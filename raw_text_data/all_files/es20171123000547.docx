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F41E" w14:textId="77777777" w:rsidR="0088493B" w:rsidRPr="0088493B" w:rsidRDefault="0088493B" w:rsidP="0088493B">
      <w:pPr>
        <w:spacing w:after="0" w:line="360" w:lineRule="auto"/>
        <w:rPr>
          <w:ins w:id="0" w:author="Φλούδα Χριστίνα" w:date="2017-11-30T10:32:00Z"/>
          <w:rFonts w:eastAsia="Times New Roman"/>
          <w:szCs w:val="24"/>
          <w:lang w:eastAsia="en-US"/>
        </w:rPr>
      </w:pPr>
      <w:bookmarkStart w:id="1" w:name="_GoBack"/>
      <w:bookmarkEnd w:id="1"/>
      <w:ins w:id="2" w:author="Φλούδα Χριστίνα" w:date="2017-11-30T10:32:00Z">
        <w:r w:rsidRPr="0088493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68AE31C" w14:textId="77777777" w:rsidR="0088493B" w:rsidRPr="0088493B" w:rsidRDefault="0088493B" w:rsidP="0088493B">
      <w:pPr>
        <w:spacing w:after="0" w:line="360" w:lineRule="auto"/>
        <w:rPr>
          <w:ins w:id="3" w:author="Φλούδα Χριστίνα" w:date="2017-11-30T10:32:00Z"/>
          <w:rFonts w:eastAsia="Times New Roman"/>
          <w:szCs w:val="24"/>
          <w:lang w:eastAsia="en-US"/>
        </w:rPr>
      </w:pPr>
    </w:p>
    <w:p w14:paraId="29379C90" w14:textId="77777777" w:rsidR="0088493B" w:rsidRPr="0088493B" w:rsidRDefault="0088493B" w:rsidP="0088493B">
      <w:pPr>
        <w:spacing w:after="0" w:line="360" w:lineRule="auto"/>
        <w:rPr>
          <w:ins w:id="4" w:author="Φλούδα Χριστίνα" w:date="2017-11-30T10:32:00Z"/>
          <w:rFonts w:eastAsia="Times New Roman"/>
          <w:szCs w:val="24"/>
          <w:lang w:eastAsia="en-US"/>
        </w:rPr>
      </w:pPr>
      <w:ins w:id="5" w:author="Φλούδα Χριστίνα" w:date="2017-11-30T10:32:00Z">
        <w:r w:rsidRPr="0088493B">
          <w:rPr>
            <w:rFonts w:eastAsia="Times New Roman"/>
            <w:szCs w:val="24"/>
            <w:lang w:eastAsia="en-US"/>
          </w:rPr>
          <w:t>ΠΙΝΑΚΑΣ ΠΕΡΙΕΧΟΜΕΝΩΝ</w:t>
        </w:r>
      </w:ins>
    </w:p>
    <w:p w14:paraId="557E0FA9" w14:textId="77777777" w:rsidR="0088493B" w:rsidRPr="0088493B" w:rsidRDefault="0088493B" w:rsidP="0088493B">
      <w:pPr>
        <w:spacing w:after="0" w:line="360" w:lineRule="auto"/>
        <w:rPr>
          <w:ins w:id="6" w:author="Φλούδα Χριστίνα" w:date="2017-11-30T10:32:00Z"/>
          <w:rFonts w:eastAsia="Times New Roman"/>
          <w:szCs w:val="24"/>
          <w:lang w:eastAsia="en-US"/>
        </w:rPr>
      </w:pPr>
      <w:ins w:id="7" w:author="Φλούδα Χριστίνα" w:date="2017-11-30T10:32:00Z">
        <w:r w:rsidRPr="0088493B">
          <w:rPr>
            <w:rFonts w:eastAsia="Times New Roman"/>
            <w:szCs w:val="24"/>
            <w:lang w:eastAsia="en-US"/>
          </w:rPr>
          <w:t xml:space="preserve">ΙΖ΄ ΠΕΡΙΟΔΟΣ </w:t>
        </w:r>
      </w:ins>
    </w:p>
    <w:p w14:paraId="602BADF2" w14:textId="77777777" w:rsidR="0088493B" w:rsidRPr="0088493B" w:rsidRDefault="0088493B" w:rsidP="0088493B">
      <w:pPr>
        <w:spacing w:after="0" w:line="360" w:lineRule="auto"/>
        <w:rPr>
          <w:ins w:id="8" w:author="Φλούδα Χριστίνα" w:date="2017-11-30T10:32:00Z"/>
          <w:rFonts w:eastAsia="Times New Roman"/>
          <w:szCs w:val="24"/>
          <w:lang w:eastAsia="en-US"/>
        </w:rPr>
      </w:pPr>
      <w:ins w:id="9" w:author="Φλούδα Χριστίνα" w:date="2017-11-30T10:32:00Z">
        <w:r w:rsidRPr="0088493B">
          <w:rPr>
            <w:rFonts w:eastAsia="Times New Roman"/>
            <w:szCs w:val="24"/>
            <w:lang w:eastAsia="en-US"/>
          </w:rPr>
          <w:t>ΠΡΟΕΔΡΕΥΟΜΕΝΗΣ ΚΟΙΝΟΒΟΥΛΕΥΤΙΚΗΣ ΔΗΜΟΚΡΑΤΙΑΣ</w:t>
        </w:r>
      </w:ins>
    </w:p>
    <w:p w14:paraId="06BCF7CE" w14:textId="77777777" w:rsidR="0088493B" w:rsidRPr="0088493B" w:rsidRDefault="0088493B" w:rsidP="0088493B">
      <w:pPr>
        <w:spacing w:after="0" w:line="360" w:lineRule="auto"/>
        <w:rPr>
          <w:ins w:id="10" w:author="Φλούδα Χριστίνα" w:date="2017-11-30T10:32:00Z"/>
          <w:rFonts w:eastAsia="Times New Roman"/>
          <w:szCs w:val="24"/>
          <w:lang w:eastAsia="en-US"/>
        </w:rPr>
      </w:pPr>
      <w:ins w:id="11" w:author="Φλούδα Χριστίνα" w:date="2017-11-30T10:32:00Z">
        <w:r w:rsidRPr="0088493B">
          <w:rPr>
            <w:rFonts w:eastAsia="Times New Roman"/>
            <w:szCs w:val="24"/>
            <w:lang w:eastAsia="en-US"/>
          </w:rPr>
          <w:t>ΣΥΝΟΔΟΣ Γ΄</w:t>
        </w:r>
      </w:ins>
    </w:p>
    <w:p w14:paraId="1A7B59FA" w14:textId="77777777" w:rsidR="0088493B" w:rsidRPr="0088493B" w:rsidRDefault="0088493B" w:rsidP="0088493B">
      <w:pPr>
        <w:spacing w:after="0" w:line="360" w:lineRule="auto"/>
        <w:rPr>
          <w:ins w:id="12" w:author="Φλούδα Χριστίνα" w:date="2017-11-30T10:32:00Z"/>
          <w:rFonts w:eastAsia="Times New Roman"/>
          <w:szCs w:val="24"/>
          <w:lang w:eastAsia="en-US"/>
        </w:rPr>
      </w:pPr>
    </w:p>
    <w:p w14:paraId="093791E2" w14:textId="77777777" w:rsidR="0088493B" w:rsidRPr="0088493B" w:rsidRDefault="0088493B" w:rsidP="0088493B">
      <w:pPr>
        <w:spacing w:after="0" w:line="360" w:lineRule="auto"/>
        <w:rPr>
          <w:ins w:id="13" w:author="Φλούδα Χριστίνα" w:date="2017-11-30T10:32:00Z"/>
          <w:rFonts w:eastAsia="Times New Roman"/>
          <w:szCs w:val="24"/>
          <w:lang w:eastAsia="en-US"/>
        </w:rPr>
      </w:pPr>
      <w:ins w:id="14" w:author="Φλούδα Χριστίνα" w:date="2017-11-30T10:32:00Z">
        <w:r w:rsidRPr="0088493B">
          <w:rPr>
            <w:rFonts w:eastAsia="Times New Roman"/>
            <w:szCs w:val="24"/>
            <w:lang w:eastAsia="en-US"/>
          </w:rPr>
          <w:t>ΣΥΝΕΔΡΙΑΣΗ ΛΓ΄</w:t>
        </w:r>
      </w:ins>
    </w:p>
    <w:p w14:paraId="33E43836" w14:textId="77777777" w:rsidR="0088493B" w:rsidRPr="0088493B" w:rsidRDefault="0088493B" w:rsidP="0088493B">
      <w:pPr>
        <w:spacing w:after="0" w:line="360" w:lineRule="auto"/>
        <w:rPr>
          <w:ins w:id="15" w:author="Φλούδα Χριστίνα" w:date="2017-11-30T10:32:00Z"/>
          <w:rFonts w:eastAsia="Times New Roman"/>
          <w:szCs w:val="24"/>
          <w:lang w:eastAsia="en-US"/>
        </w:rPr>
      </w:pPr>
      <w:ins w:id="16" w:author="Φλούδα Χριστίνα" w:date="2017-11-30T10:32:00Z">
        <w:r w:rsidRPr="0088493B">
          <w:rPr>
            <w:rFonts w:eastAsia="Times New Roman"/>
            <w:szCs w:val="24"/>
            <w:lang w:eastAsia="en-US"/>
          </w:rPr>
          <w:t>Πέμπτη  23 Νοεμβρίου 2017</w:t>
        </w:r>
      </w:ins>
    </w:p>
    <w:p w14:paraId="554D306E" w14:textId="77777777" w:rsidR="0088493B" w:rsidRPr="0088493B" w:rsidRDefault="0088493B" w:rsidP="0088493B">
      <w:pPr>
        <w:spacing w:after="0" w:line="360" w:lineRule="auto"/>
        <w:rPr>
          <w:ins w:id="17" w:author="Φλούδα Χριστίνα" w:date="2017-11-30T10:32:00Z"/>
          <w:rFonts w:eastAsia="Times New Roman"/>
          <w:szCs w:val="24"/>
          <w:lang w:eastAsia="en-US"/>
        </w:rPr>
      </w:pPr>
    </w:p>
    <w:p w14:paraId="0D47CA60" w14:textId="77777777" w:rsidR="0088493B" w:rsidRPr="0088493B" w:rsidRDefault="0088493B" w:rsidP="0088493B">
      <w:pPr>
        <w:spacing w:after="0" w:line="360" w:lineRule="auto"/>
        <w:rPr>
          <w:ins w:id="18" w:author="Φλούδα Χριστίνα" w:date="2017-11-30T10:32:00Z"/>
          <w:rFonts w:eastAsia="Times New Roman"/>
          <w:szCs w:val="24"/>
          <w:lang w:eastAsia="en-US"/>
        </w:rPr>
      </w:pPr>
      <w:ins w:id="19" w:author="Φλούδα Χριστίνα" w:date="2017-11-30T10:32:00Z">
        <w:r w:rsidRPr="0088493B">
          <w:rPr>
            <w:rFonts w:eastAsia="Times New Roman"/>
            <w:szCs w:val="24"/>
            <w:lang w:eastAsia="en-US"/>
          </w:rPr>
          <w:t>ΘΕΜΑΤΑ</w:t>
        </w:r>
      </w:ins>
    </w:p>
    <w:p w14:paraId="162B7342" w14:textId="77777777" w:rsidR="0088493B" w:rsidRPr="0088493B" w:rsidRDefault="0088493B" w:rsidP="0088493B">
      <w:pPr>
        <w:spacing w:after="0" w:line="360" w:lineRule="auto"/>
        <w:rPr>
          <w:ins w:id="20" w:author="Φλούδα Χριστίνα" w:date="2017-11-30T10:32:00Z"/>
          <w:rFonts w:eastAsia="Times New Roman"/>
          <w:szCs w:val="24"/>
          <w:lang w:eastAsia="en-US"/>
        </w:rPr>
      </w:pPr>
      <w:ins w:id="21" w:author="Φλούδα Χριστίνα" w:date="2017-11-30T10:32:00Z">
        <w:r w:rsidRPr="0088493B">
          <w:rPr>
            <w:rFonts w:eastAsia="Times New Roman"/>
            <w:szCs w:val="24"/>
            <w:lang w:eastAsia="en-US"/>
          </w:rPr>
          <w:t xml:space="preserve"> </w:t>
        </w:r>
        <w:r w:rsidRPr="0088493B">
          <w:rPr>
            <w:rFonts w:eastAsia="Times New Roman"/>
            <w:szCs w:val="24"/>
            <w:lang w:eastAsia="en-US"/>
          </w:rPr>
          <w:br/>
          <w:t xml:space="preserve">Α. ΕΙΔΙΚΑ ΘΕΜΑΤΑ </w:t>
        </w:r>
        <w:r w:rsidRPr="0088493B">
          <w:rPr>
            <w:rFonts w:eastAsia="Times New Roman"/>
            <w:szCs w:val="24"/>
            <w:lang w:eastAsia="en-US"/>
          </w:rPr>
          <w:br/>
          <w:t xml:space="preserve">1. Επικύρωση Πρακτικών, σελ. </w:t>
        </w:r>
        <w:r w:rsidRPr="0088493B">
          <w:rPr>
            <w:rFonts w:eastAsia="Times New Roman"/>
            <w:szCs w:val="24"/>
            <w:lang w:eastAsia="en-US"/>
          </w:rPr>
          <w:br/>
          <w:t xml:space="preserve">2. Ανακοινώνεται ότι τη συνεδρίαση παρακολουθούν μαθητές από το 11ο Δημοτικό Σχολείο Αγίων Αναργύρων, το 5ο Γυμνάσιο Κερατσινίου, Γερμανοί διπλωμάτες, μαθητές από το 10ο Γυμνάσιο Ιλίου, το 4ο Γενικό Λύκειο Αγρινίου, το 2ο Γενικό Λύκειο </w:t>
        </w:r>
        <w:proofErr w:type="spellStart"/>
        <w:r w:rsidRPr="0088493B">
          <w:rPr>
            <w:rFonts w:eastAsia="Times New Roman"/>
            <w:szCs w:val="24"/>
            <w:lang w:eastAsia="en-US"/>
          </w:rPr>
          <w:t>Ναυπάκτου</w:t>
        </w:r>
        <w:proofErr w:type="spellEnd"/>
        <w:r w:rsidRPr="0088493B">
          <w:rPr>
            <w:rFonts w:eastAsia="Times New Roman"/>
            <w:szCs w:val="24"/>
            <w:lang w:eastAsia="en-US"/>
          </w:rPr>
          <w:t xml:space="preserve">, το Δημοτικό Σχολείο </w:t>
        </w:r>
        <w:proofErr w:type="spellStart"/>
        <w:r w:rsidRPr="0088493B">
          <w:rPr>
            <w:rFonts w:eastAsia="Times New Roman"/>
            <w:szCs w:val="24"/>
            <w:lang w:eastAsia="en-US"/>
          </w:rPr>
          <w:t>Γιαννάδων</w:t>
        </w:r>
        <w:proofErr w:type="spellEnd"/>
        <w:r w:rsidRPr="0088493B">
          <w:rPr>
            <w:rFonts w:eastAsia="Times New Roman"/>
            <w:szCs w:val="24"/>
            <w:lang w:eastAsia="en-US"/>
          </w:rPr>
          <w:t xml:space="preserve"> Κέρκυρας, το Γενικό Λύκειο Παραλίας Αχαΐας, το δημόσιο ΙΕΚ Μεταμόρφωσης και μαθητές από το 4ο Γυμνάσιο Πολίχνης Θεσσαλονίκης, σελ. </w:t>
        </w:r>
        <w:r w:rsidRPr="0088493B">
          <w:rPr>
            <w:rFonts w:eastAsia="Times New Roman"/>
            <w:szCs w:val="24"/>
            <w:lang w:eastAsia="en-US"/>
          </w:rPr>
          <w:br/>
          <w:t xml:space="preserve">3. Επί διαδικαστικού θέματος, σελ. </w:t>
        </w:r>
        <w:r w:rsidRPr="0088493B">
          <w:rPr>
            <w:rFonts w:eastAsia="Times New Roman"/>
            <w:szCs w:val="24"/>
            <w:lang w:eastAsia="en-US"/>
          </w:rPr>
          <w:br/>
          <w:t xml:space="preserve">4. Επί προσωπικού θέματος, σελ. </w:t>
        </w:r>
        <w:r w:rsidRPr="0088493B">
          <w:rPr>
            <w:rFonts w:eastAsia="Times New Roman"/>
            <w:szCs w:val="24"/>
            <w:lang w:eastAsia="en-US"/>
          </w:rPr>
          <w:br/>
          <w:t xml:space="preserve"> </w:t>
        </w:r>
        <w:r w:rsidRPr="0088493B">
          <w:rPr>
            <w:rFonts w:eastAsia="Times New Roman"/>
            <w:szCs w:val="24"/>
            <w:lang w:eastAsia="en-US"/>
          </w:rPr>
          <w:br/>
          <w:t xml:space="preserve">Β. ΚΟΙΝΟΒΟΥΛΕΥΤΙΚΟΣ ΕΛΕΓΧΟΣ </w:t>
        </w:r>
        <w:r w:rsidRPr="0088493B">
          <w:rPr>
            <w:rFonts w:eastAsia="Times New Roman"/>
            <w:szCs w:val="24"/>
            <w:lang w:eastAsia="en-US"/>
          </w:rPr>
          <w:br/>
          <w:t xml:space="preserve">1. Ανακοίνωση του δελτίου επικαίρων ερωτήσεων της Παρασκευής 17 Νοεμβρίου 2017 και της Παρασκευής 24 Νοεμβρίου 2017, σελ. </w:t>
        </w:r>
        <w:r w:rsidRPr="0088493B">
          <w:rPr>
            <w:rFonts w:eastAsia="Times New Roman"/>
            <w:szCs w:val="24"/>
            <w:lang w:eastAsia="en-US"/>
          </w:rPr>
          <w:br/>
          <w:t>2. Συζήτηση επικαίρων ερωτήσεων:</w:t>
        </w:r>
        <w:r w:rsidRPr="0088493B">
          <w:rPr>
            <w:rFonts w:eastAsia="Times New Roman"/>
            <w:szCs w:val="24"/>
            <w:lang w:eastAsia="en-US"/>
          </w:rPr>
          <w:br/>
          <w:t xml:space="preserve">    α) Προς τον Υπουργό Εσωτερικών, με θέμα: « Άμεση αποκατάσταση των πληγέντων από τις πλημμύρες που εκδηλώθηκαν στον Νομό Χανίων πρόσφατα», σελ. </w:t>
        </w:r>
        <w:r w:rsidRPr="0088493B">
          <w:rPr>
            <w:rFonts w:eastAsia="Times New Roman"/>
            <w:szCs w:val="24"/>
            <w:lang w:eastAsia="en-US"/>
          </w:rPr>
          <w:br/>
          <w:t xml:space="preserve">    β) Προς τον Υπουργό Αγροτικής Ανάπτυξης και Τροφίμων:</w:t>
        </w:r>
        <w:r w:rsidRPr="0088493B">
          <w:rPr>
            <w:rFonts w:eastAsia="Times New Roman"/>
            <w:szCs w:val="24"/>
            <w:lang w:eastAsia="en-US"/>
          </w:rPr>
          <w:br/>
          <w:t xml:space="preserve">        i. με θέμα: «Αποκατάσταση των καταστροφών από τα έντονα καιρικά φαινόμενα στο νομό Λακωνίας και αποζημίωση των πληγέντων», σελ. </w:t>
        </w:r>
        <w:r w:rsidRPr="0088493B">
          <w:rPr>
            <w:rFonts w:eastAsia="Times New Roman"/>
            <w:szCs w:val="24"/>
            <w:lang w:eastAsia="en-US"/>
          </w:rPr>
          <w:br/>
          <w:t xml:space="preserve">        </w:t>
        </w:r>
        <w:proofErr w:type="spellStart"/>
        <w:r w:rsidRPr="0088493B">
          <w:rPr>
            <w:rFonts w:eastAsia="Times New Roman"/>
            <w:szCs w:val="24"/>
            <w:lang w:eastAsia="en-US"/>
          </w:rPr>
          <w:t>ii</w:t>
        </w:r>
        <w:proofErr w:type="spellEnd"/>
        <w:r w:rsidRPr="0088493B">
          <w:rPr>
            <w:rFonts w:eastAsia="Times New Roman"/>
            <w:szCs w:val="24"/>
            <w:lang w:eastAsia="en-US"/>
          </w:rPr>
          <w:t xml:space="preserve">. με θέμα: «Ποια η θέση της ελληνικής Κυβέρνησης στη διαρκώς </w:t>
        </w:r>
        <w:proofErr w:type="spellStart"/>
        <w:r w:rsidRPr="0088493B">
          <w:rPr>
            <w:rFonts w:eastAsia="Times New Roman"/>
            <w:szCs w:val="24"/>
            <w:lang w:eastAsia="en-US"/>
          </w:rPr>
          <w:t>διευρυνόμενη</w:t>
        </w:r>
        <w:proofErr w:type="spellEnd"/>
        <w:r w:rsidRPr="0088493B">
          <w:rPr>
            <w:rFonts w:eastAsia="Times New Roman"/>
            <w:szCs w:val="24"/>
            <w:lang w:eastAsia="en-US"/>
          </w:rPr>
          <w:t xml:space="preserve"> διάδοση της καλλιέργειας και διακίνησης μεταλλαγμένων αγροτικών προϊόντων στην Ε.Ε;», σελ. </w:t>
        </w:r>
        <w:r w:rsidRPr="0088493B">
          <w:rPr>
            <w:rFonts w:eastAsia="Times New Roman"/>
            <w:szCs w:val="24"/>
            <w:lang w:eastAsia="en-US"/>
          </w:rPr>
          <w:br/>
          <w:t xml:space="preserve">    γ) Προς τον Υπουργό Υποδομών και Μεταφορών, σχετικά την </w:t>
        </w:r>
        <w:proofErr w:type="spellStart"/>
        <w:r w:rsidRPr="0088493B">
          <w:rPr>
            <w:rFonts w:eastAsia="Times New Roman"/>
            <w:szCs w:val="24"/>
            <w:lang w:eastAsia="en-US"/>
          </w:rPr>
          <w:t>υπογείωση</w:t>
        </w:r>
        <w:proofErr w:type="spellEnd"/>
        <w:r w:rsidRPr="0088493B">
          <w:rPr>
            <w:rFonts w:eastAsia="Times New Roman"/>
            <w:szCs w:val="24"/>
            <w:lang w:eastAsia="en-US"/>
          </w:rPr>
          <w:t xml:space="preserve"> των σιδηροδρομικών γραμμών που διέρχονται από τη Λάρισα, σελ. </w:t>
        </w:r>
        <w:r w:rsidRPr="0088493B">
          <w:rPr>
            <w:rFonts w:eastAsia="Times New Roman"/>
            <w:szCs w:val="24"/>
            <w:lang w:eastAsia="en-US"/>
          </w:rPr>
          <w:br/>
          <w:t xml:space="preserve">    δ) Προς την Υπουργό Εργασίας, Κοινωνικής Ασφάλισης και Κοινωνικής Αλληλεγγύης:</w:t>
        </w:r>
        <w:r w:rsidRPr="0088493B">
          <w:rPr>
            <w:rFonts w:eastAsia="Times New Roman"/>
            <w:szCs w:val="24"/>
            <w:lang w:eastAsia="en-US"/>
          </w:rPr>
          <w:br/>
          <w:t xml:space="preserve">        i. με θέμα: «Να διασφαλιστούν οι όροι για να συνεχίσουν να καταβάλλονται οι επικουρικές συντάξεις στο σύνολο των εργαζομένων της Εθνικής Τράπεζας, χωρίς καμία μείωση», σελ. </w:t>
        </w:r>
        <w:r w:rsidRPr="0088493B">
          <w:rPr>
            <w:rFonts w:eastAsia="Times New Roman"/>
            <w:szCs w:val="24"/>
            <w:lang w:eastAsia="en-US"/>
          </w:rPr>
          <w:br/>
          <w:t xml:space="preserve">        </w:t>
        </w:r>
        <w:proofErr w:type="spellStart"/>
        <w:r w:rsidRPr="0088493B">
          <w:rPr>
            <w:rFonts w:eastAsia="Times New Roman"/>
            <w:szCs w:val="24"/>
            <w:lang w:eastAsia="en-US"/>
          </w:rPr>
          <w:t>ii</w:t>
        </w:r>
        <w:proofErr w:type="spellEnd"/>
        <w:r w:rsidRPr="0088493B">
          <w:rPr>
            <w:rFonts w:eastAsia="Times New Roman"/>
            <w:szCs w:val="24"/>
            <w:lang w:eastAsia="en-US"/>
          </w:rPr>
          <w:t xml:space="preserve">. με θέμα: «Δυσλειτουργίες στην αναγνώριση του δικαιώματος οικονομικής ενίσχυσης ατόμων με βαριά νοητική υστέρηση», σελ. </w:t>
        </w:r>
        <w:r w:rsidRPr="0088493B">
          <w:rPr>
            <w:rFonts w:eastAsia="Times New Roman"/>
            <w:szCs w:val="24"/>
            <w:lang w:eastAsia="en-US"/>
          </w:rPr>
          <w:br/>
          <w:t xml:space="preserve">        </w:t>
        </w:r>
        <w:proofErr w:type="spellStart"/>
        <w:r w:rsidRPr="0088493B">
          <w:rPr>
            <w:rFonts w:eastAsia="Times New Roman"/>
            <w:szCs w:val="24"/>
            <w:lang w:eastAsia="en-US"/>
          </w:rPr>
          <w:t>iii</w:t>
        </w:r>
        <w:proofErr w:type="spellEnd"/>
        <w:r w:rsidRPr="0088493B">
          <w:rPr>
            <w:rFonts w:eastAsia="Times New Roman"/>
            <w:szCs w:val="24"/>
            <w:lang w:eastAsia="en-US"/>
          </w:rPr>
          <w:t xml:space="preserve">. σχετικά με τα οξυμένα προβλήματα που συναντάνε οι σπουδαστές των δημοσίων ΙΕΚ με το άνοιγμα των σχολών τους, σελ. </w:t>
        </w:r>
        <w:r w:rsidRPr="0088493B">
          <w:rPr>
            <w:rFonts w:eastAsia="Times New Roman"/>
            <w:szCs w:val="24"/>
            <w:lang w:eastAsia="en-US"/>
          </w:rPr>
          <w:br/>
          <w:t xml:space="preserve"> </w:t>
        </w:r>
        <w:r w:rsidRPr="0088493B">
          <w:rPr>
            <w:rFonts w:eastAsia="Times New Roman"/>
            <w:szCs w:val="24"/>
            <w:lang w:eastAsia="en-US"/>
          </w:rPr>
          <w:br/>
          <w:t xml:space="preserve">Γ. ΝΟΜΟΘΕΤΙΚΗ ΕΡΓΑΣΙΑ </w:t>
        </w:r>
        <w:r w:rsidRPr="0088493B">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Ναυτιλίας και Νησιωτικής Πολιτικής: «Δια βίου εκπαίδευση προσωπικού Υπουργείου Ναυτιλίας και Νησιωτικής Πολιτικής, ενδυνάμωση της διαφάνειας και της αξιοκρατίας σε θέματα αρμοδιότητας Υπουργείου Ναυτιλίας και Νησιωτικής Πολιτικής, ενίσχυση της κοινωνικής συμμετοχής στην ακτοπλοΐα, θέματα πολιτικού προσωπικού, συμπλήρωση διατάξεων για τα λιμενικά έργα και άλλες διατάξεις», σελ. </w:t>
        </w:r>
        <w:r w:rsidRPr="0088493B">
          <w:rPr>
            <w:rFonts w:eastAsia="Times New Roman"/>
            <w:szCs w:val="24"/>
            <w:lang w:eastAsia="en-US"/>
          </w:rPr>
          <w:br/>
          <w:t>2. Κατάθεση Εκθέσεων Διαρκών Επιτροπών:</w:t>
        </w:r>
        <w:r w:rsidRPr="0088493B">
          <w:rPr>
            <w:rFonts w:eastAsia="Times New Roman"/>
            <w:szCs w:val="24"/>
            <w:lang w:eastAsia="en-US"/>
          </w:rPr>
          <w:br/>
          <w:t xml:space="preserve">    α) Η Διαρκής Επιτροπή Παραγωγής και Εμπορίου καταθέτει την έκθεσή της στο σχέδιο νόμου του Υπουργείου Ναυτιλίας και Νησιωτικής Πολιτικής: «Διά βίου εκπαίδευση προσωπικού Υπουργείου Ναυτιλίας και Νησιωτικής Πολιτικής, ενδυνάμωση της διαφάνειας και της αξιοκρατίας σε θέματα αρμοδιότητας Υπουργείου Ναυτιλίας και Νησιωτικής Πολιτικής, ενίσχυση της κοινωνικής συμμετοχής στην ακτοπλοΐα, θέματα πολιτικού προσωπικού, συμπλήρωση διατάξεων για τα λιμενικά έργα και άλλες διατάξεις», σελ. </w:t>
        </w:r>
        <w:r w:rsidRPr="0088493B">
          <w:rPr>
            <w:rFonts w:eastAsia="Times New Roman"/>
            <w:szCs w:val="24"/>
            <w:lang w:eastAsia="en-US"/>
          </w:rPr>
          <w:br/>
          <w:t xml:space="preserve">    β) Οι Διαρκείς Επιτροπές Δημόσιας Διοίκησης, Δημόσιας Τάξης και Δικαιοσύνης και Παραγωγής και Εμπορίου καταθέτουν την έκθεσή τους στο σχέδιο νόμου του Υπουργείου Ψηφιακής πολιτικής, Τηλεπικοινωνιών και Ενημέρωσης: «Ανανέωση-Τροποποίηση-Κωδικοποίηση της Σύμβασης περί παροχής Ειδικής  Άδειας Εκμετάλλευσης του αποκλειστικού δικαιώματος του Ελληνικού Δημοσίου στην πρόσβαση και χρήση της ονομαστικής θέσης των 39Β° ανατολικώς επί της τροχιάς των τεχνητών γεωστατικών δορυφόρων της γης και των συσχετισμών αυτής ραδιοσυχνοτήτων τηλεπικοινωνίας δια της κατασκευής, εκτόξευσης, λειτουργίας και εμπορικής εκμετάλλευσης ενός συστήματος δορυφορικών τηλεπικοινωνιών πανελλήνιας και διασυνοριακής εμβέλειας υπό την επωνυμία ΕΛΛΑΣ ΣΑΤ (HELLAS SAT)», σελ. </w:t>
        </w:r>
        <w:r w:rsidRPr="0088493B">
          <w:rPr>
            <w:rFonts w:eastAsia="Times New Roman"/>
            <w:szCs w:val="24"/>
            <w:lang w:eastAsia="en-US"/>
          </w:rPr>
          <w:br/>
          <w:t xml:space="preserve"> </w:t>
        </w:r>
        <w:r w:rsidRPr="0088493B">
          <w:rPr>
            <w:rFonts w:eastAsia="Times New Roman"/>
            <w:szCs w:val="24"/>
            <w:lang w:eastAsia="en-US"/>
          </w:rPr>
          <w:br/>
          <w:t>ΠΡΟΕΔΡΕΥΟΝΤΕΣ</w:t>
        </w:r>
      </w:ins>
    </w:p>
    <w:p w14:paraId="1BF16F2A" w14:textId="77777777" w:rsidR="0088493B" w:rsidRPr="0088493B" w:rsidRDefault="0088493B" w:rsidP="0088493B">
      <w:pPr>
        <w:spacing w:after="0" w:line="360" w:lineRule="auto"/>
        <w:rPr>
          <w:ins w:id="22" w:author="Φλούδα Χριστίνα" w:date="2017-11-30T10:32:00Z"/>
          <w:rFonts w:eastAsia="Times New Roman"/>
          <w:szCs w:val="24"/>
          <w:lang w:eastAsia="en-US"/>
        </w:rPr>
      </w:pPr>
    </w:p>
    <w:p w14:paraId="18425CFA" w14:textId="77777777" w:rsidR="0088493B" w:rsidRPr="0088493B" w:rsidRDefault="0088493B" w:rsidP="0088493B">
      <w:pPr>
        <w:spacing w:after="0" w:line="360" w:lineRule="auto"/>
        <w:rPr>
          <w:ins w:id="23" w:author="Φλούδα Χριστίνα" w:date="2017-11-30T10:32:00Z"/>
          <w:rFonts w:eastAsia="Times New Roman"/>
          <w:szCs w:val="24"/>
          <w:lang w:eastAsia="en-US"/>
        </w:rPr>
      </w:pPr>
      <w:ins w:id="24" w:author="Φλούδα Χριστίνα" w:date="2017-11-30T10:32:00Z">
        <w:r w:rsidRPr="0088493B">
          <w:rPr>
            <w:rFonts w:eastAsia="Times New Roman"/>
            <w:szCs w:val="24"/>
            <w:lang w:eastAsia="en-US"/>
          </w:rPr>
          <w:t>ΒΑΡΕΜΕΝΟΣ Γ. , σελ.</w:t>
        </w:r>
        <w:r w:rsidRPr="0088493B">
          <w:rPr>
            <w:rFonts w:eastAsia="Times New Roman"/>
            <w:szCs w:val="24"/>
            <w:lang w:eastAsia="en-US"/>
          </w:rPr>
          <w:br/>
          <w:t>ΓΕΩΡΓΙΑΔΗΣ Μ. , σελ.</w:t>
        </w:r>
      </w:ins>
    </w:p>
    <w:p w14:paraId="44F59792" w14:textId="77777777" w:rsidR="0088493B" w:rsidRPr="0088493B" w:rsidRDefault="0088493B" w:rsidP="0088493B">
      <w:pPr>
        <w:spacing w:after="0" w:line="360" w:lineRule="auto"/>
        <w:rPr>
          <w:ins w:id="25" w:author="Φλούδα Χριστίνα" w:date="2017-11-30T10:32:00Z"/>
          <w:rFonts w:eastAsia="Times New Roman"/>
          <w:szCs w:val="24"/>
          <w:lang w:eastAsia="en-US"/>
        </w:rPr>
      </w:pPr>
      <w:ins w:id="26" w:author="Φλούδα Χριστίνα" w:date="2017-11-30T10:32:00Z">
        <w:r w:rsidRPr="0088493B">
          <w:rPr>
            <w:rFonts w:eastAsia="Times New Roman"/>
            <w:szCs w:val="24"/>
            <w:lang w:eastAsia="en-US"/>
          </w:rPr>
          <w:t>ΚΑΜΜΕΝΟΣ Δ. , σελ.</w:t>
        </w:r>
        <w:r w:rsidRPr="0088493B">
          <w:rPr>
            <w:rFonts w:eastAsia="Times New Roman"/>
            <w:szCs w:val="24"/>
            <w:lang w:eastAsia="en-US"/>
          </w:rPr>
          <w:br/>
          <w:t>ΚΡΕΜΑΣΤΙΝΟΣ Δ. , σελ.</w:t>
        </w:r>
        <w:r w:rsidRPr="0088493B">
          <w:rPr>
            <w:rFonts w:eastAsia="Times New Roman"/>
            <w:szCs w:val="24"/>
            <w:lang w:eastAsia="en-US"/>
          </w:rPr>
          <w:br/>
          <w:t>ΛΥΚΟΥΔΗΣ Σ. , σελ.</w:t>
        </w:r>
        <w:r w:rsidRPr="0088493B">
          <w:rPr>
            <w:rFonts w:eastAsia="Times New Roman"/>
            <w:szCs w:val="24"/>
            <w:lang w:eastAsia="en-US"/>
          </w:rPr>
          <w:br/>
        </w:r>
      </w:ins>
    </w:p>
    <w:p w14:paraId="1CC49116" w14:textId="77777777" w:rsidR="0088493B" w:rsidRPr="0088493B" w:rsidRDefault="0088493B" w:rsidP="0088493B">
      <w:pPr>
        <w:spacing w:after="0" w:line="360" w:lineRule="auto"/>
        <w:rPr>
          <w:ins w:id="27" w:author="Φλούδα Χριστίνα" w:date="2017-11-30T10:32:00Z"/>
          <w:rFonts w:eastAsia="Times New Roman"/>
          <w:szCs w:val="24"/>
          <w:lang w:eastAsia="en-US"/>
        </w:rPr>
      </w:pPr>
      <w:ins w:id="28" w:author="Φλούδα Χριστίνα" w:date="2017-11-30T10:32:00Z">
        <w:r w:rsidRPr="0088493B">
          <w:rPr>
            <w:rFonts w:eastAsia="Times New Roman"/>
            <w:szCs w:val="24"/>
            <w:lang w:eastAsia="en-US"/>
          </w:rPr>
          <w:t>ΟΜΙΛΗΤΕΣ</w:t>
        </w:r>
      </w:ins>
    </w:p>
    <w:p w14:paraId="3DBEE8A0" w14:textId="3BFEB2B0" w:rsidR="0088493B" w:rsidRDefault="0088493B" w:rsidP="0088493B">
      <w:pPr>
        <w:spacing w:after="0" w:line="600" w:lineRule="auto"/>
        <w:ind w:firstLine="720"/>
        <w:jc w:val="center"/>
        <w:rPr>
          <w:ins w:id="29" w:author="Φλούδα Χριστίνα" w:date="2017-11-30T10:32:00Z"/>
          <w:rFonts w:eastAsia="Times New Roman" w:cs="Times New Roman"/>
          <w:szCs w:val="24"/>
        </w:rPr>
      </w:pPr>
      <w:ins w:id="30" w:author="Φλούδα Χριστίνα" w:date="2017-11-30T10:32:00Z">
        <w:r w:rsidRPr="0088493B">
          <w:rPr>
            <w:rFonts w:eastAsia="Times New Roman"/>
            <w:szCs w:val="24"/>
            <w:lang w:eastAsia="en-US"/>
          </w:rPr>
          <w:br/>
          <w:t>Α. Επί διαδικαστικού θέματος:</w:t>
        </w:r>
        <w:r w:rsidRPr="0088493B">
          <w:rPr>
            <w:rFonts w:eastAsia="Times New Roman"/>
            <w:szCs w:val="24"/>
            <w:lang w:eastAsia="en-US"/>
          </w:rPr>
          <w:br/>
          <w:t>ΑΡΒΑΝΙΤΙΔΗΣ Γ. , σελ.</w:t>
        </w:r>
        <w:r w:rsidRPr="0088493B">
          <w:rPr>
            <w:rFonts w:eastAsia="Times New Roman"/>
            <w:szCs w:val="24"/>
            <w:lang w:eastAsia="en-US"/>
          </w:rPr>
          <w:br/>
          <w:t>ΒΑΡΕΜΕΝΟΣ Γ. , σελ.</w:t>
        </w:r>
        <w:r w:rsidRPr="0088493B">
          <w:rPr>
            <w:rFonts w:eastAsia="Times New Roman"/>
            <w:szCs w:val="24"/>
            <w:lang w:eastAsia="en-US"/>
          </w:rPr>
          <w:br/>
          <w:t>ΓΕΩΡΓΙΑΔΗΣ Μ. , σελ.</w:t>
        </w:r>
        <w:r w:rsidRPr="0088493B">
          <w:rPr>
            <w:rFonts w:eastAsia="Times New Roman"/>
            <w:szCs w:val="24"/>
            <w:lang w:eastAsia="en-US"/>
          </w:rPr>
          <w:br/>
          <w:t>ΓΙΟΓΙΑΚΑΣ Β. , σελ.</w:t>
        </w:r>
        <w:r w:rsidRPr="0088493B">
          <w:rPr>
            <w:rFonts w:eastAsia="Times New Roman"/>
            <w:szCs w:val="24"/>
            <w:lang w:eastAsia="en-US"/>
          </w:rPr>
          <w:br/>
          <w:t>ΓΡΕΓΟΣ Α. , σελ.</w:t>
        </w:r>
        <w:r w:rsidRPr="0088493B">
          <w:rPr>
            <w:rFonts w:eastAsia="Times New Roman"/>
            <w:szCs w:val="24"/>
            <w:lang w:eastAsia="en-US"/>
          </w:rPr>
          <w:br/>
          <w:t>ΚΑΜΜΕΝΟΣ Δ. , σελ.</w:t>
        </w:r>
        <w:r w:rsidRPr="0088493B">
          <w:rPr>
            <w:rFonts w:eastAsia="Times New Roman"/>
            <w:szCs w:val="24"/>
            <w:lang w:eastAsia="en-US"/>
          </w:rPr>
          <w:br/>
          <w:t>ΚΑΡΑΓΙΑΝΝΙΔΗΣ Χ. , σελ.</w:t>
        </w:r>
        <w:r w:rsidRPr="0088493B">
          <w:rPr>
            <w:rFonts w:eastAsia="Times New Roman"/>
            <w:szCs w:val="24"/>
            <w:lang w:eastAsia="en-US"/>
          </w:rPr>
          <w:br/>
          <w:t>ΚΑΡΡΑΣ Γ. , σελ.</w:t>
        </w:r>
        <w:r w:rsidRPr="0088493B">
          <w:rPr>
            <w:rFonts w:eastAsia="Times New Roman"/>
            <w:szCs w:val="24"/>
            <w:lang w:eastAsia="en-US"/>
          </w:rPr>
          <w:br/>
          <w:t>ΚΕΓΚΕΡΟΓΛΟΥ Β. , σελ.</w:t>
        </w:r>
        <w:r w:rsidRPr="0088493B">
          <w:rPr>
            <w:rFonts w:eastAsia="Times New Roman"/>
            <w:szCs w:val="24"/>
            <w:lang w:eastAsia="en-US"/>
          </w:rPr>
          <w:br/>
          <w:t>ΚΕΦΑΛΙΔΟΥ Χ. , σελ.</w:t>
        </w:r>
        <w:r w:rsidRPr="0088493B">
          <w:rPr>
            <w:rFonts w:eastAsia="Times New Roman"/>
            <w:szCs w:val="24"/>
            <w:lang w:eastAsia="en-US"/>
          </w:rPr>
          <w:br/>
          <w:t>ΚΟΝΣΟΛΑΣ Ε. , σελ.</w:t>
        </w:r>
        <w:r w:rsidRPr="0088493B">
          <w:rPr>
            <w:rFonts w:eastAsia="Times New Roman"/>
            <w:szCs w:val="24"/>
            <w:lang w:eastAsia="en-US"/>
          </w:rPr>
          <w:br/>
          <w:t>ΚΡΕΜΑΣΤΙΝΟΣ Δ. , σελ.</w:t>
        </w:r>
        <w:r w:rsidRPr="0088493B">
          <w:rPr>
            <w:rFonts w:eastAsia="Times New Roman"/>
            <w:szCs w:val="24"/>
            <w:lang w:eastAsia="en-US"/>
          </w:rPr>
          <w:br/>
          <w:t>ΚΥΡΙΑΖΙΔΗΣ Δ. , σελ.</w:t>
        </w:r>
        <w:r w:rsidRPr="0088493B">
          <w:rPr>
            <w:rFonts w:eastAsia="Times New Roman"/>
            <w:szCs w:val="24"/>
            <w:lang w:eastAsia="en-US"/>
          </w:rPr>
          <w:br/>
          <w:t>ΚΩΝΣΤΑΝΤΟΠΟΥΛΟΣ Δ. , σελ.</w:t>
        </w:r>
        <w:r w:rsidRPr="0088493B">
          <w:rPr>
            <w:rFonts w:eastAsia="Times New Roman"/>
            <w:szCs w:val="24"/>
            <w:lang w:eastAsia="en-US"/>
          </w:rPr>
          <w:br/>
          <w:t>ΛΑΖΑΡΙΔΗΣ Γ. , σελ.</w:t>
        </w:r>
        <w:r w:rsidRPr="0088493B">
          <w:rPr>
            <w:rFonts w:eastAsia="Times New Roman"/>
            <w:szCs w:val="24"/>
            <w:lang w:eastAsia="en-US"/>
          </w:rPr>
          <w:br/>
          <w:t>ΠΑΠΑΔΟΠΟΥΛΟΣ Ν. , σελ.</w:t>
        </w:r>
        <w:r w:rsidRPr="0088493B">
          <w:rPr>
            <w:rFonts w:eastAsia="Times New Roman"/>
            <w:szCs w:val="24"/>
            <w:lang w:eastAsia="en-US"/>
          </w:rPr>
          <w:br/>
          <w:t>ΠΛΑΚΙΩΤΑΚΗΣ Ι. , σελ.</w:t>
        </w:r>
        <w:r w:rsidRPr="0088493B">
          <w:rPr>
            <w:rFonts w:eastAsia="Times New Roman"/>
            <w:szCs w:val="24"/>
            <w:lang w:eastAsia="en-US"/>
          </w:rPr>
          <w:br/>
        </w:r>
        <w:r w:rsidRPr="0088493B">
          <w:rPr>
            <w:rFonts w:eastAsia="Times New Roman"/>
            <w:szCs w:val="24"/>
            <w:lang w:eastAsia="en-US"/>
          </w:rPr>
          <w:br/>
          <w:t>Β. Επί προσωπικού θέματος:</w:t>
        </w:r>
        <w:r w:rsidRPr="0088493B">
          <w:rPr>
            <w:rFonts w:eastAsia="Times New Roman"/>
            <w:szCs w:val="24"/>
            <w:lang w:eastAsia="en-US"/>
          </w:rPr>
          <w:br/>
          <w:t>ΒΑΡΒΙΤΣΙΩΤΗΣ Μ. , σελ.</w:t>
        </w:r>
        <w:r w:rsidRPr="0088493B">
          <w:rPr>
            <w:rFonts w:eastAsia="Times New Roman"/>
            <w:szCs w:val="24"/>
            <w:lang w:eastAsia="en-US"/>
          </w:rPr>
          <w:br/>
          <w:t>ΔΡΙΤΣΑΣ Θ. , σελ.</w:t>
        </w:r>
        <w:r w:rsidRPr="0088493B">
          <w:rPr>
            <w:rFonts w:eastAsia="Times New Roman"/>
            <w:szCs w:val="24"/>
            <w:lang w:eastAsia="en-US"/>
          </w:rPr>
          <w:br/>
        </w:r>
        <w:r w:rsidRPr="0088493B">
          <w:rPr>
            <w:rFonts w:eastAsia="Times New Roman"/>
            <w:szCs w:val="24"/>
            <w:lang w:eastAsia="en-US"/>
          </w:rPr>
          <w:br/>
          <w:t>Γ. Επί των επικαίρων ερωτήσεων:</w:t>
        </w:r>
        <w:r w:rsidRPr="0088493B">
          <w:rPr>
            <w:rFonts w:eastAsia="Times New Roman"/>
            <w:szCs w:val="24"/>
            <w:lang w:eastAsia="en-US"/>
          </w:rPr>
          <w:br/>
          <w:t>ΑΝΤΩΝΟΠΟΥΛΟΥ Ο. , σελ.</w:t>
        </w:r>
        <w:r w:rsidRPr="0088493B">
          <w:rPr>
            <w:rFonts w:eastAsia="Times New Roman"/>
            <w:szCs w:val="24"/>
            <w:lang w:eastAsia="en-US"/>
          </w:rPr>
          <w:br/>
          <w:t>ΑΠΟΣΤΟΛΟΥ Ε. , σελ.</w:t>
        </w:r>
        <w:r w:rsidRPr="0088493B">
          <w:rPr>
            <w:rFonts w:eastAsia="Times New Roman"/>
            <w:szCs w:val="24"/>
            <w:lang w:eastAsia="en-US"/>
          </w:rPr>
          <w:br/>
          <w:t>ΓΙΟΓΙΑΚΑΣ Β. , σελ.</w:t>
        </w:r>
        <w:r w:rsidRPr="0088493B">
          <w:rPr>
            <w:rFonts w:eastAsia="Times New Roman"/>
            <w:szCs w:val="24"/>
            <w:lang w:eastAsia="en-US"/>
          </w:rPr>
          <w:br/>
          <w:t>ΓΡΗΓΟΡΑΚΟΣ Λ. , σελ.</w:t>
        </w:r>
        <w:r w:rsidRPr="0088493B">
          <w:rPr>
            <w:rFonts w:eastAsia="Times New Roman"/>
            <w:szCs w:val="24"/>
            <w:lang w:eastAsia="en-US"/>
          </w:rPr>
          <w:br/>
          <w:t>ΔΕΛΗΣ Ι. , σελ.</w:t>
        </w:r>
        <w:r w:rsidRPr="0088493B">
          <w:rPr>
            <w:rFonts w:eastAsia="Times New Roman"/>
            <w:szCs w:val="24"/>
            <w:lang w:eastAsia="en-US"/>
          </w:rPr>
          <w:br/>
          <w:t>ΚΑΣΑΠΙΔΗΣ Γ. , σελ.</w:t>
        </w:r>
        <w:r w:rsidRPr="0088493B">
          <w:rPr>
            <w:rFonts w:eastAsia="Times New Roman"/>
            <w:szCs w:val="24"/>
            <w:lang w:eastAsia="en-US"/>
          </w:rPr>
          <w:br/>
          <w:t>ΚΑΤΣΩΤΗΣ Χ. , σελ.</w:t>
        </w:r>
        <w:r w:rsidRPr="0088493B">
          <w:rPr>
            <w:rFonts w:eastAsia="Times New Roman"/>
            <w:szCs w:val="24"/>
            <w:lang w:eastAsia="en-US"/>
          </w:rPr>
          <w:br/>
          <w:t>ΚΥΡΙΑΖΙΔΗΣ Δ. , σελ.</w:t>
        </w:r>
        <w:r w:rsidRPr="0088493B">
          <w:rPr>
            <w:rFonts w:eastAsia="Times New Roman"/>
            <w:szCs w:val="24"/>
            <w:lang w:eastAsia="en-US"/>
          </w:rPr>
          <w:br/>
          <w:t>ΛΑΜΠΡΟΥΛΗΣ Γ. , σελ.</w:t>
        </w:r>
        <w:r w:rsidRPr="0088493B">
          <w:rPr>
            <w:rFonts w:eastAsia="Times New Roman"/>
            <w:szCs w:val="24"/>
            <w:lang w:eastAsia="en-US"/>
          </w:rPr>
          <w:br/>
          <w:t>ΜΑΥΡΑΓΑΝΗΣ Ν. , σελ.</w:t>
        </w:r>
        <w:r w:rsidRPr="0088493B">
          <w:rPr>
            <w:rFonts w:eastAsia="Times New Roman"/>
            <w:szCs w:val="24"/>
            <w:lang w:eastAsia="en-US"/>
          </w:rPr>
          <w:br/>
          <w:t>ΠΕΤΡΟΠΟΥΛΟΣ Α. , σελ.</w:t>
        </w:r>
        <w:r w:rsidRPr="0088493B">
          <w:rPr>
            <w:rFonts w:eastAsia="Times New Roman"/>
            <w:szCs w:val="24"/>
            <w:lang w:eastAsia="en-US"/>
          </w:rPr>
          <w:br/>
          <w:t>ΣΚΟΥΡΛΕΤΗΣ Π. , σελ.</w:t>
        </w:r>
        <w:r w:rsidRPr="0088493B">
          <w:rPr>
            <w:rFonts w:eastAsia="Times New Roman"/>
            <w:szCs w:val="24"/>
            <w:lang w:eastAsia="en-US"/>
          </w:rPr>
          <w:br/>
          <w:t>ΣΥΝΤΥΧΑΚΗΣ Ε. , σελ.</w:t>
        </w:r>
        <w:r w:rsidRPr="0088493B">
          <w:rPr>
            <w:rFonts w:eastAsia="Times New Roman"/>
            <w:szCs w:val="24"/>
            <w:lang w:eastAsia="en-US"/>
          </w:rPr>
          <w:br/>
        </w:r>
        <w:r w:rsidRPr="0088493B">
          <w:rPr>
            <w:rFonts w:eastAsia="Times New Roman"/>
            <w:szCs w:val="24"/>
            <w:lang w:eastAsia="en-US"/>
          </w:rPr>
          <w:br/>
          <w:t>Δ. Επί του σχεδίου νόμου του Υπουργείου Ναυτιλίας και Νησιωτικής Πολιτικής:</w:t>
        </w:r>
        <w:r w:rsidRPr="0088493B">
          <w:rPr>
            <w:rFonts w:eastAsia="Times New Roman"/>
            <w:szCs w:val="24"/>
            <w:lang w:eastAsia="en-US"/>
          </w:rPr>
          <w:br/>
          <w:t>ΑΘΑΝΑΣΙΟΥ Χ. , σελ.</w:t>
        </w:r>
        <w:r w:rsidRPr="0088493B">
          <w:rPr>
            <w:rFonts w:eastAsia="Times New Roman"/>
            <w:szCs w:val="24"/>
            <w:lang w:eastAsia="en-US"/>
          </w:rPr>
          <w:br/>
          <w:t>ΑΡΒΑΝΙΤΙΔΗΣ Γ. , σελ.</w:t>
        </w:r>
        <w:r w:rsidRPr="0088493B">
          <w:rPr>
            <w:rFonts w:eastAsia="Times New Roman"/>
            <w:szCs w:val="24"/>
            <w:lang w:eastAsia="en-US"/>
          </w:rPr>
          <w:br/>
          <w:t>ΒΑΡΒΙΤΣΙΩΤΗΣ Μ. , σελ.</w:t>
        </w:r>
        <w:r w:rsidRPr="0088493B">
          <w:rPr>
            <w:rFonts w:eastAsia="Times New Roman"/>
            <w:szCs w:val="24"/>
            <w:lang w:eastAsia="en-US"/>
          </w:rPr>
          <w:br/>
          <w:t>ΓΡΕΓΟΣ Α. , σελ.</w:t>
        </w:r>
        <w:r w:rsidRPr="0088493B">
          <w:rPr>
            <w:rFonts w:eastAsia="Times New Roman"/>
            <w:szCs w:val="24"/>
            <w:lang w:eastAsia="en-US"/>
          </w:rPr>
          <w:br/>
          <w:t>ΔΑΝΕΛΛΗΣ Σ. , σελ.</w:t>
        </w:r>
        <w:r w:rsidRPr="0088493B">
          <w:rPr>
            <w:rFonts w:eastAsia="Times New Roman"/>
            <w:szCs w:val="24"/>
            <w:lang w:eastAsia="en-US"/>
          </w:rPr>
          <w:br/>
          <w:t>ΔΗΜΑΡΑΣ Γ. , σελ.</w:t>
        </w:r>
        <w:r w:rsidRPr="0088493B">
          <w:rPr>
            <w:rFonts w:eastAsia="Times New Roman"/>
            <w:szCs w:val="24"/>
            <w:lang w:eastAsia="en-US"/>
          </w:rPr>
          <w:br/>
          <w:t>ΔΗΜΟΣΧΑΚΗΣ Α. , σελ.</w:t>
        </w:r>
        <w:r w:rsidRPr="0088493B">
          <w:rPr>
            <w:rFonts w:eastAsia="Times New Roman"/>
            <w:szCs w:val="24"/>
            <w:lang w:eastAsia="en-US"/>
          </w:rPr>
          <w:br/>
          <w:t>ΔΡΙΤΣΑΣ Θ. , σελ.</w:t>
        </w:r>
        <w:r w:rsidRPr="0088493B">
          <w:rPr>
            <w:rFonts w:eastAsia="Times New Roman"/>
            <w:szCs w:val="24"/>
            <w:lang w:eastAsia="en-US"/>
          </w:rPr>
          <w:br/>
          <w:t>ΘΕΟΧΑΡΟΠΟΥΛΟΣ Α. , σελ.</w:t>
        </w:r>
        <w:r w:rsidRPr="0088493B">
          <w:rPr>
            <w:rFonts w:eastAsia="Times New Roman"/>
            <w:szCs w:val="24"/>
            <w:lang w:eastAsia="en-US"/>
          </w:rPr>
          <w:br/>
          <w:t>ΚΑΒΑΔΕΛΛΑΣ Δ. , σελ.</w:t>
        </w:r>
        <w:r w:rsidRPr="0088493B">
          <w:rPr>
            <w:rFonts w:eastAsia="Times New Roman"/>
            <w:szCs w:val="24"/>
            <w:lang w:eastAsia="en-US"/>
          </w:rPr>
          <w:br/>
          <w:t>ΚΑΜΑΤΕΡΟΣ Η. , σελ.</w:t>
        </w:r>
        <w:r w:rsidRPr="0088493B">
          <w:rPr>
            <w:rFonts w:eastAsia="Times New Roman"/>
            <w:szCs w:val="24"/>
            <w:lang w:eastAsia="en-US"/>
          </w:rPr>
          <w:br/>
          <w:t>ΚΑΜΜΕΝΟΣ Δ. , σελ.</w:t>
        </w:r>
        <w:r w:rsidRPr="0088493B">
          <w:rPr>
            <w:rFonts w:eastAsia="Times New Roman"/>
            <w:szCs w:val="24"/>
            <w:lang w:eastAsia="en-US"/>
          </w:rPr>
          <w:br/>
          <w:t>ΚΑΡΑΓΙΑΝΝΙΔΗΣ Χ. , σελ.</w:t>
        </w:r>
        <w:r w:rsidRPr="0088493B">
          <w:rPr>
            <w:rFonts w:eastAsia="Times New Roman"/>
            <w:szCs w:val="24"/>
            <w:lang w:eastAsia="en-US"/>
          </w:rPr>
          <w:br/>
          <w:t>ΚΑΡΑΚΩΣΤΑ Ε. , σελ.</w:t>
        </w:r>
        <w:r w:rsidRPr="0088493B">
          <w:rPr>
            <w:rFonts w:eastAsia="Times New Roman"/>
            <w:szCs w:val="24"/>
            <w:lang w:eastAsia="en-US"/>
          </w:rPr>
          <w:br/>
          <w:t>ΚΑΡΡΑΣ Γ. , σελ.</w:t>
        </w:r>
        <w:r w:rsidRPr="0088493B">
          <w:rPr>
            <w:rFonts w:eastAsia="Times New Roman"/>
            <w:szCs w:val="24"/>
            <w:lang w:eastAsia="en-US"/>
          </w:rPr>
          <w:br/>
          <w:t>ΚΑΤΣΑΦΑΔΟΣ Κ. , σελ.</w:t>
        </w:r>
        <w:r w:rsidRPr="0088493B">
          <w:rPr>
            <w:rFonts w:eastAsia="Times New Roman"/>
            <w:szCs w:val="24"/>
            <w:lang w:eastAsia="en-US"/>
          </w:rPr>
          <w:br/>
          <w:t>ΚΑΤΣΗΣ Μ. , σελ.</w:t>
        </w:r>
        <w:r w:rsidRPr="0088493B">
          <w:rPr>
            <w:rFonts w:eastAsia="Times New Roman"/>
            <w:szCs w:val="24"/>
            <w:lang w:eastAsia="en-US"/>
          </w:rPr>
          <w:br/>
          <w:t>ΚΕΓΚΕΡΟΓΛΟΥ Β. , σελ.</w:t>
        </w:r>
        <w:r w:rsidRPr="0088493B">
          <w:rPr>
            <w:rFonts w:eastAsia="Times New Roman"/>
            <w:szCs w:val="24"/>
            <w:lang w:eastAsia="en-US"/>
          </w:rPr>
          <w:br/>
          <w:t>ΚΕΦΑΛΟΓΙΑΝΝΗΣ Ι. , σελ.</w:t>
        </w:r>
        <w:r w:rsidRPr="0088493B">
          <w:rPr>
            <w:rFonts w:eastAsia="Times New Roman"/>
            <w:szCs w:val="24"/>
            <w:lang w:eastAsia="en-US"/>
          </w:rPr>
          <w:br/>
          <w:t>ΚΟΝΣΟΛΑΣ Ε. , σελ.</w:t>
        </w:r>
        <w:r w:rsidRPr="0088493B">
          <w:rPr>
            <w:rFonts w:eastAsia="Times New Roman"/>
            <w:szCs w:val="24"/>
            <w:lang w:eastAsia="en-US"/>
          </w:rPr>
          <w:br/>
          <w:t>ΚΟΥΖΗΛΟΣ Ν. , σελ.</w:t>
        </w:r>
        <w:r w:rsidRPr="0088493B">
          <w:rPr>
            <w:rFonts w:eastAsia="Times New Roman"/>
            <w:szCs w:val="24"/>
            <w:lang w:eastAsia="en-US"/>
          </w:rPr>
          <w:br/>
          <w:t>ΚΟΥΡΟΥΜΠΛΗΣ Π. , σελ.</w:t>
        </w:r>
        <w:r w:rsidRPr="0088493B">
          <w:rPr>
            <w:rFonts w:eastAsia="Times New Roman"/>
            <w:szCs w:val="24"/>
            <w:lang w:eastAsia="en-US"/>
          </w:rPr>
          <w:br/>
          <w:t>ΚΩΝΣΤΑΝΤΙΝΟΠΟΥΛΟΣ Ο. , σελ.</w:t>
        </w:r>
        <w:r w:rsidRPr="0088493B">
          <w:rPr>
            <w:rFonts w:eastAsia="Times New Roman"/>
            <w:szCs w:val="24"/>
            <w:lang w:eastAsia="en-US"/>
          </w:rPr>
          <w:br/>
          <w:t>ΜΑΝΩΛΑΚΟΥ Δ. , σελ.</w:t>
        </w:r>
        <w:r w:rsidRPr="0088493B">
          <w:rPr>
            <w:rFonts w:eastAsia="Times New Roman"/>
            <w:szCs w:val="24"/>
            <w:lang w:eastAsia="en-US"/>
          </w:rPr>
          <w:br/>
          <w:t>ΜΑΥΡΩΤΑΣ Γ. , σελ.</w:t>
        </w:r>
        <w:r w:rsidRPr="0088493B">
          <w:rPr>
            <w:rFonts w:eastAsia="Times New Roman"/>
            <w:szCs w:val="24"/>
            <w:lang w:eastAsia="en-US"/>
          </w:rPr>
          <w:br/>
          <w:t>ΜΕΓΑΛΟΟΙΚΟΝΟΜΟΥ Θ. , σελ.</w:t>
        </w:r>
        <w:r w:rsidRPr="0088493B">
          <w:rPr>
            <w:rFonts w:eastAsia="Times New Roman"/>
            <w:szCs w:val="24"/>
            <w:lang w:eastAsia="en-US"/>
          </w:rPr>
          <w:br/>
          <w:t>ΜΗΤΑΡΑΚΗΣ Π. , σελ.</w:t>
        </w:r>
        <w:r w:rsidRPr="0088493B">
          <w:rPr>
            <w:rFonts w:eastAsia="Times New Roman"/>
            <w:szCs w:val="24"/>
            <w:lang w:eastAsia="en-US"/>
          </w:rPr>
          <w:br/>
          <w:t>ΜΙΧΑΗΛΙΔΗΣ Α. , σελ.</w:t>
        </w:r>
        <w:r w:rsidRPr="0088493B">
          <w:rPr>
            <w:rFonts w:eastAsia="Times New Roman"/>
            <w:szCs w:val="24"/>
            <w:lang w:eastAsia="en-US"/>
          </w:rPr>
          <w:br/>
          <w:t>ΜΙΧΕΛΟΓΙΑΝΝΑΚΗΣ Ι. , σελ.</w:t>
        </w:r>
        <w:r w:rsidRPr="0088493B">
          <w:rPr>
            <w:rFonts w:eastAsia="Times New Roman"/>
            <w:szCs w:val="24"/>
            <w:lang w:eastAsia="en-US"/>
          </w:rPr>
          <w:br/>
          <w:t>ΞΥΔΑΚΗΣ Ν. , σελ.</w:t>
        </w:r>
        <w:r w:rsidRPr="0088493B">
          <w:rPr>
            <w:rFonts w:eastAsia="Times New Roman"/>
            <w:szCs w:val="24"/>
            <w:lang w:eastAsia="en-US"/>
          </w:rPr>
          <w:br/>
          <w:t>ΠΑΝΑΓΙΩΤΑΡΟΣ Η. , σελ.</w:t>
        </w:r>
        <w:r w:rsidRPr="0088493B">
          <w:rPr>
            <w:rFonts w:eastAsia="Times New Roman"/>
            <w:szCs w:val="24"/>
            <w:lang w:eastAsia="en-US"/>
          </w:rPr>
          <w:br/>
          <w:t>ΠΛΑΚΙΩΤΑΚΗΣ Ι. , σελ.</w:t>
        </w:r>
        <w:r w:rsidRPr="0088493B">
          <w:rPr>
            <w:rFonts w:eastAsia="Times New Roman"/>
            <w:szCs w:val="24"/>
            <w:lang w:eastAsia="en-US"/>
          </w:rPr>
          <w:br/>
          <w:t>ΣΑΝΤΟΡΙΝΙΟΣ Ν. , σελ.</w:t>
        </w:r>
        <w:r w:rsidRPr="0088493B">
          <w:rPr>
            <w:rFonts w:eastAsia="Times New Roman"/>
            <w:szCs w:val="24"/>
            <w:lang w:eastAsia="en-US"/>
          </w:rPr>
          <w:br/>
          <w:t>ΣΑΡΙΔΗΣ Ι. , σελ.</w:t>
        </w:r>
        <w:r w:rsidRPr="0088493B">
          <w:rPr>
            <w:rFonts w:eastAsia="Times New Roman"/>
            <w:szCs w:val="24"/>
            <w:lang w:eastAsia="en-US"/>
          </w:rPr>
          <w:br/>
          <w:t>ΣΚΟΥΡΛΕΤΗΣ Π. , σελ.</w:t>
        </w:r>
        <w:r w:rsidRPr="0088493B">
          <w:rPr>
            <w:rFonts w:eastAsia="Times New Roman"/>
            <w:szCs w:val="24"/>
            <w:lang w:eastAsia="en-US"/>
          </w:rPr>
          <w:br/>
          <w:t>ΣΥΡΜΑΛΕΝΙΟΣ Ν. , σελ.</w:t>
        </w:r>
        <w:r w:rsidRPr="0088493B">
          <w:rPr>
            <w:rFonts w:eastAsia="Times New Roman"/>
            <w:szCs w:val="24"/>
            <w:lang w:eastAsia="en-US"/>
          </w:rPr>
          <w:br/>
        </w:r>
        <w:r w:rsidRPr="0088493B">
          <w:rPr>
            <w:rFonts w:eastAsia="Times New Roman"/>
            <w:szCs w:val="24"/>
            <w:lang w:eastAsia="en-US"/>
          </w:rPr>
          <w:br/>
          <w:t>ΠΑΡΕΜΒΑΣΕΙΣ:</w:t>
        </w:r>
        <w:r w:rsidRPr="0088493B">
          <w:rPr>
            <w:rFonts w:eastAsia="Times New Roman"/>
            <w:szCs w:val="24"/>
            <w:lang w:eastAsia="en-US"/>
          </w:rPr>
          <w:br/>
          <w:t>ΚΑΜΜΕΝΟΣ Δ. , σελ.</w:t>
        </w:r>
        <w:r w:rsidRPr="0088493B">
          <w:rPr>
            <w:rFonts w:eastAsia="Times New Roman"/>
            <w:szCs w:val="24"/>
            <w:lang w:eastAsia="en-US"/>
          </w:rPr>
          <w:br/>
        </w:r>
      </w:ins>
    </w:p>
    <w:p w14:paraId="7E8216A8"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7E8216A9"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 xml:space="preserve">ΙΖ΄ ΠΕΡΙΟΔΟΣ </w:t>
      </w:r>
    </w:p>
    <w:p w14:paraId="7E8216AA"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E8216AB"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ΣΥΝΟΔΟΣ Γ΄</w:t>
      </w:r>
    </w:p>
    <w:p w14:paraId="7E8216AC"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ΣΥΝΕΔΡΙΑΣΗ ΛΓ΄</w:t>
      </w:r>
    </w:p>
    <w:p w14:paraId="7E8216AD"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Πέμπτη 23 Νοεμβρίου 2017</w:t>
      </w:r>
    </w:p>
    <w:p w14:paraId="7E8216A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Αθήνα, σήμερα στις 23 Νοεμβρίου 2017, ημέρα Πέμπτη και ώρα 9.37΄,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rPr>
        <w:t>Ε</w:t>
      </w:r>
      <w:r>
        <w:rPr>
          <w:rFonts w:eastAsia="Times New Roman" w:cs="Times New Roman"/>
          <w:szCs w:val="24"/>
        </w:rPr>
        <w:t xml:space="preserve">΄ Αντιπροέδρου αυτής κ. </w:t>
      </w:r>
      <w:r w:rsidRPr="007249B3">
        <w:rPr>
          <w:rFonts w:eastAsia="Times New Roman" w:cs="Times New Roman"/>
          <w:b/>
          <w:szCs w:val="24"/>
        </w:rPr>
        <w:t>ΔΗΜΗΤΡΙΟΥ ΚΡΕΜΑΣΤΙΝΟΥ</w:t>
      </w:r>
      <w:r>
        <w:rPr>
          <w:rFonts w:eastAsia="Times New Roman" w:cs="Times New Roman"/>
          <w:szCs w:val="24"/>
        </w:rPr>
        <w:t>.</w:t>
      </w:r>
    </w:p>
    <w:p w14:paraId="7E8216A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Κυρίες και κύριοι συνάδελφοι, αρχίζει η συνεδρίαση.</w:t>
      </w:r>
    </w:p>
    <w:p w14:paraId="7E8216B0" w14:textId="77777777" w:rsidR="00AB6C9A" w:rsidRDefault="00F80A0E">
      <w:pPr>
        <w:spacing w:after="0" w:line="600" w:lineRule="auto"/>
        <w:ind w:firstLine="720"/>
        <w:jc w:val="both"/>
        <w:rPr>
          <w:rFonts w:eastAsia="Times New Roman"/>
          <w:szCs w:val="24"/>
        </w:rPr>
      </w:pPr>
      <w:r>
        <w:rPr>
          <w:rFonts w:eastAsia="Times New Roman"/>
          <w:szCs w:val="24"/>
        </w:rPr>
        <w:t>(ΕΠΙΚΥΡΩΣΗ ΠΡΑΚΤΙΚΩΝ: Σύμφωνα με την από 21-11-2017 εξουσιοδότηση του Σώματος επικυρώθηκαν με ευθύνη του Προεδρείου τα Πρακτικά της ΛΒ΄ συνεδριάσεώς του, της Τρίτης 21 Νοεμβρίου 2017, σε ό,τι αφορά την ψήφιση στο σύνολο των σχεδίων νόμου του Υπουργείου Οικονομικών «α. Κύρωση του Απολογισμού του Κράτους, οικονομικού έτους 2015 και β. Κύρωση του Ισολογισμού του Κράτους, οικονομικού έτους 2015».</w:t>
      </w:r>
    </w:p>
    <w:p w14:paraId="7E8216B1" w14:textId="12494165" w:rsidR="00AB6C9A" w:rsidRDefault="00F80A0E">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πριν εισέλθουμε στη συζήτηση </w:t>
      </w:r>
      <w:proofErr w:type="spellStart"/>
      <w:r>
        <w:rPr>
          <w:rFonts w:eastAsia="Times New Roman"/>
          <w:szCs w:val="24"/>
        </w:rPr>
        <w:t>τω</w:t>
      </w:r>
      <w:ins w:id="31" w:author="Φλούδα Χριστίνα" w:date="2017-11-29T15:08:00Z">
        <w:r>
          <w:rPr>
            <w:rFonts w:eastAsia="Times New Roman"/>
            <w:szCs w:val="24"/>
          </w:rPr>
          <w:t>ην</w:t>
        </w:r>
      </w:ins>
      <w:r>
        <w:rPr>
          <w:rFonts w:eastAsia="Times New Roman"/>
          <w:szCs w:val="24"/>
        </w:rPr>
        <w:t>ν</w:t>
      </w:r>
      <w:proofErr w:type="spellEnd"/>
      <w:r>
        <w:rPr>
          <w:rFonts w:eastAsia="Times New Roman"/>
          <w:szCs w:val="24"/>
        </w:rPr>
        <w:t xml:space="preserve"> επικαίρων ερωτήσεων έχω την τιμή να ανακοινώσω στο Σώμα το δελτίο επικαίρων ερωτήσεων της Παρασκευής 24 Νοεμβρίου 2017 καθώς και το δελτίο των επίκαιρων ερωτήσεων της Παρασκευής 17 Νοεμβρίου 2017. </w:t>
      </w:r>
    </w:p>
    <w:p w14:paraId="7E8216B2" w14:textId="77777777" w:rsidR="00AB6C9A" w:rsidRDefault="00F80A0E">
      <w:pPr>
        <w:spacing w:after="0" w:line="600" w:lineRule="auto"/>
        <w:ind w:firstLine="720"/>
        <w:jc w:val="both"/>
        <w:rPr>
          <w:rFonts w:eastAsia="Times New Roman"/>
          <w:szCs w:val="24"/>
        </w:rPr>
      </w:pPr>
      <w:r>
        <w:rPr>
          <w:rFonts w:eastAsia="Times New Roman"/>
          <w:szCs w:val="24"/>
        </w:rPr>
        <w:t>Α. Δελτίο επίκαιρων ερωτήσεων της Παρασκευής 24 Νοεμβρίου 2017.</w:t>
      </w:r>
    </w:p>
    <w:p w14:paraId="7E8216B3" w14:textId="77777777" w:rsidR="00AB6C9A" w:rsidRDefault="00F80A0E">
      <w:pPr>
        <w:spacing w:before="100" w:beforeAutospacing="1" w:after="0" w:line="600" w:lineRule="auto"/>
        <w:ind w:firstLine="709"/>
        <w:jc w:val="both"/>
        <w:rPr>
          <w:rFonts w:eastAsia="Times New Roman"/>
          <w:bCs/>
          <w:szCs w:val="24"/>
        </w:rPr>
      </w:pPr>
      <w:r>
        <w:rPr>
          <w:rFonts w:eastAsia="Times New Roman"/>
          <w:bCs/>
          <w:szCs w:val="24"/>
        </w:rPr>
        <w:t>ΕΠΙΚΑΙΡΕΣ ΕΡΩΤΗΣΕΙΣ Πρώτου Κύκλου (άρθρο 130 παράγραφοι 2 και 3 του Κανονισμού της Βουλής)</w:t>
      </w:r>
    </w:p>
    <w:p w14:paraId="7E8216B4" w14:textId="77777777" w:rsidR="00AB6C9A" w:rsidRDefault="00F80A0E">
      <w:pPr>
        <w:spacing w:before="100" w:beforeAutospacing="1" w:after="0" w:line="600" w:lineRule="auto"/>
        <w:ind w:firstLine="720"/>
        <w:jc w:val="both"/>
        <w:rPr>
          <w:rFonts w:eastAsia="Times New Roman"/>
          <w:szCs w:val="24"/>
        </w:rPr>
      </w:pPr>
      <w:r>
        <w:rPr>
          <w:rFonts w:eastAsia="Times New Roman"/>
          <w:szCs w:val="24"/>
        </w:rPr>
        <w:t xml:space="preserve">1. Η με αριθμό 309/17-11-2017 επίκαιρη ερώτηση της Βουλευτού Β΄ Αθηνών της Νέας Δημοκρατίας κ. </w:t>
      </w:r>
      <w:r>
        <w:rPr>
          <w:rFonts w:eastAsia="Times New Roman"/>
          <w:bCs/>
          <w:szCs w:val="24"/>
        </w:rPr>
        <w:t>Άννας – Μισέλ Ασημακοπούλου</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Ψηφιακής Πολιτικής, Τηλεπικοινωνιών και Ενημέρωσης</w:t>
      </w:r>
      <w:r>
        <w:rPr>
          <w:rFonts w:eastAsia="Times New Roman"/>
          <w:b/>
          <w:bCs/>
          <w:szCs w:val="24"/>
        </w:rPr>
        <w:t xml:space="preserve"> </w:t>
      </w:r>
      <w:r>
        <w:rPr>
          <w:rFonts w:eastAsia="Times New Roman"/>
          <w:szCs w:val="24"/>
        </w:rPr>
        <w:t xml:space="preserve">με θέμα: «Μέτρα πρόληψης και καταπολέμησης </w:t>
      </w:r>
      <w:proofErr w:type="spellStart"/>
      <w:r>
        <w:rPr>
          <w:rFonts w:eastAsia="Times New Roman"/>
          <w:szCs w:val="24"/>
        </w:rPr>
        <w:t>κυβερνοεπιθέσεων</w:t>
      </w:r>
      <w:proofErr w:type="spellEnd"/>
      <w:r>
        <w:rPr>
          <w:rFonts w:eastAsia="Times New Roman"/>
          <w:szCs w:val="24"/>
        </w:rPr>
        <w:t>». </w:t>
      </w:r>
    </w:p>
    <w:p w14:paraId="7E8216B5" w14:textId="77777777" w:rsidR="00AB6C9A" w:rsidRDefault="00F80A0E">
      <w:pPr>
        <w:spacing w:before="100" w:beforeAutospacing="1" w:after="0" w:line="600" w:lineRule="auto"/>
        <w:ind w:firstLine="720"/>
        <w:jc w:val="both"/>
        <w:rPr>
          <w:rFonts w:eastAsia="Times New Roman"/>
          <w:szCs w:val="24"/>
        </w:rPr>
      </w:pPr>
      <w:r>
        <w:rPr>
          <w:rFonts w:eastAsia="Times New Roman"/>
          <w:szCs w:val="24"/>
        </w:rPr>
        <w:t xml:space="preserve">2. Η με αριθμό 306/16-11-2017 επίκαιρη ερώτηση του Βουλευτή Αρκαδίας της Δημοκρατικής Συμπαράταξης ΠΑΣΟΚ – ΔΗΜΑΡ κ. </w:t>
      </w:r>
      <w:r>
        <w:rPr>
          <w:rFonts w:eastAsia="Times New Roman"/>
          <w:bCs/>
          <w:szCs w:val="24"/>
        </w:rPr>
        <w:t xml:space="preserve">Οδυσσέα Κωνσταντινόπουλου </w:t>
      </w:r>
      <w:r>
        <w:rPr>
          <w:rFonts w:eastAsia="Times New Roman"/>
          <w:szCs w:val="24"/>
        </w:rPr>
        <w:t xml:space="preserve">προς τον Υπουργό </w:t>
      </w:r>
      <w:r>
        <w:rPr>
          <w:rFonts w:eastAsia="Times New Roman"/>
          <w:bCs/>
          <w:szCs w:val="24"/>
        </w:rPr>
        <w:t>Οικονομίας και Ανάπτυξης</w:t>
      </w:r>
      <w:r>
        <w:rPr>
          <w:rFonts w:eastAsia="Times New Roman"/>
          <w:szCs w:val="24"/>
        </w:rPr>
        <w:t xml:space="preserve"> με θέμα: «Ένταξη έργου Β΄ φάσης επέκτασης δικτύου διανομής τηλεθέρμανσης Μεγαλόπολης Αρκαδίας». </w:t>
      </w:r>
    </w:p>
    <w:p w14:paraId="7E8216B6" w14:textId="77777777" w:rsidR="00AB6C9A" w:rsidRDefault="00F80A0E">
      <w:pPr>
        <w:spacing w:before="100" w:beforeAutospacing="1" w:after="0" w:line="600" w:lineRule="auto"/>
        <w:ind w:firstLine="720"/>
        <w:jc w:val="both"/>
        <w:rPr>
          <w:rFonts w:eastAsia="Times New Roman"/>
          <w:bCs/>
          <w:szCs w:val="24"/>
        </w:rPr>
      </w:pPr>
      <w:r>
        <w:rPr>
          <w:rFonts w:eastAsia="Times New Roman"/>
          <w:bCs/>
          <w:szCs w:val="24"/>
        </w:rPr>
        <w:t>ΕΠΙΚΑΙΡΕΣ ΕΡΩΤΗΣΕΙΣ Δευτέρου Κύκλου (άρθρο 130 παράγραφοι 2 και 3 του Κανονισμού της Βουλής)</w:t>
      </w:r>
    </w:p>
    <w:p w14:paraId="7E8216B7" w14:textId="77777777" w:rsidR="00AB6C9A" w:rsidRDefault="00F80A0E">
      <w:pPr>
        <w:spacing w:before="100" w:beforeAutospacing="1" w:after="0" w:line="600" w:lineRule="auto"/>
        <w:ind w:firstLine="720"/>
        <w:jc w:val="both"/>
        <w:rPr>
          <w:rFonts w:eastAsia="Times New Roman"/>
          <w:szCs w:val="24"/>
        </w:rPr>
      </w:pPr>
      <w:r>
        <w:rPr>
          <w:rFonts w:eastAsia="Times New Roman"/>
          <w:szCs w:val="24"/>
        </w:rPr>
        <w:lastRenderedPageBreak/>
        <w:t xml:space="preserve">1. Η με αριθμό 310/17-11-2017 επίκαιρη ερώτηση του Βουλευτή Αχαΐας της Νέας Δημοκρατίας κ. </w:t>
      </w:r>
      <w:r>
        <w:rPr>
          <w:rFonts w:eastAsia="Times New Roman"/>
          <w:bCs/>
          <w:szCs w:val="24"/>
        </w:rPr>
        <w:t xml:space="preserve">Ανδρέα </w:t>
      </w:r>
      <w:proofErr w:type="spellStart"/>
      <w:r>
        <w:rPr>
          <w:rFonts w:eastAsia="Times New Roman"/>
          <w:bCs/>
          <w:szCs w:val="24"/>
        </w:rPr>
        <w:t>Κατσανιώτη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Μεταναστευτικής Πολιτικής </w:t>
      </w:r>
      <w:r>
        <w:rPr>
          <w:rFonts w:eastAsia="Times New Roman"/>
          <w:szCs w:val="24"/>
        </w:rPr>
        <w:t xml:space="preserve">με θέμα: «Λιμάνι Πάτρας - "Η Νέα </w:t>
      </w:r>
      <w:proofErr w:type="spellStart"/>
      <w:r>
        <w:rPr>
          <w:rFonts w:eastAsia="Times New Roman"/>
          <w:szCs w:val="24"/>
        </w:rPr>
        <w:t>Ειδομένη</w:t>
      </w:r>
      <w:proofErr w:type="spellEnd"/>
      <w:r>
        <w:rPr>
          <w:rFonts w:eastAsia="Times New Roman"/>
          <w:szCs w:val="24"/>
        </w:rPr>
        <w:t>"».</w:t>
      </w:r>
    </w:p>
    <w:p w14:paraId="7E8216B8" w14:textId="77777777" w:rsidR="00AB6C9A" w:rsidRDefault="00F80A0E">
      <w:pPr>
        <w:spacing w:before="100" w:beforeAutospacing="1" w:after="0" w:line="600" w:lineRule="auto"/>
        <w:ind w:firstLine="720"/>
        <w:jc w:val="both"/>
        <w:rPr>
          <w:rFonts w:eastAsia="Times New Roman"/>
          <w:szCs w:val="24"/>
        </w:rPr>
      </w:pPr>
      <w:r>
        <w:rPr>
          <w:rFonts w:eastAsia="Times New Roman"/>
          <w:szCs w:val="24"/>
        </w:rPr>
        <w:t xml:space="preserve">2. Η με αριθμό 299/14-11-2017 επίκαιρη ερώτηση του Ανεξάρτητου Βουλευτή Β΄ Αθηνών κ. </w:t>
      </w:r>
      <w:r>
        <w:rPr>
          <w:rFonts w:eastAsia="Times New Roman"/>
          <w:bCs/>
          <w:szCs w:val="24"/>
        </w:rPr>
        <w:t>Γεωργίου - Δημητρίου Καρρά</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Οικονομίας και Ανάπτυξης</w:t>
      </w:r>
      <w:r>
        <w:rPr>
          <w:rFonts w:eastAsia="Times New Roman"/>
          <w:b/>
          <w:bCs/>
          <w:szCs w:val="24"/>
        </w:rPr>
        <w:t xml:space="preserve"> </w:t>
      </w:r>
      <w:r>
        <w:rPr>
          <w:rFonts w:eastAsia="Times New Roman"/>
          <w:szCs w:val="24"/>
        </w:rPr>
        <w:t xml:space="preserve">με θέμα: «Ανάγκη επέκτασης της ισχύος της δικαστικής απόφασης του νόμου για τα "υπερχρεωμένα φυσικά πρόσωπα", που περιορίζει την αρχική οφειλή και υπέρ των </w:t>
      </w:r>
      <w:proofErr w:type="spellStart"/>
      <w:r>
        <w:rPr>
          <w:rFonts w:eastAsia="Times New Roman"/>
          <w:szCs w:val="24"/>
        </w:rPr>
        <w:t>συνοφειλετών</w:t>
      </w:r>
      <w:proofErr w:type="spellEnd"/>
      <w:r>
        <w:rPr>
          <w:rFonts w:eastAsia="Times New Roman"/>
          <w:szCs w:val="24"/>
        </w:rPr>
        <w:t xml:space="preserve"> και των εγγυητών». </w:t>
      </w:r>
    </w:p>
    <w:p w14:paraId="7E8216B9" w14:textId="77777777" w:rsidR="00AB6C9A" w:rsidRDefault="00F80A0E">
      <w:pPr>
        <w:spacing w:before="100" w:beforeAutospacing="1" w:after="0" w:line="600" w:lineRule="auto"/>
        <w:ind w:firstLine="720"/>
        <w:jc w:val="both"/>
        <w:rPr>
          <w:rFonts w:eastAsia="Times New Roman"/>
          <w:szCs w:val="24"/>
        </w:rPr>
      </w:pPr>
      <w:r>
        <w:rPr>
          <w:rFonts w:eastAsia="Times New Roman"/>
          <w:bCs/>
          <w:szCs w:val="24"/>
        </w:rPr>
        <w:t xml:space="preserve">Β. Δελτίο επικαίρων ερωτήσεων </w:t>
      </w:r>
      <w:r>
        <w:rPr>
          <w:rFonts w:eastAsia="Times New Roman"/>
          <w:szCs w:val="24"/>
        </w:rPr>
        <w:t>της Παρασκευής 17 Νοεμβρίου 2017.</w:t>
      </w:r>
    </w:p>
    <w:p w14:paraId="7E8216BA" w14:textId="77777777" w:rsidR="00AB6C9A" w:rsidRDefault="00F80A0E">
      <w:pPr>
        <w:spacing w:before="100" w:beforeAutospacing="1" w:after="0" w:line="600" w:lineRule="auto"/>
        <w:ind w:firstLine="720"/>
        <w:jc w:val="both"/>
        <w:rPr>
          <w:rFonts w:eastAsia="Times New Roman"/>
          <w:szCs w:val="24"/>
        </w:rPr>
      </w:pPr>
      <w:r>
        <w:rPr>
          <w:rFonts w:eastAsia="Times New Roman"/>
          <w:bCs/>
          <w:szCs w:val="24"/>
        </w:rPr>
        <w:t>ΕΠΙΚΑΙΡΕΣ ΕΡΩΤΗΣΕΙΣ Πρώτου κύκλου (Άρθρο 130 παράγραφοι 2 και 3 του Κανονισμού της Βουλής)</w:t>
      </w:r>
      <w:r>
        <w:rPr>
          <w:rFonts w:eastAsia="Times New Roman"/>
          <w:szCs w:val="24"/>
        </w:rPr>
        <w:t> </w:t>
      </w:r>
    </w:p>
    <w:p w14:paraId="7E8216BB" w14:textId="77777777" w:rsidR="00AB6C9A" w:rsidRDefault="00F80A0E">
      <w:pPr>
        <w:spacing w:before="100" w:beforeAutospacing="1" w:after="0" w:line="600" w:lineRule="auto"/>
        <w:ind w:firstLine="720"/>
        <w:jc w:val="both"/>
        <w:rPr>
          <w:rFonts w:eastAsia="Times New Roman"/>
          <w:szCs w:val="24"/>
        </w:rPr>
      </w:pPr>
      <w:r>
        <w:rPr>
          <w:rFonts w:eastAsia="Times New Roman"/>
          <w:szCs w:val="24"/>
        </w:rPr>
        <w:t xml:space="preserve">1. Η με αριθμό 263/10-11-2017 επίκαιρη ερώτηση του Βουλευτή Χαλκιδικής της Νέας Δημοκρατίας κ. </w:t>
      </w:r>
      <w:r>
        <w:rPr>
          <w:rFonts w:eastAsia="Times New Roman"/>
          <w:bCs/>
          <w:szCs w:val="24"/>
        </w:rPr>
        <w:t xml:space="preserve">Γεωργίου </w:t>
      </w:r>
      <w:proofErr w:type="spellStart"/>
      <w:r>
        <w:rPr>
          <w:rFonts w:eastAsia="Times New Roman"/>
          <w:bCs/>
          <w:szCs w:val="24"/>
        </w:rPr>
        <w:t>Βαγιωνά</w:t>
      </w:r>
      <w:proofErr w:type="spellEnd"/>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Οικονομίας και Ανάπτυξης</w:t>
      </w:r>
      <w:r>
        <w:rPr>
          <w:rFonts w:eastAsia="Times New Roman"/>
          <w:szCs w:val="24"/>
        </w:rPr>
        <w:t xml:space="preserve"> με θέμα: «Απειλή λουκέτου για χιλιάδες αρτοποιεία».</w:t>
      </w:r>
    </w:p>
    <w:p w14:paraId="7E8216BC" w14:textId="77777777" w:rsidR="00AB6C9A" w:rsidRDefault="00F80A0E">
      <w:pPr>
        <w:spacing w:before="100" w:beforeAutospacing="1" w:after="0" w:line="600" w:lineRule="auto"/>
        <w:ind w:firstLine="720"/>
        <w:jc w:val="both"/>
        <w:rPr>
          <w:rFonts w:eastAsia="Times New Roman"/>
          <w:szCs w:val="24"/>
        </w:rPr>
      </w:pPr>
      <w:r>
        <w:rPr>
          <w:rFonts w:eastAsia="Times New Roman"/>
          <w:szCs w:val="24"/>
        </w:rPr>
        <w:t>2. Η με αριθμό 260/10-11-2017 επίκαιρη ερώτηση του Βουλευτή Αρκαδίας της Δημοκρατικής Συμπαράταξης ΠΑΣΟΚ – ΔΗΜΑΡ κ.</w:t>
      </w:r>
      <w:r>
        <w:rPr>
          <w:rFonts w:eastAsia="Times New Roman"/>
          <w:b/>
          <w:bCs/>
          <w:szCs w:val="24"/>
        </w:rPr>
        <w:t xml:space="preserve"> </w:t>
      </w:r>
      <w:r>
        <w:rPr>
          <w:rFonts w:eastAsia="Times New Roman"/>
          <w:bCs/>
          <w:szCs w:val="24"/>
        </w:rPr>
        <w:t>Οδυσσέα Κωνσταντινοπούλου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Περιβάλλοντος και Ενέργειας</w:t>
      </w:r>
      <w:r>
        <w:rPr>
          <w:rFonts w:eastAsia="Times New Roman"/>
          <w:szCs w:val="24"/>
        </w:rPr>
        <w:t xml:space="preserve"> με θέμα: </w:t>
      </w:r>
      <w:r>
        <w:rPr>
          <w:rFonts w:eastAsia="Times New Roman"/>
          <w:szCs w:val="24"/>
        </w:rPr>
        <w:lastRenderedPageBreak/>
        <w:t xml:space="preserve">«Χρηματοδότηση από τη «ΔΕΗ Α.Ε.» του έργου βελτίωσης του δρόμου </w:t>
      </w:r>
      <w:proofErr w:type="spellStart"/>
      <w:r>
        <w:rPr>
          <w:rFonts w:eastAsia="Times New Roman"/>
          <w:szCs w:val="24"/>
        </w:rPr>
        <w:t>Πουρναριά</w:t>
      </w:r>
      <w:proofErr w:type="spellEnd"/>
      <w:r>
        <w:rPr>
          <w:rFonts w:eastAsia="Times New Roman"/>
          <w:szCs w:val="24"/>
        </w:rPr>
        <w:t xml:space="preserve"> - Γεφύρι Κυράς - Μυγδαλιά, ύψους 500.000 ευρώ». </w:t>
      </w:r>
    </w:p>
    <w:p w14:paraId="7E8216BD" w14:textId="77777777" w:rsidR="00AB6C9A" w:rsidRDefault="00F80A0E">
      <w:pPr>
        <w:spacing w:before="100" w:beforeAutospacing="1" w:after="0" w:line="600" w:lineRule="auto"/>
        <w:ind w:firstLine="720"/>
        <w:jc w:val="both"/>
        <w:rPr>
          <w:rFonts w:eastAsia="Times New Roman"/>
          <w:szCs w:val="24"/>
        </w:rPr>
      </w:pPr>
      <w:r>
        <w:rPr>
          <w:rFonts w:eastAsia="Times New Roman"/>
          <w:bCs/>
          <w:szCs w:val="24"/>
        </w:rPr>
        <w:t>ΕΠΙΚΑΙΡΕΣ ΕΡΩΤΗΣΕΙΣ Δεύτερου Κύκλου (Άρθρο 130 παράγραφοι 2 και 3 του Κανονισμού της Βουλής)</w:t>
      </w:r>
      <w:r>
        <w:rPr>
          <w:rFonts w:eastAsia="Times New Roman"/>
          <w:szCs w:val="24"/>
        </w:rPr>
        <w:t> </w:t>
      </w:r>
    </w:p>
    <w:p w14:paraId="7E8216BE" w14:textId="77777777" w:rsidR="00AB6C9A" w:rsidRDefault="00F80A0E">
      <w:pPr>
        <w:spacing w:before="100" w:beforeAutospacing="1" w:after="0" w:line="600" w:lineRule="auto"/>
        <w:ind w:firstLine="720"/>
        <w:jc w:val="both"/>
        <w:rPr>
          <w:rFonts w:eastAsia="Times New Roman"/>
          <w:szCs w:val="24"/>
        </w:rPr>
      </w:pPr>
      <w:r>
        <w:rPr>
          <w:rFonts w:eastAsia="Times New Roman"/>
          <w:szCs w:val="24"/>
        </w:rPr>
        <w:t xml:space="preserve">1. Η με αριθμό 264/10-11-2017 επίκαιρη ερώτηση του Βουλευτή Κιλκίς της Νέας Δημοκρατίας κ. </w:t>
      </w:r>
      <w:r>
        <w:rPr>
          <w:rFonts w:eastAsia="Times New Roman"/>
          <w:bCs/>
          <w:szCs w:val="24"/>
        </w:rPr>
        <w:t>Γεωργίου Γεωργαντά</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Περιβάλλοντος και Ενέργειας</w:t>
      </w:r>
      <w:r>
        <w:rPr>
          <w:rFonts w:eastAsia="Times New Roman"/>
          <w:b/>
          <w:bCs/>
          <w:szCs w:val="24"/>
        </w:rPr>
        <w:t xml:space="preserve"> </w:t>
      </w:r>
      <w:r>
        <w:rPr>
          <w:rFonts w:eastAsia="Times New Roman"/>
          <w:szCs w:val="24"/>
        </w:rPr>
        <w:t>με θέμα: «Μη κάλυψη ατομικών αναγκών σε καυσόξυλα κατά παράβαση του νόμου». </w:t>
      </w:r>
    </w:p>
    <w:p w14:paraId="7E8216BF" w14:textId="77777777" w:rsidR="00AB6C9A" w:rsidRDefault="00F80A0E">
      <w:pPr>
        <w:spacing w:before="100" w:beforeAutospacing="1" w:after="0" w:line="600" w:lineRule="auto"/>
        <w:ind w:firstLine="720"/>
        <w:jc w:val="both"/>
        <w:rPr>
          <w:rFonts w:eastAsia="Times New Roman"/>
          <w:szCs w:val="24"/>
        </w:rPr>
      </w:pPr>
      <w:r>
        <w:rPr>
          <w:rFonts w:eastAsia="Times New Roman"/>
          <w:szCs w:val="24"/>
        </w:rPr>
        <w:t>2. Η με αριθμό 253/7-11-2017 επίκαιρη ερώτηση του Ανεξάρτητου Βουλευτή Ευβοίας κ.</w:t>
      </w:r>
      <w:r>
        <w:rPr>
          <w:rFonts w:eastAsia="Times New Roman"/>
          <w:b/>
          <w:bCs/>
          <w:szCs w:val="24"/>
        </w:rPr>
        <w:t xml:space="preserve"> </w:t>
      </w:r>
      <w:r>
        <w:rPr>
          <w:rFonts w:eastAsia="Times New Roman"/>
          <w:bCs/>
          <w:szCs w:val="24"/>
        </w:rPr>
        <w:t>Νικολάου Μίχου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Περιβάλλοντος και Ενέργειας</w:t>
      </w:r>
      <w:r>
        <w:rPr>
          <w:rFonts w:eastAsia="Times New Roman"/>
          <w:b/>
          <w:bCs/>
          <w:szCs w:val="24"/>
        </w:rPr>
        <w:t xml:space="preserve"> </w:t>
      </w:r>
      <w:r>
        <w:rPr>
          <w:rFonts w:eastAsia="Times New Roman"/>
          <w:szCs w:val="24"/>
        </w:rPr>
        <w:t xml:space="preserve">με θέμα: «Η ΔΕΗ κόβει το ρεύμα στην περιοχή </w:t>
      </w:r>
      <w:proofErr w:type="spellStart"/>
      <w:r>
        <w:rPr>
          <w:rFonts w:eastAsia="Times New Roman"/>
          <w:szCs w:val="24"/>
        </w:rPr>
        <w:t>Καρυστίας</w:t>
      </w:r>
      <w:proofErr w:type="spellEnd"/>
      <w:r>
        <w:rPr>
          <w:rFonts w:eastAsia="Times New Roman"/>
          <w:szCs w:val="24"/>
        </w:rPr>
        <w:t xml:space="preserve"> Εύβοιας». </w:t>
      </w:r>
    </w:p>
    <w:p w14:paraId="7E8216C0" w14:textId="77777777" w:rsidR="00AB6C9A" w:rsidRDefault="00F80A0E">
      <w:pPr>
        <w:spacing w:before="100" w:beforeAutospacing="1" w:after="0" w:line="600" w:lineRule="auto"/>
        <w:ind w:firstLine="720"/>
        <w:jc w:val="both"/>
        <w:rPr>
          <w:rFonts w:eastAsia="Times New Roman" w:cs="Times New Roman"/>
          <w:szCs w:val="24"/>
        </w:rPr>
      </w:pPr>
      <w:r>
        <w:rPr>
          <w:rFonts w:eastAsia="Times New Roman"/>
          <w:szCs w:val="24"/>
        </w:rPr>
        <w:t xml:space="preserve">3. Η με αριθμό 242/6-11-2017 επίκαιρη ερώτηση του Βουλευτή Έβρου της Νέας Δημοκρατίας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b/>
          <w:bCs/>
          <w:szCs w:val="24"/>
        </w:rPr>
        <w:t xml:space="preserve"> </w:t>
      </w:r>
      <w:r>
        <w:rPr>
          <w:rFonts w:eastAsia="Times New Roman"/>
          <w:szCs w:val="24"/>
        </w:rPr>
        <w:t>με θέμα: «Η "νέα θαλάσσια Εγνατία" χαράζει ρότα ανάπτυξης και προόδου για τον Έβρο, τη Σαμοθράκη και τη Θράκη».</w:t>
      </w:r>
    </w:p>
    <w:p w14:paraId="7E8216C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7E8216C2" w14:textId="77777777" w:rsidR="00AB6C9A" w:rsidRDefault="00F80A0E">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E8216C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Αρχίζουμε τη συζήτηση με την τρίτη με αριθμό 295/14-11-2017 επίκαιρη ερώτηση πρώτου κύκλου (Β΄) του Βουλευτή Ηρακλείου του Κομμουνιστικού Κόμματος Ελλάδας κ. </w:t>
      </w:r>
      <w:r>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 xml:space="preserve">με θέμα: «Άμεση αποκατάσταση των πληγέντων από τις πλημμύρες που εκδηλώθηκαν στον Νομό Χανίων πρόσφατα». </w:t>
      </w:r>
    </w:p>
    <w:p w14:paraId="7E8216C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Υπουργός Εσωτερικών κ. Σκουρλέτης.</w:t>
      </w:r>
    </w:p>
    <w:p w14:paraId="7E8216C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Παρακαλώ, κύριε Συντυχάκη, έχετε τον λόγο.</w:t>
      </w:r>
    </w:p>
    <w:p w14:paraId="7E8216C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7E8216C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οι καταστροφικές πλημμύρες στα Χανιά έγιναν στις 26 Οκτωβρίου σε περιοχές όπως τον </w:t>
      </w:r>
      <w:proofErr w:type="spellStart"/>
      <w:r>
        <w:rPr>
          <w:rFonts w:eastAsia="Times New Roman" w:cs="Times New Roman"/>
          <w:szCs w:val="24"/>
        </w:rPr>
        <w:t>Κλαδισό</w:t>
      </w:r>
      <w:proofErr w:type="spellEnd"/>
      <w:r>
        <w:rPr>
          <w:rFonts w:eastAsia="Times New Roman" w:cs="Times New Roman"/>
          <w:szCs w:val="24"/>
        </w:rPr>
        <w:t xml:space="preserve"> ποταμό, στο </w:t>
      </w:r>
      <w:proofErr w:type="spellStart"/>
      <w:r>
        <w:rPr>
          <w:rFonts w:eastAsia="Times New Roman" w:cs="Times New Roman"/>
          <w:szCs w:val="24"/>
        </w:rPr>
        <w:t>Βαμβακόπουλο</w:t>
      </w:r>
      <w:proofErr w:type="spellEnd"/>
      <w:r>
        <w:rPr>
          <w:rFonts w:eastAsia="Times New Roman" w:cs="Times New Roman"/>
          <w:szCs w:val="24"/>
        </w:rPr>
        <w:t xml:space="preserve">, στη Νέα Χώρα, στους Αγίους Αποστόλους, στο </w:t>
      </w:r>
      <w:proofErr w:type="spellStart"/>
      <w:r>
        <w:rPr>
          <w:rFonts w:eastAsia="Times New Roman" w:cs="Times New Roman"/>
          <w:szCs w:val="24"/>
        </w:rPr>
        <w:t>Δαράτσο</w:t>
      </w:r>
      <w:proofErr w:type="spellEnd"/>
      <w:r>
        <w:rPr>
          <w:rFonts w:eastAsia="Times New Roman" w:cs="Times New Roman"/>
          <w:szCs w:val="24"/>
        </w:rPr>
        <w:t xml:space="preserve"> </w:t>
      </w:r>
      <w:proofErr w:type="spellStart"/>
      <w:r>
        <w:rPr>
          <w:rFonts w:eastAsia="Times New Roman" w:cs="Times New Roman"/>
          <w:szCs w:val="24"/>
        </w:rPr>
        <w:t>Κυδωνίας</w:t>
      </w:r>
      <w:proofErr w:type="spellEnd"/>
      <w:r>
        <w:rPr>
          <w:rFonts w:eastAsia="Times New Roman" w:cs="Times New Roman"/>
          <w:szCs w:val="24"/>
        </w:rPr>
        <w:t xml:space="preserve">, στο Καλαμάκι, στην Αγία Μαρίνα, στον </w:t>
      </w:r>
      <w:proofErr w:type="spellStart"/>
      <w:r>
        <w:rPr>
          <w:rFonts w:eastAsia="Times New Roman" w:cs="Times New Roman"/>
          <w:szCs w:val="24"/>
        </w:rPr>
        <w:t>Πλατανιά</w:t>
      </w:r>
      <w:proofErr w:type="spellEnd"/>
      <w:r>
        <w:rPr>
          <w:rFonts w:eastAsia="Times New Roman" w:cs="Times New Roman"/>
          <w:szCs w:val="24"/>
        </w:rPr>
        <w:t xml:space="preserve">, στον </w:t>
      </w:r>
      <w:proofErr w:type="spellStart"/>
      <w:r>
        <w:rPr>
          <w:rFonts w:eastAsia="Times New Roman" w:cs="Times New Roman"/>
          <w:szCs w:val="24"/>
        </w:rPr>
        <w:t>Κολυμπάρι</w:t>
      </w:r>
      <w:proofErr w:type="spellEnd"/>
      <w:r>
        <w:rPr>
          <w:rFonts w:eastAsia="Times New Roman" w:cs="Times New Roman"/>
          <w:szCs w:val="24"/>
        </w:rPr>
        <w:t xml:space="preserve">, στο σύνολο σχεδόν της παλαιάς εθνικής οδού και σε χωριά του Δήμου </w:t>
      </w:r>
      <w:proofErr w:type="spellStart"/>
      <w:r>
        <w:rPr>
          <w:rFonts w:eastAsia="Times New Roman" w:cs="Times New Roman"/>
          <w:szCs w:val="24"/>
        </w:rPr>
        <w:t>Αποκορώνου</w:t>
      </w:r>
      <w:proofErr w:type="spellEnd"/>
      <w:r>
        <w:rPr>
          <w:rFonts w:eastAsia="Times New Roman" w:cs="Times New Roman"/>
          <w:szCs w:val="24"/>
        </w:rPr>
        <w:t xml:space="preserve"> και του Δήμου </w:t>
      </w:r>
      <w:proofErr w:type="spellStart"/>
      <w:r>
        <w:rPr>
          <w:rFonts w:eastAsia="Times New Roman" w:cs="Times New Roman"/>
          <w:szCs w:val="24"/>
        </w:rPr>
        <w:t>Πλατανιά</w:t>
      </w:r>
      <w:proofErr w:type="spellEnd"/>
      <w:r>
        <w:rPr>
          <w:rFonts w:eastAsia="Times New Roman" w:cs="Times New Roman"/>
          <w:szCs w:val="24"/>
        </w:rPr>
        <w:t xml:space="preserve">. Οι ζημιές σε κτηριακές υποδομές, κατοικίες, επαγγελματικές στέγες και εμπορεύματα είναι τεράστιες. </w:t>
      </w:r>
    </w:p>
    <w:p w14:paraId="7E8216C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Κυβέρνηση ΣΥΡΙΖΑ - ΑΝΕΛ, όπως βέβαια και οι προηγούμενες κυβερνήσεις, η Περιφέρεια Κρήτης και οι αρμόδιοι κρατικοί φορείς, έχουν τεράστια ευθύνη, εγκληματική θα έλεγα. Ξέρατε ότι θα υπάρξουν φαινόμενα </w:t>
      </w:r>
      <w:proofErr w:type="spellStart"/>
      <w:r>
        <w:rPr>
          <w:rFonts w:eastAsia="Times New Roman" w:cs="Times New Roman"/>
          <w:szCs w:val="24"/>
        </w:rPr>
        <w:t>πλημ</w:t>
      </w:r>
      <w:r>
        <w:rPr>
          <w:rFonts w:eastAsia="Times New Roman" w:cs="Times New Roman"/>
          <w:szCs w:val="24"/>
        </w:rPr>
        <w:lastRenderedPageBreak/>
        <w:t>μυρικά</w:t>
      </w:r>
      <w:proofErr w:type="spellEnd"/>
      <w:r>
        <w:rPr>
          <w:rFonts w:eastAsia="Times New Roman" w:cs="Times New Roman"/>
          <w:szCs w:val="24"/>
        </w:rPr>
        <w:t xml:space="preserve"> και δεν κάνατε τίποτα για να αποτρέψετε αυτό το έγκλημα και από καθαρή τύχη δεν θρηνήσαμε θύματα και εκεί, όπως δυστυχώς θρηνήσαμε εδώ στην Αττική.</w:t>
      </w:r>
    </w:p>
    <w:p w14:paraId="7E8216C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 ζητούμενο, κύριε Υπουργέ, μετά από έναν μήνα, είναι εάν και πώς πρακτικά θα στηριχθούν οι κάτοικοι αυτών των περιοχών, εάν θα υπάρξουν άμεσα μέτρα ανακούφισης και αποκατάστασης των ζημιών και έκτακτη ενίσχυση για τις ανάγκες των πληγέντων. Αυτό έπρεπε να ήταν το πρώτο σας μέλημα. Οι καταστροφικές πλημμύρες έγιναν στις 26 Οκτωβρίου. Δεν το κάνατε.</w:t>
      </w:r>
    </w:p>
    <w:p w14:paraId="7E8216C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έχουμε να σας ρωτήσουμε τα εξής: </w:t>
      </w:r>
    </w:p>
    <w:p w14:paraId="7E8216CB" w14:textId="77777777" w:rsidR="00AB6C9A" w:rsidRDefault="00F80A0E">
      <w:pPr>
        <w:spacing w:after="0" w:line="600" w:lineRule="auto"/>
        <w:ind w:firstLine="720"/>
        <w:jc w:val="both"/>
        <w:rPr>
          <w:rFonts w:eastAsia="Times New Roman" w:cs="Times New Roman"/>
          <w:b/>
          <w:szCs w:val="24"/>
        </w:rPr>
      </w:pPr>
      <w:r>
        <w:rPr>
          <w:rFonts w:eastAsia="Times New Roman" w:cs="Times New Roman"/>
          <w:szCs w:val="24"/>
        </w:rPr>
        <w:t xml:space="preserve">Πρώτον, ολοκληρώθηκε η καταγραφή των ζημιών και ποια είναι τα συμπεράσματα για το μέγεθος της καταστροφής και πώς αποτιμάται σε χρήμα το εύρος της καταστροφής σε κατοικίες, επαγγελματικές στέγες, εμπορεύματα και άλλα; </w:t>
      </w:r>
    </w:p>
    <w:p w14:paraId="7E8216CC"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Δεύτερον, ποια άμεσα μέτρα προτίθεστε να πάρετε, προκειμένου να αποζημιωθούν οι κάτοικοι και οι επαγγελματίες της περιοχής στο 100% της συνολικής ζημιάς για την αποκατάσταση σπιτιών και επαγγελματικών στεγών, καθώς και για τα εμπορεύματα, τους εξοπλισμούς, δεδομένου ότι σε πολλές περιπτώσεις πληγέντων η κάθε καθυστέρηση δημιουργεί εμπόδιο επιβίωσης;</w:t>
      </w:r>
    </w:p>
    <w:p w14:paraId="7E8216CD"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lastRenderedPageBreak/>
        <w:t>Οι κάτοικοι και οι επαγγελματίες απαιτούν να υπάρξει «πάγωμα» χρεών στην εφορία, στον ΟΑΕΕ, στις τράπεζες χωρίς προσαυξήσεις και τόκους για τους πληγέντες, να σταματήσουν άμεσα οι όποιες διαδικασίες κατάσχεσης, απαλλαγή από τα δημοτικά τέλη για τους πληγέντες, καμμία διακοπή νερού, ρεύματος, τηλεφώνου σε εργατικές λαϊκές οικογένειες.</w:t>
      </w:r>
    </w:p>
    <w:p w14:paraId="7E8216CE"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Τα μέτρα που ανακοίνωσε η Κυβέρνηση προχθές δεν καλύπτουν την αποζημίωση των πληγέντων στο 100% των ζημιών που υπέστησαν σε σπίτια και καταστήματα, ενώ η προσφυγή στον δανεισμό μάλλον δημιουργεί ζητήματα, αφού οι τράπεζες δεν δίνουν και πολύ δε περισσότερο άτοκα. Υπάρχει ένα ζήτημα και να μας απαντήσετε σ’ αυτό: Πώς μπορεί να διασφαλιστεί η παροχή δανείου και, μάλιστα, άτοκου από τις τράπεζες;</w:t>
      </w:r>
    </w:p>
    <w:p w14:paraId="7E8216CF"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Εκτός όλων των άλλων, έχουμε εμπειρία από τις υποσχέσεις και τις διακηρύξεις για κονδύλια, που είτε δεν δίνονται είτε δίνονται «κουτσουρεμένα».</w:t>
      </w:r>
    </w:p>
    <w:p w14:paraId="7E8216D0"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Τρίτον, για να ολοκληρώσω, τι μέτρα έκτακτης επιχορήγησης στους πληγέντες δήμους θα παρθούν, ώστε να ενταχθούν στα τεχνικά προγράμματα και στους προϋπολογισμούς του 2018 έργα ουσιαστικής αντιπλημμυρικής προστασίας, διάνοιξης δρόμων και ρεμάτων;</w:t>
      </w:r>
    </w:p>
    <w:p w14:paraId="7E8216D1"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Οι υπηρεσίες του Δήμου Χανίων και </w:t>
      </w:r>
      <w:proofErr w:type="spellStart"/>
      <w:r>
        <w:rPr>
          <w:rFonts w:eastAsia="Times New Roman"/>
          <w:szCs w:val="24"/>
        </w:rPr>
        <w:t>Πλατανιά</w:t>
      </w:r>
      <w:proofErr w:type="spellEnd"/>
      <w:r>
        <w:rPr>
          <w:rFonts w:eastAsia="Times New Roman"/>
          <w:szCs w:val="24"/>
        </w:rPr>
        <w:t xml:space="preserve"> έχουν εκτιμήσει ότι οι ζημιές κοστολογούνται στο 1 εκατομμύρια ευρώ και στα 2,5 εκατομμύρια ευρώ αντίστοιχα. Γνωρίζουμε ότι έχετε δώσει 300.000 ευρώ στον Δήμο </w:t>
      </w:r>
      <w:proofErr w:type="spellStart"/>
      <w:r>
        <w:rPr>
          <w:rFonts w:eastAsia="Times New Roman"/>
          <w:szCs w:val="24"/>
        </w:rPr>
        <w:t>Πλατανιά</w:t>
      </w:r>
      <w:proofErr w:type="spellEnd"/>
      <w:r>
        <w:rPr>
          <w:rFonts w:eastAsia="Times New Roman"/>
          <w:szCs w:val="24"/>
        </w:rPr>
        <w:t>, που, όμως, σε καμμία περίπτωση δεν καλύπτουν το σύνολο όλων των ζημιών.</w:t>
      </w:r>
    </w:p>
    <w:p w14:paraId="7E8216D2" w14:textId="77777777" w:rsidR="00AB6C9A" w:rsidRDefault="00F80A0E">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Συντυχάκη, ολοκληρώστε.</w:t>
      </w:r>
    </w:p>
    <w:p w14:paraId="7E8216D3" w14:textId="77777777" w:rsidR="00AB6C9A" w:rsidRDefault="00F80A0E">
      <w:pPr>
        <w:tabs>
          <w:tab w:val="left" w:pos="2940"/>
        </w:tabs>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 Ολοκλήρωσα.</w:t>
      </w:r>
    </w:p>
    <w:p w14:paraId="7E8216D4" w14:textId="77777777" w:rsidR="00AB6C9A" w:rsidRDefault="00F80A0E">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έχετε τον λόγο.</w:t>
      </w:r>
    </w:p>
    <w:p w14:paraId="7E8216D5" w14:textId="77777777" w:rsidR="00AB6C9A" w:rsidRDefault="00F80A0E">
      <w:pPr>
        <w:tabs>
          <w:tab w:val="left" w:pos="2940"/>
        </w:tabs>
        <w:spacing w:after="0"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Ευχαριστώ, κύριε Πρόεδρε.</w:t>
      </w:r>
    </w:p>
    <w:p w14:paraId="7E8216D6"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Κύριε Συντυχάκη, δυστυχώς, η πυκνότητα των </w:t>
      </w:r>
      <w:proofErr w:type="spellStart"/>
      <w:r>
        <w:rPr>
          <w:rFonts w:eastAsia="Times New Roman"/>
          <w:szCs w:val="24"/>
        </w:rPr>
        <w:t>πλημμυρικών</w:t>
      </w:r>
      <w:proofErr w:type="spellEnd"/>
      <w:r>
        <w:rPr>
          <w:rFonts w:eastAsia="Times New Roman"/>
          <w:szCs w:val="24"/>
        </w:rPr>
        <w:t xml:space="preserve"> φαινομένων μάς έχει δώσει τη δυνατότητα πλέον να μιλάμε ότι έχουμε αυτή την τεχνογνωσία αντιμετώπισης τέτοιων καταστάσεων.</w:t>
      </w:r>
    </w:p>
    <w:p w14:paraId="7E8216D7"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Το λέω αυτό, διότι οι συγκεκριμένες περιοχές δεν επλήγησαν μόνο στις 26 του προηγούμενου μήνα, αλλά -αν θυμάμαι καλά- και τον προηγούμενο Μάρτιο είχαμε πάλι έντονα καιρικά φαινόμενα, τα οποία οδήγησαν σε αντίστοιχα </w:t>
      </w:r>
      <w:proofErr w:type="spellStart"/>
      <w:r>
        <w:rPr>
          <w:rFonts w:eastAsia="Times New Roman"/>
          <w:szCs w:val="24"/>
        </w:rPr>
        <w:t>πλημμυρικά</w:t>
      </w:r>
      <w:proofErr w:type="spellEnd"/>
      <w:r>
        <w:rPr>
          <w:rFonts w:eastAsia="Times New Roman"/>
          <w:szCs w:val="24"/>
        </w:rPr>
        <w:t>.</w:t>
      </w:r>
    </w:p>
    <w:p w14:paraId="7E8216D8"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Ιδιαίτερα όσον αφορά το Υπουργείο Εσωτερικών, για το οποίο έχω και την πολιτική ευθύνη, και για τον Δήμο Χανίων και για τον Δήμο </w:t>
      </w:r>
      <w:proofErr w:type="spellStart"/>
      <w:r>
        <w:rPr>
          <w:rFonts w:eastAsia="Times New Roman"/>
          <w:szCs w:val="24"/>
        </w:rPr>
        <w:t>Πλατανιά</w:t>
      </w:r>
      <w:proofErr w:type="spellEnd"/>
      <w:r>
        <w:rPr>
          <w:rFonts w:eastAsia="Times New Roman"/>
          <w:szCs w:val="24"/>
        </w:rPr>
        <w:t xml:space="preserve"> και για τον Δήμο </w:t>
      </w:r>
      <w:proofErr w:type="spellStart"/>
      <w:r>
        <w:rPr>
          <w:rFonts w:eastAsia="Times New Roman"/>
          <w:szCs w:val="24"/>
        </w:rPr>
        <w:t>Αποκορώνου</w:t>
      </w:r>
      <w:proofErr w:type="spellEnd"/>
      <w:r>
        <w:rPr>
          <w:rFonts w:eastAsia="Times New Roman"/>
          <w:szCs w:val="24"/>
        </w:rPr>
        <w:t xml:space="preserve"> Χανίων έχει δοθεί μέσα στο 2017 το ποσό των 2.093.000 ευρώ μέσω των ΚΑΠ για επενδυτικά έργα, τα οποία στην πλειοψηφία τους υπάρχει δυνατότητα να κατευθυνθούν για την </w:t>
      </w:r>
      <w:proofErr w:type="spellStart"/>
      <w:r>
        <w:rPr>
          <w:rFonts w:eastAsia="Times New Roman"/>
          <w:szCs w:val="24"/>
        </w:rPr>
        <w:t>πλημμυρική</w:t>
      </w:r>
      <w:proofErr w:type="spellEnd"/>
      <w:r>
        <w:rPr>
          <w:rFonts w:eastAsia="Times New Roman"/>
          <w:szCs w:val="24"/>
        </w:rPr>
        <w:t xml:space="preserve"> προστασία. </w:t>
      </w:r>
    </w:p>
    <w:p w14:paraId="7E8216D9"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Επιπλέον, στη βάση των έκτακτων ενισχύσεων από θεομηνίες δεν έχουν δοθεί μόνο οι 300.000 ευρώ, οι οποίες ήταν σε χρόνο ρεκόρ και αυτό πρέπει να το αναγνωρίσει κανείς. Δεν είναι η μόνη περίπτωση, που άμεσα το Υπουργείο Εσωτερικών έδρασε. Ρωτήστε τη συντριπτική πλειοψηφία, αν όχι το 100%, των δήμων, που φέτος -τον τελευταίο χρόνο- αντιμετώπισαν τέτοιου είδους θεομηνίες, αν η ανταπόκριση του Υπουργείου Εσωτερικών ήταν στο διάστημα της μίας εβδομάδας -και αυτό το αναγνωρίζουν όλοι- και, μάλιστα, χωρίς κριτήρια </w:t>
      </w:r>
      <w:proofErr w:type="spellStart"/>
      <w:r>
        <w:rPr>
          <w:rFonts w:eastAsia="Times New Roman"/>
          <w:szCs w:val="24"/>
        </w:rPr>
        <w:t>επιλεξιμότητας</w:t>
      </w:r>
      <w:proofErr w:type="spellEnd"/>
      <w:r>
        <w:rPr>
          <w:rFonts w:eastAsia="Times New Roman"/>
          <w:szCs w:val="24"/>
        </w:rPr>
        <w:t>, χωρίς, δηλαδή, πολιτικές προτιμήσεις.</w:t>
      </w:r>
    </w:p>
    <w:p w14:paraId="7E8216DA"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Αυτή την πρακτική δεν την είχε δει ποτέ άλλοτε η τοπική αυτοδιοίκηση. Το ομολογούν όλοι. Απλώς, μου δίνετε την ευκαιρία να το πω κι εγώ με αφορμή την επίκαιρη ερώτησή σας.</w:t>
      </w:r>
    </w:p>
    <w:p w14:paraId="7E8216DB"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Ο Δήμος </w:t>
      </w:r>
      <w:proofErr w:type="spellStart"/>
      <w:r>
        <w:rPr>
          <w:rFonts w:eastAsia="Times New Roman"/>
          <w:szCs w:val="24"/>
        </w:rPr>
        <w:t>Πλατανιά</w:t>
      </w:r>
      <w:proofErr w:type="spellEnd"/>
      <w:r>
        <w:rPr>
          <w:rFonts w:eastAsia="Times New Roman"/>
          <w:szCs w:val="24"/>
        </w:rPr>
        <w:t xml:space="preserve">, λοιπόν, τον προηγούμενο Μάρτιο είχε λάβει και το ποσό των 170.000 ευρώ, πάλι για την αντιμετώπιση τέτοιων φαινομένων και ο Δήμος </w:t>
      </w:r>
      <w:proofErr w:type="spellStart"/>
      <w:r>
        <w:rPr>
          <w:rFonts w:eastAsia="Times New Roman"/>
          <w:szCs w:val="24"/>
        </w:rPr>
        <w:t>Αποκορώνου</w:t>
      </w:r>
      <w:proofErr w:type="spellEnd"/>
      <w:r>
        <w:rPr>
          <w:rFonts w:eastAsia="Times New Roman"/>
          <w:szCs w:val="24"/>
        </w:rPr>
        <w:t xml:space="preserve"> τον προηγούμενο Μάρτιο 90.000 ευρώ.</w:t>
      </w:r>
    </w:p>
    <w:p w14:paraId="7E8216DC"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Από εκεί και πέρα, οι διαδικασίες αντιμετώπισης είναι τυποποιημένες και το θέμα είναι πόσο γρήγορα ενεργοποιούνται. Σας πληροφορώ ότι άμεση υπήρξε η συγκρότηση των μεικτών συνεργείων δήμου και περιφέρειας για την καταγραφή στη βάση των αιτημάτων για ζημιές σε επιχειρήσεις ή κατοικίες. Από εκεί και πέρα, ακολουθούν οι διαδικασίες των αποζημιώσεων μέσω των κοινών υπουργικών αποφάσεων του Υπουργείου Υποδομών και του Υπουργείου Οικονομικών.</w:t>
      </w:r>
    </w:p>
    <w:p w14:paraId="7E8216DD"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δεν ισχύει αυτό το οποίο αναφέρατε στην ερώτησή σας -και επαναλάβατε και τώρα- το θέμα της ολιγωρίας. </w:t>
      </w:r>
    </w:p>
    <w:p w14:paraId="7E8216DE"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αρχίζει μια πολύ μεγάλη συζήτηση για την ένταση των καιρικών φαινομένων. Εμένα μου κάνει εντύπωση πώς στον δημόσιο λόγο το τελευταίο διάστημα υποτιμούν πολλές πλευρές το ζήτημα της κλιματικής αλλαγής. Δεν είναι άλλοθι, είναι πραγματικότητα. Όποιος έχει μια στοιχειώδη επιστημονική προσέγγιση στα ζητήματα, θα το διαπιστώσει. Όποιος μιλήσει απλά με κατοίκους της περιοχής, θα σου πει ότι τέτοια φαινόμενα τα έβλεπαν ανά εικοσαετία, ενώ εμφανίζονται τώρα δύο με τρεις φορές τον χρόνο. Έχει την εξήγησή του αυτό. Θα το συζητήσουμε ίσως κάποια άλλη φορά. </w:t>
      </w:r>
    </w:p>
    <w:p w14:paraId="7E8216DF"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Από εκεί και έπειτα, νομίζω ότι είμαστε αντιμέτωποι με διαχρονικές ευθύνες, οι οποίες επιμερίζονται σε όλα τα επίπεδα της πολιτείας και αυτό πιστεύω ότι έχει αναδειχθεί με αφορμή την πρόσφατη τραγωδία της Μάνδρας. </w:t>
      </w:r>
    </w:p>
    <w:p w14:paraId="7E8216E0"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E8216E1"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7E8216E2"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Συντυχάκη, έχετε τον λόγο για τρία λεπτά. </w:t>
      </w:r>
    </w:p>
    <w:p w14:paraId="7E8216E3"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7E8216E4"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επί της ουσίας δεν απαντήσατε, γιατί τα ερωτήματα είναι πάρα πολύ συγκεκριμένα και εύστοχα. Επειδή έχει περάσει αρκετό χρονικό διάστημα από τις καταστροφές, δεν μας δώσατε ούτε καν μια εικόνα για το τι προκύπτει από την καταγραφή την οποία κάνατε. </w:t>
      </w:r>
    </w:p>
    <w:p w14:paraId="7E8216E5"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Βεβαίως, δώσατε –και μάλιστα εγώ σας το είπα- 300.000 ευρώ για κάποιες άμεσες ανάγκες του Δήμου </w:t>
      </w:r>
      <w:proofErr w:type="spellStart"/>
      <w:r>
        <w:rPr>
          <w:rFonts w:eastAsia="Times New Roman" w:cs="Times New Roman"/>
          <w:szCs w:val="24"/>
        </w:rPr>
        <w:t>Πλατανιά</w:t>
      </w:r>
      <w:proofErr w:type="spellEnd"/>
      <w:r>
        <w:rPr>
          <w:rFonts w:eastAsia="Times New Roman" w:cs="Times New Roman"/>
          <w:szCs w:val="24"/>
        </w:rPr>
        <w:t xml:space="preserve">. Η κοστολόγηση είναι στα 2,5 εκατομμύρια ευρώ. Γιατί; Διότι προκύπτουν και εκκρεμότητες από την προηγούμενη θεομηνία, τον Γενάρη του 2017, που και τότε, όπως είπατε, δώσατε ένα ποσό, αλλά δεν καλύπτει το σύνολο των αναγκών και των ζημιών που υπέστη ο συγκεκριμένος δήμος, όπως αντίστοιχα και στα Χανιά. Άρα, λοιπόν, ψίχουλα και εδώ. </w:t>
      </w:r>
    </w:p>
    <w:p w14:paraId="7E8216E6"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Ενοχληθήκατε για την «ολιγωρία». Δεν είναι απλά ολιγωρία, δεν είναι ένα τεχνοκρατικό πρόβλημα. Προσπαθείτε να σκεπάσετε τις ευθύνες σας, αποδίδοντας τις καταστροφές στα ακραία καιρικά φαινόμενα και στην κλιματική αλλαγή, στον </w:t>
      </w:r>
      <w:proofErr w:type="spellStart"/>
      <w:r>
        <w:rPr>
          <w:rFonts w:eastAsia="Times New Roman" w:cs="Times New Roman"/>
          <w:szCs w:val="24"/>
        </w:rPr>
        <w:t>φτωχόκοσμο</w:t>
      </w:r>
      <w:proofErr w:type="spellEnd"/>
      <w:r>
        <w:rPr>
          <w:rFonts w:eastAsia="Times New Roman" w:cs="Times New Roman"/>
          <w:szCs w:val="24"/>
        </w:rPr>
        <w:t xml:space="preserve">, ο οποίος έφτιαξε ένα σπίτι για να βάλει το κεφάλι του από κάτω, αφού δεν εκπονήθηκαν ποτέ σχέδια πόλης σε τούτη εδώ τη χώρα, ποτέ δεν ενδιαφέρθηκε κάποιος για τη λαϊκή στέγη. Δεν χρηματοδότησε ποτέ το αστικό κράτος την οργάνωση, τον σχεδιασμό εκτέλεσης έργων αντιπλημμυρικής προστασίας, όπως και για την αντισεισμική θωράκιση, διότι τέτοια έργα είναι μη επιλέξιμα από την Ευρωπαϊκή Ένωση. Ένα και μόνο κριτήριο θέτουν για την </w:t>
      </w:r>
      <w:proofErr w:type="spellStart"/>
      <w:r>
        <w:rPr>
          <w:rFonts w:eastAsia="Times New Roman" w:cs="Times New Roman"/>
          <w:szCs w:val="24"/>
        </w:rPr>
        <w:t>επιλεξιμότητα</w:t>
      </w:r>
      <w:proofErr w:type="spellEnd"/>
      <w:r>
        <w:rPr>
          <w:rFonts w:eastAsia="Times New Roman" w:cs="Times New Roman"/>
          <w:szCs w:val="24"/>
        </w:rPr>
        <w:t xml:space="preserve">: την κερδοφορία του κεφαλαίου. </w:t>
      </w:r>
    </w:p>
    <w:p w14:paraId="7E8216E7"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αυτό το κρύβετε επιμελώς. Υπάρχουν ρέματα μπαζωμένα, καταπατημένα, χτισμένα από επιχειρήσεις και ξενοδοχειακές μονάδες, αγροτικοί δρόμοι </w:t>
      </w:r>
      <w:proofErr w:type="spellStart"/>
      <w:r>
        <w:rPr>
          <w:rFonts w:eastAsia="Times New Roman" w:cs="Times New Roman"/>
          <w:szCs w:val="24"/>
        </w:rPr>
        <w:t>αδιάνοιχτοι</w:t>
      </w:r>
      <w:proofErr w:type="spellEnd"/>
      <w:r>
        <w:rPr>
          <w:rFonts w:eastAsia="Times New Roman" w:cs="Times New Roman"/>
          <w:szCs w:val="24"/>
        </w:rPr>
        <w:t xml:space="preserve">, φρεάτια βουλωμένα ή διάφορα άλλα έργα τα οποία ξεκινούν και είναι ημιτελή. </w:t>
      </w:r>
    </w:p>
    <w:p w14:paraId="7E8216E8"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παράδειγμα, θα σας μεταφέρω τι λέχθηκε στο Δημοτικό Συμβούλιο Χανίων: Από τα διακόσια τριάντα οκτώ ρέματα που υπήρχαν στα Χανιά, σήμερα υπάρχουν μόνο είκοσι δύο. Τα υπόλοιπα εξαφανίστηκαν, έχουν μπαζωθεί, έχουν χτιστεί, έχουν φτιαχτεί ξενοδοχειακές μονάδες. </w:t>
      </w:r>
    </w:p>
    <w:p w14:paraId="7E8216E9"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Ενώ γνωρίζατε για τις ελλείψεις στην αντιπλημμυρική θωράκιση της περιοχής και για τα μπαζωμένα ρέματα, δεν κάνατε απολύτως τίποτα. Και ξέρετε από πότε το γνωρίζει η Κυβέρνηση; Από τον Γενάρη του 2017 υπάρχει μελέτη, σχέδιο του Υπουργείου Περιβάλλοντος για τη διαχείριση κινδύνων πλημμύρας στο υδατικό διαμέρισμα της Κρήτης και μάλιστα αναφέρει για τον </w:t>
      </w:r>
      <w:proofErr w:type="spellStart"/>
      <w:r>
        <w:rPr>
          <w:rFonts w:eastAsia="Times New Roman" w:cs="Times New Roman"/>
          <w:szCs w:val="24"/>
        </w:rPr>
        <w:t>Κλαδισό</w:t>
      </w:r>
      <w:proofErr w:type="spellEnd"/>
      <w:r>
        <w:rPr>
          <w:rFonts w:eastAsia="Times New Roman" w:cs="Times New Roman"/>
          <w:szCs w:val="24"/>
        </w:rPr>
        <w:t xml:space="preserve"> Ποταμό, δηλαδή εκεί που έγιναν οι ζημιές, ότι έχουν εκπονηθεί μελέτες και έχουν υλοποιηθεί έργα για την αντιπλημμυρική προστασία της πόλης, στο πλαίσιο του έργου «Αντιπλημμυρικά έργα ευρύτερης περιοχής πόλης Χανίων» τον Γενάρη του 2017. Και τον Οκτώβρη είχαμε αυτές τις καταστροφές. </w:t>
      </w:r>
    </w:p>
    <w:p w14:paraId="7E8216EA"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δεν καθαρίζονται οι ποταμοί και τα ρέματα. Τα ρέματα στον Δήμο </w:t>
      </w:r>
      <w:proofErr w:type="spellStart"/>
      <w:r>
        <w:rPr>
          <w:rFonts w:eastAsia="Times New Roman" w:cs="Times New Roman"/>
          <w:szCs w:val="24"/>
        </w:rPr>
        <w:t>Πλατανιά</w:t>
      </w:r>
      <w:proofErr w:type="spellEnd"/>
      <w:r>
        <w:rPr>
          <w:rFonts w:eastAsia="Times New Roman" w:cs="Times New Roman"/>
          <w:szCs w:val="24"/>
        </w:rPr>
        <w:t xml:space="preserve"> έχουν κατά καιρούς δημιουργήσει πολλά προβλήματα από υπερχείλιση της φυσικής κοίτης τους. Και αυτό δεν είναι καινούργια ανακάλυψη. </w:t>
      </w:r>
    </w:p>
    <w:p w14:paraId="7E8216EB"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Αποκαλυπτικά είναι, επίσης, τα όσα αναφέρει το σχέδιο του Υπουργείου Περιβάλλοντος για αυτό το ζήτημα, το οποίο λέει: «Υπάρχει ανυπαρξία έργων στη λεκάνη απορροής του </w:t>
      </w:r>
      <w:proofErr w:type="spellStart"/>
      <w:r>
        <w:rPr>
          <w:rFonts w:eastAsia="Times New Roman" w:cs="Times New Roman"/>
          <w:szCs w:val="24"/>
        </w:rPr>
        <w:t>Ταυρωνίτη</w:t>
      </w:r>
      <w:proofErr w:type="spellEnd"/>
      <w:r>
        <w:rPr>
          <w:rFonts w:eastAsia="Times New Roman" w:cs="Times New Roman"/>
          <w:szCs w:val="24"/>
        </w:rPr>
        <w:t xml:space="preserve"> στην περιοχή του </w:t>
      </w:r>
      <w:proofErr w:type="spellStart"/>
      <w:r>
        <w:rPr>
          <w:rFonts w:eastAsia="Times New Roman" w:cs="Times New Roman"/>
          <w:szCs w:val="24"/>
        </w:rPr>
        <w:t>Πλατανιά</w:t>
      </w:r>
      <w:proofErr w:type="spellEnd"/>
      <w:r>
        <w:rPr>
          <w:rFonts w:eastAsia="Times New Roman" w:cs="Times New Roman"/>
          <w:szCs w:val="24"/>
        </w:rPr>
        <w:t xml:space="preserve">. Τα αναχώματα που κατασκευάζονται είναι αποσπασματικά και τοπικού χαρακτήρα. Υπάρχει συνεχόμενη άνοδος της οικιστικής ανάπτυξης στην παραλιακή ζώνη, ανεπάρκεια τεχνικών έργων, ανάπτυξη βλάστησης που εμποδίζει την απορροή προς την εκβολή, έλλειψη οριοθέτησης ρεμάτων. Είναι ευάλωτη η περιοχή στην πλημμύρα». </w:t>
      </w:r>
    </w:p>
    <w:p w14:paraId="7E8216EC"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όποτε πάει ο δήμος να κάνει διάνοιξη των ποταμών και των ρεμάτων, έρχεται το Λιμενικό και τους σταματάει με το επιχείρημα ότι δεν είναι δουλειά του δήμου. Ποιανού δουλειά είναι, λοιπόν; Να διευκρινιστεί ποιανού αρμοδιότητα είναι σε τελική ανάλυση ο καθαρισμός των ποταμών και των ρεμάτων, να τελειώνει αυτή η ιστορία –είναι του δήμου, είναι της περιφέρειας;- και να χρηματοδοτηθούν αντίστοιχα. </w:t>
      </w:r>
    </w:p>
    <w:p w14:paraId="7E8216E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Κύριε Υπουργέ, αντιλαμβάνεστε ότι είναι όντως θέμα ολιγωρίας, αλλά είναι και θέμα άναρχης δόμησης, τραγικών ελλείψεων και έλλειψης κυβερνητικού σχεδιασμού, που αναδεικνύουν τον αντιλαϊκό χαρακτήρα της καπιταλιστικής ανάπτυξης, που σημαίνει οικιστική αναρχία, αυθαίρετη και πυκνή δόμηση, μπάζωμα εκατοντάδων ρεμάτων, ανυπαρξία ενιαίου χωροταξικού σχεδιασμού.</w:t>
      </w:r>
    </w:p>
    <w:p w14:paraId="7E8216E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E8216E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7E8216F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Αυτή, λοιπόν, εσείς ανάπτυξη υπηρετείτε. Εμείς δεν μπορούμε να την υπηρετήσουμε και καλούμε τους εργαζόμενους να μη συμβιβαστούν με οποιασδήποτε μορφής ψίχουλα και να ακολουθήσουν έναν δρόμο αντίστασης, ανυπακοής απέναντι σε αυτή την πολιτική που εφαρμόζεται για το μέλλον το δικό τους και των παιδιών τους.</w:t>
      </w:r>
    </w:p>
    <w:p w14:paraId="7E8216F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w:t>
      </w:r>
    </w:p>
    <w:p w14:paraId="7E8216F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7E8216F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Κύριε Συντυχάκη, νομίζω ότι στην απάντησή σας επαναλάβατε αυτό το οποίο εγώ απέδωσα σε ορισμένα μέσα μαζικής ενημέρωσης, δηλαδή το θέμα της υποτίμησης των φαινομένων της κλιματικής αλλαγής. Δεν είναι άλλοθι. Και όταν αναφέρεστε σε μοντέλο ανάπτυξης, πρέπει ακριβώς να δείτε ότι το αποτύπωμα αυτού του μοντέλου ανάπτυξης, το οποίο υποτιμά το περιβάλλον και βάζει ως προτεραιότητα την αύξηση της κερδοφορίας, είναι η κλιματική αλλαγή.</w:t>
      </w:r>
    </w:p>
    <w:p w14:paraId="7E8216F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Μου κάνει εντύπωση, λοιπόν, αυτή η πολύ στενή αντίληψη γι’ αυτό το θέμα που αφορά τον πλανήτη και το κλίμα και που είναι σε αντίφαση με τα υπόλοιπα που είπατε σε σχέση με το μοντέλο ανάπτυξης. </w:t>
      </w:r>
    </w:p>
    <w:p w14:paraId="7E8216F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Έρχεστε εδώ και μιλάτε σε αυτή την Κυβέρνηση για το πώς χτίστηκαν οι πόλεις σε αυτή τη χώρα; Συγγνώμη, αλλά δεν καταλαβαίνω. Στερείστε ιστορικής μνήμης; Χαμογελάτε, αλλά πρώτα απ’ όλα θα πρέπει να ξέρετε ως Βουλευτής του ελληνικού Κοινοβουλίου ότι τα ρέματα και η διαχείρισή τους είναι ευθύνη της περιφέρειας και ως εκ τούτου έχουν συγκεκριμένους πόρους που διατίθενται. Αυτό άλλωστε επιβάλλει και μια λογική αποκέντρωσης και ενίσχυσης του ρόλου της τοπικής αυτοδιοίκησης. </w:t>
      </w:r>
    </w:p>
    <w:p w14:paraId="7E8216F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Βεβαίως, καταλαβαίνω ότι διακατέχεστε από έναν στείρο κρατισμό. Θεωρείτε ότι πρέπει να υπάρχει ένα ενιαίο κέντρο, το κράτος, όλοι να είναι στην υπηρεσία αυτού και όλα να λειτουργούν με τον τρόπο που εσείς περιγράφετε, σε ένα διαφορετικό μοντέλο. Το σέβομαι. Διαφωνούμε. Εδώ όμως οι ευθύνες πραγματικά επιμερίζονται σε όλα τα επίπεδα της δημόσιας διοίκησης και της πολιτείας.</w:t>
      </w:r>
    </w:p>
    <w:p w14:paraId="7E8216F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Προσέξτε να δείτε, το χειρότερο από όλα δεν είναι ότι παράνομα μπαζώθηκαν ρέματα. Η παρανομία είναι παρανομία, να ψάξουμε να την βρούμε και να αποδώσουμε ευθύνες. Το χειρότερο απ’ όλα είναι ότι σε αρκετές περιπτώσεις οι επιλογές αυτές ήταν νομότυπες. Υπήρξαν πολεοδομικά σχέδια με βάση τα οποία πραγματικά με επιλογή πήγαν και έχτισαν πάνω στα ρέματα, γιατί αυτός ήταν ο φθηνός τρόπος, μη βλέποντας το τεράστιο κόστος είτε σε ανθρώπινο κόστος είτε σε καταστροφές, όπως το βλέπουμε τώρα με δραματικό τρόπο δίπλα μας, στη Μάνδρα και σε όλη τη υπόλοιπη Ελλάδα, αλλά και ότι τελικά αυτό και με στενά οικονομικούς όρους εμφανίζεται να είναι η πιο ακριβή λύση για την αντιμετώπιση τέτοιων καταστάσεων. Το να κάνεις μετά από δέκα, είκοσι, τριάντα χρόνια ένα αντιπλημμυρικό έργο για να διαχειριστείς την εκτροπή ενός ολόκληρου χειμάρρου είναι τεράστιο το κόστος απ’ ότι το να προλάβεις από πριν, να έχεις ένα κατάλληλο πολεοδομικό σχέδιο που να σέβεται ορισμένα πράγματα έτσι όπως έχουν αποτυπωθεί στην ίδια τη λειτουργία της φύσης. </w:t>
      </w:r>
    </w:p>
    <w:p w14:paraId="7E8216F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Εκεί, λοιπόν, να εστιαστεί η συζήτηση, εκεί να αθροίσουμε τις δυνάμεις και όχι να ερχόσαστε και να λέτε σε αυτή την Κυβέρνηση, η οποία μέσα στις δεδομένες δυσκολίες έχει κληρονομήσει αυτό το χάος στις πόλεις και παντού και προσπαθεί να ξεδιαλύνει αυτό το κουβάρι ιεραρχώντας προτεραιότητες. Η ευαισθησία, η άμεση ανταπόκριση που έχουμε δείξει σε όλα αυτά τα φαινόμενα είναι κάτι το οποίο δεν μπορεί κατ’ ουδένα τρόπο να το βάλει κανείς στην άκρη. </w:t>
      </w:r>
    </w:p>
    <w:p w14:paraId="7E8216F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Εμείς δεν θεωρούμε ότι διαθέτουμε ανεξάντλητες δυνάμεις ούτε μπορούμε διαχρονικά εγκλήματα, που έχουν γίνει σε αυτόν τον τόπο, να τα προσπεράσουμε από τη μία στιγμή στην άλλη. Νομίζω, όμως, ότι κανείς δεν μπορεί να αμφισβητήσει την προσπάθεια να συζητήσουμε για όλο το εύρος των προβλημάτων, να μην τα συσκοτίσουμε, να μην τα κουκουλώσουμε και να αναζητήσουμε τις πραγματικές αιτίες αυτών των φαινομένων, ακριβώς για να μπορέσουμε να τα αντιμετωπίσουμε και να μη βρεθούμε ξανά μπροστά στις ίδιες καταστάσεις.</w:t>
      </w:r>
    </w:p>
    <w:p w14:paraId="7E8216F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E8216FB" w14:textId="77777777" w:rsidR="00AB6C9A" w:rsidRDefault="00F80A0E">
      <w:pPr>
        <w:spacing w:after="0" w:line="600" w:lineRule="auto"/>
        <w:ind w:firstLine="720"/>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σας ευχαριστώ.</w:t>
      </w:r>
    </w:p>
    <w:p w14:paraId="7E8216FC" w14:textId="77777777" w:rsidR="00AB6C9A" w:rsidRDefault="00F80A0E">
      <w:pPr>
        <w:spacing w:after="0" w:line="600" w:lineRule="auto"/>
        <w:ind w:firstLine="720"/>
        <w:jc w:val="both"/>
        <w:rPr>
          <w:rFonts w:eastAsia="Times New Roman"/>
          <w:szCs w:val="24"/>
        </w:rPr>
      </w:pPr>
      <w:r>
        <w:rPr>
          <w:rFonts w:eastAsia="Times New Roman"/>
          <w:szCs w:val="24"/>
        </w:rPr>
        <w:t xml:space="preserve">Προχωρούμε στη δεύτερη </w:t>
      </w:r>
      <w:r>
        <w:rPr>
          <w:rFonts w:eastAsia="Times New Roman"/>
          <w:color w:val="000000"/>
          <w:szCs w:val="24"/>
          <w:shd w:val="clear" w:color="auto" w:fill="FFFFFF"/>
        </w:rPr>
        <w:t xml:space="preserve">με αριθμό 352/20-11-2017 επίκαιρη ερώτηση πρώτου κύκλου (Α΄) του Βουλευτή Λακωνίας της Δημοκρατικής Συμπαράταξης ΠΑΣΟΚ - ΔΗΜΑΡ κ. </w:t>
      </w:r>
      <w:r>
        <w:rPr>
          <w:rFonts w:eastAsia="Times New Roman"/>
          <w:bCs/>
          <w:color w:val="000000"/>
          <w:szCs w:val="24"/>
          <w:shd w:val="clear" w:color="auto" w:fill="FFFFFF"/>
        </w:rPr>
        <w:t>Λεωνίδα Γρηγοράκου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Αγροτικής Ανάπτυξης και Τροφίμων</w:t>
      </w:r>
      <w:r>
        <w:rPr>
          <w:rFonts w:eastAsia="Times New Roman"/>
          <w:b/>
          <w:color w:val="000000"/>
          <w:szCs w:val="24"/>
          <w:shd w:val="clear" w:color="auto" w:fill="FFFFFF"/>
        </w:rPr>
        <w:t xml:space="preserve"> </w:t>
      </w:r>
      <w:r>
        <w:rPr>
          <w:rFonts w:eastAsia="Times New Roman"/>
          <w:color w:val="000000"/>
          <w:szCs w:val="24"/>
          <w:shd w:val="clear" w:color="auto" w:fill="FFFFFF"/>
        </w:rPr>
        <w:t>με θέμα: «Αποκατάσταση των καταστροφών από τα έντονα καιρικά φαινόμενα στον Νομό Λακωνίας και αποζημίωση των πληγέντων».</w:t>
      </w:r>
    </w:p>
    <w:p w14:paraId="7E8216FD" w14:textId="77777777" w:rsidR="00AB6C9A" w:rsidRDefault="00F80A0E">
      <w:pPr>
        <w:spacing w:after="0" w:line="600" w:lineRule="auto"/>
        <w:ind w:firstLine="720"/>
        <w:jc w:val="both"/>
        <w:rPr>
          <w:rFonts w:eastAsia="Times New Roman"/>
          <w:szCs w:val="24"/>
        </w:rPr>
      </w:pPr>
      <w:r>
        <w:rPr>
          <w:rFonts w:eastAsia="Times New Roman"/>
          <w:szCs w:val="24"/>
        </w:rPr>
        <w:t xml:space="preserve">Κύριε συνάδελφε, έχετε τον λόγο. </w:t>
      </w:r>
    </w:p>
    <w:p w14:paraId="7E8216FE" w14:textId="77777777" w:rsidR="00AB6C9A" w:rsidRDefault="00F80A0E">
      <w:pPr>
        <w:spacing w:after="0"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Κύριε Πρόεδρε, ευχαριστώ πολύ. </w:t>
      </w:r>
    </w:p>
    <w:p w14:paraId="7E8216FF" w14:textId="77777777" w:rsidR="00AB6C9A" w:rsidRDefault="00F80A0E">
      <w:pPr>
        <w:spacing w:after="0" w:line="600" w:lineRule="auto"/>
        <w:ind w:firstLine="720"/>
        <w:jc w:val="both"/>
        <w:rPr>
          <w:rFonts w:eastAsia="Times New Roman"/>
          <w:szCs w:val="24"/>
        </w:rPr>
      </w:pPr>
      <w:r>
        <w:rPr>
          <w:rFonts w:eastAsia="Times New Roman"/>
          <w:szCs w:val="24"/>
        </w:rPr>
        <w:t xml:space="preserve">Κύριε Υπουργέ, ξέρω ότι είστε ένας άνθρωπος, ο οποίος είστε παρών στα γεγονότα, γιατί το καλοκαίρι έτυχε να είμαστε μαζί στην καταστροφική πυρκαγιά των Κυθήρων. </w:t>
      </w:r>
    </w:p>
    <w:p w14:paraId="7E821700" w14:textId="77777777" w:rsidR="00AB6C9A" w:rsidRDefault="00F80A0E">
      <w:pPr>
        <w:spacing w:after="0" w:line="600" w:lineRule="auto"/>
        <w:ind w:firstLine="720"/>
        <w:jc w:val="both"/>
        <w:rPr>
          <w:rFonts w:eastAsia="Times New Roman"/>
          <w:szCs w:val="24"/>
        </w:rPr>
      </w:pPr>
      <w:r>
        <w:rPr>
          <w:rFonts w:eastAsia="Times New Roman"/>
          <w:szCs w:val="24"/>
        </w:rPr>
        <w:t xml:space="preserve">Θέλω, λοιπόν, να σας πω ότι εκτός από την καταστροφική πυρκαγιά στη Νεάπολη πριν από δύο χρόνια και τα άλλα γεγονότα που έχουν πλήξει το τελευταίο χρονικό διάστημα τη Λακωνία, όπως οι καταστροφές στο </w:t>
      </w:r>
      <w:proofErr w:type="spellStart"/>
      <w:r>
        <w:rPr>
          <w:rFonts w:eastAsia="Times New Roman"/>
          <w:szCs w:val="24"/>
        </w:rPr>
        <w:t>Γύθειο</w:t>
      </w:r>
      <w:proofErr w:type="spellEnd"/>
      <w:r>
        <w:rPr>
          <w:rFonts w:eastAsia="Times New Roman"/>
          <w:szCs w:val="24"/>
        </w:rPr>
        <w:t xml:space="preserve">, στη Μάνη το καλοκαίρι, αλλά και τα προηγούμενα χρόνια, υπάρχει ένα συνεχόμενο και επαναλαμβανόμενο φαινόμενο στην περιοχή του Δήμου Ευρώτα και ιδιαίτερα της Λακωνίας με καταστροφικές πλημμύρες από τις βροχοπτώσεις. </w:t>
      </w:r>
    </w:p>
    <w:p w14:paraId="7E821701" w14:textId="77777777" w:rsidR="00AB6C9A" w:rsidRDefault="00F80A0E">
      <w:pPr>
        <w:spacing w:after="0" w:line="600" w:lineRule="auto"/>
        <w:ind w:firstLine="720"/>
        <w:jc w:val="both"/>
        <w:rPr>
          <w:rFonts w:eastAsia="Times New Roman"/>
          <w:szCs w:val="24"/>
        </w:rPr>
      </w:pPr>
      <w:r>
        <w:rPr>
          <w:rFonts w:eastAsia="Times New Roman"/>
          <w:szCs w:val="24"/>
        </w:rPr>
        <w:t xml:space="preserve">Ανέφερα στην αρχή τα προηγούμενα, κύριε Υπουργέ, γιατί ξέρω την ευαισθησία σας, αλλά ξέρω ότι και αυτό το γραφειοκρατικό κράτος, ενώ έχει περάσει τόσο μεγάλο χρονικό διάστημα, δεν έχει μπορέσει να ικανοποιήσει τις ανάγκες των πολιτών της περιοχής, με τις καταστροφές που υπέστησαν από τις πυρκαγιές και από τα προηγούμενα φαινόμενα βροχοπτώσεων και καταστροφών από τις πλημμύρες στο συγκεκριμένο Δήμο Ευρώτα. </w:t>
      </w:r>
    </w:p>
    <w:p w14:paraId="7E821702" w14:textId="77777777" w:rsidR="00AB6C9A" w:rsidRDefault="00F80A0E">
      <w:pPr>
        <w:spacing w:after="0" w:line="600" w:lineRule="auto"/>
        <w:ind w:firstLine="720"/>
        <w:jc w:val="both"/>
        <w:rPr>
          <w:rFonts w:eastAsia="Times New Roman"/>
          <w:szCs w:val="24"/>
        </w:rPr>
      </w:pPr>
      <w:r>
        <w:rPr>
          <w:rFonts w:eastAsia="Times New Roman"/>
          <w:szCs w:val="24"/>
        </w:rPr>
        <w:t xml:space="preserve">Παράλληλα, λοιπόν, με την εθνική τραγωδία που ζήσαμε στη δυτική Αττική, με την απώλεια αυτών των ανθρώπινων ψυχών, των συνανθρώπων, των φίλων και των συγγενών μας, που πραγματικά δημιούργησε ένα εθνικό πένθος, και άλλες περιοχές της χώρας αυτή τη συγκεκριμένη περίοδο έχουν πληγεί από φαινόμενα καταστροφικά, με μεγάλες πλημμύρες και χαλαζοπτώσεις, οι οποίες ειδικά τους αγρότες τους έχουν καταστρέψει πραγματικά. </w:t>
      </w:r>
    </w:p>
    <w:p w14:paraId="7E821703" w14:textId="77777777" w:rsidR="00AB6C9A" w:rsidRDefault="00F80A0E">
      <w:pPr>
        <w:spacing w:after="0" w:line="600" w:lineRule="auto"/>
        <w:ind w:firstLine="720"/>
        <w:jc w:val="both"/>
        <w:rPr>
          <w:rFonts w:eastAsia="Times New Roman"/>
          <w:szCs w:val="24"/>
        </w:rPr>
      </w:pPr>
      <w:r>
        <w:rPr>
          <w:rFonts w:eastAsia="Times New Roman"/>
          <w:szCs w:val="24"/>
        </w:rPr>
        <w:t xml:space="preserve">Ιδιαίτερα στην περιοχή του Δήμου Ευρώτα έχουμε καταστροφή του οδικού δικτύου, έχουμε καταστροφή όλης της παραγωγής σε πορτοκάλια, μανταρίνια, τα λεμόνια, αλλά πολύ περισσότερο βέβαια έχουμε μεγάλη καταστροφή στις βρώσιμες ελιές και στις ελιές παραγωγής λαδιού, που το εισόδημα στην περιοχή, λόγω του ότι είναι ένα εύφορο μέρος, είναι πολύ μεγάλο, αλλά είναι μεγάλη και η καταστροφή. </w:t>
      </w:r>
    </w:p>
    <w:p w14:paraId="7E821704" w14:textId="77777777" w:rsidR="00AB6C9A" w:rsidRDefault="00F80A0E">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E821705" w14:textId="77777777" w:rsidR="00AB6C9A" w:rsidRDefault="00F80A0E">
      <w:pPr>
        <w:spacing w:after="0" w:line="600" w:lineRule="auto"/>
        <w:ind w:firstLine="720"/>
        <w:jc w:val="both"/>
        <w:rPr>
          <w:rFonts w:eastAsia="Times New Roman"/>
          <w:szCs w:val="24"/>
        </w:rPr>
      </w:pPr>
      <w:r>
        <w:rPr>
          <w:rFonts w:eastAsia="Times New Roman"/>
          <w:szCs w:val="24"/>
        </w:rPr>
        <w:t>Κύριε Υπουργέ, σήμερα από εσάς ήθελα το εξής: Επειδή παρατηρούνται φαινόμενα, για τα οποία πραγματικά εσείς δώσατε μεγάλη σημασία στην περιοχή και είμαι πολύ ευχαριστημένος και οφείλω να σας το αναγνωρίσω ότι είστε παρών, θέλω να πω ότι, παρ’ όλες τις καλές σας προθέσεις, υπάρχει μια καθυστέρηση στη δήλωση όλων αυτών των ζημιών, διότι το σύστημα, κύριε Πρόεδρε, κάθε λίγο και λιγάκι πέφτει, με αποτέλεσμα οι πληγέντες παραγωγοί κάτοικοι τις περιοχής να μην μπορούν να δηλώσουν τις ζημιές που έχουν πάθει. Και αυτό ξέρετε ότι έχει μία συγκεκριμένη ημερομηνία. Μετά από τρεις τέσσερις ημέρες κλείνει το σύστημα και όποιος δήλωσε, δήλωσε.</w:t>
      </w:r>
    </w:p>
    <w:p w14:paraId="7E821706" w14:textId="77777777" w:rsidR="00AB6C9A" w:rsidRDefault="00F80A0E">
      <w:pPr>
        <w:spacing w:after="0" w:line="600" w:lineRule="auto"/>
        <w:ind w:firstLine="720"/>
        <w:jc w:val="both"/>
        <w:rPr>
          <w:rFonts w:eastAsia="Times New Roman"/>
          <w:szCs w:val="24"/>
        </w:rPr>
      </w:pPr>
      <w:r>
        <w:rPr>
          <w:rFonts w:eastAsia="Times New Roman"/>
          <w:szCs w:val="24"/>
        </w:rPr>
        <w:t xml:space="preserve">Δεν πρέπει να είναι έτσι, κύριε Υπουργέ. Άρα εγώ ζητώ από εσάς σήμερα να με διαβεβαιώσετε ότι το σύστημα θα είναι ανοιχτό και ότι θα δοθούν οι πραγματικές αποζημιώσεις, οι οποίες είναι μεγάλες και οφείλονται σε μεγάλες καταστροφές για την περιοχή, ιδιαίτερα του Δήμου Ευρώτα. </w:t>
      </w:r>
    </w:p>
    <w:p w14:paraId="7E821707" w14:textId="77777777" w:rsidR="00AB6C9A" w:rsidRDefault="00F80A0E">
      <w:pPr>
        <w:spacing w:after="0" w:line="600" w:lineRule="auto"/>
        <w:ind w:firstLine="720"/>
        <w:jc w:val="both"/>
        <w:rPr>
          <w:rFonts w:eastAsia="Times New Roman"/>
          <w:szCs w:val="24"/>
        </w:rPr>
      </w:pPr>
      <w:r>
        <w:rPr>
          <w:rFonts w:eastAsia="Times New Roman"/>
          <w:szCs w:val="24"/>
        </w:rPr>
        <w:t xml:space="preserve">Τελειώνοντας την </w:t>
      </w:r>
      <w:proofErr w:type="spellStart"/>
      <w:r>
        <w:rPr>
          <w:rFonts w:eastAsia="Times New Roman"/>
          <w:szCs w:val="24"/>
        </w:rPr>
        <w:t>πρωτολογία</w:t>
      </w:r>
      <w:proofErr w:type="spellEnd"/>
      <w:r>
        <w:rPr>
          <w:rFonts w:eastAsia="Times New Roman"/>
          <w:szCs w:val="24"/>
        </w:rPr>
        <w:t xml:space="preserve"> μου, κύριε Πρόεδρε, θα ήθελα να καταθέσω μία έκθεση της Ένωσης Ασφαλιστικών Εταιρειών Ελλάδος, που λέει ότι τα τελευταία είκοσι χρόνια είχαμε περίπου είκοσι χιλιάδες συμβάντα καταστροφών στην Ελλάδα και το ποσό είναι γύρω στα 275 εκατομμύρια.</w:t>
      </w:r>
    </w:p>
    <w:p w14:paraId="7E82170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Λεωνίδας Γρηγοράκος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E821709" w14:textId="77777777" w:rsidR="00AB6C9A" w:rsidRDefault="00F80A0E">
      <w:pPr>
        <w:spacing w:after="0" w:line="600" w:lineRule="auto"/>
        <w:ind w:firstLine="720"/>
        <w:jc w:val="both"/>
        <w:rPr>
          <w:rFonts w:eastAsia="Times New Roman"/>
          <w:szCs w:val="24"/>
        </w:rPr>
      </w:pPr>
      <w:r>
        <w:rPr>
          <w:rFonts w:eastAsia="Times New Roman"/>
          <w:szCs w:val="24"/>
        </w:rPr>
        <w:t xml:space="preserve">Θα ήθελα, λοιπόν, να πω σε εσάς αλλά και στην Κυβέρνηση και σε όλους εμάς που ήμασταν εκεί τα προηγούμενα χρόνια ότι πρέπει να διεκδικήσουμε περισσότερα χρήματα. Διότι τα 275 εκατομμύρια που λέει αυτή η έκθεση, που δόθηκαν στην Ελλάδα τα τελευταία είκοσι χρόνια είναι ελάχιστα ως προς το μέγεθος των καταστροφών που έχουν γίνει στην Ελλάδα. </w:t>
      </w:r>
    </w:p>
    <w:p w14:paraId="7E82170A" w14:textId="77777777" w:rsidR="00AB6C9A" w:rsidRDefault="00F80A0E">
      <w:pPr>
        <w:spacing w:after="0" w:line="600" w:lineRule="auto"/>
        <w:ind w:firstLine="720"/>
        <w:jc w:val="both"/>
        <w:rPr>
          <w:rFonts w:eastAsia="Times New Roman"/>
          <w:szCs w:val="24"/>
        </w:rPr>
      </w:pPr>
      <w:r>
        <w:rPr>
          <w:rFonts w:eastAsia="Times New Roman"/>
          <w:szCs w:val="24"/>
        </w:rPr>
        <w:t xml:space="preserve">Θα ήθελα από εσάς τα εξής: Πρώτον, να μπορέσετε να δώσετε εντολή στις υπηρεσίες σας να είναι ανοιχτό το σύστημα, ούτως ώστε να δηλωθούν οι καταστροφές, δεύτερον, τα κλιμάκια που θα πάνε να ελέγξουν τις καταστροφές να πάνε όσο το δυνατόν πιο γρήγορα και, τρίτον, να δοθούν οι αποζημιώσεις σε αυτούς τους αγρότες, οι οποίοι επλήγησαν και καταστράφηκε όλη τους η παραγωγή. </w:t>
      </w:r>
    </w:p>
    <w:p w14:paraId="7E82170B" w14:textId="77777777" w:rsidR="00AB6C9A" w:rsidRDefault="00F80A0E">
      <w:pPr>
        <w:spacing w:after="0" w:line="600" w:lineRule="auto"/>
        <w:ind w:firstLine="720"/>
        <w:jc w:val="both"/>
        <w:rPr>
          <w:rFonts w:eastAsia="Times New Roman"/>
          <w:szCs w:val="24"/>
        </w:rPr>
      </w:pPr>
      <w:r>
        <w:rPr>
          <w:rFonts w:eastAsia="Times New Roman"/>
          <w:szCs w:val="24"/>
        </w:rPr>
        <w:t xml:space="preserve">Σας ευχαριστώ πολύ. </w:t>
      </w:r>
    </w:p>
    <w:p w14:paraId="7E82170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σας ευχαριστώ. </w:t>
      </w:r>
    </w:p>
    <w:p w14:paraId="7E82170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7E82170E" w14:textId="77777777" w:rsidR="00AB6C9A" w:rsidRDefault="00F80A0E">
      <w:pPr>
        <w:spacing w:after="0" w:line="600" w:lineRule="auto"/>
        <w:ind w:firstLine="720"/>
        <w:jc w:val="both"/>
        <w:rPr>
          <w:rFonts w:eastAsia="Times New Roman"/>
          <w:szCs w:val="24"/>
        </w:rPr>
      </w:pPr>
      <w:r>
        <w:rPr>
          <w:rFonts w:eastAsia="Times New Roman" w:cs="Times New Roman"/>
          <w:b/>
          <w:szCs w:val="24"/>
        </w:rPr>
        <w:t xml:space="preserve">ΕΥΑΓΓΕΛΟΣ ΑΠΟΣΤΟΛΟΥ </w:t>
      </w:r>
      <w:r>
        <w:rPr>
          <w:rFonts w:eastAsia="Times New Roman" w:cs="Times New Roman"/>
          <w:szCs w:val="24"/>
        </w:rPr>
        <w:t>(</w:t>
      </w:r>
      <w:r>
        <w:rPr>
          <w:rFonts w:eastAsia="Times New Roman"/>
          <w:b/>
          <w:color w:val="000000"/>
          <w:szCs w:val="24"/>
          <w:shd w:val="clear" w:color="auto" w:fill="FFFFFF"/>
        </w:rPr>
        <w:t>Υπουργός</w:t>
      </w:r>
      <w:r>
        <w:rPr>
          <w:rFonts w:eastAsia="Times New Roman"/>
          <w:color w:val="000000"/>
          <w:szCs w:val="24"/>
          <w:shd w:val="clear" w:color="auto" w:fill="FFFFFF"/>
        </w:rPr>
        <w:t xml:space="preserve"> </w:t>
      </w:r>
      <w:r>
        <w:rPr>
          <w:rFonts w:eastAsia="Times New Roman"/>
          <w:b/>
          <w:bCs/>
          <w:color w:val="000000"/>
          <w:szCs w:val="24"/>
          <w:shd w:val="clear" w:color="auto" w:fill="FFFFFF"/>
        </w:rPr>
        <w:t>Αγροτικής Ανάπτυξης και Τροφίμων):</w:t>
      </w:r>
      <w:r>
        <w:rPr>
          <w:rFonts w:eastAsia="Times New Roman"/>
          <w:bCs/>
          <w:color w:val="000000"/>
          <w:szCs w:val="24"/>
          <w:shd w:val="clear" w:color="auto" w:fill="FFFFFF"/>
        </w:rPr>
        <w:t xml:space="preserve"> Κύριε συνάδελφε, θα συμφωνήσω κι εγώ μαζί σας ότι ιδιαίτερα τα δύο με τρία τελευταία χρόνια έχουμε ζημιές και καταστροφές από φυσικά φαινόμενα.</w:t>
      </w:r>
    </w:p>
    <w:p w14:paraId="7E82170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Είναι ένα ζήτημα που απασχολεί όχι μόνο τη χώρα μας, αλλά ιδιαίτερα την Ευρωπαϊκή Ένωση και πρέπει να δούμε πώς θα αντιμετωπιστεί στο πλαίσιο της συζήτησης για την κλιματική αλλαγή. Όπως αντιλαμβάνεστε όμως, οι χρόνοι δεν είναι του τύπου «σήμερα συζητάμε, αύριο αποφασίζουμε», ιδιαίτερα σε επίπεδο Ευρωπαϊκής Ένωσης. </w:t>
      </w:r>
    </w:p>
    <w:p w14:paraId="7E82171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Για να συνεχίσω με το προηγούμενο, όσον αφορά τις ζημιές έχουμε ήδη μπει και εμείς στη διαδικασία να επανεξετάσουμε όλο το ασφαλιστικό πλαίσιο που αφορά τον ΕΛΓΑ, για να μπορούμε και καινούργιους ασφαλιστικούς κινδύνους να εντάξουμε και, βεβαίως, να δούμε πώς ο ΕΛΓΑ θα μπορέσει να λειτουργήσει στη λογική της ανταποδοτικότητας των ασφαλίστρων γιατί υπάρχουν πάρα πολλές δυσκολίες. </w:t>
      </w:r>
    </w:p>
    <w:p w14:paraId="7E82171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στις παλιότερες ζημιές. Ήδη στο κομμάτι που αφορά την κάλυψη από τον ΕΛΓΑ, εκεί δηλαδή που είχαν ασφαλιστεί οι παραγωγοί, έγιναν οι πληρωμές. Αυτό που έχει ξεκινήσει αυτή την ώρα είναι να συγκεντρώσουμε τα στοιχεία που έχουμε ήδη πει σε όλους, ώστε να συντάξουμε τον αντίστοιχο φάκελο, τον γνωστό ως ΠΣΕΑ. Αυτό σημαίνει ότι ο φάκελος αυτός έχει πάρει τον δρόμο του. Θα εγκριθεί από την Ευρωπαϊκή Επιτροπή σύντομα, γιατί έχουν περάσει τα δύο χρόνια. </w:t>
      </w:r>
    </w:p>
    <w:p w14:paraId="7E82171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βεβαίως, θα κάνουμε τον προγραμματισμό μέσω των κρατικών ενισχύσεων για να μπορέσουμε να καλύψουμε τις ζημιές. Θέλω να πιστεύω ότι δεν θα ξεπεράσουμε χρονικά το καλοκαίρι, δηλαδή τα δυόμισι χρόνια για να γίνουν αυτές οι πληρωμές. Και το λέω αυτό γιατί δεν μπορούμε και από μόνοι μας να τους ξεπεράσουμε αυτούς τους χρόνους. </w:t>
      </w:r>
    </w:p>
    <w:p w14:paraId="7E82171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ζημιές που έγιναν στα μέσα Νοεμβρίου, ιδιαίτερα στην περιοχή του Ευρώτα αλλά και στη Μονεμβασιά, έχουν γίνει επισημάνσεις από τους γεωτεχνικούς. Έγιναν είκοσι περίπου αναγγελίες και δόθηκε μια δεκαπενθήμερη προθεσμία για να υποβληθούν οι δηλώσεις. Νομίζω πως δεν έχει τελειώσει η προθεσμία αλλά, αν τυχόν υπάρξουν ζητήματα, είμαστε εδώ και το να δώσουμε μια παράταση δεν μας δημιουργεί κανένα πρόβλημα. </w:t>
      </w:r>
    </w:p>
    <w:p w14:paraId="7E82171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Όπως αντιλαμβάνεστε, υπάρχει μια διαδικασία που ξεκινάει από τις εκτιμήσεις που περνούν ιδιαίτερα μέσα από τον ΟΠΕΚΕΠΕ. Με βάση τον Κανονισμό του ΕΛΓΑ, αυτή η διαδρομή, ιδιαίτερα όσων είναι ασφαλιστικά ενήμεροι, θα έλεγα ότι τουλάχιστον τα τελευταία χρόνια είναι γύρω τους έξι με επτά μήνες. Δεν μπορώ να το προσδιορίσω ακριβώς τώρα, αλλά αυτός είναι περίπου ο χρόνος. </w:t>
      </w:r>
    </w:p>
    <w:p w14:paraId="7E82171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7E82171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αν θα γίνουν έγκαιρα οι εκτιμήσεις, εδώ έχουμε ένα γνωστό πρόβλημα. Δυστυχώς εξακολουθεί να υπάρχει και λέω, δυστυχώς, γιατί θεωρώ ότι πρέπει να αντιμετωπιστεί το συγκεκριμένο κομμάτι που αφορά τη χιλιομετρική αποζημίωση των γεωτεχνικών. Ήδη όμως οι ανάγκες είναι πάρα πολύ μεγάλες. Και γι’ αυτό στο κατάστημα της Τρίπολης έχουμε πάρει γεωτεχνικούς για οκτάμηνη απασχόληση μέσω των γνωστών προγραμμάτων. Πιστεύουμε ότι θα αντιμετωπίσουμε έγκαιρα τις εκτιμήσεις. </w:t>
      </w:r>
    </w:p>
    <w:p w14:paraId="7E82171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Άρα να μην υπάρχει καμμία ανησυχία από την πλευρά των παραγωγών σχετικά με αυτή τη διαδικασία. Από εκεί και πέρα, όσοι δεν έχουν την ασφαλιστική κάλυψη, θα μπουν στη γνωστή διαδικασία των ΠΣΕΑ και αντιλαμβάνεστε ότι εκεί θα προσπαθήσουμε όσο το δυνατόν να συντομεύσουμε τους χρόνους. Δεν μπορώ να σας πω τίποτε άλλο.</w:t>
      </w:r>
    </w:p>
    <w:p w14:paraId="7E82171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για τη δευτερολογία του ο κ. Γρηγοράκος. </w:t>
      </w:r>
    </w:p>
    <w:p w14:paraId="7E82171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Ευχαριστώ, κύριε Πρόεδρε.</w:t>
      </w:r>
    </w:p>
    <w:p w14:paraId="7E82171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ξέρω ότι είστε γνώστης του θέματος, μιας και γνωριζόμαστε πολλά χρόνια. Δεν έχω καμμία αντίρρηση. </w:t>
      </w:r>
    </w:p>
    <w:p w14:paraId="7E82171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κάποια πρακτικά πράγματα. Θα πρέπει και όλη η περιφέρεια Λακωνίας, αλλά κυρίως οι δύο δήμοι, Ευρώτα και Μονεμβασιάς, να πάρουν άμεση επιχορήγηση από την περιφέρεια για την καταστροφή του οδικού δικτύου. Ήταν και ο Υπουργός Εσωτερικών εδώ, αλλά έφυγε. </w:t>
      </w:r>
    </w:p>
    <w:p w14:paraId="7E82171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Δεύτερον, πρέπει να δούμε τι θα γίνει με όλα αυτά τα ζητήματα των ασφαλιστικών εισφορών των αγροτών, αλλά και τον ΕΝΦΙΑ που πρέπει άμεσα οι αγρότες να πληρώσουν. Θα πάρουν κάποια λεφτά από τις δικές μας αποζημιώσεις. Αν μάζευαν τώρα τις ελιές τους -και τις βρώσιμες και το λάδι- τα πορτοκάλια, τα μανταρίνια και όλα τα </w:t>
      </w:r>
      <w:proofErr w:type="spellStart"/>
      <w:r>
        <w:rPr>
          <w:rFonts w:eastAsia="Times New Roman" w:cs="Times New Roman"/>
          <w:szCs w:val="24"/>
        </w:rPr>
        <w:t>οπωροκηπευτικά</w:t>
      </w:r>
      <w:proofErr w:type="spellEnd"/>
      <w:r>
        <w:rPr>
          <w:rFonts w:eastAsia="Times New Roman" w:cs="Times New Roman"/>
          <w:szCs w:val="24"/>
        </w:rPr>
        <w:t xml:space="preserve"> της περιοχής </w:t>
      </w:r>
      <w:proofErr w:type="spellStart"/>
      <w:r>
        <w:rPr>
          <w:rFonts w:eastAsia="Times New Roman" w:cs="Times New Roman"/>
          <w:szCs w:val="24"/>
        </w:rPr>
        <w:t>Λυκόβρυσης</w:t>
      </w:r>
      <w:proofErr w:type="spellEnd"/>
      <w:r>
        <w:rPr>
          <w:rFonts w:eastAsia="Times New Roman" w:cs="Times New Roman"/>
          <w:szCs w:val="24"/>
        </w:rPr>
        <w:t xml:space="preserve"> θα έπαιρναν ζεστό χρήμα και θα μπορούσαν να ικανοποιήσουν τις υποχρεώσεις τους. </w:t>
      </w:r>
    </w:p>
    <w:p w14:paraId="7E82171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Εδώ μιλάμε τώρα για μία καθυστέρηση, η οποία πιθανόν, όπως είπατε κι εσείς, να είναι δύο χρόνων. Άρα νομίζω ότι θα πρέπει να δοθεί άμεσα ένα βοήθημα σ’ αυτούς τους ανθρώπους ή να ανασταλούν οι υποχρεώσεις τους προς τα συγκεκριμένα ταμεία. </w:t>
      </w:r>
    </w:p>
    <w:p w14:paraId="7E82171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Εσείς, οι πολιτικοί της Κυβέρνησης, θα το δείτε και θα αποφασίσετε τι θα κάνετε σ’ αυτή την περιοχή, διότι πραγματικά οι πολίτες, οι κάτοικοι του Νομού Λακωνίας είχαν πέρυσι τον δάκο ο οποίος κατέστρεψε μεγάλη ποσότητα ελιάς, ελαιοκαλλιέργειας, αλλά είχαμε και την ακαρπία του Νομού Λακωνίας λόγω των καιρικών φαινομένων και της θερμοκρασίας. Όλα αυτά έχουν μαζευτεί και έχουν συσσωρεύσει αρκετές υποχρεώσεις των </w:t>
      </w:r>
      <w:proofErr w:type="spellStart"/>
      <w:r>
        <w:rPr>
          <w:rFonts w:eastAsia="Times New Roman" w:cs="Times New Roman"/>
          <w:szCs w:val="24"/>
        </w:rPr>
        <w:t>Λακώνων</w:t>
      </w:r>
      <w:proofErr w:type="spellEnd"/>
      <w:r>
        <w:rPr>
          <w:rFonts w:eastAsia="Times New Roman" w:cs="Times New Roman"/>
          <w:szCs w:val="24"/>
        </w:rPr>
        <w:t xml:space="preserve"> πολιτών απέναντι στην εφορία, στο κράτος. Επίσης, έχουν υποχρεώσεις απέναντι στα παιδιά τους να τα μορφώσουν, να τα πάνε στα σχολεία, στα πανεπιστήμια. Υπάρχουν υποχρεώσεις κοινωνικές, υποχρεώσεις καθημερινές. </w:t>
      </w:r>
    </w:p>
    <w:p w14:paraId="7E82171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Όμως, θα πρέπει συνολικά να το αντιμετωπίσουμε αυτό το θέμα, διότι πραγματικά υπάρχουν αγρότες στη Λακωνία, κύριε Υπουργέ, που υπέστησαν καταστροφή κατά 80%. Αυτά δεν είναι αστεία πράγματα. Άρα, λοιπόν, ξέροντας την ευαισθησία που σας διακρίνει, νομίζουμε ότι θα εγκύψετε στο πρόβλημα μαζί με τις υπηρεσίες σας. Αναγνωρίζω την αδυναμία που είχαμε -και έχετε πολύ περισσότερο τώρα- με τους ανθρώπους που δεν μπορούν να πάνε αμέσως να κάνουν τις εκτιμήσεις. Το καταλαβαίνω, αλλά πρέπει κι εσείς να βρείτε μία λύση γι’ αυτό.</w:t>
      </w:r>
    </w:p>
    <w:p w14:paraId="7E82172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E82172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κύριε Αποστόλου, έχετε και πάλι τον λόγο.</w:t>
      </w:r>
    </w:p>
    <w:p w14:paraId="7E82172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συνάδελφε, το θέμα της μετατόπισης των υποχρεώσεων, των οφειλών, είναι ένα ζήτημα, το οποίο, όπως αντιλαμβάνεστε, αφορά το Υπουργείο Οικονομικών. </w:t>
      </w:r>
    </w:p>
    <w:p w14:paraId="7E82172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Εμείς θα βοηθήσουμε προς αυτή την κατεύθυνση, αλλά θα πρέπει και η περιφερειακή αυτοδιοίκηση, η τοπική αυτοδιοίκηση, να αναλάβει κι αυτή πρωτοβουλίες. Δηλαδή, το αν θα κηρυχθεί μία περιοχή σε κατάσταση έκτακτης ανάγκης είναι πρωτίστως μια πρωτοβουλία και ένα αίτημα της περιφερειακής και της τοπικής αυτοδιοίκησης, το οποίο στην προκειμένη περίπτωση δεν γνωρίζω αν υπάρχει ή όχι. Δεν με έχει απασχολήσει. Αν όντως υπάρχει -διότι είναι απαραίτητη προϋπόθεση- από τη δική μας πλευρά βεβαίως, θα απευθυνθούμε στο Υπουργείο Οικονομικών, δεδομένου ότι γνωρίζουμε ότι υπάρχει πρόβλημα. </w:t>
      </w:r>
    </w:p>
    <w:p w14:paraId="7E82172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Από εκεί και πέρα, όσον αφορά και το τυπικό κομμάτι, αυτό που έχει σχέση με αυτού του είδους τις ρυθμίσεις, δηλαδή την κήρυξη σε κατάσταση έκτακτης ανάγκης, αν υπάρχει, θα βοηθήσουμε προς αυτή την κατεύθυνση.</w:t>
      </w:r>
    </w:p>
    <w:p w14:paraId="7E82172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θα επαναλάβω αυτό που σας είπα από την αρχή. Πρέπει να δούμε τον ΕΛΓΑ ως έναν ασφαλιστικό οργανισμό, του οποίου ο κανονισμός πρέπει να επανεξεταστεί μέσα στα δεδομένα που υπάρχουν. Ήδη, εμείς έχουμε δημιουργήσει μία ομάδα εργασίας, αλλά αντιλαμβάνεστε ότι αυτή η ομάδα για να μπορέσει να πραγματοποιήσει αυτές τις αναλογιστικές μελέτες που χρειάζονται, θα χρειαστεί και χρόνο και ενίσχυση. </w:t>
      </w:r>
    </w:p>
    <w:p w14:paraId="7E82172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Προς αυτή την κατεύθυνση σας καλούμε όλους να συμβάλετε, για να μπορέσουμε να βοηθήσουμε τον αγροτικό χώρο.</w:t>
      </w:r>
    </w:p>
    <w:p w14:paraId="7E82172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w:t>
      </w:r>
    </w:p>
    <w:p w14:paraId="7E821728" w14:textId="77777777" w:rsidR="00AB6C9A" w:rsidRDefault="00F80A0E">
      <w:pPr>
        <w:spacing w:after="0" w:line="600" w:lineRule="auto"/>
        <w:ind w:firstLine="720"/>
        <w:jc w:val="both"/>
        <w:rPr>
          <w:rFonts w:eastAsia="Times New Roman"/>
          <w:color w:val="000000"/>
          <w:szCs w:val="24"/>
        </w:rPr>
      </w:pPr>
      <w:r>
        <w:rPr>
          <w:rFonts w:eastAsia="Times New Roman"/>
          <w:szCs w:val="24"/>
        </w:rPr>
        <w:t xml:space="preserve">Προχωρούμε στη συζήτηση της </w:t>
      </w:r>
      <w:r>
        <w:rPr>
          <w:rFonts w:eastAsia="Times New Roman"/>
          <w:color w:val="000000"/>
          <w:szCs w:val="24"/>
        </w:rPr>
        <w:t xml:space="preserve">πρώτης </w:t>
      </w:r>
      <w:r>
        <w:rPr>
          <w:rFonts w:eastAsia="Times New Roman"/>
          <w:szCs w:val="24"/>
        </w:rPr>
        <w:t>με αριθμό</w:t>
      </w:r>
      <w:r>
        <w:rPr>
          <w:rFonts w:eastAsia="Times New Roman"/>
          <w:color w:val="000000"/>
          <w:szCs w:val="24"/>
        </w:rPr>
        <w:t xml:space="preserve"> 307/17-11-2017 επίκαιρης ερώτησης δεύτερου κύκλου (Α΄) του Βουλευτή Κοζάνης της Νέας Δημοκρατίας κ. </w:t>
      </w:r>
      <w:r>
        <w:rPr>
          <w:rFonts w:eastAsia="Times New Roman"/>
          <w:bCs/>
          <w:color w:val="000000"/>
          <w:szCs w:val="24"/>
        </w:rPr>
        <w:t>Γεωργίου Κασαπίδη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Αγροτικής Ανάπτυξης και Τροφίμων </w:t>
      </w:r>
      <w:r>
        <w:rPr>
          <w:rFonts w:eastAsia="Times New Roman"/>
          <w:color w:val="000000"/>
          <w:szCs w:val="24"/>
        </w:rPr>
        <w:t xml:space="preserve">με θέμα: «Ποια η θέση της ελληνικής Κυβέρνησης στη διαρκώς </w:t>
      </w:r>
      <w:proofErr w:type="spellStart"/>
      <w:r>
        <w:rPr>
          <w:rFonts w:eastAsia="Times New Roman"/>
          <w:color w:val="000000"/>
          <w:szCs w:val="24"/>
        </w:rPr>
        <w:t>διευρυνόμενη</w:t>
      </w:r>
      <w:proofErr w:type="spellEnd"/>
      <w:r>
        <w:rPr>
          <w:rFonts w:eastAsia="Times New Roman"/>
          <w:color w:val="000000"/>
          <w:szCs w:val="24"/>
        </w:rPr>
        <w:t xml:space="preserve"> διάδοση της καλλιέργειας και διακίνησης μεταλλαγμένων αγροτικών προϊόντων στην Ε.Ε;».</w:t>
      </w:r>
    </w:p>
    <w:p w14:paraId="7E821729" w14:textId="77777777" w:rsidR="00AB6C9A" w:rsidRDefault="00F80A0E">
      <w:pPr>
        <w:spacing w:after="0" w:line="600" w:lineRule="auto"/>
        <w:ind w:firstLine="720"/>
        <w:jc w:val="both"/>
        <w:rPr>
          <w:rFonts w:eastAsia="Times New Roman"/>
          <w:color w:val="000000"/>
          <w:szCs w:val="24"/>
        </w:rPr>
      </w:pPr>
      <w:r>
        <w:rPr>
          <w:rFonts w:eastAsia="Times New Roman"/>
          <w:color w:val="000000"/>
          <w:szCs w:val="24"/>
        </w:rPr>
        <w:t>Παρακαλώ, κύριε Κασαπίδη, έχετε τον λόγο για δύο λεπτά.</w:t>
      </w:r>
    </w:p>
    <w:p w14:paraId="7E82172A" w14:textId="77777777" w:rsidR="00AB6C9A" w:rsidRDefault="00F80A0E">
      <w:pPr>
        <w:spacing w:after="0" w:line="600" w:lineRule="auto"/>
        <w:ind w:firstLine="720"/>
        <w:jc w:val="both"/>
        <w:rPr>
          <w:rFonts w:eastAsia="Times New Roman"/>
          <w:color w:val="000000"/>
          <w:szCs w:val="24"/>
        </w:rPr>
      </w:pPr>
      <w:r>
        <w:rPr>
          <w:rFonts w:eastAsia="Times New Roman"/>
          <w:b/>
          <w:color w:val="000000"/>
          <w:szCs w:val="24"/>
        </w:rPr>
        <w:t xml:space="preserve">ΓΕΩΡΓΙΟΣ ΚΑΣΑΠΙΔΗΣ: </w:t>
      </w:r>
      <w:r>
        <w:rPr>
          <w:rFonts w:eastAsia="Times New Roman"/>
          <w:color w:val="000000"/>
          <w:szCs w:val="24"/>
        </w:rPr>
        <w:t>Ευχαριστώ, κύριε Πρόεδρε.</w:t>
      </w:r>
    </w:p>
    <w:p w14:paraId="7E82172B" w14:textId="77777777" w:rsidR="00AB6C9A" w:rsidRDefault="00F80A0E">
      <w:pPr>
        <w:spacing w:after="0" w:line="600" w:lineRule="auto"/>
        <w:ind w:firstLine="720"/>
        <w:jc w:val="both"/>
        <w:rPr>
          <w:rFonts w:eastAsia="Times New Roman"/>
          <w:color w:val="000000"/>
          <w:szCs w:val="24"/>
        </w:rPr>
      </w:pPr>
      <w:r>
        <w:rPr>
          <w:rFonts w:eastAsia="Times New Roman"/>
          <w:color w:val="000000"/>
          <w:szCs w:val="24"/>
        </w:rPr>
        <w:t xml:space="preserve">Κύριε Υπουργέ, ακούσατε τον τίτλο της ερωτήσεως που απευθύνω σε σας που εκπροσωπείτε σήμερα και την Κυβέρνηση. </w:t>
      </w:r>
    </w:p>
    <w:p w14:paraId="7E82172C" w14:textId="77777777" w:rsidR="00AB6C9A" w:rsidRDefault="00F80A0E">
      <w:pPr>
        <w:spacing w:after="0" w:line="600" w:lineRule="auto"/>
        <w:ind w:firstLine="720"/>
        <w:jc w:val="both"/>
        <w:rPr>
          <w:rFonts w:eastAsia="Times New Roman"/>
          <w:color w:val="000000"/>
          <w:szCs w:val="24"/>
        </w:rPr>
      </w:pPr>
      <w:r>
        <w:rPr>
          <w:rFonts w:eastAsia="Times New Roman"/>
          <w:color w:val="000000"/>
          <w:szCs w:val="24"/>
        </w:rPr>
        <w:t>Κύριε Πρόεδρε, είναι η ένατη φορά που επανέρχομαι στο θέμα από το 2010, όταν αυτό το θέμα άρχιζε να παίρνει διαστάσεις, καθώς η χρονική σειρά της -μεθοδευμένης, κατά την άποψή μου- διαδικασίας ελεύσεως των μεταλλαγμένων στο εσωτερικό της Ευρωπαϊκής Ένωσης από το 2003, όταν είχαμε την αποδοχή ύπαρξης ποσοστού μετάλλαξης χωρίς την αναγκαία σήμανση στα προϊόντα που κυκλοφορούν στην αγορά μέχρι ποσοστού 0,9%.</w:t>
      </w:r>
    </w:p>
    <w:p w14:paraId="7E82172D" w14:textId="77777777" w:rsidR="00AB6C9A" w:rsidRDefault="00F80A0E">
      <w:pPr>
        <w:spacing w:after="0" w:line="600" w:lineRule="auto"/>
        <w:ind w:firstLine="720"/>
        <w:jc w:val="both"/>
        <w:rPr>
          <w:rFonts w:eastAsia="Times New Roman"/>
          <w:color w:val="000000"/>
          <w:szCs w:val="24"/>
        </w:rPr>
      </w:pPr>
      <w:r>
        <w:rPr>
          <w:rFonts w:eastAsia="Times New Roman"/>
          <w:color w:val="000000"/>
          <w:szCs w:val="24"/>
        </w:rPr>
        <w:t xml:space="preserve">Στη συνέχεια αυτό έγινε αποδεκτό και για τα </w:t>
      </w:r>
      <w:proofErr w:type="spellStart"/>
      <w:r>
        <w:rPr>
          <w:rFonts w:eastAsia="Times New Roman"/>
          <w:color w:val="000000"/>
          <w:szCs w:val="24"/>
        </w:rPr>
        <w:t>ζωοκομικά</w:t>
      </w:r>
      <w:proofErr w:type="spellEnd"/>
      <w:r>
        <w:rPr>
          <w:rFonts w:eastAsia="Times New Roman"/>
          <w:color w:val="000000"/>
          <w:szCs w:val="24"/>
        </w:rPr>
        <w:t xml:space="preserve"> προϊόντα από ζώα ή ψάρια που εκτρέφονταν με μεταλλαγμένες ζωοτροφές. Εκεί δεν επετράπη στη συνέχεια η σήμανση αυτών των προϊόντων.</w:t>
      </w:r>
    </w:p>
    <w:p w14:paraId="7E82172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Κατόπιν είχαμε την περίπτωση του μελιού, όπου και εκεί δεν είναι υποχρεωτική η σήμανση στο μέλι, όταν εμπεριέχει μέσα γύρη από μεταλλαγμένα φυτά.</w:t>
      </w:r>
    </w:p>
    <w:p w14:paraId="7E82172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Τέλος, φτάσαμε στην απόφαση της Ευρωπαϊκής Ένωσης να λαμβάνει απόφαση η κάθε χώρα-μέλος αν επιτρέψει ή όχι τις καλλιέργειες των μεταλλαγμένων στο ευρωπαϊκό έδαφος.</w:t>
      </w:r>
    </w:p>
    <w:p w14:paraId="7E82173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Κύριε Υπουργέ, όταν ήσασταν αντιπολίτευση σε όλα αυτά ήσασταν αντίθετοι και καλά κάνατε, κατά την άποψή μου. Συμφωνώ και επαυξάνω και ο ίδιος. Τώρα, ως Κυβέρνηση, ποια είναι η επίσημη σας και τι προτίθεσθε να κάνετε, ώστε να αλλάξετε ή να διαμορφώσετε διαφορετικά αυτό το περιβάλλον, όπως διαμορφώνεται στην Ευρωπαϊκή Ένωση και να αποτραπεί η περαιτέρω διάδοση της καλλιέργειας των μεταλλαγμένων και να επανέλθουμε σταδιακά σε φυσιολογικά επίπεδα, με μηδενική ανοχή στην καλλιέργεια των μεταλλαγμένων και στη χώρα μας και στην Ευρωπαϊκή Ένωση;</w:t>
      </w:r>
    </w:p>
    <w:p w14:paraId="7E82173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E82173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σας ευχαριστώ.</w:t>
      </w:r>
    </w:p>
    <w:p w14:paraId="7E82173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7E82173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το θέμα των γενετικά τροποποιημένων οργανισμών ενδιαφέρει ιδιαίτερα τη χώρα μας όχι μόνο γιατί το απαιτεί η κοινή γνώμη, αλλά και γιατί υπάρχει η ανάγκη να υπερασπιστούμε την ποιότητα, την ιδιαιτερότητα των ελληνικών προϊόντων.</w:t>
      </w:r>
    </w:p>
    <w:p w14:paraId="7E82173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θέση μας είναι ξεκάθαρη. Σε όλα τα </w:t>
      </w:r>
      <w:r>
        <w:rPr>
          <w:rFonts w:eastAsia="Times New Roman" w:cs="Times New Roman"/>
          <w:szCs w:val="24"/>
          <w:lang w:val="en-US"/>
        </w:rPr>
        <w:t>fora</w:t>
      </w:r>
      <w:r>
        <w:rPr>
          <w:rFonts w:eastAsia="Times New Roman" w:cs="Times New Roman"/>
          <w:szCs w:val="24"/>
        </w:rPr>
        <w:t>, σε όλες τις συναντήσεις διατυπώνουμε ότι εμείς είμαστε υπέρ -και την υπηρετούμε- της πλήρους απαγόρευσης, χωρίς καμμία εξαίρεση, της καλλιέργειας των γενετικά τροποποιημένων οργανισμών σε όλη την ελληνική επικράτεια. Γι’ αυτό θεωρούμε ευπρόσδεκτη κάθε πρωτοβουλία προς αυτή την κατεύθυνση που προωθεί ιδιαίτερα την ενημέρωση για τις ευνοϊκές επιπτώσεις της παραγωγής προϊόντων ποιότητας, απαλλαγμένων από γενετικά τροποποιημένους οργανισμούς, γι’ αυτό και συμφωνούμε και με τα κύρια συμπεράσματα της διεθνούς υπουργικής σύσκεψης της Βιέννης.</w:t>
      </w:r>
    </w:p>
    <w:p w14:paraId="7E82173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Υποστηρίζουμε και εμείς, λοιπόν, την ανάγκη για αγροτική ανάπτυξη, απαλλαγμένη από γενετικά τροποποιημένους οργανισμούς, ειδικά σε χώρες οι οποίες έχουν μικρής κλίμακας αγροτική διάρθρωση ή και δίνουν μεγάλη σημασία στην παραγωγή ποιοτικών αγροτικών προϊόντων, όπως είμαστε εμείς.</w:t>
      </w:r>
    </w:p>
    <w:p w14:paraId="7E82173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Αποτελεί, λοιπόν, πίστη μας ότι η αγροτική ανάπτυξη που δεν βασίζεται στη χρήση γενετικά τροποποιημένων οργανισμών είναι περιβαλλοντικά ορθή, οικονομικά βιώσιμη και έχει μεγάλη σημασία για την ασφάλεια των τροφίμων, την υγεία των ανθρώπων και των ζώων.</w:t>
      </w:r>
    </w:p>
    <w:p w14:paraId="7E82173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Όμως, κύριε συνάδελφε, διαβάζοντας την ερώτησή σας, θα μου επιτρέψετε να σας βοηθήσω λίγο με την τοποθέτησή μου, γιατί διαβλέπω ότι είστε σε κάποια σύγχυση. Διαβάζω την ερώτησή σας:</w:t>
      </w:r>
    </w:p>
    <w:p w14:paraId="7E82173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«Τον Ιούνιο του 2014, δυστυχώς» -το επαναλαμβάνω, δυστυχώς- «με τη συμβολή της Ελληνικής Προεδρίας στην Ευρωπαϊκή Ένωση θεσμοθετήθηκε η δυνατότητα των κρατών-μελών να αποφασίζουν μονομερώς για την καλλιέργεια ή όχι γενετικά τροποποιημένων οργανισμών στο έδαφός τους. Μέχρι τότε οι αποφάσεις απαγόρευσης που λαμβάνονταν για την κυκλοφορία και σήμανση των μεταλλαγμένων αφορούσαν την Ευρωπαϊκή Ένωση στο σύνολο.</w:t>
      </w:r>
    </w:p>
    <w:p w14:paraId="7E82173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Επειδή η διαρκής υποχώρηση της Ευρωπαϊκής Ένωσης στη διάδοση των μεταλλαγμένων αντιτίθεται στη βούληση της πλειοψηφίας των Ευρωπαίων και Ελλήνων πολιτών, επειδή με τη στάση αυτή της Ευρωπαϊκής Ένωσης απειλούνται η υγεία των πολιτών, το περιβάλλον, η παραδοσιακή αειφόρος γεωργία και εν γένει ο τρόπος ζωής μας κ.λπ., κ.λπ.».</w:t>
      </w:r>
    </w:p>
    <w:p w14:paraId="7E82173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7E82173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Μήπως, αγαπητέ συνάδελφε, αυτό το «δυστυχώς» ή αυτό το «απειλούνται», το ένα, το άλλο, όλα αυτά που λέτε έπρεπε να τα απευθύνετε σε αυτούς που </w:t>
      </w:r>
      <w:proofErr w:type="spellStart"/>
      <w:r>
        <w:rPr>
          <w:rFonts w:eastAsia="Times New Roman" w:cs="Times New Roman"/>
          <w:szCs w:val="24"/>
        </w:rPr>
        <w:t>προήδρευαν</w:t>
      </w:r>
      <w:proofErr w:type="spellEnd"/>
      <w:r>
        <w:rPr>
          <w:rFonts w:eastAsia="Times New Roman" w:cs="Times New Roman"/>
          <w:szCs w:val="24"/>
        </w:rPr>
        <w:t xml:space="preserve"> εκείνη την περίοδο στην Ευρωπαϊκή Επιτροπή, δηλαδή στο κόμμα σας, στον πρώην Αρχηγό σας, στον τωρινό Αρχηγό σας, που σε εκείνη την Προεδρία -το ξέρετε- μας φόρτωσαν όχι μόνο αυτό που λέτε εσείς ότι μας φόρτωσαν, αλλά και πάρα πολλά άλλα που έχουν σχέση με τις διεθνείς συμφωνίες με τρίτες χώρες, που σήμερα εμείς δίνουμε μεγάλες μάχες για να απαλύνουμε όσο γίνεται τα πράγματα;</w:t>
      </w:r>
    </w:p>
    <w:p w14:paraId="7E82173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Κάποια στιγμή, δηλαδή, πρέπει να αντιλαμβανόμαστε όλοι ότι, όταν υπάρχουν ευθύνες, πρέπει να τις αναλαμβάνουμε και να μην τις μεταθέτουμε σε άλλους.</w:t>
      </w:r>
    </w:p>
    <w:p w14:paraId="7E82173E" w14:textId="77777777" w:rsidR="00AB6C9A" w:rsidRDefault="00F80A0E">
      <w:pPr>
        <w:spacing w:after="0" w:line="600" w:lineRule="auto"/>
        <w:ind w:firstLine="720"/>
        <w:jc w:val="both"/>
        <w:rPr>
          <w:rFonts w:eastAsia="Times New Roman" w:cs="Times New Roman"/>
        </w:rPr>
      </w:pPr>
      <w:r>
        <w:rPr>
          <w:rFonts w:eastAsia="Times New Roman" w:cs="Times New Roman"/>
          <w:b/>
          <w:szCs w:val="24"/>
        </w:rPr>
        <w:t>ΠΡΟΕΔΡΕΥΩΝ (Δημήτριος Κρεμαστινός):</w:t>
      </w:r>
      <w:r>
        <w:rPr>
          <w:rFonts w:eastAsia="Times New Roman" w:cs="Times New Roman"/>
          <w:szCs w:val="24"/>
        </w:rPr>
        <w:t xml:space="preserve"> Προτού σας δώσω τον λόγο ξανά, κύριε Κασαπίδη, 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δύο εκπαιδευτικοί συνοδοί τους από το 11</w:t>
      </w:r>
      <w:r>
        <w:rPr>
          <w:rFonts w:eastAsia="Times New Roman" w:cs="Times New Roman"/>
          <w:vertAlign w:val="superscript"/>
        </w:rPr>
        <w:t>ο</w:t>
      </w:r>
      <w:r>
        <w:rPr>
          <w:rFonts w:eastAsia="Times New Roman" w:cs="Times New Roman"/>
        </w:rPr>
        <w:t xml:space="preserve"> Δημοτικό Σχολείο Αγίων Αναργύρων.</w:t>
      </w:r>
    </w:p>
    <w:p w14:paraId="7E82173F" w14:textId="77777777" w:rsidR="00AB6C9A" w:rsidRDefault="00F80A0E">
      <w:pPr>
        <w:spacing w:after="0" w:line="600" w:lineRule="auto"/>
        <w:ind w:firstLine="720"/>
        <w:jc w:val="both"/>
        <w:rPr>
          <w:rFonts w:eastAsia="Times New Roman" w:cs="Times New Roman"/>
        </w:rPr>
      </w:pPr>
      <w:r>
        <w:rPr>
          <w:rFonts w:eastAsia="Times New Roman" w:cs="Times New Roman"/>
        </w:rPr>
        <w:t>Παιδιά, η Βουλή σάς καλωσορίζει.</w:t>
      </w:r>
    </w:p>
    <w:p w14:paraId="7E821740" w14:textId="77777777" w:rsidR="00AB6C9A" w:rsidRDefault="00F80A0E">
      <w:pPr>
        <w:spacing w:after="0" w:line="600" w:lineRule="auto"/>
        <w:ind w:firstLine="709"/>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E82174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Παρακαλώ, κύριε Κασαπίδη, έχετε τον λόγο.</w:t>
      </w:r>
    </w:p>
    <w:p w14:paraId="7E821742"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olor w:val="000000"/>
          <w:szCs w:val="24"/>
        </w:rPr>
        <w:t>Ευχαριστώ, κύριε Πρόεδρε.</w:t>
      </w:r>
      <w:r>
        <w:rPr>
          <w:rFonts w:eastAsia="Times New Roman" w:cs="Times New Roman"/>
          <w:szCs w:val="24"/>
        </w:rPr>
        <w:t xml:space="preserve"> </w:t>
      </w:r>
    </w:p>
    <w:p w14:paraId="7E821743"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Ευχαριστώ και εσάς, κύριε Υπουργέ, για την απάντηση που μου δώσατε και το δικαίωμα που μου δώσατε να επαναφέρω ξανά στη μνήμη και τη δικιά σας και όλων όσων μας ακούνε ότι, όπως σας είπα, είναι η ένατη φορά που επανέρχομαι στο θέμα. </w:t>
      </w:r>
      <w:r>
        <w:rPr>
          <w:rFonts w:eastAsia="Times New Roman" w:cs="Times New Roman"/>
          <w:szCs w:val="24"/>
          <w:lang w:val="en-US"/>
        </w:rPr>
        <w:t>K</w:t>
      </w:r>
      <w:r>
        <w:rPr>
          <w:rFonts w:eastAsia="Times New Roman" w:cs="Times New Roman"/>
          <w:szCs w:val="24"/>
        </w:rPr>
        <w:t xml:space="preserve">αι τότε πάλι ο υποφαινόμενος ήταν αυτός που αντέδρασε σε αυτό που εσείς επισημάνατε, ότι υπό την Ελληνική Προεδρία έκανε ένα βήμα υποχώρησης προς τα πίσω η Ευρωπαϊκή Ένωση και υιοθέτησε την απόφαση για την αποδοχή της καλλιέργειας ή όχι των γενετικώς τροποποιημένων οργανισμών στην κάθε χώρα μέλος. Και τότε ήμουν σταθερός στις απόψεις μου και σήμερα και διαχρονικά στο θέμα αυτό. </w:t>
      </w:r>
    </w:p>
    <w:p w14:paraId="7E821744"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Οπότε, αυτό ως μομφή, που μου το απευθύνατε, δεν με αγγίζει καν, γιατί παραμένω σταθερός στις απόψεις μου, κύριε Υπουργέ, και σε όλα τα θέματα της αγροτικής ανάπτυξης, συμπεριλαμβανομένης και της φέτας, και ας το πλήρωσα το τίμημα αυτό. Παραμένω πιστός στις αξίες και στα πιστεύω μου, όχι όπως μερικοί άλλοι και στην Κυβέρνηση, πιθανόν και εσείς, όπου κάποια θέματα τα «χρυσώσατε» για τους δικούς σας λόγους. </w:t>
      </w:r>
    </w:p>
    <w:p w14:paraId="7E821745"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Ωστόσο, όπως είδατε, δεν διάκειμαι αντιπολιτευόμενος στο θέμα αυτό των μεταλλαγμένων γιατί είναι θέμα ζωής. Εσείς το θέτετε αυτό. Σας έδωσα την απάντηση. </w:t>
      </w:r>
    </w:p>
    <w:p w14:paraId="7E821746"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Σας λέω, όμως, κύριε Υπουργέ, ότι εδώ και δυόμισι, τρία χρόνια η Κυβέρνησή σας δεν έχει αναδείξει όλα αυτά που λέτε, ότι είσαστε υπέρμαχοι ως προς την απαγόρευση των γενετικώς τροποποιημένων οργανισμών. Και θα σας δώσω ένα παράδειγμα. </w:t>
      </w:r>
    </w:p>
    <w:p w14:paraId="7E821747"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Προσφάτως, υπό την πίεση των καταστάσεων, η Ουκρανία </w:t>
      </w:r>
      <w:proofErr w:type="spellStart"/>
      <w:r>
        <w:rPr>
          <w:rFonts w:eastAsia="Times New Roman" w:cs="Times New Roman"/>
          <w:szCs w:val="24"/>
        </w:rPr>
        <w:t>απεδέχθη</w:t>
      </w:r>
      <w:proofErr w:type="spellEnd"/>
      <w:r>
        <w:rPr>
          <w:rFonts w:eastAsia="Times New Roman" w:cs="Times New Roman"/>
          <w:szCs w:val="24"/>
        </w:rPr>
        <w:t xml:space="preserve"> την καλλιέργεια των γενετικώς τροποποιημένων οργανισμών ως έναν όρο για τη δανειοδότηση της χώρας από το Διεθνές Νομισματικό Ταμείο. Δεν είδαμε καμμιά αντίδραση της Κυβέρνησης, ώστε να το θέσει ως κάτι απαράδεκτο σε ευρωπαϊκό επίπεδο, με πρωτοβουλία δική σας ή κάποιου άλλου Υπουργού. Διότι πολύ καλά γνωρίζετε ότι η Ελλάδα εισάγει από την Ουκρανία τεράστιες ποσότητες σιτηρών και άλλων δημητριακών. Εκεί θα είναι όχι μέχρι 0,9% το ποσοστό μετάλλαξης των καλλιεργημένων αυτών δημητριακών, αλλά μέχρι και 100%. </w:t>
      </w:r>
    </w:p>
    <w:p w14:paraId="7E821748"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Έχει γίνει κάποια πρόβλεψη ώστε αυτή η έλευση των προϊόντων, μέσω των εισαγωγών στη χώρα, να μπει κάτω από ένα άλλο καθεστώς παρακολούθησης για την προστασία, όπως είπατε, της ποιότητας των ελληνικών προϊόντων που δέχονται έναν αθέμιτο ανταγωνισμό, για την προστασία της υγείας των καταναλωτών, των ζώων, για την προστασία του περιβάλλοντος, κύριε Υπουργέ, από την επιμόλυνση γειτονικών καλλιεργειών σταδιακά από την Ουκρανία, μέσω των άλλων χωρών; Μέχρι και στη χώρα μας μπορεί να έρθει, γιατί ξέρετε πολύ καλά ότι η γύρη μπορεί να ταξιδέψει πολλά χιλιόμετρα, εκατοντάδες χιλιόμετρα, με τον αέρα ή με κάποια έντομα. </w:t>
      </w:r>
    </w:p>
    <w:p w14:paraId="7E821749"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Σε λίγα χρόνια μπορούμε να δούμε ποσοστά μετάλλαξης μέσα στη χώρα μας σε καλλιέργειες και εσείς να αποποιείστε των ευθυνών σας για κάτι που μέχρι σήμερα δεν κάνατε και σε αυτό το θέμα. Και σας λέω το συγκεκριμένο παράδειγμα.</w:t>
      </w:r>
    </w:p>
    <w:p w14:paraId="7E82174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E82174B"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Ωστόσο, κλείνοντας, θα ήθελα να επισημάνω ότι το περιεχόμενο αυτού του θέματος είναι μείζον. Θεωρώ ότι καλώς κάνουμε και το συζητάμε, και είστε και εσείς εδώ, στην ερώτηση που σας κατέθεσα. </w:t>
      </w:r>
    </w:p>
    <w:p w14:paraId="7E82174C"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Θα ήθελα να σας παρακαλέσω να το μεταβιβάσετε και σε υψηλότερο επίπεδο. Ο ίδιος ο Πρωθυπουργός θα πρέπει να ασχοληθεί. Και όσα λάθη έγιναν, αστοχίες του παρελθόντος, να κάνουμε όλοι μαζί, ενωμένοι, μια προσπάθεια να τα διορθώσουμε σε αυτό το θέμα, κύριε Υπουργέ, που για εμένα είναι θέμα πραγματικά της ζωής και του πολιτισμού μας.</w:t>
      </w:r>
    </w:p>
    <w:p w14:paraId="7E82174D"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7E82174E"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Και εγώ σας ευχαριστώ.</w:t>
      </w:r>
    </w:p>
    <w:p w14:paraId="7E82174F"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Παρακαλώ, κύριε Υπουργέ, έχετε και πάλι τον λόγο.</w:t>
      </w:r>
    </w:p>
    <w:p w14:paraId="7E82175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οι πολιτικές προσεγγίσεις δεν είναι προσωπικές πολιτικές πάνω σε τέτοια θέματα ιδιαίτερα, που αφορούν συμφωνίες, που αφορούν οδηγίες. Ξεκάθαρα, λοιπόν, η παράταξή σας είναι αυτή η οποία υπέγραψε τη συγκεκριμένη συμφωνία, για την οποία εσείς διαφωνείτε. Αυτό πρέπει να γίνει κατανοητό.</w:t>
      </w:r>
    </w:p>
    <w:p w14:paraId="7E82175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λοιπόν, εμείς, ιδιαίτερα, δίνουμε πολύ μεγάλο βάρος. Διότι σας είπα ότι όχι μόνο σε διεθνή </w:t>
      </w:r>
      <w:r>
        <w:rPr>
          <w:rFonts w:eastAsia="Times New Roman" w:cs="Times New Roman"/>
          <w:szCs w:val="24"/>
          <w:lang w:val="en-US"/>
        </w:rPr>
        <w:t>fora</w:t>
      </w:r>
      <w:r>
        <w:rPr>
          <w:rFonts w:eastAsia="Times New Roman" w:cs="Times New Roman"/>
          <w:szCs w:val="24"/>
        </w:rPr>
        <w:t>, όχι μόνο σε συμμαχίες -ήδη έχουμε υπογράψει μια συμμαχία δεκαπέντε χώρες συγκεκριμένες της Ευρωπαϊκή Ένωσης- αλλά με κάθε τρόπο θα υπερασπιστούμε, θα εμποδίσουμε να εισαχθεί στη χώρα μας και στην Ευρωπαϊκή Ένωση κάθε ίχνος μεταλλαγμένου προϊόντος.</w:t>
      </w:r>
    </w:p>
    <w:p w14:paraId="7E82175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Τώρα, αν έχει συμβεί αυτό που λέτε με την Ουκρανία, αντιλαμβάνεστε ότι είναι ένα θέμα που το καταγγέλλουμε. Από εκεί και πέρα, το να πάμε εμείς να περιφρουρήσουμε αν μπαίνει ή δεν μπαίνει η Ουκρανία, αντιλαμβάνεστε ότι είναι κάτι εκτός δυνατότητας.</w:t>
      </w:r>
    </w:p>
    <w:p w14:paraId="7E82175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ξεκαθαρίσουμε, λοιπόν: Η άποψη της Ευρωπαϊκής Επιτροπής είναι ξεκάθαρη και σε αυτή την οδηγία, την οποία αναφέρετε εσείς, υπάρχουν προβλήματα και αυτή η οδηγία στα κράτη που θέλουν όντως να υπερασπιστούν έχει -θα έλεγα- και περισσότερες δυνατότητες απ’ αυτές που υπήρχαν προηγούμενα. Απλά το αρνητικό της είναι ότι δίνει τη δυνατότητα αυτή σε κάθε κράτος-μέλος, ενώ η οδηγία έπρεπε να είναι ότι υπάρχει καθολική απαγόρευση σε όλη την Ευρωπαϊκή Επιτροπή για την καλλιέργεια συγκεκριμένων μεταλλαγμένων. </w:t>
      </w:r>
    </w:p>
    <w:p w14:paraId="7E82175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ξεκαθαρίσουμε, λοιπόν, ότι εμείς δίνουμε τις μάχες σε όλα τα σημεία, όμως υπάρχει κάποια συμφωνία-οδηγία, την οποία εσείς έχετε εντάξει. Εμείς δεν μπορούμε να πούμε αύριο το πρωί «πάρτε πίσω τις συμφωνίες». Το λέμε, αλλά πρέπει να υπάρχει και μια διαδικασία, η οποία θα οδηγήσει σε συμφωνίες τέτοιες που να μπορούν να «περπατήσουν» και να έχουν και τη σύμφωνη γνώμη των υπόλοιπων λαών. </w:t>
      </w:r>
    </w:p>
    <w:p w14:paraId="7E82175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Ξεκαθαρίστε το, όμως: Η Νέα Δημοκρατία, η συγκυβέρνηση, έχοντας την Προεδρία της Ευρωπαϊκής Επιτροπής, έφερε τη συγκεκριμένη οδηγία, την οποία εσείς έρχεστε σήμερα και καταγγέλλετε.</w:t>
      </w:r>
    </w:p>
    <w:p w14:paraId="7E82175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w:t>
      </w:r>
    </w:p>
    <w:p w14:paraId="7E82175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Κύριοι συνάδελφοι, θα προχωρήσουμε τώρα στις διαγραφές ερωτήσεων.</w:t>
      </w:r>
    </w:p>
    <w:p w14:paraId="7E82175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τρίτη με αριθμό 355/21-11-2017 επίκαιρη ερώτηση πρώτου κύκλου (Α΄) του Βουλευτή Αττικής του Κομμουνιστικού Κόμματος Ελλάδας κ. Ιωάννη Γκιόκα προς τον Υπουργό Υποδομών και Μεταφορών, σχετικά τις καταστροφές από πλημμύρες στη δυτική Αττική και την αναγκαία αντιπλημμυρική προστασία στο Νομό Αττικής, δεν θα συζητηθεί λόγω αναρμοδιότητας. Ο Γενικός Γραμματέας της Κυβέρνησης, ο κ. Καλογήρου, ενημερώνει τη Βουλή ότι δεν θα συζητηθεί, λόγω αναρμοδιότητας. Αρμόδιο Υπουργείο είναι το Υπουργείο Εσωτερικών. </w:t>
      </w:r>
    </w:p>
    <w:p w14:paraId="7E82175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Η δεύτερη με αριθμό 294/13-112017 επίκαιρη ερώτηση δεύτερου κύκλου (Β΄) του Βουλευτή Β΄ Αθηνών της Δημοκρατικής Συμπαράταξης ΠΑΣΟΚ - ΔΗΜΑΡ κ. Ανδρέα Λοβέρδου προς τον Υπουργό Εξωτερικών με θέμα: «Η θέση του Υπουργείου Εξωτερικών για την δήθεν διακρατική συμφωνία με τη Σαουδική Αραβία», δεν θα συζητηθεί λόγω κωλύματος του ερωτώντος Βουλευτή. Θα βρίσκεται σε αποστολή της Βουλής στο εξωτερικό.</w:t>
      </w:r>
    </w:p>
    <w:p w14:paraId="7E82175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Επίσης η πρώτη με αριθμό 261/10-11-2017 επίκαιρη ερώτηση πρώτου κύκλου (Β΄) του Βουλευτή Δράμας της Νέας Δημοκρατίας κ. Δημητρίου Κυριαζίδη προς τον Υπουργό Υποδομών και Μεταφορών, σχετικά το ζήτημα της οδικής σύνδεσης της Δράμας με την Εγνατία Οδό και τους κάθετους άξονες, δεν θα συζητηθεί μετά από συνεννόηση του Υπουργού με τον Βουλευτή. </w:t>
      </w:r>
    </w:p>
    <w:p w14:paraId="7E82175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τέταρτη με αριθμό 251/7-11-2017 επίκαιρη ερώτηση δεύτερου κύκλου (Β΄) του Βουλευτή Αχαΐας του Κομμουνιστικού Κόμματος Ελλάδας κ. Νικόλαου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την Υπουργό Εργασίας, Κοινωνικής Ασφάλισης και Κοινωνικής Αλληλεγγύης, σχετικά με τους εργαζόμενους στο πρακτορείο διανομής Τύπου «ΕΥΡΩΠΗ», δεν θα συζητηθεί λόγω κωλύματος της αρμόδιας Υπουργού. Εκπροσωπεί την Κυβέρνηση σε συνέδριο της Διεθνούς Οργάνωσης Εργασίας.</w:t>
      </w:r>
    </w:p>
    <w:p w14:paraId="7E82175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Η δεύτερη με αριθμό 304/15-11-2017 επίκαιρη ερώτηση δεύτερου κύκλου (Α΄) του Βουλευτή Αρκαδίας της Δημοκρατικής Συμπαράταξης ΠΑΣΟΚ - ΔΗΜΑΡ κ. Οδυσσέα Κωνσταντινόπουλου προς την Υπουργό Πολιτισμού και Αθλητισμού με θέμα: «Η επένδυση στο Ελληνικό κινδυνεύει να ακυρωθεί: 75.000 νέες θέσεις εργασίας και 8,2 δισ. ευρώ θα πάνε χαμένα, εξαιτίας των τεχνασμάτων της Κυβέρνησης», δεν θα συζητηθεί λόγω ασθενείας της αρμόδιας Υπουργού.</w:t>
      </w:r>
    </w:p>
    <w:p w14:paraId="7E82175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Πρόεδρε, θα ήθελα τον λόγο.</w:t>
      </w:r>
    </w:p>
    <w:p w14:paraId="7E82175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Κωνσταντινόπουλε, έχετε τον λόγο για ένα λεπτό.</w:t>
      </w:r>
    </w:p>
    <w:p w14:paraId="7E82175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Ευχαριστώ, κύριε Πρόεδρε.</w:t>
      </w:r>
    </w:p>
    <w:p w14:paraId="7E82176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Για να έρθει εδώ η Κυβέρνηση να απαντήσει πρέπει να θέτεις θέμα για τον κ. Καμμένο. Διαφορετικά δεν έρχεται. </w:t>
      </w:r>
    </w:p>
    <w:p w14:paraId="7E82176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Όλη η Κοινοβουλευτική Ομάδα της Δημοκρατικής Συμπαράταξης εδώ και έναν μήνα έχει κάνει ερώτηση για το Ελληνικό προς την Κυβέρνηση και η Κυβέρνηση δεν απαντάει. Κατανοώ τις υποχρεώσεις της κ. </w:t>
      </w:r>
      <w:proofErr w:type="spellStart"/>
      <w:r>
        <w:rPr>
          <w:rFonts w:eastAsia="Times New Roman" w:cs="Times New Roman"/>
          <w:szCs w:val="24"/>
        </w:rPr>
        <w:t>Κονιόρδου</w:t>
      </w:r>
      <w:proofErr w:type="spellEnd"/>
      <w:r>
        <w:rPr>
          <w:rFonts w:eastAsia="Times New Roman" w:cs="Times New Roman"/>
          <w:szCs w:val="24"/>
        </w:rPr>
        <w:t xml:space="preserve"> με τις θεατρικές παραστάσεις εντός και εκτός Ελλάδας.</w:t>
      </w:r>
    </w:p>
    <w:p w14:paraId="7E82176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Επικαλείται λόγους υγείας.</w:t>
      </w:r>
    </w:p>
    <w:p w14:paraId="7E82176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Θα σας πω. </w:t>
      </w:r>
    </w:p>
    <w:p w14:paraId="7E82176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Χθες το βράδυ στις 20.00΄ η ώρα, κύριε Πρόεδρε -είστε και γιατρός- με ενημέρωσαν ότι αρρώστησε η κ. </w:t>
      </w:r>
      <w:proofErr w:type="spellStart"/>
      <w:r>
        <w:rPr>
          <w:rFonts w:eastAsia="Times New Roman" w:cs="Times New Roman"/>
          <w:szCs w:val="24"/>
        </w:rPr>
        <w:t>Κονιόρδου</w:t>
      </w:r>
      <w:proofErr w:type="spellEnd"/>
      <w:r>
        <w:rPr>
          <w:rFonts w:eastAsia="Times New Roman" w:cs="Times New Roman"/>
          <w:szCs w:val="24"/>
        </w:rPr>
        <w:t>. Εμείς της ευχόμαστε περαστικά. Το πρόβλημα, όμως, κύριε Πρόεδρε, είναι ότι αυτή η Κυβέρνηση, όταν ακούει για επενδύσεις και Ελληνικό, αρρωσταίνει γενικώς!</w:t>
      </w:r>
    </w:p>
    <w:p w14:paraId="7E82176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E82176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αλλά, όπως αντιλαμβάνεστε, το Προεδρείο δεν μπορεί να εξακριβώσει την ασθένεια.</w:t>
      </w:r>
    </w:p>
    <w:p w14:paraId="7E82176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Πρόεδρε, παρακαλώ να έχω κι εγώ τον λόγο. </w:t>
      </w:r>
    </w:p>
    <w:p w14:paraId="7E82176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 Κυριαζίδης. </w:t>
      </w:r>
    </w:p>
    <w:p w14:paraId="7E82176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 </w:t>
      </w:r>
    </w:p>
    <w:p w14:paraId="7E82176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Ύστερα περίπου από έναν χρόνο και από πέντε αναβολές, ενημερώθηκα χθες ότι επιτέλους η συζήτηση αυτής της επίκαιρης ερώτησης που αφορά τη σύνδεση της Δράμας -εννοώ οδικά με την Εγνατία- θα γινόταν σήμερα. Είπα: «Δόξα τω θεώ, επιτέλους μετά από έναν χρόνο θα πάρουμε κάποια συγκεκριμένα στοιχεία, θα υπάρξει κάτι πιο συγκεκριμένο από πλευράς της Κυβέρνησης».</w:t>
      </w:r>
    </w:p>
    <w:p w14:paraId="7E82176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Ενημερώθηκα -και ευχαριστώ τον παριστάμενο Υπουργό- ότι του ανατέθηκε αυτή η «αποστολή» λόγω προβλήματος που είχε ο κ. </w:t>
      </w:r>
      <w:proofErr w:type="spellStart"/>
      <w:r>
        <w:rPr>
          <w:rFonts w:eastAsia="Times New Roman" w:cs="Times New Roman"/>
          <w:szCs w:val="24"/>
        </w:rPr>
        <w:t>Σπίρτζης</w:t>
      </w:r>
      <w:proofErr w:type="spellEnd"/>
      <w:r>
        <w:rPr>
          <w:rFonts w:eastAsia="Times New Roman" w:cs="Times New Roman"/>
          <w:szCs w:val="24"/>
        </w:rPr>
        <w:t>. Με την έννοια ότι προέκυψαν, όπως μου είπαν, καινούργια δεδομένα και στοιχεία, ζητήθηκε να γίνει η συζήτηση την επόμενη Πέμπτη.</w:t>
      </w:r>
    </w:p>
    <w:p w14:paraId="7E82176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με ιδιαίτερο ενδιαφέρον θα περιμένουν όλοι οι </w:t>
      </w:r>
      <w:proofErr w:type="spellStart"/>
      <w:r>
        <w:rPr>
          <w:rFonts w:eastAsia="Times New Roman" w:cs="Times New Roman"/>
          <w:szCs w:val="24"/>
        </w:rPr>
        <w:t>Δραμινοί</w:t>
      </w:r>
      <w:proofErr w:type="spellEnd"/>
      <w:r>
        <w:rPr>
          <w:rFonts w:eastAsia="Times New Roman" w:cs="Times New Roman"/>
          <w:szCs w:val="24"/>
        </w:rPr>
        <w:t xml:space="preserve"> αυτή την εξέλιξη. Μακάρι να είναι θετική. Γι’ αυτό είμαστε εδώ και σας ευχαριστώ που πήρατε αυτή τη θέση. Παρακαλώ, αν θέλετε, να πείτε κάτι για να τους ενημερώσουμε, διότι πράγματι υπάρχει αυτό το διαρκές και μεγάλο ζήτημα.</w:t>
      </w:r>
    </w:p>
    <w:p w14:paraId="7E82176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Μαυραγάνη, έχετε τον λόγο.  </w:t>
      </w:r>
    </w:p>
    <w:p w14:paraId="7E82176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 xml:space="preserve">Ευχαριστώ, κύριε Πρόεδρε. </w:t>
      </w:r>
    </w:p>
    <w:p w14:paraId="7E82176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Κύριε Βουλευτά, ευχαριστώ κατ’ αρχάς για την ερώτηση. Πράγματι είναι ένα ζήτημα που αφορά μια πολύ ταλαιπωρημένη κατασκευή, αλλά και μελέτη πριν από την κατασκευή, που συνολικά η πολιτεία, θα έλεγα, έχει αδρανήσει για πάρα πολύ μεγάλο χρονικό διάστημα.</w:t>
      </w:r>
    </w:p>
    <w:p w14:paraId="7E82177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Όπως ξέρετε, η αρμοδιότητα γι’ αυτές τις μελέτες, μετά από κάποιες ημιτελείς προσπάθειες που έγιναν, έχει ανατεθεί στην Εγνατία Οδό πια από τον Δεκέμβριο του 2014 και μετά με μια νέα υπουργική απόφαση μετά τις αρχές του 2016 κ.λπ.. </w:t>
      </w:r>
    </w:p>
    <w:p w14:paraId="7E82177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δική μου πληροφόρηση είναι ότι προχωρούν οι μελέτες. Ειδικά στο σκέλος εκείνο που αφορά την παράκαμψη της Καβάλας, είναι σε τελική φάση. Επειδή, όμως, στα υπόλοιπα τμήματα υπάρχει η διάθεση να εξευρεθούν περαιτέρω κονδύλια για να ολοκληρωθούν οι μελέτες και πιθανόν να χρειαστεί σε κάποια σημεία του αισθητικού δάσους μια διαφορετική χάραξη, υπάρχουν κάποια νέα στοιχεία που αφορούν κυρίως στην εξεύρεση πόρων για τις μελέτες αυτές. Αυτός είναι ο λόγος που και ο Υπουργός θέλει να συζητηθεί την άλλη εβδομάδα, για να μπορέσουν να δώσουμε ουσιαστικές πληροφορίες προς τον </w:t>
      </w:r>
      <w:proofErr w:type="spellStart"/>
      <w:r>
        <w:rPr>
          <w:rFonts w:eastAsia="Times New Roman" w:cs="Times New Roman"/>
          <w:szCs w:val="24"/>
        </w:rPr>
        <w:t>δραμινό</w:t>
      </w:r>
      <w:proofErr w:type="spellEnd"/>
      <w:r>
        <w:rPr>
          <w:rFonts w:eastAsia="Times New Roman" w:cs="Times New Roman"/>
          <w:szCs w:val="24"/>
        </w:rPr>
        <w:t xml:space="preserve"> λαό. </w:t>
      </w:r>
    </w:p>
    <w:p w14:paraId="7E82177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Υπουργέ, υπάρχει και το άλλο κομμάτι της σύνδεσης που αφορά τη Δράμα…</w:t>
      </w:r>
    </w:p>
    <w:p w14:paraId="7E82177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Κυριαζίδη, θα τα πείτε στην ερώτησή σας. Τώρα δεν γίνεται η συζήτηση της επίκαιρης ερώτησης.</w:t>
      </w:r>
    </w:p>
    <w:p w14:paraId="7E82177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Περιμένω την επόμενη Πέμπτη, λοιπόν, την απάντηση του κυρίου Υπουργού. </w:t>
      </w:r>
    </w:p>
    <w:p w14:paraId="7E82177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Οπότε θα τα πείτε όταν έρθει η ώρα της ερώτησης. </w:t>
      </w:r>
    </w:p>
    <w:p w14:paraId="7E82177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Όπως είπα και προηγουμένως η κ. </w:t>
      </w:r>
      <w:proofErr w:type="spellStart"/>
      <w:r>
        <w:rPr>
          <w:rFonts w:eastAsia="Times New Roman" w:cs="Times New Roman"/>
          <w:szCs w:val="24"/>
        </w:rPr>
        <w:t>Κονιόρδου</w:t>
      </w:r>
      <w:proofErr w:type="spellEnd"/>
      <w:r>
        <w:rPr>
          <w:rFonts w:eastAsia="Times New Roman" w:cs="Times New Roman"/>
          <w:szCs w:val="24"/>
        </w:rPr>
        <w:t xml:space="preserve"> λόγω ασθενείας δεν παρίσταται σήμερα στη Βουλή. Κατά συνέπεια και η δεύτερη με αριθμό 293/13-11-2017 επίκαιρη ερώτηση πρώτου κύκλου (Β.) της Βουλευτού Δράμας της Δημοκρατικής</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Συμπαράταξης ΠΑΣΟΚ – ΔΗΜΑΡ κ.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την Υπουργό Πολιτισμού και Αθλητισμού με θέμα: «Κίνδυνος υπολειτουργίας Μουσείου και Αρχαιολογικού τόπου Δελφών», δεν θα συζητηθεί λόγω της απουσίας της κυρίας Υπουργού. </w:t>
      </w:r>
    </w:p>
    <w:p w14:paraId="7E82177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Κύριε Πρόεδρε, θα μπορούσα να έχω τον λόγο για ένα λεπτό; </w:t>
      </w:r>
    </w:p>
    <w:p w14:paraId="7E82177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κυρία </w:t>
      </w:r>
      <w:proofErr w:type="spellStart"/>
      <w:r>
        <w:rPr>
          <w:rFonts w:eastAsia="Times New Roman" w:cs="Times New Roman"/>
          <w:szCs w:val="24"/>
        </w:rPr>
        <w:t>Κεφαλίδου</w:t>
      </w:r>
      <w:proofErr w:type="spellEnd"/>
      <w:r>
        <w:rPr>
          <w:rFonts w:eastAsia="Times New Roman" w:cs="Times New Roman"/>
          <w:szCs w:val="24"/>
        </w:rPr>
        <w:t xml:space="preserve">, έχετε τον λόγο. </w:t>
      </w:r>
    </w:p>
    <w:p w14:paraId="7E82177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Κύριε Πρόεδρε, θέλω απλά να παρακαλέσω και δημοσίως την κυρία Υπουργό, επειδή είναι μια ερώτηση η οποία έχει κατατεθεί από τις 3 Νοέμβρη και, όπως καταλαβαίνετε, χάνει πια και την έννοια της επίκαιρης μια ερώτηση που καθυστερεί τόσο πολύ να απαντηθεί, εύχομαι περαστικά και ελπίζω την άλλη Πέμπτη να είμαστε εδώ για να μπορέσουμε να τη συζητήσουμε, γιατί περιμένει όλη η τοπική κοινωνία. Είναι ένα θέμα που αφορά την οικονομία των Δελφών, όταν το μοναδικό έσοδο για την οικονομία του τόπου έχει να κάνει με την εύρυθμη λειτουργία αυτού του μουσείου όλες τις μέρες της εβδομάδας.</w:t>
      </w:r>
    </w:p>
    <w:p w14:paraId="7E82177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E82177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κυρία </w:t>
      </w:r>
      <w:proofErr w:type="spellStart"/>
      <w:r>
        <w:rPr>
          <w:rFonts w:eastAsia="Times New Roman" w:cs="Times New Roman"/>
          <w:szCs w:val="24"/>
        </w:rPr>
        <w:t>Κεφαλίδου</w:t>
      </w:r>
      <w:proofErr w:type="spellEnd"/>
      <w:r>
        <w:rPr>
          <w:rFonts w:eastAsia="Times New Roman" w:cs="Times New Roman"/>
          <w:szCs w:val="24"/>
        </w:rPr>
        <w:t xml:space="preserve">. Θα διαβιβαστεί από το Προεδρείο αυτό που είπατε. </w:t>
      </w:r>
    </w:p>
    <w:p w14:paraId="7E82177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τρίτη με αριθμό 354/21-11-2017 επίκαιρη ερώτηση δεύτερου κύκλου (Α΄) του ΣΤ΄ Αντιπροέδρου της Βουλής και Βουλευτή Λάρισας του Κομμουνιστικού Κόμματος Ελλάδας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Υποδομών και Μεταφορών, σχετικά την </w:t>
      </w:r>
      <w:proofErr w:type="spellStart"/>
      <w:r>
        <w:rPr>
          <w:rFonts w:eastAsia="Times New Roman" w:cs="Times New Roman"/>
          <w:szCs w:val="24"/>
        </w:rPr>
        <w:t>υπογείωση</w:t>
      </w:r>
      <w:proofErr w:type="spellEnd"/>
      <w:r>
        <w:rPr>
          <w:rFonts w:eastAsia="Times New Roman" w:cs="Times New Roman"/>
          <w:szCs w:val="24"/>
        </w:rPr>
        <w:t xml:space="preserve"> των σιδηροδρομικών γραμμών που διέρχονται από τη Λάρισα. </w:t>
      </w:r>
    </w:p>
    <w:p w14:paraId="7E82177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Υποδομών και Μεταφορών κ. Μαυραγάνης. </w:t>
      </w:r>
    </w:p>
    <w:p w14:paraId="7E82177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Κύριε Αντιπρόεδρε, έχετε τον λόγο για δύο λεπτά.</w:t>
      </w:r>
    </w:p>
    <w:p w14:paraId="7E82177F" w14:textId="77777777" w:rsidR="00AB6C9A" w:rsidRDefault="00F80A0E">
      <w:pPr>
        <w:spacing w:after="0"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Ευχαριστώ, κύριε Πρόεδρε.</w:t>
      </w:r>
    </w:p>
    <w:p w14:paraId="7E821780" w14:textId="77777777" w:rsidR="00AB6C9A" w:rsidRDefault="00F80A0E">
      <w:pPr>
        <w:spacing w:after="0" w:line="600" w:lineRule="auto"/>
        <w:ind w:firstLine="720"/>
        <w:jc w:val="both"/>
        <w:rPr>
          <w:rFonts w:eastAsia="Times New Roman"/>
          <w:szCs w:val="24"/>
        </w:rPr>
      </w:pPr>
      <w:r>
        <w:rPr>
          <w:rFonts w:eastAsia="Times New Roman"/>
          <w:szCs w:val="24"/>
        </w:rPr>
        <w:t>Κύριε Υπουργέ, το τελευταίο θανατηφόρο δυστύχημα στο σιδηροδρομικό δίκτυο που διέρχεται της πόλης της Λάρισας με θύμα ένα δεκάχρονο παιδί έρχεται να προστεθεί σε έναν μακρύ κατάλογο αντίστοιχων δυστυχημάτων που έχουν συμβεί σε αυτό το συγκεκριμένο σιδηροδρομικό δίκτυο τα τελευταία χρόνια. Αναδεικνύεται και με αυτό το τραγικό συμβάν αφ’ ενός η τεράστια επικινδυνότητα για τους κατοίκους της πόλης και αφ’ ετέρου, βεβαίως, οι διαχρονικές ευθύνες τόσο των κυβερνήσεων όσο και των διοικήσεων του ΟΣΕ, αλλά και της τοπικής διοίκησης Α΄ και Β΄ βαθμού στην κατεύθυνση επίλυσης αυτού του τεράστιου προβλήματος που ταλανίζει επί σειρά ετών την πόλη της Λάρισας.</w:t>
      </w:r>
    </w:p>
    <w:p w14:paraId="7E821781" w14:textId="77777777" w:rsidR="00AB6C9A" w:rsidRDefault="00F80A0E">
      <w:pPr>
        <w:spacing w:after="0" w:line="600" w:lineRule="auto"/>
        <w:ind w:firstLine="720"/>
        <w:jc w:val="both"/>
        <w:rPr>
          <w:rFonts w:eastAsia="Times New Roman"/>
          <w:szCs w:val="24"/>
        </w:rPr>
      </w:pPr>
      <w:r>
        <w:rPr>
          <w:rFonts w:eastAsia="Times New Roman"/>
          <w:szCs w:val="24"/>
        </w:rPr>
        <w:t xml:space="preserve">Το ζήτημα αυτό, βεβαίως, έχει αναδειχθεί, έχει διεκδικηθεί και τα προηγούμενα χρόνια και από τοπικές αρχές, αν θέλετε. Όμως, απέναντι σε αυτό το πάγιο αίτημα της </w:t>
      </w:r>
      <w:proofErr w:type="spellStart"/>
      <w:r>
        <w:rPr>
          <w:rFonts w:eastAsia="Times New Roman"/>
          <w:szCs w:val="24"/>
        </w:rPr>
        <w:t>υπογείωσης</w:t>
      </w:r>
      <w:proofErr w:type="spellEnd"/>
      <w:r>
        <w:rPr>
          <w:rFonts w:eastAsia="Times New Roman"/>
          <w:szCs w:val="24"/>
        </w:rPr>
        <w:t xml:space="preserve">, για παράδειγμα, των σιδηροδρομικών γραμμών, οι απαντήσεις, είτε των κυβερνώντων είτε των διοικήσεων του ΟΣΕ, ήταν η επίκληση του μεγάλου οικονομικού κόστους, δηλαδή είναι ασύμφορο, για παράδειγμα, να υλοποιηθεί το έργο αυτό της </w:t>
      </w:r>
      <w:proofErr w:type="spellStart"/>
      <w:r>
        <w:rPr>
          <w:rFonts w:eastAsia="Times New Roman"/>
          <w:szCs w:val="24"/>
        </w:rPr>
        <w:t>υπογείωσης</w:t>
      </w:r>
      <w:proofErr w:type="spellEnd"/>
      <w:r>
        <w:rPr>
          <w:rFonts w:eastAsia="Times New Roman"/>
          <w:szCs w:val="24"/>
        </w:rPr>
        <w:t xml:space="preserve"> των σιδηροδρομικών γραμμών.</w:t>
      </w:r>
    </w:p>
    <w:p w14:paraId="7E821782" w14:textId="77777777" w:rsidR="00AB6C9A" w:rsidRDefault="00F80A0E">
      <w:pPr>
        <w:spacing w:after="0" w:line="600" w:lineRule="auto"/>
        <w:ind w:firstLine="720"/>
        <w:jc w:val="both"/>
        <w:rPr>
          <w:rFonts w:eastAsia="Times New Roman"/>
          <w:szCs w:val="24"/>
        </w:rPr>
      </w:pPr>
      <w:r>
        <w:rPr>
          <w:rFonts w:eastAsia="Times New Roman"/>
          <w:szCs w:val="24"/>
        </w:rPr>
        <w:t xml:space="preserve">Έτσι, λοιπόν, τα ερωτήματα που βάζουμε, κύριε Υπουργέ, είναι: Πότε θα δρομολογηθούν η </w:t>
      </w:r>
      <w:proofErr w:type="spellStart"/>
      <w:r>
        <w:rPr>
          <w:rFonts w:eastAsia="Times New Roman"/>
          <w:szCs w:val="24"/>
        </w:rPr>
        <w:t>υπογείωση</w:t>
      </w:r>
      <w:proofErr w:type="spellEnd"/>
      <w:r>
        <w:rPr>
          <w:rFonts w:eastAsia="Times New Roman"/>
          <w:szCs w:val="24"/>
        </w:rPr>
        <w:t xml:space="preserve"> των σιδηροδρομικών γραμμών στην πόλη της Λάρισας σε ό,τι αφορά το δίκτυο που διέρχεται την πόλη της Λάρισας και, δεύτερον, τα αναγκαία μέτρα ολοκλήρωσης της περίφραξης του σιδηροδρομικού δικτύου, αλλά και όλα τα αναγκαία έργα που θα διευκολύνουν και θα καθιστούν ασφαλή τη διέλευση των πεζών αλλά και των τροχοφόρων μέσων που διέρχονται των σιδηροδρομικών γραμμών;</w:t>
      </w:r>
    </w:p>
    <w:p w14:paraId="7E821783"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Υπουργέ, έχετε τον λόγο.</w:t>
      </w:r>
    </w:p>
    <w:p w14:paraId="7E821784" w14:textId="77777777" w:rsidR="00AB6C9A" w:rsidRDefault="00F80A0E">
      <w:pPr>
        <w:spacing w:after="0" w:line="600" w:lineRule="auto"/>
        <w:ind w:firstLine="720"/>
        <w:jc w:val="both"/>
        <w:rPr>
          <w:rFonts w:eastAsia="Times New Roman"/>
          <w:szCs w:val="24"/>
        </w:rPr>
      </w:pPr>
      <w:r>
        <w:rPr>
          <w:rFonts w:eastAsia="Times New Roman"/>
          <w:b/>
          <w:szCs w:val="24"/>
        </w:rPr>
        <w:t>ΝΙΚΟΛΑΟΣ ΜΑΥΡΑΓΑΝΗΣ (Υφυπουργός Υποδομών και Μεταφορών):</w:t>
      </w:r>
      <w:r>
        <w:rPr>
          <w:rFonts w:eastAsia="Times New Roman"/>
          <w:szCs w:val="24"/>
        </w:rPr>
        <w:t xml:space="preserve"> Κατ’ αρχάς, κύριε Βουλευτά, ήταν πράγματι καθήκον σας να φέρετε το θέμα στη Βουλή, δεδομένου ότι πρόκειται για ανθρώπινες ζωές και άρα, λοιπόν, ανθρωποκεντρικά ιδωμένο το θέμα αυτό, οφείλουμε να το έχουμε ψηλά στην ατζέντα σε κάθε περίπτωση που συμβαίνει οτιδήποτε που αφορά ανθρώπινη ζωή, έτσι κι αλλιώς, όμως ασχολούμενοι πρέπει να αναδείξουμε και την αλήθεια. </w:t>
      </w:r>
    </w:p>
    <w:p w14:paraId="7E821785" w14:textId="77777777" w:rsidR="00AB6C9A" w:rsidRDefault="00F80A0E">
      <w:pPr>
        <w:spacing w:after="0" w:line="600" w:lineRule="auto"/>
        <w:ind w:firstLine="720"/>
        <w:jc w:val="both"/>
        <w:rPr>
          <w:rFonts w:eastAsia="Times New Roman"/>
          <w:szCs w:val="24"/>
        </w:rPr>
      </w:pPr>
      <w:r>
        <w:rPr>
          <w:rFonts w:eastAsia="Times New Roman"/>
          <w:szCs w:val="24"/>
        </w:rPr>
        <w:t xml:space="preserve">Το ένα συμβάν, λοιπόν, που αφορά περιοχή βορείως του σιδηροδρομικού σταθμού της Λάρισας είναι σε σημείο όπου ούτε διάβαση υπάρχει, ούτε σταθμός υπάρχει και οι γραμμές είναι περιφραγμένες. Άρα προφανώς και δεν χρειάζεται νέα περίφραξη, γιατί είναι περιφραγμένες οι γραμμές. </w:t>
      </w:r>
    </w:p>
    <w:p w14:paraId="7E821786" w14:textId="77777777" w:rsidR="00AB6C9A" w:rsidRDefault="00F80A0E">
      <w:pPr>
        <w:spacing w:after="0" w:line="600" w:lineRule="auto"/>
        <w:ind w:firstLine="720"/>
        <w:jc w:val="both"/>
        <w:rPr>
          <w:rFonts w:eastAsia="Times New Roman"/>
          <w:szCs w:val="24"/>
        </w:rPr>
      </w:pPr>
      <w:r>
        <w:rPr>
          <w:rFonts w:eastAsia="Times New Roman"/>
          <w:szCs w:val="24"/>
        </w:rPr>
        <w:t xml:space="preserve">Τι συνέβη, λοιπόν, και πέρασε το μικρό αυτό παιδί μέσα στις γραμμές; Πήδηξε πάνω από τους φράχτες. Παρανόησε, </w:t>
      </w:r>
      <w:proofErr w:type="spellStart"/>
      <w:r>
        <w:rPr>
          <w:rFonts w:eastAsia="Times New Roman"/>
          <w:szCs w:val="24"/>
        </w:rPr>
        <w:t>παρέβλεψε</w:t>
      </w:r>
      <w:proofErr w:type="spellEnd"/>
      <w:r>
        <w:rPr>
          <w:rFonts w:eastAsia="Times New Roman"/>
          <w:szCs w:val="24"/>
        </w:rPr>
        <w:t xml:space="preserve">, </w:t>
      </w:r>
      <w:proofErr w:type="spellStart"/>
      <w:r>
        <w:rPr>
          <w:rFonts w:eastAsia="Times New Roman"/>
          <w:szCs w:val="24"/>
        </w:rPr>
        <w:t>παραθεώρησε</w:t>
      </w:r>
      <w:proofErr w:type="spellEnd"/>
      <w:r>
        <w:rPr>
          <w:rFonts w:eastAsia="Times New Roman"/>
          <w:szCs w:val="24"/>
        </w:rPr>
        <w:t>, δεν το ένοιαζαν ούτε οι ταμπέλες και πήγε πάνω στις γραμμές και εκεί συνέβη αυτό το οποίο συνέβη.</w:t>
      </w:r>
    </w:p>
    <w:p w14:paraId="7E821787" w14:textId="77777777" w:rsidR="00AB6C9A" w:rsidRDefault="00F80A0E">
      <w:pPr>
        <w:spacing w:after="0" w:line="600" w:lineRule="auto"/>
        <w:ind w:firstLine="720"/>
        <w:jc w:val="both"/>
        <w:rPr>
          <w:rFonts w:eastAsia="Times New Roman"/>
          <w:szCs w:val="24"/>
        </w:rPr>
      </w:pPr>
      <w:r>
        <w:rPr>
          <w:rFonts w:eastAsia="Times New Roman"/>
          <w:szCs w:val="24"/>
        </w:rPr>
        <w:t xml:space="preserve">Όταν, λοιπόν, υπάρχει περίφραξη, όταν υπάρχουν ταμπέλες, δεν μπορεί το κράτος να κάνει κάποια άλλη πρόνοια, όταν μάλιστα μιλάμε για μία περιοχή που δεν βρίσκεται μέσα σε αστικό ιστό, ούτως ώστε να πεις ότι μπορείς να πας να κάνεις μια επένδυση εκατό ή ογδόντα ή εβδομήντα εκατομμυρίων ευρώ για να κάνεις </w:t>
      </w:r>
      <w:proofErr w:type="spellStart"/>
      <w:r>
        <w:rPr>
          <w:rFonts w:eastAsia="Times New Roman"/>
          <w:szCs w:val="24"/>
        </w:rPr>
        <w:t>υπογειοποίηση</w:t>
      </w:r>
      <w:proofErr w:type="spellEnd"/>
      <w:r>
        <w:rPr>
          <w:rFonts w:eastAsia="Times New Roman"/>
          <w:szCs w:val="24"/>
        </w:rPr>
        <w:t xml:space="preserve">. </w:t>
      </w:r>
    </w:p>
    <w:p w14:paraId="7E821788" w14:textId="77777777" w:rsidR="00AB6C9A" w:rsidRDefault="00F80A0E">
      <w:pPr>
        <w:spacing w:after="0" w:line="600" w:lineRule="auto"/>
        <w:ind w:firstLine="720"/>
        <w:jc w:val="both"/>
        <w:rPr>
          <w:rFonts w:eastAsia="Times New Roman"/>
          <w:szCs w:val="24"/>
        </w:rPr>
      </w:pPr>
      <w:r>
        <w:rPr>
          <w:rFonts w:eastAsia="Times New Roman"/>
          <w:szCs w:val="24"/>
        </w:rPr>
        <w:t>Ο ΟΣΕ, κατά πάγια τακτική, εφαρμόζοντας τους διεθνείς κανόνες ασφάλειας που υπάρχουν, περιφράσσει -και καλά κάνει και έτσι πρέπει να κάνει- το σιδηροδρομικό του δίκτυο. Αυτό έκανε κι εκεί. Πήδηξε από πάνω το παιδί. Ήθελε κάποιος να παίξει με τη ζωή του και έπαιξε.</w:t>
      </w:r>
    </w:p>
    <w:p w14:paraId="7E821789" w14:textId="77777777" w:rsidR="00AB6C9A" w:rsidRDefault="00F80A0E">
      <w:pPr>
        <w:spacing w:after="0" w:line="600" w:lineRule="auto"/>
        <w:ind w:firstLine="720"/>
        <w:jc w:val="both"/>
        <w:rPr>
          <w:rFonts w:eastAsia="Times New Roman"/>
          <w:szCs w:val="24"/>
        </w:rPr>
      </w:pPr>
      <w:r>
        <w:rPr>
          <w:rFonts w:eastAsia="Times New Roman"/>
          <w:szCs w:val="24"/>
        </w:rPr>
        <w:t xml:space="preserve">Στην περίπτωση του δευτέρου δυστυχήματος που είναι σε σταθμό αυτή τη φορά, στο σιδηροδρομικό σταθμό </w:t>
      </w:r>
      <w:proofErr w:type="spellStart"/>
      <w:r>
        <w:rPr>
          <w:rFonts w:eastAsia="Times New Roman"/>
          <w:szCs w:val="24"/>
        </w:rPr>
        <w:t>Μεζούρλου</w:t>
      </w:r>
      <w:proofErr w:type="spellEnd"/>
      <w:r>
        <w:rPr>
          <w:rFonts w:eastAsia="Times New Roman"/>
          <w:szCs w:val="24"/>
        </w:rPr>
        <w:t xml:space="preserve">, να διευκρινίσουμε ότι αυτός ο σταθμός δεν είναι επιβατικός σταθμός, δεν έχει πύλη εισόδου για το κοινό. Είναι εμπορευματικός σταθμός. Δεν μπαίνει οποιοσδήποτε μέσα. Μπαίνουν αυτοί οι οποίοι έχουν δουλειά στον εμπορευματικό σταθμό. Υπάρχουν άνθρωποι οι οποίοι φυλάσσουν τον σταθμό, υπάρχουν σταθμάρχες οι οποίοι ασχολούνται με αυτό το ζήτημα, δηλαδή της ευταξίας μέσα στον σιδηροδρομικό σταθμό, τον εμπορευματικό κι όχι τον επιβατικό στο </w:t>
      </w:r>
      <w:proofErr w:type="spellStart"/>
      <w:r>
        <w:rPr>
          <w:rFonts w:eastAsia="Times New Roman"/>
          <w:szCs w:val="24"/>
        </w:rPr>
        <w:t>Μεζούρλο</w:t>
      </w:r>
      <w:proofErr w:type="spellEnd"/>
      <w:r>
        <w:rPr>
          <w:rFonts w:eastAsia="Times New Roman"/>
          <w:szCs w:val="24"/>
        </w:rPr>
        <w:t xml:space="preserve">. </w:t>
      </w:r>
    </w:p>
    <w:p w14:paraId="7E82178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Εκεί προφανώς μπήκε το παιδί αυτό. Δεν πήγε στις γραμμές. Πήγε κι έκατσε πάνω στο βαγόνι και ακούμπησε τα ηλεκτροφόρα, ενώ υπάρχουν ταμπέλες παντού που λένε ότι δεν πρέπει να πλησιάζεις γιατί υπάρχουν </w:t>
      </w:r>
      <w:proofErr w:type="spellStart"/>
      <w:r>
        <w:rPr>
          <w:rFonts w:eastAsia="Times New Roman" w:cs="Times New Roman"/>
          <w:szCs w:val="24"/>
        </w:rPr>
        <w:t>βολτάζ</w:t>
      </w:r>
      <w:proofErr w:type="spellEnd"/>
      <w:r>
        <w:rPr>
          <w:rFonts w:eastAsia="Times New Roman" w:cs="Times New Roman"/>
          <w:szCs w:val="24"/>
        </w:rPr>
        <w:t xml:space="preserve"> υψηλής τάσης και χτυπήθηκε από </w:t>
      </w:r>
      <w:proofErr w:type="spellStart"/>
      <w:r>
        <w:rPr>
          <w:rFonts w:eastAsia="Times New Roman" w:cs="Times New Roman"/>
          <w:szCs w:val="24"/>
        </w:rPr>
        <w:t>φωτοβολταϊκό</w:t>
      </w:r>
      <w:proofErr w:type="spellEnd"/>
      <w:r>
        <w:rPr>
          <w:rFonts w:eastAsia="Times New Roman" w:cs="Times New Roman"/>
          <w:szCs w:val="24"/>
        </w:rPr>
        <w:t xml:space="preserve"> τόξο. </w:t>
      </w:r>
    </w:p>
    <w:p w14:paraId="7E82178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Άρα, λοιπόν, καταλαβαίνετε ότι και στη μία και την άλλη περίπτωση η πρόνοια του ΟΣΕ υπήρξε, αλλά κάθε πρόνοια, όπως κατανοείτε, κύριε Βουλευτά, με την κοινωνική σας εμπειρία, δεν μπορεί να είναι ποτέ απόλυτη. Ακόμα κι αν σου βάλει ο άλλος περιφράγματα, αν εσύ θες να τα σπάσεις και να περάσεις, θα τα σπάσεις και θα περάσεις. Με ιδία ευθύνη, όμως. </w:t>
      </w:r>
    </w:p>
    <w:p w14:paraId="7E82178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Εμείς οφείλουμε ανθρωπιστικά να λαμβάνουμε κάθε μέτρο ανάλογο των κινδύνων που υπάρχουν στην κάθε περιοχή και να μη δημιουργούμε προβλήματα στους συνανθρώπους μας, οι οποίοι όμως θέλουν και οι ίδιοι να προστατεύσουν τον εαυτό τους. Είναι μια βασική προϋπόθεση αυτό. </w:t>
      </w:r>
    </w:p>
    <w:p w14:paraId="7E82178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Αντιπρόεδρε, έχετε τον λόγο.</w:t>
      </w:r>
    </w:p>
    <w:p w14:paraId="7E82178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Κύριε Υπουργέ, ειλικρινά με εκπλήσσετε, είτε εντός είτε εκτός εισαγωγικών. Δηλαδή, φταίει το δεκάχρονο παιδάκι που πέρασε τα σύρματα -γιατί σύρματα είχε εκεί- και μπήκε μέσα στο σιδηροδρομικό δίκτυο. Ο ΟΣΕ, οι κυβερνήσεις, η παρούσα κυβέρνηση, το Υπουργείο δεν έχουν καμμία ευθύνη. Σε ό,τι αφορά στα μέτρα που πρέπει να παρθούν, όχι μόνο η περίφραξη, αλλά και οι διαβάσεις θα πρέπει να ενισχυθούν, να πολλαπλασιαστούν, ούτως ώστε να διευκολύνεται η διέλευση των πεζών. Τα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7E82178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Όταν έγινε το σιδηροδρομικό δίκτυο, η πόλη της Λάρισας ήταν πολύ μικρότερη σε σχέση με σήμερα και το δίκτυο αυτό ήταν εκτός πόλεως. Σήμερα αυτό το δίκτυο διασχίζει την πόλη από τον βορρά ως τον νότο, από το βόρειο τμήμα ως το νότιο, από το νότιο ως το βόρειο -όπως θέλετε πείτε το- και την κόβει στα δύο. Είναι πάγιο αίτημα, λοιπόν. Αν εμείς αναφέρουμε το ατύχημα είναι γιατί με αφορμή αυτό αναδεικνύεται το πάγιο αίτημα των κατοίκων, των φορέων της πόλης για την </w:t>
      </w:r>
      <w:proofErr w:type="spellStart"/>
      <w:r>
        <w:rPr>
          <w:rFonts w:eastAsia="Times New Roman" w:cs="Times New Roman"/>
          <w:szCs w:val="24"/>
        </w:rPr>
        <w:t>υπογείωση</w:t>
      </w:r>
      <w:proofErr w:type="spellEnd"/>
      <w:r>
        <w:rPr>
          <w:rFonts w:eastAsia="Times New Roman" w:cs="Times New Roman"/>
          <w:szCs w:val="24"/>
        </w:rPr>
        <w:t xml:space="preserve"> των σιδηροδρομικών γραμμών. Είναι αίτημα που και στα λόγια ή και στα χαρτιά, σε επίσημες ανακοινώσεις, όχι μόνο ο ΟΣΕ, αλλά και οι προηγούμενες κυβερνήσεις αναγνώριζαν. Οι Λαρισαίοι θυμούνται πολύ καλά τις κατά περιόδους επισκέψεις, ακόμα και δύο Πρωθυπουργών, που σουλάτσαραν με το τρένο Λάρισα - Τέμπη και πίσω και υπόσχονταν την </w:t>
      </w:r>
      <w:proofErr w:type="spellStart"/>
      <w:r>
        <w:rPr>
          <w:rFonts w:eastAsia="Times New Roman" w:cs="Times New Roman"/>
          <w:szCs w:val="24"/>
        </w:rPr>
        <w:t>υπογείωση</w:t>
      </w:r>
      <w:proofErr w:type="spellEnd"/>
      <w:r>
        <w:rPr>
          <w:rFonts w:eastAsia="Times New Roman" w:cs="Times New Roman"/>
          <w:szCs w:val="24"/>
        </w:rPr>
        <w:t xml:space="preserve"> των σιδηροδρομικών γραμμών και αντίστοιχα τη δημιουργία διαβάσεων και τόσα χρόνια δεν έχει γίνει τίποτα. </w:t>
      </w:r>
    </w:p>
    <w:p w14:paraId="7E82179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Άρα, λοιπόν, «φταίει το δεκάχρονο παιδάκι που πέρασε τα σύρματα». Αυτό λέτε εσείς και «ο καθένας να προσέχει». Αυτό λέτε και ότι όλα είναι μέλι-γάλα! Δεν είναι όλα μέλι-γάλα και αυτοί που σας πληροφορούν, σας παραπληροφορούν. Τι θα απογίνει; </w:t>
      </w:r>
    </w:p>
    <w:p w14:paraId="7E82179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Εμείς βάζουμε αυτό το ζήτημα. Δεν αξιοποιούμε το ατύχημα, το τραγικό αυτό γεγονός που,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προστίθεται στα τόσα που έχουν συμβεί και με μέσα τροχοφόρα και με πεζούς που διέρχονται τις σιδηροδρομικές γραμμές. Πώς θα γίνει πιο ασφαλής, πιο σταθερή και άνετη η διάβαση των πεζών; Πρέπει να διασχίζεις και να περπατάς παράλληλα τις σιδηροδρομικές γραμμές για να βρεις υπόγεια διάβαση. Οι περισσότερες είναι εγκαταλειμμένες και ελάχιστες. </w:t>
      </w:r>
    </w:p>
    <w:p w14:paraId="7E82179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Έχει αλλάξει η πόλη, με βάση την οικιστική ανάπτυξη. Η πόλη έχει γιγαντωθεί. Γι’ αυτό οι φορείς και οι κάτοικοι ζητούν τη δρομολόγηση της </w:t>
      </w:r>
      <w:proofErr w:type="spellStart"/>
      <w:r>
        <w:rPr>
          <w:rFonts w:eastAsia="Times New Roman" w:cs="Times New Roman"/>
          <w:szCs w:val="24"/>
        </w:rPr>
        <w:t>υπογείωσης</w:t>
      </w:r>
      <w:proofErr w:type="spellEnd"/>
      <w:r>
        <w:rPr>
          <w:rFonts w:eastAsia="Times New Roman" w:cs="Times New Roman"/>
          <w:szCs w:val="24"/>
        </w:rPr>
        <w:t xml:space="preserve"> των σιδηροδρομικών γραμμών και αυτό εμείς ζητούμε από την Κυβέρνηση, να δρομολογήσει παρεμβάσεις αυτού του είδους για να λυθεί διά παντός το πρόβλημα αυτό. Με την </w:t>
      </w:r>
      <w:proofErr w:type="spellStart"/>
      <w:r>
        <w:rPr>
          <w:rFonts w:eastAsia="Times New Roman" w:cs="Times New Roman"/>
          <w:szCs w:val="24"/>
        </w:rPr>
        <w:t>υπογείωση</w:t>
      </w:r>
      <w:proofErr w:type="spellEnd"/>
      <w:r>
        <w:rPr>
          <w:rFonts w:eastAsia="Times New Roman" w:cs="Times New Roman"/>
          <w:szCs w:val="24"/>
        </w:rPr>
        <w:t xml:space="preserve"> των σιδηροδρομικών γραμμών αμέσως-αμέσως η πόλη συνδέεται και δεν θα κόβεται πλέον από το σιδηροδρομικό δίκτυο και θα αξιοποιηθούν όλοι οι επίγειοι χώροι που θα προκύψουν από την </w:t>
      </w:r>
      <w:proofErr w:type="spellStart"/>
      <w:r>
        <w:rPr>
          <w:rFonts w:eastAsia="Times New Roman" w:cs="Times New Roman"/>
          <w:szCs w:val="24"/>
        </w:rPr>
        <w:t>υπογείωση</w:t>
      </w:r>
      <w:proofErr w:type="spellEnd"/>
      <w:r>
        <w:rPr>
          <w:rFonts w:eastAsia="Times New Roman" w:cs="Times New Roman"/>
          <w:szCs w:val="24"/>
        </w:rPr>
        <w:t xml:space="preserve"> αυτή σε ό,τι αφορά πάρκα, χώρους αναψυχής κ.λπ.. </w:t>
      </w:r>
    </w:p>
    <w:p w14:paraId="7E82179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ΣΤ΄ Αντιπροέδρου της Βουλής)</w:t>
      </w:r>
    </w:p>
    <w:p w14:paraId="7E82179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Συγγνώμη, κύριε Πρόεδρε, για την κατάχρηση του χρόνου. </w:t>
      </w:r>
    </w:p>
    <w:p w14:paraId="7E821795" w14:textId="77777777" w:rsidR="00AB6C9A" w:rsidRDefault="00F80A0E">
      <w:pPr>
        <w:spacing w:after="0" w:line="600" w:lineRule="auto"/>
        <w:ind w:firstLine="709"/>
        <w:jc w:val="both"/>
        <w:rPr>
          <w:rFonts w:eastAsia="Times New Roman"/>
          <w:szCs w:val="24"/>
        </w:rPr>
      </w:pPr>
      <w:r>
        <w:rPr>
          <w:rFonts w:eastAsia="Times New Roman" w:cs="Times New Roman"/>
          <w:szCs w:val="24"/>
        </w:rPr>
        <w:t xml:space="preserve">Μην ερχόμαστε να απαντούμε, κύριε Υπουργέ, κατηγορώντας τους παθόντες για τις ανεπάρκειες του κράτους, του ΟΣΕ εν προκειμένω, αλλά και των κρατικών υπηρεσιών, του κράτους του ίδιου και των εκάστοτε κυβερνήσεων. </w:t>
      </w:r>
      <w:r>
        <w:rPr>
          <w:rFonts w:eastAsia="Times New Roman"/>
          <w:szCs w:val="24"/>
        </w:rPr>
        <w:t xml:space="preserve">Είναι πολιτικές οι ευθύνες και είναι τεράστιες. </w:t>
      </w:r>
    </w:p>
    <w:p w14:paraId="7E821796" w14:textId="77777777" w:rsidR="00AB6C9A" w:rsidRDefault="00F80A0E">
      <w:pPr>
        <w:spacing w:after="0" w:line="600" w:lineRule="auto"/>
        <w:ind w:firstLine="720"/>
        <w:jc w:val="both"/>
        <w:rPr>
          <w:rFonts w:eastAsia="Times New Roman"/>
          <w:szCs w:val="24"/>
        </w:rPr>
      </w:pPr>
      <w:r>
        <w:rPr>
          <w:rFonts w:eastAsia="Times New Roman"/>
          <w:szCs w:val="24"/>
        </w:rPr>
        <w:t xml:space="preserve">Εμείς αυτό ζητούμε, κύριε Υπουργέ, καθώς και τη δέσμευση από το Υπουργείο, από την Κυβέρνηση, ότι θα δρομολογηθεί, σε συνεργασία προφανώς και με τον ΟΣΕ και με την τοπική διοίκηση και την περιφερειακή, η </w:t>
      </w:r>
      <w:proofErr w:type="spellStart"/>
      <w:r>
        <w:rPr>
          <w:rFonts w:eastAsia="Times New Roman"/>
          <w:szCs w:val="24"/>
        </w:rPr>
        <w:t>υπογείωση</w:t>
      </w:r>
      <w:proofErr w:type="spellEnd"/>
      <w:r>
        <w:rPr>
          <w:rFonts w:eastAsia="Times New Roman"/>
          <w:szCs w:val="24"/>
        </w:rPr>
        <w:t xml:space="preserve"> των σιδηροδρομικών γραμμών. Επαναλαμβάνω ότι είναι πάγιο και διαχρονικό αίτημα όλων των φορέων και των δημάρχων και των περιφερειαρχών, ανεξάρτητα ο καθένας πώς το προωθεί απέναντι στην κεντρική εξουσία και πώς το διεκδικεί.  </w:t>
      </w:r>
    </w:p>
    <w:p w14:paraId="7E821797"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w:t>
      </w:r>
    </w:p>
    <w:p w14:paraId="7E821798" w14:textId="77777777" w:rsidR="00AB6C9A" w:rsidRDefault="00F80A0E">
      <w:pPr>
        <w:spacing w:after="0" w:line="600" w:lineRule="auto"/>
        <w:ind w:firstLine="720"/>
        <w:jc w:val="both"/>
        <w:rPr>
          <w:rFonts w:eastAsia="Times New Roman"/>
          <w:szCs w:val="24"/>
        </w:rPr>
      </w:pPr>
      <w:r>
        <w:rPr>
          <w:rFonts w:eastAsia="Times New Roman"/>
          <w:szCs w:val="24"/>
        </w:rPr>
        <w:t>Παρακαλώ, κύριε Υπουργέ, έχετε τον λόγο.</w:t>
      </w:r>
    </w:p>
    <w:p w14:paraId="7E821799"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 xml:space="preserve">Ίσως ο κύριος Βουλευτής να μην κατανόησε. Είπαμε ότι πρωταρχικό μέλημα κάθε διοίκησης, κάθε κρατικού λειτουργού, κάθε κυβερνητικού λειτουργού, είναι η ανθρώπινη ζωή και είπαμε ότι πρέπει τα πάντα να βλέπονται ανθρωποκεντρικά. Όταν, όμως, ζητούμε </w:t>
      </w:r>
      <w:proofErr w:type="spellStart"/>
      <w:r>
        <w:rPr>
          <w:rFonts w:eastAsia="Times New Roman"/>
          <w:szCs w:val="24"/>
        </w:rPr>
        <w:t>υπογειοποίηση</w:t>
      </w:r>
      <w:proofErr w:type="spellEnd"/>
      <w:r>
        <w:rPr>
          <w:rFonts w:eastAsia="Times New Roman"/>
          <w:szCs w:val="24"/>
        </w:rPr>
        <w:t xml:space="preserve"> σε ένα σημείο που υπάρχει διαφορετικός τρόπος διέλευσης από τη μία μεριά στην άλλη, όταν ζητούμε </w:t>
      </w:r>
      <w:proofErr w:type="spellStart"/>
      <w:r>
        <w:rPr>
          <w:rFonts w:eastAsia="Times New Roman"/>
          <w:szCs w:val="24"/>
        </w:rPr>
        <w:t>υπογειοποίηση</w:t>
      </w:r>
      <w:proofErr w:type="spellEnd"/>
      <w:r>
        <w:rPr>
          <w:rFonts w:eastAsia="Times New Roman"/>
          <w:szCs w:val="24"/>
        </w:rPr>
        <w:t xml:space="preserve"> σε ένα σημείο όπου υπάρχουν περιφράγματα για να μην περνάει ο οποιοσδήποτε μέσα, πρέπει να συναισθανόμαστε και το οικονομικό περιβάλλον, στο οποίο βρισκόμαστε και αν πράγματι στο συγκεκριμένο σημείο υπάρχει τέτοιος μεγάλος φόρτος, που επιβάλλει να γίνει τέτοιο πράγμα, όπως για παράδειγμα στα Σεπόλια Αττικής, όπου πράγματι προχωρούμε.</w:t>
      </w:r>
    </w:p>
    <w:p w14:paraId="7E82179A" w14:textId="77777777" w:rsidR="00AB6C9A" w:rsidRDefault="00F80A0E">
      <w:pPr>
        <w:spacing w:after="0" w:line="600" w:lineRule="auto"/>
        <w:ind w:firstLine="720"/>
        <w:jc w:val="both"/>
        <w:rPr>
          <w:rFonts w:eastAsia="Times New Roman"/>
          <w:szCs w:val="24"/>
        </w:rPr>
      </w:pPr>
      <w:r>
        <w:rPr>
          <w:rFonts w:eastAsia="Times New Roman"/>
          <w:szCs w:val="24"/>
        </w:rPr>
        <w:t xml:space="preserve">Είπατε πριν ότι δεν υπάρχει διάβαση. Σας παρακαλώ πολύ. Καταθέτω για τα Πρακτικά τη φωτογραφία της διάβασης που υπάρχει σε εκείνο το σημείο, δίπλα ακριβώς στο σημείο που πέρασε ο μικρός </w:t>
      </w:r>
      <w:proofErr w:type="spellStart"/>
      <w:r>
        <w:rPr>
          <w:rFonts w:eastAsia="Times New Roman"/>
          <w:szCs w:val="24"/>
        </w:rPr>
        <w:t>Ρομά</w:t>
      </w:r>
      <w:proofErr w:type="spellEnd"/>
      <w:r>
        <w:rPr>
          <w:rFonts w:eastAsia="Times New Roman"/>
          <w:szCs w:val="24"/>
        </w:rPr>
        <w:t>.</w:t>
      </w:r>
    </w:p>
    <w:p w14:paraId="7E82179B" w14:textId="77777777" w:rsidR="00AB6C9A" w:rsidRDefault="00F80A0E">
      <w:pPr>
        <w:spacing w:after="0" w:line="600" w:lineRule="auto"/>
        <w:ind w:left="720"/>
        <w:jc w:val="both"/>
        <w:rPr>
          <w:rFonts w:eastAsia="Times New Roman" w:cs="Times New Roman"/>
          <w:szCs w:val="24"/>
        </w:rPr>
      </w:pPr>
      <w:r>
        <w:rPr>
          <w:rFonts w:eastAsia="Times New Roman" w:cs="Times New Roman"/>
          <w:szCs w:val="24"/>
        </w:rPr>
        <w:t xml:space="preserve">(Στο σημείο αυτό ο Υφυπουργός Υποδομών και Μεταφορών κ. Νικόλαος </w:t>
      </w:r>
    </w:p>
    <w:p w14:paraId="7E82179C" w14:textId="77777777" w:rsidR="00AB6C9A" w:rsidRDefault="00F80A0E">
      <w:pPr>
        <w:spacing w:after="0" w:line="600" w:lineRule="auto"/>
        <w:jc w:val="both"/>
        <w:rPr>
          <w:rFonts w:eastAsia="Times New Roman" w:cs="Times New Roman"/>
          <w:szCs w:val="24"/>
        </w:rPr>
      </w:pPr>
      <w:r>
        <w:rPr>
          <w:rFonts w:eastAsia="Times New Roman" w:cs="Times New Roman"/>
          <w:szCs w:val="24"/>
        </w:rPr>
        <w:t>Μαυραγάνης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E82179D" w14:textId="77777777" w:rsidR="00AB6C9A" w:rsidRDefault="00F80A0E">
      <w:pPr>
        <w:spacing w:after="0"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Είπα ότι δεν υπάρχουν διαβάσεις γενικά. Μη διαστρεβλώνετε αυτά που είπα. </w:t>
      </w:r>
    </w:p>
    <w:p w14:paraId="7E82179E"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 xml:space="preserve">Υπάρχει υπόγεια διάβαση. Μη με διακόπτετε, σας παρακαλώ πολύ. </w:t>
      </w:r>
    </w:p>
    <w:p w14:paraId="7E82179F" w14:textId="77777777" w:rsidR="00AB6C9A" w:rsidRDefault="00F80A0E">
      <w:pPr>
        <w:spacing w:after="0"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Εγώ δεν είπα για το συγκεκριμένο σημείο. Είπα ότι δεν υπάρχουν αρκετές διαβάσεις γενικά και όσες υπάρχουν είναι </w:t>
      </w:r>
      <w:proofErr w:type="spellStart"/>
      <w:r>
        <w:rPr>
          <w:rFonts w:eastAsia="Times New Roman"/>
          <w:szCs w:val="24"/>
        </w:rPr>
        <w:t>κακοσυντηρημένες</w:t>
      </w:r>
      <w:proofErr w:type="spellEnd"/>
      <w:r>
        <w:rPr>
          <w:rFonts w:eastAsia="Times New Roman"/>
          <w:szCs w:val="24"/>
        </w:rPr>
        <w:t xml:space="preserve">, χωρίς επαρκή αερισμό και δεν είναι </w:t>
      </w:r>
      <w:proofErr w:type="spellStart"/>
      <w:r>
        <w:rPr>
          <w:rFonts w:eastAsia="Times New Roman"/>
          <w:szCs w:val="24"/>
        </w:rPr>
        <w:t>προσβάσιμες</w:t>
      </w:r>
      <w:proofErr w:type="spellEnd"/>
      <w:r>
        <w:rPr>
          <w:rFonts w:eastAsia="Times New Roman"/>
          <w:szCs w:val="24"/>
        </w:rPr>
        <w:t xml:space="preserve"> για τον κόσμο.</w:t>
      </w:r>
    </w:p>
    <w:p w14:paraId="7E8217A0"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Είμαι ευγενής. Ακολουθήστε αυτό το οποίο κάνω εγώ. Είμαι ευγενής. Μη διακόπτετε. Είναι αντιδημοκρατικό και ανάγωγο αυτό που κάνετε. Σας παρακαλώ πολύ, λοιπόν.</w:t>
      </w:r>
    </w:p>
    <w:p w14:paraId="7E8217A1"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Μαυραγάνη, συνεχίστε.</w:t>
      </w:r>
    </w:p>
    <w:p w14:paraId="7E8217A2"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 xml:space="preserve">Λέμε, λοιπόν, ότι στο σημείο αυτό, ενώ είπατε προς τον κόσμο ότι δεν υπάρχει υπόγεια διάβαση, υπάρχει και σας την καταθέτω. Ενώ είπατε προς τον κόσμο ότι δεν υπάρχουν περιφράγματα, υπάρχουν. Σας τα καταθέτω. </w:t>
      </w:r>
    </w:p>
    <w:p w14:paraId="7E8217A3" w14:textId="77777777" w:rsidR="00AB6C9A" w:rsidRDefault="00F80A0E">
      <w:pPr>
        <w:spacing w:after="0" w:line="600" w:lineRule="auto"/>
        <w:ind w:firstLine="720"/>
        <w:jc w:val="both"/>
        <w:rPr>
          <w:rFonts w:eastAsia="Times New Roman"/>
          <w:szCs w:val="24"/>
        </w:rPr>
      </w:pPr>
      <w:r>
        <w:rPr>
          <w:rFonts w:eastAsia="Times New Roman"/>
          <w:szCs w:val="24"/>
        </w:rPr>
        <w:t xml:space="preserve">Ζητάτε </w:t>
      </w:r>
      <w:proofErr w:type="spellStart"/>
      <w:r>
        <w:rPr>
          <w:rFonts w:eastAsia="Times New Roman"/>
          <w:szCs w:val="24"/>
        </w:rPr>
        <w:t>υπογειοποίηση</w:t>
      </w:r>
      <w:proofErr w:type="spellEnd"/>
      <w:r>
        <w:rPr>
          <w:rFonts w:eastAsia="Times New Roman"/>
          <w:szCs w:val="24"/>
        </w:rPr>
        <w:t xml:space="preserve">. Μα, η </w:t>
      </w:r>
      <w:proofErr w:type="spellStart"/>
      <w:r>
        <w:rPr>
          <w:rFonts w:eastAsia="Times New Roman"/>
          <w:szCs w:val="24"/>
        </w:rPr>
        <w:t>υπογειοποίηση</w:t>
      </w:r>
      <w:proofErr w:type="spellEnd"/>
      <w:r>
        <w:rPr>
          <w:rFonts w:eastAsia="Times New Roman"/>
          <w:szCs w:val="24"/>
        </w:rPr>
        <w:t xml:space="preserve"> θα ήταν δυνατό να αποφασιστεί στο πλαίσιο της δημοσιονομικής πολιτικής και της κατανομής των κονδυλίων, εφόσον δεν υπήρχαν άλλοι τρόποι διέλευσης του κόσμου από τη μία πλευρά στην άλλη και εφόσον υπήρχε πολύ μεγάλος αστικός ιστός εκεί που θα επέβαλε κάτι τέτοιο. Ξέρετε πολλές </w:t>
      </w:r>
      <w:proofErr w:type="spellStart"/>
      <w:r>
        <w:rPr>
          <w:rFonts w:eastAsia="Times New Roman"/>
          <w:szCs w:val="24"/>
        </w:rPr>
        <w:t>υπογειοποιήσεις</w:t>
      </w:r>
      <w:proofErr w:type="spellEnd"/>
      <w:r>
        <w:rPr>
          <w:rFonts w:eastAsia="Times New Roman"/>
          <w:szCs w:val="24"/>
        </w:rPr>
        <w:t xml:space="preserve"> να γίνονται στην ύπαιθρο; </w:t>
      </w:r>
    </w:p>
    <w:p w14:paraId="7E8217A4" w14:textId="77777777" w:rsidR="00AB6C9A" w:rsidRDefault="00F80A0E">
      <w:pPr>
        <w:spacing w:after="0"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Ύπαιθρος είναι η Λάρισα;</w:t>
      </w:r>
    </w:p>
    <w:p w14:paraId="7E8217A5"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Είναι έξω από τη Λάρισα. Σας παρακαλώ!</w:t>
      </w:r>
    </w:p>
    <w:p w14:paraId="7E8217A6" w14:textId="77777777" w:rsidR="00AB6C9A" w:rsidRDefault="00F80A0E">
      <w:pPr>
        <w:spacing w:after="0"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Εντάξει, εντάξει. Ελάτε στη Λάρισα να τα πείτε αυτά1</w:t>
      </w:r>
    </w:p>
    <w:p w14:paraId="7E8217A7"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ηρεμήστε.</w:t>
      </w:r>
    </w:p>
    <w:p w14:paraId="7E8217A8" w14:textId="77777777" w:rsidR="00AB6C9A" w:rsidRDefault="00F80A0E">
      <w:pPr>
        <w:spacing w:after="0" w:line="600" w:lineRule="auto"/>
        <w:ind w:firstLine="720"/>
        <w:jc w:val="both"/>
        <w:rPr>
          <w:rFonts w:eastAsia="Times New Roman"/>
          <w:szCs w:val="24"/>
        </w:rPr>
      </w:pPr>
      <w:r>
        <w:rPr>
          <w:rFonts w:eastAsia="Times New Roman"/>
          <w:szCs w:val="24"/>
        </w:rPr>
        <w:t>Προχωρούμε στην πρώτη με αριθμό 473/17-10-2017 ερώτηση του κύκλου των αναφορών και ερωτήσεων (Α΄) του Βουλευτή Α΄ Αθηνών του Κομμουνιστικού Κόμματος Ελλάδας κ</w:t>
      </w:r>
      <w:r>
        <w:rPr>
          <w:rFonts w:eastAsia="Times New Roman"/>
          <w:bCs/>
          <w:szCs w:val="24"/>
        </w:rPr>
        <w:t xml:space="preserve">. Χρήστου </w:t>
      </w:r>
      <w:proofErr w:type="spellStart"/>
      <w:r>
        <w:rPr>
          <w:rFonts w:eastAsia="Times New Roman"/>
          <w:bCs/>
          <w:szCs w:val="24"/>
        </w:rPr>
        <w:t>Κατσώτη</w:t>
      </w:r>
      <w:proofErr w:type="spellEnd"/>
      <w:r>
        <w:rPr>
          <w:rFonts w:eastAsia="Times New Roman"/>
          <w:bCs/>
          <w:szCs w:val="24"/>
        </w:rPr>
        <w:t xml:space="preserve"> </w:t>
      </w:r>
      <w:r>
        <w:rPr>
          <w:rFonts w:eastAsia="Times New Roman"/>
          <w:szCs w:val="24"/>
        </w:rPr>
        <w:t xml:space="preserve">προς την </w:t>
      </w:r>
      <w:r>
        <w:rPr>
          <w:rFonts w:eastAsia="Times New Roman"/>
          <w:bCs/>
          <w:szCs w:val="24"/>
        </w:rPr>
        <w:t xml:space="preserve">Υπουργό Εργασίας, Κοινωνικής Ασφάλισης και Κοινωνικής Αλληλεγγύης </w:t>
      </w:r>
      <w:r>
        <w:rPr>
          <w:rFonts w:eastAsia="Times New Roman"/>
          <w:szCs w:val="24"/>
        </w:rPr>
        <w:t>με θέμα: «Να διασφαλιστούν οι όροι για να συνεχίσουν να καταβάλλονται οι επικουρικές συντάξεις στο σύνολο των εργαζομένων της Εθνικής Τράπεζας χωρίς καμμία μείωση».</w:t>
      </w:r>
    </w:p>
    <w:p w14:paraId="7E8217A9" w14:textId="77777777" w:rsidR="00AB6C9A" w:rsidRDefault="00F80A0E">
      <w:pPr>
        <w:spacing w:after="0" w:line="600" w:lineRule="auto"/>
        <w:ind w:firstLine="720"/>
        <w:jc w:val="both"/>
        <w:rPr>
          <w:rFonts w:eastAsia="Times New Roman"/>
          <w:szCs w:val="24"/>
        </w:rPr>
      </w:pPr>
      <w:r>
        <w:rPr>
          <w:rFonts w:eastAsia="Times New Roman"/>
          <w:szCs w:val="24"/>
        </w:rPr>
        <w:t xml:space="preserve">Παρακαλώ, κύριε </w:t>
      </w:r>
      <w:proofErr w:type="spellStart"/>
      <w:r>
        <w:rPr>
          <w:rFonts w:eastAsia="Times New Roman"/>
          <w:szCs w:val="24"/>
        </w:rPr>
        <w:t>Κατσώτη</w:t>
      </w:r>
      <w:proofErr w:type="spellEnd"/>
      <w:r>
        <w:rPr>
          <w:rFonts w:eastAsia="Times New Roman"/>
          <w:szCs w:val="24"/>
        </w:rPr>
        <w:t>, έχετε τον λόγο.</w:t>
      </w:r>
    </w:p>
    <w:p w14:paraId="7E8217AA" w14:textId="77777777" w:rsidR="00AB6C9A" w:rsidRDefault="00F80A0E">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w:t>
      </w:r>
    </w:p>
    <w:p w14:paraId="7E8217AB" w14:textId="77777777" w:rsidR="00AB6C9A" w:rsidRDefault="00F80A0E">
      <w:pPr>
        <w:spacing w:after="0" w:line="600" w:lineRule="auto"/>
        <w:ind w:firstLine="720"/>
        <w:jc w:val="both"/>
        <w:rPr>
          <w:rFonts w:eastAsia="Times New Roman"/>
          <w:szCs w:val="24"/>
        </w:rPr>
      </w:pPr>
      <w:r>
        <w:rPr>
          <w:rFonts w:eastAsia="Times New Roman"/>
          <w:szCs w:val="24"/>
        </w:rPr>
        <w:t xml:space="preserve">Κύριε Υπουργέ, χθες πήραμε μέρος –όπως κι εσείς, απ’ ό,τι έμαθα- σε μια μεγάλη συγκέντρωση των συνταξιούχων της Εθνικής Τράπεζας για το ΛΕΠΕΤΕ όπου, όπως είδατε κι εσείς, ξεχείλιζαν η οργή και ο θυμός όλου αυτού του κόσμου που εκπροσωπούν δεκαέξι χιλιάδες πεντακόσιους συνταξιούχους σε όλη την Ελλάδα, οι οποίοι κινδυνεύουν να χάσουν την επικουρική τους σύνταξη και βέβαια άλλων πέντε χιλιάδων εργαζομένων, οι οποίοι καταβάλλουν σήμερα τις εισφορές τους και οι οποίοι κινδυνεύουν κι εκείνοι να χάσουν τις ασφαλιστικές τους προσδοκίες. </w:t>
      </w:r>
    </w:p>
    <w:p w14:paraId="7E8217AC" w14:textId="77777777" w:rsidR="00AB6C9A" w:rsidRDefault="00F80A0E">
      <w:pPr>
        <w:spacing w:after="0" w:line="600" w:lineRule="auto"/>
        <w:ind w:firstLine="720"/>
        <w:jc w:val="both"/>
        <w:rPr>
          <w:rFonts w:eastAsia="Times New Roman"/>
          <w:szCs w:val="24"/>
        </w:rPr>
      </w:pPr>
      <w:r>
        <w:rPr>
          <w:rFonts w:eastAsia="Times New Roman"/>
          <w:szCs w:val="24"/>
        </w:rPr>
        <w:t xml:space="preserve">Είναι γνωστό ότι τα σχέδια της διοίκησης της Εθνικής Τράπεζας να σταματήσει να καταβάλλει τις υποχρεώσεις της στο ΛΕΠΕΤΕ δημιουργεί αυτή την εκρηκτική κατάσταση. Η Κυβέρνηση, όμως, έχει τις ευθύνες. Δεν μπορεί, για παράδειγμα, να υπάρχει αυτή η λογική ότι φταίει ο </w:t>
      </w:r>
      <w:proofErr w:type="spellStart"/>
      <w:r>
        <w:rPr>
          <w:rFonts w:eastAsia="Times New Roman"/>
          <w:szCs w:val="24"/>
        </w:rPr>
        <w:t>Φραγκιαδάκης</w:t>
      </w:r>
      <w:proofErr w:type="spellEnd"/>
      <w:r>
        <w:rPr>
          <w:rFonts w:eastAsia="Times New Roman"/>
          <w:szCs w:val="24"/>
        </w:rPr>
        <w:t xml:space="preserve">. Ο </w:t>
      </w:r>
      <w:proofErr w:type="spellStart"/>
      <w:r>
        <w:rPr>
          <w:rFonts w:eastAsia="Times New Roman"/>
          <w:szCs w:val="24"/>
        </w:rPr>
        <w:t>Φραγκιαδάκης</w:t>
      </w:r>
      <w:proofErr w:type="spellEnd"/>
      <w:r>
        <w:rPr>
          <w:rFonts w:eastAsia="Times New Roman"/>
          <w:szCs w:val="24"/>
        </w:rPr>
        <w:t xml:space="preserve"> φταίει, αλλά το Υπουργείο έχει τη μεγαλύτερη ευθύνη για να διασφαλίσει τις επικουρικές συντάξεις των εργαζομένων και των συνταξιούχων της Εθνικής Τράπεζας.</w:t>
      </w:r>
    </w:p>
    <w:p w14:paraId="7E8217AD" w14:textId="77777777" w:rsidR="00AB6C9A" w:rsidRDefault="00F80A0E">
      <w:pPr>
        <w:spacing w:after="0" w:line="600" w:lineRule="auto"/>
        <w:ind w:firstLine="720"/>
        <w:jc w:val="both"/>
        <w:rPr>
          <w:rFonts w:eastAsia="Times New Roman"/>
          <w:szCs w:val="24"/>
        </w:rPr>
      </w:pPr>
      <w:r>
        <w:rPr>
          <w:rFonts w:eastAsia="Times New Roman"/>
          <w:szCs w:val="24"/>
        </w:rPr>
        <w:t xml:space="preserve">Ο ΛΕΠΕΤΕ κατέστη ελλειμματικός εξαιτίας των επιλογών και των πολιτικών τη Εθνικής Τράπεζας αλλά και των κυβερνήσεων. </w:t>
      </w:r>
    </w:p>
    <w:p w14:paraId="7E8217A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Είναι γνωστό ότι ενίσχυσε την αύξηση του μετοχικού κεφαλαίου,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παίρνοντας ακόμα και δάνειο, μπήκε στο </w:t>
      </w:r>
      <w:r>
        <w:rPr>
          <w:rFonts w:eastAsia="Times New Roman" w:cs="Times New Roman"/>
          <w:szCs w:val="24"/>
          <w:lang w:val="en-US"/>
        </w:rPr>
        <w:t>PSI</w:t>
      </w:r>
      <w:r>
        <w:rPr>
          <w:rFonts w:eastAsia="Times New Roman" w:cs="Times New Roman"/>
          <w:szCs w:val="24"/>
        </w:rPr>
        <w:t xml:space="preserve"> -στο κούρεμα- εναρμονίστηκε με τον νόμο του Αλογοσκούφη το 2015 και απέκλεισε τους εργαζόμενους που προσλήφθηκαν από τότε και μετά από τον ΛΕΠΕΤΕ, </w:t>
      </w:r>
      <w:proofErr w:type="spellStart"/>
      <w:r>
        <w:rPr>
          <w:rFonts w:eastAsia="Times New Roman" w:cs="Times New Roman"/>
          <w:szCs w:val="24"/>
        </w:rPr>
        <w:t>τζογάρισε</w:t>
      </w:r>
      <w:proofErr w:type="spellEnd"/>
      <w:r>
        <w:rPr>
          <w:rFonts w:eastAsia="Times New Roman" w:cs="Times New Roman"/>
          <w:szCs w:val="24"/>
        </w:rPr>
        <w:t xml:space="preserve"> αποθεματικά στο χρηματιστήριο.</w:t>
      </w:r>
    </w:p>
    <w:p w14:paraId="7E8217A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Η Εθνική Τράπεζα με τα προγράμματα των εθελούσιων αποχωρήσεων εξανάγκασε πρόωρα σε συνταξιοδότηση χιλιάδες εργαζόμενους, με αποτέλεσμα σήμερα να είναι πολύ λιγότεροι, να εργάζονται σε καθεστώς εντατικοποίησης και μάλιστα πολύ από αυτούς έχοντας υπογράψει συμβάσεις με ελαστικές εργασιακές σχέσεις.</w:t>
      </w:r>
    </w:p>
    <w:p w14:paraId="7E8217B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Τα ερωτήματα, κύριε Υπουργέ, είναι γνωστά. Σας τα έχουμε καταθέσει από 17 Οκτώβρη του 2017 και δεν απαντήσατε. Τι θα κάνετε προκειμένου να διασφαλιστούν, να καλυφθούν πλήρως και άμεσα τα ελλείμματα των ταμείων από τη διοίκηση της ΕΤΕ, να μη χαθεί ούτε 1 ευρώ από την επικουρική σύνταξη των συνταξιούχων της Εθνικής, να μην χαθεί ούτε 1 ευρώ από τις εισφορές των εργαζομένων που είναι σήμερα ασφαλισμένοι στον ΛΕΠΕΤΕ, να ενταχθούν στον κανονισμό της Εθνικής Τράπεζας και στα οικεία ασφαλιστικά ταμεία όλοι οι εργαζόμενοι της Εθνικής, που σήμερα βρίσκονται στην ομηρία των ελαστικών εργασιακών σχέσεων και να καλυφθούν τα τεράστια κενά που άφησαν πίσω τους οι εθελούσιες αποχωρήσεις με προσλήψεις εργαζομένων με μόνιμη και σταθερή σχέση εργασίας.</w:t>
      </w:r>
    </w:p>
    <w:p w14:paraId="7E8217B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Πάνω σε αυτά θα θέλαμε τις απαντήσεις σας. Είμαστε βέβαιοι ότι σήμερα παρακολουθούν αυτή την ερώτηση και τη συζήτηση, κύριε Υπουργέ, χιλιάδες εργαζόμενοι της Εθνικής, επειδή χθες μοιράσαμε και την ερώτηση στην εν λόγω συγκέντρωση, όπου και εσείς πήρατε μέρος.</w:t>
      </w:r>
    </w:p>
    <w:p w14:paraId="7E8217B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w:t>
      </w:r>
    </w:p>
    <w:p w14:paraId="7E8217B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7E8217B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Θα απαντήσει ο Υπουργός Εργασίας, Κοινωνικής Ασφάλισης και Κοινωνικής Αλληλεγγύης κ. Πετρόπουλος.</w:t>
      </w:r>
    </w:p>
    <w:p w14:paraId="7E8217B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Πριν απαντήσετε, κύριε Υπουργέ, παρακαλώ να κάνω μια ανακοίνωση προς το Σώμα.</w:t>
      </w:r>
    </w:p>
    <w:p w14:paraId="7E8217B6" w14:textId="77777777" w:rsidR="00AB6C9A" w:rsidRDefault="00F80A0E">
      <w:pPr>
        <w:spacing w:after="0" w:line="600" w:lineRule="auto"/>
        <w:ind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μαθητές και μαθήτριες και τρεις συνοδοί καθηγητές από το 5</w:t>
      </w:r>
      <w:r>
        <w:rPr>
          <w:rFonts w:eastAsia="Times New Roman"/>
          <w:szCs w:val="24"/>
          <w:vertAlign w:val="superscript"/>
        </w:rPr>
        <w:t>ο</w:t>
      </w:r>
      <w:r>
        <w:rPr>
          <w:rFonts w:eastAsia="Times New Roman"/>
          <w:szCs w:val="24"/>
        </w:rPr>
        <w:t xml:space="preserve"> Γυμνάσιο Κερατσινίου.</w:t>
      </w:r>
    </w:p>
    <w:p w14:paraId="7E8217B7" w14:textId="77777777" w:rsidR="00AB6C9A" w:rsidRDefault="00F80A0E">
      <w:pPr>
        <w:spacing w:after="0" w:line="600" w:lineRule="auto"/>
        <w:ind w:firstLine="720"/>
        <w:jc w:val="both"/>
        <w:rPr>
          <w:rFonts w:eastAsia="Times New Roman"/>
          <w:szCs w:val="24"/>
        </w:rPr>
      </w:pPr>
      <w:r>
        <w:rPr>
          <w:rFonts w:eastAsia="Times New Roman"/>
          <w:szCs w:val="24"/>
        </w:rPr>
        <w:t>Η Βουλή τούς καλωσορίζει.</w:t>
      </w:r>
    </w:p>
    <w:p w14:paraId="7E8217B8"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E8217B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Κύριε Πετρόπουλε, έχετε τον λόγο.</w:t>
      </w:r>
    </w:p>
    <w:p w14:paraId="7E8217B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7E8217B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Είχατε την ευκαιρία να παρακολουθήσετε τη συζήτηση σε ίδια ερώτηση από την κ. Καφαντάρη πριν από λίγες εβδομάδες. Υπάρχουν στα Πρακτικά της Βουλής τοποθετήσεις μου, τις οποίες συνοπτικά θα αναπτύξω και πάλι. Θεωρώ ως ευκαιρία την ερώτηση του κ. </w:t>
      </w:r>
      <w:proofErr w:type="spellStart"/>
      <w:r>
        <w:rPr>
          <w:rFonts w:eastAsia="Times New Roman" w:cs="Times New Roman"/>
          <w:szCs w:val="24"/>
        </w:rPr>
        <w:t>Κατσώτη</w:t>
      </w:r>
      <w:proofErr w:type="spellEnd"/>
      <w:r>
        <w:rPr>
          <w:rFonts w:eastAsia="Times New Roman" w:cs="Times New Roman"/>
          <w:szCs w:val="24"/>
        </w:rPr>
        <w:t xml:space="preserve"> για να στείλω και πάλι το ίδιο μήνυμα προς την τράπεζα, προκειμένου να ανταποκριθεί στις ουσιαστικές συμβατικές της δεσμεύσεις αλλά και τη θεσμική της υποχρέωση.</w:t>
      </w:r>
    </w:p>
    <w:p w14:paraId="7E8217B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Η Εθνική Τράπεζα δεν μπορεί να συμπεριφέρεται με τον τρόπο που κάθε εργοδότης συμπεριφέρεται, αλλά με μια μεγαλύτερη ευθύνη, διότι η στάση της επηρεάζει και την πορεία του μεγαλύτερου πιστωτικού ιδρύματος που είχε η χώρα. Επίσης, σηματοδοτεί μια στάση γενικότερα που οφείλουν να τηρούν, με ευθύνη και συνέπεια απέναντι στους εργαζόμενους, φορείς οι οποίοι στηρίχθηκαν στην εργασία αυτών των ανθρώπων από το 1949 ακόμα, που ιδρύθηκε ο λογαριασμός αυτός της επικουρικής σύνταξης. Με τα κεφάλαιά τους στήριξε την ίδια την τράπεζα. Αυτά είναι πράγματα γνωστά. Τα έχω ξαναπεί.</w:t>
      </w:r>
    </w:p>
    <w:p w14:paraId="7E8217B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Με την έκθεση 334 του 2005 η Διεθνής Οργάνωση Εργασίας όρισε ως υποχρέωση της τράπεζας να επιλύσει το σχετικό θέμα -πέρασαν δεκατρία χρόνια από τότε- με τον τρόπο που ορίζει άλλωστε ο κανονισμός λειτουργίας του ίδιου του ΛΕΠΕΤΕ. Είναι ένας κανονισμός λειτουργίας που έχει κανονιστική ισχύ και δεν μπορεί να υπάρξει χώρος για νομοθετική παρέμβαση χωρίς αξιοποίηση των διατάξεων που περιέχει. Σύμφωνα με το άρθρο 4 ο κανονισμός αυτός ορίζει ότι με πλειοψηφία των 4/5 παίρνονται οι σχετικές αποφάσεις της διαχειριστικής επιτροπής του ΛΕΠΕΤΕ και το Διοικητικό Συμβούλιο της Εθνικής εγκρίνει εν συνεχεία τις αποφάσεις που αφορούν ζητήματα διαχείρισης.</w:t>
      </w:r>
    </w:p>
    <w:p w14:paraId="7E8217BE" w14:textId="77777777" w:rsidR="00AB6C9A" w:rsidRDefault="00F80A0E">
      <w:pPr>
        <w:spacing w:after="0" w:line="600" w:lineRule="auto"/>
        <w:ind w:firstLine="720"/>
        <w:jc w:val="both"/>
        <w:rPr>
          <w:rFonts w:eastAsia="Times New Roman"/>
          <w:szCs w:val="24"/>
        </w:rPr>
      </w:pPr>
      <w:r>
        <w:rPr>
          <w:rFonts w:eastAsia="Times New Roman"/>
          <w:szCs w:val="24"/>
        </w:rPr>
        <w:t xml:space="preserve">Είναι πραγματικά μεγάλο πρόβλημα ευθύνης το ότι η Εθνική Τράπεζα όλα αυτά τα χρόνια ποτέ δεν έσπευσε για να αντιμετωπίσει ένα θέμα που η ίδια με τις πολιτικές της δημιουργούσε με ευθύνη όλων των κυβερνήσεων, οι οποίες στήριζαν αυτές τις επιλογές, καθώς και με τον ν.2084 υπήρξαν πρωτοβουλίες για τη ρύθμιση των θεμάτων επικουρικής σύνταξης, αλλά δεν εντάχθηκε ο ΛΕΠΕΤΕ τότε στον νόμο αυτό. </w:t>
      </w:r>
    </w:p>
    <w:p w14:paraId="7E8217BF" w14:textId="77777777" w:rsidR="00AB6C9A" w:rsidRDefault="00F80A0E">
      <w:pPr>
        <w:spacing w:after="0" w:line="600" w:lineRule="auto"/>
        <w:ind w:firstLine="720"/>
        <w:jc w:val="both"/>
        <w:rPr>
          <w:rFonts w:eastAsia="Times New Roman"/>
          <w:szCs w:val="24"/>
        </w:rPr>
      </w:pPr>
      <w:r>
        <w:rPr>
          <w:rFonts w:eastAsia="Times New Roman"/>
          <w:szCs w:val="24"/>
        </w:rPr>
        <w:t>Αυτό ήταν μια επιλογή που στηριζόταν στην ίδια τη σημασία ύπαρξης και λειτουργίας του ΛΕΠΕΤΕ που πάντα για την Εθνική Τράπεζα αντιμετωπιζόταν ως ένας φορέας που δεν συνέχεται με το υπόλοιπο σύστημα επικουρικής ασφάλισης της χώρας, αλλά αποτελεί έναν φορέα που λειτουργεί αυτόνομα εντός της Εθνικής Τράπεζας και αποτελούσε ένα τμήμα της σχετικής Διεύθυνσης Ασφαλιστικών Θεμάτων της ίδιας της τράπεζας, δηλαδή ήταν στην πλήρη δικαιοδοσία της ο τρόπος λειτουργίας του ΛΕΠΕΤΕ. Υπήρχε και σχετική γνωμοδότηση που το γενικό συμβούλιο της τράπεζας επικαλέστηκε το 1994, σύμφωνα με το οποίο η τράπεζα δεν υπήρχε καμμία ανάγκη να εντάξει τον φορέα αυτό στον εθνικό κορμό της κοινωνικής ασφάλισης, διότι αποτελούσε δική της υπόθεση και δεν υπήρχε λόγος για λήψη μέτρων, καθώς αποτελούσε πάντα έναν φορέα υπό τη δική της εγγυητική λειτουργία.</w:t>
      </w:r>
    </w:p>
    <w:p w14:paraId="7E8217C0" w14:textId="77777777" w:rsidR="00AB6C9A" w:rsidRDefault="00F80A0E">
      <w:pPr>
        <w:spacing w:after="0" w:line="600" w:lineRule="auto"/>
        <w:ind w:firstLine="720"/>
        <w:jc w:val="both"/>
        <w:rPr>
          <w:rFonts w:eastAsia="Times New Roman"/>
          <w:szCs w:val="24"/>
        </w:rPr>
      </w:pPr>
      <w:r>
        <w:rPr>
          <w:rFonts w:eastAsia="Times New Roman"/>
          <w:szCs w:val="24"/>
        </w:rPr>
        <w:t xml:space="preserve">Αυτές οι θέσεις της τράπεζας διαχρονικά επαναλαμβάνονταν. Ξαφνικά επιχειρήθηκε το 2008 να αποστασιοποιηθεί η τράπεζα από αυτή την ευθύνη της. Αυτό δεν έγινε και με διάφορες μεθόδους το ζήτημα αυτό </w:t>
      </w:r>
      <w:proofErr w:type="spellStart"/>
      <w:r>
        <w:rPr>
          <w:rFonts w:eastAsia="Times New Roman"/>
          <w:szCs w:val="24"/>
        </w:rPr>
        <w:t>μετακυλιόταν</w:t>
      </w:r>
      <w:proofErr w:type="spellEnd"/>
      <w:r>
        <w:rPr>
          <w:rFonts w:eastAsia="Times New Roman"/>
          <w:szCs w:val="24"/>
        </w:rPr>
        <w:t xml:space="preserve"> χρονικά σε επόμενες χρονικές περιόδους. Σήμερα προκύπτει μια ανακοίνωση-δήλωση της τράπεζας ότι πρόκειται να πάψει να καταβάλει αυτές τις επικουρικές συντάξεις. </w:t>
      </w:r>
    </w:p>
    <w:p w14:paraId="7E8217C1" w14:textId="77777777" w:rsidR="00AB6C9A" w:rsidRDefault="00F80A0E">
      <w:pPr>
        <w:spacing w:after="0" w:line="600" w:lineRule="auto"/>
        <w:ind w:firstLine="720"/>
        <w:jc w:val="both"/>
        <w:rPr>
          <w:rFonts w:eastAsia="Times New Roman"/>
          <w:szCs w:val="24"/>
        </w:rPr>
      </w:pPr>
      <w:r>
        <w:rPr>
          <w:rFonts w:eastAsia="Times New Roman"/>
          <w:szCs w:val="24"/>
        </w:rPr>
        <w:t>Η θέση της Κυβέρνησης διατυπώθηκε με απόλυτη σαφήνεια και ευκρίνεια ότι δεν υπάρχει δυνατότητα κατάργησης της παροχής. Προβλέπεται από τον ίδιο τον κανονισμό λειτουργίας του ΛΕΠΕΤΕ που έχει κανονιστική ισχύ η διαδικασία συμφωνίας επί των όρων λειτουργίας. Είναι το άρθρο 4 που ορίζει πώς πρέπει να γίνει.</w:t>
      </w:r>
    </w:p>
    <w:p w14:paraId="7E8217C2" w14:textId="77777777" w:rsidR="00AB6C9A" w:rsidRDefault="00F80A0E">
      <w:pPr>
        <w:spacing w:after="0" w:line="600" w:lineRule="auto"/>
        <w:ind w:firstLine="720"/>
        <w:jc w:val="both"/>
        <w:rPr>
          <w:rFonts w:eastAsia="Times New Roman"/>
          <w:szCs w:val="24"/>
        </w:rPr>
      </w:pPr>
      <w:r>
        <w:rPr>
          <w:rFonts w:eastAsia="Times New Roman"/>
          <w:szCs w:val="24"/>
        </w:rPr>
        <w:t>Και η Κυβέρνηση έχει δηλώσει δι’ εμού κατ’ επανάληψη ότι αυτή η υποχρέωση δεν είναι μόνο συμβατική, είναι ουσιαστική και έχει και μια κανονιστική ισχύ και πρέπει να τηρηθεί από την πλευρά της τράπεζας, να γίνουν δηλαδή διαπραγματεύσεις, όπως όρισε και με την 334 έκθεση η Διεθνής Οργάνωση Εργασίας, προκειμένου να επιλυθεί το θέμα με όρους βιωσιμότητας της ίδιας της παροχής και με όρους δίκαιους.</w:t>
      </w:r>
    </w:p>
    <w:p w14:paraId="7E8217C3" w14:textId="77777777" w:rsidR="00AB6C9A" w:rsidRDefault="00F80A0E">
      <w:pPr>
        <w:spacing w:after="0" w:line="600" w:lineRule="auto"/>
        <w:ind w:firstLine="720"/>
        <w:jc w:val="both"/>
        <w:rPr>
          <w:rFonts w:eastAsia="Times New Roman"/>
          <w:szCs w:val="24"/>
        </w:rPr>
      </w:pPr>
      <w:r>
        <w:rPr>
          <w:rFonts w:eastAsia="Times New Roman"/>
          <w:szCs w:val="24"/>
        </w:rPr>
        <w:t>Αυτό, απ’ ό,τι ξέρω, μέχρι τώρα δεν έχει συμβεί. Πληροφορήθηκα, όμως, πρόσφατα και με αφορμή την παρουσία μου χθες στη συγκέντρωση των συνταξιούχων της Εθνικής -πραγματικά μεγάλο πλήθος σε κεντρικό ξενοδοχείο της Αθήνας- ότι γίνεται μια προσπάθεια αυτές τις μέρες να γίνει έναρξη των διαπραγματεύσεων μεταξύ του συλλόγου των εργαζομένων και της τράπεζας.</w:t>
      </w:r>
    </w:p>
    <w:p w14:paraId="7E8217C4" w14:textId="77777777" w:rsidR="00AB6C9A" w:rsidRDefault="00F80A0E">
      <w:pPr>
        <w:spacing w:after="0" w:line="600" w:lineRule="auto"/>
        <w:ind w:firstLine="720"/>
        <w:jc w:val="both"/>
        <w:rPr>
          <w:rFonts w:eastAsia="Times New Roman"/>
          <w:szCs w:val="24"/>
        </w:rPr>
      </w:pPr>
      <w:r>
        <w:rPr>
          <w:rFonts w:eastAsia="Times New Roman"/>
          <w:szCs w:val="24"/>
        </w:rPr>
        <w:t>Ελπίζω αυτό να αποφέρει σύντομα αποτελέσματα. Και πρέπει να αποφέρει οπωσδήποτε θετικά αποτελέσματα, γιατί αυτό είναι και προς το καλό της τράπεζας. Πιστεύω ότι δεν έχει άλλη επιλογή η διοίκηση από το να συζητήσει επιτέλους με τη συλλογική εκπροσώπηση των εργαζόμενων, όπως έχει τη σχετική υποχρέωση και ορίζει η έκθεση της Διεθνούς Οργάνωσης Εργασίας, την οποία εμείς φυσικά υιοθετούμε.</w:t>
      </w:r>
    </w:p>
    <w:p w14:paraId="7E8217C5" w14:textId="77777777" w:rsidR="00AB6C9A" w:rsidRDefault="00F80A0E">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w:t>
      </w:r>
    </w:p>
    <w:p w14:paraId="7E8217C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 και πάλι.</w:t>
      </w:r>
    </w:p>
    <w:p w14:paraId="7E8217C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7E8217C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Κύριε Υπουργέ, καταλαβαίνουμε τη θέση σας. Λέτε ότι η Εθνική Τράπεζα έχει υποχρέωση να τηρήσει όσα ορίζονται μέσα από τον λογαριασμό. Όμως, η Εθνική Τράπεζα δεν το κάνει μέχρι τώρα. Και όχι δεν το κάνει, είναι γνωστό σε εσάς, επειδή είχατε την ευθύνη εδώ και χρόνια σαν μάχιμος δικηγόρος στον συγκεκριμένο χώρο, ότι από το 2005 όταν με τον νόμο Αλογοσκούφη άρχισαν οι αλλαγές σε περίοδο μεγάλης ανάπτυξης άρχισε η αντίστροφη μέτρηση για το ΛΕΠΕΤΕ, όπως και για όλα τέτοια ταμεία.</w:t>
      </w:r>
    </w:p>
    <w:p w14:paraId="7E8217C9" w14:textId="77777777" w:rsidR="00AB6C9A" w:rsidRDefault="00F80A0E">
      <w:pPr>
        <w:spacing w:after="0" w:line="600" w:lineRule="auto"/>
        <w:ind w:firstLine="720"/>
        <w:jc w:val="both"/>
        <w:rPr>
          <w:rFonts w:eastAsia="Times New Roman"/>
          <w:szCs w:val="24"/>
        </w:rPr>
      </w:pPr>
      <w:r>
        <w:rPr>
          <w:rFonts w:eastAsia="Times New Roman" w:cs="Times New Roman"/>
          <w:szCs w:val="24"/>
        </w:rPr>
        <w:t>Το 2008, όπως και εσείς επαναλάβατε σήμερα εδώ, πάλι σε περίοδο που δεν υπήρχε κρίση ακόμα, η Εθνική Τράπεζα επιχείρησε να ανατρέψει αυτή την κατάσταση με τον λογαριασμό, τον γνωστό ΛΕΠΕΤΕ και να αποποιηθεί των ευθυνών για να καλύψει τα ελλείματα του ταμείου.</w:t>
      </w:r>
    </w:p>
    <w:p w14:paraId="7E8217C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Τότε είναι γνωστό ότι ούτε επιτροπεία υπήρχε ούτε μνημόνια είχαμε ως χώρα. Άρα, λοιπόν, το θέμα δεν αφορά μία επιλογή της Εθνικής Τράπεζας που είναι σε περίοδο κρίσης. Υπήρχε ένας σχεδιασμός, όπως φαίνεται, να απαλλαγεί των ευθυνών της εδώ και πολύ μεγάλο χρονικό διάστημα. </w:t>
      </w:r>
    </w:p>
    <w:p w14:paraId="7E8217C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Και γεννάται ένα ερώτημα, κύριε Υπουργέ. Εσείς, ως Κυβέρνηση, σήμερα, προωθείτε συνολικά το θέμα των επαγγελματικών ταμείων. Εδώ ο ΛΕΠΕΤΕ, όπως το ΤΑΠΙΛΤΑΤ της Εμπορικής, έχουν μια τέτοια σχέση. Είναι αποτέλεσμα διμερούς συμφωνίας, είναι αποτέλεσμα συμφωνίας εργαζομένων και εργοδοσίας κι έχουν μία τέτοια σχέση, όσον αφορά το θέμα της </w:t>
      </w:r>
      <w:proofErr w:type="spellStart"/>
      <w:r>
        <w:rPr>
          <w:rFonts w:eastAsia="Times New Roman" w:cs="Times New Roman"/>
          <w:szCs w:val="24"/>
        </w:rPr>
        <w:t>επικούρησης</w:t>
      </w:r>
      <w:proofErr w:type="spellEnd"/>
      <w:r>
        <w:rPr>
          <w:rFonts w:eastAsia="Times New Roman" w:cs="Times New Roman"/>
          <w:szCs w:val="24"/>
        </w:rPr>
        <w:t xml:space="preserve">. Βλέπετε, λοιπόν, ποια είναι η κατάληξη όλων αυτών -αν θέλετε- των ταμείων που έχουν αυτή τη σχέση. Διότι αυτή η απόφαση της απαλλαγής του κράτους και της εργοδοσίας από την ευθύνη της συμμετοχής στην ασφάλιση έρχεται τώρα εδώ να γίνει πράξη στην Εμπορική, στην Εθνική αλλά και αλλού που κι εσείς πρωτοστατείτε να κάνετε ορισμένα ταμεία επαγγελματικά και να έχουν αυτή την κατάληξη. </w:t>
      </w:r>
    </w:p>
    <w:p w14:paraId="7E8217C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Ουσιαστικά τι θέλουν να κάνουν; Να έχουν προκαθορισμένες εισφορές κι όχι παροχές. Διότι αυτό γίνεται. Δεν θέλει η τράπεζα να διασφαλίσει τις παροχές που είχαν οι συνταξιούχοι, που είναι αποτέλεσμα συμφωνίας της τράπεζας με τους συνταξιούχους και να καλύψουν την επικουρική σύνταξή τους, την οποία έχουν εδώ και αρκετά χρόνια. </w:t>
      </w:r>
    </w:p>
    <w:p w14:paraId="7E8217C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Εμείς πιστεύουμε, κύριε Υπουργέ, πέρα από την έκκληση που κάνετε στην Εθνική Τράπεζα να τηρήσει τη συμφωνία, πρέπει να πάρετε τις ευθύνες ως Κυβέρνηση -που έχετε ευθύνες- και για τη λογική που έχετε στο ασφαλιστικό σύστημα, την ανατροπή που επιχειρείται εδώ και για το ότι προωθείτε τα επαγγελματικά ταμεία, όπου οι εργαζόμενοι, αν αποδεχτούν μία τέτοια προοπτική, θα έχουν αυτή την κατάληξη που εσείς σήμερα νίπτετε τας χείρας σας και τι λέτε; Καλούμε την Εθνική να καταβάλει τα ελλείμματα στο ασφαλιστικό ταμείο. </w:t>
      </w:r>
    </w:p>
    <w:p w14:paraId="7E8217C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έκκληση δεν φτάνει, κύριε Υπουργέ. Πρέπει να πάρετε άλλα μέτρα. Να διασφαλιστούν οι συντάξεις των συνταξιούχων της Εθνικής αλλά και οι εισφορές των ασφαλισμένων που πληρώνουν σήμερα. </w:t>
      </w:r>
    </w:p>
    <w:p w14:paraId="7E8217C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ο Υφυπουργός Εργασίας, Κοινωνικής Ασφάλισης και Κοινωνικής Αλληλεγγύης κ. Αναστάσιος Πετρόπουλος.</w:t>
      </w:r>
    </w:p>
    <w:p w14:paraId="7E8217D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7E8217D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και κύριε Πρόεδρε, θα ήθελα να δεχθώ μία διακοπή για να απαντήσει ο κ. </w:t>
      </w:r>
      <w:proofErr w:type="spellStart"/>
      <w:r>
        <w:rPr>
          <w:rFonts w:eastAsia="Times New Roman" w:cs="Times New Roman"/>
          <w:szCs w:val="24"/>
        </w:rPr>
        <w:t>Κατσώτης</w:t>
      </w:r>
      <w:proofErr w:type="spellEnd"/>
      <w:r>
        <w:rPr>
          <w:rFonts w:eastAsia="Times New Roman" w:cs="Times New Roman"/>
          <w:szCs w:val="24"/>
        </w:rPr>
        <w:t xml:space="preserve"> στην ερώτησή μου. Ποια είναι η πρόταση του ΚΚΕ; Να εντάξουμε τους ασφαλισμένους στο ΤΕΑΠΕΤΕ; Αν μου το προτείνει τώρα, να το ακούσω, γιατί αυτό είναι θέμα ευθύνης και δικαιοδοσίας της Κυβέρνησης να πράξει αμέσως μια υποχρέωση τέτοια. </w:t>
      </w:r>
    </w:p>
    <w:p w14:paraId="7E8217D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Όμως, εμείς δεν έχουμε την πολιτική αντίληψη ότι πρέπει να εντάξουμε τους ασφαλισμένους στο ΤΕΑΠΕΤΕ, αλλά έχουμε την πολιτική αντίληψη ότι η τράπεζα πρέπει να υποχρεωθεί, όπως οφείλει, να συμπεριφερθεί με τον τρόπο που ο κανονισμός λειτουργίας του ΛΕΠΕΤΕ ορίζει. Δηλαδή, όπως λέει το άρθρο 4, η διαχειριστική επιτροπή να αποφασίσει. Αυτό έκανε πάντα, και τις καλές και τις κακές μέρες. Δεν θα αλλάξει τώρα αυτό. Δεν υπάρχει περίπτωση η Κυβέρνηση να δώσει χώρο για αλλαγή στάσης της τράπεζας στην ευθύνη που έχει να τηρήσει τον κανονισμό. Περιμένω την απάντηση από το ΚΚΕ, γιατί πραγματικά θα βοηθήσει αυτό. </w:t>
      </w:r>
    </w:p>
    <w:p w14:paraId="7E8217D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Κύριε Πρόεδρε, μου επιτρέπετε; </w:t>
      </w:r>
    </w:p>
    <w:p w14:paraId="7E8217D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Κοιτάξτε, δεν προβλέπεται από τον Κανονισμό, αλλά μπορούμε να το ανεχθούμε, αφού το θέλει και ο Υπουργός. </w:t>
      </w:r>
    </w:p>
    <w:p w14:paraId="7E8217D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Σας ευχαριστώ πολύ. </w:t>
      </w:r>
    </w:p>
    <w:p w14:paraId="7E8217D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Πρέπει να πούμε στον κύριο Υπουργό ότι τα εργαλεία για να συμμορφωθεί η τράπεζα τα έχει η Κυβέρνηση και δεν τα έχει το ΚΚΕ. Το ΚΚΕ εδώ καλεί την Κυβέρνηση να πάρει όλα εκείνα τα μέτρα, να αξιοποιήσει όλα εκείνα τα εργαλεία που έχει στα χέρια της ως Κυβέρνηση, να υποχρεώσει την τράπεζα να καταβάλει τα ελλείμματα στον ΛΕΠΕΤΕ και να συνεχίσει απρόσκοπτα η καταβολή των συντάξεων στους συνταξιούχους. </w:t>
      </w:r>
    </w:p>
    <w:p w14:paraId="7E8217D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7E8217D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συνεχίστε. </w:t>
      </w:r>
    </w:p>
    <w:p w14:paraId="7E8217D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Κατάλαβα από την απάντηση του κ. </w:t>
      </w:r>
      <w:proofErr w:type="spellStart"/>
      <w:r>
        <w:rPr>
          <w:rFonts w:eastAsia="Times New Roman" w:cs="Times New Roman"/>
          <w:szCs w:val="24"/>
        </w:rPr>
        <w:t>Κατσώτη</w:t>
      </w:r>
      <w:proofErr w:type="spellEnd"/>
      <w:r>
        <w:rPr>
          <w:rFonts w:eastAsia="Times New Roman" w:cs="Times New Roman"/>
          <w:szCs w:val="24"/>
        </w:rPr>
        <w:t xml:space="preserve"> ότι, όταν πρόκειται να κατηγορηθεί η Κυβέρνηση, όλες οι άλλες πάγιες θέσεις του Κομμουνιστικού Κόμματος για τον καπιταλισμό, τις ταξικές αντιθέσεις, όλες αυτές οι αντιλήψεις για τα ταξικά συμφέροντα, υποχωρούν, αν είναι η Κυβέρνηση να φταίει. Το ίδιο και για τις πλημμύρες. </w:t>
      </w:r>
    </w:p>
    <w:p w14:paraId="7E8217D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Αυτή ήταν η θέση του ΚΚΕ, έτσι αντιμετωπίζει και το θέμα αυτό. Διότι, κατά τα άλλα, η Κυβέρνηση αυτό ακριβώς κάνει: να τηρεί τον νόμο, όχι να εκλιπαρεί ή να κάνει έκκληση προς την τράπεζα, αλλά να τονίζει προς την τράπεζα, ως έχει η Κυβέρνηση την υποχρέωση να κάνει, να τηρήσει τις υποχρεώσεις της που προκύπτουν από τον συγκεκριμένο κανονισμό, ο οποίος έχει κανονιστική ισχύ. </w:t>
      </w:r>
    </w:p>
    <w:p w14:paraId="7E8217D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Αυτή η θέση που δηλώνω εδώ δεν είναι μία κουβέντα που απλώς λέγεται. Έχει μεγάλη σημασία και υποδηλώνει την ευθύνη που έχει η τράπεζα, ως ένα από τα μεγαλύτερα πιστωτικά ιδρύματα της χώρας, να συμπεριφερθεί υπεύθυνα και να κάνει αυτό που έκανε πάντα. Δηλαδή, να αποφασίσει η διαχειριστική επιτροπή με τα τέσσερα πέμπτα και το διοικητικό συμβούλιο της τράπεζας να αποφασίσει την καλύτερη λύση, προκειμένου να διασφαλίσει τη λειτουργία ενός φορέα που λειτουργεί από το 1949, εδώ και σχεδόν εβδομήντα χρόνια. Δεν είναι δύσκολο αυτό να το καταλάβει κανείς. Δεν θα επιτρέψει τούτη η Κυβέρνηση κάτι διαφορετικό. Τελεία και παύλα. </w:t>
      </w:r>
    </w:p>
    <w:p w14:paraId="7E8217D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ευθύνη πρέπει να αποδίδεται σωστά. Δεν μπορεί να συσκοτίζεται η ευθύνη του οποιουδήποτε ρίχνοντας τα πυρά στην Κυβέρνηση για μία κατάσταση η οποία έχει οριστεί πώς πρέπει να αντιμετωπιστεί. </w:t>
      </w:r>
    </w:p>
    <w:p w14:paraId="7E8217D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Εμείς υποστηρίζουμε απόλυτα τη θέση της Διεθνούς Οργάνωσης Εργασίας, που με την έκθεσή της λέει πώς πρέπει να επιλυθεί το θέμα. Από το 2005 έχουν περάσει δεκατρία χρόνια σχεδόν και πρέπει επιτέλους να λειτουργήσει -αυτή είναι η θέση της Κυβέρνησης- η Εθνική Τράπεζα όπως ορίζει. </w:t>
      </w:r>
    </w:p>
    <w:p w14:paraId="7E8217D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κάνει διαπραγμάτευση. Εκεί που θα καταλήξει η διαπραγμάτευση η Κυβέρνηση θα δώσει την επικύρωσή της με έναν τρόπο υπεύθυνο και θα στηρίξει την υποστήριξη της σωστής λύσης του προβλήματος. </w:t>
      </w:r>
    </w:p>
    <w:p w14:paraId="7E8217D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Πάντως ο καπιταλισμός δημιουργεί προβλήματα και όχι ο σοσιαλισμός. Αυτόν υπηρετείτε.  </w:t>
      </w:r>
    </w:p>
    <w:p w14:paraId="7E8217E0" w14:textId="77777777" w:rsidR="00AB6C9A" w:rsidRDefault="00F80A0E">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7E8217E1" w14:textId="77777777" w:rsidR="00AB6C9A" w:rsidRDefault="00F80A0E">
      <w:pPr>
        <w:spacing w:after="0" w:line="600" w:lineRule="auto"/>
        <w:ind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κάτω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δεκατρείς Γερμανοί διπλωμάτες. </w:t>
      </w:r>
    </w:p>
    <w:p w14:paraId="7E8217E2" w14:textId="77777777" w:rsidR="00AB6C9A" w:rsidRDefault="00F80A0E">
      <w:pPr>
        <w:spacing w:after="0" w:line="600" w:lineRule="auto"/>
        <w:ind w:firstLine="720"/>
        <w:jc w:val="both"/>
        <w:rPr>
          <w:rFonts w:eastAsia="Times New Roman" w:cs="Times New Roman"/>
          <w:lang w:val="en-US"/>
        </w:rPr>
      </w:pPr>
      <w:r>
        <w:rPr>
          <w:rFonts w:eastAsia="Times New Roman" w:cs="Times New Roman"/>
        </w:rPr>
        <w:t>Η</w:t>
      </w:r>
      <w:r>
        <w:rPr>
          <w:rFonts w:eastAsia="Times New Roman" w:cs="Times New Roman"/>
          <w:lang w:val="en-US"/>
        </w:rPr>
        <w:t xml:space="preserve"> </w:t>
      </w:r>
      <w:r>
        <w:rPr>
          <w:rFonts w:eastAsia="Times New Roman" w:cs="Times New Roman"/>
        </w:rPr>
        <w:t>Βουλή</w:t>
      </w:r>
      <w:r>
        <w:rPr>
          <w:rFonts w:eastAsia="Times New Roman" w:cs="Times New Roman"/>
          <w:lang w:val="en-US"/>
        </w:rPr>
        <w:t xml:space="preserve"> </w:t>
      </w:r>
      <w:r>
        <w:rPr>
          <w:rFonts w:eastAsia="Times New Roman" w:cs="Times New Roman"/>
        </w:rPr>
        <w:t>τούς</w:t>
      </w:r>
      <w:r>
        <w:rPr>
          <w:rFonts w:eastAsia="Times New Roman" w:cs="Times New Roman"/>
          <w:lang w:val="en-US"/>
        </w:rPr>
        <w:t xml:space="preserve"> </w:t>
      </w:r>
      <w:r>
        <w:rPr>
          <w:rFonts w:eastAsia="Times New Roman" w:cs="Times New Roman"/>
        </w:rPr>
        <w:t>καλωσορίζει</w:t>
      </w:r>
      <w:r>
        <w:rPr>
          <w:rFonts w:eastAsia="Times New Roman" w:cs="Times New Roman"/>
          <w:lang w:val="en-US"/>
        </w:rPr>
        <w:t xml:space="preserve">. </w:t>
      </w:r>
    </w:p>
    <w:p w14:paraId="7E8217E3" w14:textId="77777777" w:rsidR="00AB6C9A" w:rsidRDefault="00F80A0E">
      <w:pPr>
        <w:spacing w:after="0" w:line="600" w:lineRule="auto"/>
        <w:ind w:firstLine="720"/>
        <w:jc w:val="both"/>
        <w:rPr>
          <w:rFonts w:eastAsia="Times New Roman" w:cs="Times New Roman"/>
          <w:lang w:val="en-US"/>
        </w:rPr>
      </w:pPr>
      <w:r>
        <w:rPr>
          <w:rFonts w:eastAsia="Times New Roman" w:cs="Times New Roman"/>
          <w:lang w:val="en-US"/>
        </w:rPr>
        <w:t xml:space="preserve">Welcome to the Hellenic Parliament! </w:t>
      </w:r>
    </w:p>
    <w:p w14:paraId="7E8217E4" w14:textId="77777777" w:rsidR="00AB6C9A" w:rsidRDefault="00F80A0E">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7E8217E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σας ανακοινώσω ότι η Διαρκής Επιτροπή Παραγωγής και Εμπορίου καταθέτει την έκθεσή της στο σχέδιο νόμου του Υπουργείου Ναυτιλίας και Νησιωτικής Πολιτικής: «Διά βίου εκπαίδευση προσωπικού Υπουργείου Ναυτιλίας και Νησιωτικής Πολιτικής, ενδυνάμωση της διαφάνειας και της αξιοκρατίας σε θέματα αρμοδιότητας Υπουργείου Ναυτιλίας και Νησιωτικής Πολιτικής, ενίσχυση της κοινωνικής συμμετοχής στην ακτοπλοΐα, θέματα πολιτικού προσωπικού, συμπλήρωση διατάξεων για τα λιμενικά έργα και άλλες διατάξεις». </w:t>
      </w:r>
    </w:p>
    <w:p w14:paraId="7E8217E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πρώτη με αριθμό 262/10-11-2017 επίκαιρη ερώτηση δεύτερου κύκλου (Β΄) του Βουλευτή Θεσπρωτίας της Νέας Δημοκρατίας κ. </w:t>
      </w:r>
      <w:proofErr w:type="spellStart"/>
      <w:r>
        <w:rPr>
          <w:rFonts w:eastAsia="Times New Roman" w:cs="Times New Roman"/>
          <w:szCs w:val="24"/>
        </w:rPr>
        <w:t>Γιόγιακα</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«Δυσλειτουργίες στην αναγνώριση του δικαιώματος οικονομικής ενίσχυσης ατόμων με βαριά νοητική υστέρηση». Θα απαντήσει ο Υφυπουργός κ. Πετρόπουλος. </w:t>
      </w:r>
    </w:p>
    <w:p w14:paraId="7E8217E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Γιόγιακα</w:t>
      </w:r>
      <w:proofErr w:type="spellEnd"/>
      <w:r>
        <w:rPr>
          <w:rFonts w:eastAsia="Times New Roman" w:cs="Times New Roman"/>
          <w:szCs w:val="24"/>
        </w:rPr>
        <w:t xml:space="preserve">, έχετε τον λόγο για δύο λεπτά, για να αναπτύξτε την ερώτησή σας. </w:t>
      </w:r>
    </w:p>
    <w:p w14:paraId="7E8217E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Κύριε Υπουργέ, τις τελευταίες εβδομάδες στον νομό μου, τη Θεσπρωτία, άτομα με βαριά νοητική υστέρηση, ενώ έχουν πιστοποιηθεί εφ’ όρου ζωής από τις υγειονομικές επιτροπές των πρώην νομαρχιών, καλούνται από τις τοπικές υπηρεσίες πρόνοιας για επανεξέταση, ώστε να αποφασιστεί εκ νέου αν δικαιούνται το </w:t>
      </w:r>
      <w:proofErr w:type="spellStart"/>
      <w:r>
        <w:rPr>
          <w:rFonts w:eastAsia="Times New Roman" w:cs="Times New Roman"/>
          <w:szCs w:val="24"/>
        </w:rPr>
        <w:t>προνοιακό</w:t>
      </w:r>
      <w:proofErr w:type="spellEnd"/>
      <w:r>
        <w:rPr>
          <w:rFonts w:eastAsia="Times New Roman" w:cs="Times New Roman"/>
          <w:szCs w:val="24"/>
        </w:rPr>
        <w:t xml:space="preserve"> επίδομα. Είναι άτομα, που βάσει του δικού σας νόμου, του ν.4331/2015, δεν θα έπρεπε να ξαναπαρουσιάζονται στις επιτροπές των ΚΕΠΑ. </w:t>
      </w:r>
    </w:p>
    <w:p w14:paraId="7E8217E9" w14:textId="77777777" w:rsidR="00AB6C9A" w:rsidRDefault="00F80A0E">
      <w:pPr>
        <w:spacing w:after="0" w:line="600" w:lineRule="auto"/>
        <w:ind w:firstLine="720"/>
        <w:jc w:val="both"/>
        <w:rPr>
          <w:rFonts w:eastAsia="Times New Roman"/>
          <w:szCs w:val="24"/>
        </w:rPr>
      </w:pPr>
      <w:r>
        <w:rPr>
          <w:rFonts w:eastAsia="Times New Roman"/>
          <w:szCs w:val="24"/>
        </w:rPr>
        <w:t xml:space="preserve">Ο νόμος είναι ξεκάθαρος και οι περιπτώσεις επανελέγχου αφορούν λίγους νομούς ανά την Ελλάδα. Στην πρώτη παράγραφο, του πρώτου άρθρου του ν.4331/2015, αναφέρεται ότι: «Όσοι ενδιαφέρονται να ενταχθούν στα </w:t>
      </w:r>
      <w:proofErr w:type="spellStart"/>
      <w:r>
        <w:rPr>
          <w:rFonts w:eastAsia="Times New Roman"/>
          <w:szCs w:val="24"/>
        </w:rPr>
        <w:t>προνοιακά</w:t>
      </w:r>
      <w:proofErr w:type="spellEnd"/>
      <w:r>
        <w:rPr>
          <w:rFonts w:eastAsia="Times New Roman"/>
          <w:szCs w:val="24"/>
        </w:rPr>
        <w:t xml:space="preserve"> προγράμματα οικονομικής ενίσχυσης των ατόμων με αναπηρία, καθώς και οι δικαιούχοι των οποίων η ισχύς των γνωματεύσεων ή πιστοποιητικών αναπηρίας έχει λήξει, εξετάζονται υποχρεωτικά από 1-9-2011 για την πιστοποίηση του βαθμού αναπηρίας τους από τις υγειονομικές επιτροπές ΚΕΠΑ, για τη χορήγηση, παράταση οικονομικής ενίσχυσης ή άλλης </w:t>
      </w:r>
      <w:proofErr w:type="spellStart"/>
      <w:r>
        <w:rPr>
          <w:rFonts w:eastAsia="Times New Roman"/>
          <w:szCs w:val="24"/>
        </w:rPr>
        <w:t>προνοιακής</w:t>
      </w:r>
      <w:proofErr w:type="spellEnd"/>
      <w:r>
        <w:rPr>
          <w:rFonts w:eastAsia="Times New Roman"/>
          <w:szCs w:val="24"/>
        </w:rPr>
        <w:t xml:space="preserve"> παροχής. </w:t>
      </w:r>
    </w:p>
    <w:p w14:paraId="7E8217EA" w14:textId="77777777" w:rsidR="00AB6C9A" w:rsidRDefault="00F80A0E">
      <w:pPr>
        <w:spacing w:after="0" w:line="600" w:lineRule="auto"/>
        <w:ind w:firstLine="720"/>
        <w:jc w:val="both"/>
        <w:rPr>
          <w:rFonts w:eastAsia="Times New Roman"/>
          <w:szCs w:val="24"/>
        </w:rPr>
      </w:pPr>
      <w:r>
        <w:rPr>
          <w:rFonts w:eastAsia="Times New Roman"/>
          <w:szCs w:val="24"/>
        </w:rPr>
        <w:t xml:space="preserve">Η εξέταση στα ΚΕΠΑ, κύριε Υπουργέ, αφορά όσους θέλουν να αποκτήσουν το δικαίωμα να παίρνουν κάποιο επίδομα αλλά δεν έχουν πιστοποίηση ή όσους έχουν πιστοποίηση αλλά έχει λήξει. Κακώς, λοιπόν, έχει αρχίσει η επανεξέταση ατόμων με βαριά νοητική υστέρηση, με αναπηρία από 80% και πάνω και εφ’ όρου ζωής και δείκτη νοημοσύνης κάτω από τριάντα. </w:t>
      </w:r>
    </w:p>
    <w:p w14:paraId="7E8217EB" w14:textId="77777777" w:rsidR="00AB6C9A" w:rsidRDefault="00F80A0E">
      <w:pPr>
        <w:spacing w:after="0" w:line="600" w:lineRule="auto"/>
        <w:ind w:firstLine="720"/>
        <w:jc w:val="both"/>
        <w:rPr>
          <w:rFonts w:eastAsia="Times New Roman"/>
          <w:szCs w:val="24"/>
        </w:rPr>
      </w:pPr>
      <w:r>
        <w:rPr>
          <w:rFonts w:eastAsia="Times New Roman"/>
          <w:szCs w:val="24"/>
        </w:rPr>
        <w:t xml:space="preserve">Υπάρχει, όμως, κι ένα χειρότερο. Ένα μεγάλο ποσοστό απ’ όσους έχουν επανεξεταστεί κρίθηκε ότι δεν μπορούν να παίρνουν το επίδομα με τη βαριά νοητική υστέρηση. Ξέρετε, γιατί, κύριε Υπουργέ; Γιατί, ενώ έχουν δείκτη νοημοσύνης κάτω από τριάντα, που είναι προϋπόθεση για το επίδομα, οι συνάδελφοι γιατροί των ΚΕΠΑ, σε ρόλο </w:t>
      </w:r>
      <w:proofErr w:type="spellStart"/>
      <w:r>
        <w:rPr>
          <w:rFonts w:eastAsia="Times New Roman"/>
          <w:szCs w:val="24"/>
        </w:rPr>
        <w:t>τροϊκανών</w:t>
      </w:r>
      <w:proofErr w:type="spellEnd"/>
      <w:r>
        <w:rPr>
          <w:rFonts w:eastAsia="Times New Roman"/>
          <w:szCs w:val="24"/>
        </w:rPr>
        <w:t xml:space="preserve"> ελεγκτών και αγνοώντας σε πολλές περιπτώσεις πρόσφατα αποτελέσματα, τεστ νοητικού δυναμικού από τα κέντρα ψυχικής υγείας, βάζουν αυθαίρετα, με δική τους εκτίμηση για τον δείκτη, μεγαλύτερο από το τριάντα. </w:t>
      </w:r>
    </w:p>
    <w:p w14:paraId="7E8217EC" w14:textId="77777777" w:rsidR="00AB6C9A" w:rsidRDefault="00F80A0E">
      <w:pPr>
        <w:spacing w:after="0" w:line="600" w:lineRule="auto"/>
        <w:ind w:firstLine="720"/>
        <w:jc w:val="both"/>
        <w:rPr>
          <w:rFonts w:eastAsia="Times New Roman"/>
          <w:szCs w:val="24"/>
        </w:rPr>
      </w:pPr>
      <w:r>
        <w:rPr>
          <w:rFonts w:eastAsia="Times New Roman"/>
          <w:szCs w:val="24"/>
        </w:rPr>
        <w:t xml:space="preserve">Έχουμε, για παράδειγμα, πάσχοντα για τον οποίο η βεβαίωση του κέντρου ψυχικής υγείας γράφει ότι η διαδικασία δεν ολοκληρώθηκε λόγω πλήρους αδυναμίας να απαντήσει στις δοκιμασίες του τεστ, λόγω της κατάστασής του και του βεβαιώνεται από το κέντρο δείκτης νοημοσύνης κάτω του τριάντα. Ο άνθρωπος αυτός, κύριε Υπουργέ, αξιολογήθηκε από την επιτροπή ΚΕΠΑ με δείκτη νοημοσύνης περίπου στο σαράντα πέντε. </w:t>
      </w:r>
    </w:p>
    <w:p w14:paraId="7E8217ED" w14:textId="77777777" w:rsidR="00AB6C9A" w:rsidRDefault="00F80A0E">
      <w:pPr>
        <w:spacing w:after="0" w:line="600" w:lineRule="auto"/>
        <w:ind w:firstLine="720"/>
        <w:jc w:val="both"/>
        <w:rPr>
          <w:rFonts w:eastAsia="Times New Roman"/>
          <w:szCs w:val="24"/>
        </w:rPr>
      </w:pPr>
      <w:r>
        <w:rPr>
          <w:rFonts w:eastAsia="Times New Roman"/>
          <w:szCs w:val="24"/>
        </w:rPr>
        <w:t xml:space="preserve">Σε τέτοιες περιπτώσεις κόβεται το επίδομα. Μπορείτε να δείτε μερικές από τις περιπτώσεις -τις έχουμε εδώ- στα έγγραφα που καταθέτω για τα Πρακτικά. </w:t>
      </w:r>
    </w:p>
    <w:p w14:paraId="7E8217EE" w14:textId="77777777" w:rsidR="00AB6C9A" w:rsidRDefault="00F80A0E">
      <w:pPr>
        <w:spacing w:after="0"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Γιόγιακας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E8217EF" w14:textId="77777777" w:rsidR="00AB6C9A" w:rsidRDefault="00F80A0E">
      <w:pPr>
        <w:spacing w:after="0" w:line="600" w:lineRule="auto"/>
        <w:ind w:firstLine="720"/>
        <w:jc w:val="both"/>
        <w:rPr>
          <w:rFonts w:eastAsia="Times New Roman"/>
          <w:szCs w:val="24"/>
        </w:rPr>
      </w:pPr>
      <w:r>
        <w:rPr>
          <w:rFonts w:eastAsia="Times New Roman"/>
          <w:szCs w:val="24"/>
        </w:rPr>
        <w:t xml:space="preserve">Είναι συνάνθρωποί μας που δεν θα έχουν ποτέ τη δυνατότητα να δουλέψουν, που χρειάζονται συνεχώς κάποιον δίπλα τους, που σήμερα είναι συνήθως γονείς μεγάλης ηλικίας, αλλά αύριο δεν θα ξέρουν αν θα υπάρχει κάποιος να τους στηρίξει.  </w:t>
      </w:r>
    </w:p>
    <w:p w14:paraId="7E8217F0" w14:textId="77777777" w:rsidR="00AB6C9A" w:rsidRDefault="00F80A0E">
      <w:pPr>
        <w:spacing w:after="0" w:line="600" w:lineRule="auto"/>
        <w:ind w:firstLine="720"/>
        <w:jc w:val="both"/>
        <w:rPr>
          <w:rFonts w:eastAsia="Times New Roman"/>
          <w:szCs w:val="24"/>
        </w:rPr>
      </w:pPr>
      <w:r>
        <w:rPr>
          <w:rFonts w:eastAsia="Times New Roman"/>
          <w:szCs w:val="24"/>
        </w:rPr>
        <w:t xml:space="preserve">Επομένως θα ήθελα να μας πείτε τι πρόκειται να κάνετε για τους συμπολίτες μας με βαριά νοητική υστέρηση, που κακώς έχουν κληθεί για επανεξέταση και τι θα κάνετε με εκείνους που μετά την επανεξέταση στερήθηκαν το επίδομα. </w:t>
      </w:r>
    </w:p>
    <w:p w14:paraId="7E8217F1" w14:textId="77777777" w:rsidR="00AB6C9A" w:rsidRDefault="00F80A0E">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Υπουργέ, έχετε τον λόγο.</w:t>
      </w:r>
    </w:p>
    <w:p w14:paraId="7E8217F2" w14:textId="77777777" w:rsidR="00AB6C9A" w:rsidRDefault="00F80A0E">
      <w:pPr>
        <w:spacing w:after="0" w:line="600" w:lineRule="auto"/>
        <w:ind w:firstLine="720"/>
        <w:jc w:val="both"/>
        <w:rPr>
          <w:rFonts w:eastAsia="Times New Roman"/>
          <w:szCs w:val="24"/>
        </w:rPr>
      </w:pPr>
      <w:r w:rsidRPr="001C024C">
        <w:rPr>
          <w:rFonts w:eastAsia="Times New Roman"/>
          <w:b/>
          <w:szCs w:val="24"/>
        </w:rPr>
        <w:t xml:space="preserve">ΑΝΑΣΤΑΣΙΟΣ ΠΕΤΡΟΠΟΥΛΟΣ (Υφυπουργός Εργασίας, Κοινωνικής Ασφάλισης και Κοινωνικής Αλληλεγγύης): </w:t>
      </w:r>
      <w:r w:rsidRPr="001C024C">
        <w:rPr>
          <w:rFonts w:eastAsia="Times New Roman"/>
          <w:szCs w:val="24"/>
        </w:rPr>
        <w:t>Ευχαριστώ, κύριε Πρόεδρε.</w:t>
      </w:r>
    </w:p>
    <w:p w14:paraId="7E8217F3" w14:textId="77777777" w:rsidR="00AB6C9A" w:rsidRDefault="00F80A0E">
      <w:pPr>
        <w:spacing w:after="0" w:line="600" w:lineRule="auto"/>
        <w:ind w:firstLine="720"/>
        <w:jc w:val="both"/>
        <w:rPr>
          <w:rFonts w:eastAsia="Times New Roman"/>
          <w:szCs w:val="24"/>
        </w:rPr>
      </w:pPr>
      <w:r w:rsidRPr="001C024C">
        <w:rPr>
          <w:rFonts w:eastAsia="Times New Roman"/>
          <w:szCs w:val="24"/>
        </w:rPr>
        <w:t xml:space="preserve">Κύριε </w:t>
      </w:r>
      <w:proofErr w:type="spellStart"/>
      <w:r w:rsidRPr="001C024C">
        <w:rPr>
          <w:rFonts w:eastAsia="Times New Roman"/>
          <w:szCs w:val="24"/>
        </w:rPr>
        <w:t>Γιόγιακα</w:t>
      </w:r>
      <w:proofErr w:type="spellEnd"/>
      <w:r w:rsidRPr="001C024C">
        <w:rPr>
          <w:rFonts w:eastAsia="Times New Roman"/>
          <w:szCs w:val="24"/>
        </w:rPr>
        <w:t xml:space="preserve">, τα έγγραφα τα οποία καταθέσατε, δεν είναι απόρρητα, οπότε θα τα δω. Δεν είναι σαν τα άλλα που κατέθεσε άλλος Βουλευτής και ξεσήκωσε το σύμπαν. </w:t>
      </w:r>
    </w:p>
    <w:p w14:paraId="7E8217F4" w14:textId="77777777" w:rsidR="00AB6C9A" w:rsidRDefault="00F80A0E">
      <w:pPr>
        <w:spacing w:after="0" w:line="600" w:lineRule="auto"/>
        <w:ind w:firstLine="720"/>
        <w:jc w:val="both"/>
        <w:rPr>
          <w:rFonts w:eastAsia="Times New Roman"/>
          <w:szCs w:val="24"/>
        </w:rPr>
      </w:pPr>
      <w:r>
        <w:rPr>
          <w:rFonts w:eastAsia="Times New Roman"/>
          <w:szCs w:val="24"/>
        </w:rPr>
        <w:t xml:space="preserve">Θα τα δω, γιατί μας ενδιαφέρει, πραγματικά, πώς λειτουργούν οι σχετικές επιτροπές. Οι επιτροπές, όμως, συγκροτούνται από επιστημονικό προσωπικό της χώρας, γιατρούς, οι οποίοι δεν έχουν κανέναν λόγο να λειτουργήσουν πέρα από τον όρκο που έχουν δώσει, την υποχρέωση που έχουν, να τηρούν τα καθήκοντά τους σωστά. Πάντα, όμως, μπορεί να συμβαίνει κάτι, που εμείς οφείλουμε να ερευνήσουμε. </w:t>
      </w:r>
    </w:p>
    <w:p w14:paraId="7E8217F5" w14:textId="77777777" w:rsidR="00AB6C9A" w:rsidRDefault="00F80A0E">
      <w:pPr>
        <w:spacing w:after="0" w:line="600" w:lineRule="auto"/>
        <w:ind w:firstLine="720"/>
        <w:jc w:val="both"/>
        <w:rPr>
          <w:rFonts w:eastAsia="Times New Roman"/>
          <w:szCs w:val="24"/>
        </w:rPr>
      </w:pPr>
      <w:r>
        <w:rPr>
          <w:rFonts w:eastAsia="Times New Roman"/>
          <w:szCs w:val="24"/>
        </w:rPr>
        <w:t xml:space="preserve">Σας ενημερώνω, όμως, ότι σύμφωνα με τους σχετικούς πίνακες για τις αναπηρίες για τα άτομα με νοητική υστέρηση, τους οποίους εμείς έχουμε επεξεργαστεί και θα τεθούν σε ισχύ σύντομα, τα όρια έγιναν πιο ευνοϊκά για τους πάσχοντες από νοητική υστέρηση. Για ποσοστό αναπηρίας 80% ο δείκτης τριάντα έγινε τριάντα τέσσερα. Άρα διευρύναμε την κάλυψη και από σαράντα πέντε έχει γίνει σαράντα εννιά, για ποσοστά αναπηρίας 67%. </w:t>
      </w:r>
    </w:p>
    <w:p w14:paraId="7E8217F6" w14:textId="77777777" w:rsidR="00AB6C9A" w:rsidRDefault="00F80A0E">
      <w:pPr>
        <w:spacing w:after="0" w:line="600" w:lineRule="auto"/>
        <w:ind w:firstLine="720"/>
        <w:jc w:val="both"/>
        <w:rPr>
          <w:rFonts w:eastAsia="Times New Roman"/>
          <w:szCs w:val="24"/>
        </w:rPr>
      </w:pPr>
      <w:r>
        <w:rPr>
          <w:rFonts w:eastAsia="Times New Roman"/>
          <w:szCs w:val="24"/>
        </w:rPr>
        <w:t xml:space="preserve">Επομένως η δική μας πρόθεση, ως Κυβέρνηση, είναι να καλύψουμε με καλύτερους όρους τις ανάγκες των ατόμων που πάσχουν από νοητική υστέρηση. </w:t>
      </w:r>
    </w:p>
    <w:p w14:paraId="7E8217F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Όμως όπως προφανώς γνωρίζετε, -δεν ξέρω τι έγινε στη Θεσπρωτία και μου κάνει εντύπωση, γιατί εκεί προκύπτει αυτό το θέμα- από άλλη περιοχή της χώρας δεν μας ήρθε τέτοιο παράπονο. Θα το κοιτάξουμε, γιατί προκύπτει εκεί ειδικά. </w:t>
      </w:r>
    </w:p>
    <w:p w14:paraId="7E8217F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Γιατί ξέρετε το θέμα σχετικά με τις αναπηρίες, είναι ένα θέμα λίγο γκρίζο, που σε ορισμένες περιπτώσεις μας έχει εκθέσει κατά το παρελθόν. Το ξέρετε και ως θέμα το ξέρουμε όλοι. Πρέπει να είμαστε πολύ προσεκτικοί, για να είναι ακριβώς πιστοποιημένη με επιστημονικούς όρους η αναπηρία. Είναι υποχρέωση που έχουμε ως κοινωνία, γιατί είναι όρος προστασίας του δικαιώματος η ακρίβεια της πιστοποίησης. </w:t>
      </w:r>
    </w:p>
    <w:p w14:paraId="7E8217F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Διότι αν είναι να το τραβάμε και να το ξεχειλώνουμε, εντάσσοντας σε ζώνες αναπηρίας άτομα που δεν πρέπει, αντιλαμβάνεστε ότι είναι ένα κακό αποτέλεσμα για τους ίδιους τους ανάπηρους, διότι τίθεται σε αμφιβολία η κατάστασή τους και είναι άδικο και κοινωνικά αδικαιολόγητο, να επιτρέπουμε τέτοια υποψία να υπάρχει σε οποιονδήποτε στη χώρα. Άρα είναι προς την προστασία τους η ακρίβεια της πιστοποίησης. </w:t>
      </w:r>
    </w:p>
    <w:p w14:paraId="7E8217F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Γι’ αυτόν τον λόγο ο τρόπος που τώρα πιστοποιείται ηλεκτρονικά και με πίνακες ηλεκτρονικής καταγραφής αναπηρίας και πιστοποίησης με τρόπο επιστημονικό, με διεθνή πρότυπα, όχι επινοημένα από εμάς, αυτά κάνουν αδιαμφισβήτητο το αποτέλεσμα. Υπό την έννοια αυτή και κάτω από τους νέους πίνακες που αλλάξανε, είναι προφανές ότι πρέπει να περάσουν από αυτόν τον νέο τρόπο πιστοποίησης και αυτό θα γίνει σε όλη τη χώρα. Περί αυτού πρόκειται.</w:t>
      </w:r>
    </w:p>
    <w:p w14:paraId="7E8217F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Γιόγιακα</w:t>
      </w:r>
      <w:proofErr w:type="spellEnd"/>
      <w:r>
        <w:rPr>
          <w:rFonts w:eastAsia="Times New Roman" w:cs="Times New Roman"/>
          <w:szCs w:val="24"/>
        </w:rPr>
        <w:t>, έχετε πάλι τον λόγο για τρία λεπτά.</w:t>
      </w:r>
    </w:p>
    <w:p w14:paraId="7E8217F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Κύριε Υπουργέ, θα ήθελα να κάνω ορισμένες παρατηρήσεις για το θέμα. Παρ’ όλο που την ευαισθησία σας τη βλέπω, πρέπει όμως να συγκεκριμενοποιηθούν κάποια πράγματα.</w:t>
      </w:r>
    </w:p>
    <w:p w14:paraId="7E8217F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πρόβλημα που συζητούμε υπάρχει, δεν αφορά μόνο τη Θεσπρωτία, όπου περίπου εκατό άτομα έχουν κληθεί για επανεξέταση με αποφάσεις πρώην νομαρχιακών αυτοδιοικήσεων και με ποσοστά, όπως σας είπα, πάνω από 80% και δείκτη κάτω από τριάντα. Νομικά δεν στέκει. Έχει, βέβαια, την ευχέρεια η πρόνοια και σύμφωνα με τον νόμο αυτόν να επανεξετάσει κάποια άτομα εδώ, όμως τους πήραν όλους όσους έχουν αυτές τις αποφάσεις. </w:t>
      </w:r>
    </w:p>
    <w:p w14:paraId="7E8217F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Μάλιστα μπορώ να σας πω ότι και κατά την πρόσφατη επίσκεψή μας, του Προέδρου του κ. Μητσοτάκη, στην Ηγουμενίτσα έγινε αποδέκτης των συγκεκριμένων παραπόνων, από πάρα πολλούς συμπατριώτες μας που έχουν παιδιά σε αυτή την κατάσταση. </w:t>
      </w:r>
    </w:p>
    <w:p w14:paraId="7E8217F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Να σας πω και το άλλο. Η πολιτεία έχει δημιουργήσει δομές, οι οποίες προσπαθούν να βελτιώσουν την κατάσταση αυτών των παιδιών, να τους δώσουν τη δυνατότητα να προσαρμοστούν και να εγκλιματιστούν στο κοινωνικό σύνολο. Ερχόμαστε εμείς αυτές τις αποφάσεις, που έχουν πριν το 2010, που είναι παιδιά τριάντα πέντε, σαράντα, σαράντα πέντε ετών –μεγάλοι άνθρωποι, πλέον, ουσιαστικά- και που οι γονείς τους τα φροντίζουν αυτή την περίοδο, προκειμένου να μπορούν να εξυπηρετούνται -τις βασικές ανάγκες- και έρχεται τώρα η ίδια η πολιτεία, αυτό το αγαθό που τους είχε δώσει έτσι ώστε να μπορούν να επιβιώνουν, να τους το στερεί. Είναι, πραγματικά, κοινωνικά άδικο. Τους κόβουν οι επιτροπές όχι εσείς προσωπικά, κύριε Πετρόπουλε.</w:t>
      </w:r>
    </w:p>
    <w:p w14:paraId="7E82180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Εγώ σας λέω ότι ο δείκτης νοημοσύνης από τριάντα που ήταν, μπορεί να πήγε στο τριάντα πέντε, γιατί τους βοήθησαν οι κοινωνικές δομές να βελτιωθούν. Μπορούν αυτοί οι άνθρωποι να ζήσουν πλέον, κόβοντας αυτά τα επιδόματα; Ειλικρινά είναι ένα καίριο ερώτημα και έχει γίνει κατεξοχήν σε λίγους νομούς. Ο ν.4331, κύριε Υπουργέ, είναι ξεκάθαρος. Δεν τους καλεί όλους να περάσουν εκ νέου επιτροπή. Είναι στη διακριτική ευχέρεια της πρόνοιας σε κάθε περιοχή. </w:t>
      </w:r>
    </w:p>
    <w:p w14:paraId="7E82180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Πέρα από αυτό υπάρχουν περιστατικά, κύριε Υπουργέ, τα οποία ενώ έχουν από τα κέντρα ψυχικής υγείας δείκτη νοημοσύνης κάτω από τριάντα κατά την εκτίμηση των ιατρών από τα ΚΕΠΑ ο δείκτης μπορεί να πάει στο σαράντα πέντε και αυτόματα κόβεται το επίδομα της νοητικής υστέρησης. Υπάρχουν αποφάσεις στις οποίες δεν αναφέρεται καν ο δείκτης νοημοσύνης στις αποφάσεις των ΚΕΠΑ.</w:t>
      </w:r>
    </w:p>
    <w:p w14:paraId="7E82180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Έτσι είναι.</w:t>
      </w:r>
    </w:p>
    <w:p w14:paraId="7E82180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Είναι σωστό αυτό;</w:t>
      </w:r>
    </w:p>
    <w:p w14:paraId="7E82180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Όχι.</w:t>
      </w:r>
    </w:p>
    <w:p w14:paraId="7E82180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Είναι αυθαίρετο. </w:t>
      </w:r>
    </w:p>
    <w:p w14:paraId="7E82180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Αυτά θέλουμε να ξεκαθαρίσουμε και είναι σαφέστατο ότι όσοι έχουν ποσοστό αναπηρίας από 80% και δείκτη νοημοσύνης κάτω από τριάντα δεν υποχρεούνται να περάσουν.</w:t>
      </w:r>
    </w:p>
    <w:p w14:paraId="7E82180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E82180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 γιατί είναι σοβαρό το θέμα.</w:t>
      </w:r>
    </w:p>
    <w:p w14:paraId="7E82180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Έκανε αίτημα η τοπική Πρόνοια Ηγουμενίτσας προς το Υπουργείο και απαντά ο κ. </w:t>
      </w:r>
      <w:proofErr w:type="spellStart"/>
      <w:r>
        <w:rPr>
          <w:rFonts w:eastAsia="Times New Roman" w:cs="Times New Roman"/>
          <w:szCs w:val="24"/>
        </w:rPr>
        <w:t>Καρέλλας</w:t>
      </w:r>
      <w:proofErr w:type="spellEnd"/>
      <w:r>
        <w:rPr>
          <w:rFonts w:eastAsia="Times New Roman" w:cs="Times New Roman"/>
          <w:szCs w:val="24"/>
        </w:rPr>
        <w:t xml:space="preserve"> τι λέει η νομοθεσία, χωρίς να αναφέρει ότι σώνει και καλά πρέπει να ξαναπεράσουν όσοι έχουν πάνω από 80% ποσοστό και δείκτη νοημοσύνης από τριάντα.</w:t>
      </w:r>
    </w:p>
    <w:p w14:paraId="7E82180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Στον Δήμο Αγίου Δημητρίου αναφέρει ο κ. </w:t>
      </w:r>
      <w:proofErr w:type="spellStart"/>
      <w:r>
        <w:rPr>
          <w:rFonts w:eastAsia="Times New Roman" w:cs="Times New Roman"/>
          <w:szCs w:val="24"/>
        </w:rPr>
        <w:t>Καρέλλας</w:t>
      </w:r>
      <w:proofErr w:type="spellEnd"/>
      <w:r>
        <w:rPr>
          <w:rFonts w:eastAsia="Times New Roman" w:cs="Times New Roman"/>
          <w:szCs w:val="24"/>
        </w:rPr>
        <w:t xml:space="preserve"> ότι όσοι έχουν ποσοστό κάτω από 67%, πρέπει να ξαναπεράσουν. Υπάρχει γενικότερα μια σύγχυση και δεν ισχύουν τα ίδια μέτρα και τα ίδια σταθμά σε όλη την επικράτεια. Είναι ένα πολύ λεπτό θέμα. Πρέπει να το δείτε με ιδιαίτερη προσοχή, χωρίς κανείς να λέει ότι περιστατικά, τα οποία είναι </w:t>
      </w:r>
      <w:proofErr w:type="spellStart"/>
      <w:r>
        <w:rPr>
          <w:rFonts w:eastAsia="Times New Roman" w:cs="Times New Roman"/>
          <w:szCs w:val="24"/>
        </w:rPr>
        <w:t>προκλητά</w:t>
      </w:r>
      <w:proofErr w:type="spellEnd"/>
      <w:r>
        <w:rPr>
          <w:rFonts w:eastAsia="Times New Roman" w:cs="Times New Roman"/>
          <w:szCs w:val="24"/>
        </w:rPr>
        <w:t xml:space="preserve"> και που δεν ισχύουν αυτές οι διατάξεις, θα πρέπει να συνεχίσουν να παίρνουν τα επιδόματα. Έπεται στη συνέχεια να κληθούν, απ’ ό,τι μαθαίνουμε, και τα άτομα με τυφλότητα να περάσουν ξανά εκ νέου. Εκεί, κύριε Υπουργέ, άτομα που πιθανολογούνται ότι δεν έχουν σωστές διαγνώσεις, να ξαναπεράσουν.</w:t>
      </w:r>
    </w:p>
    <w:p w14:paraId="7E82180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Και ένα τελευταίο που μπορεί να είναι πάρα πολύ χρήσιμο, είναι ότι από την 1-1-2018 με τον νέο ΟΓΑ, θα πρέπει όλα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να πληρώνονται μέσω του ΟΓΑ και όχι μέσω της πρόνοιας των δήμων, που γίνεται μέχρι στιγμής. </w:t>
      </w:r>
    </w:p>
    <w:p w14:paraId="7E82180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Υπάρχει πρόβλεψη και απ’ ό,τι μου λένε πρέπει να συμπληρώνεται ο κωδικός των ΚΕΠΑ,</w:t>
      </w:r>
      <w:r>
        <w:rPr>
          <w:rFonts w:eastAsia="Times New Roman" w:cs="Times New Roman"/>
          <w:b/>
          <w:szCs w:val="24"/>
        </w:rPr>
        <w:t xml:space="preserve"> </w:t>
      </w:r>
      <w:r>
        <w:rPr>
          <w:rFonts w:eastAsia="Times New Roman" w:cs="Times New Roman"/>
          <w:szCs w:val="24"/>
        </w:rPr>
        <w:t xml:space="preserve">για να μπορεί να πληρώνεται μέσω του νέου ΟΓΑ το </w:t>
      </w:r>
      <w:proofErr w:type="spellStart"/>
      <w:r>
        <w:rPr>
          <w:rFonts w:eastAsia="Times New Roman" w:cs="Times New Roman"/>
          <w:szCs w:val="24"/>
        </w:rPr>
        <w:t>προνοιακό</w:t>
      </w:r>
      <w:proofErr w:type="spellEnd"/>
      <w:r>
        <w:rPr>
          <w:rFonts w:eastAsia="Times New Roman" w:cs="Times New Roman"/>
          <w:szCs w:val="24"/>
        </w:rPr>
        <w:t xml:space="preserve"> επίδομα. Θα θέλαμε να διευκρινιστεί, αν όχι σήμερα, στην πορεία, πώς μπορεί να διευθετηθεί, αν δεν έχουν περάσει από επιτροπές του ΚΕΠΑ.</w:t>
      </w:r>
    </w:p>
    <w:p w14:paraId="7E82180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w:t>
      </w:r>
    </w:p>
    <w:p w14:paraId="7E82180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έχετε τον λόγο.</w:t>
      </w:r>
    </w:p>
    <w:p w14:paraId="7E82180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Γιόγιακα</w:t>
      </w:r>
      <w:proofErr w:type="spellEnd"/>
      <w:r>
        <w:rPr>
          <w:rFonts w:eastAsia="Times New Roman" w:cs="Times New Roman"/>
          <w:szCs w:val="24"/>
        </w:rPr>
        <w:t xml:space="preserve">, φυσικά ευχή κάθε γονέα είναι το παιδί του να αποκτήσει νοητική ικανότητα μεγαλύτερη από αυτή που έχει. Δεν μπορεί να είναι ευχή κανενός γονέα, να μείνει χαμηλά η νοητική ικανότητα για να παίρνει επίδομα η οικογένεια. Είμαι βέβαιος γι’ αυτό. Έτσι λειτουργούν οι γονείς. </w:t>
      </w:r>
    </w:p>
    <w:p w14:paraId="7E82181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Επομένως επειδή η πολιτεία έχει την υποχρέωση να λειτουργεί σε όλα τα επίπεδα και για την βελτίωση των παροχών υγείας, ώστε να ενισχύσει τα άτομα με τρόπους επιστημονικούς, ιατρικούς για να γίνουν πιο ικανά, διότι είναι γνωστό ότι η νοητική ικανότητα μπορεί να αναπτύσσεται. Είναι διαφορετική στην παιδική ηλικία, μπορεί να βελτιώνεται μέχρι που φτάνει σε ένα σημείο φυσικά, δεν μπορεί να αναπτύσσεται συνεχώς, και μπορεί και να χαθεί αργότερα, αλλά αυτό το χρονικό σημείο έχει μια ηλικία. Αυτό είναι παραδεδεγμένη αρχή της επιστημονικής κοινότητας για τα σχετικά θέματα και με βάση αυτή λειτουργούμε.</w:t>
      </w:r>
    </w:p>
    <w:p w14:paraId="7E82181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Όμως σας είπα ότι ο δείκτης τριάντα  έγινε τριάντα τέσσερα</w:t>
      </w:r>
      <w:r w:rsidRPr="00560CCF">
        <w:rPr>
          <w:rFonts w:eastAsia="Times New Roman" w:cs="Times New Roman"/>
          <w:szCs w:val="24"/>
        </w:rPr>
        <w:t>.</w:t>
      </w:r>
      <w:r>
        <w:rPr>
          <w:rFonts w:eastAsia="Times New Roman" w:cs="Times New Roman"/>
          <w:szCs w:val="24"/>
        </w:rPr>
        <w:t xml:space="preserve"> Θα δημοσιευθεί το σχετικό ΦΕΚ σύντομα. Επομένως όλοι θα περάσουν, εφόσον εμπίπτουν σε αυτή τη νέα κλίμακα, για να ενταχθούν στην πιο ευνοϊκή ρύθμιση, διότι όταν με τριάντα τέσσερα δείκτη νοητικής ικανότητας εντάσσεσαι στην βαριά νοητική καθυστέρηση, ενώ πριν δεν ήσουν, έπρεπε να είχες τριάντα, αντιλαμβάνεστε ότι αυτό είναι κάτι πολύ καλύτερο.</w:t>
      </w:r>
    </w:p>
    <w:p w14:paraId="7E82181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Εμείς αποδεικνύουμε με αυτόν τον τρόπο -όχι μόνο εμείς αλλά και η επιστημονική κοινότητα, οι ειδικοί που κλήθηκαν να ορίσουν τις σχετικές παραμέτρους- ότι δείχνουμε ευαισθησία και θεωρούμε, πραγματικά, ότι αυτή η βελτίωση είναι αναγκαία. Αυτό θα γίνει με μια πιστοποίηση των σχετικών επιτροπών, οι οποίοι είναι επιστήμονες γιατροί, ειδικοί νευρολόγοι, ψυχολόγοι και ψυχίατροι, οι οποίοι θα κάνουν τη σχετική διάγνωση. Δεν μπορεί να γίνει διαφορετικά. Αυτό, που είπατε, επιβεβαιώνει αυτό που πριν εγώ ανέφερα ότι έχουμε χωρίς δείκτη νοημοσύνης τη βεβαίωση βαριά νοητική καθυστέρηση. </w:t>
      </w:r>
    </w:p>
    <w:p w14:paraId="7E82181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Έχουν δείκτη νοημοσύνης τα παιδιά.</w:t>
      </w:r>
    </w:p>
    <w:p w14:paraId="7E82181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Το είπατε.</w:t>
      </w:r>
      <w:r>
        <w:rPr>
          <w:rFonts w:eastAsia="Times New Roman" w:cs="Times New Roman"/>
          <w:b/>
          <w:szCs w:val="24"/>
        </w:rPr>
        <w:t xml:space="preserve"> </w:t>
      </w:r>
      <w:r>
        <w:rPr>
          <w:rFonts w:eastAsia="Times New Roman" w:cs="Times New Roman"/>
          <w:szCs w:val="24"/>
        </w:rPr>
        <w:t xml:space="preserve">Όχι είπατε ότι χωρίς να αναφέρεται δείκτη νοημοσύνης, λέει βαριά». Αυτό είναι απαράδεκτο ως έγγραφο και δεν πιστοποιεί. </w:t>
      </w:r>
    </w:p>
    <w:p w14:paraId="7E82181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…απόφαση των ΚΕΠΑ.</w:t>
      </w:r>
    </w:p>
    <w:p w14:paraId="7E82181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παρακαλώ, κύριε </w:t>
      </w:r>
      <w:proofErr w:type="spellStart"/>
      <w:r>
        <w:rPr>
          <w:rFonts w:eastAsia="Times New Roman" w:cs="Times New Roman"/>
          <w:szCs w:val="24"/>
        </w:rPr>
        <w:t>Γιόγιακα</w:t>
      </w:r>
      <w:proofErr w:type="spellEnd"/>
      <w:r>
        <w:rPr>
          <w:rFonts w:eastAsia="Times New Roman" w:cs="Times New Roman"/>
          <w:szCs w:val="24"/>
        </w:rPr>
        <w:t>.</w:t>
      </w:r>
    </w:p>
    <w:p w14:paraId="7E82181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Το κατάλαβα. Το είπατε, κατεγράφη και αυτό καταλάβαμε όλοι, δεν καταλάβαμε κάτι διαφορετικό. Πιστοποίηση βαριάς νοητικής καθυστέρησης χωρίς δείκτη νοημοσύνης. Απαράδεκτο και σκανδαλώδες! Ζημιώνει τους ίδιους τους πάσχοντες μια τέτοια κατάσταση! </w:t>
      </w:r>
    </w:p>
    <w:p w14:paraId="7E82181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Όπου υπάρχει αυτό, πρέπει να αρθεί και πρέπει να τακτοποιηθεί με την πιστοποιημένη διαδικασία, με βάση τα διεθνή πρότυπα, τα οποία δεν τα επινοήσαμε εμείς, όπως είπα και πριν. Υπάρχουν στη διεθνή βιβλιογραφία και στην πρακτική για τα ζητήματα αυτά και με αυτά θα λειτουργήσουμε. Έτσι θα λειτουργήσουμε και θα είναι μια σωστή διαδικασία, που δεν θα επιδέχεται οποιαδήποτε αμφισβήτηση.</w:t>
      </w:r>
    </w:p>
    <w:p w14:paraId="7E82181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E82181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σας ευχαριστώ.</w:t>
      </w:r>
    </w:p>
    <w:p w14:paraId="7E82181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Κύριε Πρόεδρε…</w:t>
      </w:r>
    </w:p>
    <w:p w14:paraId="7E82181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Γιόγιακα</w:t>
      </w:r>
      <w:proofErr w:type="spellEnd"/>
      <w:r>
        <w:rPr>
          <w:rFonts w:eastAsia="Times New Roman" w:cs="Times New Roman"/>
          <w:szCs w:val="24"/>
        </w:rPr>
        <w:t xml:space="preserve">, δεν έχετε το δικαίωμα </w:t>
      </w:r>
      <w:proofErr w:type="spellStart"/>
      <w:r>
        <w:rPr>
          <w:rFonts w:eastAsia="Times New Roman" w:cs="Times New Roman"/>
          <w:szCs w:val="24"/>
        </w:rPr>
        <w:t>τριτολογίας</w:t>
      </w:r>
      <w:proofErr w:type="spellEnd"/>
      <w:r>
        <w:rPr>
          <w:rFonts w:eastAsia="Times New Roman" w:cs="Times New Roman"/>
          <w:szCs w:val="24"/>
        </w:rPr>
        <w:t xml:space="preserve">. Κανένας. Ούτε ο Υπουργός, ούτε εσείς. </w:t>
      </w:r>
    </w:p>
    <w:p w14:paraId="7E82181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Για ένα λεπτό, κύριε Πρόεδρε. </w:t>
      </w:r>
    </w:p>
    <w:p w14:paraId="7E82181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Δεν έχουμε το δικαίωμα εκ του Κανονισμού.</w:t>
      </w:r>
    </w:p>
    <w:p w14:paraId="7E82181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Μα το κάναμε πριν, κύριε Πρόεδρε.</w:t>
      </w:r>
    </w:p>
    <w:p w14:paraId="7E82182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proofErr w:type="spellStart"/>
      <w:r>
        <w:rPr>
          <w:rFonts w:eastAsia="Times New Roman" w:cs="Times New Roman"/>
          <w:szCs w:val="24"/>
        </w:rPr>
        <w:t>Τριτολογίας</w:t>
      </w:r>
      <w:proofErr w:type="spellEnd"/>
      <w:r>
        <w:rPr>
          <w:rFonts w:eastAsia="Times New Roman" w:cs="Times New Roman"/>
          <w:szCs w:val="24"/>
        </w:rPr>
        <w:t xml:space="preserve"> όχι. Έκανε διακοπή ο Υπουργός και είπε ότι θέλει, αλλά δεν χαρακτηρίζεται </w:t>
      </w:r>
      <w:proofErr w:type="spellStart"/>
      <w:r>
        <w:rPr>
          <w:rFonts w:eastAsia="Times New Roman" w:cs="Times New Roman"/>
          <w:szCs w:val="24"/>
        </w:rPr>
        <w:t>τριτολογία</w:t>
      </w:r>
      <w:proofErr w:type="spellEnd"/>
      <w:r>
        <w:rPr>
          <w:rFonts w:eastAsia="Times New Roman" w:cs="Times New Roman"/>
          <w:szCs w:val="24"/>
        </w:rPr>
        <w:t>.</w:t>
      </w:r>
    </w:p>
    <w:p w14:paraId="7E82182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Πρόκειται για ένα ευαίσθητο θέμα, κύριε Πρόεδρε.</w:t>
      </w:r>
    </w:p>
    <w:p w14:paraId="7E82182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Συζητήστε με τον Υπουργό και εδώ είμαστε, διότι θα αρχίσουμε μετά διάλογο. Το αντιλαμβάνεστε. </w:t>
      </w:r>
    </w:p>
    <w:p w14:paraId="7E82182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Εντάξει θα συνεννοηθώ με τον κύριο Υπουργό. </w:t>
      </w:r>
    </w:p>
    <w:p w14:paraId="7E82182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Προχωρούμε στην τρίτη με αριθμό 250/7-11-2017 επίκαιρη ερώτηση δεύτερου κύκλου (Β΄) του Βουλευτή Α΄ Θεσσαλονίκης του Κομμουνιστικού Κόμματος Ελλάδας κ. Ιωάννη Δελή προς την Υπουργό Εργασίας, Κοινωνικής Ασφάλισης και Κοινωνικής Αλληλεγγύης, σχετικά με τα οξυμένα προβλήματα που συναντάνε οι σπουδαστές των δημοσίων ΙΕΚ με το άνοιγμα των σχολών τους. </w:t>
      </w:r>
    </w:p>
    <w:p w14:paraId="7E82182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Θα απαντήσει η Αναπληρώτρια Υπουργός Εργασίας, Κοινωνικής Ασφάλισης και Κοινωνικής Αλληλεγγύης κ. Αντωνοπούλου.</w:t>
      </w:r>
    </w:p>
    <w:p w14:paraId="7E82182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Ο κ. Δελής έχει τον λόγο για δύο λεπτά.</w:t>
      </w:r>
    </w:p>
    <w:p w14:paraId="7E82182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7E82182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με τη σημερινή μας ερώτηση θίγουμε ένα ζήτημα που αφορά τους σπουδαστές των δημοσίων ΙΕΚ, στα οποία στη συντριπτική τους πλειοψηφία, βεβαίως, φοιτούν νέες και νέοι από τις εργατικές λαϊκές οικογένειες. Αυτό είναι γνωστό. </w:t>
      </w:r>
    </w:p>
    <w:p w14:paraId="7E82182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Εκτός από τα παραδοσιακά προβλήματα τα οποία υπάρχουν σε αυτά τα ινστιτούτα επαγγελματικής κατάρτισης, δηλαδή τις ελλείψεις σε εκπαιδευτικούς, τις ελλείψεις σε υποδομές, τον απαρχαιωμένο τεχνολογικό εξοπλισμό, το ότι αυτοί οι σπουδαστές δεν παίρνουν πάσο για να μετακινούνται, έστω και με μειωμένο εισιτήριο, η Κυβέρνησή σας με τον ν.4430, που ψηφίστηκε πριν από ένα χρόνο, διαγράφετε τους ανέργους σπουδαστές αυτών των ΙΕΚ από τα μητρώα ανέργων του ΟΑΕΔ. Υποτίθεται σύμφωνα με τον ν.4430, που είπα πριν, ότι αντιμετωπίστηκε το ζήτημα, αλλά στην πραγματικότητα το ζήτημα επιδεινώθηκε. </w:t>
      </w:r>
    </w:p>
    <w:p w14:paraId="7E82182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Τι κάνει αυτός ο νόμος; Έχει σημασία να το ξαναδούμε. Βάζει επιπλέον προϋποθέσεις, δηλαδή επιπλέον εμπόδια, για να αποκτήσουν την κάρτα ανεργίας του ΟΑΕΔ, που τους δίνει έστω και κάποιες δυνατότητες να λειτουργήσουν λίγο καλύτερα. Για να μη διαγραφούν, λοιπόν, οι άνεργοι σπουδαστές των δημοσίων ΙΕΚ από τα μητρώα ανέργων του ΟΑΕΔ, πρέπει να είναι εγγεγραμμένοι τουλάχιστον ένα τετράμηνο πριν τη φοίτησή τους στο ΙΕΚ, να έχουν δηλώσει το πρόγραμμα της φοίτησής τους πριν από την έναρξή του και να έχουν περάσει δύο ημερολογιακά έτη ολόκληρα από την προηγούμενη ενδεχόμενη συμμετοχή τους σε ένα πρόγραμμα εκπαίδευσης.</w:t>
      </w:r>
    </w:p>
    <w:p w14:paraId="7E82182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Αυτές οι προϋποθέσεις λειτουργούν σωρευτικά. Έστω και μία απ’ αυτές να μην ισχύει, τότε αμέσως βγαίνουν από τα μητρώα ανέργων του ΟΑΕΔ και έτσι έχουμε το φαινόμενο, αρκετοί από τους σπουδαστές των δημοσίων ΙΕΚ να διακόπτουν την εκπαίδευσή τους, προκειμένου να μη διαγραφούν από τα μητρώα ανέργων του ΟΑΕΔ και χάσουν ακόμη και αυτά τα λίγα που δικαιούνται, δηλαδή τη δωρεάν πρόσβαση –με την κάρτα ανεργίας εννοώ- στα μέσα μαζικής μεταφοράς, τη συμμετοχή σε κάποια σεμινάρια ή σε κάποια προγράμματα εύρεσης εργασίας, την ενδεχόμενη </w:t>
      </w:r>
      <w:proofErr w:type="spellStart"/>
      <w:r>
        <w:rPr>
          <w:rFonts w:eastAsia="Times New Roman" w:cs="Times New Roman"/>
          <w:szCs w:val="24"/>
        </w:rPr>
        <w:t>μοριοδότηση</w:t>
      </w:r>
      <w:proofErr w:type="spellEnd"/>
      <w:r>
        <w:rPr>
          <w:rFonts w:eastAsia="Times New Roman" w:cs="Times New Roman"/>
          <w:szCs w:val="24"/>
        </w:rPr>
        <w:t xml:space="preserve"> για κάποιες θέσεις στο δημόσιο κλπ. </w:t>
      </w:r>
    </w:p>
    <w:p w14:paraId="7E82182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Με την ερώτησή μας αυτό που θέλουμε να ζητήσουμε και που το ζητούν και οι ίδιοι οι σπουδαστές, είναι ότι θα πρέπει να τροποποιηθεί η σχετική διάταξη του νόμου και να μη γίνει καμμία διαγραφή ανέργου σπουδαστή των ΙΕΚ από τα μητρώα του ΟΑΕΔ και, βεβαίως, τα σταθερά και πάγια αιτήματα του σπουδαστικού κινήματος τα οποία στηρίζει το ΚΚΕ. Να πάρουν πάσο όλοι οι σπουδαστές για άμεση πρόσβαση στις συγκοινωνίες, να καλυφθούν τα κενά σε εκπαιδευτικούς σε αυτά τα ινστιτούτα και, βεβαίως, να λειτουργούν έτσι, ώστε να καλυφθεί ο τεχνολογικός εξοπλισμός, ο οποίος σε πάρα πολλές περιπτώσεις είναι απαρχαιωμένος. </w:t>
      </w:r>
    </w:p>
    <w:p w14:paraId="7E82182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Περιμένουμε τις απαντήσεις σας.</w:t>
      </w:r>
    </w:p>
    <w:p w14:paraId="7E82182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Κυρία Υπουργέ, έχετε τον λόγο. </w:t>
      </w:r>
    </w:p>
    <w:p w14:paraId="7E82182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Κύριε Δελή, σας ευχαριστώ για την ερώτηση, γιατί μου δίνετε την ευκαιρία να ενημερώσω εσάς αλλά και τους συναδέλφους και τους πολίτες, για ένα θέμα που γνωρίζω ότι απασχολεί δεκάδες ανέργους σπουδαστές. </w:t>
      </w:r>
    </w:p>
    <w:p w14:paraId="7E82183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Κατ’ αρχάς να σημειώσω ότι απασχολεί πλέον δεκάδες και όχι χιλιάδες σπουδαστές, όπως ίσχυε στο παρελθόν. Θα εξηγήσω γιατί. </w:t>
      </w:r>
    </w:p>
    <w:p w14:paraId="7E82183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Μάρτιο του 2017, ο ΟΑΕΔ εξέδωσε τη σχετική ερμηνευτική εγκύκλιο 16435/2-3-2017 συγκεκριμένα, την οποία δημοσιοποίησε μέσω των αρμόδιων υπηρεσιών. </w:t>
      </w:r>
    </w:p>
    <w:p w14:paraId="7E82183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Παρ’ όλα αυτά υπάρχει ένα πρόβλημα περιορισμένης μεν έκτασης, όπως είπα, που αφορά δεκάδες σπουδαστές και όχι χιλιάδες, σοβαρό όμως για τους ανέργους οι οποίοι εμπίπτουν σε αυτή την κατηγορία. Ποιοι είναι αυτοί οι συμπολίτες μας; Είναι όποιοι για τον οποιοδήποτε λόγο δεν ενημερώθηκαν εγκαίρως και δεν ενημέρωσαν τον ΟΑΕΔ ότι παρ’ ότι είναι άνεργοι, έχουν εγγραφεί είτε σε ένα πρόγραμμα είτε σε μία σχολή ΙΕΚ. </w:t>
      </w:r>
    </w:p>
    <w:p w14:paraId="7E82183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Εδώ, λοιπόν, έχουμε προχωρήσει, όπως γνωρίζετε. Θα σας διαβεβαιώσω για το τι ισχύει εν γένει και θα σας πω πώς θα αντιμετωπίσουμε αυτό το ζήτημα που έχει δημιουργηθεί για τους δεκάδες συμπολίτες μας, στους οποίους αναφέρθηκα.</w:t>
      </w:r>
    </w:p>
    <w:p w14:paraId="7E82183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 Αυτό που έχουμε εξασφαλίσει, είναι ότι κανένας σπουδαστής ΙΕΚ δεν πρόκειται να χάσει ούτε τον χρόνο ανεργίας του ούτε το επίδομα -εάν έπαιρνε και δικαιούταν επίδομα- ούτε κανένα άλλο από τα δικαιώματα που απορρέουν από την ιδιότητά του ως άνεργος. Αυτό το διασφαλίσαμε εμείς. </w:t>
      </w:r>
    </w:p>
    <w:p w14:paraId="7E82183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ζήτημα που έχει προκύψει, το διασφαλίζουμε με νομοθετική ρύθμιση την οποία έχουμε έτοιμη και πολύ σύντομα θα καταθέσουμε προς ψήφιση. Η ρύθμιση αυτή προβλέπει ότι όσοι άνεργοι διαγράφηκαν από τα μητρώα ανέργων, επειδή δεν δήλωσαν οι ίδιοι εγκαίρως τα στοιχεία του προγράμματος στο οποίο συμμετέχουν ή τη σχολή-ΙΕΚ που έχουν εγγραφεί στον ΟΑΕΔ, θα μπορούν μέσα σε εξήντα ημέρες από τη δημοσίευση της διάταξης να </w:t>
      </w:r>
      <w:proofErr w:type="spellStart"/>
      <w:r>
        <w:rPr>
          <w:rFonts w:eastAsia="Times New Roman" w:cs="Times New Roman"/>
          <w:szCs w:val="24"/>
        </w:rPr>
        <w:t>επανεγγραφούν</w:t>
      </w:r>
      <w:proofErr w:type="spellEnd"/>
      <w:r>
        <w:rPr>
          <w:rFonts w:eastAsia="Times New Roman" w:cs="Times New Roman"/>
          <w:szCs w:val="24"/>
        </w:rPr>
        <w:t xml:space="preserve"> στα μητρώα, υποβάλλοντας τη δήλωση μαζί με μία αίτηση αποκατάστασης της συνέχειας της ανεργίας την οποία είχαν, με τρόπο ο οποίος φυσικά δεν ήταν ο στόχος της ρύθμισης που κάναμε. Αυτό έχει να κάνει με τους ανέργους σπουδαστές, τους οποίους αφορά κατά κύριο λόγο η ερώτησή σας. </w:t>
      </w:r>
    </w:p>
    <w:p w14:paraId="7E82183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Αναπληρώτριας Υπουργού)</w:t>
      </w:r>
    </w:p>
    <w:p w14:paraId="7E82183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Θα χρειαστώ ένα λεπτό, κύριε Πρόεδρε. </w:t>
      </w:r>
    </w:p>
    <w:p w14:paraId="7E82183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Τι θα ισχύει τώρα στο μέλλον; Όσοι άνεργοι θέλουν να συμμετέχουν σε πρόγραμμα κατάρτισης, θα πρέπει να το δηλώσουν είτε μέσα σε δέκα ημέρες από την πρώτη ανανέωση του δελτίου ανεργίας έπειτα από την έναρξη του προγράμματος είτε κατά την πρώτη μετά την έναρξη του προγράμματος αυτοπρόσωπη παρουσία τους στα ΚΠΑ. </w:t>
      </w:r>
    </w:p>
    <w:p w14:paraId="7E82183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Όπως γνωρίζετε, η κάρτα ανεργίας πρέπει να ανανεώνεται ανά τρεις μήνες. Οπότε με τη διάταξη αυτή που βάζουμε τώρα, με την τροποποίηση που θα φέρουμε, θα διασφαλίζουμε ότι κανένας δεν πρόκειται να χάνει την ιδιότητά του ως άνεργος. Διευρύνουμε, λοιπόν, το χρονικό διάστημα μέσα στο οποίο μπορεί αυτό να γίνει. </w:t>
      </w:r>
    </w:p>
    <w:p w14:paraId="7E82183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Ταυτόχρονα, όμως, επειδή συνδέουμε τη διαδικασία δήλωσης συμμετοχής σε πρόγραμμα με την ανανέωση της κάρτας ανεργίας, όπως </w:t>
      </w:r>
      <w:proofErr w:type="spellStart"/>
      <w:r>
        <w:rPr>
          <w:rFonts w:eastAsia="Times New Roman" w:cs="Times New Roman"/>
          <w:szCs w:val="24"/>
        </w:rPr>
        <w:t>προείπα</w:t>
      </w:r>
      <w:proofErr w:type="spellEnd"/>
      <w:r>
        <w:rPr>
          <w:rFonts w:eastAsia="Times New Roman" w:cs="Times New Roman"/>
          <w:szCs w:val="24"/>
        </w:rPr>
        <w:t xml:space="preserve">, ελαχιστοποιούνται πλέον οι πιθανότητες διαγραφής. </w:t>
      </w:r>
    </w:p>
    <w:p w14:paraId="7E82183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Επομένως, κύριε Δελή, κυρίες και κύριοι Βουλευτές, μπορώ να σας διαβεβαιώσω ότι το θέμα θα τακτοποιηθεί άμεσα και οριστικά. </w:t>
      </w:r>
    </w:p>
    <w:p w14:paraId="7E82183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 μετακίνηση με τα μέσα μαζικής ενημέρωσης, εφόσον μιλάμε για ανέργους σπουδαστές, ανέργους φοιτητές, ανέργους οποιασδήποτε κατηγορίας, όπως γνωρίζετε, έχουμε κάνει τη ρύθμιση και οι άνεργοι μετακινούνται δωρεάν στην Αθήνα και στη Θεσσαλονίκη. </w:t>
      </w:r>
    </w:p>
    <w:p w14:paraId="7E82183D"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Όσον αφορά το σύνολο των σπουδαστών, αυτό -όπως γνωρίζετε πολύ καλά- αφορά το Υπουργείο Παιδείας και είναι αρμόδιο για να μπορέσει να σας απαντήσει.</w:t>
      </w:r>
    </w:p>
    <w:p w14:paraId="7E82183E"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Ευχαριστώ.</w:t>
      </w:r>
    </w:p>
    <w:p w14:paraId="7E82183F" w14:textId="77777777" w:rsidR="00AB6C9A" w:rsidRDefault="00F80A0E">
      <w:pPr>
        <w:tabs>
          <w:tab w:val="left" w:pos="282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Δελή, έχετε τον λόγο.</w:t>
      </w:r>
    </w:p>
    <w:p w14:paraId="7E821840" w14:textId="77777777" w:rsidR="00AB6C9A" w:rsidRDefault="00F80A0E">
      <w:pPr>
        <w:tabs>
          <w:tab w:val="left" w:pos="2820"/>
        </w:tabs>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Ξεκινώ από το τελευταίο, κυρία Υπουργέ. Νομίζω ότι θα συμφωνήσετε μαζί μου ότι η κυβερνητική πολιτική είναι ενιαία και όλα τα Υπουργεία λειτουργούν συντονισμένα στη ρότα μιας πολύ συγκεκριμένης πολιτικής. Συνεπώς η κυβερνητική ευθύνη υπάρχει για το ζήτημα της μετακίνησης των σπουδαστών με τα μέσα μαζικής μεταφοράς και είναι αδιάφορο, αν αυτή η ευθύνη αφορά το Υπουργείο Εργασίας ή το Υπουργείο Παιδείας ή οτιδήποτε άλλο.</w:t>
      </w:r>
    </w:p>
    <w:p w14:paraId="7E821841"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Η απάντησή σας είχε ενδιαφέρον, γιατί θεωρώ ότι με έναν έμμεσο τρόπο, αναγνωρίσατε ότι αυτές οι τρεις προϋποθέσεις που μπήκαν με τον ν.4430, δημιούργησαν και δημιουργούν εμπόδια, για να έχουν ή να μη χάσουν την κάρτα ανεργίας, που ενδεχομένως είχαν αυτοί οι σπουδαστές των δημόσιων ΙΕΚ. </w:t>
      </w:r>
    </w:p>
    <w:p w14:paraId="7E821842"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Είπατε ότι επίκειται νομοθετική ρύθμιση που θα ρυθμίσει το ζήτημα. Βεβαίως από ό,τι πρόσεξα –θα δούμε πώς θα είναι διατυπωμένη- αυτή η νομοθετική ρύθμιση θα αφορά, κυρίως, τη δεύτερη προϋπόθεση, δηλαδή το ζήτημα του πότε ενημερώνουν τον ΟΑΕΔ για το πότε ξεκίνησαν τις σπουδές τους. Γιατί η πρώτη και η τρίτη, δηλαδή το ζήτημα της τετράμηνης ανεργίας πριν την έναρξη των σπουδών τους ή της παρέλευσης διετίας από το προηγούμενο πρόγραμμα κατάρτισης, αυτά από ό,τι άκουσα, θα παραμείνουν και θα εξακολουθούν, βεβαίως, να είναι εμπόδια για την απόκτηση από τους σπουδαστές της κάρτας ανεργίας.</w:t>
      </w:r>
    </w:p>
    <w:p w14:paraId="7E821843"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Ξέρετε, εμείς θεωρούμε ότι αυτοί οι σπουδαστές σε αυτά τα ΙΕΚ, πάνε στα ΙΕΚ, ακριβώς για να αντιμετωπίσουν το πρόβλημα της ανεργίας. Αρκετοί από αυτούς εργάζονται, όσοι μπορούν, όσοι βρίσκουν μια δουλειά. Και με αυτή την έννοια θα λέγαμε ότι όλοι οι σπουδαστές των ΙΕΚ θα έπρεπε να είναι εγγεγραμμένοι στα μητρώα ανέργων του ΟΑΕΔ. Και όχι μόνο αυτό αλλά όλοι να παίρνουν και το επίδομα ανεργίας. Φαντάζομαι ότι γνωρίζετε τα στοιχεία -εσείς άλλωστε τα δίνετε στη δημοσιότητα- ότι μονάχα ένας στους δέκα ανέργους παίρνει το συγκεκριμένο επίδομα ανεργίας.</w:t>
      </w:r>
    </w:p>
    <w:p w14:paraId="7E821844"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Δεν ξέρω τη σκοπιμότητα αυτού του μέτρου. Μιλήσατε για ορισμένες δεκάδες. Δεν ξέρω σε τι ωφελεί και πόσο μπορεί να κρύψει κάτω από το χαλί την ανεργία, να μη φαίνονται αυτοί ως άνεργοι στα μητρώα του ΟΑΕΔ. Σε κάθε περίπτωση θεωρούμε ότι αυτές οι προϋποθέσεις, έτσι όπως μπαίνουν, αποτελούν έναν εκβιασμό για τους σπουδαστές, να διαλέξουν την κάρτα ανεργίας του ΟΑΕΔ ή τις σπουδές, αφού παραμένουν η πρώτη και η τρίτη προϋπόθεση, όπως είπα. </w:t>
      </w:r>
    </w:p>
    <w:p w14:paraId="7E821845"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Θα περιμένουμε, βεβαίως, αυτή τη ρύθμιση την οποία ανακοινώσατε πριν από λίγο, για να τοποθετηθούμε πιο συγκεκριμένα. Βεβαίως δεν πρέπει να περιμένουν, κυρία Υπουργέ, οι σπουδαστές και οι γονείς τους και το λαϊκό κίνημα, οι οποίοι θα πρέπει να εντείνουν τους αγώνες τους, απέναντι σε μια αντιλαϊκή πολιτική την οποία υπηρετείτε και εσείς και η Κυβέρνηση σας.</w:t>
      </w:r>
    </w:p>
    <w:p w14:paraId="7E821846"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Ευχαριστώ.</w:t>
      </w:r>
    </w:p>
    <w:p w14:paraId="7E821847" w14:textId="77777777" w:rsidR="00AB6C9A" w:rsidRDefault="00F80A0E">
      <w:pPr>
        <w:tabs>
          <w:tab w:val="left" w:pos="2820"/>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κυρία Υπουργέ, έχετε τον λόγο και πάλι.</w:t>
      </w:r>
    </w:p>
    <w:p w14:paraId="7E821848" w14:textId="77777777" w:rsidR="00AB6C9A" w:rsidRDefault="00F80A0E">
      <w:pPr>
        <w:tabs>
          <w:tab w:val="left" w:pos="2820"/>
        </w:tabs>
        <w:spacing w:after="0"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w:t>
      </w:r>
      <w:r>
        <w:rPr>
          <w:rFonts w:eastAsia="Times New Roman"/>
          <w:b/>
          <w:bCs/>
          <w:szCs w:val="24"/>
        </w:rPr>
        <w:t>Εργασίας</w:t>
      </w:r>
      <w:r>
        <w:rPr>
          <w:rFonts w:eastAsia="Times New Roman"/>
          <w:szCs w:val="24"/>
        </w:rPr>
        <w:t xml:space="preserve">, </w:t>
      </w:r>
      <w:r>
        <w:rPr>
          <w:rFonts w:eastAsia="Times New Roman"/>
          <w:b/>
          <w:bCs/>
          <w:szCs w:val="24"/>
        </w:rPr>
        <w:t>Κοινωνικής Ασφάλισης</w:t>
      </w:r>
      <w:r>
        <w:rPr>
          <w:rFonts w:eastAsia="Times New Roman"/>
          <w:b/>
          <w:szCs w:val="24"/>
        </w:rPr>
        <w:t xml:space="preserve"> και </w:t>
      </w:r>
      <w:r>
        <w:rPr>
          <w:rFonts w:eastAsia="Times New Roman"/>
          <w:b/>
          <w:bCs/>
          <w:szCs w:val="24"/>
        </w:rPr>
        <w:t>Κοινωνικής</w:t>
      </w:r>
      <w:r>
        <w:rPr>
          <w:rFonts w:eastAsia="Times New Roman"/>
          <w:szCs w:val="24"/>
        </w:rPr>
        <w:t xml:space="preserve"> </w:t>
      </w:r>
      <w:r>
        <w:rPr>
          <w:rFonts w:eastAsia="Times New Roman"/>
          <w:b/>
          <w:szCs w:val="24"/>
        </w:rPr>
        <w:t xml:space="preserve">Αλληλεγγύης): </w:t>
      </w:r>
      <w:r>
        <w:rPr>
          <w:rFonts w:eastAsia="Times New Roman"/>
          <w:szCs w:val="24"/>
        </w:rPr>
        <w:t xml:space="preserve">Κύριε Δελή, προσπάθησα να σας απαντήσω σε ένα θετικό πνεύμα, για το θέμα που έχετε θέσει. Είπα ότι στο βαθμό που ήρθε στην προσοχή μας αυτό το ζήτημα, που </w:t>
      </w:r>
      <w:proofErr w:type="spellStart"/>
      <w:r>
        <w:rPr>
          <w:rFonts w:eastAsia="Times New Roman"/>
          <w:szCs w:val="24"/>
        </w:rPr>
        <w:t>προέκυπτε</w:t>
      </w:r>
      <w:proofErr w:type="spellEnd"/>
      <w:r>
        <w:rPr>
          <w:rFonts w:eastAsia="Times New Roman"/>
          <w:szCs w:val="24"/>
        </w:rPr>
        <w:t xml:space="preserve"> για όσους συνεχίζουν την επαγγελματική τους κατάρτιση σε προγράμματα είτε βραχίου χρόνου είτε όταν επιστρέφουν σε κάποιο ΙΕΚ, ότι ανταποκριθήκαμε και ανταποκριθήκαμε πλήρως. </w:t>
      </w:r>
    </w:p>
    <w:p w14:paraId="7E821849"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Αυτό φαίνεται από το γεγονός ότι ενώ πριν τη ρύθμιση που κάναμε, ήταν χιλιάδες οι οφειλόμενοι αυτών των προγραμμάτων αλλά και οι σπουδαστές σε ΙΕΚ που χάνανε το δικαίωμά τους, σήμερα είναι δεκάδες. Άρα δεν καταλαβαίνω καθόλου, τι εννοείται ότι παραδέχτηκα ότι η ρύθμιση που έχουμε κάνει, δεν βοηθάει. Αυτό είναι δικό σας συμπέρασμα. Το αφήνω στους πολίτες.</w:t>
      </w:r>
    </w:p>
    <w:p w14:paraId="7E82184A"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Επίσης μου είπατε ότι είναι οριζόντιες οι πολιτικές, άρα είτε η ερώτησή σας μπορεί να απαντηθεί από το Υπουργείο Παιδείας είτε από το Υπουργείο Τουρισμού, Πολιτισμού και από οποιοδήποτε άλλο Υπουργείο είτε είμαι αρμόδια για να απαντήσω στο ερώτημά σας. Δηλαδή αυτή τη στιγμή αποπροσανατολίζετε την κουβέντα, που ήρθαμε με πολύ καλή διάθεση να κάνουμε και να σας απαντήσουμε στο ερώτημά μας, θέτοντας κάποιες γενικότητες αυτή τη στιγμή, οι οποίες δεν εξυπηρετούν κανένα και σίγουρα όχι τους σπουδαστές για τους οποίους κόπτεστε και ήρθατε εδώ να μου κάνετε την ερώτηση.</w:t>
      </w:r>
    </w:p>
    <w:p w14:paraId="7E82184B" w14:textId="77777777" w:rsidR="00AB6C9A" w:rsidRDefault="00F80A0E">
      <w:pPr>
        <w:tabs>
          <w:tab w:val="left" w:pos="2608"/>
        </w:tabs>
        <w:spacing w:after="0" w:line="600" w:lineRule="auto"/>
        <w:ind w:firstLine="720"/>
        <w:jc w:val="both"/>
        <w:rPr>
          <w:rFonts w:eastAsia="Times New Roman"/>
          <w:szCs w:val="24"/>
        </w:rPr>
      </w:pPr>
      <w:r>
        <w:rPr>
          <w:rFonts w:eastAsia="Times New Roman"/>
          <w:szCs w:val="24"/>
        </w:rPr>
        <w:t>Να σας ενημερώσω, λοιπόν, για το εξής: Όσον αφορά το τετράμηνο, το τετράμηνο πολύ ορθά έχει μπει σαν προϋπόθεση, διότι η στρέβλωση η οποία έχει υπάρξει με τη διαχείριση κοινοτικών πόρων, έχει οδηγήσει πάρα πολλούς συμπολίτες μας, να χρησιμοποιούν αυτές τις διαδικασίες για να μπορούν να έχουν ένα απλό εισόδημα.</w:t>
      </w:r>
    </w:p>
    <w:p w14:paraId="7E82184C"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Έτσι, λοιπόν, τι παρατηρήσαμε στους ανέργους, έτσι όπως καταρτίζονταν και γιατί βάλαμε τους τέσσερις μήνες, που είμαστε σύννομοι με τις διαδικασίες του ΑΣΕΠ όσον αφορά τους ανέργους; Καταλαβαίνετε, βέβαια, ότι δεν αφορά μόνο τα ΥΕΚ εδώ πέρα. Αφορά τη συνεχιζόμενη επαγγελματική κατάρτιση σε μια σειρά προγραμμάτων που βάζει η χώρα για την υποστήριξη των ανέργων. Έρχονται, λοιπόν, ευρωπαϊκές επιτροπές και βάζουν πρόστιμα στη χώρα, διότι λένε ότι ένας άνεργος περνάει από τέσσερα προγράμματα μέσα σε ένα χρονικό διάστημα τριών ετών χωρίς αποτέλεσμα. Όταν, λοιπόν, τελειώσει ένα πρόγραμμα, από εκεί και πέρα είναι υποχρέωση του ΟΑΕΔ αλλά και υποχρέωση του ανέργου, να αναζητήσουν μια θέση εργασίας. Δεν μπορεί να πηγαίνουν από το ένα πρόγραμμα στο άλλο. </w:t>
      </w:r>
    </w:p>
    <w:p w14:paraId="7E82184D"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Συνεπώς οι τέσσερις μήνες εγγραφής που έχουμε ορίσει και τα δύο χρόνια τα οποία πρέπει να έχουν περάσει από το τελευταίο πρόγραμμα κατάρτισης, για να διατηρήσεις αυτή την ιδιότητα του ανέργου, διασφαλίζουν ακριβώς τη νομιμότητα, όσον αφορά τη συμμετοχή των συμπολιτών σε αυτά τα προγράμματα.</w:t>
      </w:r>
    </w:p>
    <w:p w14:paraId="7E82184E"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Θέλω να ολοκληρώσω, λέγοντας το εξής: Θα δείτε τη διάταξη. Εδώ είμαστε να συνεχίσουμε την κουβέντα. Αν μας αφορά η μοίρα και το μέλλον των σπουδαστών, είμαστε εδώ στη διάθεσή σας. Φυσικά και είναι υποχρέωσή μας, να είμαστε εδώ να συζητάμε. Όμως θα παρακαλούσα, όσον αφορά ειδικά τους ανέργους, ειδικά αυτή την ομάδα των συμπολιτών μας που κάθε οικογένεια υποφέρει, διότι η ανεργία, όπως ξέρετε, εκτινάχθηκε από το 7% στο 27,8% μέσα σε μια τριετία, να μη χρησιμοποιούμε αυτό σαν πεδίο ανταλλαγής μικροκομματικών απόψεων.</w:t>
      </w:r>
    </w:p>
    <w:p w14:paraId="7E82184F"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Ευχαριστώ πολύ.</w:t>
      </w:r>
    </w:p>
    <w:p w14:paraId="7E821850" w14:textId="77777777" w:rsidR="00AB6C9A" w:rsidRDefault="00F80A0E">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7E82185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364/21-11-2017 επίκαιρη ερώτηση πρώτου κύκλου (Α΄)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με θέμα: «Εκτός εξωδικαστικού τα «κόκκινα» αγροτικά δάνεια;», δεν θα συζητηθεί λόγω κωλύματος του κυρίου Βουλευτή.</w:t>
      </w:r>
    </w:p>
    <w:p w14:paraId="7E82185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7E821853" w14:textId="77777777" w:rsidR="00AB6C9A" w:rsidRDefault="00F80A0E">
      <w:pPr>
        <w:spacing w:after="0" w:line="600" w:lineRule="auto"/>
        <w:ind w:firstLine="720"/>
        <w:jc w:val="center"/>
        <w:rPr>
          <w:rFonts w:eastAsia="Times New Roman" w:cs="Times New Roman"/>
          <w:color w:val="FF0000"/>
          <w:szCs w:val="24"/>
        </w:rPr>
      </w:pPr>
      <w:r w:rsidRPr="001B7455">
        <w:rPr>
          <w:rFonts w:eastAsia="Times New Roman" w:cs="Times New Roman"/>
          <w:color w:val="FF0000"/>
          <w:szCs w:val="24"/>
        </w:rPr>
        <w:t>(ΑΛΛΑΓΗ ΣΕΛΙΔΑΣ ΛΟΓΩ ΑΛΛΑΓΗΣ ΘΕΜΑΤΟΣ)</w:t>
      </w:r>
    </w:p>
    <w:p w14:paraId="7E821854" w14:textId="77777777" w:rsidR="00AB6C9A" w:rsidRDefault="00F80A0E">
      <w:pPr>
        <w:spacing w:after="0" w:line="600" w:lineRule="auto"/>
        <w:ind w:firstLine="539"/>
        <w:jc w:val="both"/>
        <w:rPr>
          <w:rFonts w:eastAsia="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szCs w:val="24"/>
        </w:rPr>
        <w:t>Κυρίες και κύριοι συνάδελφοι, εισερχόμαστε στη συμπληρωματική ημερήσια διάταξη της</w:t>
      </w:r>
    </w:p>
    <w:p w14:paraId="7E821855" w14:textId="77777777" w:rsidR="00AB6C9A" w:rsidRDefault="00F80A0E">
      <w:pPr>
        <w:keepNext/>
        <w:spacing w:after="0" w:line="600" w:lineRule="auto"/>
        <w:ind w:firstLine="539"/>
        <w:jc w:val="center"/>
        <w:outlineLvl w:val="0"/>
        <w:rPr>
          <w:rFonts w:eastAsia="Times New Roman"/>
          <w:b/>
          <w:bCs/>
          <w:szCs w:val="24"/>
        </w:rPr>
      </w:pPr>
      <w:r>
        <w:rPr>
          <w:rFonts w:eastAsia="Times New Roman"/>
          <w:b/>
          <w:bCs/>
          <w:szCs w:val="24"/>
        </w:rPr>
        <w:t>ΝΟΜΟΘΕΤΙΚΗΣ ΕΡΓΑΣΙΑΣ</w:t>
      </w:r>
    </w:p>
    <w:p w14:paraId="7E82185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Ναυτιλίας και Νησιωτικής Πολιτικής: «Διά βίου εκπαίδευση προσωπικού Υπουργείου Ναυτιλίας και Νησιωτικής Πολιτικής, ενδυνάμωση της διαφάνειας και της αξιοκρατίας σε θέματα αρμοδιότητας Υπουργείου Ναυτιλίας και Νησιωτικής Πολιτικής, ενίσχυση της κοινωνικής συμμετοχής στην ακτοπλοΐα, θέματα πολιτικού προσωπικού, συμπλήρωση διατάξεων για τα λιμενικά έργα και άλλες διατάξεις».</w:t>
      </w:r>
    </w:p>
    <w:p w14:paraId="7E821857" w14:textId="77777777" w:rsidR="00AB6C9A" w:rsidRDefault="00F80A0E">
      <w:pPr>
        <w:spacing w:after="0" w:line="600" w:lineRule="auto"/>
        <w:ind w:firstLine="720"/>
        <w:jc w:val="both"/>
        <w:rPr>
          <w:rFonts w:eastAsia="Times New Roman" w:cs="Times New Roman"/>
          <w:iCs/>
          <w:szCs w:val="24"/>
        </w:rPr>
      </w:pPr>
      <w:r>
        <w:rPr>
          <w:rFonts w:eastAsia="Times New Roman" w:cs="Times New Roman"/>
          <w:iCs/>
          <w:szCs w:val="24"/>
        </w:rPr>
        <w:t>Η Διάσκεψη των Προέδρων αποφάσισε στη συνεδρίασή της στις 15 Νοεμβρίου 2017 τη συζήτηση του νομοσχεδίου σε μία έως δύο συνεδριάσεις ενιαία επί της αρχής, επί των άρθρων και των τροπολογιών.</w:t>
      </w:r>
    </w:p>
    <w:p w14:paraId="7E821858" w14:textId="77777777" w:rsidR="00AB6C9A" w:rsidRDefault="00F80A0E">
      <w:pPr>
        <w:spacing w:after="0" w:line="600" w:lineRule="auto"/>
        <w:ind w:firstLine="720"/>
        <w:jc w:val="both"/>
        <w:rPr>
          <w:rFonts w:eastAsia="Times New Roman" w:cs="Times New Roman"/>
          <w:iCs/>
          <w:szCs w:val="24"/>
        </w:rPr>
      </w:pPr>
      <w:r>
        <w:rPr>
          <w:rFonts w:eastAsia="Times New Roman" w:cs="Times New Roman"/>
          <w:iCs/>
          <w:szCs w:val="24"/>
        </w:rPr>
        <w:t xml:space="preserve">Τον λόγο έχει ο εισηγητής του ΣΥΡΙΖΑ κ. Θεόδωρος </w:t>
      </w:r>
      <w:proofErr w:type="spellStart"/>
      <w:r>
        <w:rPr>
          <w:rFonts w:eastAsia="Times New Roman" w:cs="Times New Roman"/>
          <w:iCs/>
          <w:szCs w:val="24"/>
        </w:rPr>
        <w:t>Δρίτσας</w:t>
      </w:r>
      <w:proofErr w:type="spellEnd"/>
      <w:r>
        <w:rPr>
          <w:rFonts w:eastAsia="Times New Roman" w:cs="Times New Roman"/>
          <w:iCs/>
          <w:szCs w:val="24"/>
        </w:rPr>
        <w:t xml:space="preserve"> για δεκαπέντε λεπτά.</w:t>
      </w:r>
    </w:p>
    <w:p w14:paraId="7E821859" w14:textId="77777777" w:rsidR="00AB6C9A" w:rsidRDefault="00F80A0E">
      <w:pPr>
        <w:spacing w:after="0" w:line="600" w:lineRule="auto"/>
        <w:ind w:firstLine="720"/>
        <w:jc w:val="both"/>
        <w:rPr>
          <w:rFonts w:eastAsia="Times New Roman" w:cs="Times New Roman"/>
          <w:iCs/>
          <w:szCs w:val="24"/>
        </w:rPr>
      </w:pPr>
      <w:r>
        <w:rPr>
          <w:rFonts w:eastAsia="Times New Roman" w:cs="Times New Roman"/>
          <w:b/>
          <w:iCs/>
          <w:szCs w:val="24"/>
        </w:rPr>
        <w:t>ΘΕΟΔΩΡΟΣ ΔΡΙΤΣΑΣ:</w:t>
      </w:r>
      <w:r>
        <w:rPr>
          <w:rFonts w:eastAsia="Times New Roman" w:cs="Times New Roman"/>
          <w:iCs/>
          <w:szCs w:val="24"/>
        </w:rPr>
        <w:t xml:space="preserve"> Ευχαριστώ, κύριε Πρόεδρε.</w:t>
      </w:r>
    </w:p>
    <w:p w14:paraId="7E82185A" w14:textId="77777777" w:rsidR="00AB6C9A" w:rsidRDefault="00F80A0E">
      <w:pPr>
        <w:spacing w:after="0" w:line="600" w:lineRule="auto"/>
        <w:ind w:firstLine="720"/>
        <w:jc w:val="both"/>
        <w:rPr>
          <w:rFonts w:eastAsia="Times New Roman" w:cs="Times New Roman"/>
          <w:iCs/>
          <w:szCs w:val="24"/>
        </w:rPr>
      </w:pPr>
      <w:r>
        <w:rPr>
          <w:rFonts w:eastAsia="Times New Roman" w:cs="Times New Roman"/>
          <w:iCs/>
          <w:szCs w:val="24"/>
        </w:rPr>
        <w:t>Θα παρακαλούσα για την ανοχή σας ως προς τον χρόνο, γιατί είναι μεγάλο νομοσχέδιο και δύσκολα μπορεί να διεξέλθει κανείς τόσα πολλά άρθρα σε σύντομο χρόνο.</w:t>
      </w:r>
    </w:p>
    <w:p w14:paraId="7E82185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Πριν μπω στο ίδιο το νομοσχέδιο, θα ήθελα να κάνω μία διευκρίνιση, γιατί σήμερα υπάρχει σε πρωτοσέλιδο καθημερινής εφημερίδας μία είδηση, η οποία δεν είναι ακριβής και πρέπει να την αποκαταστήσω. </w:t>
      </w:r>
    </w:p>
    <w:p w14:paraId="7E82185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Όντως και εγώ και άλλοι συνάδελφοί μου έχουμε καταθέσει μία τροπολογία, σχετικά με την τακτοποίηση μίας εκκρεμότητας που αφορά επιτυχόντες και </w:t>
      </w:r>
      <w:proofErr w:type="spellStart"/>
      <w:r>
        <w:rPr>
          <w:rFonts w:eastAsia="Times New Roman" w:cs="Times New Roman"/>
          <w:szCs w:val="24"/>
        </w:rPr>
        <w:t>διοριστέους</w:t>
      </w:r>
      <w:proofErr w:type="spellEnd"/>
      <w:r>
        <w:rPr>
          <w:rFonts w:eastAsia="Times New Roman" w:cs="Times New Roman"/>
          <w:szCs w:val="24"/>
        </w:rPr>
        <w:t xml:space="preserve"> μέσα από διαγωνισμό του ΑΣΕΠ σε προηγούμενα χρόνια, κάποιοι εκ των οποίων επρόκειτο να διοριστούν στον ΟΛΠ, πριν ο ΟΛΠ αλλάξει καθεστώς. </w:t>
      </w:r>
    </w:p>
    <w:p w14:paraId="7E82185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Αυτή η εξήγηση που περιέχεται στην αιτιολογική έκθεση, ερμηνεύτηκε από κάποιους -και από δημοσιογράφους- ως τοποθέτηση διά νόμου εργαζομένων σε μία ιδιωτική επιχείρηση, όπως είναι πλέον ο ΟΛΠ. Αυτό δεν ισχύει. Είναι μία ρύθμιση επιτυχόντων σε διαγωνισμό του ΑΣΕΠ για τον ΟΛΠ, που τώρα πρέπει, επειδή έχουν τεκμηριώσει και κατοχυρώσει δικαίωμα, να τακτοποιηθούν. </w:t>
      </w:r>
    </w:p>
    <w:p w14:paraId="7E82185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αυτό το σχέδιο νόμου του Υπουργείου Ναυτιλίας είναι ένα σχέδιο νόμου, που έχει προετοιμαστεί για πολύ μεγάλο χρονικό διάστημα με διαδοχικές διαδικασίες διαβούλευσης τόσο στο διαδίκτυο όσο και σε κατ’ ιδίαν συσκέψεις του αρμοδίου Υπουργού με τους εμπλεκόμενους φορείς των κλάδων και των ενώσεων, των οποίων τα θέματα ρυθμίζει αυτό το νομοσχέδιο. επίσης, στην τελική φάση, στη διαδικασία της ακρόασης φορέων στη Βουλή έχει γίνει εκτεταμένη συζήτηση. Πολλά δε είναι τα υπομνήματα που κατατέθηκαν. Μεγάλο και σημαντικό μέρος των επισημάνσεων που κατατέθηκαν μέσα από αυτή τη διαδικασία, ήδη ο Υπουργός, με νομοτεχνικές βελτιώσεις, τις έχει δεχθεί και τις έχει εντάξει στο νομοσχέδιο, όπως εισάγεται στην Ολομέλεια από τη διαδικασία της επιτροπής. </w:t>
      </w:r>
    </w:p>
    <w:p w14:paraId="7E82185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Νομίζω ότι αυτό το υλικό είναι ένα υλικό το οποίο μπορεί, πράγματι, και για το μέλλον να αποδειχθεί πολύ χρήσιμο. Αποτελεί θα έλεγα ένα καλό πακέτο ιδεών, προτάσεων, επισημάνσεων, που μπορούν να αξιοποιηθούν και στο μέλλον, για όσα δεν έγινε δυνατό να αντιμετωπιστούν τώρα και που πρέπει να ωριμάσουν. </w:t>
      </w:r>
    </w:p>
    <w:p w14:paraId="7E82186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Τα περισσότερα άρθρα του νομοσχεδίου αφορούν το Λιμενικό Σώμα και την αναβάθμισή του. Επίσης μία σειρά από άλλα άρθρα αφορούν τις λιμενικές υπηρεσίες και τη λειτουργία των λιμένων. </w:t>
      </w:r>
    </w:p>
    <w:p w14:paraId="7E82186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Πράγματι αυτό το νομοσχέδιο δεν καταπιάνεται με τη ναυτική εκπαίδευση και με τον στρατηγικό σχεδιασμό λιμένων. Όμως αυτά -από ό,τι γνωρίζουμε όλοι, νομίζω, αλλά κι εγώ σας διαβεβαιώνω- είναι θέματα τα οποία έχει δρομολογήσει το Υπουργείο και ωριμάζουν βήμα </w:t>
      </w:r>
      <w:proofErr w:type="spellStart"/>
      <w:r>
        <w:rPr>
          <w:rFonts w:eastAsia="Times New Roman" w:cs="Times New Roman"/>
          <w:szCs w:val="24"/>
        </w:rPr>
        <w:t>βήμα</w:t>
      </w:r>
      <w:proofErr w:type="spellEnd"/>
      <w:r>
        <w:rPr>
          <w:rFonts w:eastAsia="Times New Roman" w:cs="Times New Roman"/>
          <w:szCs w:val="24"/>
        </w:rPr>
        <w:t xml:space="preserve"> για μία συνολική αντιμετώπιση όπως και πολλά άλλα. </w:t>
      </w:r>
    </w:p>
    <w:p w14:paraId="7E82186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Αυτό το νομοσχέδιο ρυθμίζει και επιλύει θέματα και εκκρεμότητες πολλών ετών. Δεν ήταν μόνο ώριμες αλλά μερικές από αυτές τις ρυθμίσεις κινδύνευαν να σαπίσουν κυριολεκτικά. Μπορεί να μην είναι κορυφαίες ρυθμίσεις, είναι όμως σημαντικές επιμέρους, που ταλαιπωρούσαν κόσμο αλλά και τη λειτουργία του Υπουργείου.</w:t>
      </w:r>
    </w:p>
    <w:p w14:paraId="7E82186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κάνει, είναι να επανακαθορίζει και να αποκαθιστά αντινομίες, συγχύσεις και επικαλύψεις νομοθετικές και νομίζω ότι αυτό είναι πάρα πολύ χρήσιμο. </w:t>
      </w:r>
    </w:p>
    <w:p w14:paraId="7E82186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Τέλος, το νέο που φέρνει, είναι ότι επιχειρεί τομές και ανοίγει δρόμους αναβάθμισης και διαφάνειας σε βασικούς τομείς της δραστηριότητας του Υπουργείου Ναυτιλίας, του Αρχηγείου του Λιμενικού Σώματος αλλά και της Γενικής Γραμματείας Λιμένων. </w:t>
      </w:r>
    </w:p>
    <w:p w14:paraId="7E82186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Αναγκαστικά θα προσπαθήσω να επιλέξω κάποια άρθρα, γιατί δεν είναι δυνατόν να διεξέλθω άρθρο προς άρθρο. Θα ήταν πολύ καλό, εάν είχαμε τον χρόνο να το κάνουμε αυτό σε δύο χωριστές συνεδριάσεις. Όμως η συζήτηση στην επιτροπή μας έδωσε τη δυνατότητα να αναφερθούμε σε όλα τα άρθρα. </w:t>
      </w:r>
    </w:p>
    <w:p w14:paraId="7E821866"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ξεκινήσω, λοιπόν, με το Λιμενικό Σώμα και την αναβάθμισή του. </w:t>
      </w:r>
    </w:p>
    <w:p w14:paraId="7E821867"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ίδιο το νομοσχέδιο στον τίτλο του αρχίζει με αναφορά στη διά βίου εκπαίδευση προσωπικού Υπουργείου Ναυτιλίας και Νησιωτικής Πολιτικής.</w:t>
      </w:r>
    </w:p>
    <w:p w14:paraId="7E821868"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πρώτο μέρος, κυρίως, αφορά την εκπαίδευση των Επιθεωρητών-Ελεγκτών Λιμένων και Αναγνωρισμένων Οργανισμών και την ίδρυση Σχολής Επιθεωρητών Ελεγκτών. Είναι ένα πολύ σημαντικό βήμα-τομή για την αναβάθμιση του ελέγχου και του κλάδου ελέγχου πλοίων και των συνολικών ελεγκτικών μηχανισμών και αρμοδιοτήτων, όπως και των Επιθεωρητών Κράτους Λιμένα, των Ελεγκτών Αναγνωρισμένων Οργανισμών, των Ελεγκτών Ασφάλειας Λιμενικών Εγκαταστάσεων και πολλών άλλων τομέων αυτής της πολύ σημαντικής δραστηριότητας. </w:t>
      </w:r>
    </w:p>
    <w:p w14:paraId="7E821869"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πανελλήνιες εξετάσεις που θεσμοθετούνται μέσα σε αυτό το νομοσχέδιο για την ένταξη και την εκπαίδευση των στελεχών του Λιμενικού Σώματος, τόσο των λιμενοφυλάκων, όσο και των υπαξιωματικών και αξιωματικών, είναι πραγματικά μια ιστορική τομή. </w:t>
      </w:r>
    </w:p>
    <w:p w14:paraId="7E82186A"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Πέραν του γεγονότος ότι αυτόν τον δρόμο τον έχουν ήδη ακολουθήσει εδώ και χρόνια οι Ένοπλες Δυνάμεις αλλά και τα Σώματα Ασφαλείας -Αστυνομία και Πυροσβεστική- είναι πάρα πολύ σημαντικό, το ότι έρχεται η ώρα και για το Λιμενικό Σώμα να μπει στην τροχιά της ανώτατης και ανώτερης εκπαίδευσης. Αυτό -καταλαβαίνουμε όλοι ότι δεν χρειάζεται να επιχειρηματολογήσουμε- ανοίγει νέα εποχή για το Σώμα. </w:t>
      </w:r>
    </w:p>
    <w:p w14:paraId="7E82186B"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Τώρα επιχειρήματα όπως ότι το Σώμα χρειάζεται </w:t>
      </w:r>
      <w:proofErr w:type="spellStart"/>
      <w:r>
        <w:rPr>
          <w:rFonts w:eastAsia="Times New Roman" w:cs="Times New Roman"/>
          <w:szCs w:val="24"/>
        </w:rPr>
        <w:t>καπεταναίους</w:t>
      </w:r>
      <w:proofErr w:type="spellEnd"/>
      <w:r>
        <w:rPr>
          <w:rFonts w:eastAsia="Times New Roman" w:cs="Times New Roman"/>
          <w:szCs w:val="24"/>
        </w:rPr>
        <w:t xml:space="preserve">, μηχανικούς, ναυπηγούς και πώς θα βγουν αυτοί, δεν νομίζω ότι </w:t>
      </w:r>
      <w:proofErr w:type="spellStart"/>
      <w:r>
        <w:rPr>
          <w:rFonts w:eastAsia="Times New Roman" w:cs="Times New Roman"/>
          <w:szCs w:val="24"/>
        </w:rPr>
        <w:t>ευσταθούν</w:t>
      </w:r>
      <w:proofErr w:type="spellEnd"/>
      <w:r>
        <w:rPr>
          <w:rFonts w:eastAsia="Times New Roman" w:cs="Times New Roman"/>
          <w:szCs w:val="24"/>
        </w:rPr>
        <w:t xml:space="preserve">. Αυτά τα επιχειρήματα είναι για να λέγονται, διότι ακριβώς μια τέτοια εκπαίδευση -με μεταπτυχιακά, μεταπτυχιακές εκπαιδεύσεις και πολλά άλλα για τα οποία ανοίγει ο δρόμος- καλύπτει όλες αυτές τις ανάγκες -και τη γενική αλλά και την ειδική εκπαίδευση- για όλες τις ειδικότητες που χρειάζεται το Σώμα. </w:t>
      </w:r>
    </w:p>
    <w:p w14:paraId="7E82186C"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δεν είναι δυνατόν τώρα με τον νόμο να γίνουν όλα. Πρέπει πρώτα να θεσμοθετηθεί, να δοθεί η εξουσιοδοτική διάταξη του νόμου, για να εκκινήσουν όλες οι διαδικασίες προετοιμασίας, που, πράγματι, χρειάζονται και προβλέπονται με προεδρικό διάταγμα που θα εκδοθεί, για την οργάνωση των σπουδών, για τις άλλες λεπτομέρειες, για κάθε θέμα που πρέπει να αντιμετωπισθεί και θα αντιμετωπισθεί. Όμως δεν είναι δυνατόν, αυτά να έρχονται τώρα από τον νόμο. Είναι πολύ λογικό που έρχονται με αυτόν τον τρόπο. </w:t>
      </w:r>
    </w:p>
    <w:p w14:paraId="7E82186D"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άλλο ζήτημα για το οποίο έχει γίνει και σοβαρή συζήτηση, το οποίο ρυθμίζει αυτό το νομοσχέδιο και αφορά και το Λιμενικό Σώμα -όχι μόνο το Λιμενικό Σώμα- είναι ο κλάδος ελέγχου πλοίων και οι νηογνώμονες. Ακούστηκαν πολλά. Δεν θα μπω στις λεπτομέρειες, γιατί δεν έχω τον χρόνο. Τι κάνει, όμως, αυτό το νομοσχέδιο; Δεν καταργεί τον κλάδο ελέγχου πλοίων. Κάθε άλλο. Αναβαθμίζει τον κλάδο ελέγχου πλοίων, τον ισχυροποιεί και θέτει διαδικασίες και </w:t>
      </w:r>
      <w:proofErr w:type="spellStart"/>
      <w:r>
        <w:rPr>
          <w:rFonts w:eastAsia="Times New Roman" w:cs="Times New Roman"/>
          <w:szCs w:val="24"/>
        </w:rPr>
        <w:t>προαπαιτούμενα</w:t>
      </w:r>
      <w:proofErr w:type="spellEnd"/>
      <w:r>
        <w:rPr>
          <w:rFonts w:eastAsia="Times New Roman" w:cs="Times New Roman"/>
          <w:szCs w:val="24"/>
        </w:rPr>
        <w:t xml:space="preserve">, για να ελέγχονται οι νηογνώμονες. Ούτως ή άλλως -είναι πλέον εδώ και πολλές δεκαετίες καθεστώς και στη χώρα μας και διεθνώς, στη διεθνή ναυτιλία- οι νηογνώμονες πιστοποιούν την επάρκεια των πλοίων, έχουν ευθύνη για την έκδοση πιστοποιητικών υπό προϋποθέσεις και υπό κατηγορίες κ.λπ.. </w:t>
      </w:r>
    </w:p>
    <w:p w14:paraId="7E82186E"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Εδώ, λοιπόν, εντάσσει και τους λεγόμενους «μικρούς νηογνώμονες», για τους οποίους κατά καιρούς έχουν γίνει πολλές συζητήσεις, σε κανόνες δεσμευτικούς αναβάθμισης της δικής τους επάρκειας και της δικής τους ευθύνης. Τους ελέγχει. Τους βάζει σε έλεγχο. Είναι απίστευτο, κυρίες και κύριοι Βουλευτές, αλλά θέλω να σας ενημερώσω ότι δεν υπάρχει νομικό πλαίσιο πραγματικού ελέγχου των νηογνωμόνων μέχρι τώρα. Δεν υπάρχει. </w:t>
      </w:r>
    </w:p>
    <w:p w14:paraId="7E82186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Δεν θα μπω σε λεπτομέρειες. Μπορώ να σας φέρω ένα σωρό περιστατικά ως παραδείγματα, τα οποία έχω βιώσει κιόλας μέσα από τη θητεία μου ως Υπουργός. Αναβαθμίζει, λοιπόν, τον κλάδο ελέγχου πλοίων και του δίνει εργαλεία και τρόπους για να μπορεί, πραγματικά, να παίξει αυτόν τον αναβαθμισμένο ρόλο. </w:t>
      </w:r>
    </w:p>
    <w:p w14:paraId="7E82187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Άλλη ομάδα άρθρων που ρυθμίζει θέματα του Λιμενικού Σώματος, είναι αυτή που αναφέρεται σε μεταθέσεις, αποσπάσεις, μετατάξεις κ.λπ.. Εδώ έχει γίνει σοβαρή συζήτηση και έχουν διατυπωθεί σοβαρές ενστάσεις. Δεν χρειάζεται να επαναλάβουμε τα ίδια και τα ίδια. Η συζήτηση αυτή έχει κρατήσει δύο χρόνια περίπου και με τις ενώσεις των λιμενικών και την ΠΕΑΛΣ και την ΠΟΕΠΛΣ και με τις τοπικές ενώσεις. </w:t>
      </w:r>
    </w:p>
    <w:p w14:paraId="7E82187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Δίνει λύσεις στη δομή των λιμεναρχείων και σε άλλα πράγματα, ώστε να διορθώσει πολύ ακραίες καταστάσεις του λιμενικού «Καλλικράτη», όπως λέγεται στο Λιμενικό Σώμα, που δημιούργησε πολλά προβλήματα και για τις μεταθέσεις και για τις αποσπάσεις. Βάζει κανόνες και για τα υπηρεσιακά κριτήρια αλλά και για τα κοινωνικά και τα αντικειμενικά κριτήρια, τον τόπο εντοπιότητας και ένα σωρό άλλα ζητήματα. </w:t>
      </w:r>
    </w:p>
    <w:p w14:paraId="7E82187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Με αυτό το νομοθετημένο σαφές πλαίσιο πλέον, μπορεί με διαύγεια και διαφάνεια, κάθε στέλεχος να ξέρει τα δικαιώματά του και τις υποχρεώσεις του και, βέβαια, να προγραμματίζει τη ζωή του. Βέβαια και με το επακόλουθο προεδρικό διάταγμα που προβλέπεται να εκδοθεί και άλλες αποφάσεις, επί τη βάσει αυτού του πλαισίου θα ρυθμιστούν λεπτομέρειες. Πεδίο δόξης </w:t>
      </w:r>
      <w:proofErr w:type="spellStart"/>
      <w:r>
        <w:rPr>
          <w:rFonts w:eastAsia="Times New Roman" w:cs="Times New Roman"/>
          <w:szCs w:val="24"/>
        </w:rPr>
        <w:t>λαμπρόν</w:t>
      </w:r>
      <w:proofErr w:type="spellEnd"/>
      <w:r>
        <w:rPr>
          <w:rFonts w:eastAsia="Times New Roman" w:cs="Times New Roman"/>
          <w:szCs w:val="24"/>
        </w:rPr>
        <w:t xml:space="preserve"> η συνέχιση της διαβούλευσης και ως προς αυτά τα θέματα. </w:t>
      </w:r>
    </w:p>
    <w:p w14:paraId="7E82187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Υπάρχουν και νομοτεχνικές βελτιώσεις και σε αυτόν τον τομέα από την πλευρά του Υπουργού, που νομίζω ότι έχουν απαντήσει πάρα πολύ καλά σε διάφορες επισημάνσεις ή ατέλειες που μπορεί να υπήρχαν. Δεν νομίζω ότι πρέπει να συνεχιστεί αυτή η συζήτηση.</w:t>
      </w:r>
    </w:p>
    <w:p w14:paraId="7E82187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Προσωπικά και με την τιμή που έχει κατακτήσει το Σώμα στη συνείδησή μου και την εκτίμηση που έχω προς αυτό, καλώ όλα τα μέλη του Σώματος και όλες τις ενώσεις να δουν αυτές τις αλλαγές ως προωθητικές αλλαγές για τη δική τους αξιοπρέπεια και τη δική τους αξιοσύνη. Νομίζω ότι το Σώμα τιμά τα στελέχη του με αυτή την καθαρή νομοθετική ρύθμιση και πλαισίωση. </w:t>
      </w:r>
    </w:p>
    <w:p w14:paraId="7E82187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στην ίδια κατεύθυνση αναβάθμισης του Σώματος είναι το κεφάλαιο και τα άρθρα που αφορούν τη δομή δυνάμεων και τον προγραμματισμό των προμηθειών μέσω διαδικασιών του ίδιου του Σώματος και των ανώτατων συμβουλίων προγραμματισμού μέσα από εισήγηση του Υπουργού και απόφαση του ΚΥΣΕΑ. </w:t>
      </w:r>
    </w:p>
    <w:p w14:paraId="7E82187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Τι άλλο μπορεί να σημαίνουν όλα αυτά εκτός από μία πραγματική αναβάθμιση του Σώματος, ώστε να παίξει τον ρόλο του στον 21ο αιώνα και ως Λιμενικό Σώμα και ως Ελληνική Ακτοφυλακή, αλλά και ως επιτελική δραστηριότητα για την ναυτιλία συνολικότερα που είναι τομέας, βέβαια, που αφορά όλο το Υπουργείο Ναυτιλίας. Προς αυτή την κατεύθυνση, λοιπόν, νομίζω ότι αυτά τα κεφάλαια καλύπτουν πάρα πολύ καλά αυτά τα ζητήματα. </w:t>
      </w:r>
    </w:p>
    <w:p w14:paraId="7E82187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άλλο θέμα που διαπραγματεύεται το νομοσχέδιο αυτό, είναι μία σειρά άρθρων και ρυθμίσεων που συνδέονται με τον θαλάσσιο τουρισμό. Ειπώθηκαν και εδώ πολλά ότι πλήττεται η ανταγωνιστικότητα, ότι θα καταστραφούν οι επιχειρήσεις κ.λπ.. Αντίθετα μετά από μεγάλη διαδικασία διαβούλευσης το νομοσχέδιο αυτό έρχεται να προστατεύσει την ανταγωνιστικότητα των ελληνικών πλοίων με την πάταξη των παράνομων ναυλώσεων, που ήταν μάστιγα. </w:t>
      </w:r>
    </w:p>
    <w:p w14:paraId="7E82187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και ο Υπουργός κ. </w:t>
      </w:r>
      <w:proofErr w:type="spellStart"/>
      <w:r>
        <w:rPr>
          <w:rFonts w:eastAsia="Times New Roman" w:cs="Times New Roman"/>
          <w:szCs w:val="24"/>
        </w:rPr>
        <w:t>Κουρουμπλής</w:t>
      </w:r>
      <w:proofErr w:type="spellEnd"/>
      <w:r>
        <w:rPr>
          <w:rFonts w:eastAsia="Times New Roman" w:cs="Times New Roman"/>
          <w:szCs w:val="24"/>
        </w:rPr>
        <w:t xml:space="preserve">, ο Γενικός Γραμματέας Λιμένων κ. Χρήστος </w:t>
      </w:r>
      <w:proofErr w:type="spellStart"/>
      <w:r>
        <w:rPr>
          <w:rFonts w:eastAsia="Times New Roman" w:cs="Times New Roman"/>
          <w:szCs w:val="24"/>
        </w:rPr>
        <w:t>Λαμπρίδης</w:t>
      </w:r>
      <w:proofErr w:type="spellEnd"/>
      <w:r>
        <w:rPr>
          <w:rFonts w:eastAsia="Times New Roman" w:cs="Times New Roman"/>
          <w:szCs w:val="24"/>
        </w:rPr>
        <w:t xml:space="preserve"> και ο Γενικός Γραμματέας του Υπουργείου κ. Διονύσης Καλαματιανός και ο Υφυπουργός κ. Σαντορινιός και πολλοί άλλοι έχουν συνεισφέρει τα μέγιστα προς αυτή την κατεύθυνση.</w:t>
      </w:r>
    </w:p>
    <w:p w14:paraId="7E82187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Επίσης καταργεί την περιττή διαδικασία θεώρησης ναυλοσυμφώνων, απλοποιεί και επιταχύνει τη διαδικασία έκδοσης άδειας απόπλου, απαγορεύει τη σύμβαση ολικής ναύλωσης</w:t>
      </w:r>
      <w:r>
        <w:rPr>
          <w:rFonts w:eastAsia="Times New Roman" w:cs="Times New Roman"/>
          <w:b/>
          <w:szCs w:val="24"/>
        </w:rPr>
        <w:t xml:space="preserve"> </w:t>
      </w:r>
      <w:r>
        <w:rPr>
          <w:rFonts w:eastAsia="Times New Roman" w:cs="Times New Roman"/>
          <w:szCs w:val="24"/>
        </w:rPr>
        <w:t>για τα ιδιωτικά πλοία αναψυχής</w:t>
      </w:r>
      <w:r>
        <w:rPr>
          <w:rFonts w:eastAsia="Times New Roman" w:cs="Times New Roman"/>
          <w:b/>
          <w:szCs w:val="24"/>
        </w:rPr>
        <w:t xml:space="preserve"> </w:t>
      </w:r>
      <w:r>
        <w:rPr>
          <w:rFonts w:eastAsia="Times New Roman" w:cs="Times New Roman"/>
          <w:szCs w:val="24"/>
        </w:rPr>
        <w:t xml:space="preserve">και τη με οποιονδήποτε τρόπο διαφήμιση αυτών των σκαφών. </w:t>
      </w:r>
    </w:p>
    <w:p w14:paraId="7E82187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Ακόμη δίνεται η δυνατότητα στα ημερόπλοια, να πραγματοποιούν μονές διαδρομές, επιλύονται δυσχέρειες που προκύπτουν κατά τη διαδικασία έκδοσης επαγγελματικής άδειας για πλοία με άλλη σημαία εκτός ελληνικής. </w:t>
      </w:r>
    </w:p>
    <w:p w14:paraId="7E82187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Δεν πλήττουν οι διατάξεις αυτές. Αντίθετα ενισχύουν σημαντικά την ελληνικότητα στον θαλάσσιο τουρισμό και θέτουν κανόνες.</w:t>
      </w:r>
    </w:p>
    <w:p w14:paraId="7E82187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14:paraId="7E82187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Μπορούμε να πούμε πολλά. Δεν έχω τον χρόνο. Δώστε μου ένα περιθώριο, κύριε Πρόεδρε, παρακαλώ πολύ.</w:t>
      </w:r>
    </w:p>
    <w:p w14:paraId="7E82187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Ναυτική εργασία. Πράγματι το νομοσχέδιο αυτό έχει επιμέρους ρυθμίσεις για τη ναυτική εργασία και επειδή δεχτήκαμε και στην επιτροπή μια επίθεση, κυρίως, από την πλευρά του Κομμουνιστικού Κόμματος Ελλάδας, θέλω να πω ότι όποια ρύθμιση έχει αυτό το νομοσχέδιο, είναι σε θετική κατεύθυνση. Βελτιώνει και δεν επιδεινώνει. </w:t>
      </w:r>
    </w:p>
    <w:p w14:paraId="7E82187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Θα ήθελα, όμως, να κλέψω μισό λεπτό, για να πω ότι αυτό το Υπουργείο την τελευταία τριετία, από το 2015 μέχρι σήμερα, έχει κάνει ρυθμίσεις, παρεμβάσεις και βελτιώσεις σημαντικές για τη ναυτική εργασία. Δεν έχω τον χρόνο, αλλά ίσως καταθέσω στα Πρακτικά των μακρύ κατάλογο αυτών. Μάλιστα πολλές από αυτές δεν ήταν καν αίτημα των ναυτεργατών.</w:t>
      </w:r>
    </w:p>
    <w:p w14:paraId="7E82188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μη μιλήσω για την ακύρωση των απολύσεων και την </w:t>
      </w:r>
      <w:proofErr w:type="spellStart"/>
      <w:r>
        <w:rPr>
          <w:rFonts w:eastAsia="Times New Roman" w:cs="Times New Roman"/>
          <w:szCs w:val="24"/>
        </w:rPr>
        <w:t>επαναπρόσληψη</w:t>
      </w:r>
      <w:proofErr w:type="spellEnd"/>
      <w:r>
        <w:rPr>
          <w:rFonts w:eastAsia="Times New Roman" w:cs="Times New Roman"/>
          <w:szCs w:val="24"/>
        </w:rPr>
        <w:t xml:space="preserve"> πολιτικού προσωπικού του Υπουργείου. </w:t>
      </w:r>
    </w:p>
    <w:p w14:paraId="7E82188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μη μιλήσω για τις ακαδημίες Εμπορικού Ναυτικού, το πάσο και διάφορα άλλα την επαναλειτουργία της </w:t>
      </w:r>
      <w:proofErr w:type="spellStart"/>
      <w:r>
        <w:rPr>
          <w:rFonts w:eastAsia="Times New Roman" w:cs="Times New Roman"/>
          <w:szCs w:val="24"/>
        </w:rPr>
        <w:t>Μηχανιώνας</w:t>
      </w:r>
      <w:proofErr w:type="spellEnd"/>
      <w:r>
        <w:rPr>
          <w:rFonts w:eastAsia="Times New Roman" w:cs="Times New Roman"/>
          <w:szCs w:val="24"/>
        </w:rPr>
        <w:t xml:space="preserve">. </w:t>
      </w:r>
    </w:p>
    <w:p w14:paraId="7E82188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μη μιλήσω για την επιτροπή για το ΓΕΝΕ που δεν προσήλθαν, όμως, τα ναυτεργατικά σωματεία για την αναμόρφωση του πλαισίου λειτουργίας του. </w:t>
      </w:r>
    </w:p>
    <w:p w14:paraId="7E82188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μη μιλήσω για τους απλήρωτους ναυτικούς της ΝΕΛ και του </w:t>
      </w:r>
      <w:proofErr w:type="spellStart"/>
      <w:r>
        <w:rPr>
          <w:rFonts w:eastAsia="Times New Roman" w:cs="Times New Roman"/>
          <w:szCs w:val="24"/>
        </w:rPr>
        <w:t>Αγούδημου</w:t>
      </w:r>
      <w:proofErr w:type="spellEnd"/>
      <w:r>
        <w:rPr>
          <w:rFonts w:eastAsia="Times New Roman" w:cs="Times New Roman"/>
          <w:szCs w:val="24"/>
        </w:rPr>
        <w:t>.</w:t>
      </w:r>
    </w:p>
    <w:p w14:paraId="7E82188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μη μιλήσω για τις ρυθμίσεις, που αφορούν περιπτώσεις εγκατάλειψης πληρώματος, για το αντιδημοκρατικό και αντισυνταγματικό μέτρο της πολιτικής επιστράτευσης που ακυρώθηκε, για την περαιτέρω διεύρυνση του αριθμού των ανέργων ναυτικών που δικαιούνται τα έκτακτα επιδόματα, που αυτό το νομοσχέδιο επιφέρει. </w:t>
      </w:r>
    </w:p>
    <w:p w14:paraId="7E82188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Να μη μιλήσω για την επανεξέταση και τη συστηματική αναθεώρηση των κατά παρέκκλιση ειδικών συνθέσεων σε μια σειρά από πλοία, οι οποίες ενώ προβλέπονται στον νόμο ως εξαίρεση, είχαν γίνει ο κανόνας.</w:t>
      </w:r>
    </w:p>
    <w:p w14:paraId="7E82188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μη μιλήσω ακόμα και για τη σύμβαση παραχώρησης προς τον ΟΛΠ, που αποδεδειγμένα και αναγνωρισμένα κατοχύρωσε -και έχει ήδη αποδειχθεί αυτό και στο διάστημα που </w:t>
      </w:r>
      <w:proofErr w:type="spellStart"/>
      <w:r>
        <w:rPr>
          <w:rFonts w:eastAsia="Times New Roman" w:cs="Times New Roman"/>
          <w:szCs w:val="24"/>
        </w:rPr>
        <w:t>διανύθηκε</w:t>
      </w:r>
      <w:proofErr w:type="spellEnd"/>
      <w:r>
        <w:rPr>
          <w:rFonts w:eastAsia="Times New Roman" w:cs="Times New Roman"/>
          <w:szCs w:val="24"/>
        </w:rPr>
        <w:t xml:space="preserve">- δικαιώματα των εργαζομένων στα λιμάνια, και στον Πειραιά και στη Θεσσαλονίκη. </w:t>
      </w:r>
    </w:p>
    <w:p w14:paraId="7E82188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Οι ρυθμίσεις για τη δυνατότητα συμβάσεων δημόσιας υπηρεσίας από δήμους και επιχειρήσεις μικρών νησιών δίνεται η δυνατότητα να λύσουν προβλήματα, εκεί που το ισχύον νομικό πλαίσιο και η πραγματικότητα δεν μπορεί να εξυπηρετήσει αυτά τα νησιά. Ο εκπρόσωπος της Νέας Δημοκρατίας, ο κ. </w:t>
      </w:r>
      <w:proofErr w:type="spellStart"/>
      <w:r>
        <w:rPr>
          <w:rFonts w:eastAsia="Times New Roman" w:cs="Times New Roman"/>
          <w:szCs w:val="24"/>
        </w:rPr>
        <w:t>Πλακιωτάκης</w:t>
      </w:r>
      <w:proofErr w:type="spellEnd"/>
      <w:r>
        <w:rPr>
          <w:rFonts w:eastAsia="Times New Roman" w:cs="Times New Roman"/>
          <w:szCs w:val="24"/>
        </w:rPr>
        <w:t xml:space="preserve">, μας μίλησε για «μερική κρατικοποίηση».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μια τομή πολύ σημαντική και νομίζω ότι θα δώσει μία νέα ώθηση στα μικρά νησιά.</w:t>
      </w:r>
    </w:p>
    <w:p w14:paraId="7E82188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Τελειώνω με το πρώην άρθρο 106 και τώρα 105, μετά την απάλειψη του άρθρου 83. Για τα απόβλητα δεν θα πω πολλά. Θα επικαλεστώ τη γνώμη του Ναυτικού Επιμελητηρίου Ελλάδας και τη γνώμη του Συνδέσμου Επιχειρήσεων Ακτοπλοΐας. Δεν προέκυψε τώρα το θέμα. Κανέναν δεν έχει στο στόχαστρο. Έναν στόχο έχει μόνον. Να εναρμονίσει την ελληνική νομοθεσία, με έναν ενιαίο τρόπο, με την ευρωπαϊκή και την παγκόσμια νομοθεσία, να δημιουργήσει υγιείς κανόνες για τη συλλογή των αποβλήτων -υγρών, στερεών και επικινδύνων- στα λιμάνια της χώρας.</w:t>
      </w:r>
    </w:p>
    <w:p w14:paraId="7E82188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Κανέναν δεν στοχεύει, κανέναν δεν ακυρώνει. Νομιμότατη είναι και από την άποψη της ευρωπαϊκής νομοθεσίας και από την άποψη της σύμβασης παραχώρησης του ελληνικού δημοσίου προς τον Οργανισμό Λιμένα Πειραιά και επομένως δεν τίθεται θέμα και ούτε χρειάζεται, πραγματικά, να δοθεί τόση έμφαση και τόση φασαρία που έχει γίνει.</w:t>
      </w:r>
    </w:p>
    <w:p w14:paraId="7E82188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Εντάξει υπάρχουν κάποιοι που μπορεί να έχουν κάποιες άλλες επιδιώξεις αλλά αυτό δεν σημαίνει τίποτα. Η πολιτεία πρέπει υπεράνω των αντιθέσεων ή των συμφερόντων να στέκεται με ορθολογικό τρόπο στην ενιαία ρύθμιση κάποιων κανόνων, που είναι κρίσιμοι και για τη λειτουργία των λιμένων και για την προστασία του περιβάλλοντος και του δημοσίου συμφέροντος.</w:t>
      </w:r>
    </w:p>
    <w:p w14:paraId="7E82188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E82188C" w14:textId="77777777" w:rsidR="00AB6C9A" w:rsidRDefault="00F80A0E">
      <w:pPr>
        <w:spacing w:after="0" w:line="600" w:lineRule="auto"/>
        <w:ind w:firstLine="709"/>
        <w:jc w:val="center"/>
        <w:rPr>
          <w:rFonts w:eastAsia="Times New Roman"/>
          <w:bCs/>
        </w:rPr>
      </w:pPr>
      <w:r>
        <w:rPr>
          <w:rFonts w:eastAsia="Times New Roman"/>
          <w:bCs/>
        </w:rPr>
        <w:t>(Χειροκροτήματα από την πτέρυγα του ΣΥΡΙΖΑ)</w:t>
      </w:r>
    </w:p>
    <w:p w14:paraId="7E82188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7E82188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Προχωρούμε με τον εισηγητή της Νέας Δημοκρατίας, τον κ. </w:t>
      </w:r>
      <w:proofErr w:type="spellStart"/>
      <w:r>
        <w:rPr>
          <w:rFonts w:eastAsia="Times New Roman" w:cs="Times New Roman"/>
          <w:szCs w:val="24"/>
        </w:rPr>
        <w:t>Πλακιωτάκη</w:t>
      </w:r>
      <w:proofErr w:type="spellEnd"/>
      <w:r>
        <w:rPr>
          <w:rFonts w:eastAsia="Times New Roman" w:cs="Times New Roman"/>
          <w:szCs w:val="24"/>
        </w:rPr>
        <w:t>.</w:t>
      </w:r>
    </w:p>
    <w:p w14:paraId="7E82188F" w14:textId="77777777" w:rsidR="00AB6C9A" w:rsidRDefault="00F80A0E">
      <w:pPr>
        <w:spacing w:after="0" w:line="600" w:lineRule="auto"/>
        <w:ind w:firstLine="720"/>
        <w:jc w:val="both"/>
        <w:rPr>
          <w:rFonts w:eastAsia="Times New Roman" w:cs="Times New Roman"/>
        </w:rPr>
      </w:pPr>
      <w:r>
        <w:rPr>
          <w:rFonts w:eastAsia="Times New Roman" w:cs="Times New Roman"/>
          <w:szCs w:val="24"/>
        </w:rPr>
        <w:t xml:space="preserve">Προτού ανέβει στο Βήμα, θα μας δοθεί ο χρόνος </w:t>
      </w:r>
      <w:r>
        <w:rPr>
          <w:rFonts w:eastAsia="Times New Roman" w:cs="Times New Roman"/>
        </w:rPr>
        <w:t>να ανακοινώσουμε την επίσκεψη ενός σχολείου.</w:t>
      </w:r>
    </w:p>
    <w:p w14:paraId="7E821890" w14:textId="77777777" w:rsidR="00AB6C9A" w:rsidRDefault="00F80A0E">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τρεις εκπαιδευτικοί συνοδοί τους από το 5</w:t>
      </w:r>
      <w:r>
        <w:rPr>
          <w:rFonts w:eastAsia="Times New Roman" w:cs="Times New Roman"/>
          <w:vertAlign w:val="superscript"/>
        </w:rPr>
        <w:t>ο</w:t>
      </w:r>
      <w:r>
        <w:rPr>
          <w:rFonts w:eastAsia="Times New Roman" w:cs="Times New Roman"/>
        </w:rPr>
        <w:t xml:space="preserve"> Γυμνάσιο Κερατσινίου. </w:t>
      </w:r>
    </w:p>
    <w:p w14:paraId="7E821891" w14:textId="77777777" w:rsidR="00AB6C9A" w:rsidRDefault="00F80A0E">
      <w:pPr>
        <w:spacing w:after="0" w:line="600" w:lineRule="auto"/>
        <w:ind w:firstLine="720"/>
        <w:jc w:val="both"/>
        <w:rPr>
          <w:rFonts w:eastAsia="Times New Roman" w:cs="Times New Roman"/>
        </w:rPr>
      </w:pPr>
      <w:r>
        <w:rPr>
          <w:rFonts w:eastAsia="Times New Roman" w:cs="Times New Roman"/>
        </w:rPr>
        <w:t>Η Βουλή, παιδιά, σάς καλωσορίζει.</w:t>
      </w:r>
    </w:p>
    <w:p w14:paraId="7E821892" w14:textId="77777777" w:rsidR="00AB6C9A" w:rsidRDefault="00F80A0E">
      <w:pPr>
        <w:spacing w:after="0" w:line="600" w:lineRule="auto"/>
        <w:ind w:firstLine="709"/>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7E82189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έχετε τον λόγο.</w:t>
      </w:r>
    </w:p>
    <w:p w14:paraId="7E82189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Ευχαριστώ πολύ, κύριε Πρόεδρε.</w:t>
      </w:r>
    </w:p>
    <w:p w14:paraId="7E82189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σας άκουσα με πολύ μεγάλη προσοχή κατά τη συζήτηση του νομοσχεδίου στην αρμόδια επιτροπή της Βουλής και, πραγματικά, αναρωτήθηκα, αν έχετε αίσθηση των όσων λέτε και υποστηρίζετε ή έχετε χάσει εντελώς την επαφή σας με το ευαίσθητο κομμάτι της ναυτιλίας, το οποίο νομίζετε ότι διοικείτε.</w:t>
      </w:r>
    </w:p>
    <w:p w14:paraId="7E82189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Σε εκείνη τη συζήτηση ξεκινήσατε την ομιλία σας, επαναλαμβάνοντας τη γνωστή σας ατάκα, που εδώ και μήνες παπαγαλίζετε, περί αφηγήματος στον χώρο της ναυτιλίας «δεκατέσσερις στόχοι για τη ναυτιλία».</w:t>
      </w:r>
    </w:p>
    <w:p w14:paraId="7E82189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Δεν σας κρύβω ότι έψαξα στο λεξικό για τον όρο αυτό, γιατί μου προξένησε, πραγματικά, το ενδιαφέρον. Τα ευρήματα της έρευνας με άφησαν κυριολεκτικά άναυδο.</w:t>
      </w:r>
    </w:p>
    <w:p w14:paraId="7E82189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Αναρωτιέμαι, κύριε </w:t>
      </w:r>
      <w:proofErr w:type="spellStart"/>
      <w:r>
        <w:rPr>
          <w:rFonts w:eastAsia="Times New Roman" w:cs="Times New Roman"/>
          <w:szCs w:val="24"/>
        </w:rPr>
        <w:t>Κουρουμπλή</w:t>
      </w:r>
      <w:proofErr w:type="spellEnd"/>
      <w:r>
        <w:rPr>
          <w:rFonts w:eastAsia="Times New Roman" w:cs="Times New Roman"/>
          <w:szCs w:val="24"/>
        </w:rPr>
        <w:t>. Γνωρίζετε, πραγματικά, τι σημαίνει ο όρος «αφήγημα»; Γνωρίζετε ότι ο όρος αυτός είναι κατασκεύασμα των ανθρώπων της πολιτικής επικοινωνίας, μέσω του οποίου κατασκευάζουν ιστορίες και μύθους για πρόσωπα ή προϊόντα;</w:t>
      </w:r>
    </w:p>
    <w:p w14:paraId="7E82189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Επειδή είμαι σίγουρος ότι δεν γνωρίζετε, σας επισημαίνω ότι ο όρος «αφήγημα» χρησιμοποιείται, για να χαρακτηρίσουμε κάθε πεζό λογοτεχνικό κείμενο που αφηγείται μια ιστορία. Οπότε τι μας φέρνετε εδώ στη Βουλή; Ένα μυθιστόρημα που μας αφηγείται διάφορες ασυνάρτητες ιστορίες και φαντασιώσεις, που υποτίθεται ότι επιλύουν ζητήματα ναυτιλίας.</w:t>
      </w:r>
    </w:p>
    <w:p w14:paraId="7E82189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Επιπλέον μας είπατε ότι πρέπει να ολοκληρώσουμε το συγκεκριμένο νομοθέτημα, που θα αποδειχθεί λειτουργικό, πρακτικό, αποτελεσματικό.</w:t>
      </w:r>
    </w:p>
    <w:p w14:paraId="7E82189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σας ρωτώ ευθέως: Για ποιους -αναρωτιέμαι- θα αποδειχθεί πρακτικό, αποτελεσματικό και λειτουργικό; Για αυτούς που προσπαθείτε να εξυπηρετήσετε ή για εσάς που φιλοδοξείτε να συγκεντρώσετε υπερεξουσίες στο πρόσωπό σας και να λειτουργήσετε ως μονάρχης της ελληνικής ναυτιλίας;</w:t>
      </w:r>
    </w:p>
    <w:p w14:paraId="7E82189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Ας δούμε, όμως, πώς προέκυψε το παρόν νομοθέτημα, το οποίο είναι απαύγασμα υπουργικής απόφασης και επιτροπής από το 2013. Ρωτήστε τα στελέχη του κλάδου επιθεώρησης εμπορικών πλοίων και θα σας πληροφορήσουν ότι το νομοθέτημα ήταν έτοιμο τα τελευταία δυόμισι χρόνια, το οποίο καθόριζε τα προσόντα αλλά και πιστοποιούσε τους επιθεωρητές κράτους σημαίας, καθώς και κωδικοποιούσε διατάξεις περί κάθε κατηγορίας επιθεωρητών.</w:t>
      </w:r>
    </w:p>
    <w:p w14:paraId="7E82189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A13522">
        <w:rPr>
          <w:rFonts w:eastAsia="Times New Roman" w:cs="Times New Roman"/>
          <w:b/>
          <w:szCs w:val="24"/>
        </w:rPr>
        <w:t>ΜΑΡΙΟΣ ΓΕΩΡΓΙΑΔΗΣ</w:t>
      </w:r>
      <w:r>
        <w:rPr>
          <w:rFonts w:eastAsia="Times New Roman" w:cs="Times New Roman"/>
          <w:szCs w:val="24"/>
        </w:rPr>
        <w:t>)</w:t>
      </w:r>
    </w:p>
    <w:p w14:paraId="7E82189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Εσείς τι κάνατε; Εξαιρέσατε τους επιθεωρητές κράτους σημαίας. Για αυτό θα επανέλθω αργότερα, διότι εδώ παρουσιάζεται η εξής αντίφαση. Ενώ καταργούμε τους επιθεωρητές κράτους σημαίας, γιατί δήθεν υπάρχει το ασυμβίβαστο μεταξύ του ελέγχου και ελεγχόμενου -αυτό δεν είπατε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την ίδια ώρα, όμως, δεν εξαιρείτε τους </w:t>
      </w:r>
      <w:proofErr w:type="spellStart"/>
      <w:r>
        <w:rPr>
          <w:rFonts w:eastAsia="Times New Roman" w:cs="Times New Roman"/>
          <w:szCs w:val="24"/>
        </w:rPr>
        <w:t>πιστοποιητές</w:t>
      </w:r>
      <w:proofErr w:type="spellEnd"/>
      <w:r>
        <w:rPr>
          <w:rFonts w:eastAsia="Times New Roman" w:cs="Times New Roman"/>
          <w:szCs w:val="24"/>
        </w:rPr>
        <w:t xml:space="preserve"> επιθεωρητές εταιρειών και πλοίων βάσει του κώδικα </w:t>
      </w:r>
      <w:r>
        <w:rPr>
          <w:rFonts w:eastAsia="Times New Roman" w:cs="Times New Roman"/>
          <w:szCs w:val="24"/>
          <w:lang w:val="en-US"/>
        </w:rPr>
        <w:t>ISPS</w:t>
      </w:r>
      <w:r>
        <w:rPr>
          <w:rFonts w:eastAsia="Times New Roman" w:cs="Times New Roman"/>
          <w:szCs w:val="24"/>
        </w:rPr>
        <w:t xml:space="preserve"> και </w:t>
      </w:r>
      <w:r>
        <w:rPr>
          <w:rFonts w:eastAsia="Times New Roman" w:cs="Times New Roman"/>
          <w:szCs w:val="24"/>
          <w:lang w:val="en-US"/>
        </w:rPr>
        <w:t>ISM</w:t>
      </w:r>
      <w:r>
        <w:rPr>
          <w:rFonts w:eastAsia="Times New Roman" w:cs="Times New Roman"/>
          <w:szCs w:val="24"/>
        </w:rPr>
        <w:t>. Απάντηση σε αυτό έχετε; Δεν έχετε.</w:t>
      </w:r>
    </w:p>
    <w:p w14:paraId="7E82189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Τώρα ερχόμαστε στα θέματα του θαλασσίου τουρισμού. Όλοι αναγνωρίζουμε ότι ο θαλάσσιος τουρισμός είναι ένα από τα αναπτυξιακά εργαλεία που διαθέτει η πατρίδα μας. Μάλιστα. Πότε θεσμοθετήθηκε το συγκεκριμένο τέλος πλοίων; Θεσμοθετήθηκε το 2013. Με τη λογική που σας ανέφερα, εμείς θεσμοθετήσαμε το συγκεκριμένο τέλος με την προϋπόθεση της λειτουργίας πρώτον, του Μητρώου Πλοίων το οποίο ακόμα το περιμένουμε. Είπατε ότι είναι έτοιμο. Θα το δούμε. Θα δούμε, επίσης και πώς θα λειτουργήσει και αυτό μετά από δυόμισι ολόκληρα χρόνια. </w:t>
      </w:r>
    </w:p>
    <w:p w14:paraId="7E8218A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Καταργήσαμε όλες τις επιβαρύνσεις που αφορούν τα σκάφη αναψυχής. Καταργήσαμε, για παράδειγμα, τον φόρο πολυτελείας εισαγωγής. Τι έκαναν όλοι; Πολύ απλά πήγαιναν και αγόραζαν τα σκάφη στο εξωτερικό. Άρα είχαμε μηδενικά έσοδα περί του συγκεκριμένου τέλους.</w:t>
      </w:r>
    </w:p>
    <w:p w14:paraId="7E8218A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Εσείς τώρα επαναφέρετε τον φόρο πολυτελούς διαβίωσης για τα ιδιωτικά σκάφη αναψυχής, ανεβάζετε τον ΦΠΑ στο 24% για όλες τις δραστηριότητες που γίνονται αυτή τη στιγμή στις μαρίνες και επιπλέον μας λέτε στην έκθεση του Γενικού Λογιστηρίου του Κράτους ότι περιμένετε να εισπράξετε 15.000.000 ευρώ από το συγκεκριμένο τέλος.</w:t>
      </w:r>
    </w:p>
    <w:p w14:paraId="7E8218A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εγώ σας λέω –και το υπογράφω- ότι όχι μόνο δεν θα εισπράξετε 15.000.000 ευρώ αλλά κινδυνεύετε να απωλέσετε έσοδα από εργοδοτικές εισφορές, από φόρο εισοδήματος, από ΦΠΑ, από απώλειες εργασίας ναυτικών, από απώλειες σε έσοδα στις τοπικές κοινωνίες, πολύ περισσότερα απ’ ό,τι προσδοκάτε να πάρετε από το συγκεκριμένο τέλος.</w:t>
      </w:r>
    </w:p>
    <w:p w14:paraId="7E8218A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Επίσης κοροϊδέψατε τον πρόεδρο των </w:t>
      </w:r>
      <w:proofErr w:type="spellStart"/>
      <w:r>
        <w:rPr>
          <w:rFonts w:eastAsia="Times New Roman" w:cs="Times New Roman"/>
          <w:szCs w:val="24"/>
        </w:rPr>
        <w:t>μαρινών</w:t>
      </w:r>
      <w:proofErr w:type="spellEnd"/>
      <w:r>
        <w:rPr>
          <w:rFonts w:eastAsia="Times New Roman" w:cs="Times New Roman"/>
          <w:szCs w:val="24"/>
        </w:rPr>
        <w:t>. Του είπατε ότι για τα σκάφη τα οποία είναι σε ακινησία στις μαρίνες, δεν θα υπάρχει αυτό το τέλος. Μιλήσατε, μάλιστα, γι’ αυτά τα σκάφη, λέγοντας ότι είναι «παρκαρισμένα». Και τα σκάφη τα οποία ελλιμενίζονται στις μαρίνες θα πληρώνουν και αυτά που πλέουν. Βέβαια και με τη νομοτεχνική βελτίωση την οποία καταθέσατε, προφανώς και τα συγκεκριμένα σκάφη θα πληρώνουν το συγκεκριμένο τέλος. Μάλιστα δεν κάνετε μόνο αυτό αλλά επαναφέρετε και αναχρονιστικές διατάξεις, οι οποίες είχαν καταργηθεί με τον ν.4256/2014 από τον κ. Βαρβιτσιώτη.</w:t>
      </w:r>
    </w:p>
    <w:p w14:paraId="7E8218A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Τι θέλετε, λοιπόν; Θέλετε σώνει και καλά μέσα στο λιοπύρι, οι επισκέπτες της χώρας μας να στοιβάζονται στις ουρές, προκειμένου οι λιμενικές αρχές να επιθεωρούν τα ναυλοσύμφωνα και να δίνουν την άδεια απόπλου. Τέτοιες ρυθμίσεις ψηφίζουμε. Αυτά δεν υπάρχουν πουθενά στον κόσμο. Είναι τριτοκοσμικού τύπου ρυθμίσεις. </w:t>
      </w:r>
    </w:p>
    <w:p w14:paraId="7E8218A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Επίσης ο ναυλωτής είναι υποχρεωμένος –προσέξτε να δείτε το καταπληκτικό- στο ναυλοσύμφωνο το οποίο υπογράφεται έξι μήνες πριν, να αναφέρει τον αριθμό των επιβαινόντων, αυτούς που θα αποβιβάσει στα λιμάνια επιβίβασης και αποβίβασης. Δηλαδή αν αλλάξει η σύνθεση τι θα γίνει; Πολύ απλά έχασε! Αυτή είναι η πραγματικότητα.</w:t>
      </w:r>
    </w:p>
    <w:p w14:paraId="7E8218A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Εγώ, κύριε </w:t>
      </w:r>
      <w:proofErr w:type="spellStart"/>
      <w:r>
        <w:rPr>
          <w:rFonts w:eastAsia="Times New Roman" w:cs="Times New Roman"/>
          <w:szCs w:val="24"/>
        </w:rPr>
        <w:t>Κουρουμπλή</w:t>
      </w:r>
      <w:proofErr w:type="spellEnd"/>
      <w:r>
        <w:rPr>
          <w:rFonts w:eastAsia="Times New Roman" w:cs="Times New Roman"/>
          <w:szCs w:val="24"/>
        </w:rPr>
        <w:t>, σας κατέθεσα μία συγκεκριμένη πρόταση, την οποία είπα και στους συμβούλους σας να τη δείτε. Δείτε νομοθετικά πλαίσια που υπάρχουν σε άλλες ανταγωνίστριες χώρες, όπως είναι η Κροατία, η Ισπανία, η Ιταλία, η Γαλλία και αντί να επιβάλετε το συγκεκριμένο τέλος για τα πλοία με ξένη σημαία, ορίστε φορολογικό αντιπρόσωπο, δικηγόρο ή λογιστή, ο οποίος μπορεί να αποδίδει τον ΦΠΑ, χωρίς την προϋπόθεση δημιουργίας υποκαταστήματος πλοιοκτήτριας εταιρείας στην Ελλάδα. Δείτε αυτή την πρόταση και ακυρώστε το τέλος, διότι την ίδια ώρα που επιβάλλετε το συγκεκριμένο τέλος, την ίδια ώρα αποκρατικοποιείτε τις μαρίνες στη χώρα. Συμβιβάζονται αυτά τα δύο; Προφανώς και όχι.</w:t>
      </w:r>
    </w:p>
    <w:p w14:paraId="7E8218A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Ας αναφερθούμε τώρα στα θέματα που έχουν να κάνουν με την αγαπημένη σας λέξη, τη λέξη «διαφάνεια». Προσέξτε να δείτε διαφάνεια. Για την εφαρμογή των διατάξεων του νομοσχεδίου απαιτείται η έκδοση μεγάλου αριθμού κανονιστικών πράξεων, όπως έντεκα προεδρικά διατάγματα, έξι κοινές υπουργικές αποφάσεις, δεκατέσσερις υπουργικές αποφάσεις. Επιπρόσθετα δε για την εκτέλεση των </w:t>
      </w:r>
      <w:proofErr w:type="spellStart"/>
      <w:r>
        <w:rPr>
          <w:rFonts w:eastAsia="Times New Roman" w:cs="Times New Roman"/>
          <w:szCs w:val="24"/>
        </w:rPr>
        <w:t>προβλεπομένων</w:t>
      </w:r>
      <w:proofErr w:type="spellEnd"/>
      <w:r>
        <w:rPr>
          <w:rFonts w:eastAsia="Times New Roman" w:cs="Times New Roman"/>
          <w:szCs w:val="24"/>
        </w:rPr>
        <w:t xml:space="preserve"> διαδικασιών ή τη διεκπεραίωση θεμάτων που προβλέπονται από τις διατάξεις του νομοσχεδίου, απαιτείται η έκδοση τεσσάρων προεδρικών διαταγμάτων, οκτώ κοινών υπουργικών αποφάσεων και, βέβαια, ο Υπουργός να ενεργεί διά της εκδόσεως τριάντα πέντε υπουργικών αποφάσεων.</w:t>
      </w:r>
    </w:p>
    <w:p w14:paraId="7E8218A8"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έρχεστε εδώ και τι ζητάτε; Πρακτικά ζητάτε «λευκή εξουσιοδότηση». Βεβαίως, όμως, υπάρχει και η διάταξη του άρθρου 130. Τι λέει αυτή; Στην ουσία με υπουργική απόφαση ζητάει ο Υπουργός εξουσιοδότηση, να νομιμοποιήσει εγκυκλίους που έχουν εκδοθεί στο παρελθόν.</w:t>
      </w:r>
    </w:p>
    <w:p w14:paraId="7E8218A9"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θα μας πείτε επιτέλους ποιες είναι αυτές οι εγκύκλιοι; Να τις δούμε. Να έρθουμε να τις δούμε, να τις αξιολογήσουμε. Άλλη περίπτωση διαφάνειας!</w:t>
      </w:r>
    </w:p>
    <w:p w14:paraId="7E8218AA"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Ερχόμαστε τώρα στα θέματα προσωπικού. Τι σας είπαμε; Υπάρχει το π.δ.33/2009. Δεν το είπα εγώ. Το είπαν οι ομοσπονδίες και των υπαξιωματικών και των αξιωματικών. Να έρθουμε να βελτιώσουμε, να τροποποιήσουμε το συγκεκριμένο προεδρικό διάταγμα.</w:t>
      </w:r>
    </w:p>
    <w:p w14:paraId="7E8218AB"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Σας είπα ότι επί ημερών μας ήταν έτοιμο προεδρικό διάταγμα για το Πειθαρχικό Δίκαιο, το οποίο είχε πάρει όλες τις υπογραφές από όλες τις υπηρεσίες. Γιατί δεν φέρνατε το συγκεκριμένο προεδρικό διάταγμα να το τροποποιήσουμε ή να το βελτιώσουμε;</w:t>
      </w:r>
    </w:p>
    <w:p w14:paraId="7E8218AC"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Εδώ, όμως, τι κάνετε με το άρθρο 26; Το διάβασα, κύριε </w:t>
      </w:r>
      <w:proofErr w:type="spellStart"/>
      <w:r>
        <w:rPr>
          <w:rFonts w:eastAsia="Times New Roman" w:cs="Times New Roman"/>
          <w:szCs w:val="24"/>
        </w:rPr>
        <w:t>Κουρουμπλή</w:t>
      </w:r>
      <w:proofErr w:type="spellEnd"/>
      <w:r>
        <w:rPr>
          <w:rFonts w:eastAsia="Times New Roman" w:cs="Times New Roman"/>
          <w:szCs w:val="24"/>
        </w:rPr>
        <w:t>, πολλές φορές. Εσείς φαίνεται δεν το έχετε διαβάσει. Προσέξτε να δείτε τι λέει. Λέει: «Τα στελέχη του Λιμενικού Σώματος-Ελληνικής Ακτοφυλακής τοποθετούνται, μετατίθενται και αποσπώνται, με απόφαση του Υπουργού Ναυτιλίας…» και συνεχίζω, γιατί μου λέτε ότι δεν συνέχισα, λέει: «…με την οποία κυρώνονται οι αντίστοιχοι πίνακες».</w:t>
      </w:r>
    </w:p>
    <w:p w14:paraId="7E8218AD"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Τονίστε το.</w:t>
      </w:r>
    </w:p>
    <w:p w14:paraId="7E8218AE"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Ναι, θα το ακούσετε τώρα όλα. Ακούστε να δείτε. Κατ’ αρχάς γιατί κυρώνονται; Γιατί κυρώνονται; Ο Αρχηγός δεν κυρώνει τις αποφάσεις του Συμβουλίου Μεταθέσεων; </w:t>
      </w:r>
    </w:p>
    <w:p w14:paraId="7E8218AF"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τόσο σέβεστε…</w:t>
      </w:r>
    </w:p>
    <w:p w14:paraId="7E8218B0"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Να κάνουμε έναν διάλογο; </w:t>
      </w:r>
    </w:p>
    <w:p w14:paraId="7E8218B1"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Θα τα ακούσει, κύριε </w:t>
      </w:r>
      <w:proofErr w:type="spellStart"/>
      <w:r>
        <w:rPr>
          <w:rFonts w:eastAsia="Times New Roman" w:cs="Times New Roman"/>
          <w:szCs w:val="24"/>
        </w:rPr>
        <w:t>Δρίτσα</w:t>
      </w:r>
      <w:proofErr w:type="spellEnd"/>
      <w:r>
        <w:rPr>
          <w:rFonts w:eastAsia="Times New Roman" w:cs="Times New Roman"/>
          <w:szCs w:val="24"/>
        </w:rPr>
        <w:t>. Αγχώνεστε.</w:t>
      </w:r>
    </w:p>
    <w:p w14:paraId="7E8218B2"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Πλακιωτάκη</w:t>
      </w:r>
      <w:proofErr w:type="spellEnd"/>
      <w:r>
        <w:rPr>
          <w:rFonts w:eastAsia="Times New Roman" w:cs="Times New Roman"/>
          <w:szCs w:val="24"/>
        </w:rPr>
        <w:t>, μην ξεκινάτε διάλογο, γιατί ανοίγει η όρεξη.</w:t>
      </w:r>
    </w:p>
    <w:p w14:paraId="7E8218B3"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Τόσος σεβασμός για τον Αρχηγό του Λιμενικού Σώματος; Τόσος σεβασμός; Σας παρακαλούμε πολύ!</w:t>
      </w:r>
    </w:p>
    <w:p w14:paraId="7E8218B4"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Επίσης υποτίθεται ότι ο Αρχηγός του Λιμενικού Σώματος είναι ο θεματοφύλακας της νομιμότητας πέρα και πάνω από οποιαδήποτε κομματική ή πολιτική σκοπιμότητα. </w:t>
      </w:r>
    </w:p>
    <w:p w14:paraId="7E8218B5"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Όμως, κύριοι της Κυβέρνησης, είναι προφανές. Ο κ. </w:t>
      </w:r>
      <w:proofErr w:type="spellStart"/>
      <w:r>
        <w:rPr>
          <w:rFonts w:eastAsia="Times New Roman" w:cs="Times New Roman"/>
          <w:szCs w:val="24"/>
        </w:rPr>
        <w:t>Κουρουμπλής</w:t>
      </w:r>
      <w:proofErr w:type="spellEnd"/>
      <w:r>
        <w:rPr>
          <w:rFonts w:eastAsia="Times New Roman" w:cs="Times New Roman"/>
          <w:szCs w:val="24"/>
        </w:rPr>
        <w:t xml:space="preserve"> έχει θητεύσει στη μεγάλη του ΠΑΣΟΚ σχολή των ρουσφετιών. Αυτό το παρελθόν του, του λαϊκισμού και του πελατειακού συστήματος προφανώς και τον καταδιώκει.</w:t>
      </w:r>
    </w:p>
    <w:p w14:paraId="7E8218B6" w14:textId="77777777" w:rsidR="00AB6C9A" w:rsidRDefault="00F80A0E">
      <w:pPr>
        <w:spacing w:after="0" w:line="600" w:lineRule="auto"/>
        <w:ind w:firstLine="720"/>
        <w:jc w:val="center"/>
        <w:rPr>
          <w:rFonts w:eastAsia="Times New Roman"/>
          <w:bCs/>
        </w:rPr>
      </w:pPr>
      <w:r>
        <w:rPr>
          <w:rFonts w:eastAsia="Times New Roman"/>
          <w:bCs/>
        </w:rPr>
        <w:t>(Θόρυβος από την πτέρυγα του ΣΥΡΙΖΑ)</w:t>
      </w:r>
    </w:p>
    <w:p w14:paraId="7E8218B7"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Δρίτσας</w:t>
      </w:r>
      <w:proofErr w:type="spellEnd"/>
      <w:r>
        <w:rPr>
          <w:rFonts w:eastAsia="Times New Roman" w:cs="Times New Roman"/>
          <w:szCs w:val="24"/>
        </w:rPr>
        <w:t xml:space="preserve"> ότι εμείς δεν θα ανεχθούμε για δεκαεπτά χρόνια τον ίδιο λιμενάρχη. Αυτό δεν είπατε; Δεν το είπατε; Ακούστε τώρα να δείτε. Με την τροποποίηση της παραγράφου 1 του άρθρου 30 δίνει τη δυνατότητα παραμονής στον τόπο επιλογής του πάνω από τα οκτώ έτη. Ιδού η μεγάλη διαφάνεια του κ. </w:t>
      </w:r>
      <w:proofErr w:type="spellStart"/>
      <w:r>
        <w:rPr>
          <w:rFonts w:eastAsia="Times New Roman" w:cs="Times New Roman"/>
          <w:szCs w:val="24"/>
        </w:rPr>
        <w:t>Κουρουμπλή</w:t>
      </w:r>
      <w:proofErr w:type="spellEnd"/>
      <w:r>
        <w:rPr>
          <w:rFonts w:eastAsia="Times New Roman" w:cs="Times New Roman"/>
          <w:szCs w:val="24"/>
        </w:rPr>
        <w:t>.</w:t>
      </w:r>
    </w:p>
    <w:p w14:paraId="7E8218B8"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Δηλαδή προσέξτε. Ο κύριος Υπουργός θα κυρώνει τις μεταθέσεις. Ποιων θα κυρώνει τις μεταθέσεις; Των «ημετέρων» προφανώς. Κατά τα άλλα έχουμε διαφάνεια και αξιοκρατία. Το ίδιο, βέβαια, ισχύει και για τις περιπτώσεις αξιοκρατίας και για τις μεταθέσεις και για τις μετατάξεις. </w:t>
      </w:r>
    </w:p>
    <w:p w14:paraId="7E8218B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Πάλι μισή τη διαβάσατε.</w:t>
      </w:r>
    </w:p>
    <w:p w14:paraId="7E8218BA"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εσείς είστε αδιάβαστος. Είστε ο μεγαλύτερος εκφραστής του πελατειακού συστήματος. Είναι γνωστό αυτό. </w:t>
      </w:r>
    </w:p>
    <w:p w14:paraId="7E8218BB"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Γραμμή Άδωνι είναι αυτό.</w:t>
      </w:r>
    </w:p>
    <w:p w14:paraId="7E8218BC" w14:textId="77777777" w:rsidR="00AB6C9A" w:rsidRDefault="00F80A0E">
      <w:pPr>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Σας παρακαλώ μην αρχίζετε τον διάλογο.</w:t>
      </w:r>
    </w:p>
    <w:p w14:paraId="7E8218BD"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Τώρα ερχόμαστε στην πρόσληψη προσωπικού μέσω πανελληνίων εξετάσεων.</w:t>
      </w:r>
    </w:p>
    <w:p w14:paraId="7E8218B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Ο ελληνικός λαός είναι ο κριτής. Άλλοι βγαίνουν Βουλευτές με τρεις χιλιάδες και άλλοι με ογδόντα.</w:t>
      </w:r>
    </w:p>
    <w:p w14:paraId="7E8218BF"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Ο ελληνικός λαός προφανώς είναι ο κριτής. Δεν αντέχετε την επιχειρηματολογία μου. Το κατανοώ. Τι να σας κάνω;</w:t>
      </w:r>
    </w:p>
    <w:p w14:paraId="7E8218C0"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Συνεχίστε, κύριε </w:t>
      </w:r>
      <w:proofErr w:type="spellStart"/>
      <w:r>
        <w:rPr>
          <w:rFonts w:eastAsia="Times New Roman" w:cs="Times New Roman"/>
          <w:szCs w:val="24"/>
        </w:rPr>
        <w:t>Πλακιωτάκη</w:t>
      </w:r>
      <w:proofErr w:type="spellEnd"/>
      <w:r>
        <w:rPr>
          <w:rFonts w:eastAsia="Times New Roman" w:cs="Times New Roman"/>
          <w:szCs w:val="24"/>
        </w:rPr>
        <w:t>.</w:t>
      </w:r>
    </w:p>
    <w:p w14:paraId="7E8218C1"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Πάμε τώρα για την πρόσληψη προσωπικού μέσω πανελληνίων εξετάσεων. Μάλιστα λέει: «Ώστε να λειτουργήσουν ακαδημίες για την πρόσληψη προσωπικού μέσω πανελληνίων εξετάσεων από το έτος 2018-2019». Μάλιστα! </w:t>
      </w:r>
    </w:p>
    <w:p w14:paraId="7E8218C2"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μας φέρατε εδώ προγράμματα σπουδών; Μας φέρατε οικονομοτεχνική μελέτη; Μας φέρατε κανονιστικές πράξεις, εξουσιοδοτικές διατάξεις για το πώς θα λειτουργήσουν αυτές οι σχολές; </w:t>
      </w:r>
    </w:p>
    <w:p w14:paraId="7E8218C3"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Εδώ πάτε στην Κάλυμνο –βέβαια, είναι και η περιοχή του κυρίου Υφυπουργού- και υπόσχεστε σχολή Εμπορικού Ναυτικού. Πάτε στην Αλεξανδρούπολη και υπόσχεστε ακαδημία. Εμείς θα συμφωνήσουμε στο θέμα της ακαδημίας. Όμως πείτε μου εσείς πώς θα λειτουργήσουν όλα αυτά;</w:t>
      </w:r>
    </w:p>
    <w:p w14:paraId="7E8218C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Θα ψηφίσετε τη διάταξη;</w:t>
      </w:r>
    </w:p>
    <w:p w14:paraId="7E8218C5"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Προφανώς δεν μπορούμε να την ψηφίσουμε. Όταν είναι λόγια του αέρα, πώς να την ψηφίσουμε τη συγκεκριμένη διάταξη; Σας ρώτησα. Με ποιες διαδικασίες θα προσλαμβάνονται οι αξιωματικοί ειδικοτήτων; Δεν μας απαντήσατε. </w:t>
      </w:r>
    </w:p>
    <w:p w14:paraId="7E8218C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Σας είπα ότι το Λιμενικό Σώμα έχει δύο πόδια. Το ένα πόδι είναι η προστασία των θαλασσίων συνόρων και το άλλο πόδι είναι η εξυπηρέτηση, η ανταγωνιστικότητα της εμπορικής ναυτιλίας. Εσείς τι θέλετε σώνει και καλά; Να ρίξετε το επίπεδο των αξιωματικών; Γιατί δεν ακολουθείται η διαδικασία πρόσληψης μέσω ΑΣΕΠ πτυχιούχων από τις σχολές ΑΕΙ και ΑΕΝ; Ορίστε μια πρόταση και προσέξτε να δείτε: Δεν περιλαμβάνεται μεταβατική διάταξη και αν δεν είναι έτοιμες οι ακαδημίες, τι θα γίνει; Δεν θα προσλαμβάνουμε στο Λιμενικό; </w:t>
      </w:r>
    </w:p>
    <w:p w14:paraId="7E8218C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Κατά τα άλλα είναι ένα καλά μελετημένο νομοσχέδιο, το οποίο έχει απόλυτη συνοχή, επιλύει όλα τα ζητήματα της ναυτιλίας. Προσέξτε. Όταν στη διεθνή ναυτιλία τρέχουν διατάξεις οι οποίες θα επηρεάσουν την ανταγωνιστικότητα του ελληνικού πλοίου, όταν περιλαμβάνονται διατάξεις οι οποίες θα επηρεάσουν τη ναυτιλιακή δραστηριότητα σε θέματα περιβάλλοντος, όταν τρέχουν διατάξεις οι οποίες θα επηρεάσουν την αντικατάσταση των πλοίων και στην εσωτερική αγορά, όταν, για παράδειγμα, χρειάζεται η αναμόρφωση της εκπαίδευσης και της επιμόρφωσης, ο κύριος Υπουργός μας εισηγείται τέτοιου είδους διατάξεις, οι οποίες, βεβαίως, είναι απολύτως κενές περιεχομένου. </w:t>
      </w:r>
    </w:p>
    <w:p w14:paraId="7E8218C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Ερχόμαστε τώρα στον κύριο Υφυπουργό. </w:t>
      </w:r>
    </w:p>
    <w:p w14:paraId="7E8218C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Σαντορινιέ, καταλαβαίνω ότι έχετε μια αγωνία να εξυπηρετήσετε την εκλογική σας περιφέρεια. Όμως θέλω να σας πω ότι η επιχείρηση να καταστήσετε τους ΟΤΑ και τις περιφέρειες πλοιοκτήτες, είναι ένα μοντέλο το οποίο έχει αποτύχει. Είχαμε την Ανώνυμη Ναυτιλιακή Εταιρεία της Σύμης. Είναι υπερχρεωμένη και έχει υπαχθεί στο άρθρο 99 του Πτωχευτικού Κώδικα. Η εταιρεία «ΤΗΛΟΣ 21ΟΣ ΑΙΩΝΑΣ» βρίσκεται και αυτή σε εκκαθάριση. Η Δημοτική Ανώνυμη Εταιρεία της Καλύμνου παρά τις επιδοτήσεις που λαμβάνει, παρουσιάζει σημαντικό παθητικό, ενώ στην Εισαγγελία της Κω εκκρεμούν μηνυτήριες αναφορές από την προηγούμενη δημοτική αρχή του νησιού για διαχειριστικά σκάνδαλα. </w:t>
      </w:r>
    </w:p>
    <w:p w14:paraId="7E8218C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Ενώ, δηλαδή, γνωρίζετε ότι αυτή η διαδικασία είναι και </w:t>
      </w:r>
      <w:proofErr w:type="spellStart"/>
      <w:r>
        <w:rPr>
          <w:rFonts w:eastAsia="Times New Roman" w:cs="Times New Roman"/>
          <w:szCs w:val="24"/>
        </w:rPr>
        <w:t>αντικοινοτική</w:t>
      </w:r>
      <w:proofErr w:type="spellEnd"/>
      <w:r>
        <w:rPr>
          <w:rFonts w:eastAsia="Times New Roman" w:cs="Times New Roman"/>
          <w:szCs w:val="24"/>
        </w:rPr>
        <w:t xml:space="preserve"> και αντισυνταγματική, προχωράτε στη συγκεκριμένη ρύθμιση. Και εμείς σας είπαμε ότι η συγκεκριμένη ρύθμιση είναι ο απόλυτος ορισμός της κρατικοποίησης στον χώρο της ναυτιλίας. Πού είναι τα πλοία; Έχετε πλοία; Εδώ δεν συζητάτε με αυτούς που έχουν πλοία και προσπαθείτε να δρομολογήσετε και να ενώσετε τα νησιά, χωρίς, πραγματικά, να έχετε κανένα σχέδιο. </w:t>
      </w:r>
    </w:p>
    <w:p w14:paraId="7E8218C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Εγώ σας κάνω την εξής πρόταση. Γιατί δεν μειώνετε τον ΦΠΑ στα εισιτήρια; Γιατί δεν αυξάνετε το κονδύλι στις άγονες γραμμές; Η Νέα Δημοκρατία έχει καταθέσει και τροπολογία την παράταση παραμονής του μειωμένου ΦΠΑ στα νησιά του βορειοανατολικού Αιγαίου. Έτσι θα στηρίξετε τους νησιώτες. Θα τους στηρίξετε με κρατικά κονδύλια για να επιδοτούμε πλοιοκτήτες, ανώνυμες δημοτικές και περιφερειακές υπηρεσίες; Έτσι εννοείτε εσείς την ανάπτυξη; </w:t>
      </w:r>
    </w:p>
    <w:p w14:paraId="7E8218C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Το ποσοστό των άγονων γραμμών…</w:t>
      </w:r>
    </w:p>
    <w:p w14:paraId="7E8218C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Καταλαβαίνω ότι μιλάω σε </w:t>
      </w:r>
      <w:proofErr w:type="spellStart"/>
      <w:r>
        <w:rPr>
          <w:rFonts w:eastAsia="Times New Roman" w:cs="Times New Roman"/>
          <w:szCs w:val="24"/>
        </w:rPr>
        <w:t>ώτα</w:t>
      </w:r>
      <w:proofErr w:type="spellEnd"/>
      <w:r>
        <w:rPr>
          <w:rFonts w:eastAsia="Times New Roman" w:cs="Times New Roman"/>
          <w:szCs w:val="24"/>
        </w:rPr>
        <w:t xml:space="preserve"> μη ακουόντων. </w:t>
      </w:r>
    </w:p>
    <w:p w14:paraId="7E8218C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Ερχόμαστε τώρα στον μετασχηματισμό -ωραία έκφραση- του κλάδου επιθεώρησης εμπορικών πλοίων. Πώς προέκυψε τώρα αυτό; Είχαμε το ναυάγιο, για το οποίο, βεβαίως, ακόμα δεν έχει εξαχθεί κάποιο πόρισμα. Υπάρχει πόρισμα, κύριε </w:t>
      </w:r>
      <w:proofErr w:type="spellStart"/>
      <w:r>
        <w:rPr>
          <w:rFonts w:eastAsia="Times New Roman" w:cs="Times New Roman"/>
          <w:szCs w:val="24"/>
        </w:rPr>
        <w:t>Κουρουμπλή</w:t>
      </w:r>
      <w:proofErr w:type="spellEnd"/>
      <w:r>
        <w:rPr>
          <w:rFonts w:eastAsia="Times New Roman" w:cs="Times New Roman"/>
          <w:szCs w:val="24"/>
        </w:rPr>
        <w:t xml:space="preserve">; </w:t>
      </w:r>
    </w:p>
    <w:p w14:paraId="7E8218C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Να παρέμβω στην εισαγγελία για να το βγάλει; Έλεος. </w:t>
      </w:r>
    </w:p>
    <w:p w14:paraId="7E8218D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Υπουργέ, θα έχετε την ευκαιρία στην ομιλία σας να απαντήσετε.</w:t>
      </w:r>
    </w:p>
    <w:p w14:paraId="7E8218D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Εσείς, όμως, τι κάνετε;</w:t>
      </w:r>
    </w:p>
    <w:p w14:paraId="7E8218D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ΠΡΟΕΔΕΥΩΝ (Μάριος Γεωργιάδης): </w:t>
      </w: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xml:space="preserve">, μην ανοίγετε διάλογο, γιατί ήδη έχετε υπερβεί τον χρόνο σας. </w:t>
      </w:r>
    </w:p>
    <w:p w14:paraId="7E8218D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Τα ερωτήματα είναι ρητορικά. </w:t>
      </w:r>
    </w:p>
    <w:p w14:paraId="7E8218D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Εσείς χωρίς κανέναν απολύτως σχεδιασμό παραχωρείτε δημόσια εξουσία στους νηογνώμονες, χωρίς καμμία προηγούμενη μελέτη, χωρίς να έχετε εξασφαλίσει ούτε το δίκτυο, χωρίς να έχετε προσδιορίσει τις τιμές, με τις οποίες θα επιβαρυνθούν αυτοί που πραγματικά εξυπηρετούνται από τον κλάδο επιθεώρησης εμπορικών πλοίων. Εμείς τι σας είπαμε; Ότι υπάρχει ολοκληρωμένη μελέτη –ρωτήστε τους υπηρεσιακούς παράγοντες- στον κλάδο επιθεώρησης εμπορικών πλοίων που αναβαθμίζει τον συγκεκριμένο κλάδο. Πώς τον αναβαθμίζει; Διότι προσλαμβάνει περισσότερους επιθεωρητές κράτους σημαίας. Θα είμαστε η μοναδική χώρα, που δεν θα έχουμε επιθεωρητές κράτους σημαίας. Δεν θα μπορούν να επιθεωρούν τα πλοία με ελληνική σημαία και πανηγυρίζετε για αυτό; </w:t>
      </w:r>
    </w:p>
    <w:p w14:paraId="7E8218D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E8218D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Παρακαλώ, την ανοχή σας, κύριε Πρόεδρε.</w:t>
      </w:r>
    </w:p>
    <w:p w14:paraId="7E8218D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συνάδελφε, ολοκληρώστε. </w:t>
      </w:r>
    </w:p>
    <w:p w14:paraId="7E8218D8"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Και τι άλλο κάνουν; Καταργούν τις εξουσιοδοτικές διατάξεις για την παράταση των πιστοποιητικών, όπως επίσης θέτουν –προσέξτε να δείτε- όρια ηλικίας για την απόσυρση των εφοδιαστικών πλοίων μετά το τριακοστό έτος της ηλικίας τους.</w:t>
      </w:r>
    </w:p>
    <w:p w14:paraId="7E8218D9" w14:textId="77777777" w:rsidR="00AB6C9A" w:rsidRDefault="00F80A0E">
      <w:pPr>
        <w:spacing w:after="0" w:line="600" w:lineRule="auto"/>
        <w:ind w:firstLine="720"/>
        <w:jc w:val="both"/>
        <w:rPr>
          <w:rFonts w:eastAsia="Times New Roman"/>
          <w:szCs w:val="24"/>
        </w:rPr>
      </w:pPr>
      <w:r>
        <w:rPr>
          <w:rFonts w:eastAsia="Times New Roman"/>
          <w:szCs w:val="24"/>
        </w:rPr>
        <w:t xml:space="preserve">Πραγματικά, κύριε </w:t>
      </w:r>
      <w:proofErr w:type="spellStart"/>
      <w:r>
        <w:rPr>
          <w:rFonts w:eastAsia="Times New Roman"/>
          <w:szCs w:val="24"/>
        </w:rPr>
        <w:t>Κουρουμπλή</w:t>
      </w:r>
      <w:proofErr w:type="spellEnd"/>
      <w:r>
        <w:rPr>
          <w:rFonts w:eastAsia="Times New Roman"/>
          <w:szCs w:val="24"/>
        </w:rPr>
        <w:t>, έχετε κάνει κάποια μελέτη επιπτώσεων; Γνωρίζετε ότι μέχρι το 2022, θα αποσυρθούν τριάντα τέτοια πλοία; Το γνωρίζετε αυτό; Το γνωρίζετε. Γνωρίζετε ότι τα συγκεκριμένα πλοία είναι διπλού κύτους βάσει της ευρωπαϊκής νομοθεσίας και βάσει του κανονισμού 530; Το γνωρίζετε αυτό; Δεν σας ενδιαφέρει κι αυτό, όπως δεν σας ενδιαφέρει ότι τριακόσιες οικογένειες θα βγουν στον δρόμο.</w:t>
      </w:r>
    </w:p>
    <w:p w14:paraId="7E8218DA" w14:textId="77777777" w:rsidR="00AB6C9A" w:rsidRDefault="00F80A0E">
      <w:pPr>
        <w:spacing w:after="0" w:line="600" w:lineRule="auto"/>
        <w:ind w:firstLine="720"/>
        <w:jc w:val="both"/>
        <w:rPr>
          <w:rFonts w:eastAsia="Times New Roman"/>
          <w:szCs w:val="24"/>
        </w:rPr>
      </w:pPr>
      <w:r>
        <w:rPr>
          <w:rFonts w:eastAsia="Times New Roman"/>
          <w:szCs w:val="24"/>
        </w:rPr>
        <w:t>Προσέξτε τώρα πώς εκτίθεται η Κυβέρνηση. Πάμε στο άρθρο 109. Η πρώτη παράγραφος αναιρείται από την τρίτη. Στην πρώτη παράγραφο -και θα το πω με παράδειγμα, για να το καταλάβει κι ο κόσμος- προσέξτε τι λέει: Ένα πλοίο το οποίο την 1-1-2009 συμπληρώνει τα σαράντα δύο χρόνια, πρέπει να αποσυρθεί. Έτσι δεν είναι; Το πλοίο διπλού κύτους επειδή πληροί όλους τους ευρωπαϊκούς κανονισμούς, με την παράγραφο 3 επανέρχεται. Γιατί τι λέει η παράγραφος 3; Ότι από 1-1-2022, η διακίνηση καυσίμων ναυτιλίας γίνεται αποκλειστικά με πλοία τα οποία συμμορφώνονται με τα οριζόμενα στον κανονισμό του Ευρωπαϊκού Κοινοβουλίου και του Συμβουλίου της 13</w:t>
      </w:r>
      <w:r>
        <w:rPr>
          <w:rFonts w:eastAsia="Times New Roman"/>
          <w:szCs w:val="24"/>
          <w:vertAlign w:val="superscript"/>
        </w:rPr>
        <w:t>ης</w:t>
      </w:r>
      <w:r>
        <w:rPr>
          <w:rFonts w:eastAsia="Times New Roman"/>
          <w:szCs w:val="24"/>
        </w:rPr>
        <w:t xml:space="preserve"> Ιουνίου του 2012, ανεξάρτητα από την ηλικία τους. Μας δουλεύετε εδώ; Την 1-1-2009 ένα πλοίο διπλού κύτους σαράντα δύο ετών αποσύρεται και την 1-1-2022 επανέρχεται. Μόνο εσείς τα μπορείτε να τα κάνετε αυτά τα μαγικά. Αυτό και μόνο πιστοποιεί, πόσο άσχετοι είσαστε με όλα τα ζητήματα και προσπαθείτε με όλες αυτές, αν θέλετε, τις διατάξεις κυριολεκτικά να δημιουργήσετε πρόβλημα στην αγορά.</w:t>
      </w:r>
    </w:p>
    <w:p w14:paraId="7E8218DB" w14:textId="77777777" w:rsidR="00AB6C9A" w:rsidRDefault="00F80A0E">
      <w:pPr>
        <w:spacing w:after="0" w:line="600" w:lineRule="auto"/>
        <w:ind w:firstLine="720"/>
        <w:jc w:val="both"/>
        <w:rPr>
          <w:rFonts w:eastAsia="Times New Roman"/>
          <w:szCs w:val="24"/>
        </w:rPr>
      </w:pPr>
      <w:r>
        <w:rPr>
          <w:rFonts w:eastAsia="Times New Roman"/>
          <w:szCs w:val="24"/>
        </w:rPr>
        <w:t>Τώρα για τους νηογνώμονες θα αναφερθώ στη δευτερολογία μου ή στη συζήτηση επί των άρθρων. Διότι προσέξτε το καταπληκτικό…</w:t>
      </w:r>
    </w:p>
    <w:p w14:paraId="7E8218DC"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Ολοκληρώστε σας παρακαλώ με αυτό, γιατί έχετε φτάσει τα είκοσι λεπτά.</w:t>
      </w:r>
    </w:p>
    <w:p w14:paraId="7E8218DD"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Ολοκληρώνω σε ένα λεπτό. Θα καταλήξω με κάτι πιο «ζουμερό».</w:t>
      </w:r>
    </w:p>
    <w:p w14:paraId="7E8218DE" w14:textId="77777777" w:rsidR="00AB6C9A" w:rsidRDefault="00F80A0E">
      <w:pPr>
        <w:spacing w:after="0" w:line="600" w:lineRule="auto"/>
        <w:ind w:firstLine="720"/>
        <w:jc w:val="both"/>
        <w:rPr>
          <w:rFonts w:eastAsia="Times New Roman"/>
          <w:szCs w:val="24"/>
        </w:rPr>
      </w:pPr>
      <w:r>
        <w:rPr>
          <w:rFonts w:eastAsia="Times New Roman"/>
          <w:szCs w:val="24"/>
        </w:rPr>
        <w:t>Τι κάνετε; Τροποποιείτε με νόμο υπουργική απόφαση. Αυτά μόνο εσείς μπορείτε να τα κάνετε. Άρα θα έχουμε το ένα κομμάτι με νόμο και το άλλο με υπουργική απόφαση.</w:t>
      </w:r>
    </w:p>
    <w:p w14:paraId="7E8218DF" w14:textId="77777777" w:rsidR="00AB6C9A" w:rsidRDefault="00F80A0E">
      <w:pPr>
        <w:spacing w:after="0" w:line="600" w:lineRule="auto"/>
        <w:ind w:firstLine="720"/>
        <w:jc w:val="both"/>
        <w:rPr>
          <w:rFonts w:eastAsia="Times New Roman"/>
          <w:szCs w:val="24"/>
        </w:rPr>
      </w:pPr>
      <w:r>
        <w:rPr>
          <w:rFonts w:eastAsia="Times New Roman"/>
          <w:szCs w:val="24"/>
        </w:rPr>
        <w:t>Ερχόμαστε τώρα στο άρθρο 106. Κατ’ αρχάς η θέση της Νέας Δημοκρατίας για να είμαστε εξηγημένοι, είναι υπέρ του υγιούς ανταγωνισμού, αλλά βεβαίως του σεβασμού και των ευρωπαϊκών και των διεθνών κανόνων. Εσείς τι κάνετε τώρα; Κατ’ αρχάς παραβιάζετε τον κανονισμό 352/17. Επιβάλλετε ενιαία διαχείριση σε όλα τα λιμάνια, ενώ ο κανονισμός λέει ότι ο φορέας διαχείρισης επιλέγει τον τρόπο με τον οποίο θα κάνει τις αναθέσεις. Άρα ένα θέμα είναι αυτό.</w:t>
      </w:r>
    </w:p>
    <w:p w14:paraId="7E8218E0" w14:textId="77777777" w:rsidR="00AB6C9A" w:rsidRDefault="00F80A0E">
      <w:pPr>
        <w:spacing w:after="0" w:line="600" w:lineRule="auto"/>
        <w:ind w:firstLine="720"/>
        <w:jc w:val="both"/>
        <w:rPr>
          <w:rFonts w:eastAsia="Times New Roman"/>
          <w:szCs w:val="24"/>
        </w:rPr>
      </w:pPr>
      <w:r>
        <w:rPr>
          <w:rFonts w:eastAsia="Times New Roman"/>
          <w:szCs w:val="24"/>
        </w:rPr>
        <w:t xml:space="preserve">Γνωρίζετε, επίσης, ότι ο μεγαλύτερος αριθμός των λιμανιών, δεν διαθέτει σύστημα επαρκούς εποπτείας και ελέγχου, όπως επίσης γνωρίζετε πολύ καλά και έχει κινηθεί από την Ευρωπαϊκή Επιτροπή διαδικασία τροποποίησης της οδηγίας 59/2000. Κύριε </w:t>
      </w:r>
      <w:proofErr w:type="spellStart"/>
      <w:r>
        <w:rPr>
          <w:rFonts w:eastAsia="Times New Roman"/>
          <w:szCs w:val="24"/>
        </w:rPr>
        <w:t>Κουρουμπλή</w:t>
      </w:r>
      <w:proofErr w:type="spellEnd"/>
      <w:r>
        <w:rPr>
          <w:rFonts w:eastAsia="Times New Roman"/>
          <w:szCs w:val="24"/>
        </w:rPr>
        <w:t xml:space="preserve">, γιατί βιάζεστε; Πραγματικά, γιατί βιάζεστε; Τους φορείς διαχείρισης των λιμανιών εσείς τους διορίσατε. Εγώ τους διόρισα; Τη ΡΑΛ ποιος τη διόρισε; Εγώ ή εσείς τη διορίσατε; Τι σας είπαν; Σας είπαν να το ξαναδείτε, να υπάρχει ευρεία διαβούλευση και αντ’ αυτού φέρνετε νομοτεχνική βελτίωση, υποτίθεται, η οποία φωτογραφίζει. Λέει: «Ακυρώνουμε όλους τους διαγωνισμούς και η ρύθμιση αυτή να ξεκινήσει την 1/11» έναν μήνα πίσω. Φωτογραφίζετε, κύριε </w:t>
      </w:r>
      <w:proofErr w:type="spellStart"/>
      <w:r>
        <w:rPr>
          <w:rFonts w:eastAsia="Times New Roman"/>
          <w:szCs w:val="24"/>
        </w:rPr>
        <w:t>Κουρουμπλή</w:t>
      </w:r>
      <w:proofErr w:type="spellEnd"/>
      <w:r>
        <w:rPr>
          <w:rFonts w:eastAsia="Times New Roman"/>
          <w:szCs w:val="24"/>
        </w:rPr>
        <w:t>, κάποιον;</w:t>
      </w:r>
    </w:p>
    <w:p w14:paraId="7E8218E1"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w:t>
      </w:r>
      <w:proofErr w:type="spellStart"/>
      <w:r>
        <w:rPr>
          <w:rFonts w:eastAsia="Times New Roman"/>
          <w:szCs w:val="24"/>
        </w:rPr>
        <w:t>Πλακιωτάκη</w:t>
      </w:r>
      <w:proofErr w:type="spellEnd"/>
      <w:r>
        <w:rPr>
          <w:rFonts w:eastAsia="Times New Roman"/>
          <w:szCs w:val="24"/>
        </w:rPr>
        <w:t xml:space="preserve">, έχετε εξαντλήσει και τον χρόνο της δευτερολογίας σας. </w:t>
      </w:r>
    </w:p>
    <w:p w14:paraId="7E8218E2"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Καταλήγω.</w:t>
      </w:r>
    </w:p>
    <w:p w14:paraId="7E8218E3"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Εάν μιλάει ο καθένας τόσο χρόνο, δεν θα τελειώσουμε ούτε αύριο.</w:t>
      </w:r>
    </w:p>
    <w:p w14:paraId="7E8218E4"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Διότι εδώ μας επαίρεστε ότι είσαστε υπέρ της διαφάνειας και της αξιοκρατίας.</w:t>
      </w:r>
    </w:p>
    <w:p w14:paraId="7E8218E5" w14:textId="77777777" w:rsidR="00AB6C9A" w:rsidRDefault="00F80A0E">
      <w:pPr>
        <w:spacing w:after="0" w:line="600" w:lineRule="auto"/>
        <w:ind w:firstLine="720"/>
        <w:jc w:val="both"/>
        <w:rPr>
          <w:rFonts w:eastAsia="Times New Roman"/>
          <w:szCs w:val="24"/>
        </w:rPr>
      </w:pPr>
      <w:r>
        <w:rPr>
          <w:rFonts w:eastAsia="Times New Roman"/>
          <w:szCs w:val="24"/>
        </w:rPr>
        <w:t>Και το τελευταίο και ολοκληρώνω, κύριε Πρόεδρε και ευχαριστώ για την ανοχή σας.</w:t>
      </w:r>
    </w:p>
    <w:p w14:paraId="7E8218E6" w14:textId="77777777" w:rsidR="00AB6C9A" w:rsidRDefault="00F80A0E">
      <w:pPr>
        <w:spacing w:after="0" w:line="600" w:lineRule="auto"/>
        <w:ind w:firstLine="720"/>
        <w:jc w:val="both"/>
        <w:rPr>
          <w:rFonts w:eastAsia="Times New Roman"/>
          <w:szCs w:val="24"/>
        </w:rPr>
      </w:pPr>
      <w:r>
        <w:rPr>
          <w:rFonts w:eastAsia="Times New Roman"/>
          <w:szCs w:val="24"/>
        </w:rPr>
        <w:t>Με τη συγκεκριμένη ρύθμιση παραβιάζετε τη σύμβαση παραχώρησης μεταξύ «</w:t>
      </w:r>
      <w:r>
        <w:rPr>
          <w:rFonts w:eastAsia="Times New Roman"/>
          <w:szCs w:val="24"/>
          <w:lang w:val="en-US"/>
        </w:rPr>
        <w:t>COSCO</w:t>
      </w:r>
      <w:r>
        <w:rPr>
          <w:rFonts w:eastAsia="Times New Roman"/>
          <w:szCs w:val="24"/>
        </w:rPr>
        <w:t xml:space="preserve">» και ελληνικού δημοσίου. </w:t>
      </w:r>
    </w:p>
    <w:p w14:paraId="7E8218E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Σας το επισημάναμε αυτό και σας είπαμε ότι αυτό είναι κορυφαίο ζήτημα. Είναι δυνατόν…</w:t>
      </w:r>
    </w:p>
    <w:p w14:paraId="7E8218E8"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7E8218E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Ολοκληρώστε, κύριε </w:t>
      </w:r>
      <w:proofErr w:type="spellStart"/>
      <w:r>
        <w:rPr>
          <w:rFonts w:eastAsia="Times New Roman" w:cs="Times New Roman"/>
          <w:szCs w:val="24"/>
        </w:rPr>
        <w:t>Πλακιωτάκη</w:t>
      </w:r>
      <w:proofErr w:type="spellEnd"/>
      <w:r>
        <w:rPr>
          <w:rFonts w:eastAsia="Times New Roman" w:cs="Times New Roman"/>
          <w:szCs w:val="24"/>
        </w:rPr>
        <w:t xml:space="preserve">, σας παρακαλώ. </w:t>
      </w:r>
    </w:p>
    <w:p w14:paraId="7E8218E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…(δεν ακούστηκε)</w:t>
      </w:r>
    </w:p>
    <w:p w14:paraId="7E8218E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Δεν τα ξέρετε τα θέματα. Ακούστε λίγο να μαθαίνετε. Δεν τα ξέρετε τα θέματα.</w:t>
      </w:r>
    </w:p>
    <w:p w14:paraId="7E8218E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σε έναν ιδιωτικό φορέα να επιβάλλουμε τον τρόπο της διαχείρισης των στερεών ή υγρών αποβλήτων και όταν προκύψουν περιβαλλοντικές ζημιές, τελικά να απευθυνόμαστε στην ιδιωτική εταιρεία, που δεν θα έχει επιλέξει τον ανάδοχο; Μόνο εσείς μπορείτε, πραγματικά, να τα κάνετε αυτά. </w:t>
      </w:r>
    </w:p>
    <w:p w14:paraId="7E8218E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Ολοκληρώστε σας παρακαλώ πολύ! </w:t>
      </w:r>
    </w:p>
    <w:p w14:paraId="7E8218E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Και καταλήγω, κύριοι της Κυβέρνησης, λέγοντας ότι μπορεί κανένας να μην παίρνει πλέον στα σοβαρά την Κυβέρνηση ΣΥΡΙΖΑ - ΑΝΕΛ, αλλά έτσι όπως το πάτε, πολύ φοβάμαι ότι οδηγούμαστε και θα γίνουμε τελικά διεθνής περίγελος. Κύριε </w:t>
      </w:r>
      <w:proofErr w:type="spellStart"/>
      <w:r>
        <w:rPr>
          <w:rFonts w:eastAsia="Times New Roman" w:cs="Times New Roman"/>
          <w:szCs w:val="24"/>
        </w:rPr>
        <w:t>Κουρουμπλή</w:t>
      </w:r>
      <w:proofErr w:type="spellEnd"/>
      <w:r>
        <w:rPr>
          <w:rFonts w:eastAsia="Times New Roman" w:cs="Times New Roman"/>
          <w:szCs w:val="24"/>
        </w:rPr>
        <w:t xml:space="preserve">, άνθρακας ο θησαυρός. </w:t>
      </w:r>
    </w:p>
    <w:p w14:paraId="7E8218E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Η Νέα Δημοκρατία καταψηφίζει το συγκεκριμένο νομοσχέδιο. Θα το αναμορφώσει στο σύνολό του. Δεν απαντάτε στα καίρια ζητήματα της ναυτιλίας. Γι’ αυτό και εμείς όχι μόνο θα το καταψηφίσουμε αλλά και θα αγωνιστούμε με την πρώτη ευκαιρία και τη δυνατότητα να το αναμορφώσουμε πλήρως.</w:t>
      </w:r>
    </w:p>
    <w:p w14:paraId="7E8218F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E8218F1" w14:textId="77777777" w:rsidR="00AB6C9A" w:rsidRDefault="00F80A0E">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8218F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(Μάριος Γεωργιάδης):</w:t>
      </w:r>
      <w:r>
        <w:rPr>
          <w:rFonts w:eastAsia="Times New Roman" w:cs="Times New Roman"/>
          <w:szCs w:val="24"/>
        </w:rPr>
        <w:t xml:space="preserve"> Ευχαριστούμε, κύριε συνάδελφε.</w:t>
      </w:r>
    </w:p>
    <w:p w14:paraId="7E8218F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ΝΙΚΟΛΑΟΣ ΠΑΠΑΔΟΠΟΥΛΟΣ: </w:t>
      </w:r>
      <w:r>
        <w:rPr>
          <w:rFonts w:eastAsia="Times New Roman" w:cs="Times New Roman"/>
          <w:szCs w:val="24"/>
        </w:rPr>
        <w:t>Κύριε Πρόεδρε…</w:t>
      </w:r>
    </w:p>
    <w:p w14:paraId="7E8218F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Παπαδόπουλε, ξέρω. Δεν χρειάζεται. Εσείς διακόπτετε κάθε ομιλητή, συνέχεια. Οπότε αφήστε να προεδρεύσω εγώ. Δεν χρειάζεται να μου κάνετε υποδείξεις.</w:t>
      </w:r>
    </w:p>
    <w:p w14:paraId="7E8218F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Δεν κάνω υποδείξεις. Απλά θα ήθελα τον λόγο, για να σας κάνω μία πρόταση επί της διαδικασίας.</w:t>
      </w:r>
    </w:p>
    <w:p w14:paraId="7E8218F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Επί της διαδικασίας θέλετε να πείτε κάτι; Τι θέλετε να πείτε επί της διαδικασίας; Είστε Κοινοβουλευτικός Εκπρόσωπος;</w:t>
      </w:r>
    </w:p>
    <w:p w14:paraId="7E8218F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Η διαδικασία είναι συγκεκριμένη. Να μιλάνε δεκαπέντε λεπτά, συν το εύλογο –καταλαβαίνω- χρόνο, δύο, τρία λεπτά.  </w:t>
      </w:r>
    </w:p>
    <w:p w14:paraId="7E8218F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Ναι, κύριε Παπαδόπουλε, το γνωρίζω. </w:t>
      </w:r>
    </w:p>
    <w:p w14:paraId="7E8218F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Να το αποφασίσουμε να είναι αυτό. </w:t>
      </w:r>
    </w:p>
    <w:p w14:paraId="7E8218F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Το γνωρίζω και θα τα πω αυτή τη στιγμή. Μην ανησυχείτε.</w:t>
      </w:r>
    </w:p>
    <w:p w14:paraId="7E8218F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Αν δεν φτάνει ο χρόνος –το καταλαβαίνω- ας πάμε και στα τριάντα λεπτά. Όμως όταν λέμε κάτι να το τηρούμε. Πώς θα γίνει δηλαδή; </w:t>
      </w:r>
    </w:p>
    <w:p w14:paraId="7E8218F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Εντάξει, κύριε Παπαδόπουλε, σας ευχαριστώ. </w:t>
      </w:r>
    </w:p>
    <w:p w14:paraId="7E8218F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Γιατί τους επόμενους που θα μιλήσουν, με ποιο δικαίωμα θα τους σταματήσετε, όταν πάνε στα είκοσι οκτώ λεπτά; </w:t>
      </w:r>
    </w:p>
    <w:p w14:paraId="7E8218F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Θα προεδρεύσω εγώ και θα κανονίσω τη διαδικασία. Σας ευχαριστώ πολύ για την παρατήρηση. Μην ανησυχείτε. </w:t>
      </w:r>
    </w:p>
    <w:p w14:paraId="7E8218F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τον λόγο έχει ο κ. </w:t>
      </w:r>
      <w:proofErr w:type="spellStart"/>
      <w:r>
        <w:rPr>
          <w:rFonts w:eastAsia="Times New Roman" w:cs="Times New Roman"/>
          <w:szCs w:val="24"/>
        </w:rPr>
        <w:t>Αρβανιτίδης</w:t>
      </w:r>
      <w:proofErr w:type="spellEnd"/>
      <w:r>
        <w:rPr>
          <w:rFonts w:eastAsia="Times New Roman" w:cs="Times New Roman"/>
          <w:szCs w:val="24"/>
        </w:rPr>
        <w:t xml:space="preserve">, ο ειδικός αγορητής από τη Δημοκρατική Συμπαράταξη. Έχουν εγγραφεί δεκαεννέα συνάδελφοι μέχρι στιγμής. Εάν τηρηθούν οι χρόνοι όσο το δυνατόν πιο κοντά στην ομιλία του καθενός, καλώς εχόντων των πραγμάτων, κατά τις 8΄ </w:t>
      </w:r>
      <w:proofErr w:type="spellStart"/>
      <w:r>
        <w:rPr>
          <w:rFonts w:eastAsia="Times New Roman" w:cs="Times New Roman"/>
          <w:szCs w:val="24"/>
        </w:rPr>
        <w:t>μ,μ</w:t>
      </w:r>
      <w:proofErr w:type="spellEnd"/>
      <w:r>
        <w:rPr>
          <w:rFonts w:eastAsia="Times New Roman" w:cs="Times New Roman"/>
          <w:szCs w:val="24"/>
        </w:rPr>
        <w:t>, υπολογίζουμε να έχουμε ολοκληρώσει τη διαδικασία.</w:t>
      </w:r>
    </w:p>
    <w:p w14:paraId="7E82190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Αρβανιτίδη</w:t>
      </w:r>
      <w:proofErr w:type="spellEnd"/>
      <w:r>
        <w:rPr>
          <w:rFonts w:eastAsia="Times New Roman" w:cs="Times New Roman"/>
          <w:szCs w:val="24"/>
        </w:rPr>
        <w:t>. Έχετε τον λόγο για δεκαπέντε λεπτά.</w:t>
      </w:r>
    </w:p>
    <w:p w14:paraId="7E82190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Ευχαριστώ, κύριε Πρόεδρε.</w:t>
      </w:r>
    </w:p>
    <w:p w14:paraId="7E82190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κάλλιο αργά παρά ποτέ. Τρία χρόνια χρειάστηκε να περάσουν, για να φέρετε στη Βουλή ένα νομοσχέδιο για τη ναυτιλία. Και, κύριε </w:t>
      </w:r>
      <w:proofErr w:type="spellStart"/>
      <w:r>
        <w:rPr>
          <w:rFonts w:eastAsia="Times New Roman" w:cs="Times New Roman"/>
          <w:szCs w:val="24"/>
        </w:rPr>
        <w:t>Δρίτσα</w:t>
      </w:r>
      <w:proofErr w:type="spellEnd"/>
      <w:r>
        <w:rPr>
          <w:rFonts w:eastAsia="Times New Roman" w:cs="Times New Roman"/>
          <w:szCs w:val="24"/>
        </w:rPr>
        <w:t xml:space="preserve">, προσέξτε, γιατί πολλές φορές από την πολύ ωρίμανση τα θέματα υπάρχει και φόβος να σαπίσουν. Χρησιμοποιήσατε και εσείς τη λέξη «σαπίζουν». </w:t>
      </w:r>
    </w:p>
    <w:p w14:paraId="7E82190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Είπα ότι πολλά έχουν σαπίσει. Όχι από εμάς από τους προηγούμενους.</w:t>
      </w:r>
    </w:p>
    <w:p w14:paraId="7E82190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ΓΕΩΡΓΙΟΣ ΑΡΒΑΝΙΤΙΔΗΣ:</w:t>
      </w:r>
      <w:r>
        <w:rPr>
          <w:rFonts w:eastAsia="Times New Roman" w:cs="Times New Roman"/>
          <w:szCs w:val="24"/>
        </w:rPr>
        <w:t xml:space="preserve"> Βέβαια εσείς ποτέ δεν έχετε ευθύνη όπως πάντα.</w:t>
      </w:r>
    </w:p>
    <w:p w14:paraId="7E82190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Μέχρι σήμερα, κύριε Υπουργέ, ο προκάτοχός σας απασχόλησε τη Βουλή μόνο για το θέμα της πώλησης του Οργανισμού Λιμένα Πειραιά, κάτι το οποίο και εσείς σύντομα θα κάνετε για το λιμάνι της Θεσσαλονίκης και όπως πάντα «με πόνο ψυχής», με «βαριά καρδιά», με «δάκρυα λύπης». Έχετε πια εκπαιδευτεί σε αυτού του είδους τη συμπεριφορά.</w:t>
      </w:r>
    </w:p>
    <w:p w14:paraId="7E82190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Σας ακούμε, κύριε Υπουργέ, να λέτε ότι προσπαθείτε να κάνετε τον Πειραιά διάδοχο του </w:t>
      </w:r>
      <w:proofErr w:type="spellStart"/>
      <w:r>
        <w:rPr>
          <w:rFonts w:eastAsia="Times New Roman" w:cs="Times New Roman"/>
          <w:szCs w:val="24"/>
        </w:rPr>
        <w:t>Σίτι</w:t>
      </w:r>
      <w:proofErr w:type="spellEnd"/>
      <w:r>
        <w:rPr>
          <w:rFonts w:eastAsia="Times New Roman" w:cs="Times New Roman"/>
          <w:szCs w:val="24"/>
        </w:rPr>
        <w:t xml:space="preserve"> του Λονδίνου και αναρωτιόμαστε εάν ζούμε στην ίδια χώρα. Ξεχνάτε μάλλον ότι η Κυβέρνησή σας, στέρησε από την ελληνική οικονομία πάνω από 5 δισεκατομμύρια ευρώ σε ναυτιλιακό συνάλλαγμα λόγω των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controls</w:t>
      </w:r>
      <w:proofErr w:type="spellEnd"/>
      <w:r>
        <w:rPr>
          <w:rFonts w:eastAsia="Times New Roman" w:cs="Times New Roman"/>
          <w:szCs w:val="24"/>
        </w:rPr>
        <w:t>. Ξεχνάτε ότι στη χώρα μας το τραπεζικό σύστημα αδυνατεί να χρηματοδοτήσει την πραγματική οικονομία, πράγμα για το οποίο η Κυβέρνησή σας φέρει μεγάλο μερίδιο ευθύνης πια.</w:t>
      </w:r>
    </w:p>
    <w:p w14:paraId="7E82190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Δυστυχώς στη ναυτιλία όπως και σε όλους τους κλάδους της ελληνικής οικονομίας, πορεύεστε με ωραία λόγια και καλές προθέσεις. Οι πολίτες, όμως, κύριε Υπουργέ, περιμένουν από εσάς προτάσεις και πολιτικές, που θα ανοίξουν δουλειές στο ναυτικό επάγγελμα, που θα αυξήσουν την «</w:t>
      </w:r>
      <w:proofErr w:type="spellStart"/>
      <w:r>
        <w:rPr>
          <w:rFonts w:eastAsia="Times New Roman" w:cs="Times New Roman"/>
          <w:szCs w:val="24"/>
        </w:rPr>
        <w:t>πολυτιμότητα</w:t>
      </w:r>
      <w:proofErr w:type="spellEnd"/>
      <w:r>
        <w:rPr>
          <w:rFonts w:eastAsia="Times New Roman" w:cs="Times New Roman"/>
          <w:szCs w:val="24"/>
        </w:rPr>
        <w:t>» και τη συνεισφορά του ναυτιλιακού τομέα στην ελληνική οικονομία.</w:t>
      </w:r>
    </w:p>
    <w:p w14:paraId="7E82190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Είστε Κυβέρνηση σε μια χώρα με πάνω από ένα εκατομμύριο ανέργους και με το πρώτο νομοσχέδιο που φέρνετε στη Βουλή, προσπαθείτε να ελέγξετε τις μεταθέσεις στο Λιμενικό και να καλύψετε τις ευθύνες σας στη ρύπανση του Σαρωνικού. Αυτή είναι η πραγματικότητα. Αυτές, δυστυχώς, είναι οι πολιτικές σας προτεραιότητες.</w:t>
      </w:r>
    </w:p>
    <w:p w14:paraId="7E82190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Η πολυτέλεια, όμως, του να κρύβεστε πίσω από τα λάθη των προηγούμενων κυβερνήσεων, δεν υπάρχει πλέον. Κρατάτε το τιμόνι της χώρας εδώ και αρκετά χρόνια. Είστε απολύτως υπεύθυνοι για τις πράξεις και τις παραλείψεις σας.</w:t>
      </w:r>
    </w:p>
    <w:p w14:paraId="7E82190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ναυτιλία είναι ένας κλάδος της οικονομίας με πολλές δυνατότητες, ειδικά σε μια χώρα που διαθέτει ισχυρό εφοπλισμό, ικανούς και έμπειρους ναυτικούς, δεκάδες νησιά, εξαιρετικές θάλασσες. Εσείς όμως αρκείστε σε διευθετήσεις. Έχω πει επανειλημμένα ότι όταν τα αφηγήματα καταρρέουν, οι Υπουργοί γίνονται απλά διαχειριστές της πραγματικότητας. Βέβαια αν γίνουν καλοί διαχειριστές, αυτό είναι πολύ χρήσιμο για τον τόπο. Να ξέρουμε όμως για ποιο πράγμα μιλάμε. Να ξέρουμε πού βρίσκεται ο πήχης και οι προσδοκίες, ποιος είναι ο στόχος που επιδιώκουμε. </w:t>
      </w:r>
    </w:p>
    <w:p w14:paraId="7E82190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 η Κυβέρνησή σας δεν έχει σχέδιο για τη ναυτιλία, κύριε Υπουργέ, λύστε όσα προβλήματα μπορείτε να λύσετε και παραδώστε στον επόμενο. Η χώρα δεν έχει άλλο χρόνο για χάσιμο. Η ναυτιλία είναι ένα από τα συγκριτικά πλεονεκτήματα της παραγωγικής μας μηχανής και μπορεί να αποτελέσει μοχλό ανάπτυξης, που θα συμπαρασύρει ανοδικά και άλλους κλάδους της ελληνικής οικονομίας. Για να γίνει όμως αυτό, χρειάζεται σχέδιο, όρεξη για δουλειά, ανθρώπους ικανούς να φέρουν αποτελέσματα. Στο αποτέλεσμα, κύριε Υπουργέ, κρίνεται η πολιτική και όχι στις καλές προθέσεις. </w:t>
      </w:r>
    </w:p>
    <w:p w14:paraId="7E82190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Αναγνώρισα και στην επιτροπή ότι συζητάμε ένα νομοσχέδιο με αρκετές διατάξεις που, πράγματι, λύνουν προβλήματα, διατάξεις που θα ψηφίσουμε, ακόμα κι αν θεωρούμε ότι δεν είναι τέλειες ή ολοκληρωμένες, γιατί καταλαβαίνουμε ότι είναι χρήσιμες. Οφείλω όμως να πω ότι το παρόν νομοσχέδιο έχει πολλές αντιφάσεις. Θα σας φέρω ίσως το πιο τρανταχτό παράδειγμα. </w:t>
      </w:r>
    </w:p>
    <w:p w14:paraId="7E82190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Με το πρώτο μέρος του νομοσχεδίου, δημιουργείται ένα νέο σύστημα εκπαίδευσης και πιστοποίησης των στελεχών του Υπουργείου που διενεργούν ελέγχους και επιθεωρήσεις. Την ίδια στιγμή, με το άρθρο 106, αφαιρείτε την αρμοδιότητα και το προνόμιο του κράτους, να διενεργεί πρωτογενείς ελέγχους και πιστοποίηση σε πλοία υπό ελληνική σημαία, παρέχοντας αποκλειστική παροχή τέτοιων υπηρεσιών στους νηογνώμονες. Από αυτή σας την απόφαση το ελληνικό δημόσιο θα χάνει κάθε χρόνο πάνω από μισό εκατομμύριο ευρώ, μόνο και μόνο για να καλύψετε πολιτικές ευθύνες για τη ρύπανση του Σαρωνικού και να αποπροσανατολίσετε, όπως πάντα, την κοινή γνώμη. Είστε εξαιρετικοί σ’ αυτό. </w:t>
      </w:r>
    </w:p>
    <w:p w14:paraId="7E82190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ιστορία του ναυαγίου του «ΑΓΙΑ ΖΩΝΗ 2» στον Σαρωνικό είναι μια ιστορία που όσο τη συνεχίζετε εκτίθεστε. Ήρθατε πριν από έναν μήνα στη Βουλή, για να μας πείτε ότι δεν έγινε κανένα λάθος. Δεν υπήρξε, βέβαια, καμμία παραίτηση, καμμία δήλωση, που να επισημαίνει τυχόν λάθη που έγιναν είτε σε πολιτικό είτε σε επιχειρησιακό επίπεδο. Φτάσατε στο σημείο να ξηλώσετε δεκαοκτώ στελέχη του Υπουργείου, χωρίς να υπάρχει ακόμα πόρισμα, απλά για να διώξετε την ευθύνη από πάνω σας. </w:t>
      </w:r>
    </w:p>
    <w:p w14:paraId="7E82190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Δώσατε σε ένα βράδυ στον Πρωθυπουργό πτυχίο ναυπηγού και αποφάνθηκε ότι για όλα φταίει το δημόσιο. Φαντάζομαι ότι αν στο επόμενο διάστημα έχουμε ένα ατύχημα μεγάλο με αυτοκίνητο που πέρασε δημόσιο ΚΤΕΟ, τότε ο κ. Τσίπρας θα μετατραπεί σε συγκοινωνιολόγο και η πρότασή του θα είναι να κλείσει και τα δημόσια ΚΤΕΟ, διότι δεν θα είναι απαραίτητα πια και γιατί θα υπάρχει λόγω του παλιού πολιτικού συστήματος μεγάλο πρόβλημα στις πιστοποιήσεις. Σας βλέπουν οι νεοφιλελεύθεροι και σας καμαρώνουν, κύριε Υπουργέ. Αυτή είναι η λογική σας. Πονάει χέρι, κόβει κεφάλι. </w:t>
      </w:r>
    </w:p>
    <w:p w14:paraId="7E82191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Βέβαια επειδή φοβάστε να πείτε την αλήθεια, επικαλείστε δική μας νομοθεσία, για να πείτε ότι η απεμπλοκή του Υπουργείου από τους πρωτογενείς ελέγχους στα πλοία είχε σχεδιαστεί στο παρελθόν, αλλά δεν έγινε ποτέ πράξη. </w:t>
      </w:r>
    </w:p>
    <w:p w14:paraId="7E82191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αυτό είναι ψέμα και το γνωρίζετε πολύ καλά. Εμείς ποτέ δεν μιλήσαμε για απεμπλοκή του ελληνικού δημοσίου από τη διαδικασία πρωτογενών ελέγχων και επιθεωρήσεως στα πλοία. Εμείς αυτό που κάναμε το 2003, ήταν να αποκεντρώσουμε τη διαδικασία επιθεώρησης, για να διευκολύνουμε τα μικρά πλοία στην περιφέρεια. Ακριβώς το αντίθετο, δηλαδή, απ’ αυτό που κάνετε εσείς, όταν έρχεστε και αφαιρείτε τη δυνατότητα στα τοπικά κλιμάκια ελέγχου του Υπουργείου, να εκδίδουν πιστοποιητικά. </w:t>
      </w:r>
    </w:p>
    <w:p w14:paraId="7E82191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 αυτή σας την απόφαση για μια ακόμα φορά χαμένοι βγαίνουν οι μικροί πλοιοκτήτες, που για να πάρουν πιστοποιητικό, θα πρέπει να πληρώσουν τον κούκο αηδόνι. Ταξική πολιτική. Έτσι μπορείτε να τη χαρακτηρίσετε. Οι μεγάλοι ήδη πήγαιναν, κύριε Υπουργέ, στους νηογνώμονες και αυτό το γνωρίζετε πολύ καλά. Σταματήστε, λοιπόν, να κλαίτε πάνω από το χυμένο γάλα και φροντίστε να προετοιμαστεί καλύτερα η κρατική μηχανή, για να μπορούν στο μέλλον να αντιμετωπιστούν αποτελεσματικά μικρά ή μεγάλα περιστατικά θαλάσσιας ρύπανσης από ναυάγια. </w:t>
      </w:r>
    </w:p>
    <w:p w14:paraId="7E821913" w14:textId="77777777" w:rsidR="00AB6C9A" w:rsidRDefault="00F80A0E">
      <w:pPr>
        <w:spacing w:after="0" w:line="600" w:lineRule="auto"/>
        <w:ind w:firstLine="720"/>
        <w:jc w:val="both"/>
        <w:rPr>
          <w:rFonts w:eastAsia="Times New Roman"/>
          <w:szCs w:val="24"/>
        </w:rPr>
      </w:pPr>
      <w:r>
        <w:rPr>
          <w:rFonts w:eastAsia="Times New Roman"/>
          <w:szCs w:val="24"/>
        </w:rPr>
        <w:t xml:space="preserve">Αυτή είναι η ουσία, κύριε Υπουργέ και όχι τα κόλπα που πάτε να κάνετε. </w:t>
      </w:r>
    </w:p>
    <w:p w14:paraId="7E821914" w14:textId="77777777" w:rsidR="00AB6C9A" w:rsidRDefault="00F80A0E">
      <w:pPr>
        <w:spacing w:after="0" w:line="600" w:lineRule="auto"/>
        <w:ind w:firstLine="720"/>
        <w:jc w:val="both"/>
        <w:rPr>
          <w:rFonts w:eastAsia="Times New Roman"/>
          <w:szCs w:val="24"/>
        </w:rPr>
      </w:pPr>
      <w:r>
        <w:rPr>
          <w:rFonts w:eastAsia="Times New Roman"/>
          <w:szCs w:val="24"/>
        </w:rPr>
        <w:t xml:space="preserve">Γνωρίζετε, επίσης, πολύ καλά ότι η ρύθμιση που φέρνετε, ισχύει μόνο για πλοία με ελληνική σημαία. Για τα χιλιάδες πλοία υπό ξένη σημαία που βρίσκονται καθημερινά στις ελληνικές θάλασσες, θα ισχύει ακριβώς ό,τι ίσχυε και χθες. Αν αυτό βουλιάξει στα ανοιχτά, αν ένα μεγάλο δεξαμενόπλοιο με ξένη σημαία έχει ατύχημα, το νομοσχέδιο το οποίο φέρατε, δεν μπορεί να κάνει τίποτα. Αυτή είναι η πραγματικότητα. </w:t>
      </w:r>
    </w:p>
    <w:p w14:paraId="7E821915" w14:textId="77777777" w:rsidR="00AB6C9A" w:rsidRDefault="00F80A0E">
      <w:pPr>
        <w:spacing w:after="0" w:line="600" w:lineRule="auto"/>
        <w:ind w:firstLine="720"/>
        <w:jc w:val="both"/>
        <w:rPr>
          <w:rFonts w:eastAsia="Times New Roman"/>
          <w:szCs w:val="24"/>
        </w:rPr>
      </w:pPr>
      <w:r>
        <w:rPr>
          <w:rFonts w:eastAsia="Times New Roman"/>
          <w:szCs w:val="24"/>
        </w:rPr>
        <w:t xml:space="preserve">Τα ίδια ισχύουν και για το άρθρο 108, όπου εφαρμόζετε την παγκόσμια πρωτοτυπία του ηλικιακού ορίου στα πλοία που μεταφέρουν καύσιμα στα λιμάνια, μια διάταξη που όσο και να ψάξει κανείς, δεν θα συναντήσει πουθενά σε ολόκληρο τον κόσμο. </w:t>
      </w:r>
    </w:p>
    <w:p w14:paraId="7E821916" w14:textId="77777777" w:rsidR="00AB6C9A" w:rsidRDefault="00F80A0E">
      <w:pPr>
        <w:spacing w:after="0" w:line="600" w:lineRule="auto"/>
        <w:ind w:firstLine="720"/>
        <w:jc w:val="both"/>
        <w:rPr>
          <w:rFonts w:eastAsia="Times New Roman"/>
          <w:szCs w:val="24"/>
        </w:rPr>
      </w:pPr>
      <w:r>
        <w:rPr>
          <w:rFonts w:eastAsia="Times New Roman"/>
          <w:szCs w:val="24"/>
        </w:rPr>
        <w:t xml:space="preserve">Το κρίσιμο, κύριε Υπουργέ, είναι να γίνει σωστά ο έλεγχος του πλοίου, να διαπιστώσει, δηλαδή, ο ελεγκτής αν το πλοίο είναι </w:t>
      </w:r>
      <w:proofErr w:type="spellStart"/>
      <w:r>
        <w:rPr>
          <w:rFonts w:eastAsia="Times New Roman"/>
          <w:szCs w:val="24"/>
        </w:rPr>
        <w:t>αξιόπλοο</w:t>
      </w:r>
      <w:proofErr w:type="spellEnd"/>
      <w:r>
        <w:rPr>
          <w:rFonts w:eastAsia="Times New Roman"/>
          <w:szCs w:val="24"/>
        </w:rPr>
        <w:t xml:space="preserve">, για να αποφασίσει αν είναι κατάλληλο να πάρει ή να μην πάρει πιστοποιητικό. Όλα τα υπόλοιπα είναι για επικοινωνιακή κατανάλωση. </w:t>
      </w:r>
    </w:p>
    <w:p w14:paraId="7E821917" w14:textId="77777777" w:rsidR="00AB6C9A" w:rsidRDefault="00F80A0E">
      <w:pPr>
        <w:spacing w:after="0" w:line="600" w:lineRule="auto"/>
        <w:ind w:firstLine="720"/>
        <w:jc w:val="both"/>
        <w:rPr>
          <w:rFonts w:eastAsia="Times New Roman"/>
          <w:szCs w:val="24"/>
        </w:rPr>
      </w:pPr>
      <w:r>
        <w:rPr>
          <w:rFonts w:eastAsia="Times New Roman"/>
          <w:szCs w:val="24"/>
        </w:rPr>
        <w:t xml:space="preserve">Μη μας λέτε, λοιπόν, ότι νοιάζεστε για την προστασία του περιβάλλοντος, γιατί στο άρθρο 128, χαλαρώνετε την εθνική περιβαλλοντική νομοθεσία, επειδή όπως λέτε είναι πολύ αυστηρή και δημιουργεί προβλήματα ανταγωνιστικότητας στην ελληνική σημαία. Δύο μέτρα, λοιπόν, και δύο σταθμά ανάλογα με το τι βολεύει κάθε φορά. </w:t>
      </w:r>
    </w:p>
    <w:p w14:paraId="7E821918" w14:textId="77777777" w:rsidR="00AB6C9A" w:rsidRDefault="00F80A0E">
      <w:pPr>
        <w:spacing w:after="0" w:line="600" w:lineRule="auto"/>
        <w:ind w:firstLine="720"/>
        <w:jc w:val="both"/>
        <w:rPr>
          <w:rFonts w:eastAsia="Times New Roman"/>
          <w:szCs w:val="24"/>
        </w:rPr>
      </w:pPr>
      <w:r>
        <w:rPr>
          <w:rFonts w:eastAsia="Times New Roman"/>
          <w:szCs w:val="24"/>
        </w:rPr>
        <w:t xml:space="preserve">Έρχομαι τώρα στο μέρος που αφορά το σύστημα μεταθέσεων στο Λιμενικό. Εδώ υπάρχουν δύο θέματα: Ένα θέμα ουσίας και ένα θέμα συμπεριφοράς. </w:t>
      </w:r>
    </w:p>
    <w:p w14:paraId="7E821919" w14:textId="77777777" w:rsidR="00AB6C9A" w:rsidRDefault="00F80A0E">
      <w:pPr>
        <w:spacing w:after="0" w:line="600" w:lineRule="auto"/>
        <w:ind w:firstLine="720"/>
        <w:jc w:val="both"/>
        <w:rPr>
          <w:rFonts w:eastAsia="Times New Roman"/>
          <w:szCs w:val="24"/>
        </w:rPr>
      </w:pPr>
      <w:r>
        <w:rPr>
          <w:rFonts w:eastAsia="Times New Roman"/>
          <w:szCs w:val="24"/>
        </w:rPr>
        <w:t>Ξεκινάω με την ουσία. Λέτε στην αιτιολογική έκθεση ότι ενισχύετε τη διαφάνεια στις μεταθέσεις του Λιμενικού, επειδή τους πίνακες μεταθέσεων θα τους υπογράφει ο Υπουργός. Άκουσα, μάλιστα, τον κ. Σαντορινιό να λέει στην επιτροπή ότι έτσι θα μπορεί ο Υπουργός να ελέγξει, αν όλα έγιναν σύμφωνα με τον νόμο.</w:t>
      </w:r>
    </w:p>
    <w:p w14:paraId="7E82191A" w14:textId="77777777" w:rsidR="00AB6C9A" w:rsidRDefault="00F80A0E">
      <w:pPr>
        <w:spacing w:after="0" w:line="600" w:lineRule="auto"/>
        <w:ind w:firstLine="720"/>
        <w:jc w:val="both"/>
        <w:rPr>
          <w:rFonts w:eastAsia="Times New Roman"/>
          <w:szCs w:val="24"/>
        </w:rPr>
      </w:pPr>
      <w:r>
        <w:rPr>
          <w:rFonts w:eastAsia="Times New Roman"/>
          <w:szCs w:val="24"/>
        </w:rPr>
        <w:t xml:space="preserve">Μπορείτε να μας εξηγήσετε πρακτικά τι σημαίνει αυτό; Τι είδους έλεγχο θα κάνει τελικά ο Υπουργός; Για τις προσφυγές το άρθρο 50 λέει ότι αρμόδιο είναι το Συμβούλιο Προσφυγών, όχι ο Υπουργός. Εκτός κι αν μας λέτε ότι κάθε χρόνο το γραφείο του Υπουργού θα κάνει προληπτικό έλεγχο νομιμότητας σε όλες τις μεταθέσεις, με αποτέλεσμα να μπλοκάρει το σύστημα και να μην προχωρήσει ποτέ καμμία μετάθεση. Όσο κι αν προσπαθήσατε να μας πείσετε στην επιτροπή ότι η υπογραφή του Υπουργού στους πίνακες μεταθέσεων, είναι μια τυπική διαδικασία, εμείς πιστεύουμε ότι αφήνει πολλά περιθώρια για </w:t>
      </w:r>
      <w:proofErr w:type="spellStart"/>
      <w:r>
        <w:rPr>
          <w:rFonts w:eastAsia="Times New Roman"/>
          <w:szCs w:val="24"/>
        </w:rPr>
        <w:t>εξωθεσμικές</w:t>
      </w:r>
      <w:proofErr w:type="spellEnd"/>
      <w:r>
        <w:rPr>
          <w:rFonts w:eastAsia="Times New Roman"/>
          <w:szCs w:val="24"/>
        </w:rPr>
        <w:t xml:space="preserve"> παρεμβάσεις, γι’ αυτό και θα την καταψηφίσουμε. </w:t>
      </w:r>
    </w:p>
    <w:p w14:paraId="7E82191B" w14:textId="77777777" w:rsidR="00AB6C9A" w:rsidRDefault="00F80A0E">
      <w:pPr>
        <w:spacing w:after="0" w:line="600" w:lineRule="auto"/>
        <w:ind w:firstLine="720"/>
        <w:jc w:val="both"/>
        <w:rPr>
          <w:rFonts w:eastAsia="Times New Roman"/>
          <w:szCs w:val="24"/>
        </w:rPr>
      </w:pPr>
      <w:r>
        <w:rPr>
          <w:rFonts w:eastAsia="Times New Roman"/>
          <w:szCs w:val="24"/>
        </w:rPr>
        <w:t>Έρχομαι τώρα στα θέματα συμπεριφοράς και στον τρόπο με τον οποίο χειρίζεστε το θέμα απέναντι στους εργαζόμενους. Είστε –υποτίθεται- αριστερή κυβέρνηση που νοιάζεστε για τα δικαιώματά τους. Φέρνετε, λοιπόν, μια ρύθμιση, ένα σύστημα μεταθέσεων, αποσπάσεων και μετατάξεων με το οποίο διαφωνούν. Αντί, λοιπόν, να το αποσύρετε, να αποσύρετε τις σχετικές διατάξεις και να συζητήσετε μαζί τους, εσείς παίζετε στην επιτροπή με τις αντιθέσεις του συνδικαλιστικού κινήματος.</w:t>
      </w:r>
    </w:p>
    <w:p w14:paraId="7E82191C" w14:textId="77777777" w:rsidR="00AB6C9A" w:rsidRDefault="00F80A0E">
      <w:pPr>
        <w:spacing w:after="0" w:line="600" w:lineRule="auto"/>
        <w:ind w:firstLine="720"/>
        <w:jc w:val="both"/>
        <w:rPr>
          <w:rFonts w:eastAsia="Times New Roman"/>
          <w:szCs w:val="24"/>
        </w:rPr>
      </w:pPr>
      <w:r>
        <w:rPr>
          <w:rFonts w:eastAsia="Times New Roman"/>
          <w:szCs w:val="24"/>
        </w:rPr>
        <w:t xml:space="preserve">Αν θέλετε όντως, κύριε Υπουργέ, να βοηθήσετε τους εργαζόμενους, να κάτσετε να μιλήσετε μαζί τους. Δεν είναι σωστό να τους βάζετε απέναντι και να τσακώνονται. Αν υπάρχουν διαφορετικές απόψεις στο εσωτερικό της ομοσπονδίας, είναι ένα θέμα που δεν σας αφορά και δεν θα έπρεπε να το εκμεταλλεύεστε. Ο Υπουργός οφείλει να κάνει πολιτική και όχι μικροπολιτική. </w:t>
      </w:r>
    </w:p>
    <w:p w14:paraId="7E82191D" w14:textId="77777777" w:rsidR="00AB6C9A" w:rsidRDefault="00F80A0E">
      <w:pPr>
        <w:spacing w:after="0" w:line="600" w:lineRule="auto"/>
        <w:ind w:firstLine="720"/>
        <w:jc w:val="both"/>
        <w:rPr>
          <w:rFonts w:eastAsia="Times New Roman"/>
          <w:szCs w:val="24"/>
        </w:rPr>
      </w:pPr>
      <w:r>
        <w:rPr>
          <w:rFonts w:eastAsia="Times New Roman"/>
          <w:szCs w:val="24"/>
        </w:rPr>
        <w:t xml:space="preserve">Τα ίδια, βέβαια, πάει να κάνει και ο κ. Σκουρλέτης στο Υπουργείο Εσωτερικών με την τροπολογία 1343, την οποία, επίσης, θα καταψηφίσουμε. Πραγματικά αν πιστεύετε ότι με το </w:t>
      </w:r>
      <w:proofErr w:type="spellStart"/>
      <w:r>
        <w:rPr>
          <w:rFonts w:eastAsia="Times New Roman"/>
          <w:szCs w:val="24"/>
        </w:rPr>
        <w:t>διαίρειν</w:t>
      </w:r>
      <w:proofErr w:type="spellEnd"/>
      <w:r>
        <w:rPr>
          <w:rFonts w:eastAsia="Times New Roman"/>
          <w:szCs w:val="24"/>
        </w:rPr>
        <w:t xml:space="preserve"> και βασίλευε θα πάτε μακριά, κάνετε πολύ μεγάλο λάθος.</w:t>
      </w:r>
    </w:p>
    <w:p w14:paraId="7E82191E" w14:textId="77777777" w:rsidR="00AB6C9A" w:rsidRDefault="00F80A0E">
      <w:pPr>
        <w:spacing w:after="0" w:line="600" w:lineRule="auto"/>
        <w:ind w:firstLine="720"/>
        <w:jc w:val="both"/>
        <w:rPr>
          <w:rFonts w:eastAsia="Times New Roman"/>
          <w:szCs w:val="24"/>
        </w:rPr>
      </w:pPr>
      <w:r>
        <w:rPr>
          <w:rFonts w:eastAsia="Times New Roman"/>
          <w:szCs w:val="24"/>
        </w:rPr>
        <w:t>Αντιρρήσεις έχουμε εκφράσει και σε άλλα άρθρα του νομοσχεδίου, στα οποία λόγω έλλειψης χρόνου δεν προλαβαίνω να αναφερθώ αναλυτικά. Ενδεικτικά, όμως, θα αναφέρω το άρθρο 85, για το τέλος πλοίων αναψυχής και ημερόπλοιων που φέρνει μεγάλες επιβαρύνσεις στα μικρά σκάφη και μειώνει την έκπτωση από 50% σε 25% για τα επαγγελματικά σκάφη αναψυχής, χωρίς, βέβαια, παράλληλα να υπάρχει κανένα πλάνο, για το πώς τα χρήματα αυτά θα επενδυθούν στα λιμάνια και στις μαρίνες μας. Υπενθυμίζω ότι το ποσό που έχετε σαν στόχο να εισπράξετε είναι 15 εκατομμύρια ευρώ.</w:t>
      </w:r>
    </w:p>
    <w:p w14:paraId="7E82191F" w14:textId="77777777" w:rsidR="00AB6C9A" w:rsidRDefault="00F80A0E">
      <w:pPr>
        <w:spacing w:after="0" w:line="600" w:lineRule="auto"/>
        <w:ind w:firstLine="720"/>
        <w:jc w:val="both"/>
        <w:rPr>
          <w:rFonts w:eastAsia="Times New Roman"/>
          <w:szCs w:val="24"/>
        </w:rPr>
      </w:pPr>
      <w:r>
        <w:rPr>
          <w:rFonts w:eastAsia="Times New Roman"/>
          <w:szCs w:val="24"/>
        </w:rPr>
        <w:t>Έρχομαι τώρα στο άρθρο 106 για τη διαχείριση των αποβλήτων στα λιμάνια. Εξηγήσαμε και στην επιτροπή ότι το πολιτικό στοίχημα που πρέπει να κερδίσουμε είναι να ανοίξει ο ανταγωνισμός, να μειωθεί το κόστος διαχείρισης των αποβλήτων κι έτσι τα πλοία να φέρνουν τα απόβλητά τους στη στεριά για επεξεργασία, αντί να τα πετάνε στη θάλασσα.</w:t>
      </w:r>
    </w:p>
    <w:p w14:paraId="7E82192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Υπό αυτή την έννοια το άρθρο 105 μάς βρίσκει σύμφωνους, παρά, βέβαια, τις κακοτεχνίες που εύκολα μπορεί να διακρίνει κανείς, πολλές από τις οποίες διορθώθηκαν με νομοτεχνικές διορθώσεις.</w:t>
      </w:r>
    </w:p>
    <w:p w14:paraId="7E82192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Οφείλετε, όμως, κύριε Υπουργέ, να δώσετε απαντήσεις σε δύο βασικά θέματα, ώστε να γνωρίζει η Βουλή αν υπάρχει κίνδυνος να αντιμετωπίσουμε προβλήματα στο μέλλον. Αναφέρομαι στη συζήτηση που έγινε στις επιτροπές για τη συμβατότητα του άρθρου 105 με τη σύμβαση παραχώρησης του ΟΛΠ και το δίκαιο της Ευρωπαϊκής Ένωσης.</w:t>
      </w:r>
    </w:p>
    <w:p w14:paraId="7E82192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Κλείνω με ένα πολύ σημαντικό θέμα, εκτός νομοσχεδίου, που όμως αφορά το Υπουργείο Ναυτιλίας. Επειδή αυτές τις μέρες η Βουλή συζητά τον προϋπολογισμό, θέλω να θυμίσω την ανάγκη να επανέλθει ο μειωμένος ΦΠΑ κατά 30% στα νησιά μας, όπως προβλεπόταν στο άρθρο 21 στον Κώδικα Φορολογίας Προστιθέμενης Αξίας, συμπεριλαμβανομένων επιπλέον της Ρόδου και της Καρπάθου.</w:t>
      </w:r>
    </w:p>
    <w:p w14:paraId="7E82192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Θυμίζω ότι πρόκειται για μια κατάκτηση υπέρ των κατοίκων των δυσπρόσιτων νησιών της χώρας, η οποία φέρει την υπογραφή του Ανδρέα Παπανδρέου και η οποία έμεινε αλώβητη έως το 2015, παρά τη δημοσιονομική κρίση που έπληξε τη χώρα. Η κατάργηση του ειδικού αυτού καθεστώτος από την Κυβέρνηση ΣΥΡΙΖΑ - ΑΝΕΛ οδηγεί σε μια σειρά από σοβαρά προβλήματα, τα οποία αποτυπώνονται με πολύ καθαρό τρόπο σε σχετική μελέτη του Επιμελητηρίου της Λέσβου.</w:t>
      </w:r>
    </w:p>
    <w:p w14:paraId="7E82192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Αναφέρομαι στην αύξηση του κόστους ζωής, στη μείωση της ανταγωνιστικότητας των προϊόντων που παράγονται στα νησιά, στη μείωση της ανταγωνιστικότητας του τουριστικού προϊόντος, στο κλείσιμο χιλιάδων μικρομεσαίων και μεγαλύτερων επιχειρήσεων, στην αύξηση της ανεργίας και τελικά στην υποβάθμιση της ζωής των νησιών μας.</w:t>
      </w:r>
    </w:p>
    <w:p w14:paraId="7E82192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Αυτή είναι, αγαπητοί συνάδελφοι της Συμπολίτευσης, η πραγματικότητα. Αυτή είναι η μεγάλη σας προσφορά στη νησιωτική Ελλάδα. Αυτό, τέλος, είναι το αποτέλεσμα της περήφανης διαπραγμάτευσης που κάνετε τα τελευταία τρία χρόνια. Αν, πράγματι, πιστεύετε ότι μπορείτε να διορθώσετε ένα μεγάλο λάθος, εμείς θα φέρουμε τροπολογία, για να επανέλθει ο μειωμένος ΦΠΑ στα νησιά από 1-1-2018, την οποία σας καλούμε να την ψηφίσετε.</w:t>
      </w:r>
    </w:p>
    <w:p w14:paraId="7E82192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E82192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E82192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πολύ, κύριε </w:t>
      </w:r>
      <w:proofErr w:type="spellStart"/>
      <w:r>
        <w:rPr>
          <w:rFonts w:eastAsia="Times New Roman" w:cs="Times New Roman"/>
          <w:szCs w:val="24"/>
        </w:rPr>
        <w:t>Αρβανιτίδη</w:t>
      </w:r>
      <w:proofErr w:type="spellEnd"/>
      <w:r>
        <w:rPr>
          <w:rFonts w:eastAsia="Times New Roman" w:cs="Times New Roman"/>
          <w:szCs w:val="24"/>
        </w:rPr>
        <w:t>, και για την συνέπεια στον χρόνο.</w:t>
      </w:r>
    </w:p>
    <w:p w14:paraId="7E82192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Κούζηλος</w:t>
      </w:r>
      <w:proofErr w:type="spellEnd"/>
      <w:r>
        <w:rPr>
          <w:rFonts w:eastAsia="Times New Roman" w:cs="Times New Roman"/>
          <w:szCs w:val="24"/>
        </w:rPr>
        <w:t>, εισηγητής της Χρυσής Αυγής, για δεκαπέντε λεπτά.</w:t>
      </w:r>
    </w:p>
    <w:p w14:paraId="7E82192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Ευχαριστώ πολύ, κύριε Πρόεδρε. Ευχαριστώ και για την ανοχή σας, για τον χρόνο που θα μου δώσετε.</w:t>
      </w:r>
    </w:p>
    <w:p w14:paraId="7E82192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Για την ιστορία για να ξεκινήσουμε, για πρώτη φορά ήρθε στη δημόσια διαβούλευση στις 27-4-2016, δεύτερη φορά στις 25-5-2016 και στις 23 Νοεμβρίου του 2017 στην Ολομέλεια. Κάποιος που βλέπει τον τίτλο και το παρακολουθούσε στη διαβούλευση, βλέπει ότι δεν έχει καμμία σχέση το νομοσχέδιο που βλέπαμε στη διαβούλευση, με αυτό που πήραμε στα χέρια μας για την Ολομέλεια.</w:t>
      </w:r>
    </w:p>
    <w:p w14:paraId="7E82192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Λέτε ότι φέρνετε ένα λειτουργικό, πρακτικό, αποτελεσματικό νομοσχέδιο, ένα νομοθέτημα αναβάθμισης, εκδημοκρατισμού και διαφάνειας. Με τη λέξη εκδημοκρατισμό τι εννοείτε; Διαφάνεια όπως έγινε και με τη ΡΑΛ, που σε ένα βράδυ μέσα δεν υπήρχε ΡΑΛ -την αλλάξατε- για να μπουν μέσα κάποια δικά σας παιδιά; Όπως και με το «ΑΓΙΑ ΖΩΝΗ 2» και με όλα αυτά που έχουν γίνει;</w:t>
      </w:r>
    </w:p>
    <w:p w14:paraId="7E82192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Διαφάνεια και αναβάθμιση που στην ουσία δεν αναβαθμίζεται αλλά υποβαθμίζεται το Λιμενικό Σώμα με όλα αυτά που φέρνετε. Αναβάθμιση λέτε τον λιμενικό «Καλλικράτη», τον οποίο συνεχίζετε; Αναβάθμιση λέτε την πολιτική, να κρατάτε από τον νόμο Βαρβιτσιώτη ακόμα την οργανική σύνδεση του Λιμενικού Σώματος στις οκτώ χιλιάδες άτομα;</w:t>
      </w:r>
    </w:p>
    <w:p w14:paraId="7E82192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Λέτε ότι φέρατε ένα νομοσχέδιο με κοινωνικό πρόσημο και δηλώνετε ότι η πολιτεία δεν έχει εγκαταλείψει τα στελέχη της. Σχετικά με το κοινωνικό πρόσημο να σας πω ότι τον ατομικό εξοπλισμό τα στελέχη του Λιμενικού τον πληρώνουν από την τσέπη τους, στολές κ.λπ. από την τσέπη τους, χρωστάτε ακόμα στους απόστρατους ξίφη και μετάλλια, λέσχη υπάρχει μόνον στον Πειραιά, στα έξοδα διανυκτέρευσης ακόμα υπάρχει πρόβλημα. Είχατε καταθέσει και τροπολογία στις 28-3-2014 στον νόμο Βαρβιτσιώτη γι’ αυτά τα θέματα. Είναι κομμένα τα επιδόματα κινδύνου και επιχειρήσεων και μισθολογικές προαγωγές κομμένες ή μάλλον παγωμένες, όπως το λέτε και στην απάντησή σας με αριθμό πρωτοκόλλου 3174.</w:t>
      </w:r>
    </w:p>
    <w:p w14:paraId="7E82192F" w14:textId="77777777" w:rsidR="00AB6C9A" w:rsidRDefault="00F80A0E">
      <w:pPr>
        <w:spacing w:after="0" w:line="600" w:lineRule="auto"/>
        <w:ind w:firstLine="720"/>
        <w:jc w:val="both"/>
        <w:rPr>
          <w:rFonts w:eastAsia="Times New Roman"/>
          <w:szCs w:val="24"/>
        </w:rPr>
      </w:pPr>
      <w:r>
        <w:rPr>
          <w:rFonts w:eastAsia="Times New Roman"/>
          <w:szCs w:val="24"/>
        </w:rPr>
        <w:t xml:space="preserve">Γιατί; Γιατί κουμάντο πλέον δεν κάνετε εσείς, κάνει η τρόικα. </w:t>
      </w:r>
    </w:p>
    <w:p w14:paraId="7E821930" w14:textId="77777777" w:rsidR="00AB6C9A" w:rsidRDefault="00F80A0E">
      <w:pPr>
        <w:spacing w:after="0" w:line="600" w:lineRule="auto"/>
        <w:ind w:firstLine="720"/>
        <w:jc w:val="both"/>
        <w:rPr>
          <w:rFonts w:eastAsia="Times New Roman"/>
          <w:szCs w:val="24"/>
        </w:rPr>
      </w:pPr>
      <w:r>
        <w:rPr>
          <w:rFonts w:eastAsia="Times New Roman"/>
          <w:szCs w:val="24"/>
        </w:rPr>
        <w:t>Με το επίδομα παραμεθορίου τι έχει γίνει; Το ξεχάσαμε και αυτό;</w:t>
      </w:r>
    </w:p>
    <w:p w14:paraId="7E821931" w14:textId="77777777" w:rsidR="00AB6C9A" w:rsidRDefault="00F80A0E">
      <w:pPr>
        <w:spacing w:after="0" w:line="600" w:lineRule="auto"/>
        <w:ind w:firstLine="720"/>
        <w:jc w:val="both"/>
        <w:rPr>
          <w:rFonts w:eastAsia="Times New Roman"/>
          <w:szCs w:val="24"/>
        </w:rPr>
      </w:pPr>
      <w:r>
        <w:rPr>
          <w:rFonts w:eastAsia="Times New Roman"/>
          <w:szCs w:val="24"/>
        </w:rPr>
        <w:t>Αυτό που λέτε εσείς κοινωνικό πρόσημο, είναι η καθημερινότητα των στελεχών του Λιμενικού Σώματος.</w:t>
      </w:r>
    </w:p>
    <w:p w14:paraId="7E821932" w14:textId="77777777" w:rsidR="00AB6C9A" w:rsidRDefault="00F80A0E">
      <w:pPr>
        <w:spacing w:after="0" w:line="600" w:lineRule="auto"/>
        <w:ind w:firstLine="720"/>
        <w:jc w:val="both"/>
        <w:rPr>
          <w:rFonts w:eastAsia="Times New Roman"/>
          <w:b/>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Δεν παίρνουν το επίδομα παραμεθορίου;</w:t>
      </w:r>
    </w:p>
    <w:p w14:paraId="7E821933"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Ναι αλλά δεν είναι το ίδιο, κύριε </w:t>
      </w:r>
      <w:proofErr w:type="spellStart"/>
      <w:r>
        <w:rPr>
          <w:rFonts w:eastAsia="Times New Roman"/>
          <w:szCs w:val="24"/>
        </w:rPr>
        <w:t>Κουρουμπλή</w:t>
      </w:r>
      <w:proofErr w:type="spellEnd"/>
      <w:r>
        <w:rPr>
          <w:rFonts w:eastAsia="Times New Roman"/>
          <w:szCs w:val="24"/>
        </w:rPr>
        <w:t>. Δεν είναι το ίδιο, με όλα τα κοψίματα που έχουν γίνει.</w:t>
      </w:r>
    </w:p>
    <w:p w14:paraId="7E821934" w14:textId="77777777" w:rsidR="00AB6C9A" w:rsidRDefault="00F80A0E">
      <w:pPr>
        <w:spacing w:after="0" w:line="600" w:lineRule="auto"/>
        <w:ind w:firstLine="720"/>
        <w:jc w:val="both"/>
        <w:rPr>
          <w:rFonts w:eastAsia="Times New Roman"/>
          <w:szCs w:val="24"/>
        </w:rPr>
      </w:pPr>
      <w:r>
        <w:rPr>
          <w:rFonts w:eastAsia="Times New Roman"/>
          <w:szCs w:val="24"/>
        </w:rPr>
        <w:t>Να δούμε ένα άλλο κοινωνικό πρόσημο, όπως λέγατε. Να δούμε το ΝΑΤ.</w:t>
      </w:r>
    </w:p>
    <w:p w14:paraId="7E821935" w14:textId="77777777" w:rsidR="00AB6C9A" w:rsidRDefault="00F80A0E">
      <w:pPr>
        <w:spacing w:after="0" w:line="600" w:lineRule="auto"/>
        <w:ind w:firstLine="720"/>
        <w:jc w:val="both"/>
        <w:rPr>
          <w:rFonts w:eastAsia="Times New Roman"/>
          <w:szCs w:val="24"/>
        </w:rPr>
      </w:pPr>
      <w:r>
        <w:rPr>
          <w:rFonts w:eastAsia="Times New Roman"/>
          <w:szCs w:val="24"/>
        </w:rPr>
        <w:t xml:space="preserve">Τάσος Πετρόπουλος, Υφυπουργός Εργασίας: «Θα κρατήσουμε την αυτοτέλεια του ΝΑΤ, θα κοιτάξουμε για την περιουσία του ΝΑΤ, κ.λπ.» Με τον νόμο </w:t>
      </w:r>
      <w:proofErr w:type="spellStart"/>
      <w:r>
        <w:rPr>
          <w:rFonts w:eastAsia="Times New Roman"/>
          <w:szCs w:val="24"/>
        </w:rPr>
        <w:t>Αχτσιόγλου</w:t>
      </w:r>
      <w:proofErr w:type="spellEnd"/>
      <w:r>
        <w:rPr>
          <w:rFonts w:eastAsia="Times New Roman"/>
          <w:szCs w:val="24"/>
        </w:rPr>
        <w:t xml:space="preserve"> και με υπογραφές </w:t>
      </w:r>
      <w:proofErr w:type="spellStart"/>
      <w:r>
        <w:rPr>
          <w:rFonts w:eastAsia="Times New Roman"/>
          <w:szCs w:val="24"/>
        </w:rPr>
        <w:t>Αχτσιόγλου</w:t>
      </w:r>
      <w:proofErr w:type="spellEnd"/>
      <w:r>
        <w:rPr>
          <w:rFonts w:eastAsia="Times New Roman"/>
          <w:szCs w:val="24"/>
        </w:rPr>
        <w:t xml:space="preserve">-Πετρόπουλου η περιουσία του ΝΑΤ πέρασε στον ΕΦΚΑ. Η περιουσία του ΝΑΤ έχει μόνο το κτήριό του και ένα αυτοκίνητο και τίποτα άλλο. Όλα αυτά είναι υποσχέσεις που δίνατε προεκλογικά, είναι όλα αυτά που λέγατε και τάζατε. </w:t>
      </w:r>
    </w:p>
    <w:p w14:paraId="7E821936" w14:textId="77777777" w:rsidR="00AB6C9A" w:rsidRDefault="00F80A0E">
      <w:pPr>
        <w:spacing w:after="0" w:line="600" w:lineRule="auto"/>
        <w:ind w:firstLine="720"/>
        <w:jc w:val="both"/>
        <w:rPr>
          <w:rFonts w:eastAsia="Times New Roman"/>
          <w:szCs w:val="24"/>
        </w:rPr>
      </w:pPr>
      <w:r>
        <w:rPr>
          <w:rFonts w:eastAsia="Times New Roman"/>
          <w:szCs w:val="24"/>
        </w:rPr>
        <w:t>Μιλάτε για ριζοσπαστικό σχεδιασμό. Ριζοσπαστικό σχεδιασμό λέτε αυτό που αλλάξατε όλα τα νομοσχέδια από τη διαβούλευση και φέρατε κάτι τελείως διαφορετικό; Στην Ολομέλεια έχει έρθει κάτι τελείως διαφορετικό από τη διαβούλευση.</w:t>
      </w:r>
    </w:p>
    <w:p w14:paraId="7E821937" w14:textId="77777777" w:rsidR="00AB6C9A" w:rsidRDefault="00F80A0E">
      <w:pPr>
        <w:spacing w:after="0" w:line="600" w:lineRule="auto"/>
        <w:ind w:firstLine="720"/>
        <w:jc w:val="both"/>
        <w:rPr>
          <w:rFonts w:eastAsia="Times New Roman"/>
          <w:szCs w:val="24"/>
        </w:rPr>
      </w:pPr>
      <w:r>
        <w:rPr>
          <w:rFonts w:eastAsia="Times New Roman"/>
          <w:szCs w:val="24"/>
        </w:rPr>
        <w:t>Με αυτόν τον τρόπο συνεχίζετε και την υποβάθμιση του Λιμενικού, μεταθέσεις, αποσπάσεις, μετατάξεις και στον πειθαρχικό έλεγχο.</w:t>
      </w:r>
    </w:p>
    <w:p w14:paraId="7E821938" w14:textId="77777777" w:rsidR="00AB6C9A" w:rsidRDefault="00F80A0E">
      <w:pPr>
        <w:spacing w:after="0" w:line="600" w:lineRule="auto"/>
        <w:ind w:firstLine="720"/>
        <w:jc w:val="both"/>
        <w:rPr>
          <w:rFonts w:eastAsia="Times New Roman"/>
          <w:szCs w:val="24"/>
        </w:rPr>
      </w:pPr>
      <w:r>
        <w:rPr>
          <w:rFonts w:eastAsia="Times New Roman"/>
          <w:szCs w:val="24"/>
        </w:rPr>
        <w:t xml:space="preserve">Ηθικά το στηρίζετε το Λιμενικό Σώμα; Πότε θα καθιερώσετε Ημέρα Μνήμης Πεσόντων του Λιμενικού Σώματος; Και για αυτό έχει ευθύνη και η Νέα Δημοκρατία. Στις 27-06-2013 έγινε ερώτηση. Υπουργός Μιλτιάδης Βαρβιτσιώτης: «Θα το κάνουμε». Στις 4-03-2015 έγινε ερώτηση. Υπουργός, Παναγιώτης </w:t>
      </w:r>
      <w:proofErr w:type="spellStart"/>
      <w:r>
        <w:rPr>
          <w:rFonts w:eastAsia="Times New Roman"/>
          <w:szCs w:val="24"/>
        </w:rPr>
        <w:t>Κουρουμπλής</w:t>
      </w:r>
      <w:proofErr w:type="spellEnd"/>
      <w:r>
        <w:rPr>
          <w:rFonts w:eastAsia="Times New Roman"/>
          <w:szCs w:val="24"/>
        </w:rPr>
        <w:t>: «Θα το κάνουμε».</w:t>
      </w:r>
    </w:p>
    <w:p w14:paraId="7E821939" w14:textId="77777777" w:rsidR="00AB6C9A" w:rsidRDefault="00F80A0E">
      <w:pPr>
        <w:spacing w:after="0" w:line="600" w:lineRule="auto"/>
        <w:ind w:firstLine="720"/>
        <w:jc w:val="both"/>
        <w:rPr>
          <w:rFonts w:eastAsia="Times New Roman"/>
          <w:szCs w:val="24"/>
        </w:rPr>
      </w:pPr>
      <w:r>
        <w:rPr>
          <w:rFonts w:eastAsia="Times New Roman"/>
          <w:szCs w:val="24"/>
        </w:rPr>
        <w:t xml:space="preserve">Ένα άλλο θέμα ηθικής τάξης, γιατί λέτε ότι δεν έχετε εγκαταλείψει τα στελέχη του Λιμενικού Σώματος, αλλά εδώ έχει ευθύνη ο ίδιος ο κ. </w:t>
      </w:r>
      <w:proofErr w:type="spellStart"/>
      <w:r>
        <w:rPr>
          <w:rFonts w:eastAsia="Times New Roman"/>
          <w:szCs w:val="24"/>
        </w:rPr>
        <w:t>Βούτσης</w:t>
      </w:r>
      <w:proofErr w:type="spellEnd"/>
      <w:r>
        <w:rPr>
          <w:rFonts w:eastAsia="Times New Roman"/>
          <w:szCs w:val="24"/>
        </w:rPr>
        <w:t>. Ερώτηση στον κοινοβουλευτικό έλεγχο με αριθμό 4826/14-04-2016 σχετικά με την υιοθεσία τέκνων πεσόντων στελεχών του Λιμενικού Σώματος από τη Βουλή. Το Υπουργείο Ναυτιλίας δηλώνει αναρμόδιο. Στείλαμε επιστολή στον Πρόεδρο της Βουλής, με αριθμό πρωτοκόλλου 3765/29-09-2016 και δεν λάβαμε καμμία απάντηση. Άρα, καταλαβαίνουμε και βλέπουμε όλοι πόσο πολύ νοιάζεστε. Βλέπετε στολή και παθαίνετε αλλεργία. Αυτό περνάει από το μυαλό μας.</w:t>
      </w:r>
    </w:p>
    <w:p w14:paraId="7E82193A" w14:textId="77777777" w:rsidR="00AB6C9A" w:rsidRDefault="00F80A0E">
      <w:pPr>
        <w:spacing w:after="0" w:line="600" w:lineRule="auto"/>
        <w:ind w:firstLine="720"/>
        <w:jc w:val="both"/>
        <w:rPr>
          <w:rFonts w:eastAsia="Times New Roman"/>
          <w:szCs w:val="24"/>
        </w:rPr>
      </w:pPr>
      <w:r>
        <w:rPr>
          <w:rFonts w:eastAsia="Times New Roman"/>
          <w:szCs w:val="24"/>
        </w:rPr>
        <w:t>Περνάω τώρα στο νομοσχέδιο. Στο μέρος Α΄ «Επιθεωρητές – Ελεγκτές» αναφέρετε ότι προβλέπεται ένα πλήρες και σαφές σύστημα εκπαίδευσης, πιστοποίησης και επάρκειας των επιθεωρητών. Ίσως να υπήρχαν κάποια θετικά κομμάτια του στη διαβούλευση. Μετά το «ΑΓΙΑ ΖΩΝΗ» τα αλλάζετε όλα και βλέπουμε το πρώτο μέρος τελείως διαφορετικό. Και όλα φυσικά γίνονται με προεδρικό διάταγμα. Σε ό,τι σας έχουμε ρωτήσει σχετικά με το κεφάλαιο Α΄, απάντηση δεν έχουμε πάρει. Τέσσερις επιτροπές, καμμία απάντηση.</w:t>
      </w:r>
    </w:p>
    <w:p w14:paraId="7E82193B" w14:textId="77777777" w:rsidR="00AB6C9A" w:rsidRDefault="00F80A0E">
      <w:pPr>
        <w:spacing w:after="0" w:line="600" w:lineRule="auto"/>
        <w:ind w:firstLine="720"/>
        <w:jc w:val="both"/>
        <w:rPr>
          <w:rFonts w:eastAsia="Times New Roman"/>
          <w:szCs w:val="24"/>
        </w:rPr>
      </w:pPr>
      <w:r>
        <w:rPr>
          <w:rFonts w:eastAsia="Times New Roman"/>
          <w:szCs w:val="24"/>
        </w:rPr>
        <w:t xml:space="preserve">Με το άρθρο 15 καταργείτε τις παραγράφους 4,5,6 του ν.4150/213, όπου τι λέει; «Ο Υπουργός» και όπου λέει «ο Υπουργός» στο άρθρο 14 του ν.4150, τις έχετε διαγράψει. Και αυτό είναι πολύ φυσικό. </w:t>
      </w:r>
    </w:p>
    <w:p w14:paraId="7E82193C" w14:textId="77777777" w:rsidR="00AB6C9A" w:rsidRDefault="00F80A0E">
      <w:pPr>
        <w:spacing w:after="0" w:line="600" w:lineRule="auto"/>
        <w:ind w:firstLine="720"/>
        <w:jc w:val="both"/>
        <w:rPr>
          <w:rFonts w:eastAsia="Times New Roman"/>
          <w:szCs w:val="24"/>
        </w:rPr>
      </w:pPr>
      <w:r>
        <w:rPr>
          <w:rFonts w:eastAsia="Times New Roman"/>
          <w:szCs w:val="24"/>
        </w:rPr>
        <w:t xml:space="preserve">Ξεχάσατε, όμως, και κάτι άλλο. Να αλλάξετε την ιστοσελίδα του Υπουργείου, στη Διεύθυνση Επιθεώρησης Πλοίων, που λέει ότι τα πιστοποιητικά τα εκδίδει η Επιθεώρηση Πλοίων. Αλλάξτε τη σελίδα τουλάχιστον του Υπουργείου. Και </w:t>
      </w:r>
      <w:proofErr w:type="spellStart"/>
      <w:r>
        <w:rPr>
          <w:rFonts w:eastAsia="Times New Roman"/>
          <w:szCs w:val="24"/>
        </w:rPr>
        <w:t>ξανατονίζουμε</w:t>
      </w:r>
      <w:proofErr w:type="spellEnd"/>
      <w:r>
        <w:rPr>
          <w:rFonts w:eastAsia="Times New Roman"/>
          <w:szCs w:val="24"/>
        </w:rPr>
        <w:t xml:space="preserve"> ότι οι επιθεωρητές είναι φυσικά πρόσωπα εντεταλμένα από το κράτος σημαίας για να διενεργούν ελέγχους και με αυτά που κάνετε, στην ουσία δεν θα μπορέσουν να κάνουν ελέγχους. </w:t>
      </w:r>
    </w:p>
    <w:p w14:paraId="7E82193D" w14:textId="77777777" w:rsidR="00AB6C9A" w:rsidRDefault="00F80A0E">
      <w:pPr>
        <w:spacing w:after="0" w:line="600" w:lineRule="auto"/>
        <w:ind w:firstLine="720"/>
        <w:jc w:val="both"/>
        <w:rPr>
          <w:rFonts w:eastAsia="Times New Roman"/>
          <w:b/>
          <w:szCs w:val="24"/>
        </w:rPr>
      </w:pPr>
      <w:r>
        <w:rPr>
          <w:rFonts w:eastAsia="Times New Roman"/>
          <w:szCs w:val="24"/>
        </w:rPr>
        <w:t>Πάμε στο επόμενο. Τις τεχνικές μελέτες ποιος θα τις κάνει; Υπήρχαν παρατηρήσεις και στη διαβούλευση και από εμάς στην επιτροπή, αλλά και από το Τεχνικό Επιμελητήριο.</w:t>
      </w:r>
    </w:p>
    <w:p w14:paraId="7E82193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Με όλο το Κεφάλαιο Α΄ θα μπορούσατε κάποια στιγμή να πείτε ότι με αυτό θα χτίσουμε το νέο «</w:t>
      </w:r>
      <w:proofErr w:type="spellStart"/>
      <w:r>
        <w:rPr>
          <w:rFonts w:eastAsia="Times New Roman" w:cs="Times New Roman"/>
          <w:szCs w:val="24"/>
        </w:rPr>
        <w:t>Σίτι</w:t>
      </w:r>
      <w:proofErr w:type="spellEnd"/>
      <w:r>
        <w:rPr>
          <w:rFonts w:eastAsia="Times New Roman" w:cs="Times New Roman"/>
          <w:szCs w:val="24"/>
        </w:rPr>
        <w:t>» του Πειραιά. Το πάτε πολύ πίσω το «</w:t>
      </w:r>
      <w:proofErr w:type="spellStart"/>
      <w:r>
        <w:rPr>
          <w:rFonts w:eastAsia="Times New Roman" w:cs="Times New Roman"/>
          <w:szCs w:val="24"/>
        </w:rPr>
        <w:t>Σίτι</w:t>
      </w:r>
      <w:proofErr w:type="spellEnd"/>
      <w:r>
        <w:rPr>
          <w:rFonts w:eastAsia="Times New Roman" w:cs="Times New Roman"/>
          <w:szCs w:val="24"/>
        </w:rPr>
        <w:t xml:space="preserve">» του Πειραιά, δυστυχώς. </w:t>
      </w:r>
    </w:p>
    <w:p w14:paraId="7E82193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Μέρος Β΄, που αφορά τα ζητήματα ασφάλειας, αστυνόμευσης προσωπικού και τους προσωπικούς ραδιοφάρους, ένα πάρα πολύ απλό πράγμα κάνατε δυόμισι χρόνια να το φέρετε. Και σε σχέση με την έρευνα και τη διάσωση, σας έχουμε προτείνει εδώ και πάρα πολύ καιρό -σας το λέμε από το 2015-, αλλά σας το λέμε για άλλη μια φορά: Κέντρο έρευνας και διάσωσης στο Καστελόριζο. </w:t>
      </w:r>
    </w:p>
    <w:p w14:paraId="7E82194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Έρχομαι στο Μέρος Δ΄, που αφορά τον στρατηγικό σχεδιασμό. Μιλάμε για ένα </w:t>
      </w:r>
      <w:proofErr w:type="spellStart"/>
      <w:r>
        <w:rPr>
          <w:rFonts w:eastAsia="Times New Roman" w:cs="Times New Roman"/>
          <w:szCs w:val="24"/>
        </w:rPr>
        <w:t>υποστελεχωμένο</w:t>
      </w:r>
      <w:proofErr w:type="spellEnd"/>
      <w:r>
        <w:rPr>
          <w:rFonts w:eastAsia="Times New Roman" w:cs="Times New Roman"/>
          <w:szCs w:val="24"/>
        </w:rPr>
        <w:t xml:space="preserve"> Λιμενικό Σώμα και λέτε ότι θέλετε να κάνετε αναδιάρθρωση. Πού; </w:t>
      </w:r>
      <w:proofErr w:type="spellStart"/>
      <w:r>
        <w:rPr>
          <w:rFonts w:eastAsia="Times New Roman" w:cs="Times New Roman"/>
          <w:szCs w:val="24"/>
        </w:rPr>
        <w:t>Επτάμισι</w:t>
      </w:r>
      <w:proofErr w:type="spellEnd"/>
      <w:r>
        <w:rPr>
          <w:rFonts w:eastAsia="Times New Roman" w:cs="Times New Roman"/>
          <w:szCs w:val="24"/>
        </w:rPr>
        <w:t xml:space="preserve"> χιλιάδες στελέχη. Αν θέλατε να το κάνετε, ξαναφέρτε πάλι τον ν.4150 που υπήρχε και προέβλεπε οργανική σύνθεση δέκα χιλιάδες πεντακόσιους με έντεκα χιλιάδες ή πάμε παλαιότερα και ξανά στις δεκατρείς χιλιάδες που λέγαμε να έχουμε την Ελληνική Ακτοφυλακή. Όμως, ήρθε το 2014 ο νόμος του Υπουργού Διοικητικής Μεταρρύθμισης, Κυριάκου Μητσοτάκη και από τις δέκα πεντακόσιες κατεβάζει την οργανική σύνθεση του Λιμενικού στις επτά χιλιάδες, μάλλον ταβάνι οκτώ χιλιάδες. </w:t>
      </w:r>
    </w:p>
    <w:p w14:paraId="7E82194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 θέλετε να κάνετε κάτι -που όπως λέτε θα επαναξιολογήσετε το συγκεκριμένο θέμα, το 2015 υπογραφή Θεόδωρος </w:t>
      </w:r>
      <w:proofErr w:type="spellStart"/>
      <w:r>
        <w:rPr>
          <w:rFonts w:eastAsia="Times New Roman" w:cs="Times New Roman"/>
          <w:szCs w:val="24"/>
        </w:rPr>
        <w:t>Δρίτσας</w:t>
      </w:r>
      <w:proofErr w:type="spellEnd"/>
      <w:r>
        <w:rPr>
          <w:rFonts w:eastAsia="Times New Roman" w:cs="Times New Roman"/>
          <w:szCs w:val="24"/>
        </w:rPr>
        <w:t xml:space="preserve">-, πρέπει να αλλάξετε το προεδρικό διάταγμα, για να μπορέσει το Λιμενικό Σώμα όχι απλώς να μην είναι </w:t>
      </w:r>
      <w:proofErr w:type="spellStart"/>
      <w:r>
        <w:rPr>
          <w:rFonts w:eastAsia="Times New Roman" w:cs="Times New Roman"/>
          <w:szCs w:val="24"/>
        </w:rPr>
        <w:t>υποστελεχωμένο</w:t>
      </w:r>
      <w:proofErr w:type="spellEnd"/>
      <w:r>
        <w:rPr>
          <w:rFonts w:eastAsia="Times New Roman" w:cs="Times New Roman"/>
          <w:szCs w:val="24"/>
        </w:rPr>
        <w:t xml:space="preserve">, αλλά να μπορέσει να λειτουργεί. </w:t>
      </w:r>
    </w:p>
    <w:p w14:paraId="7E82194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Όμως, για να μπορέσετε να το κάνετε αυτό, θα πρέπει να μην έχετε μια τρόικα από πάνω σας που σας λέει για τις προσλήψεις στο δημόσιο ένα προς τέσσερα. Εκεί κολλάτε, εκεί είναι το πρόβλημα. Όπως κάνετε και με τις προμήθειες του Λιμενικού Σώματος, όπου λέτε ότι θα προμηθευτούμε πλωτά, εναέρια και λοιπά, αλλά βάσει του κατά πόσο επηρεάζεται το δημοσιονομικό έλλειμμα και το δημόσιο χρέος. </w:t>
      </w:r>
    </w:p>
    <w:p w14:paraId="7E82194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Έρχομαι στο Μέρος Ε΄, που περιλαμβάνει τα θέματα προσωπικού. Διαφωνούμε και καταψηφίζουμε το άρθρο για τις ταυτότητες με τον μηχανισμό αναγνωρίσιμης ζώνης, στο οποίο θα αναφερθεί και ο Κοινοβουλευτικός μας Εκπρόσωπος. Επίσης, τροποποιείτε τις οργανικές θέσεις. Σας είπα και πριν τη θέση μας για την οργανική σύνθεση του Λιμενικού Σώματος. Όμως, υπάρχει κι ένα άλλο θέμα: Έτσι όπως νομοθετείτε εσείς, στην ουσία δεν διορθώνετε κάτι. Η ιεραρχική εξέλιξη των νέων αξιωματικών δεν διορθώνεται. Θα κολλήσει ξανά κάποια στιγμή όπως είχε γίνει και επί Νέας Δημοκρατίας. Θα έχουμε πάλι τα ίδια προβλήματα. </w:t>
      </w:r>
    </w:p>
    <w:p w14:paraId="7E82194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Μέρος ΣΤ΄. Σίγουρα με την ενίσχυση της κοινωνικής συμμετοχής στην ακτοπλοΐα -η προστασία των εργαζομένων στις επιχειρήσεις ήταν κάτι που εμείς το λέγαμε χρόνια τώρα- χρειάζονται και περισσότερες νομοθετικές ρυθμίσεις και πρωτοβουλίες για να μπορέσουμε να διασφαλίσουμε τους εργαζομένους και όλους τους ναυτεργάτες. </w:t>
      </w:r>
    </w:p>
    <w:p w14:paraId="7E82194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Μέρος Ζ΄ αφορά τη ρύθμιση του συστήματος εκπαίδευσης του Λιμενικού Σώματος. Δεν λάβαμε καμμία απάντηση -και περιμένουμε ακόμα τις απαντήσεις- σχετικά με την Ακαδημία, εάν δηλαδή έχει βρεθεί ο χώρος, τα χρήματα, αν υπάρχει σύσταση και στελέχωση. Και μιλάμε τώρα για ερώτηση του 2015. </w:t>
      </w:r>
    </w:p>
    <w:p w14:paraId="7E82194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Μέρος Η΄ αφορά τα θέματα πολιτικού προσωπικού. Όσον αφορά το ωρομίσθιο προσωπικό ΚΕΣΕΝ, τονίζουμε ξανά τη θέση της ΠΝΟ. Αναβάθμιση ναυτικής εκπαίδευσης, μετεκπαίδευσης με κάλυψη των ελλείψεων του ΚΕΣΕΝ και βελτίωση λειτουργίας των ΑΕΝ και σε κάθε περίπτωση μη κατάργηση του συστήματος της δημόσιας ναυτικής εκπαίδευσης. </w:t>
      </w:r>
    </w:p>
    <w:p w14:paraId="7E82194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Για το άρθρο 85, την τροποποίηση του ν.2935, που στην ουσία είναι ένα τυπικό άρθρο, σας λέμε όχι για την εξής λόγο: Γιατί δεν υπάρχει -σας το είπα και στην επιτροπή- Ελληνική Ακτοφυλακή. </w:t>
      </w:r>
    </w:p>
    <w:p w14:paraId="7E82194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Για το τέλος πλοίων δεν χρειάζεται να πούμε πολλά. Τα είπαν οι φορείς. Όμως, μας κάνει και εντύπωση ότι το τέλος πλοίων το είχε φέρει η Νέα Δημοκρατία. Κι εδώ βλέπουμε στις 9-1-2017 και στις 23-7-2015 να καταθέτουν ερωτήσεις για το τέλος πλοίων. </w:t>
      </w:r>
    </w:p>
    <w:p w14:paraId="7E821949" w14:textId="77777777" w:rsidR="00AB6C9A" w:rsidRDefault="00F80A0E">
      <w:pPr>
        <w:spacing w:after="0" w:line="600" w:lineRule="auto"/>
        <w:jc w:val="both"/>
        <w:rPr>
          <w:rFonts w:eastAsia="Times New Roman" w:cs="Times New Roman"/>
          <w:szCs w:val="24"/>
        </w:rPr>
      </w:pPr>
      <w:r>
        <w:rPr>
          <w:rFonts w:eastAsia="Times New Roman" w:cs="Times New Roman"/>
          <w:szCs w:val="24"/>
        </w:rPr>
        <w:t xml:space="preserve">Τελικά, το θέλετε ή δεν το θέλετε; Τι θέλετε; Γιατί εσείς το φέρατε. Απλώς, ο ΣΥΡΙΖΑ για να μαζέψει λεφτά για την τρόικα το ενεργοποιεί. </w:t>
      </w:r>
    </w:p>
    <w:p w14:paraId="7E82194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Μέρος Θ΄ έχει τίτλο «Ρυθμίσεις θεμάτων αρμοδιότητας Γενικής Γραμματείας Λιμενικής Πολιτικής». Όσον αφορά το μητρώο, χρειάστηκαν και γι’ αυτό δυόμισι χρόνια. Μπορείτε να λύνετε διάφορα θέματα πάρα πολύ εύκολα. Κι εσείς τι κάνετε; Τα πηγαίνετε όλα πίσω. </w:t>
      </w:r>
    </w:p>
    <w:p w14:paraId="7E82194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 όλα αυτά είχαν έρθει τον πρώτο καιρό που είχε έρθει στη διαβούλευση, τα περισσότερα από αυτά τα προβλήματα δεν θα υπήρχαν. Πολλά από αυτά τα προβλήματα που έχουν δημιουργηθεί αυτή τη στιγμή θα είχαν λυθεί, έστω τα μισά. Ή θα μπορούσαμε να είχαμε τον χρόνο. Αυτή τη στιγμή δεν υπάρχει και χρόνος για να λυθούν. </w:t>
      </w:r>
    </w:p>
    <w:p w14:paraId="7E82194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Για το άρθρο 106 του Μέρους Ι΄, δεν θα πω τίποτα άλλο. Θα καταθέσω μόνο στα Πρακτικά το υπόμνημα του Ναυτικού Επιμελητηρίου. Νομίζω ότι τα λέει όλα. Είναι επαρκέστατο. </w:t>
      </w:r>
    </w:p>
    <w:p w14:paraId="7E82194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Κούζηλος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E82194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«Τροποποίηση του ν.4256/2014». Γιατί κάποια τα βγάλατε από τη διαβούλευση ή τα αλλάξατε; Ακούστε τι έλεγαν όλοι οι φορείς στη διαβούλευση: «Έχετε άγνοια», «είναι έγκλημα», «είστε εκτός πραγματικότητας», «όλοι οι φορείς είναι αρνητικοί», «θα γίνει σφαγή», «έχετε άγνοια του αντικειμένου». </w:t>
      </w:r>
    </w:p>
    <w:p w14:paraId="7E82194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Μέρος Ι΄ με τίτλο «Μετασχηματισμός συστήματος εποπτείας πλοίων». Όλοι είναι κατά. Και δεν ξέρουμε γιατί ακόμα επιμένετε σε αυτό. Όλα αυτά, τα οποία έγιναν μετά το ναυάγιο του «ΑΓΙΑ ΖΩΝΗ», γιατί έγιναν; </w:t>
      </w:r>
    </w:p>
    <w:p w14:paraId="7E82195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Πρώτον, πρωτοτυπείτε. Γιατί; Το ΑΣΝΑ δεν έχει δώσει ούτε καν ένα πόρισμα. Η ναυτική δικαιοσύνη δεν έχει δώσει κάτι, δεν υπάρχει τίποτα. Ποιες είναι οι ευθύνες; Ευθύνες είχε ο κλάδος επιθεωρήσεων πλοίων και βλέπουμε τον κ. </w:t>
      </w:r>
      <w:proofErr w:type="spellStart"/>
      <w:r>
        <w:rPr>
          <w:rFonts w:eastAsia="Times New Roman" w:cs="Times New Roman"/>
          <w:szCs w:val="24"/>
        </w:rPr>
        <w:t>Δριβάκο</w:t>
      </w:r>
      <w:proofErr w:type="spellEnd"/>
      <w:r>
        <w:rPr>
          <w:rFonts w:eastAsia="Times New Roman" w:cs="Times New Roman"/>
          <w:szCs w:val="24"/>
        </w:rPr>
        <w:t xml:space="preserve"> να βγάζει ανακοίνωση -πολύ σωστά έκανε- «όχι στον διασυρμό του Σώματος». Η Ομοσπονδία στα κάγκελα για το συγκεκριμένο θέμα! </w:t>
      </w:r>
    </w:p>
    <w:p w14:paraId="7E82195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E82195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Ζητώ μία μικρή ανοχή, κύριε Πρόεδρε. </w:t>
      </w:r>
    </w:p>
    <w:p w14:paraId="7E82195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Τι άλλο κάνετε; Πετάτε το μπαλάκι στους νηογνώμονες. Σας ρωτήσαμε και στην επιτροπή: Ποιοι νηογνώμονες έφυγαν την ημέρα που συνεδριάσατε και τους είπατε ότι θα αναλάβουν εκείνα τα πιστοποιητικά; Έφυγαν δύο κορυφαίοι νηογνώμονες από τη συνεδρίαση; Αυτή είναι η ερώτηση. </w:t>
      </w:r>
    </w:p>
    <w:p w14:paraId="7E82195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Επειδή μιλάμε γι’ αυτό το συγκεκριμένο θέμα, να σας τονίσουμε ξανά και να το πούμε ξανά ότι σύμφωνα με το άρθρο 195 του Κώδικα Δημοσίου Ναυτικού Δικαίου, ο Υπουργός έχει την απόλυτη ευθύνη. Το καταθέτω στα Πρακτικά, για να το δείτε.</w:t>
      </w:r>
    </w:p>
    <w:p w14:paraId="7E82195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Κούζηλος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E82195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Έχουμε και τη Νέα Δημοκρατία, που μιλάει για την Επιθεώρηση Πλοίων. Όταν ήταν το ΠΑΣΟΚ κυβέρνηση, κατέθετε ερωτήσεις και έλεγε: «Όχι στη διάλυση της Επιθεώρησης Πλοίων, δεν την θωρακίζετε, δεν τη ρυθμίζετε, κάνετε κάποιες </w:t>
      </w:r>
      <w:proofErr w:type="spellStart"/>
      <w:r>
        <w:rPr>
          <w:rFonts w:eastAsia="Times New Roman" w:cs="Times New Roman"/>
          <w:szCs w:val="24"/>
        </w:rPr>
        <w:t>ψιλορυθμίσεις</w:t>
      </w:r>
      <w:proofErr w:type="spellEnd"/>
      <w:r>
        <w:rPr>
          <w:rFonts w:eastAsia="Times New Roman" w:cs="Times New Roman"/>
          <w:szCs w:val="24"/>
        </w:rPr>
        <w:t xml:space="preserve">». Και τελικά τι έγινε; Έρχεται τώρα ο ΣΥΡΙΖΑ, βάσει του «ΑΓΙΑ ΖΩΝΗ 2», και έχουμε αυτά τα προβλήματα που δημιουργούνται στη ναυτιλία. </w:t>
      </w:r>
    </w:p>
    <w:p w14:paraId="7E82195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Σας ξαναρωτήσαμε και σας το ξαναείπαμε στην επιτροπή: Μπορείτε να μας πείτε σχετικά με τα θέματα ασφαλείας και πρόληψης ρύπανσης, τι σημαίνουν για το συγκεκριμένο άρθρο, γιατί για εμάς είναι ένα τεράστιο «παράθυρο», όπως και το άρθρο 130 «Ρυθμίσεις θεμάτων κατασκευής, εξοπλισμού και ελέγχου πλοίων»; Όχι μόνο αποτελούν ένα «παράθυρο», αλλά είναι και πολύ περίεργα άρθρα. </w:t>
      </w:r>
    </w:p>
    <w:p w14:paraId="7E82195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Θα κλείσω με το Κεφάλαιο Γ΄ για τα στελέχη του Λιμενικού Σώματος, μετατάξεις, πειθαρχικά, κ.λπ., όπου από την πρώτη στιγμή όταν ανέλαβε η νέα διοίκηση της Ομοσπονδίας σάς ζήτησαν ένα πράγμα: να το αποσύρετε. Εσείς, όχι απλώς δεν το κάνατε, αλλά συνεχίζετε το ίδιο πράγμα. </w:t>
      </w:r>
    </w:p>
    <w:p w14:paraId="7E82195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Στην επιτροπή είδαμε την Πανελλήνια Ένωση Αξιωματικών Λιμενικού Σώματος να μην έρχεται. Και πολύ σωστά έπραξε. Τα έχει δώσει σε υπόμνημα, τα έχει πει, τα έχει ξαναπεί. Δεν ακούστηκε καθόλου. </w:t>
      </w:r>
    </w:p>
    <w:p w14:paraId="7E82195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 αυτό δεν κάνατε τη διαβούλευση; Εσείς δεν είπατε ότι κάνατε διαβούλευση επί δύο, δυόμισι χρόνια; </w:t>
      </w:r>
    </w:p>
    <w:p w14:paraId="7E82195B" w14:textId="77777777" w:rsidR="00AB6C9A" w:rsidRDefault="00F80A0E">
      <w:pPr>
        <w:spacing w:after="0" w:line="600" w:lineRule="auto"/>
        <w:jc w:val="both"/>
        <w:rPr>
          <w:rFonts w:eastAsia="Times New Roman"/>
          <w:szCs w:val="24"/>
        </w:rPr>
      </w:pPr>
      <w:r>
        <w:rPr>
          <w:rFonts w:eastAsia="Times New Roman"/>
          <w:szCs w:val="24"/>
        </w:rPr>
        <w:t xml:space="preserve">Και το αποτέλεσμα ποιο ήταν; Το αποτέλεσμα ήταν η ΠΕΑΛΣ να μην έρθει, να καταθέτει υπόμνημα και η Ομοσπονδία όχι απλώς να είναι αντίθετη, αλλά να σας λέει να το αποσύρετε. Το βλέπουμε κι εμείς ότι πρέπει να αποσυρθεί το συγκεκριμένο. Προβλήματα δημιουργείτε με το Μέρος Γ΄. </w:t>
      </w:r>
    </w:p>
    <w:p w14:paraId="7E82195C" w14:textId="77777777" w:rsidR="00AB6C9A" w:rsidRDefault="00F80A0E">
      <w:pPr>
        <w:spacing w:after="0" w:line="600" w:lineRule="auto"/>
        <w:ind w:firstLine="720"/>
        <w:jc w:val="both"/>
        <w:rPr>
          <w:rFonts w:eastAsia="Times New Roman"/>
          <w:szCs w:val="24"/>
        </w:rPr>
      </w:pPr>
      <w:r>
        <w:rPr>
          <w:rFonts w:eastAsia="Times New Roman"/>
          <w:szCs w:val="24"/>
        </w:rPr>
        <w:t>Δεν θα σας πούμε για τον Υπουργό, αλλά μας κάνουν εντύπωση κάποια πράγματα. Για παράδειγμα, δεν γίνεται στα πειθαρχικά ο πολιτικός προϊστάμενος να είναι και ο Γενικός Γραμματέας του Υπουργείου. Πώς να το κάνουμε; Το Λιμενικό Σώμα είναι αυτόνομο από το 1919.</w:t>
      </w:r>
    </w:p>
    <w:p w14:paraId="7E82195D" w14:textId="77777777" w:rsidR="00AB6C9A" w:rsidRDefault="00F80A0E">
      <w:pPr>
        <w:spacing w:after="0" w:line="600" w:lineRule="auto"/>
        <w:ind w:firstLine="720"/>
        <w:jc w:val="both"/>
        <w:rPr>
          <w:rFonts w:eastAsia="Times New Roman"/>
          <w:szCs w:val="24"/>
        </w:rPr>
      </w:pPr>
      <w:r>
        <w:rPr>
          <w:rFonts w:eastAsia="Times New Roman"/>
          <w:szCs w:val="24"/>
        </w:rPr>
        <w:t>Μας έκανε και κάτι άλλο εντύπωση. Προσπαθείτε να τα κάνετε γνωμοδοτικά όργανα. Στην ουσία δεν είναι. Μπορείτε να το καταλάβετε αυτό; Το Λιμενικό Σώμα έχει αυτοτέλεια. Λειτουργεί μόνο του. Ο Αρχηγός έχει το δικαίωμα να βγάζει κανονιστικές διατάξεις. Μπορεί να ρυθμίζει τα του οίκου του. Εσείς απλώς υπογράφετε, κυρώνετε. Και με αυτά που φέρνετε, όπως και με τον «Λιμενικό Καλλικράτη» που θα δημιουργηθούν πολλά προβλήματα, όπως και με τις οργανικές συνθέσεις, αυτή τη στιγμή δεν χαμογελάει κανένας στο Λιμενικό Σώμα.</w:t>
      </w:r>
    </w:p>
    <w:p w14:paraId="7E82195E" w14:textId="77777777" w:rsidR="00AB6C9A" w:rsidRDefault="00F80A0E">
      <w:pPr>
        <w:spacing w:after="0" w:line="600" w:lineRule="auto"/>
        <w:ind w:firstLine="720"/>
        <w:jc w:val="both"/>
        <w:rPr>
          <w:rFonts w:eastAsia="Times New Roman"/>
          <w:szCs w:val="24"/>
        </w:rPr>
      </w:pPr>
      <w:r>
        <w:rPr>
          <w:rFonts w:eastAsia="Times New Roman"/>
          <w:szCs w:val="24"/>
        </w:rPr>
        <w:t xml:space="preserve">Καταθέτω για τα Πρακτικά και το υπόμνημα της ΠΕΑΛΣ που δεν ήρθε στην επιτροπή. </w:t>
      </w:r>
    </w:p>
    <w:p w14:paraId="7E82195F" w14:textId="77777777" w:rsidR="00AB6C9A" w:rsidRDefault="00F80A0E">
      <w:pPr>
        <w:spacing w:after="0" w:line="600" w:lineRule="auto"/>
        <w:ind w:firstLine="720"/>
        <w:jc w:val="both"/>
        <w:rPr>
          <w:rFonts w:eastAsia="Times New Roman"/>
          <w:szCs w:val="24"/>
        </w:rPr>
      </w:pPr>
      <w:r>
        <w:rPr>
          <w:rFonts w:eastAsia="Times New Roman"/>
          <w:szCs w:val="24"/>
        </w:rPr>
        <w:t xml:space="preserve">(Στο σημείο αυτό ο Βουλευτής κ. Νικόλαος </w:t>
      </w:r>
      <w:proofErr w:type="spellStart"/>
      <w:r>
        <w:rPr>
          <w:rFonts w:eastAsia="Times New Roman"/>
          <w:szCs w:val="24"/>
        </w:rPr>
        <w:t>Κούζηλος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E821960" w14:textId="77777777" w:rsidR="00AB6C9A" w:rsidRDefault="00F80A0E">
      <w:pPr>
        <w:spacing w:after="0" w:line="600" w:lineRule="auto"/>
        <w:ind w:firstLine="720"/>
        <w:jc w:val="both"/>
        <w:rPr>
          <w:rFonts w:eastAsia="Times New Roman"/>
          <w:szCs w:val="24"/>
        </w:rPr>
      </w:pPr>
      <w:r>
        <w:rPr>
          <w:rFonts w:eastAsia="Times New Roman"/>
          <w:szCs w:val="24"/>
        </w:rPr>
        <w:t xml:space="preserve">Λέτε ότι διαμορφώνετε, αναβαθμίζετε και κάνετε εκατό πράγματα καλά. Στην ουσία, πήρατε από τη διαβούλευση ένα νομοσχέδιο, το αλλάξατε όλο- δεν αφήσατε τίποτα-, το φέρατε στη Βουλή και εξυπηρετείτε τις δικές σας ιδεοληψίες. </w:t>
      </w:r>
    </w:p>
    <w:p w14:paraId="7E821961" w14:textId="77777777" w:rsidR="00AB6C9A" w:rsidRDefault="00F80A0E">
      <w:pPr>
        <w:spacing w:after="0" w:line="600" w:lineRule="auto"/>
        <w:ind w:firstLine="720"/>
        <w:jc w:val="both"/>
        <w:rPr>
          <w:rFonts w:eastAsia="Times New Roman"/>
          <w:szCs w:val="24"/>
        </w:rPr>
      </w:pPr>
      <w:r>
        <w:rPr>
          <w:rFonts w:eastAsia="Times New Roman"/>
          <w:szCs w:val="24"/>
        </w:rPr>
        <w:t>Καταψηφίζουμε επί της αρχής.</w:t>
      </w:r>
    </w:p>
    <w:p w14:paraId="7E821962" w14:textId="77777777" w:rsidR="00AB6C9A" w:rsidRDefault="00F80A0E">
      <w:pPr>
        <w:spacing w:after="0" w:line="600" w:lineRule="auto"/>
        <w:ind w:firstLine="720"/>
        <w:jc w:val="both"/>
        <w:rPr>
          <w:rFonts w:eastAsia="Times New Roman"/>
          <w:szCs w:val="24"/>
        </w:rPr>
      </w:pPr>
      <w:r>
        <w:rPr>
          <w:rFonts w:eastAsia="Times New Roman"/>
          <w:szCs w:val="24"/>
        </w:rPr>
        <w:t>Ευχαριστώ πολύ.</w:t>
      </w:r>
    </w:p>
    <w:p w14:paraId="7E821963" w14:textId="77777777" w:rsidR="00AB6C9A" w:rsidRDefault="00F80A0E">
      <w:pPr>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7E821964" w14:textId="77777777" w:rsidR="00AB6C9A" w:rsidRDefault="00F80A0E">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Κούζηλο</w:t>
      </w:r>
      <w:proofErr w:type="spellEnd"/>
      <w:r>
        <w:rPr>
          <w:rFonts w:eastAsia="Times New Roman"/>
          <w:szCs w:val="24"/>
        </w:rPr>
        <w:t>.</w:t>
      </w:r>
    </w:p>
    <w:p w14:paraId="7E821965" w14:textId="77777777" w:rsidR="00AB6C9A" w:rsidRDefault="00F80A0E">
      <w:pPr>
        <w:spacing w:after="0" w:line="600" w:lineRule="auto"/>
        <w:ind w:firstLine="720"/>
        <w:jc w:val="both"/>
        <w:rPr>
          <w:rFonts w:eastAsia="Times New Roman"/>
          <w:szCs w:val="24"/>
        </w:rPr>
      </w:pPr>
      <w:r>
        <w:rPr>
          <w:rFonts w:eastAsia="Times New Roman"/>
          <w:szCs w:val="24"/>
        </w:rPr>
        <w:t xml:space="preserve">Τον λόγο έχει για δεκαπέντε λεπτά η κ. Διαμάντω </w:t>
      </w:r>
      <w:proofErr w:type="spellStart"/>
      <w:r>
        <w:rPr>
          <w:rFonts w:eastAsia="Times New Roman"/>
          <w:szCs w:val="24"/>
        </w:rPr>
        <w:t>Μανωλάκου</w:t>
      </w:r>
      <w:proofErr w:type="spellEnd"/>
      <w:r>
        <w:rPr>
          <w:rFonts w:eastAsia="Times New Roman"/>
          <w:szCs w:val="24"/>
        </w:rPr>
        <w:t>, ειδική αγορήτρια από το Κομμουνιστικό Κόμμα Ελλάδας.</w:t>
      </w:r>
    </w:p>
    <w:p w14:paraId="7E821966"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Αν και η Ελλάδα σχεδόν από παντού βρέχεται από θάλασσα, διαθέτει ένα πλούσιο κι όμορφο νησιωτικό σύμπλεγμα, θα μπορούσε να τα αξιοποιεί και να τα αναπτύσσει σε όφελος του λαού. </w:t>
      </w:r>
    </w:p>
    <w:p w14:paraId="7E821967" w14:textId="77777777" w:rsidR="00AB6C9A" w:rsidRDefault="00F80A0E">
      <w:pPr>
        <w:spacing w:after="0" w:line="600" w:lineRule="auto"/>
        <w:ind w:firstLine="720"/>
        <w:jc w:val="both"/>
        <w:rPr>
          <w:rFonts w:eastAsia="Times New Roman"/>
          <w:szCs w:val="24"/>
        </w:rPr>
      </w:pPr>
      <w:r>
        <w:rPr>
          <w:rFonts w:eastAsia="Times New Roman"/>
          <w:szCs w:val="24"/>
        </w:rPr>
        <w:t>Κάτι τέτοιο, όμως, δεν ισχύει και οι περισσότερες διαμαρτυρίες των νησιωτών είναι για έλλειψη πλοίων συγκοινωνίας. Γιατί; Γιατί στον καπιταλισμό, λιμάνια και υποδομές της χώρας δεν είναι λαϊκή περιουσία ούτε είναι ενταγμένα στην ικανοποίηση των κοινωνικών αναγκών, αλλά υποτάσσονται στις ανάγκες του κεφαλαίου.</w:t>
      </w:r>
    </w:p>
    <w:p w14:paraId="7E821968" w14:textId="77777777" w:rsidR="00AB6C9A" w:rsidRDefault="00F80A0E">
      <w:pPr>
        <w:spacing w:after="0" w:line="600" w:lineRule="auto"/>
        <w:ind w:firstLine="720"/>
        <w:jc w:val="both"/>
        <w:rPr>
          <w:rFonts w:eastAsia="Times New Roman"/>
          <w:szCs w:val="24"/>
        </w:rPr>
      </w:pPr>
      <w:r>
        <w:rPr>
          <w:rFonts w:eastAsia="Times New Roman"/>
          <w:szCs w:val="24"/>
        </w:rPr>
        <w:t>Αυτός, λοιπόν, που έχει προνόμια και κέρδη είναι το εφοπλιστικό κεφάλαιο, από την εκμετάλλευση εργαζομένων και υποδομών, με καθοριστικές μάλιστα παρεμβάσεις , πολιτικές και οικονομικές, στο εσωτερικό και στις διεθνείς σχέσεις της χώρας, ενισχύοντας τους δεσμούς της ντόπιας αστικής τάξης με τα ιμπεριαλιστικά κέντρα των ΗΠΑ, της Ευρωπαϊκής Ένωσης, του ΝΑΤΟ.</w:t>
      </w:r>
    </w:p>
    <w:p w14:paraId="7E821969" w14:textId="77777777" w:rsidR="00AB6C9A" w:rsidRDefault="00F80A0E">
      <w:pPr>
        <w:spacing w:after="0" w:line="600" w:lineRule="auto"/>
        <w:ind w:firstLine="720"/>
        <w:jc w:val="both"/>
        <w:rPr>
          <w:rFonts w:eastAsia="Times New Roman"/>
          <w:b/>
          <w:szCs w:val="24"/>
        </w:rPr>
      </w:pPr>
      <w:r>
        <w:rPr>
          <w:rFonts w:eastAsia="Times New Roman"/>
          <w:szCs w:val="24"/>
        </w:rPr>
        <w:t xml:space="preserve">Γι’ αυτό, όσοι δεν το ξέρετε να το μάθετε, ο </w:t>
      </w:r>
      <w:proofErr w:type="spellStart"/>
      <w:r>
        <w:rPr>
          <w:rFonts w:eastAsia="Times New Roman"/>
          <w:szCs w:val="24"/>
        </w:rPr>
        <w:t>ελληνόκτητος</w:t>
      </w:r>
      <w:proofErr w:type="spellEnd"/>
      <w:r>
        <w:rPr>
          <w:rFonts w:eastAsia="Times New Roman"/>
          <w:szCs w:val="24"/>
        </w:rPr>
        <w:t xml:space="preserve"> εμπορικός στόλος είναι ενταγμένος στον στρατηγικό σχεδιασμό των ιμπεριαλιστικών επεμβάσεων και πολέμων, σαν το τέταρτο όπλο του ΝΑΤΟ. </w:t>
      </w:r>
      <w:r>
        <w:rPr>
          <w:rFonts w:eastAsia="Times New Roman"/>
          <w:b/>
          <w:szCs w:val="24"/>
        </w:rPr>
        <w:t xml:space="preserve"> </w:t>
      </w:r>
    </w:p>
    <w:p w14:paraId="7E82196A" w14:textId="77777777" w:rsidR="00AB6C9A" w:rsidRDefault="00F80A0E">
      <w:pPr>
        <w:spacing w:after="0" w:line="600" w:lineRule="auto"/>
        <w:ind w:firstLine="720"/>
        <w:jc w:val="both"/>
        <w:rPr>
          <w:rFonts w:eastAsia="Times New Roman"/>
          <w:szCs w:val="24"/>
        </w:rPr>
      </w:pPr>
      <w:r>
        <w:rPr>
          <w:rFonts w:eastAsia="Times New Roman"/>
          <w:szCs w:val="24"/>
        </w:rPr>
        <w:t xml:space="preserve">Διορθώνετε εσείς κάτι απ’ αυτά, μέσα από το νομοσχέδιο, υπέρ των λαϊκών αναγκών; Μα, διαιωνίζετε την ίδια πολιτική και γι’ αυτό είναι ταξικό υπέρ των εφοπλιστών και αυταρχικό, που εντείνει την εκμετάλλευση των ναυτεργατών, αλλά και τη χειραγώγηση των εργαζόμενων στο Λιμενικό Σώμα. </w:t>
      </w:r>
    </w:p>
    <w:p w14:paraId="7E82196B" w14:textId="77777777" w:rsidR="00AB6C9A" w:rsidRDefault="00F80A0E">
      <w:pPr>
        <w:spacing w:after="0" w:line="600" w:lineRule="auto"/>
        <w:ind w:firstLine="720"/>
        <w:jc w:val="both"/>
        <w:rPr>
          <w:rFonts w:eastAsia="Times New Roman"/>
          <w:szCs w:val="24"/>
        </w:rPr>
      </w:pPr>
      <w:r>
        <w:rPr>
          <w:rFonts w:eastAsia="Times New Roman"/>
          <w:szCs w:val="24"/>
        </w:rPr>
        <w:t xml:space="preserve">Δεν είναι τυχαίο, εξάλλου, ότι οι Έλληνες εφοπλιστές είναι πρώτοι στην παγκόσμια κατάταξη της ναυτιλίας, ακόμα και μέσα στην περίοδο της καπιταλιστικής κρίσης. Δεν γνώρισαν κρίση. Ανέκτησαν απώλειες, αύξησαν χωρητικότητα του στόλου και τα κέρδη τους, μέσα από την ένταση της εκμετάλλευσης των ναυτεργατών, με χτύπημα των συλλογικών συμβάσεων εργασίας, σαρωτικές αλλαγές στην κοινωνική ασφάλιση, </w:t>
      </w:r>
      <w:proofErr w:type="spellStart"/>
      <w:r>
        <w:rPr>
          <w:rFonts w:eastAsia="Times New Roman"/>
          <w:szCs w:val="24"/>
        </w:rPr>
        <w:t>φοροληστεία</w:t>
      </w:r>
      <w:proofErr w:type="spellEnd"/>
      <w:r>
        <w:rPr>
          <w:rFonts w:eastAsia="Times New Roman"/>
          <w:szCs w:val="24"/>
        </w:rPr>
        <w:t xml:space="preserve">, συνθήκες γαλέρας για </w:t>
      </w:r>
      <w:proofErr w:type="spellStart"/>
      <w:r>
        <w:rPr>
          <w:rFonts w:eastAsia="Times New Roman"/>
          <w:szCs w:val="24"/>
        </w:rPr>
        <w:t>εκατόν</w:t>
      </w:r>
      <w:proofErr w:type="spellEnd"/>
      <w:r>
        <w:rPr>
          <w:rFonts w:eastAsia="Times New Roman"/>
          <w:szCs w:val="24"/>
        </w:rPr>
        <w:t xml:space="preserve"> πενήντα χιλιάδες ναυτεργάτες και με προκλητικές φοροαπαλλαγές και νέα προνόμια που συνεχίζονται. </w:t>
      </w:r>
    </w:p>
    <w:p w14:paraId="7E82196C" w14:textId="77777777" w:rsidR="00AB6C9A" w:rsidRDefault="00F80A0E">
      <w:pPr>
        <w:spacing w:after="0" w:line="600" w:lineRule="auto"/>
        <w:ind w:firstLine="720"/>
        <w:jc w:val="both"/>
        <w:rPr>
          <w:rFonts w:eastAsia="Times New Roman"/>
          <w:szCs w:val="24"/>
        </w:rPr>
      </w:pPr>
      <w:r>
        <w:rPr>
          <w:rFonts w:eastAsia="Times New Roman"/>
          <w:szCs w:val="24"/>
        </w:rPr>
        <w:t xml:space="preserve">Ό,τι έχει μείνει, κύριε </w:t>
      </w:r>
      <w:proofErr w:type="spellStart"/>
      <w:r>
        <w:rPr>
          <w:rFonts w:eastAsia="Times New Roman"/>
          <w:szCs w:val="24"/>
        </w:rPr>
        <w:t>Δρίτσα</w:t>
      </w:r>
      <w:proofErr w:type="spellEnd"/>
      <w:r>
        <w:rPr>
          <w:rFonts w:eastAsia="Times New Roman"/>
          <w:szCs w:val="24"/>
        </w:rPr>
        <w:t xml:space="preserve">, στους ναυτεργάτες είναι χάρη στους αγώνες τους. Τίποτα δεν χαρίζεται. </w:t>
      </w:r>
    </w:p>
    <w:p w14:paraId="7E82196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Και τώρα έρχομαι σε μια σειρά άρθρων.</w:t>
      </w:r>
    </w:p>
    <w:p w14:paraId="7E82196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Ικανοποιείτε αξιώσεις του εφοπλιστικού κεφαλαίου. Αξιοποιήσατε και χρησιμοποιήσατε σαν άλλοθι το ναυάγιο στη Σαλαμίνα του δεξαμενόπλοιου «ΑΓΙΑ ΖΩΝΗ 2», την τεράστια οικολογική ρύπανση και το εκτεταμένο λαθρεμπόριο καυσίμων όχι για να διορθώσετε ελλείψεις, κενά, αδυναμίες του Υπουργείου Ναυτιλίας και του Λιμενικού Σώματος, αλλά για να συνεχίσετε την πολιτική των προηγούμενων κυβερνήσεων υποβαθμίζοντας παραπέρα τον κλάδο ελέγχου εμπορικών πλοίων. Δεν τον αναβαθμίζετε. </w:t>
      </w:r>
    </w:p>
    <w:p w14:paraId="7E82196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Από τις προηγούμενες κυβερνήσεις μειώθηκε δραστικά το προσωπικό, ο εξοπλισμός, οι υποδομές, οι έλεγχοι πλοίων, οι </w:t>
      </w:r>
      <w:proofErr w:type="spellStart"/>
      <w:r>
        <w:rPr>
          <w:rFonts w:eastAsia="Times New Roman" w:cs="Times New Roman"/>
          <w:szCs w:val="24"/>
        </w:rPr>
        <w:t>ταχυμετρήσεις</w:t>
      </w:r>
      <w:proofErr w:type="spellEnd"/>
      <w:r>
        <w:rPr>
          <w:rFonts w:eastAsia="Times New Roman" w:cs="Times New Roman"/>
          <w:szCs w:val="24"/>
        </w:rPr>
        <w:t xml:space="preserve"> ελασμάτων. Όμως, και μέσα φορτοεκφόρτωσης, μηχανήματα και άλλα ανατέθηκαν σε νηογνώμονες και άλλες ιδιωτικές μετοχικές εταιρείες, που βεβαίως ελέγχουν οι εφοπλιστές.</w:t>
      </w:r>
    </w:p>
    <w:p w14:paraId="7E82197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Συνεχίζετε εσείς, κουκουλώνοντας ελλείψεις και ευθύνες που έχετε, και τώρα παρουσιάζετε ότι δίνετε λύσεις. Ποιες; Αναθέτοντας στους ιδιώτες την αρμοδιότητα ελέγχου της ασφάλειας όχι μόνο όλων των πλοίων, αλλά και μικρών σκαφών, που θα αναγκαστούν να πληρώσουν στον ιδιώτη. Δηλαδή, αντί να βελτιωθεί η λειτουργία του κλάδου ελέγχου εμπορικών πλοίων, που έχει προβλήματα και είναι γνωστό, αντί να πάρετε μέτρα για κατάλληλη στελέχωση, εκσυγχρονισμό του εξοπλισμού, εφαρμογή διαδικασιών επαλήθευσης του ελεγκτικού έργου και τη διενέργεια ελέγχων στους νηογνώμονες, που λειτουργούν ανεξέλεγκτα, οι λύσεις σας είναι να δοθούν όλα στους νηογνώμονες, όλα στο κεφάλαιο.</w:t>
      </w:r>
    </w:p>
    <w:p w14:paraId="7E82197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Έτσι ικανοποιείτε τις απαιτήσεις για περισσότερα προνόμια στους εφοπλιστές και για μεγαλύτερα κέρδη: Καταργώντας τον μοναδικό κρατικό φορέα ελέγχου και εξασφαλίζοντας όλες τις αρμοδιότητες στους νηογνώμονες.</w:t>
      </w:r>
    </w:p>
    <w:p w14:paraId="7E821972" w14:textId="77777777" w:rsidR="00AB6C9A" w:rsidRDefault="00F80A0E">
      <w:pPr>
        <w:spacing w:after="0" w:line="600" w:lineRule="auto"/>
        <w:jc w:val="both"/>
        <w:rPr>
          <w:rFonts w:eastAsia="Times New Roman" w:cs="Times New Roman"/>
          <w:szCs w:val="24"/>
        </w:rPr>
      </w:pPr>
      <w:r>
        <w:rPr>
          <w:rFonts w:eastAsia="Times New Roman" w:cs="Times New Roman"/>
          <w:szCs w:val="24"/>
        </w:rPr>
        <w:t xml:space="preserve">Φυσικά συμμετέχουν σε αυτές και εφοπλιστές για να πουλάνε πιστοποιητικά αξιοπλοΐας, δηλαδή ο ελεγχόμενος θα είναι και ελεγκτής. </w:t>
      </w:r>
    </w:p>
    <w:p w14:paraId="7E82197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Δεν προβλέπεται πουθενά έλεγχος από κρατικούς επιθεωρητές της ποιότητας των επιθεωρήσεων στα πλοία που διενεργούν οι επιθεωρητές των νηογνωμόνων. Οι μόνοι τακτικοί έλεγχοι είναι αυτοί που θα γίνονται μέσα από τα γραφεία τους. Για τους ελέγχους των πλοίων που οι νηογνώμονες πιστοποιούν δεν γίνεται ιδιαίτερα αναφορά, κάτι που τονίσαμε. Είναι αμφίβολο αν σε τέτοιες συνθήκες τα πιστοποιητικά τους θα ανταποκρίνονται στην πραγματική κατάσταση των πλοίων. Ουσιαστικά ανοίγετε φάμπρικα παραγωγής και αποστολής πιστοποιητικών από τα γραφεία των νηογνωμόνων. Μάλιστα, δεν πιστοποιούνται επιθεωρητές για </w:t>
      </w:r>
      <w:proofErr w:type="spellStart"/>
      <w:r>
        <w:rPr>
          <w:rFonts w:eastAsia="Times New Roman" w:cs="Times New Roman"/>
          <w:szCs w:val="24"/>
        </w:rPr>
        <w:t>ναυπηγικό</w:t>
      </w:r>
      <w:proofErr w:type="spellEnd"/>
      <w:r>
        <w:rPr>
          <w:rFonts w:eastAsia="Times New Roman" w:cs="Times New Roman"/>
          <w:szCs w:val="24"/>
        </w:rPr>
        <w:t xml:space="preserve">, μηχανολογικό και άλλον τομέα. Αυτό το ακούσαμε και από φορείς. </w:t>
      </w:r>
    </w:p>
    <w:p w14:paraId="7E82197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Τι ανέχεστε ακόμα και διατηρείτε; Το φακέλωμα των ναυτεργατών. Πώς; Στο Μητρώο των Ναυτεργατών -και καταθέτω αντίγραφο για να το δείτε- τα κριτήρια εγγραφής και διαγραφής από το μητρώο αξιοποιούνται έτσι ώστε να μαζεύονται ναυτικά φυλλάδια, να μην γράφονται άνεργοι ναυτεργάτες στο ΓΕΝΕ, να κρύβεται η ανεργία και να χτυπιούνται και οι αγωνιστές ναυτεργάτες.</w:t>
      </w:r>
    </w:p>
    <w:p w14:paraId="7E82197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p>
    <w:p w14:paraId="7E82197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Εμείς σας λέμε είναι απαράδεκτο μέσα στο ναυτικό φυλλάδιο -και δείτε το από αυτό που καταθέσαμε- και στις υποδομές της Υπηρεσίας Ναυτικών Μητρώων του Υπουργείου Ναυτιλίας να αποθηκεύεται και στις υποδομές των εφοπλιστών να περιλαμβάνεται και η αιτιολόγηση απόλυσης του ναυτεργάτη με χαρακτηριστικό κώδικα, που έχουν καταγγείλει όλα τα ναυτεργατικά σωματεία και που αποτελεί τον ατομικό κινητό φάκελο του κάθε ναυτεργάτη.</w:t>
      </w:r>
    </w:p>
    <w:p w14:paraId="7E82197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Επίσης, υιοθετούνται στο νομοσχέδιο οι προτάσεις για τον περιορισμό ευθύνης των εφοπλιστών για ναυτικές απαιτήσεις ή αποζημιώσεις για απώλεια ζωής ή σωματικές βλάβες. Και, βέβαια, σε «</w:t>
      </w:r>
      <w:proofErr w:type="spellStart"/>
      <w:r>
        <w:rPr>
          <w:rFonts w:eastAsia="Times New Roman" w:cs="Times New Roman"/>
          <w:szCs w:val="24"/>
        </w:rPr>
        <w:t>επιτροπάτα</w:t>
      </w:r>
      <w:proofErr w:type="spellEnd"/>
      <w:r>
        <w:rPr>
          <w:rFonts w:eastAsia="Times New Roman" w:cs="Times New Roman"/>
          <w:szCs w:val="24"/>
        </w:rPr>
        <w:t>», όπως η Επιτροπή Σχεδιασμού Ανάπτυξης Λιμένων, βάζετε σαν μαϊντανό αυτούς που έχουν τους παχυλούς μισθούς. Ναι, αυτούς βάζετε σαν εκπροσώπους.</w:t>
      </w:r>
    </w:p>
    <w:p w14:paraId="7E82197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Φυσικά όλα αυτά είναι σε αναντιστοιχία με τις προτάσεις του ταξικού εργατικού κινήματος. Δείχνει ότι και η Κυβέρνηση ΣΥΡΙΖΑ - ΑΝΕΛ, όπως και οι προηγούμενες της Νέας Δημοκρατίας και του ΠΑΣΟΚ με την εντατικοποίηση δουλειάς των ναυτεργατών, τις συνεχείς μειώσεις των οργανικών θέσεων των καραβιών και τα απάνθρωπα ωράρια, που φτάνουν μέχρι τις εβδομήντα δύο ώρες δουλειάς την εβδομάδα έχουν τελικά και την δική σας υπογραφή. </w:t>
      </w:r>
    </w:p>
    <w:p w14:paraId="7E82197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Είστε με τους εφοπλιστές και δεν υπολογίζετε τις δραματικές επιπτώσεις που θα έχουν αυτά στην αύξηση εργατικών ατυχημάτων βάζοντας σε κίνδυνο την ίδια τη ζωή επιβατών και ναυτεργατών, όπως και τη ρύπανση του περιβάλλοντος, γιατί κριτήριο είναι το καπιταλιστικό κέρδος και όχι οι ανάγκες του ανθρώπου. </w:t>
      </w:r>
    </w:p>
    <w:p w14:paraId="7E82197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Όμως, ακόμη και όταν δουλεύουν και δεν πληρώνονται οι εργαζόμενοι -και μιλάω για το άρθρο 78, να σημειώσω ότι αφορά μόνο πληρώματα, ενώ θα έπρεπε να βάλετε και υπαλλήλους γραφείων, γιατί και αυτοί είναι απλήρωτοι- δεν δίνετε κάτι παραπάνω από τα ισχύοντα για την μη πληρωμή των εργαζομένων. Δηλαδή δεν θα περνούν το σύνολο των αποδοχών, αλλά μόνο τον βασικό μισθό, δίχως επιδόματα και άλλες απολαβές. Γι’ αυτό σας ευχαριστούν και οι πλοιοκτήτες. </w:t>
      </w:r>
    </w:p>
    <w:p w14:paraId="7E82197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Εμείς καταθέσαμε τροπολογία για την καταβολή όλων των αποδοχών, αλλά και του δικαιώματος της ποινικής εκδίκασης, με παράσταση πολιτικής αγωγής υπέρ του εργαζομένου, για να υπάρχει αποτέλεσμα. Διαφορετικά, αν δεν τα πάρετε υπ’ </w:t>
      </w:r>
      <w:proofErr w:type="spellStart"/>
      <w:r>
        <w:rPr>
          <w:rFonts w:eastAsia="Times New Roman" w:cs="Times New Roman"/>
          <w:szCs w:val="24"/>
        </w:rPr>
        <w:t>όψιν</w:t>
      </w:r>
      <w:proofErr w:type="spellEnd"/>
      <w:r>
        <w:rPr>
          <w:rFonts w:eastAsia="Times New Roman" w:cs="Times New Roman"/>
          <w:szCs w:val="24"/>
        </w:rPr>
        <w:t xml:space="preserve">, θα εκφραστούμε με το «παρών». Το θεωρούμε μισό. </w:t>
      </w:r>
    </w:p>
    <w:p w14:paraId="7E82197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Τα κέρδη των εφοπλιστών εξυπηρετούνται και με το δικαίωμα που δίνετε σε πλοία αναψυχής με ολικό μήκος μέχρι είκοσι τέσσερα μέτρα να επιτρέπεται να εκναυλώνονται, χωρίς να υπηρετεί σε αυτά πλοίαρχος και πλήρωμα. Όμως, μπαίνει σε κίνδυνο η προστασία της ανθρώπινης ζωής. Όπως είναι απαράδεκτο τριάντα, σαράντα και πενήντα χρόνων καράβια, που είναι πλωτές βόμβες, να μεταφέρουν ναυτιλιακά καύσιμα, ενώ προ πολλού θα έπρεπε να έχουν οδηγηθεί στα διαλυτήρια για παλιά σίδερα, όταν έχουμε ειδικευμένο εργατικό δυναμικό, με πείρα στα ναυπηγεία Σκαραμαγκά Ελευσίνας, στη Ζώνη, στο Πέραμα και στη Σύρο και είναι παροπλισμένο. Τελικά, αυτή είναι η δίκαιη ανάπτυξή σας; </w:t>
      </w:r>
    </w:p>
    <w:p w14:paraId="7E82197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Όσον αφορά τους άνεργους ναυτεργάτες, όμως, σύμφωνα με τα στοιχεία του ΓΕΝΕ, τον Σεπτέμβριο του 2017 από τους χίλιους τετρακόσιους πενήντα εννέα άνεργους, το επίδομα το έπαιρναν μόνο </w:t>
      </w:r>
      <w:proofErr w:type="spellStart"/>
      <w:r>
        <w:rPr>
          <w:rFonts w:eastAsia="Times New Roman" w:cs="Times New Roman"/>
          <w:szCs w:val="24"/>
        </w:rPr>
        <w:t>εκατόν</w:t>
      </w:r>
      <w:proofErr w:type="spellEnd"/>
      <w:r>
        <w:rPr>
          <w:rFonts w:eastAsia="Times New Roman" w:cs="Times New Roman"/>
          <w:szCs w:val="24"/>
        </w:rPr>
        <w:t xml:space="preserve"> εβδομήντα πέντε, δηλαδή το 12%. </w:t>
      </w:r>
    </w:p>
    <w:p w14:paraId="7E82197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Και ρωτάμε: Γιατί δεν υιοθετείτε την πρόταση των ναυτεργατικών σωματείων να καταθέσουν στο ΓΕΝΕ τις καταστάσεις πληρώματος, το σύνολο των </w:t>
      </w:r>
      <w:proofErr w:type="spellStart"/>
      <w:r>
        <w:rPr>
          <w:rFonts w:eastAsia="Times New Roman" w:cs="Times New Roman"/>
          <w:szCs w:val="24"/>
        </w:rPr>
        <w:t>ελληνόκτητων</w:t>
      </w:r>
      <w:proofErr w:type="spellEnd"/>
      <w:r>
        <w:rPr>
          <w:rFonts w:eastAsia="Times New Roman" w:cs="Times New Roman"/>
          <w:szCs w:val="24"/>
        </w:rPr>
        <w:t xml:space="preserve"> πλοίων και σε κάθε αντικατάσταση του πληρώματος να ναυτολογούνται από το ΓΕΝΕ όλοι οι ναυτεργάτες με συλλογικές συμβάσεις εργασίας και κοινωνικοασφαλιστική προστασία; Δεν το υιοθετείτε, γιατί κοστίζει στους εφοπλιστές. Τους φροντίζετε, όμως, να παίρνουν τα φιλέτα μέσα από τον τεμαχισμό του δικτύου ακτοπλοϊκών συγκοινωνιών σε ζώνες, σπάζοντας τον ενιαίο χαρακτήρα της ακτοπλοΐας και επιδεινώνοντας έτσι την κατάσταση που κυριαρχεί στην εξυπηρέτηση των νησιών. </w:t>
      </w:r>
    </w:p>
    <w:p w14:paraId="7E82197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Θα σας πω και κάτι που πρέπει να το μάθουν όλοι. Το κράτος είναι υποχρεωμένο να εξασφαλίζει τακτική σύνδεση των νησιωτών με την ενδοχώρα. Εσείς πάτε να φτιάξετε σχήματα ξεπερασμένα από τη δεκαετία του ’80 που χρεοκόπησαν στην κυριολεξία και ως υπαίτιους χρέωσαν εργαζόμενους και κατοίκους των νησιών. Και αυτό το σχήμα είναι δοκιμασμένο και στην Ελλάδα και στη Γαλλία και χρεοκόπησε. </w:t>
      </w:r>
    </w:p>
    <w:p w14:paraId="7E82198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Εμείς, δεν είμαστε μικρόψυχοι να υποστηρίξουμε έστω και το λίγο καλό. Ξέρουμε την αγωνία των νησιωτών. Όμως, εσείς δημιουργείτε ως άλλοθι τη σύνδεση των λιμανιών των νησιών, αλλά και των νησιών με τα λιμάνια της ηπειρωτικής χώρας, μέσα από συμπράξεις ναυτιλιακών εταιρειών με φορείς της τοπικής και περιφερειακής αυτοδιοίκησης. Δημιουργείτε, δηλαδή, ΣΔΙΤ. Ακριβώς αυτή είναι η θέση του Συνδέσμου Εφοπλιστικών Επιβατικού Ναυτιλίας. Έτσι είναι, αφού έχουν πάρει 1.000.000.000 ευρώ, που είναι αφαίμαξη λαϊκού εισοδήματος, μέσα από τη χρηματοδότηση του κράτους από το 2001 μέχρι το 2017, με όχημα τις άγονες γραμμές. Έτσι είναι! Τους εφοπλιστές τους επιδοτείτε. Αλίμονο από τον κόσμο! </w:t>
      </w:r>
    </w:p>
    <w:p w14:paraId="7E82198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Λιμενικό Σώμα, μεταθέσεις, αποσπάσεις, μετακινήσεις γίνονται με απόφαση του Υπουργού κι ας λέτε ό,τι θέλετε. Ξεδοντιάζετε και πετάτε στα σκουπίδια το Συμβούλιο Μεταθέσεων. Δεν θεσμοθετείτε ένα αξιοκρατικό σύστημα μεταθέσεων, που θα εξυπηρετεί τις </w:t>
      </w:r>
      <w:r>
        <w:rPr>
          <w:rFonts w:eastAsia="Times New Roman" w:cs="Times New Roman"/>
        </w:rPr>
        <w:t>ανάγκες</w:t>
      </w:r>
      <w:r>
        <w:rPr>
          <w:rFonts w:eastAsia="Times New Roman" w:cs="Times New Roman"/>
          <w:szCs w:val="24"/>
        </w:rPr>
        <w:t xml:space="preserve"> του προσωπικού, των οικογενειών τους και του κοινωνικού συνόλου. Αντίθετα, δημιουργείτε περισσότερα και εντονότερα προβλήματα. </w:t>
      </w:r>
    </w:p>
    <w:p w14:paraId="7E82198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Πρέπει να υπάρξει εκπροσώπηση στα Συμβούλια Μεταθέσεων από τους εκλεγμένους των συνδικαλιστικών φορέων, που όπως είπανε στην ακρόαση των φορέων, περίμεναν να δουν </w:t>
      </w:r>
      <w:r>
        <w:rPr>
          <w:rFonts w:eastAsia="Times New Roman" w:cs="Times New Roman"/>
        </w:rPr>
        <w:t>διατάξεις</w:t>
      </w:r>
      <w:r>
        <w:rPr>
          <w:rFonts w:eastAsia="Times New Roman" w:cs="Times New Roman"/>
          <w:szCs w:val="24"/>
        </w:rPr>
        <w:t xml:space="preserve"> για θέματα που τους βασανίζουν, όπως τη </w:t>
      </w:r>
      <w:r>
        <w:rPr>
          <w:rFonts w:eastAsia="Times New Roman" w:cs="Times New Roman"/>
          <w:bCs/>
          <w:shd w:val="clear" w:color="auto" w:fill="FFFFFF"/>
        </w:rPr>
        <w:t xml:space="preserve">λειτουργία παιδικών σταθμών, την κάλυψη του οικονομικού κόστους των μετακινήσεων και όχι να γίνονται μεταθέσεις των ενδιαφερομένων με αίτησή τους, χωρίς </w:t>
      </w:r>
      <w:r>
        <w:rPr>
          <w:rFonts w:eastAsia="Times New Roman" w:cs="Times New Roman"/>
          <w:szCs w:val="24"/>
        </w:rPr>
        <w:t xml:space="preserve">να δικαιούνται οδοιπορικά έξοδα. </w:t>
      </w:r>
    </w:p>
    <w:p w14:paraId="7E82198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Αναμφίβολα απαιτείται η αναμόρφωση της νομοθεσίας. Εμείς δεν συμφωνούμε με το υπάρχον σύστημα, αλλά πρέπει να υπάρχει ένα σύγχρονο σύστημα μεταθέσεων, όπως το ζητούν και οι εκπρόσωποι των </w:t>
      </w:r>
      <w:proofErr w:type="spellStart"/>
      <w:r>
        <w:rPr>
          <w:rFonts w:eastAsia="Times New Roman" w:cs="Times New Roman"/>
          <w:szCs w:val="24"/>
        </w:rPr>
        <w:t>Eνώσεων</w:t>
      </w:r>
      <w:proofErr w:type="spellEnd"/>
      <w:r>
        <w:rPr>
          <w:rFonts w:eastAsia="Times New Roman" w:cs="Times New Roman"/>
          <w:szCs w:val="24"/>
        </w:rPr>
        <w:t xml:space="preserve">. </w:t>
      </w:r>
    </w:p>
    <w:p w14:paraId="7E82198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Τι κάνετε εσείς; Προωθείτε </w:t>
      </w:r>
      <w:r>
        <w:rPr>
          <w:rFonts w:eastAsia="Times New Roman" w:cs="Times New Roman"/>
        </w:rPr>
        <w:t>διατάξεις</w:t>
      </w:r>
      <w:r>
        <w:rPr>
          <w:rFonts w:eastAsia="Times New Roman" w:cs="Times New Roman"/>
          <w:szCs w:val="24"/>
        </w:rPr>
        <w:t xml:space="preserve"> πελατειακών σχέσεων με δέσμιο το προσωπικό του Λιμενικού Σώματος. Μάλιστα, με τις νομοτεχνικές βελτιώσεις που δώσατε, πολλά σημεία τα χειροτερεύετε ακόμα πιο πολύ. </w:t>
      </w:r>
    </w:p>
    <w:p w14:paraId="7E82198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την αξιολόγηση προσωπικού, το σύστημα </w:t>
      </w:r>
      <w:r>
        <w:rPr>
          <w:rFonts w:eastAsia="Times New Roman"/>
          <w:bCs/>
        </w:rPr>
        <w:t>είναι</w:t>
      </w:r>
      <w:r>
        <w:rPr>
          <w:rFonts w:eastAsia="Times New Roman" w:cs="Times New Roman"/>
          <w:szCs w:val="24"/>
        </w:rPr>
        <w:t xml:space="preserve"> ανεπαρκές, αναχρονιστικό και αναξιοκρατικό. </w:t>
      </w:r>
      <w:r>
        <w:rPr>
          <w:rFonts w:eastAsia="Times New Roman" w:cs="Times New Roman"/>
          <w:bCs/>
          <w:shd w:val="clear" w:color="auto" w:fill="FFFFFF"/>
        </w:rPr>
        <w:t>Υπάρχουν</w:t>
      </w:r>
      <w:r>
        <w:rPr>
          <w:rFonts w:eastAsia="Times New Roman" w:cs="Times New Roman"/>
          <w:szCs w:val="24"/>
        </w:rPr>
        <w:t xml:space="preserve"> φωτογραφικές </w:t>
      </w:r>
      <w:r>
        <w:rPr>
          <w:rFonts w:eastAsia="Times New Roman" w:cs="Times New Roman"/>
        </w:rPr>
        <w:t>διατάξεις</w:t>
      </w:r>
      <w:r>
        <w:rPr>
          <w:rFonts w:eastAsia="Times New Roman" w:cs="Times New Roman"/>
          <w:szCs w:val="24"/>
        </w:rPr>
        <w:t xml:space="preserve"> που αφορούν θέματα εξέλιξης του προσωπικού και εύλογα μπαίνουν ερωτήματα, αφού δεν ρυθμίζονται ενιαία και συγκροτημένα. </w:t>
      </w:r>
    </w:p>
    <w:p w14:paraId="7E82198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αποσπασματική ρύθμιση δημιουργεί αντιπαραθέσεις μεταξύ του προσωπικού, αλλά και πελατειακές σχέσεις και οι </w:t>
      </w:r>
      <w:r>
        <w:rPr>
          <w:rFonts w:eastAsia="Times New Roman" w:cs="Times New Roman"/>
          <w:bCs/>
          <w:shd w:val="clear" w:color="auto" w:fill="FFFFFF"/>
        </w:rPr>
        <w:t>ρυθμίσεις</w:t>
      </w:r>
      <w:r>
        <w:rPr>
          <w:rFonts w:eastAsia="Times New Roman" w:cs="Times New Roman"/>
          <w:szCs w:val="24"/>
        </w:rPr>
        <w:t xml:space="preserve"> ως προς την ιεραρχική εξέλιξη οδηγούν σε διάκριση μεταξύ ανδρών και γυναικών, όταν το 40% του προσωπικού </w:t>
      </w:r>
      <w:r>
        <w:rPr>
          <w:rFonts w:eastAsia="Times New Roman"/>
          <w:bCs/>
        </w:rPr>
        <w:t>είναι</w:t>
      </w:r>
      <w:r>
        <w:rPr>
          <w:rFonts w:eastAsia="Times New Roman" w:cs="Times New Roman"/>
          <w:szCs w:val="24"/>
        </w:rPr>
        <w:t xml:space="preserve"> πια γυναίκες. </w:t>
      </w:r>
    </w:p>
    <w:p w14:paraId="7E821987" w14:textId="77777777" w:rsidR="00AB6C9A" w:rsidRDefault="00F80A0E">
      <w:pPr>
        <w:spacing w:after="0" w:line="600" w:lineRule="auto"/>
        <w:ind w:firstLine="720"/>
        <w:jc w:val="both"/>
        <w:rPr>
          <w:rFonts w:eastAsia="Times New Roman"/>
          <w:bCs/>
        </w:rPr>
      </w:pPr>
      <w:r>
        <w:rPr>
          <w:rFonts w:eastAsia="Times New Roman" w:cs="Times New Roman"/>
          <w:szCs w:val="24"/>
        </w:rPr>
        <w:t xml:space="preserve">Εμείς σας ζητάμε την απόσυρση του </w:t>
      </w:r>
      <w:r>
        <w:rPr>
          <w:rFonts w:eastAsia="Times New Roman"/>
          <w:bCs/>
        </w:rPr>
        <w:t xml:space="preserve">συγκεκριμένου άρθρου, </w:t>
      </w:r>
      <w:r>
        <w:rPr>
          <w:rFonts w:eastAsia="Times New Roman"/>
          <w:bCs/>
          <w:shd w:val="clear" w:color="auto" w:fill="FFFFFF"/>
        </w:rPr>
        <w:t>γιατί</w:t>
      </w:r>
      <w:r>
        <w:rPr>
          <w:rFonts w:eastAsia="Times New Roman"/>
          <w:bCs/>
        </w:rPr>
        <w:t xml:space="preserve"> αποτελεί άνιση και διακριτική μεταχείριση του προσωπικού του Λιμενικού Σώματος, που αφορά τις γυναίκες αλλά αφορά και τους άντρες. </w:t>
      </w:r>
    </w:p>
    <w:p w14:paraId="7E821988"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Επίσης, ενισχύεται η πρόθεση της Κυβέρνησης να προσαρμόσει ακόμη περισσότερο τον μηχανισμό του Λιμενικού Σώματος στη σύγχρονη αποστολή του, που είναι ενταγμένη στα πλαίσια της Ευρωπαϊκής Υπηρεσίας Εξωτερικής Δράσης και του ΝΑΤΟ με την παραπέρα </w:t>
      </w:r>
      <w:proofErr w:type="spellStart"/>
      <w:r>
        <w:rPr>
          <w:rFonts w:eastAsia="Times New Roman"/>
          <w:bCs/>
          <w:shd w:val="clear" w:color="auto" w:fill="FFFFFF"/>
        </w:rPr>
        <w:t>στρατιωτικοποίηση</w:t>
      </w:r>
      <w:proofErr w:type="spellEnd"/>
      <w:r>
        <w:rPr>
          <w:rFonts w:eastAsia="Times New Roman"/>
          <w:bCs/>
          <w:shd w:val="clear" w:color="auto" w:fill="FFFFFF"/>
        </w:rPr>
        <w:t xml:space="preserve"> του προσωπικού του Λιμενικού Σώματος και την ενίσχυση με την </w:t>
      </w:r>
      <w:r>
        <w:rPr>
          <w:rFonts w:eastAsia="Times New Roman"/>
          <w:bCs/>
          <w:shd w:val="clear" w:color="auto" w:fill="FFFFFF"/>
          <w:lang w:val="en-US"/>
        </w:rPr>
        <w:t>EUROPOL</w:t>
      </w:r>
      <w:r>
        <w:rPr>
          <w:rFonts w:eastAsia="Times New Roman"/>
          <w:bCs/>
          <w:shd w:val="clear" w:color="auto" w:fill="FFFFFF"/>
        </w:rPr>
        <w:t xml:space="preserve"> και την </w:t>
      </w:r>
      <w:r>
        <w:rPr>
          <w:rFonts w:eastAsia="Times New Roman"/>
          <w:bCs/>
          <w:shd w:val="clear" w:color="auto" w:fill="FFFFFF"/>
          <w:lang w:val="en-US"/>
        </w:rPr>
        <w:t>FRONTEX</w:t>
      </w:r>
      <w:r>
        <w:rPr>
          <w:rFonts w:eastAsia="Times New Roman"/>
          <w:bCs/>
          <w:shd w:val="clear" w:color="auto" w:fill="FFFFFF"/>
        </w:rPr>
        <w:t xml:space="preserve">. </w:t>
      </w:r>
    </w:p>
    <w:p w14:paraId="7E821989"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 xml:space="preserve">Σε ό,τι αφορά την εκπαίδευση, αν και υπάρχει στον τίτλο του νομοσχεδίου, στο αντίστοιχο άρθρο δεν παρουσιάζετε το πρόγραμμα σπουδών, τις υποδομές, την οργάνωση της σχολής, το διδακτικό και διοικητικό προσωπικό, αλλά τα παραπέμπετε σε προεδρικά διατάγματα. </w:t>
      </w:r>
    </w:p>
    <w:p w14:paraId="7E82198A"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Επίσης, πουθενά στο νομοσχέδιο δεν αναφέρεται η ίδρυση σχολών επιμόρφωσης πάνω στα αντικείμενα με τα οποία ασχολείται το Λιμενικό Σώμα, προκειμένου τα στελέχη του να έχουν </w:t>
      </w:r>
      <w:proofErr w:type="spellStart"/>
      <w:r>
        <w:rPr>
          <w:rFonts w:eastAsia="Times New Roman"/>
          <w:bCs/>
          <w:shd w:val="clear" w:color="auto" w:fill="FFFFFF"/>
        </w:rPr>
        <w:t>επικαιροποιημένες</w:t>
      </w:r>
      <w:proofErr w:type="spellEnd"/>
      <w:r>
        <w:rPr>
          <w:rFonts w:eastAsia="Times New Roman"/>
          <w:bCs/>
          <w:shd w:val="clear" w:color="auto" w:fill="FFFFFF"/>
        </w:rPr>
        <w:t xml:space="preserve"> γνώσεις, ανεξάρτητα της υπηρεσίας που υπηρετούν. </w:t>
      </w:r>
    </w:p>
    <w:p w14:paraId="7E82198B"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 xml:space="preserve">Η συνεργασία με τις στρατιωτικές σχολές για μεταπτυχιακά προγράμματα δεν επιλύει τα προβλήματα που αντιμετωπίζει το Λιμενικό Σώμα, που είναι σε σημαντικό βαθμό διαφορετικά από αυτά των Ενόπλων Δυνάμεων. </w:t>
      </w:r>
    </w:p>
    <w:p w14:paraId="7E82198C"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 xml:space="preserve">Όμως και στο πολιτικό προσωπικό η γενικευμένη επέκταση ωρομίσθιων καθηγητών θα οξύνει ακόμη παραπέρα την ίδια απαράδεκτη επέμβαση στη ναυτική εκπαίδευση και μετεκπαίδευση των σχολών. </w:t>
      </w:r>
    </w:p>
    <w:p w14:paraId="7E82198D"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 xml:space="preserve">Ουσιαστικά είναι ανύπαρκτη η βασική εκπαίδευση για πολλούς κλάδους ναυτεργατών. Ζητάμε να προσληφθούν καθηγητές μόνιμοι, αορίστου χρόνου, με πλήρη εργασιακά και ασφαλιστικά δικαιώματα, σύμφωνα με τις ανάγκες των σχολών. </w:t>
      </w:r>
    </w:p>
    <w:p w14:paraId="7E82198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Ακόμα, στα άρθρα 106 και 117 δεν είμαστε αρνητικοί. Ωστόσο, δεν αντιμετωπίζετε το λαθρεμπόριο γιατί δεν ενισχύετε τη διαδικασία </w:t>
      </w:r>
      <w:proofErr w:type="spellStart"/>
      <w:r>
        <w:rPr>
          <w:rFonts w:eastAsia="Times New Roman" w:cs="Times New Roman"/>
          <w:szCs w:val="24"/>
        </w:rPr>
        <w:t>πετρέλευσης</w:t>
      </w:r>
      <w:proofErr w:type="spellEnd"/>
      <w:r>
        <w:rPr>
          <w:rFonts w:eastAsia="Times New Roman" w:cs="Times New Roman"/>
          <w:szCs w:val="24"/>
        </w:rPr>
        <w:t xml:space="preserve">, ποιότητας και ποσότητας ναυτιλιακών καυσίμων. </w:t>
      </w:r>
    </w:p>
    <w:p w14:paraId="7E82198F"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Τελειώνω με δύο άρθρα που είναι αυταρχικά και τρομοκρατικά, το άρθρο 115 που αφορά την παρακολούθηση των πάντων και το άρθρο 132, με το οποίο στήνετε μηχανισμούς παρακολούθησης στο Λιμενικό με συστήματα καταγραφής ήχου και εικόνας στις στολές με πρόσχημα την καταπολέμηση της εγκληματικότητας. Πρόκειται για μια ευρεία εξουσιοδότηση που δεν τελεί υπό τις εντολές εισαγγελέα, αλλά υπό την ευθύνη του Υπουργείου Ναυτιλίας, τη στιγμή που υπάρχει τέτοιο κλιμάκιο στην ΕΥΠ. Προκαλεί σοβαρότατες ανησυχίες αυτό το άρθρο και πρέπει να αποσυρθεί. </w:t>
      </w:r>
    </w:p>
    <w:p w14:paraId="7E821990"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Συνολικά, καταψηφίζουμε επί της αρχής. Θα ψηφίσουμε ορισμένα άρθρα και τις δύο υπουργικές τροπολογίες. Ωστόσο, για τις βουλευτικές τροπολογίες θα πρέπει να μας πει ο Υπουργός ποιες αποδέχεται και θα τοποθετηθούμε στη δευτερολογία μας. </w:t>
      </w:r>
    </w:p>
    <w:p w14:paraId="7E82199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κυρία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7E82199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«Ερευνάμε και συζητάμε για τον κυβερνήτη Ιωάννη Καποδίστρια» που οργανώνει το Ίδρυμα της Βουλής, είκοσι τρεις μαθητές και μαθήτριες και δύο εκπαιδευτικοί από το 10</w:t>
      </w:r>
      <w:r>
        <w:rPr>
          <w:rFonts w:eastAsia="Times New Roman" w:cs="Times New Roman"/>
          <w:szCs w:val="24"/>
          <w:vertAlign w:val="superscript"/>
        </w:rPr>
        <w:t>ο</w:t>
      </w:r>
      <w:r>
        <w:rPr>
          <w:rFonts w:eastAsia="Times New Roman" w:cs="Times New Roman"/>
          <w:szCs w:val="24"/>
        </w:rPr>
        <w:t xml:space="preserve"> Γυμνάσιο Ιλίου. </w:t>
      </w:r>
    </w:p>
    <w:p w14:paraId="7E82199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E821994"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E82199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της Ένωσης Κεντρώων κ. Ιωάννης </w:t>
      </w:r>
      <w:proofErr w:type="spellStart"/>
      <w:r>
        <w:rPr>
          <w:rFonts w:eastAsia="Times New Roman" w:cs="Times New Roman"/>
          <w:szCs w:val="24"/>
        </w:rPr>
        <w:t>Σαρίδης</w:t>
      </w:r>
      <w:proofErr w:type="spellEnd"/>
      <w:r>
        <w:rPr>
          <w:rFonts w:eastAsia="Times New Roman" w:cs="Times New Roman"/>
          <w:szCs w:val="24"/>
        </w:rPr>
        <w:t xml:space="preserve"> για δεκαπέντε λεπτά. </w:t>
      </w:r>
    </w:p>
    <w:p w14:paraId="7E82199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κύριε Πρόεδρε. </w:t>
      </w:r>
    </w:p>
    <w:p w14:paraId="7E82199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είναι άραγε σήμερα η Ελλάδα μια χώρα ναυτική; Εξακολουθούν να είναι οι Έλληνες ένας λαός ναυτικός; Τι σημαίνει για το ελληνικό κράτος η λέξη «ναυτοσύνη»; Τι αξία έχει για εμάς η μακραίωνη ναυτική μας παράδοση; Ισχύουν σήμερα τα λόγια που είχε πει κάποτε ο Περικλής, αυτά που διέσωσε ο Θουκυδίδης και που εσείς, κύριε Υπουργέ, κύριε </w:t>
      </w:r>
      <w:proofErr w:type="spellStart"/>
      <w:r>
        <w:rPr>
          <w:rFonts w:eastAsia="Times New Roman" w:cs="Times New Roman"/>
          <w:szCs w:val="24"/>
        </w:rPr>
        <w:t>Κουρουμπλή</w:t>
      </w:r>
      <w:proofErr w:type="spellEnd"/>
      <w:r>
        <w:rPr>
          <w:rFonts w:eastAsia="Times New Roman" w:cs="Times New Roman"/>
          <w:szCs w:val="24"/>
        </w:rPr>
        <w:t xml:space="preserve">, επαναλάβατε κατά την ανάπτυξη της επιχειρηματολογίας σας στις επιτροπές, «το μέγα το της θαλάσσης κράτος»; Τι ακριβώς σημαίνει; </w:t>
      </w:r>
    </w:p>
    <w:p w14:paraId="7E82199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Τι πιστεύετε, κύριε Υπουργέ, ότι κατάλαβαν οι δεκαεπτάχρονοι, αυτοί που πλέον ψηφίζουν, όταν σας άκουσαν να επαναλαμβάνετε αυτά τα λόγια; Κατάλαβαν πως η δύναμη της θάλασσας είναι μεγάλη; Ή μήπως κατάλαβαν πως όποιο κράτος ελέγχει τη θάλασσα, έχει δύναμη μεγάλη; Ή μήπως κάτι άλλο; Θα είχε ενδιαφέρον ειλικρινά να αναζητήσουμε το πώς ερμηνεύει η κοινωνία σήμερα επισήμως ως οργανωμένο κράτος τα λόγια του Περικλή. </w:t>
      </w:r>
    </w:p>
    <w:p w14:paraId="7E82199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το γεωγραφικό ανάγλυφο της πατρίδας μας δεν επιτρέπει αυταπάτες. Έχουμε τόσα χιλιόμετρα ακτογραμμών που θέλουμε-δεν θέλουμε, είτε είμαστε ικανοί να τα αξιοποιήσουμε είτε όχι, είμαστε χώρα ναυτική, είμαστε έθνος ναυτικό και συνεχίζουμε να γράφουμε ιστορία στις θάλασσες από την εποχή του Ομήρου έως και σήμερα. </w:t>
      </w:r>
    </w:p>
    <w:p w14:paraId="7E82199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 όμως αδιαμφισβήτητα και αν είναι αυτά, δεν αλλάζει το γεγονός ότι δεν θα βρούμε εύκολα Έλληνα πολίτη που να πιστεύει πως έχουμε αξιοποιήσει πλήρως και επαρκώς τη δύναμή μας ως ναυτική χώρα. Είναι λογικό αυτό, από τη στιγμή που η οικονομική κατάσταση της χώρας μας δεν μας επιτρέπει να νιώθουμε νικητές σε κανέναν απολύτως τομέα. Αυτό που είναι παράλογο και απαράδεκτο, όμως, είναι το να σταματήσουμε να πιστεύουμε πως είμαστε ικανοί και άξιοι, πως μπορούμε να τα καταφέρουμε τελικά. </w:t>
      </w:r>
    </w:p>
    <w:p w14:paraId="7E82199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μοναδικό άρθρο του εβδόμου κεφαλαίου του νομοσχεδίου, το άρθρο 79, είναι κατά τη γνώμη μου η καρδιά αυτού του νομοσχεδίου. Σύμφωνα με αυτό, αποφασίζουμε σήμερα πως η στελέχωση του Λιμενικού Σώματος θα γίνεται μέσω των πανελληνίων εξετάσεων. Πρόκειται για μια σωστή απόφαση, την οποία θα στηρίξει και η Ένωση Κεντρώων με την ψήφο της. </w:t>
      </w:r>
    </w:p>
    <w:p w14:paraId="7E82199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πως αυτή η απόφαση, σε συνδυασμό με τα όσα προβλέπονται στις διατάξεις των άρθρων 1 έως και 15, που αποτελούν το πρώτο κεφάλαιο του νομοσχεδίου, μας πείθουν πως πράγματι το Υπουργείο επιδιώκει να πετύχει μια σημαντική αναβάθμιση της ναυτικής παιδείας και να εξασφαλίσει τη διατήρηση και τη βελτίωση του πολύ υψηλού επιπέδου προσόντων που διαθέτει το εγχώριο ανθρώπινο δυναμικό στον ναυτιλιακό τομέα. </w:t>
      </w:r>
    </w:p>
    <w:p w14:paraId="7E82199D" w14:textId="77777777" w:rsidR="00AB6C9A" w:rsidRDefault="00F80A0E">
      <w:pPr>
        <w:spacing w:after="0" w:line="600" w:lineRule="auto"/>
        <w:ind w:firstLine="720"/>
        <w:jc w:val="both"/>
        <w:rPr>
          <w:rFonts w:eastAsia="Times New Roman"/>
          <w:szCs w:val="24"/>
        </w:rPr>
      </w:pPr>
      <w:r>
        <w:rPr>
          <w:rFonts w:eastAsia="Times New Roman"/>
          <w:szCs w:val="24"/>
        </w:rPr>
        <w:t>Είναι αλήθεια, επίσης, πως η μέχρι σήμερα επικρατούσα κατάσταση σε αυτόν τον τομέα χαρακτηρίζεται από ασάφειες, θολά σημεία και παραβατικότητα.</w:t>
      </w:r>
    </w:p>
    <w:p w14:paraId="7E82199E"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Ορθώς, λοιπόν, επιλέξατε να ακούσετε αυτά που κι εμείς ως Ένωση Κεντρώων υποστηρίξαμε, πως δηλαδή για να αλλάξουν τα πράγματα θα πρέπει πρώτα να ενισχυθεί η παρεχόμενη από το κράτος παιδεία. </w:t>
      </w:r>
    </w:p>
    <w:p w14:paraId="7E82199F"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Δυστυχώς, όμως, ενώ είμαστε θετικοί απέναντι σε αυτήν τη νομοθετική πρωτοβουλία της Κυβέρνησης, δεν έχουμε πειστεί για πολλά. Θα προλάβουμε, για παράδειγμα, να είμαστε έτοιμοι ώστε να ισχύσει το άρθρο 79 ήδη από τις επόμενες εξετάσεις του 2018; Σε κάθε περίπτωση, θα πρέπει να φροντίσει η Κυβέρνηση να είναι ξεκάθαρη όσον αφορά στην υπεύθυνη ενημέρωση των παιδιών που προετοιμάζονται να δώσουν εξετάσεις για το τι τελικά θα ισχύει.</w:t>
      </w:r>
    </w:p>
    <w:p w14:paraId="7E8219A0"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Προχωρώ στον σχολιασμό του ζητήματος της αξιολόγησης. Η Ένωση Κεντρώων από την πρώτη στιγμή που μπήκε μέσα σε αυτήν τη Βουλή έχει ξεκαθαρίσει τη θέση της απέναντι στο ζήτημα της αξιολόγησης στο δημόσιο. Είναι απαραίτητη και αναγκαία, αλλά αυτή θα πρέπει να γίνει με την υποστήριξη και τη συνεργασία της συντριπτικής πλειοψηφίας των εργαζομένων και μάλιστα με οργανωμένο, διάφανο και επιστημονικά ορθό τρόπο.</w:t>
      </w:r>
    </w:p>
    <w:p w14:paraId="7E8219A1"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Με δεδομένο, λοιπόν, πως μέχρι σήμερα υπήρχε ένα εξαιρετικό θολό και ασαφές πλαίσιο μέσα στο οποίο αναγκάζονται να εργάζονται μια σειρά ειδικοτήτων του ναυτιλιακού κλάδου, αντιμετωπίζουμε κατ’ αρχάς με θετικό τρόπο την προσπάθεια αυτή προς αυτήν την κατεύθυνση. </w:t>
      </w:r>
    </w:p>
    <w:p w14:paraId="7E8219A2"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Θα ήθελα να σταθώ ειδικά στο άρθρο 60, με το οποίο η πολιτεία αναλαμβάνει επιτέλους τις ευθύνες της και εξισώνει τους δόκιμους με τους εν ενεργεία για την απευκταία περίπτωση που καταστούν ανίκανοι για υπηρεσία. </w:t>
      </w:r>
    </w:p>
    <w:p w14:paraId="7E8219A3"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Στα θετικά προσμετράμε, επίσης, τον συνυπολογισμό της στρατιωτικής θητείας που προβλέπεται στο άρθρο 65, κι ας είναι μόνο για ένα έτος, ανεξάρτητα του πραγματικού χρόνου, αλλά και τα όσα προβλέπονται στα άρθρα 66 και 70 για τα στελέχη της Μονάδας Υποβρυχίων Αποστολών και τα τυπικά τους προσόντα.</w:t>
      </w:r>
    </w:p>
    <w:p w14:paraId="7E8219A4"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Πολύ χρήσιμη, επίσης, θεωρούμε τη ρύθμιση του άρθρου 69 για την αποτελεσματική κάλυψη των υγειονομικών αναγκών σημαντικής μερίδας συμπολιτών μας που δεν έχουν πρόσβαση σε δημόσια νοσοκομεία. Ελπίζουμε πως η συμμετοχή στα πειθαρχικά και στο Ταμείο Αρωγής που θεσπίζεται με το άρθρο 73, θα ενισχύσει τη δημοκρατική έκφραση σε έναν χώρο που πραγματικά το έχει ανάγκη. </w:t>
      </w:r>
    </w:p>
    <w:p w14:paraId="7E8219A5"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Το άρθρο 89 για την πρόσβαση των ΑΜΕΑ θα πρέπει να γίνει πραγματικότητα άμεσα και θα ελέγξουμε τυχόν καθυστερήσεις στο σημείο αυτό.</w:t>
      </w:r>
    </w:p>
    <w:p w14:paraId="7E8219A6"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Το άρθρο 100 που προβλέπει τη σύσταση και τη λειτουργία του πολύ σημαντικού μητρώου, του πιο κρίσιμου -θα λέγαμε- για την αποτελεσματική καταπολέμηση της παραβατικότητας, αποτελεί ένα ουσιαστικό βήμα διαφάνειας και αγωνιούμε στην Ένωση Κεντρώων για την ορθή υλοποίησή του. Η εγκατάσταση και χρήση των περίφημων </w:t>
      </w:r>
      <w:r>
        <w:rPr>
          <w:rFonts w:eastAsia="Times New Roman"/>
          <w:szCs w:val="24"/>
          <w:lang w:val="en-US"/>
        </w:rPr>
        <w:t>POS</w:t>
      </w:r>
      <w:r>
        <w:rPr>
          <w:rFonts w:eastAsia="Times New Roman"/>
          <w:szCs w:val="24"/>
        </w:rPr>
        <w:t xml:space="preserve"> δεν θα μπορούσε να μην ισχύσει ως υποχρεωτική και σε αυτόν τον τομέα της οικονομίας μας, όπως προβλέπει το άρθρο 101. </w:t>
      </w:r>
    </w:p>
    <w:p w14:paraId="7E8219A7"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Η σύσταση και λειτουργία του Συμβουλίου Χρηστών Λιμένων, όπως αυτή περιγράφεται στις διατάξεις του άρθρου 105, είναι μια απόφαση που πραγματικά θα έπρεπε να την είχαμε πάρει εδώ και καιρό. Είναι βέβαιο -και το παραδέχονται όλοι- πως θα βελτιώσει την ποιότητα των παρεχόμενων υπηρεσιών. </w:t>
      </w:r>
    </w:p>
    <w:p w14:paraId="7E8219A8"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Σχετικά με τις προβλέψεις των άρθρων 107 έως και 110 που περιέχονται στο δέκατο κεφάλαιο του υπό εξέταση νομοσχεδίου, θα ήθελα να σχολιάσω πως κρίνω πολύ εύστοχη την επιλογή της λέξης «μετασχηματισμός» για την περιγραφή της πολύ ουσιαστικής αλλαγής που επέρχεται με τη μεταφορά της αρμοδιότητας των ελέγχων στους νηογνώμονες.</w:t>
      </w:r>
    </w:p>
    <w:p w14:paraId="7E8219A9"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Το σίγουρο είναι πως έχουμε να αναλογιστούμε, δυστυχώς, πάρα πολλά τραγικά περιστατικά για να κατανοήσουμε το μέγεθος των αλλαγών που απαιτούνται στα ζητήματα εποπτείας και ελέγχου των πλοίων.</w:t>
      </w:r>
    </w:p>
    <w:p w14:paraId="7E8219AA"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Η απόφαση να μεταφερθεί η ευθύνη στους νηογνώμονες είναι μια πολύ σημαντική, μια πολύ κρίσιμη απόφαση, η οποία, όπως, μοιάζει να έρχεται πιο πολύ ως αποτέλεσμα των τραγωδιών που έχουμε ζήσει, παρά ως ηθελημένη ενέργεια εκσυγχρονισμού. </w:t>
      </w:r>
    </w:p>
    <w:p w14:paraId="7E8219AB"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Εν τούτοις, κατανοούμε τη σημασία που έχει για τη διασφάλιση των πολιτών και του δημόσιου συμφέροντος η επιλογή ενός αξιόπιστου λειτουργικού συστήματος για την εποπτεία και τον έλεγχο των πλοίων. Πρόκειται για μια ρεαλιστική επιλογή</w:t>
      </w:r>
      <w:r w:rsidRPr="00891F4E">
        <w:rPr>
          <w:rFonts w:eastAsia="Times New Roman"/>
          <w:szCs w:val="24"/>
        </w:rPr>
        <w:t>,</w:t>
      </w:r>
      <w:r>
        <w:rPr>
          <w:rFonts w:eastAsia="Times New Roman"/>
          <w:szCs w:val="24"/>
        </w:rPr>
        <w:t xml:space="preserve"> θα λέγαμε. Το αν τελικά θα ενισχυθεί το ελεγκτικό πλαίσιο μένει να αποδειχθεί και στην πράξη.</w:t>
      </w:r>
    </w:p>
    <w:p w14:paraId="7E8219AC"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Η καθιέρωση ανώτατου ορίου ηλικίας για τα πλωτά μέσα μεταφοράς ναυτιλιακού καυσίμου, που προβλέπεται στο άρθρο 109, στηρίζεται σε μια λογική που γίνεται εύκολα μεν κατανοητή από τους πολίτες και με την οποία εγώ προσωπικά συμφωνώ, ωστόσο υποκρύπτει μια αδυναμία, μια έλλειψη εμπιστοσύνης στις διαδικασίες συντήρησης των πλοίων.</w:t>
      </w:r>
    </w:p>
    <w:p w14:paraId="7E8219AD"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Το ενδέκατο και τελευταίο κεφάλαιο περιέχει κι αυτό κάποιες πολύ κρίσιμες διατάξεις. </w:t>
      </w:r>
    </w:p>
    <w:p w14:paraId="7E8219AE"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Στο άρθρο 114 το Υπουργείο, σε μια προσπάθεια να αντιμετωπίσει το διεθνές φαινόμενο της «περιστρεφόμενης πόρτας», το οποίο ουσιαστικά αναφέρεται στη μεταπήδηση κρατικών αξιωματούχων στον ιδιωτικό τομέα αμέσως μετά την αποχώρησή τους ή τη συνταξιοδότησή τους από το δημόσιο, προχωρά στη θέσπιση της λογικής της απαγόρευσης. Δεν μπορεί όποιος ελέγχει για λογαριασμό του δημοσίου να ξέρει ότι τον περιμένει μια θέση με παχυλή αμοιβή στην εταιρεία του ελεγχόμενου.</w:t>
      </w:r>
    </w:p>
    <w:p w14:paraId="7E8219AF"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Πολύ σημαντικές είναι, επίσης, και οι προβλέψεις για τον «Οίκο του </w:t>
      </w:r>
      <w:proofErr w:type="spellStart"/>
      <w:r>
        <w:rPr>
          <w:rFonts w:eastAsia="Times New Roman"/>
          <w:szCs w:val="24"/>
        </w:rPr>
        <w:t>Ναύτου</w:t>
      </w:r>
      <w:proofErr w:type="spellEnd"/>
      <w:r>
        <w:rPr>
          <w:rFonts w:eastAsia="Times New Roman"/>
          <w:szCs w:val="24"/>
        </w:rPr>
        <w:t>», για τις πλοηγικές εταιρείες, για τους δόκιμους υπαξιωματικούς, αλλά και για το ΝΑΤ.</w:t>
      </w:r>
    </w:p>
    <w:p w14:paraId="7E8219B0"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Κλείνω την εισήγησή μου με τον σχολιασμό του άρθρου 106, το οποίο αποτέλεσε και θέμα συζητήσεων. Με τη λογική υπέρ του ανοίγματος των αγορών και των επαγγελμάτων να μας έχει επιβληθεί με κάθε τρόπο σε μια σειρά από άλλους τομείς και επειδή ως Ένωση Κεντρώων υποστηρίζουμε και πιστεύουμε πως όταν ο ανταγωνισμός λειτουργεί σε ένα σταθερό περιβάλλον και εντός ενός ξεκάθαρου και σαφούς πλαισίου, τότε λειτουργεί υπέρ του πολίτη και μειώνονται οι τιμές κι όχι η αξία των υπηρεσιών, θεωρούμε ότι είναι απαραίτητο να προχωρήσουμε και σε μία αντίστοιχη ρύθμιση για τον κρίσιμο τομέα της διαχείρισης των αποβλήτων των λιμανιών.</w:t>
      </w:r>
    </w:p>
    <w:p w14:paraId="7E8219B1"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Δεν έχουμε πειστεί, όμως, ότι με το άρθρο 106 θα επιτύχετε το αποτέλεσμα που ισχυρίζεστε και γι’ αυτό σ’ αυτό το άρθρο θα ψηφίσουμε «παρών».</w:t>
      </w:r>
    </w:p>
    <w:p w14:paraId="7E8219B2"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Κυρίες και κύριοι συνάδελφοι, το υπό συζήτηση νομοσχέδιο είναι εξαιρετικά σύνθετο, μεγάλο σε όγκο και καταπιάνεται με ευαίσθητα θέματα, τα οποία εκκρεμούσαν εδώ και χρόνια. Ήταν εύστοχο το σχόλιο του κ. </w:t>
      </w:r>
      <w:proofErr w:type="spellStart"/>
      <w:r>
        <w:rPr>
          <w:rFonts w:eastAsia="Times New Roman"/>
          <w:szCs w:val="24"/>
        </w:rPr>
        <w:t>Δρίτσα</w:t>
      </w:r>
      <w:proofErr w:type="spellEnd"/>
      <w:r>
        <w:rPr>
          <w:rFonts w:eastAsia="Times New Roman"/>
          <w:szCs w:val="24"/>
        </w:rPr>
        <w:t>, ο οποίος μίλησε για ρυθμίσεις που έχουν μείνει στα συρτάρια για χρόνια και ο χαρακτηρισμός «ώριμες» τις ξεπερνά.</w:t>
      </w:r>
    </w:p>
    <w:p w14:paraId="7E8219B3"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Στηρίζουμε, λοιπόν, την προσπάθεια για αλλαγές, αλλά θα ψηφίσουμε «παρών», κυρίως γιατί δεν έχουμε πειστεί πως έχουν ληφθεί στα σοβαρά υπ’ </w:t>
      </w:r>
      <w:proofErr w:type="spellStart"/>
      <w:r>
        <w:rPr>
          <w:rFonts w:eastAsia="Times New Roman"/>
          <w:szCs w:val="24"/>
        </w:rPr>
        <w:t>όψιν</w:t>
      </w:r>
      <w:proofErr w:type="spellEnd"/>
      <w:r>
        <w:rPr>
          <w:rFonts w:eastAsia="Times New Roman"/>
          <w:szCs w:val="24"/>
        </w:rPr>
        <w:t xml:space="preserve"> οι πραγματικές ικανότητες του κράτους να εφαρμόσει τα όσα νομοθετούμε σήμερα εδώ. Θα παρακολουθούμε στενά την εφαρμογή αυτού του νόμου και την υλοποίηση των όσων προβλέπονται στα άρθρα.</w:t>
      </w:r>
    </w:p>
    <w:p w14:paraId="7E8219B4"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Σας ευχαριστώ πολύ.</w:t>
      </w:r>
    </w:p>
    <w:p w14:paraId="7E8219B5" w14:textId="77777777" w:rsidR="00AB6C9A" w:rsidRDefault="00F80A0E">
      <w:pPr>
        <w:tabs>
          <w:tab w:val="left" w:pos="294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Σαρίδη</w:t>
      </w:r>
      <w:proofErr w:type="spellEnd"/>
      <w:r>
        <w:rPr>
          <w:rFonts w:eastAsia="Times New Roman"/>
          <w:szCs w:val="24"/>
        </w:rPr>
        <w:t xml:space="preserve"> και για την οικονομία στον χρόνο.</w:t>
      </w:r>
    </w:p>
    <w:p w14:paraId="7E8219B6"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Ο κ. Σπυρίδων </w:t>
      </w:r>
      <w:proofErr w:type="spellStart"/>
      <w:r>
        <w:rPr>
          <w:rFonts w:eastAsia="Times New Roman"/>
          <w:szCs w:val="24"/>
        </w:rPr>
        <w:t>Δανέλλης</w:t>
      </w:r>
      <w:proofErr w:type="spellEnd"/>
      <w:r>
        <w:rPr>
          <w:rFonts w:eastAsia="Times New Roman"/>
          <w:szCs w:val="24"/>
        </w:rPr>
        <w:t>, ειδικός αγορητής του Ποταμιού, έχει τον λόγο για δεκαπέντε λεπτά.</w:t>
      </w:r>
    </w:p>
    <w:p w14:paraId="7E8219B7" w14:textId="77777777" w:rsidR="00AB6C9A" w:rsidRDefault="00F80A0E">
      <w:pPr>
        <w:tabs>
          <w:tab w:val="left" w:pos="2738"/>
          <w:tab w:val="center" w:pos="4753"/>
          <w:tab w:val="left" w:pos="5723"/>
        </w:tabs>
        <w:spacing w:after="0" w:line="600" w:lineRule="auto"/>
        <w:ind w:firstLine="720"/>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Ευχαριστώ, κύριε Πρόεδρε. </w:t>
      </w:r>
    </w:p>
    <w:p w14:paraId="7E8219B8"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κύριες συνάδελφοι, συζητάμε σήμερα ένα νομοσχέδιο του Υπουργείου Ναυτιλίας που περίμενε στον προθάλαμο αρκετό καιρό, αν σκεφθεί κανείς ότι η διαβούλευση του βασικού κορμού ολοκληρώθηκε τον Φεβρουάριο του 2017. </w:t>
      </w:r>
    </w:p>
    <w:p w14:paraId="7E8219B9"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ένα νομοσχέδιο που ασχολείται με ένα πλήθος ζητημάτων, με διατάξεις για τα λιμάνια, για τους ελέγχους των εμπορικών πλοίων, για τη ναυτική εκπαίδευση, την Πλοηγική Υπηρεσία, για το προσωπικό του Λιμενικού Σώματος, αλλά και του πολιτικού προσωπικού, για θέματα εκπαίδευσης, μετατάξεων, αποσπάσεων και μεταθέσεων. </w:t>
      </w:r>
    </w:p>
    <w:p w14:paraId="7E8219BA"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Περιέχει 134 άρθρα, κατανεμημένα σε δώδεκα μέρη διαφορετικής βαρύτητας και διαφορετικών στοχεύσεων. Θα μπορούσε να πει κάποιος πως αφορά σχεδόν το σύνολο της ελληνικής ναυτιλίας, καθώς και του εποπτεύοντος Υπουργείου. </w:t>
      </w:r>
    </w:p>
    <w:p w14:paraId="7E8219BB"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Ένα τέτοιο νομοσχέδιο είναι σίγουρο πως λύνει και ρυθμίζει πάρα πολλές και χρόνιες εκκρεμότητες, όπως βέβαια δημιουργεί μια σειρά ζητημάτων σε άλλα σημεία. </w:t>
      </w:r>
    </w:p>
    <w:p w14:paraId="7E8219BC"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Ωστόσο, για τους ίδιους λόγους το υπό συζήτηση νομοσχέδιο δεν είναι εύκολο να αντιμετωπιστεί ως ένα ενιαίο σύνολο. </w:t>
      </w:r>
    </w:p>
    <w:p w14:paraId="7E8219BD"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Μια γενική παρατήρηση που ξεπερνά το θετικό ή το αρνητικό των όποιων διατάξεων θα μπορούσε να είναι ότι κάποιες ρυθμίσεις του σχεδίου νόμου δεν μεριμνούν για ένα μεταβατικό διάστημα, δηλαδή για το πώς θα γίνει το πέρασμα σε νέες προοπτικές. Δεν προσδιορίζει χρονοδιαγράμματα, αλλά και τα επιμέρους βήματα, όπου αυτά είναι απαραίτητα σε κάποιες περιπτώσεις. </w:t>
      </w:r>
    </w:p>
    <w:p w14:paraId="7E8219BE"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παράδειγμα, με το άρθρο 79 επέρχεται ριζική αλλαγή του τρόπου εισαγωγής και εκπαίδευσης στις σχολές του Λιμενικού Σώματος Ελληνικής Ακτοφυλακής. Καθιερώνεται η εισαγωγή με πανελλήνιες εξετάσεις από το ακαδημαϊκό έτος 2018-2019, δηλαδή από το ερχόμενο έτος, κάτι με το οποίο προφανώς δεν μπορεί κανείς παρά να συμφωνήσει, αφού σημαίνει την αναβάθμιση του Σώματος. </w:t>
      </w:r>
    </w:p>
    <w:p w14:paraId="7E8219BF"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Παρ’ όλα αυτά, μένουν αρκετά απροσδιόριστα επιμέρους ζητήματα, τα οποία θα πρέπει βεβαίως γρήγορα να αποσαφηνιστούν. </w:t>
      </w:r>
    </w:p>
    <w:p w14:paraId="7E8219C0"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Ας περάσω, όμως, στις διατάξεις που μονοπώλησαν το ενδιαφέρον των περισσοτέρων συναδέλφων στις συνεδριάσεις της επιτροπής. </w:t>
      </w:r>
    </w:p>
    <w:p w14:paraId="7E8219C1"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Σχετικά με το άρθρο 105, που είναι από τα σημαντικότερα άρθρα του νομοσχεδίου και αφορά την παροχή λιμενικών υπηρεσιών παραλαβής και διαχείρισης αποβλήτων πλοίων και καταλοίπων φορτίου, νομίζω ότι δεν μπορεί κανείς να αρνηθεί την ορθότητα της βελτίωσης των όρων με τους οποίους διεξάγεται η συγκεκριμένη οικονομική δραστηριότητα. </w:t>
      </w:r>
    </w:p>
    <w:p w14:paraId="7E8219C2"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Σήμερα οι υφιστάμενες εταιρείες, αποκλειστικοί </w:t>
      </w:r>
      <w:proofErr w:type="spellStart"/>
      <w:r>
        <w:rPr>
          <w:rFonts w:eastAsia="Times New Roman" w:cs="Times New Roman"/>
          <w:szCs w:val="24"/>
        </w:rPr>
        <w:t>πάροχοι</w:t>
      </w:r>
      <w:proofErr w:type="spellEnd"/>
      <w:r>
        <w:rPr>
          <w:rFonts w:eastAsia="Times New Roman" w:cs="Times New Roman"/>
          <w:szCs w:val="24"/>
        </w:rPr>
        <w:t xml:space="preserve">-ανάδοχοι στους ελληνικούς οργανισμούς σε όλη την επικράτεια είναι μόλις τρεις. Πρόκειται για ένα εξαιρετικά στενό ολιγοπώλιο για μια σημαντική παροχή υπηρεσίας. Υπ’ αυτούς τους όρους, νομίζω ότι κανείς δεν μπορεί παρά να συμφωνήσει με την απελευθέρωση μιας τέτοιας αγοράς. </w:t>
      </w:r>
    </w:p>
    <w:p w14:paraId="7E8219C3"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Στα θετικά του άρθρου πιστώνεται και η δημιουργία ηλεκτρονικού μητρώου αποβλήτων. Πρόκειται για μια παλιά ιστορία που επιτέλους υλοποιείται. Ωστόσο, για να είναι ολοκληρωμένη η ρύθμιση, θα έπρεπε να προβλέπεται στο μητρώο και μια υποκατηγορία για τα θαλάσσια απόβλητα. Είναι μια ακόμη παρατήρηση για αυτό το άρθρο, που στην πραγματικότητα αποτελεί έναν ενδιάμεσο σταθμό πριν την εφαρμογή της σχετικής ευρωπαϊκής οδηγίας.</w:t>
      </w:r>
    </w:p>
    <w:p w14:paraId="7E8219C4"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Μένει αναπάντητο το ζήτημα που ετέθη από πλευράς ΟΛΠ, αν δηλαδή δημιουργείται ασυμβατότητα με τις προβλέψεις της σύμβασης παραχώρησης. Αυτό νομίζω ότι πρέπει να ξεκαθαριστεί τώρα, κύριε Υπουργέ, προκειμένου να μην έχουμε δυσάρεστες διαδικασίες αύριο. </w:t>
      </w:r>
    </w:p>
    <w:p w14:paraId="7E8219C5"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Εξίσου κεντρικό ρόλο στο νομοσχέδιο καταλαμβάνουν και οι διατάξεις που αφορούν τις αλλαγές στους ελέγχους των εμπορικών πλοίων. Δεν μπορούσε να είναι αλλιώς, δεδομένης της πρόσφατης –πρωτοφανούς για τα ελληνικά δεδομένα- οικολογικής καταστροφής που προκλήθηκε από το ναυάγιο του μοιραίου «ΑΓΙΑ ΖΩΝΗ 2», ένα φιάσκο που ήταν αποτέλεσμα προφανούς ανεπάρκειας λειτουργίας δομών και προσώπων, που δεν είναι μόνο του παρόντος, αλλά αποτελεί ένα διαχρονικό φαινόμενο για την ελληνική κρατική μηχανή. </w:t>
      </w:r>
    </w:p>
    <w:p w14:paraId="7E8219C6"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παρατάσεις επί παρατάσεων ισχύος των βεβαιώσεων αξιοπλοΐας χωρίς έλεγχο, είτε για λόγους ανεπάρκειας χρόνου ή ποιότητας λειτουργίας είτε για άλλους λόγους που αναγκαστικά έρχονται στο μυαλό όλων μας -σίγουρα αδικούν αυτοί οι λόγοι το σύνολο των στελεχών του ΥΠΕΝ- είναι δυστυχώς μια πραγματικότητα, γιατί ως τώρα δεν απαντάται πειστικά ένα θεμελιώδες ερώτημα, πώς μια αρχή μπορεί να είναι ταυτόχρονα και ελεγκτής και ελεγχόμενος. Στην περίπτωσή μας, το ξεκαθάρισμα αυτού του βασικού κανόνα αποτελεί προτεραιότητα. </w:t>
      </w:r>
    </w:p>
    <w:p w14:paraId="7E8219C7"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άρθρο 106, λοιπόν, που ασχολείται με τον μετασχηματισμό του Κλάδου Ελέγχου Πλοίων προβλέπεται ότι από 30-9-2018 και μετά παύει η έκδοση πιστοποιητικών των ελληνικών πλοίων από τον Κλάδο Ελέγχου Πλοίων στις λιμενικές αρχές και τα τοπικά κλιμάκια επιθεώρησης, δηλαδή από την κρατική μηχανή και οι αρμοδιότητές τους εκχωρούνται στους εξουσιοδοτημένους νηογνώμονες, με εξαιρούμενες κάποιες κατηγορίες ελέγχων. Το Υπουργείο πλέον κρατάει για τον εαυτό του καθαρά εποπτικό και ελεγκτικό ρόλο. </w:t>
      </w:r>
    </w:p>
    <w:p w14:paraId="7E8219C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ένστασή μας έγκειται στο πώς θα δημιουργηθεί το καινούργιο σύστημα σε περιφερειακό επίπεδο. Τι εννοώ; Στις απομακρυσμένες περιοχές η δυσκολία πρόσβασης και η απαίτηση άμεσης ανταπόκρισης θεωρούμε ότι θα επιφέρουν προβλήματα, που βεβαίως θα αυξήσουν και το κόστος της υπηρεσίας. Αυτή είναι η επιφύλαξή μας, κύριε Υπουργέ, και πρέπει να βρεθεί μία ρύθμιση, μία λύση γι’ αυτού του είδους τα ζητήματα, τα οποία θα προκύψουν γρήγορα. Επί της ουσίας ωστόσο δεν μπορούμε να αρνηθούμε την προσπάθεια εξυγίανσης αυτής της βασικής, της ουσιαστικής υπηρεσίας. </w:t>
      </w:r>
    </w:p>
    <w:p w14:paraId="7E8219C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Υπό το κράτος των εντυπώσεων που δημιουργήθηκαν από το αδιανόητο ναυάγιο στο οποίο προαναφέρθηκα κινείται και το άρθρο 108 για τις προϋποθέσεις μεταφοράς ναυτιλιακών καυσίμων. Εδώ είναι μια άλλη πονεμένη ιστορία χρόνων. Ο περιορισμός με μόνο κριτήριο την ηλικία του πλοίου, όμως, προφανώς δεν είναι αρκετός και επιπλέον είναι απλοϊκός. Εξάλλου στην παράγραφο γ΄ αναφέρεται ρητά ότι από την 1-1-2022 θα ισχύσει η </w:t>
      </w:r>
      <w:proofErr w:type="spellStart"/>
      <w:r>
        <w:rPr>
          <w:rFonts w:eastAsia="Times New Roman" w:cs="Times New Roman"/>
          <w:szCs w:val="24"/>
        </w:rPr>
        <w:t>ενωσιακή</w:t>
      </w:r>
      <w:proofErr w:type="spellEnd"/>
      <w:r>
        <w:rPr>
          <w:rFonts w:eastAsia="Times New Roman" w:cs="Times New Roman"/>
          <w:szCs w:val="24"/>
        </w:rPr>
        <w:t xml:space="preserve"> νομοθεσία, ανεξαρτήτως ηλικίας πλοίου.</w:t>
      </w:r>
    </w:p>
    <w:p w14:paraId="7E8219C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Επομένως, μιλάμε για ένα μεταβατικό στάδιο μέχρι να ισχύσει αυτή η νομοθεσία. Είναι προφανώς αποσπασματική λύση. Ωστόσο κατανοώντας τους λόγους που την επιβάλλουν θα την υπερψηφίσουμε, γιατί νομίζω ότι το βασικό κριτήριο και το βασικό μέλημα είναι η επιθεώρηση, έτσι ώστε το πλοίο να επιδέχεται τα σέρβις τα οποία απαιτούνται, για να μπορεί να ανταποκρίνεται στις προϋποθέσεις ασφαλείας. </w:t>
      </w:r>
    </w:p>
    <w:p w14:paraId="7E8219C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επισημάνω ως πολύ θετικές τις ρυθμίσεις του στρατηγικού σχεδιασμού. Επιτέλους, επιχειρείται ένας </w:t>
      </w:r>
      <w:proofErr w:type="spellStart"/>
      <w:r>
        <w:rPr>
          <w:rFonts w:eastAsia="Times New Roman" w:cs="Times New Roman"/>
          <w:szCs w:val="24"/>
        </w:rPr>
        <w:t>εξορθολογισμός</w:t>
      </w:r>
      <w:proofErr w:type="spellEnd"/>
      <w:r>
        <w:rPr>
          <w:rFonts w:eastAsia="Times New Roman" w:cs="Times New Roman"/>
          <w:szCs w:val="24"/>
        </w:rPr>
        <w:t xml:space="preserve"> στο πρόγραμμα προμηθειών συγκεκριμένων χρονικών οριζόντων με προτεραιότητες και βεβαίως με σεβασμό στις πραγματικές οικονομικές δυνατότητες του κρατικού προϋπολογισμού, προϋποθέσεις που θα τον κάνουν ρεαλιστικό και υλοποιήσιμο.</w:t>
      </w:r>
    </w:p>
    <w:p w14:paraId="7E8219C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Επειδή είναι σαφές πως ο όγκος του νομοσχεδίου, αλλά και ο χρόνος που έχω στη διάθεσή μου δεν μου επιτρέπουν να αναφερθώ αναλυτικά στο σύνολο των διατάξεων, θα σταθώ επιλεκτικά σε ορισμένα άρθρα τα οποία, κατά τη γνώμη μας, χρήζουν ιδιαίτερης συζήτησης. </w:t>
      </w:r>
    </w:p>
    <w:p w14:paraId="7E8219C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Για παράδειγμα, η ρύθμιση του άρθρου 86 που νομιμοποιεί τις υφιστάμενες λιμενικές υποδομές, παρά το γεγονός ότι είναι και θετική και επιβεβλημένη και ζητούμενη επί χρόνια τώρα, δεν έχει βελτιωθεί με τον τρόπο που ζητήσαμε κατά τη διάρκεια της συζήτησης του νομοσχεδίου στις επιτροπές.</w:t>
      </w:r>
    </w:p>
    <w:p w14:paraId="7E8219C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Συγκεκριμένα η προτεινόμενη διάταξη ρυθμίζει θέματα νομιμοποίησης των υφιστάμενων λιμενικών εγκαταστάσεων σε λιμένες διεθνούς και μείζονος ενδιαφέροντος ή εθνικής σημασίας, που δεν έχουν εκτελεστεί νομότυπα έως την 29</w:t>
      </w:r>
      <w:r>
        <w:rPr>
          <w:rFonts w:eastAsia="Times New Roman" w:cs="Times New Roman"/>
          <w:szCs w:val="24"/>
          <w:vertAlign w:val="superscript"/>
        </w:rPr>
        <w:t>η</w:t>
      </w:r>
      <w:r>
        <w:rPr>
          <w:rFonts w:eastAsia="Times New Roman" w:cs="Times New Roman"/>
          <w:szCs w:val="24"/>
        </w:rPr>
        <w:t xml:space="preserve"> Απριλίου 2013, ακόμα και αν δεν έχουν χαραχθεί ζώνες αιγιαλού, και τίθεται το περιθώριο έως την 1-1-2020 για την ολοκλήρωση της οριοθέτησής του.</w:t>
      </w:r>
    </w:p>
    <w:p w14:paraId="7E8219C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Υπάρχουν δύσκολες περιπτώσεις που για χρόνια δεν έχουμε αποτέλεσμα. Φοβάμαι ότι σε κάποιες από αυτές –είχα αναφερθεί στο </w:t>
      </w:r>
      <w:proofErr w:type="spellStart"/>
      <w:r>
        <w:rPr>
          <w:rFonts w:eastAsia="Times New Roman" w:cs="Times New Roman"/>
          <w:szCs w:val="24"/>
        </w:rPr>
        <w:t>Λακκί</w:t>
      </w:r>
      <w:proofErr w:type="spellEnd"/>
      <w:r>
        <w:rPr>
          <w:rFonts w:eastAsia="Times New Roman" w:cs="Times New Roman"/>
          <w:szCs w:val="24"/>
        </w:rPr>
        <w:t xml:space="preserve"> της Λέρου κατά τη διάρκεια της συζήτησης στις επιτροπές- πιθανώς το 2020 να μην έχουν ολοκληρωθεί οι διαδικασίες αυτές. Άρα, πρέπει να προβλέψουμε τι θα συμβεί αν δεν έχουμε ολοκληρώσει την οριοθέτηση.</w:t>
      </w:r>
    </w:p>
    <w:p w14:paraId="7E8219D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Επίσης, χρειάζεται και κάποια πρόβλεψη για τα λιμενικά έργα και εγκαταστάσεις που βρίσκονται σε μικρά νησιά, τα οποία δεν είναι δυνατόν να τύχουν διαχείρισης από φορέα, αλλά είναι αναγκαία για τις τοπικές κοινωνίες. Θα μπορούσε να δοθεί η δυνατότητα στον χωρικό φορέα διαχείρισης μιας περιοχής ή ενός νησιού, παραδείγματος χάριν στο δημοτικό λιμενικό ταμείο, με αίτησή του και τη σύμφωνη γνώμη της οικείας λιμενικής αρχής και του ΟΤΑ να νομιμοποιήσει τέτοιου είδους εγκαταστάσεις, να τις συμπεριλάβει στη διοίκησή του, να ελέγχει τα θέματα ασφαλείας τους και βεβαίως να τις συντηρεί, σύμφωνα με την κείμενη νομοθεσία. </w:t>
      </w:r>
    </w:p>
    <w:p w14:paraId="7E8219D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Επιπλέον υπάρχει και εδώ το γνωστό παράδοξο: Δεν είναι δυνατόν να απαιτεί το κράτος από τον εαυτό του να πληρώνονται πρόστιμα - αποζημίωση αυθαίρετης χρήσης για λιμάνια που κατασκευάστηκαν με την ανοχή των δικών του υπηρεσιών, δηλαδή τις κατά τόπους λιμενικές αρχές και για την εξυπηρέτηση των πολιτών.</w:t>
      </w:r>
    </w:p>
    <w:p w14:paraId="7E8219D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άρθρο αυτό, όμως, φοβάμαι ότι αφήνει περιθώρια για μια νέα γενιά αυθαιρέτων μέσα στις λιμενικές ζώνες, κάτι για το οποίο θα πρέπει να φροντίσουμε να μην συμβεί. </w:t>
      </w:r>
    </w:p>
    <w:p w14:paraId="7E8219D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Θα ήθελα, επίσης, να σταθώ στο άρθρο 91 με το οποίο δίνεται η δυνατότητα για απευθείας αναθέσεις στους Οργανισμούς Λιμένος για έργα συντήρησης και επισκευής μέχρι 20 χιλιάδες ευρώ πλέον ΦΠΑ, τα οποία με απόφαση του αρμοδίου γενικού γραμματέα μπορεί να φτάσουν και τις 100 χιλιάδες ευρώ πλέον ΦΠΑ.</w:t>
      </w:r>
    </w:p>
    <w:p w14:paraId="7E8219D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Καταλαβαίνω ότι αυτή η διάταξη είναι χρήσιμη, γιατί δίνει μια ευελιξία και είναι απαραίτητο αυτό στην περίπτωση που ένα λιμάνι υποστεί καταστροφές από κακοκαιρία και πρέπει να γίνουν γρήγορες επισκευές και παρεμβάσεις, προκειμένου να μπορούν να γίνουν απρόσκοπτα τα δρομολόγια των πλοίων ή η χρήση του.</w:t>
      </w:r>
    </w:p>
    <w:p w14:paraId="7E8219D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Όμως, αυτό το οικονομικό ξεχείλωμα νομίζω ότι μπορεί να δημιουργήσει προβλήματα και μικρά έργα συντήρησης για λιμάνια που μπορεί να δίνονται στο σύνολό τους με απευθείας ανάθεση μπορεί να γίνονται ο κανόνας, όπως επίσης η κατάτμηση έργων. Κάτι πρέπει να αποφευχθεί.</w:t>
      </w:r>
    </w:p>
    <w:p w14:paraId="7E8219D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άρθρο 101 επιφέρει τροποποιήσεις του ν.3142/55 περί Πλοηγικής Υπηρεσίας. Με την προτεινόμενη διάταξη ρυθμίζεται το ζήτημα των προγραμμάτων σπουδών, με βάση τα οποία παρέχεται η δυνατότητα σε νεότερους ανθρώπους να γίνονται κάτοχοι των αναγκαίων διπλωμάτων για τη στελέχωση της Πλοηγικής Υπηρεσίας. </w:t>
      </w:r>
    </w:p>
    <w:p w14:paraId="7E8219D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Προβλέπεται ακόμη η ανάγκη για πραγματική πολύχρονη θαλάσσια υπηρεσία επί εμπορικών πλοίων ή ελληνικών πολεμικών πλοίων και καλύπτονται τυχόν κενά στη στελέχωση με τη διατήρηση στην ενεργό δράση υπηρετούντων πλοηγών που διαθέτουν την απαιτούμενη εμπειρία. </w:t>
      </w:r>
    </w:p>
    <w:p w14:paraId="7E8219D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τομέας της θαλάσσιας οικονομίας και η ναυτιλία γενικότερα μπορούν να μας παρέχουν ένα ευρύτατο πεδίο δημιουργίας θέσεων εργασίας, αρκεί να υπάρχει το κατάλληλα εκπαιδευμένο προσωπικό. </w:t>
      </w:r>
    </w:p>
    <w:p w14:paraId="7E8219D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Στις μέρες μας, η ανεργία αποτελεί και το πρώτο κοινωνικό πρόβλημα που καλούμαστε να αντιμετωπίσουμε. Βλέπουμε ότι και σε περιόδους πολύ μεγάλης ανεργίας, όπως η σημερινή, υπάρχουν κλάδοι και ειδικότητες οι οποίες στερούνται εξειδικευμένου προσωπικού. Η Πλοηγική Υπηρεσία είναι μία απ’ αυτές τις περιπτώσεις. </w:t>
      </w:r>
    </w:p>
    <w:p w14:paraId="7E8219D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Εδώ, λοιπόν, υπάρχει πεδίο δόξης </w:t>
      </w:r>
      <w:proofErr w:type="spellStart"/>
      <w:r>
        <w:rPr>
          <w:rFonts w:eastAsia="Times New Roman" w:cs="Times New Roman"/>
          <w:szCs w:val="24"/>
        </w:rPr>
        <w:t>λαμπρόν</w:t>
      </w:r>
      <w:proofErr w:type="spellEnd"/>
      <w:r>
        <w:rPr>
          <w:rFonts w:eastAsia="Times New Roman" w:cs="Times New Roman"/>
          <w:szCs w:val="24"/>
        </w:rPr>
        <w:t xml:space="preserve"> και νομίζω ότι πρέπει να ανταποκριθούμε σε αυτές τις ευκαιρίες, γιατί το ζήτημα της εκπαίδευσης και της δημιουργίας νέων στελεχών με γνώσεις και δεξιότητες είναι ένα κορυφαίο ζήτημα που θα πρέπει να μας απασχολήσει συνολικότερα ως πολιτικό προσωπικό και όχι μόνο την ίδια την Κυβέρνηση.</w:t>
      </w:r>
    </w:p>
    <w:p w14:paraId="7E8219D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Προχωρώ στο άρθρο 104, για τη σύσταση Συμβουλίων Χρηστών Λιμένων. Σαφώς είναι μία θετική διάταξη, επειδή όμως κάθε λιμάνι έχει τις δικές του ιδιομορφίες και ιδιαιτερότητες, θα πρέπει, κύριε Υπουργέ, να προβλέψουμε μία μεγαλύτερη ευελιξία στη σύνθεσή του, ώστε οι κατάλληλοι ανά περιοχή εκπρόσωποι να συμμετέχουν στη σύνθεση του Συμβουλίου.</w:t>
      </w:r>
    </w:p>
    <w:p w14:paraId="7E8219D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Βρίσκουμε, επίσης, θετικές τις διατάξεις τόσο του άρθρου 83 όσο και του άρθρου 113. Το μεν πρώτο αφορά στη διατήρηση υποχρέωσης υποβολής δηλώσεων «πόθεν έσχες», το δε 113 αφορά την ενίσχυση της διαφάνειας σε θέματα αρμοδιότητας του Υπουργείου Ναυτιλίας και συγκεκριμένα, προβλέπει διάστημα απαγόρευσης απασχόλησης τριών χρόνων για πρώην υπαλλήλους σε εξωτερικούς οικονομικούς φορείς, αναδόχους κ.λπ., που σχετίζονται με εκτελέσεις συμβάσεων του Υπουργείου. </w:t>
      </w:r>
    </w:p>
    <w:p w14:paraId="7E8219D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Τέτοιου είδους διατάξεις προασπίζουν το δημόσιο συμφέρον και τον υγιή ανταγωνισμό. Αποτελούν έναν επιβεβλημένο κώδικα δεοντολογίας, που πιθανόν θα πρέπει να επεκταθεί και σε άλλες υπηρεσίες και οργανισμούς του δημοσίου, όμως, αυτό δεν σημαίνει ότι θα πρέπει να μην προβλέπεται για το συγκεκριμένο προσωπικό. </w:t>
      </w:r>
    </w:p>
    <w:p w14:paraId="7E8219D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Τέλος, θα επαναλάβω, κύριε Υπουργέ, αυτό που ανέφερα και στην προχθεσινή συνεδρίαση της επιτροπής, ότι θα ήταν σκόπιμη η επανασύσταση της Ρυθμιστικής Αρχής Θαλασσίων </w:t>
      </w:r>
      <w:proofErr w:type="spellStart"/>
      <w:r>
        <w:rPr>
          <w:rFonts w:eastAsia="Times New Roman" w:cs="Times New Roman"/>
          <w:szCs w:val="24"/>
        </w:rPr>
        <w:t>Ενδομεταφορών</w:t>
      </w:r>
      <w:proofErr w:type="spellEnd"/>
      <w:r>
        <w:rPr>
          <w:rFonts w:eastAsia="Times New Roman" w:cs="Times New Roman"/>
          <w:szCs w:val="24"/>
        </w:rPr>
        <w:t xml:space="preserve"> και το λέω γιατί θεωρώ ότι είναι χρήσιμη η ρύθμιση ενός κρίσιμου ζητήματος ανταγωνισμού στα ζητήματα της ακτοπλοΐας, κυρίως σε ό,τι έχει να κάνει με τη διασύνδεση των μικρών νησιών. </w:t>
      </w:r>
    </w:p>
    <w:p w14:paraId="7E8219D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θυμίσω ότι μετά την κατάργηση το 2004 αυτής της αρχής, δεκατέσσερα χρόνια μετά, η Επιτροπή Ανταγωνισμού δεν έχει ασχοληθεί ποτέ με κανένα ζήτημα που να έχει να κάνει με την ακτοπλοΐα και τη σύνδεση των νησιών, μικρών ή μεγάλων, ενώ υπάρχουν κραυγαλέα τέτοια ζητήματα. </w:t>
      </w:r>
    </w:p>
    <w:p w14:paraId="7E8219E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 Υπουργείο Ναυτιλίας είναι Υπουργείο και Νησιωτικής Πολιτικής. Παρ’ ό,τι το περίφημο θέμα του ΦΠΑ στα νησιά είναι θέμα του Υπουργείου Οικονομικών, νομίζω ότι πρέπει να υπάρξουν πρωτοβουλίες και άσκηση πιέσεων -και δικών σας και με τη σύμφωνη γνώμη όλων μας- για την αναγκαιότητα παράτασης επιβολής μειωμένου ΦΠΑ στα νησιά από το τέλος αυτού του έτους τουλάχιστον μέχρι το επόμενο. Είναι ένα εύλογο αίτημα, κυρίως μέσα στις σημερινές συνθήκες που περνάμε. Δείτε την κατάσταση στη Λέσβο και στη Χίο.</w:t>
      </w:r>
    </w:p>
    <w:p w14:paraId="7E8219E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Νομίζω ότι είναι ένα ζήτημα στο οποίο έχετε το σύνολο της Αντιπολίτευσης μαζί σας και νομίζω ότι, με αυτήν την ενισχυμένη φωνή, θα μπορούσατε να το διαχειριστείτε στις συζητήσεις με την τρόικα. Όσο για ισοδύναμα τα οποία απαιτείται να βρεθούν, και αυτά με λογική μπορούν να βρεθούν.</w:t>
      </w:r>
    </w:p>
    <w:p w14:paraId="7E8219E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E8219E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πολύ τον κ. </w:t>
      </w:r>
      <w:proofErr w:type="spellStart"/>
      <w:r>
        <w:rPr>
          <w:rFonts w:eastAsia="Times New Roman" w:cs="Times New Roman"/>
          <w:szCs w:val="24"/>
        </w:rPr>
        <w:t>Δανέλλη</w:t>
      </w:r>
      <w:proofErr w:type="spellEnd"/>
      <w:r>
        <w:rPr>
          <w:rFonts w:eastAsia="Times New Roman" w:cs="Times New Roman"/>
          <w:szCs w:val="24"/>
        </w:rPr>
        <w:t xml:space="preserve"> και για την ακρίβεια στον χρόνο.</w:t>
      </w:r>
    </w:p>
    <w:p w14:paraId="7E8219E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Η΄ Αντιπρόεδρος της Βουλής κ. Καμμένος εκ μέρους των Ανεξαρτήτων Ελλήνων για δεκαπέντε λεπτά. Με τον κ. Καμμένο ολοκληρώνουμε τον κύκλο των εισηγητών και των ειδικών αγορητών. </w:t>
      </w:r>
    </w:p>
    <w:p w14:paraId="7E8219E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Καμμένο, έχετε τον λόγο. </w:t>
      </w:r>
    </w:p>
    <w:p w14:paraId="7E8219E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Ευχαριστώ πολύ, κύριε Πρόεδρε.</w:t>
      </w:r>
    </w:p>
    <w:p w14:paraId="7E8219E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Ήρθαμε και σήμερα στην Ολομέλεια να συζητήσουμε αυτό το εξαιρετικά σημαντικό νομοσχέδιο για την Ελλάδα. Είναι ένα νομοσχέδιο στρατηγικής σημασίας για την ελληνική οικονομία, το οποίο ακουμπά και στην ιστορία και στη ναυτοσύνη και σε πιο ταπεινά ένστικτα, όπως είναι το ακαθάριστο εθνικό προϊόν, οι συναλλαγές, ο τουρισμός, τα άμεσα και έμμεσα έσοδα που μπορεί να έχει η ελληνική οικονομία από την ελληνική ναυτιλία, </w:t>
      </w:r>
      <w:proofErr w:type="spellStart"/>
      <w:r>
        <w:rPr>
          <w:rFonts w:eastAsia="Times New Roman" w:cs="Times New Roman"/>
          <w:szCs w:val="24"/>
        </w:rPr>
        <w:t>πόσω</w:t>
      </w:r>
      <w:proofErr w:type="spellEnd"/>
      <w:r>
        <w:rPr>
          <w:rFonts w:eastAsia="Times New Roman" w:cs="Times New Roman"/>
          <w:szCs w:val="24"/>
        </w:rPr>
        <w:t xml:space="preserve"> μάλλον και η διαφήμιση η οποία είναι ένα τεράστιο ποιοτικό έσοδο για τη χώρα, η οποία έρχεται μέσω της ελληνικής ναυτιλίας, της καλής ποιότητας των ναυτικών, των καλών νομοσχεδίων, των καλών ελέγχων, των καλών και ορθών </w:t>
      </w:r>
      <w:proofErr w:type="spellStart"/>
      <w:r>
        <w:rPr>
          <w:rFonts w:eastAsia="Times New Roman" w:cs="Times New Roman"/>
          <w:szCs w:val="24"/>
        </w:rPr>
        <w:t>λειτουργούντων</w:t>
      </w:r>
      <w:proofErr w:type="spellEnd"/>
      <w:r>
        <w:rPr>
          <w:rFonts w:eastAsia="Times New Roman" w:cs="Times New Roman"/>
          <w:szCs w:val="24"/>
        </w:rPr>
        <w:t xml:space="preserve"> νηολογίων και των ορθών ελέγχων και πιστοποιήσεων σε ό,τι αφορά στην ελληνική ναυτιλία, η οποία είναι μια σημαία η οποία δεν θα αποσταλεί ποτέ και ελπίζω και εύχομαι, όπως και όλοι οι Έλληνες εύχονται, να τη σηκώνουμε συνέχεια ακόμη και ψηλότερα, γιατί βοηθάει πάρα πολύ το σύνολο της ελληνικής οικονομίας.</w:t>
      </w:r>
    </w:p>
    <w:p w14:paraId="7E8219E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Μεταρρυθμίζουμε το σύνολο του θεσμικού πλαισίου. Άργησε το νομοσχέδιο, αλλά νομίζω ότι είναι ένα πλήρες νομοσχέδιο. Έχουμε ακούσει πολύ αυστηρή κριτική, νομίζω μέσα στο πλαίσιο του κοινοβουλευτισμού -και ορθώς- ασκείται η κριτική και ο έλεγχος και από τους φορείς και από τον κόσμο τον εμπλεκόμενο άμεσα ή έμμεσα με την ελληνική ναυτιλία και από τα κόμματα της Αντιπολίτευσης. Είδα ότι έχουν γίνει αρκετές σελίδες νομοτεχνικών βελτιώσεων. Προσπαθούμε για το καλύτερο και νομίζω ότι αυτός είναι και ο σκοπός, διότι είναι εθνικό αντικείμενο η ναυτιλία, δεν είναι κομματικό της Κυβέρνησης ΣΥΡΙΖΑ - ΑΝΕΛ, της Νέας Δημοκρατίας ή οποιουδήποτε άλλου κόμματος ή αγαπητού συναδέλφου.</w:t>
      </w:r>
    </w:p>
    <w:p w14:paraId="7E8219E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Είπαμε και στις επιτροπές -και σήμερα πρόλαβα να διαβάσω λίγο τις βουλευτικές τροπολογίες, τις οποίες στηρίζουμε και του κ. Σκουρλέτη και της κ. </w:t>
      </w:r>
      <w:proofErr w:type="spellStart"/>
      <w:r>
        <w:rPr>
          <w:rFonts w:eastAsia="Times New Roman" w:cs="Times New Roman"/>
          <w:szCs w:val="24"/>
        </w:rPr>
        <w:t>Παπανάτσιου</w:t>
      </w:r>
      <w:proofErr w:type="spellEnd"/>
      <w:r>
        <w:rPr>
          <w:rFonts w:eastAsia="Times New Roman" w:cs="Times New Roman"/>
          <w:szCs w:val="24"/>
        </w:rPr>
        <w:t xml:space="preserve"> και την άλλη τροπολογία- ότι αυτό το νομοσχέδιο δημιουργεί τεράστιες προσδοκίες. Οι προσδοκίες έρχονται από τα επαγγέλματα που ασχολούνται με τη ναυτιλία άμεσα, είτε αυτοί είναι οι ταξιδιωτικοί πράκτορες, είτε είναι οι υπάλληλοι, είτε οι καπετάνιοι ή όποιοι ασχολούνται άμεσα, όπως οι μηχανικοί με τα σκάφη, είτε είναι οι λιμενικοί, είτε είναι τα λιμενικά ταμεία, είτε είναι όλες οι βαθμίδες κατασκευής-επισκευής των πλοίων, μεταφορές πλοίων, μεταφορές εμπορευμάτων, μεταφορές πετρελαίων, </w:t>
      </w:r>
      <w:proofErr w:type="spellStart"/>
      <w:r>
        <w:rPr>
          <w:rFonts w:eastAsia="Times New Roman" w:cs="Times New Roman"/>
          <w:szCs w:val="24"/>
        </w:rPr>
        <w:t>πετρελεύσεις</w:t>
      </w:r>
      <w:proofErr w:type="spellEnd"/>
      <w:r>
        <w:rPr>
          <w:rFonts w:eastAsia="Times New Roman" w:cs="Times New Roman"/>
          <w:szCs w:val="24"/>
        </w:rPr>
        <w:t>, είναι οι μαρίνες, όλη αυτή η διαχείριση, η διαχείριση και του τουριστικού προϊόντος και του εμπορικού προϊόντος, είναι η εκπαίδευση, είναι η πιστοποίηση της εκπαίδευσης, είναι τα νηολόγια, είναι η πιστοποίηση των νηολογίων, είναι ποιος ελέγχει, ποιος ελέγχεται.</w:t>
      </w:r>
    </w:p>
    <w:p w14:paraId="7E8219E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Είναι τόσο μεγάλο το εύρος και τόσο δύσκολο το αντικείμενο και έχω πει πολλές φορές και στον κ. </w:t>
      </w:r>
      <w:proofErr w:type="spellStart"/>
      <w:r>
        <w:rPr>
          <w:rFonts w:eastAsia="Times New Roman" w:cs="Times New Roman"/>
          <w:szCs w:val="24"/>
        </w:rPr>
        <w:t>Δρίτσα</w:t>
      </w:r>
      <w:proofErr w:type="spellEnd"/>
      <w:r>
        <w:rPr>
          <w:rFonts w:eastAsia="Times New Roman" w:cs="Times New Roman"/>
          <w:szCs w:val="24"/>
        </w:rPr>
        <w:t xml:space="preserve"> και στον κ. </w:t>
      </w:r>
      <w:proofErr w:type="spellStart"/>
      <w:r>
        <w:rPr>
          <w:rFonts w:eastAsia="Times New Roman" w:cs="Times New Roman"/>
          <w:szCs w:val="24"/>
        </w:rPr>
        <w:t>Κουρουμπλή</w:t>
      </w:r>
      <w:proofErr w:type="spellEnd"/>
      <w:r>
        <w:rPr>
          <w:rFonts w:eastAsia="Times New Roman" w:cs="Times New Roman"/>
          <w:szCs w:val="24"/>
        </w:rPr>
        <w:t xml:space="preserve"> ότι έχω θαυμάσει το έργο, διότι είναι πολυσχιδές. Ευτυχώς υπάρχουν άξια στελέχη που βοηθούν τους Υπουργούς και όλους τους Υπουργούς να φέρουν σε πέρας ένα τόσο δύσκολο έργο.</w:t>
      </w:r>
    </w:p>
    <w:p w14:paraId="7E8219E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Από πού να ξεκινήσεις να κρίνεις αυτό το νομοσχέδιο, όταν πιάνει όλο το εύρος ενός τεράστιου αντικειμένου, το οποίο, όπως είπα, είναι και εξαιρετικά σημαντικό.</w:t>
      </w:r>
    </w:p>
    <w:p w14:paraId="7E8219E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Μιλήσαμε για τον επιχειρησιακό στρατηγικό σχεδιασμό. Μιλήσαμε για τα θέματα προσωπικού, τις εισαγωγές στις σχολές. Διάβασα τώρα για τις σχολές εμποροπλοιάρχων. Όλα αυτά έπρεπε να έχουν γίνει χρόνια πριν. Γίνονται τώρα με τον καλύτερο τρόπο. Πιθανόν ναι, όλοι αναρωτιόμαστε και θα το δούμε και στην πράξη. Θα δούμε και τις απαιτήσεις που έχει η αγορά, τις απαιτήσεις που έχει η ελληνική οικονομία, τη ζήτηση που έχει ο ναυτικός τουρισμός, τη ζήτηση που έχει η εμπορική ναυτιλία -σε ειδικότητες εννοώ- έτσι ώστε να προσαρμόσουμε τις σπουδές στους καθηγητές και ό,τι άλλο πρόγραμμα είναι να γίνει από εδώ και πέρα, έτσι ώστε η πιστοποίηση που παίρνει οποιοσδήποτε σπουδάζει ή μπαίνει με τον τρόπο των πανελλαδικών στις σχολές που ασχολούνται με τη ναυτιλία και το ναυτικό αντικείμενο να είναι οι καλύτερες και θα έπρεπε να είναι και οι καλύτερες στον κόσμο. Γιατί να το κρύψουμε; Γιατί να πηγαίνει κάποιος στο Λονδίνο να σπουδάζει ναυτιλία ή στην Ελβετία τουρισμό, όταν ο τουρισμός είναι στην Ελλάδα και η ναυτιλία είναι στην Ελλάδα. Τα γραφεία των ναυτιλιακών εταιρειών είναι στο Λονδίνο.</w:t>
      </w:r>
    </w:p>
    <w:p w14:paraId="7E8219E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Οπότε η αναβάθμιση του προσωπικού, η αναβάθμιση των πτυχίων, η αναβάθμιση της γνώσης και των ικανοτήτων όλων και σε όλες τις βαθμίδες είναι κάτι εξαιρετικά σημαντικό, το οποίο δεν αμφισβητεί κανένας. Ο τρόπος που θα επιτευχθεί αυτό είναι κάτι το οποίο μπορούμε να συζητήσουμε και να δεχθούμε μια κριτική και ό,τι χρειαστεί θα το αλλάξουμε.</w:t>
      </w:r>
    </w:p>
    <w:p w14:paraId="7E8219E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Όμως, πρέπει να ξεκινήσουμε. Δηλαδή, όταν λέμε «όχι» στο νομοσχέδιο, λέμε «μην κάνεις τίποτα», άρα να μην κάνουμε τίποτα απ’ όλα αυτά που ανέλυσα εγώ και τόσοι άξιοι συνάδελφοι πριν από εμένα. Ακόμα και αυτοί που μας κριτικάρουν διάβασαν στην επιτροπή εκατό άρθρα. Πρέπει κάποια από τα άρθρα, αν όχι όλα, να ψηφιστούν και να ξεκινήσουν να υλοποιούνται. Αυτό θα κάνουμε και εμείς ως υπεύθυνη Κοινοβουλευτική Ομάδα των Ανεξαρτήτων Ελλήνων και ως μέλη της συγκυβέρνησης.</w:t>
      </w:r>
    </w:p>
    <w:p w14:paraId="7E8219E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Τα θέματα του πολιτικού προσωπικού επιλύονται. </w:t>
      </w:r>
    </w:p>
    <w:p w14:paraId="7E8219F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άρθρο 106, είχαμε αρκετές διαφωνίες. Λάβαμε επιστολές από πολλούς εμπλεκόμενους φορείς. Άλλες είχαν ιδιοτέλεια, άλλες δεν είχαν ιδιοτέλεια. Άλλες έβλεπαν το ζήτημα αντικειμενικά, λειτουργικά, δηλαδή πώς πρέπει να λειτουργήσει έτσι ώστε να μην υπάρχει ολιγοπώλιο και να υπάρχει μία καθαρότητα στη συμβατική σχέση, στο ποιος παίρνει μία δουλειά, τι κάνει, πόσο χρεώνει και πώς αυτό το κόστος μεταβιβάζεται είτε στα προϊόντα, είτε στους υπαλλήλους, είτε σε ένα τελικό προϊόν. </w:t>
      </w:r>
    </w:p>
    <w:p w14:paraId="7E8219F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Νομίζω ότι αυτό το λύνουμε με τον καλύτερο τρόπο. Θα ξεκινήσει η υλοποίησή του και το στηρίξαμε. Ενώ είχαμε προβληματισμούς στην αρχή, νομίζω ότι δόθηκαν οι κατάλληλες εξηγήσεις και από τους φορείς και σε ό,τι άλλο συζητήσαμε. </w:t>
      </w:r>
    </w:p>
    <w:p w14:paraId="7E8219F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Οι έλεγχοι των εμπορικών πλοίων και των δεξαμενόπλοιων, οι μεταφορές καυσίμων, οι παρατάσεις πιστοποιητικών, όλα αυτά δυστυχώς δεν είχαν επιλυθεί –αυτή είναι η αλήθεια- στον βαθμό που έπρεπε να επιλυθούν. Είχαν επιληφθεί οι υπηρεσίες. Το τραγικό δυστύχημα για το περιβάλλον-ατύχημα για το σκάφος και τη διαρροή του πετρελαίου έφερε στην επιφάνεια κάποιες ελλείψεις τις οποίες στηλιτεύσαμε κι εμείς μέσα στην Κυβέρνηση. Γι’ αυτό μας κατακρίνουν πολλοί ότι κριτικάρουμε μεταξύ μας την Κυβέρνηση. Μα, πρέπει να κριτικάρουμε μεταξύ μας την Κυβέρνηση, διότι αλλιώς δεν υπάρχει υγιής δημοκρατία. </w:t>
      </w:r>
    </w:p>
    <w:p w14:paraId="7E8219F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Τότε, στη ρήξη, είπα «Όχι, να μην παραιτηθεί ο Υπουργός. Είναι διαχείριση κρίσης». Σε κανένα μάθημα διοίκησης ή στην πραγματική ζωή, όταν έχεις τεράστια κρίση, πουθενά στον κόσμο δεν φεύγει ο ηγέτης. Θα ελέγξει ο ηγέτης και θα ελεγχθεί πολιτικά από τον Πρωθυπουργό, από τον καθ’ ύλην αρμόδιο, αλλά δεν πρέπει να φύγει και πρέπει να επιλύσει το πρόβλημα, διότι είναι αυτός που το γνωρίζει και μπορεί να δώσει άμεσα τις εντολές. </w:t>
      </w:r>
    </w:p>
    <w:p w14:paraId="7E8219F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Δεν είχαμε χρόνο να χάσουμε. Την κριτική την καταλαβαίνω, αλλά τώρα είναι η στιγμή της υλοποίησης. Τις επόμενες ημέρες μετά την ψήφιση του νομοσχεδίου, θα υπάρχει η υλοποίηση και ο έλεγχος της υλοποίησης. Καλό είναι να το ψηφίσουμε, αλλά πρέπει να το ελέγξουμε ανά άρθρο. Τον έλεγχο για όλα αυτά τα άπειρα σχεδόν ζητήματα που προκύπτουν μέσα απ’ αυτό το τεράστιο νομοσχέδιο θα τον έχει το Υπουργείο. Εδώ είναι μία πρόκληση για τον κύριο Υπουργό να βρει εκείνες τις ομάδες και τις δομές, οι οποίες θα ελέγχουν την υλοποίηση άρθρο-άρθρο ολόκληρου του νομοσχεδίου.</w:t>
      </w:r>
    </w:p>
    <w:p w14:paraId="7E8219F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συστήματα προμηθειών, έπρεπε να υπάρξει μία κωδικοποίηση και μία διαφάνεια. Έπρεπε να μειωθεί το κόστος των προμηθειών, να ελεγχθούν αυτές, να υπάρξει ένα μητρώο προμηθευτών και μία οργάνωση. Γίνεται και αυτό. </w:t>
      </w:r>
    </w:p>
    <w:p w14:paraId="7E8219F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 προειδοποιητικά το κουδούνι λήξεως του χρόνου ομιλίας του κυρίου Αντιπροέδρου)</w:t>
      </w:r>
    </w:p>
    <w:p w14:paraId="7E8219F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Ο ρόλος του Υπουργείου –πρέπει να συντομεύσω, γιατί πρέπει να πάω και στη Διάσκεψη των Προέδρων- είναι πολύ σημαντικός. Είναι ένα Υπουργείο που έχει άμεση σχέση με όλα σχεδόν τα συναρμόδια Υπουργεία. Δεν υπάρχει Υπουργείο που να μην έχει σχέση με το Υπουργείο Ναυτιλίας, έμμεση ή άμεση. Άρα, ο ρόλος του είναι πολύ σημαντικός και είναι πολύ σημαντικό να υλοποιηθεί με τον καλύτερο τρόπο αυτό το νομοσχέδιο. </w:t>
      </w:r>
    </w:p>
    <w:p w14:paraId="7E8219F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εδώ, όπως είπα και στην επιτροπή, γίνεται μία δουλειά. Από κάποιες συναντήσεις μου διέγνωσα κάποιες παρατυπίες που έχουν γίνει σε σχέση με τη χρήση κάποιων σκαφών που έχουν χρηματοδοτηθεί και επιδοτηθεί από το ελληνικό δημόσιο, από τον Έλληνα φορολογούμενο, η χρήση τους είναι αλλότρια και δεν υπάρχει ο κατάλληλος έλεγχος χρόνια τώρα. Συνεργάζομαι πολύ στενά και ενημερώνω και τον κύριο Υπουργό. Σήμερα ήμασταν με τον κ. Κόκκαλη στην Κοινοβουλευτική Ομάδα. Μέσα στην επόμενη εβδομάδα θα έχουμε τον πλήρη έλεγχο όλων των επιχορηγημένων εταιρειών –μιλάμε για περίπου εκατό ΑΦΜ που πήραν τις επιχορηγήσεις και τα σκάφη- και θα ξεκινήσει ο έλεγχος. Μίλησα και με τον Γενικό Γραμματέα του Υπουργείου. Οπότε μέσα στην ερχόμενη εβδομάδα θα έχουμε έναν πλήρη έλεγχο. </w:t>
      </w:r>
    </w:p>
    <w:p w14:paraId="7E8219F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Εδώ θέλω να είμαι αυστηρός. Αν κάποιος πιαστεί ή έχει πιαστεί να έχει πάρει επιχορήγηση, να έχει κάνει υπερτιμολόγηση ή να έχει πάρει επιχορήγηση για να αυξήσει το τουριστικό προϊόν στον Κορινθιακό και αυτός είναι στη Σαντορίνη χωρίς καμμία άδεια και με λεφτά του ελληνικού λαού, τότε θα πρέπει να του κατάσχουμε το σκάφος και να έχει και βαριά ποινική ρήτρα, έως και επιστροφή όλης της επιδότησης. Είμαι αυστηρός και πρέπει να είμαστε αυστηροί, διότι, αν δεν είσαι αυστηρός, δεν γίνεται τίποτα σε καμμία χώρα και το έχουμε δει αυτό.</w:t>
      </w:r>
    </w:p>
    <w:p w14:paraId="7E8219F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Κλείνω λέγοντας ότι υπάρχει κόσμος, ειδικά στον Πειραιά όπου είμαστε κι εμείς Βουλευτές, ο οποίος έχει αγωνία για την υλοποίησή του. Το έχω πει δύο φορές και το λέω και μία τελευταία.</w:t>
      </w:r>
    </w:p>
    <w:p w14:paraId="7E8219F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Είναι πολύ σημαντικό να φτιάξουμε δομές </w:t>
      </w:r>
      <w:r>
        <w:rPr>
          <w:rFonts w:eastAsia="Times New Roman"/>
          <w:szCs w:val="24"/>
        </w:rPr>
        <w:t>οι οποίες</w:t>
      </w:r>
      <w:r>
        <w:rPr>
          <w:rFonts w:eastAsia="Times New Roman" w:cs="Times New Roman"/>
          <w:szCs w:val="24"/>
        </w:rPr>
        <w:t xml:space="preserve"> θα παρακολουθήσουν, μέσα στο Υπουργείο και τους συναρμόδιους οργανισμούς και τους εποπτευόμενους φορείς, την υλοποίηση αυτού του νομοσχεδίου. Θα το κάνετε; Πολλά καλά έχουν ψηφιστεί μέχρι σήμερα. </w:t>
      </w:r>
    </w:p>
    <w:p w14:paraId="7E8219FC"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Είναι, νομίζω, στην ευχέρειά μας και εναπόκειται στην ικανότητά μας, και στου Υπουργείου και όλης της Κυβέρνησης, αυτό το νομοσχέδιο να πάει καλά, να υλοποιηθούν αυτά τα πολύ σημαντικά άρθρα, όπου χρειάζεται διόρθωση, να διορθωθούν, με τη χρήση και όχι ακύρωση -επειδή δεν αρέσει σε κάποιον- θα δοκιμαστούν. Και από εκεί και πέρα θα δώσουμε ένα κατάλληλο και πολύ καλό προϊόν στην εμπορική ναυτιλία, στην τουριστική ναυτιλία, ώστε να συνεχίσει να είναι ψηλά και να φέρνει τα έσοδα που θέλουμε στον τουρισμό και στα εμπορικά σκάφη και να γλυτώσουμε από ατυχήματα, όπως είχαμε το ατυχές με το «ΑΓΙΑ ΖΩΝΗ 2». </w:t>
      </w:r>
    </w:p>
    <w:p w14:paraId="7E8219FD"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7E8219FE"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Ευχαριστούμε τον κ. Καμμένο και για την οικονομία στον χρόνο.</w:t>
      </w:r>
    </w:p>
    <w:p w14:paraId="7E8219FF"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μόλις ήρθε μια </w:t>
      </w:r>
      <w:r>
        <w:rPr>
          <w:rFonts w:eastAsia="Times New Roman" w:cs="Times New Roman"/>
          <w:bCs/>
          <w:szCs w:val="24"/>
        </w:rPr>
        <w:t>τροπολογία με</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δεκατρείς σελίδες. Όπως καταλαβαίνετε, έχει εγείρει το ενδιαφέρον όλων των πτερύγων και θέλουν να τοποθετηθούν επί της διαδικασίας. </w:t>
      </w:r>
    </w:p>
    <w:p w14:paraId="7E821A00"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Να διακόψουμε και να καλέσουμε τους φορείς.</w:t>
      </w:r>
    </w:p>
    <w:p w14:paraId="7E821A01"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Τώρα δεν μπορούμε να διακόψουμε και να καλέσουμε τους φορείς. Αυτό που λέτε, κύριε </w:t>
      </w:r>
      <w:proofErr w:type="spellStart"/>
      <w:r>
        <w:rPr>
          <w:rFonts w:eastAsia="Times New Roman" w:cs="Times New Roman"/>
          <w:szCs w:val="24"/>
        </w:rPr>
        <w:t>Μηταράκη</w:t>
      </w:r>
      <w:proofErr w:type="spellEnd"/>
      <w:r>
        <w:rPr>
          <w:rFonts w:eastAsia="Times New Roman" w:cs="Times New Roman"/>
          <w:szCs w:val="24"/>
        </w:rPr>
        <w:t xml:space="preserve">, δεν γίνεται. </w:t>
      </w:r>
    </w:p>
    <w:p w14:paraId="7E821A02"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Θα δώσω τον λόγο για ένα λεπτό στους εισηγητές, για να τοποθετηθούν επί της διαδικασίας. Παρακαλώ να είστε σύντομοι. </w:t>
      </w:r>
    </w:p>
    <w:p w14:paraId="7E821A03"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έχετε τον λόγο.</w:t>
      </w:r>
    </w:p>
    <w:p w14:paraId="7E821A04"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Θέλω να κάνω μία πρόταση επί της διαδικασίας. Όπως καταλαβαίνετε, είναι πρακτικώς αδύνατο και να μιλήσουμε επί των άρθρων και να μιλήσουμε επί της </w:t>
      </w:r>
      <w:r>
        <w:rPr>
          <w:rFonts w:eastAsia="Times New Roman" w:cs="Times New Roman"/>
          <w:bCs/>
          <w:szCs w:val="24"/>
        </w:rPr>
        <w:t>τροπολογία</w:t>
      </w:r>
      <w:r>
        <w:rPr>
          <w:rFonts w:eastAsia="Times New Roman" w:cs="Times New Roman"/>
          <w:szCs w:val="24"/>
        </w:rPr>
        <w:t xml:space="preserve">ς. Αυτή η </w:t>
      </w:r>
      <w:r>
        <w:rPr>
          <w:rFonts w:eastAsia="Times New Roman" w:cs="Times New Roman"/>
          <w:bCs/>
          <w:szCs w:val="24"/>
        </w:rPr>
        <w:t>τροπολογία</w:t>
      </w:r>
      <w:r>
        <w:rPr>
          <w:rFonts w:eastAsia="Times New Roman" w:cs="Times New Roman"/>
          <w:szCs w:val="24"/>
        </w:rPr>
        <w:t xml:space="preserve"> προφανώς θα μπορούσε να είναι ένα ξεχωριστό νομοσχέδιο για την ίδρυση ΚΕΣΕΝ στη </w:t>
      </w:r>
      <w:proofErr w:type="spellStart"/>
      <w:r>
        <w:rPr>
          <w:rFonts w:eastAsia="Times New Roman" w:cs="Times New Roman"/>
          <w:szCs w:val="24"/>
        </w:rPr>
        <w:t>Μηχανιώνα</w:t>
      </w:r>
      <w:proofErr w:type="spellEnd"/>
      <w:r>
        <w:rPr>
          <w:rFonts w:eastAsia="Times New Roman" w:cs="Times New Roman"/>
          <w:szCs w:val="24"/>
        </w:rPr>
        <w:t xml:space="preserve"> και για την ίδρυση σωστικών ή πυροσβεστικών μέσων με έδρα τις Οινούσσες. Καταλαβαίνετε ότι θέλουμε χρόνο να τοποθετηθούμε. </w:t>
      </w:r>
    </w:p>
    <w:p w14:paraId="7E821A05" w14:textId="77777777" w:rsidR="00AB6C9A" w:rsidRDefault="00F80A0E">
      <w:pPr>
        <w:tabs>
          <w:tab w:val="left" w:pos="3873"/>
        </w:tabs>
        <w:spacing w:after="0" w:line="600" w:lineRule="auto"/>
        <w:ind w:firstLine="720"/>
        <w:jc w:val="both"/>
        <w:rPr>
          <w:rFonts w:eastAsia="Times New Roman" w:cs="Times New Roman"/>
          <w:bCs/>
          <w:szCs w:val="24"/>
        </w:rPr>
      </w:pPr>
      <w:r>
        <w:rPr>
          <w:rFonts w:eastAsia="Times New Roman" w:cs="Times New Roman"/>
          <w:szCs w:val="24"/>
        </w:rPr>
        <w:t xml:space="preserve">Οπότε και επί των άρθρων και επί των </w:t>
      </w:r>
      <w:r>
        <w:rPr>
          <w:rFonts w:eastAsia="Times New Roman" w:cs="Times New Roman"/>
          <w:bCs/>
          <w:szCs w:val="24"/>
        </w:rPr>
        <w:t>τροπολογιών είναι πρακτικώς αδύνατο να ολοκληρωθεί η διαδικασία σήμερα. Γι’ αυτό προτείνω μία ακόμα συνεδρίαση, για να μπορέσουμε να τοποθετηθούμε με ακρίβεια και σε όλες τις τροπολογίες.</w:t>
      </w:r>
    </w:p>
    <w:p w14:paraId="7E821A06"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bCs/>
          <w:szCs w:val="24"/>
        </w:rPr>
        <w:t>Ευχαριστώ πολύ.</w:t>
      </w:r>
      <w:r>
        <w:rPr>
          <w:rFonts w:eastAsia="Times New Roman" w:cs="Times New Roman"/>
          <w:bCs/>
          <w:szCs w:val="24"/>
        </w:rPr>
        <w:t xml:space="preserve"> </w:t>
      </w:r>
    </w:p>
    <w:p w14:paraId="7E821A07"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b/>
          <w:szCs w:val="24"/>
        </w:rPr>
        <w:t xml:space="preserve"> </w:t>
      </w:r>
      <w:r>
        <w:rPr>
          <w:rFonts w:eastAsia="Times New Roman" w:cs="Times New Roman"/>
          <w:szCs w:val="24"/>
        </w:rPr>
        <w:t>Θα το συζητήσουμε. Η αρχική σκέψη είναι ότι στις 20.00΄ θα πρέπει να έχουμε ολοκληρώσει, γιατί, με βάση τους ομιλητές, τότε ολοκληρώνεται τη διαδικασία. Θα σας ενημερώσουμε κατά τη διάρκεια, αφού μιλήσουμε με το Προεδρείο.</w:t>
      </w:r>
    </w:p>
    <w:p w14:paraId="7E821A08"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έχετε τον λόγο.</w:t>
      </w:r>
    </w:p>
    <w:p w14:paraId="7E821A09"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Για την </w:t>
      </w:r>
      <w:r>
        <w:rPr>
          <w:rFonts w:eastAsia="Times New Roman" w:cs="Times New Roman"/>
          <w:bCs/>
          <w:szCs w:val="24"/>
        </w:rPr>
        <w:t>τροπολογία</w:t>
      </w:r>
      <w:r>
        <w:rPr>
          <w:rFonts w:eastAsia="Times New Roman" w:cs="Times New Roman"/>
          <w:szCs w:val="24"/>
        </w:rPr>
        <w:t xml:space="preserve"> με τις </w:t>
      </w:r>
      <w:proofErr w:type="spellStart"/>
      <w:r>
        <w:rPr>
          <w:rFonts w:eastAsia="Times New Roman" w:cs="Times New Roman"/>
          <w:szCs w:val="24"/>
        </w:rPr>
        <w:t>εκατόν</w:t>
      </w:r>
      <w:proofErr w:type="spellEnd"/>
      <w:r>
        <w:rPr>
          <w:rFonts w:eastAsia="Times New Roman" w:cs="Times New Roman"/>
          <w:szCs w:val="24"/>
        </w:rPr>
        <w:t xml:space="preserve"> δεκατρείς σελίδες, εμείς ζητάμε να αποσυρθεί και να έρθει σαν νομοσχέδιο και να μπει κανονικά σε διαδικασία. Δεν είναι δυνατόν τώρα, λίγες ώρες πριν από την ψήφιση του νομοσχεδίου, να συζητάμε για τέτοια πράγματα. Είναι αδύνατο να το διαβάσουμε. Είναι αδύνατο να συνεργαστούμε με πιο ειδικούς. Δεν μπορεί να πάει έτσι. Είναι και υποβάθμιση της όλης κατάστασης.</w:t>
      </w:r>
    </w:p>
    <w:p w14:paraId="7E821A0A"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Ευχαριστούμε, κυρία </w:t>
      </w:r>
      <w:proofErr w:type="spellStart"/>
      <w:r>
        <w:rPr>
          <w:rFonts w:eastAsia="Times New Roman" w:cs="Times New Roman"/>
          <w:szCs w:val="24"/>
        </w:rPr>
        <w:t>Μανωλάκου</w:t>
      </w:r>
      <w:proofErr w:type="spellEnd"/>
      <w:r>
        <w:rPr>
          <w:rFonts w:eastAsia="Times New Roman" w:cs="Times New Roman"/>
          <w:szCs w:val="24"/>
        </w:rPr>
        <w:t>.</w:t>
      </w:r>
    </w:p>
    <w:p w14:paraId="7E821A0B"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Κούζηλε</w:t>
      </w:r>
      <w:proofErr w:type="spellEnd"/>
      <w:r>
        <w:rPr>
          <w:rFonts w:eastAsia="Times New Roman" w:cs="Times New Roman"/>
          <w:szCs w:val="24"/>
        </w:rPr>
        <w:t>.</w:t>
      </w:r>
    </w:p>
    <w:p w14:paraId="7E821A0C" w14:textId="77777777" w:rsidR="00AB6C9A" w:rsidRDefault="00F80A0E">
      <w:pPr>
        <w:tabs>
          <w:tab w:val="left" w:pos="3873"/>
        </w:tabs>
        <w:spacing w:after="0" w:line="600" w:lineRule="auto"/>
        <w:ind w:firstLine="720"/>
        <w:jc w:val="both"/>
        <w:rPr>
          <w:rFonts w:eastAsia="Times New Roman"/>
          <w:szCs w:val="24"/>
        </w:rPr>
      </w:pPr>
      <w:r>
        <w:rPr>
          <w:rFonts w:eastAsia="Times New Roman" w:cs="Times New Roman"/>
          <w:b/>
          <w:szCs w:val="24"/>
        </w:rPr>
        <w:t xml:space="preserve">ΝΙΚΟΛΑΟΣ ΚΟΥΖΗΛΟΣ: </w:t>
      </w:r>
      <w:r>
        <w:rPr>
          <w:rFonts w:eastAsia="Times New Roman"/>
          <w:szCs w:val="24"/>
        </w:rPr>
        <w:t>Ευχαριστώ πολύ, κύριε Πρόεδρε.</w:t>
      </w:r>
    </w:p>
    <w:p w14:paraId="7E821A0D" w14:textId="77777777" w:rsidR="00AB6C9A" w:rsidRDefault="00F80A0E">
      <w:pPr>
        <w:tabs>
          <w:tab w:val="left" w:pos="3873"/>
        </w:tabs>
        <w:spacing w:after="0" w:line="600" w:lineRule="auto"/>
        <w:ind w:firstLine="720"/>
        <w:jc w:val="both"/>
        <w:rPr>
          <w:rFonts w:eastAsia="Times New Roman"/>
          <w:szCs w:val="24"/>
        </w:rPr>
      </w:pPr>
      <w:r>
        <w:rPr>
          <w:rFonts w:eastAsia="Times New Roman"/>
          <w:szCs w:val="24"/>
        </w:rPr>
        <w:t xml:space="preserve">Αυτή εδώ είναι η </w:t>
      </w:r>
      <w:r>
        <w:rPr>
          <w:rFonts w:eastAsia="Times New Roman"/>
          <w:bCs/>
          <w:szCs w:val="24"/>
        </w:rPr>
        <w:t>τροπολογία</w:t>
      </w:r>
      <w:r>
        <w:rPr>
          <w:rFonts w:eastAsia="Times New Roman"/>
          <w:szCs w:val="24"/>
        </w:rPr>
        <w:t xml:space="preserve">. Είναι αδύνατον. Αυτό δεν νομίζω ότι εκφράζει σεβασμό προς την Κυβέρνηση. Αυτό εδώ είναι σεβασμός προς το Κοινοβούλιο, προς τους Βουλευτές; </w:t>
      </w:r>
      <w:r>
        <w:rPr>
          <w:rFonts w:eastAsia="Times New Roman"/>
          <w:bCs/>
          <w:szCs w:val="24"/>
        </w:rPr>
        <w:t>Τροπολογία</w:t>
      </w:r>
      <w:r>
        <w:rPr>
          <w:rFonts w:eastAsia="Times New Roman"/>
          <w:szCs w:val="24"/>
        </w:rPr>
        <w:t xml:space="preserve"> με </w:t>
      </w:r>
      <w:proofErr w:type="spellStart"/>
      <w:r>
        <w:rPr>
          <w:rFonts w:eastAsia="Times New Roman"/>
          <w:szCs w:val="24"/>
        </w:rPr>
        <w:t>εκατόν</w:t>
      </w:r>
      <w:proofErr w:type="spellEnd"/>
      <w:r>
        <w:rPr>
          <w:rFonts w:eastAsia="Times New Roman"/>
          <w:szCs w:val="24"/>
        </w:rPr>
        <w:t xml:space="preserve"> δεκατρείς σελίδες; Ποιος προλαβαίνει να τη μελετήσει, όσο καλά και να γνωρίζει το θέμα της ναυτιλίας; Έχει πολλά εξειδικευμένα θέματα. Κάθε ένα άρθρο είναι ξεχωριστό, είναι ένα νομοσχέδιο. Αυτό εδώ δεν είναι </w:t>
      </w:r>
      <w:r>
        <w:rPr>
          <w:rFonts w:eastAsia="Times New Roman"/>
          <w:bCs/>
          <w:szCs w:val="24"/>
        </w:rPr>
        <w:t>τροπολογία</w:t>
      </w:r>
      <w:r>
        <w:rPr>
          <w:rFonts w:eastAsia="Times New Roman"/>
          <w:szCs w:val="24"/>
        </w:rPr>
        <w:t>, είναι νομοσχέδιο.</w:t>
      </w:r>
    </w:p>
    <w:p w14:paraId="7E821A0E" w14:textId="77777777" w:rsidR="00AB6C9A" w:rsidRDefault="00F80A0E">
      <w:pPr>
        <w:tabs>
          <w:tab w:val="left" w:pos="3873"/>
        </w:tabs>
        <w:spacing w:after="0" w:line="600" w:lineRule="auto"/>
        <w:ind w:firstLine="720"/>
        <w:jc w:val="both"/>
        <w:rPr>
          <w:rFonts w:eastAsia="Times New Roman"/>
          <w:szCs w:val="24"/>
        </w:rPr>
      </w:pPr>
      <w:r>
        <w:rPr>
          <w:rFonts w:eastAsia="Times New Roman"/>
          <w:b/>
          <w:bCs/>
          <w:szCs w:val="24"/>
        </w:rPr>
        <w:t>ΠΡΟΕΔΡΕΥΩΝ (Μάριος Γεωργιάδης):</w:t>
      </w:r>
      <w:r>
        <w:rPr>
          <w:rFonts w:eastAsia="Times New Roman"/>
          <w:szCs w:val="24"/>
        </w:rPr>
        <w:t xml:space="preserve"> Ευχαριστούμε.</w:t>
      </w:r>
    </w:p>
    <w:p w14:paraId="7E821A0F" w14:textId="77777777" w:rsidR="00AB6C9A" w:rsidRDefault="00F80A0E">
      <w:pPr>
        <w:tabs>
          <w:tab w:val="left" w:pos="3873"/>
        </w:tabs>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14:paraId="7E821A10" w14:textId="77777777" w:rsidR="00AB6C9A" w:rsidRDefault="00F80A0E">
      <w:pPr>
        <w:tabs>
          <w:tab w:val="left" w:pos="3873"/>
        </w:tabs>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Κύριε Πρόεδρε, με την </w:t>
      </w:r>
      <w:r>
        <w:rPr>
          <w:rFonts w:eastAsia="Times New Roman"/>
          <w:bCs/>
          <w:szCs w:val="24"/>
        </w:rPr>
        <w:t>τροπολογία</w:t>
      </w:r>
      <w:r>
        <w:rPr>
          <w:rFonts w:eastAsia="Times New Roman"/>
          <w:szCs w:val="24"/>
        </w:rPr>
        <w:t xml:space="preserve"> αυτή των </w:t>
      </w:r>
      <w:proofErr w:type="spellStart"/>
      <w:r>
        <w:rPr>
          <w:rFonts w:eastAsia="Times New Roman"/>
          <w:szCs w:val="24"/>
        </w:rPr>
        <w:t>εκατόν</w:t>
      </w:r>
      <w:proofErr w:type="spellEnd"/>
      <w:r>
        <w:rPr>
          <w:rFonts w:eastAsia="Times New Roman"/>
          <w:szCs w:val="24"/>
        </w:rPr>
        <w:t xml:space="preserve"> δεκατριών σελίδων, αλλά και τα ουσιαστικά θέματα τα οποία πραγματεύεται, η Κυβέρνηση, ιδιαίτερα το Υπουργείο Εμπορικής Ναυτιλίας, αποδεικνύει ότι δεν θέλει τον διάλογο, τη συζήτηση στο Κοινοβούλιο, τις προτάσεις, τις αντιπροτάσεις και όλα όσα μπορούν να συνθέσουν μια σωστή νομοθετική εργασία.</w:t>
      </w:r>
    </w:p>
    <w:p w14:paraId="7E821A11" w14:textId="77777777" w:rsidR="00AB6C9A" w:rsidRDefault="00F80A0E">
      <w:pPr>
        <w:tabs>
          <w:tab w:val="left" w:pos="3873"/>
        </w:tabs>
        <w:spacing w:after="0" w:line="600" w:lineRule="auto"/>
        <w:ind w:firstLine="720"/>
        <w:jc w:val="both"/>
        <w:rPr>
          <w:rFonts w:eastAsia="Times New Roman"/>
          <w:szCs w:val="24"/>
        </w:rPr>
      </w:pPr>
      <w:r>
        <w:rPr>
          <w:rFonts w:eastAsia="Times New Roman"/>
          <w:szCs w:val="24"/>
        </w:rPr>
        <w:t xml:space="preserve">Καλούμε να το αποσύρει. Να έρθει ως νομοσχέδιο ή όπως άλλως νομίζει, εμπρόθεσμα πλέον. Είναι εντελώς αντισυνταγματική η διαδικασία αυτή. Δεν είναι στα όρια. Και σε κάθε περίπτωση αυτό δεν μπορεί να γίνει σήμερα, ακόμα και αν επιμείνει ο Υπουργός να συζητηθεί αυτή η </w:t>
      </w:r>
      <w:r>
        <w:rPr>
          <w:rFonts w:eastAsia="Times New Roman"/>
          <w:bCs/>
          <w:szCs w:val="24"/>
        </w:rPr>
        <w:t>τροπολογία</w:t>
      </w:r>
      <w:r>
        <w:rPr>
          <w:rFonts w:eastAsia="Times New Roman"/>
          <w:szCs w:val="24"/>
        </w:rPr>
        <w:t>.</w:t>
      </w:r>
    </w:p>
    <w:p w14:paraId="7E821A12" w14:textId="77777777" w:rsidR="00AB6C9A" w:rsidRDefault="00F80A0E">
      <w:pPr>
        <w:tabs>
          <w:tab w:val="left" w:pos="3873"/>
        </w:tabs>
        <w:spacing w:after="0" w:line="600" w:lineRule="auto"/>
        <w:ind w:firstLine="720"/>
        <w:jc w:val="both"/>
        <w:rPr>
          <w:rFonts w:eastAsia="Times New Roman"/>
          <w:szCs w:val="24"/>
        </w:rPr>
      </w:pPr>
      <w:r>
        <w:rPr>
          <w:rFonts w:eastAsia="Times New Roman"/>
          <w:b/>
          <w:bCs/>
          <w:szCs w:val="24"/>
        </w:rPr>
        <w:t>ΠΡΟΕΔΡΕΥΩΝ (Μάριος Γεωργιάδης):</w:t>
      </w:r>
      <w:r>
        <w:rPr>
          <w:rFonts w:eastAsia="Times New Roman"/>
          <w:szCs w:val="24"/>
        </w:rPr>
        <w:t xml:space="preserve"> Κύριε </w:t>
      </w:r>
      <w:proofErr w:type="spellStart"/>
      <w:r>
        <w:rPr>
          <w:rFonts w:eastAsia="Times New Roman"/>
          <w:szCs w:val="24"/>
        </w:rPr>
        <w:t>Δρίτσα</w:t>
      </w:r>
      <w:proofErr w:type="spellEnd"/>
      <w:r>
        <w:rPr>
          <w:rFonts w:eastAsia="Times New Roman"/>
          <w:szCs w:val="24"/>
        </w:rPr>
        <w:t xml:space="preserve">, έχετε τον λόγο. Αμέσως μετά θα πάρει τον λόγο ο κ. </w:t>
      </w:r>
      <w:proofErr w:type="spellStart"/>
      <w:r>
        <w:rPr>
          <w:rFonts w:eastAsia="Times New Roman"/>
          <w:szCs w:val="24"/>
        </w:rPr>
        <w:t>Σαρίδης</w:t>
      </w:r>
      <w:proofErr w:type="spellEnd"/>
      <w:r>
        <w:rPr>
          <w:rFonts w:eastAsia="Times New Roman"/>
          <w:szCs w:val="24"/>
        </w:rPr>
        <w:t>.</w:t>
      </w:r>
    </w:p>
    <w:p w14:paraId="7E821A13"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b/>
          <w:szCs w:val="24"/>
        </w:rPr>
        <w:t xml:space="preserve">ΘΕΟΔΩΡΟΣ ΔΡΙΤΣΑΣ: </w:t>
      </w:r>
      <w:r>
        <w:rPr>
          <w:rFonts w:eastAsia="Times New Roman"/>
          <w:szCs w:val="24"/>
        </w:rPr>
        <w:t xml:space="preserve">Κύριε Πρόεδρε, έκανα μια σύντομη περιδιάβαση των πολλών σελίδων αυτής της </w:t>
      </w:r>
      <w:r>
        <w:rPr>
          <w:rFonts w:eastAsia="Times New Roman"/>
          <w:bCs/>
          <w:szCs w:val="24"/>
        </w:rPr>
        <w:t>τροπολογίας</w:t>
      </w:r>
      <w:r>
        <w:rPr>
          <w:rFonts w:eastAsia="Times New Roman"/>
          <w:szCs w:val="24"/>
        </w:rPr>
        <w:t xml:space="preserve">. Βέβαια, είναι η αιτιολογική έκθεση. Είναι το κείμενο της </w:t>
      </w:r>
      <w:r>
        <w:rPr>
          <w:rFonts w:eastAsia="Times New Roman"/>
          <w:bCs/>
          <w:szCs w:val="24"/>
        </w:rPr>
        <w:t>τροπολογία</w:t>
      </w:r>
      <w:r>
        <w:rPr>
          <w:rFonts w:eastAsia="Times New Roman"/>
          <w:szCs w:val="24"/>
        </w:rPr>
        <w:t xml:space="preserve">ς. Είναι τα καταργούμενα άρθρα. Είναι η έκθεση του Γενικού Λογιστηρίου. Δεν είναι όλες οι </w:t>
      </w:r>
      <w:proofErr w:type="spellStart"/>
      <w:r>
        <w:rPr>
          <w:rFonts w:eastAsia="Times New Roman"/>
          <w:szCs w:val="24"/>
        </w:rPr>
        <w:t>εκατόν</w:t>
      </w:r>
      <w:proofErr w:type="spellEnd"/>
      <w:r>
        <w:rPr>
          <w:rFonts w:eastAsia="Times New Roman"/>
          <w:szCs w:val="24"/>
        </w:rPr>
        <w:t xml:space="preserve"> δεκατρείς σελίδες </w:t>
      </w:r>
      <w:r>
        <w:rPr>
          <w:rFonts w:eastAsia="Times New Roman"/>
          <w:bCs/>
          <w:szCs w:val="24"/>
        </w:rPr>
        <w:t>τροπολογία.</w:t>
      </w:r>
    </w:p>
    <w:p w14:paraId="7E821A14" w14:textId="77777777" w:rsidR="00AB6C9A" w:rsidRDefault="00F80A0E">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για να μην πω τα περισσότερα, πολλά από τα θέματα που περιέχονται σ’ αυτήν την τροπολογία δεν είναι νέα. Η ίδρυση ΚΕΣΕΝ Μακεδονίας δεν είναι. Η απόδοση των εκτάσεων, μετά τη σύμβαση παραχώρησης του Λιμένος Πειραιώς στους Δήμους Πειραιώς, Περάματος, Κερατσινίου, Δραπετσώνας, δεν είναι νέο θέμα, όπως επίσης και αρκετά άλλα. Κατανοώ, όμως, ότι η σωστή νομοθετική λειτουργία απαιτεί έναν χρόνο σε όλα τα κόμματα για να μελετήσουν, να δουν αν υπάρχουν αντινομίες κ.λπ..</w:t>
      </w:r>
    </w:p>
    <w:p w14:paraId="7E821A15" w14:textId="77777777" w:rsidR="00AB6C9A" w:rsidRDefault="00F80A0E">
      <w:pPr>
        <w:spacing w:after="0" w:line="600" w:lineRule="auto"/>
        <w:ind w:firstLine="720"/>
        <w:jc w:val="both"/>
        <w:rPr>
          <w:rFonts w:eastAsia="Times New Roman"/>
          <w:szCs w:val="24"/>
        </w:rPr>
      </w:pPr>
      <w:r>
        <w:rPr>
          <w:rFonts w:eastAsia="Times New Roman"/>
          <w:szCs w:val="24"/>
        </w:rPr>
        <w:t>Απ’ αυτήν την άποψη κι εγώ πιστεύω ότι αυτό που έχει αποφασίσει η Διάσκεψη των Προέδρων, ότι δηλαδή το νομοσχέδιο αυτό θα συζητηθεί σε μία ή σε δύο συνεδριάσεις, ίσως μας δίνει μια διέξοδο. Ας συνεχιστεί η συζήτηση και ας αξιολογηθεί στη συνέχεια αν μπορούμε να έχουμε και δεύτερη συνεδρίαση αύριο.</w:t>
      </w:r>
    </w:p>
    <w:p w14:paraId="7E821A16"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κύριε </w:t>
      </w:r>
      <w:proofErr w:type="spellStart"/>
      <w:r>
        <w:rPr>
          <w:rFonts w:eastAsia="Times New Roman"/>
          <w:szCs w:val="24"/>
        </w:rPr>
        <w:t>Δρίτσα</w:t>
      </w:r>
      <w:proofErr w:type="spellEnd"/>
      <w:r>
        <w:rPr>
          <w:rFonts w:eastAsia="Times New Roman"/>
          <w:szCs w:val="24"/>
        </w:rPr>
        <w:t>.</w:t>
      </w:r>
    </w:p>
    <w:p w14:paraId="7E821A17" w14:textId="77777777" w:rsidR="00AB6C9A" w:rsidRDefault="00F80A0E">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Σαρίδη</w:t>
      </w:r>
      <w:proofErr w:type="spellEnd"/>
      <w:r>
        <w:rPr>
          <w:rFonts w:eastAsia="Times New Roman"/>
          <w:szCs w:val="24"/>
        </w:rPr>
        <w:t>, έχετε τον λόγο.</w:t>
      </w:r>
    </w:p>
    <w:p w14:paraId="7E821A18" w14:textId="77777777" w:rsidR="00AB6C9A" w:rsidRDefault="00F80A0E">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Κύριε Πρόεδρε, για μια ακόμα φορά η Κυβέρνηση δείχνει ότι δεν σέβεται καθόλου το Κοινοβούλιο. Δεν είναι σωστός τρόπος νομοθέτησης αυτός. Έχουμε μιλήσει και στο παρελθόν. Είχε ξεχάσει αυτόν τον τρόπο νομοθέτησης τους τελευταίους δύο μήνες η Κυβέρνηση. Πιστέψαμε κι εμείς από τη δική μας την πλευρά ότι κάτι πάει να αλλάξει, αλλά ξαφνικά μας έρχεται μια τροπολογία με </w:t>
      </w:r>
      <w:proofErr w:type="spellStart"/>
      <w:r>
        <w:rPr>
          <w:rFonts w:eastAsia="Times New Roman"/>
          <w:szCs w:val="24"/>
        </w:rPr>
        <w:t>εκατόν</w:t>
      </w:r>
      <w:proofErr w:type="spellEnd"/>
      <w:r>
        <w:rPr>
          <w:rFonts w:eastAsia="Times New Roman"/>
          <w:szCs w:val="24"/>
        </w:rPr>
        <w:t xml:space="preserve"> δεκατρείς σελίδες, όπως είπαν και οι άλλοι συνάδελφοι από άλλες πτέρυγες, την οποία αδυνατούμε να διαβάσουμε, να καταλάβουμε και να αξιολογήσουμε στο χρονικό περιθώριο στο οποίο μας δίνεται, τουλάχιστον με το ενδεχόμενο της μίας συνεδρίασης. Μόλις ήρθα από τη Διάσκεψη των Προέδρων και ενδέχεται να είναι μια πραγματικότητα, να τελειώσει δηλαδή σήμερα στην Ολομέλεια η ψήφιση του νομοσχεδίου.</w:t>
      </w:r>
    </w:p>
    <w:p w14:paraId="7E821A19" w14:textId="77777777" w:rsidR="00AB6C9A" w:rsidRDefault="00F80A0E">
      <w:pPr>
        <w:spacing w:after="0" w:line="600" w:lineRule="auto"/>
        <w:ind w:firstLine="720"/>
        <w:jc w:val="both"/>
        <w:rPr>
          <w:rFonts w:eastAsia="Times New Roman"/>
          <w:szCs w:val="24"/>
        </w:rPr>
      </w:pPr>
      <w:r>
        <w:rPr>
          <w:rFonts w:eastAsia="Times New Roman"/>
          <w:szCs w:val="24"/>
        </w:rPr>
        <w:t>Ως εκ τούτου, ως Ένωση Κεντρώων καλούμε την Κυβέρνηση να αποσύρει την τροπολογία, να τη φέρει σαν ένα νομοσχέδιο, να συζητηθεί, να έρθουν και οι αρμόδιοι φορείς που τους αφορά η συγκεκριμένη τροπολογία και να τοποθετηθούμε σε μια άλλη συνεδρίαση της Βουλής.</w:t>
      </w:r>
    </w:p>
    <w:p w14:paraId="7E821A1A" w14:textId="77777777" w:rsidR="00AB6C9A" w:rsidRDefault="00F80A0E">
      <w:pPr>
        <w:spacing w:after="0" w:line="600" w:lineRule="auto"/>
        <w:ind w:firstLine="720"/>
        <w:jc w:val="both"/>
        <w:rPr>
          <w:rFonts w:eastAsia="Times New Roman"/>
          <w:szCs w:val="24"/>
        </w:rPr>
      </w:pPr>
      <w:r>
        <w:rPr>
          <w:rFonts w:eastAsia="Times New Roman"/>
          <w:szCs w:val="24"/>
        </w:rPr>
        <w:t>Ευχαριστώ πολύ.</w:t>
      </w:r>
    </w:p>
    <w:p w14:paraId="7E821A1B"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Επειδή αυτήν τη στιγμή δεν έχω εικόνα αν έχει ολοκληρωθεί η Διάσκεψη των Προέδρων, πιθανότατα να συζητήσουν και το συγκεκριμένο θέμα.</w:t>
      </w:r>
    </w:p>
    <w:p w14:paraId="7E821A1C" w14:textId="77777777" w:rsidR="00AB6C9A" w:rsidRDefault="00F80A0E">
      <w:pPr>
        <w:spacing w:after="0"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Έχει τελειώσει η Διάσκεψη, κύριε Πρόεδρε.</w:t>
      </w:r>
    </w:p>
    <w:p w14:paraId="7E821A1D"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Θα υπάρξει σχετική ενημέρωση. Λαμβάνονται υπ’ </w:t>
      </w:r>
      <w:proofErr w:type="spellStart"/>
      <w:r>
        <w:rPr>
          <w:rFonts w:eastAsia="Times New Roman"/>
          <w:szCs w:val="24"/>
        </w:rPr>
        <w:t>όψιν</w:t>
      </w:r>
      <w:proofErr w:type="spellEnd"/>
      <w:r>
        <w:rPr>
          <w:rFonts w:eastAsia="Times New Roman"/>
          <w:szCs w:val="24"/>
        </w:rPr>
        <w:t xml:space="preserve"> όλες οι τοποθετήσεις σας.</w:t>
      </w:r>
    </w:p>
    <w:p w14:paraId="7E821A1E" w14:textId="77777777" w:rsidR="00AB6C9A" w:rsidRDefault="00F80A0E">
      <w:pPr>
        <w:spacing w:after="0"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πενήντα μαθήτριες και μαθητές και πέντε συνοδοί εκπαιδευτικοί από το 4</w:t>
      </w:r>
      <w:r>
        <w:rPr>
          <w:rFonts w:eastAsia="Times New Roman"/>
          <w:szCs w:val="24"/>
          <w:vertAlign w:val="superscript"/>
        </w:rPr>
        <w:t>ο</w:t>
      </w:r>
      <w:r>
        <w:rPr>
          <w:rFonts w:eastAsia="Times New Roman"/>
          <w:szCs w:val="24"/>
        </w:rPr>
        <w:t xml:space="preserve"> Γενικό Λύκειο Αγρινίου.</w:t>
      </w:r>
    </w:p>
    <w:p w14:paraId="7E821A1F" w14:textId="77777777" w:rsidR="00AB6C9A" w:rsidRDefault="00F80A0E">
      <w:pPr>
        <w:spacing w:after="0" w:line="600" w:lineRule="auto"/>
        <w:ind w:firstLine="720"/>
        <w:jc w:val="both"/>
        <w:rPr>
          <w:rFonts w:eastAsia="Times New Roman"/>
          <w:szCs w:val="24"/>
        </w:rPr>
      </w:pPr>
      <w:r>
        <w:rPr>
          <w:rFonts w:eastAsia="Times New Roman"/>
          <w:szCs w:val="24"/>
        </w:rPr>
        <w:t xml:space="preserve">Η Βουλή σάς καλωσορίζει. </w:t>
      </w:r>
    </w:p>
    <w:p w14:paraId="7E821A20" w14:textId="77777777" w:rsidR="00AB6C9A" w:rsidRDefault="00F80A0E">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7E821A21" w14:textId="77777777" w:rsidR="00AB6C9A" w:rsidRDefault="00F80A0E">
      <w:pPr>
        <w:spacing w:after="0" w:line="600" w:lineRule="auto"/>
        <w:ind w:firstLine="720"/>
        <w:jc w:val="both"/>
        <w:rPr>
          <w:rFonts w:eastAsia="Times New Roman"/>
          <w:szCs w:val="24"/>
        </w:rPr>
      </w:pPr>
      <w:r>
        <w:rPr>
          <w:rFonts w:eastAsia="Times New Roman"/>
          <w:szCs w:val="24"/>
        </w:rPr>
        <w:t>Κύριε Υπουργέ, έχετε τον λόγο για να τοποθετηθείτε επί της τροπολογίας.</w:t>
      </w:r>
    </w:p>
    <w:p w14:paraId="7E821A22"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Κύριε Πρόεδρε, κυρίες και κύριοι συνάδελφοι, ειλικρινά θέλω να ζητήσω συγγνώμη για την καθυστέρηση. Υπήρξαν αντικειμενικοί λόγοι. Θα παρακαλέσω πάρα πολύ όλους τους συναδέλφους να δείξουν κατανόηση.</w:t>
      </w:r>
    </w:p>
    <w:p w14:paraId="7E821A23" w14:textId="77777777" w:rsidR="00AB6C9A" w:rsidRDefault="00F80A0E">
      <w:pPr>
        <w:spacing w:after="0" w:line="600" w:lineRule="auto"/>
        <w:ind w:firstLine="720"/>
        <w:jc w:val="both"/>
        <w:rPr>
          <w:rFonts w:eastAsia="Times New Roman"/>
          <w:szCs w:val="24"/>
        </w:rPr>
      </w:pPr>
      <w:r>
        <w:rPr>
          <w:rFonts w:eastAsia="Times New Roman"/>
          <w:szCs w:val="24"/>
        </w:rPr>
        <w:t xml:space="preserve">Πράγματι, είναι πολυσέλιδη η τροπολογία, όμως, κυρίες και κύριοι συνάδελφοι, οι τροπολογίες αυτές που έχουμε καταθέσει δεν έχουν καμμία σχέση με οικονομικά θέματα, για να πω ότι, τέλος πάντων, θέλουν μια μελέτη. Ρυθμίζουν ζητήματα για τα οποία είμαι σίγουρος ότι μπορεί να διαφωνείτε με το σύνολο του νομοσχεδίου, αλλά με το περιεχόμενο των τροπολογιών αυτών αμφιβάλλω αν θα βρεθεί συνάδελφος στην Αίθουσα να διαφωνήσει. Δηλαδή, θα διαφωνήσει για την παραχώρηση στους δήμους εκτάσεων των χερσαίων ζωνών που δεν χρησιμοποιούνται και δεν χρειάζονται τα λιμάνια; Θα διαφωνήσει κάποιος στο ότι επεκτείνουμε, κυρίες και κύριοι συνάδελφοι, την τιμωρία που πρέπει να έχει η αδήλωτη εργασία στη ναυτιλία και επεκτείνουμε ουσιαστικά τις διατάξεις που ισχύουν στην ξηρά και στη θάλασσα, που δεν είχε τολμήσει κανείς να κάνει και το κάνουμε εμείς που είμαστε τόσο </w:t>
      </w:r>
      <w:proofErr w:type="spellStart"/>
      <w:r>
        <w:rPr>
          <w:rFonts w:eastAsia="Times New Roman"/>
          <w:szCs w:val="24"/>
        </w:rPr>
        <w:t>φιλοεφοπλιστές</w:t>
      </w:r>
      <w:proofErr w:type="spellEnd"/>
      <w:r>
        <w:rPr>
          <w:rFonts w:eastAsia="Times New Roman"/>
          <w:szCs w:val="24"/>
        </w:rPr>
        <w:t xml:space="preserve">, κ. </w:t>
      </w:r>
      <w:proofErr w:type="spellStart"/>
      <w:r>
        <w:rPr>
          <w:rFonts w:eastAsia="Times New Roman"/>
          <w:szCs w:val="24"/>
        </w:rPr>
        <w:t>Μανωλάκου</w:t>
      </w:r>
      <w:proofErr w:type="spellEnd"/>
      <w:r>
        <w:rPr>
          <w:rFonts w:eastAsia="Times New Roman"/>
          <w:szCs w:val="24"/>
        </w:rPr>
        <w:t>;</w:t>
      </w:r>
    </w:p>
    <w:p w14:paraId="7E821A24"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Οι παρατηρήσεις μας έπιασαν τόπο.</w:t>
      </w:r>
    </w:p>
    <w:p w14:paraId="7E821A2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Μην ανοίξετε διάλογο, παρακαλώ. </w:t>
      </w:r>
    </w:p>
    <w:p w14:paraId="7E821A2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w:t>
      </w:r>
      <w:r>
        <w:rPr>
          <w:rFonts w:eastAsia="Times New Roman" w:cs="Times New Roman"/>
          <w:b/>
          <w:szCs w:val="24"/>
        </w:rPr>
        <w:t>Υπουργός Ναυτιλίας και Νησιωτικής Πολιτικής):</w:t>
      </w:r>
      <w:r>
        <w:rPr>
          <w:rFonts w:eastAsia="Times New Roman" w:cs="Times New Roman"/>
          <w:szCs w:val="24"/>
        </w:rPr>
        <w:t xml:space="preserve"> Θα διαφωνήσει κάποιος μ’ αυτό που γίνεται στα ΚΕΣΕΝ, κύριε </w:t>
      </w:r>
      <w:proofErr w:type="spellStart"/>
      <w:r>
        <w:rPr>
          <w:rFonts w:eastAsia="Times New Roman" w:cs="Times New Roman"/>
          <w:szCs w:val="24"/>
        </w:rPr>
        <w:t>Πλακιωτάκη</w:t>
      </w:r>
      <w:proofErr w:type="spellEnd"/>
      <w:r>
        <w:rPr>
          <w:rFonts w:eastAsia="Times New Roman" w:cs="Times New Roman"/>
          <w:szCs w:val="24"/>
        </w:rPr>
        <w:t xml:space="preserve"> και λέτε να το πάρουμε πίσω; Εγώ θα σας παρακαλέσω πάρα πολύ. Κατανοώ τις ενστάσεις. Ειλικρινά τις κατανοώ. Αλλά δείξτε λίγη κατανόηση γιατί είναι θέματα που πρέπει να ψηφιστούν. Σας ευχαριστώ. </w:t>
      </w:r>
    </w:p>
    <w:p w14:paraId="7E821A2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7E821A2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 xml:space="preserve">Κύριε Πρόεδρε, θα ήθελα τον λόγο για τις τροπολογίες. </w:t>
      </w:r>
    </w:p>
    <w:p w14:paraId="7E821A2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Παρακαλώ, κύριε Υπουργέ. Έχετε τον λόγο.</w:t>
      </w:r>
    </w:p>
    <w:p w14:paraId="7E821A2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Θέλω να αναφερθώ σε δυο συγκεκριμένες τροπολογίες που αφορούν στους ΟΤΑ. Σας έχουν μοιραστεί.</w:t>
      </w:r>
    </w:p>
    <w:p w14:paraId="7E821A2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πρώτη είναι με γενικό αριθμό 1353 και ειδικό 22. Αφορά ρύθμιση που υπήρχε στον ν.4483/2017 και ιδιαίτερα στο άρθρο 81, η οποία προωθούσε την άρση </w:t>
      </w:r>
      <w:proofErr w:type="spellStart"/>
      <w:r>
        <w:rPr>
          <w:rFonts w:eastAsia="Times New Roman" w:cs="Times New Roman"/>
          <w:szCs w:val="24"/>
        </w:rPr>
        <w:t>υποχρεωτικότητας</w:t>
      </w:r>
      <w:proofErr w:type="spellEnd"/>
      <w:r>
        <w:rPr>
          <w:rFonts w:eastAsia="Times New Roman" w:cs="Times New Roman"/>
          <w:szCs w:val="24"/>
        </w:rPr>
        <w:t xml:space="preserve"> εφαρμογής των διαδικασιών αναπλήρωσης για θέσεις ΟΤΑ Α΄ Βαθμού με βάση τον διαγωνισμό του ΑΣΕΠ του 2009. </w:t>
      </w:r>
    </w:p>
    <w:p w14:paraId="7E821A2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Τι μας είχε οδηγήσει σε εκείνη τη ρύθμιση; Επειδή ακριβώς τα αποτελέσματα του διαγωνισμού είχαν ανακοινωθεί το 2009 και η πλήρωση θα γινόταν το 2017 είχαν αλλάξει πάρα πολλά πράγματα στις πραγματικές ανάγκες των δήμων. Με αποτέλεσμα να μην χρειάζονται κάποιες απ’ αυτές τις ειδικότητες. Στον νου μου έρχεται κάτι που μου είχε αναφέρει συγκεκριμένος δήμαρχος. Μου είχε πει ότι είχαν αιτηθεί τότε σαράντα πέντε πλακάδες πορσελάνης, τους οποίους «εγώ είμαι αναγκασμένος» έλεγε ο δήμαρχος «να τους πάρω το 2017». Γι’ αυτό, λοιπόν, είχαμε πει ότι δεν είναι υποχρεωτική η πλήρωση των θέσεων αυτών μετά από τόσα χρόνια, έτσι ώστε να μην ξοδέψουμε αυτές τις θέσεις, γιατί υπάρχουν και οι περιορισμοί όπως γνωρίζετε στον κανόνα αποχωρήσεων και προσλήψεων και στους δήμους και να τους αξιοποιήσουμε με άλλο τρόπο. </w:t>
      </w:r>
    </w:p>
    <w:p w14:paraId="7E821A2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Με τη ρύθμιση που καταθέτουμε τώρα ερχόμαστε να συμπληρώσουμε αυτή τη δυνατότητα λέγοντας από όσους δήμους είχαν τελικά διεκδικήσει και είχαν θελήσει να πληρωθούν κάποιες θέσεις, αλλά δεν ανταποκρίθηκαν οι ενδιαφερόμενοι, να έχουν τη δυνατότητα τώρα με απόφαση του δημοτικού συμβουλίου να προωθήσουν το αίτημα για την πλήρωση θέσεων από εκείνους τους πίνακες του ΑΣΕΠ. Πρόκειται δηλαδή, καθαρά για διαδικαστικού τύπου πρόταση. </w:t>
      </w:r>
    </w:p>
    <w:p w14:paraId="7E821A2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δεύτερη τροπολογία με γενικό αριθμό 1356 και ειδικό 25 αναφέρει και δίνει τη δυνατότητα να εντάσσεται στη ρύθμιση του άρθρου 39 του ν.4325/2015 η συναφής περίπτωση απασχόλησης εργαζομένων σε ΟΤΑ και σε νομικά πρόσωπα βάσει ασφαλιστικών μέτρων που διατάσσουν την απασχόληση των αιτούντων μέχρι την έκδοση οριστικής και τελεσίδικης απόφασης επί της τακτικής αγωγής. Με βάση λοιπόν, αυτή τη ρύθμιση αντιλαμβάνεστε ότι είναι αυτονόητη η μη θεμελίωση ποινικής ή πειθαρχικής ευθύνης αιρετών της τοπικής αυτοδιοίκησης ή άλλων υπαλλήλων για την πληρωμή του προσωπικού αυτού, ενώ πρέπει να πάψει κάθε διαδικασία καταλογισμού για τα ποσά που καταβλήθηκαν για πραγματική απασχόληση. Μιλάμε δηλαδή για εργαζόμενους οι οποίοι απασχολούνταν για κάποιο διάστημα μέχρι που να </w:t>
      </w:r>
      <w:proofErr w:type="spellStart"/>
      <w:r>
        <w:rPr>
          <w:rFonts w:eastAsia="Times New Roman" w:cs="Times New Roman"/>
          <w:szCs w:val="24"/>
        </w:rPr>
        <w:t>τελεσιδικήσει</w:t>
      </w:r>
      <w:proofErr w:type="spellEnd"/>
      <w:r>
        <w:rPr>
          <w:rFonts w:eastAsia="Times New Roman" w:cs="Times New Roman"/>
          <w:szCs w:val="24"/>
        </w:rPr>
        <w:t xml:space="preserve"> η απόφασή τους με βάση προσωρινές αποφάσεις, προσωρινά δικαστικά μέτρα. Αντιλαμβάνεστε ότι δεν πρέπει να υπάρχει κανένας καταλογισμός γι’ αυτό το διάστημα στους αιρετούς για εργασία η οποία ούτως ή άλλως είχε παρασχεθεί. Διευκρινίζεται ότι η προτεινόμενη ρύθμιση καλύπτει και τη συνολική διάρκεια της πραγματικής απασχόλησης του συγκεκριμένου προσωπικού.</w:t>
      </w:r>
    </w:p>
    <w:p w14:paraId="7E821A2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w:t>
      </w:r>
    </w:p>
    <w:p w14:paraId="7E821A3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7E821A3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Θα μου επιτρέψετε με τη συζήτηση που ο κύριος Υπουργός εγκαινιάζει για την τροπολογία να πω ότι κι εμείς, τέσσερις Βουλευτές, καταθέσαμε σχετική τροπολογία με γενικό αριθμό 1355 και ειδικό 24. Θα ήθελα να την αιτιολογήσουμε.</w:t>
      </w:r>
    </w:p>
    <w:p w14:paraId="7E821A3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Για ένα λεπτό, γιατί περιμένουν όλοι οι συνάδελφοι.</w:t>
      </w:r>
    </w:p>
    <w:p w14:paraId="7E821A3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Είναι εγγεγραμμένος στους ομιλητές, όμως. Δεν γίνεται.</w:t>
      </w:r>
    </w:p>
    <w:p w14:paraId="7E821A3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Με τη σειρά μας, κύριε Πρόεδρε, παρακαλώ. Δεν υπάρχει αυτή η διαδικασία. </w:t>
      </w:r>
    </w:p>
    <w:p w14:paraId="7E821A3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Κύριοι συνάδελφοι, δεν υπάρχει αυτή η διαδικασία, αλλά όλοι παρεμβαίνετε. Και σε εσάς, κύριε </w:t>
      </w:r>
      <w:proofErr w:type="spellStart"/>
      <w:r>
        <w:rPr>
          <w:rFonts w:eastAsia="Times New Roman" w:cs="Times New Roman"/>
          <w:szCs w:val="24"/>
        </w:rPr>
        <w:t>Κεγκέρογλου</w:t>
      </w:r>
      <w:proofErr w:type="spellEnd"/>
      <w:r>
        <w:rPr>
          <w:rFonts w:eastAsia="Times New Roman" w:cs="Times New Roman"/>
          <w:szCs w:val="24"/>
        </w:rPr>
        <w:t xml:space="preserve">, έδωσα τον λόγο όταν κανονικά επί της διαδικασίας θα έπρεπε να μιλήσει ο Κοινοβουλευτικός σας Εκπρόσωπος ή ο εισηγητής. Παρ’ όλα αυτά, για να τοποθετηθείτε, σας έδωσα τον λόγο. </w:t>
      </w:r>
    </w:p>
    <w:p w14:paraId="7E821A3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Ήμουν ο μόνος εδώ, για αυτό. </w:t>
      </w:r>
    </w:p>
    <w:p w14:paraId="7E821A3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Ένα λεπτό έχετε, κύριε </w:t>
      </w:r>
      <w:proofErr w:type="spellStart"/>
      <w:r>
        <w:rPr>
          <w:rFonts w:eastAsia="Times New Roman" w:cs="Times New Roman"/>
          <w:szCs w:val="24"/>
        </w:rPr>
        <w:t>Κόνσολα</w:t>
      </w:r>
      <w:proofErr w:type="spellEnd"/>
      <w:r>
        <w:rPr>
          <w:rFonts w:eastAsia="Times New Roman" w:cs="Times New Roman"/>
          <w:szCs w:val="24"/>
        </w:rPr>
        <w:t xml:space="preserve">, αλλιώς θα σας διακόψω. </w:t>
      </w:r>
    </w:p>
    <w:p w14:paraId="7E821A3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Ευχαριστώ, κύριε Πρόεδρε. </w:t>
      </w:r>
    </w:p>
    <w:p w14:paraId="7E821A3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Θα σας διαγράψω, όμως, από τους ομιλητές που έχετε εγγραφεί. </w:t>
      </w:r>
    </w:p>
    <w:p w14:paraId="7E821A3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Μην το κάνετε αυτό. Θα με στεναχωρήσετε. </w:t>
      </w:r>
    </w:p>
    <w:p w14:paraId="7E821A3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Κύριε Πρόεδρε…</w:t>
      </w:r>
    </w:p>
    <w:p w14:paraId="7E821A3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Όχι, όχι. Έχετε εγγραφεί ως ομιλητής. Δεν θα τοποθετηθείτε και τώρα και μετά ως ομιλητής. </w:t>
      </w:r>
    </w:p>
    <w:p w14:paraId="7E821A3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Κύριε Πρόεδρε, καταθέσαμε μια τροπολογία σχετικά…</w:t>
      </w:r>
    </w:p>
    <w:p w14:paraId="7E821A3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Αλλάζετε τη σειρά των ομιλητών;</w:t>
      </w:r>
    </w:p>
    <w:p w14:paraId="7E821A3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Όχι. </w:t>
      </w:r>
    </w:p>
    <w:p w14:paraId="7E821A4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Με ποιο δικαίωμα αλλάζετε τη σειρά των ομιλητών;</w:t>
      </w:r>
    </w:p>
    <w:p w14:paraId="7E821A4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αλλάζουμε τη σειρά των ομιλητών. Θα είχε ολοκληρώσει τώρα. Θέλει να τοποθετηθεί για ένα λεπτό, να εξηγήσει κάτι ο κύριος συνάδελφος. Δεν θα μιλήσει ως ομιλητής μετά. </w:t>
      </w:r>
    </w:p>
    <w:p w14:paraId="7E821A4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Θα μιλήσει επί της ουσίας. Δεν είναι διαδικασία αυτή, με </w:t>
      </w:r>
      <w:proofErr w:type="spellStart"/>
      <w:r>
        <w:rPr>
          <w:rFonts w:eastAsia="Times New Roman" w:cs="Times New Roman"/>
          <w:szCs w:val="24"/>
        </w:rPr>
        <w:t>συγχωρείτε</w:t>
      </w:r>
      <w:proofErr w:type="spellEnd"/>
      <w:r>
        <w:rPr>
          <w:rFonts w:eastAsia="Times New Roman" w:cs="Times New Roman"/>
          <w:szCs w:val="24"/>
        </w:rPr>
        <w:t xml:space="preserve">. Θα είναι επί της ουσίας η τοποθέτησή του. Δεν προβλέπεται κάτι τέτοιο από κανένα άρθρο του Κανονισμού. Ρωτήστε το και εάν προβλέπεται, εγώ θα παραιτηθώ. </w:t>
      </w:r>
    </w:p>
    <w:p w14:paraId="7E821A4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 xml:space="preserve">, επειδή δεν θέλω να δημιουργούνται θέματα μέσα στο Κοινοβούλιο, σας παρακαλώ πολύ αναμείνατε όταν θα έρθει η σειρά σας να μιλήσετε. </w:t>
      </w:r>
    </w:p>
    <w:p w14:paraId="7E821A4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Ελάτε, κύριε Καραγιαννίδη, μια και είστε ανυπόμονος, να τοποθετηθείτε για επτά λεπτά.</w:t>
      </w:r>
    </w:p>
    <w:p w14:paraId="7E821A4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Ευχαριστώ, κύριε Πρόεδρε. </w:t>
      </w:r>
    </w:p>
    <w:p w14:paraId="7E821A4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Υπήρχε μια συνεννόηση με τον κ. Αθανασίου πριν και μια συμφωνία. Όταν κάποιος Βουλευτής σηκώνεται ξαφνικά και λέει «έχω μια τροπολογία, να την αιτιολογήσω», εάν κατατεθούν δεκαπέντε τροπολογίες θα διαρραγεί η σειρά. Δεν γίνεται αυτό. Μπορούμε να το κάνουμε με συνεννόηση. Εάν ερχόσασταν και βλέπαμε ότι μπορούμε να συνεννοηθούμε όλα τα κόμματα, θα γινόταν. </w:t>
      </w:r>
    </w:p>
    <w:p w14:paraId="7E821A4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Λόγω περιορισμένου χρόνου έτσι και αλλιώς δεν μπορώ να επεκταθώ σε πολλά ζητήματα. Θα επικεντρώσω σε τρία, τέσσερα ζητήματα που έχουν προκαλέσει και τη μεγαλύτερη αντιπαράθεση ή κουβέντα. </w:t>
      </w:r>
    </w:p>
    <w:p w14:paraId="7E821A4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Ξεκινάω με τους επιθεωρητές. Θεωρούμε ότι υπάρχει αναβάθμιση των επιθεωρητών και ελεγκτών του Υπουργείου Ναυτιλίας. Όχι μόνο δεν απαξιώνεται ο κλάδος των επιθεωρητών και ελεγκτών, όπως μας κατηγορούν, αλλά τον αναβαθμίζουμε βάζοντας για πρώτη φορά κριτήρια και προσόντα που θα πρέπει να έχουν οι επιθεωρητές. </w:t>
      </w:r>
    </w:p>
    <w:p w14:paraId="7E821A4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Σκοπός μας είναι να αποκτήσει ο κλάδος των επιθεωρητών τον ρόλο που θα πρέπει να έχει, να υπάρξει σωστή και λειτουργική διαμόρφωσή του και να γίνει ελεγκτικός μηχανισμός για τους νηογνώμονες. Δεν γίνεται και ελεγκτής και ελεγχόμενος να είναι ο ίδιος φορέας. Για πρώτη φορά, επίσης, δημιουργείται Σχολή Επιθεωρητών Ελεγκτών στο Υπουργείο και πρώτη φορά θα γίνονται έλεγχοι πάνω στα πλοία που θα ελέγχονται οι νηογνώμονες που μέχρι τώρα δεν ελεγχόντουσαν. </w:t>
      </w:r>
    </w:p>
    <w:p w14:paraId="7E821A4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Ο μετασχηματισμός του κλάδου ελέγχου πλοίων σε αποτελεσματικό και ουσιαστικά επιτελικό και εποπτικό φορέα των νηογνωμόνων που από 30-9-2018 θα εκδίδουν τα προβλεπόμενα πιστοποιητικά των ελληνικών πλοίων, εκτός συγκεκριμένων εξαιρέσεων, γεγονός που αν και προβλέπουν θεσμικά ήδη από το 1973, αδικαιολόγητα μέχρι σήμερα δεν εφαρμοζόταν. Έτσι επιτρέπεται επιπλέον η βέλτιστη αξιοποίηση του ανθρώπινου δυναμικού και των πόρων του κλάδου ελέγχου πλοίων, σε αντίθεση με την υφιστάμενη </w:t>
      </w:r>
      <w:proofErr w:type="spellStart"/>
      <w:r>
        <w:rPr>
          <w:rFonts w:eastAsia="Times New Roman" w:cs="Times New Roman"/>
          <w:szCs w:val="24"/>
        </w:rPr>
        <w:t>υποστελέχωση</w:t>
      </w:r>
      <w:proofErr w:type="spellEnd"/>
      <w:r>
        <w:rPr>
          <w:rFonts w:eastAsia="Times New Roman" w:cs="Times New Roman"/>
          <w:szCs w:val="24"/>
        </w:rPr>
        <w:t xml:space="preserve">. </w:t>
      </w:r>
    </w:p>
    <w:p w14:paraId="7E821A4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Έντεχνα παρουσιάζεται από την Αξιωματική Αντιπολίτευση ότι πάμε να κλείσουμε τον κλάδο. Δεν υπάρχει καμμία περίπτωση να συμβεί αυτό. Συμβαίνει ακριβώς το αντίθετο. Η ανάγκη μετεξέλιξης του κλάδου ελέγχου πλοίων σε εποπτικό φορέα των </w:t>
      </w:r>
      <w:proofErr w:type="spellStart"/>
      <w:r>
        <w:rPr>
          <w:rFonts w:eastAsia="Times New Roman" w:cs="Times New Roman"/>
          <w:szCs w:val="24"/>
        </w:rPr>
        <w:t>νηογνωμονικών</w:t>
      </w:r>
      <w:proofErr w:type="spellEnd"/>
      <w:r>
        <w:rPr>
          <w:rFonts w:eastAsia="Times New Roman" w:cs="Times New Roman"/>
          <w:szCs w:val="24"/>
        </w:rPr>
        <w:t xml:space="preserve"> επιχειρήσεων έχει αναγνωριστεί από το 2003 όταν και ο Γιώργος Ανωμερίτης με υπουργική απόφαση την οποία έσπευσε να αποποιηθεί πολύ γρήγορα ο εισηγητής της Δημοκρατικής Συμπαράταξης, αφαίρεσε από τον κλάδο την αρμοδιότητα έκδοσης πιστοποιητικών αξιοπλοΐας που εκδίδονταν από αναγνωρισμένους οργανισμούς, με το σαφές αιτιολογικό της αναβάθμισης του ρόλου του ΚΕΠ.</w:t>
      </w:r>
    </w:p>
    <w:p w14:paraId="7E821A4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Σε αυτά τα χρόνια που δεν έγινε αυτό το πράγμα, ο κλάδος αυτός στερήθηκε αξιοπρεπείς κτηριακές και υλικοτεχνικές υποδομές, δεν πιστοποιήθηκε κατά τον κανονισμό 391 του 2009, αλλά εξέδιδε τα ίδια πιστοποιητικά που εξέδιδαν οι νηογνώμονες αναγνωρισμένοι από την </w:t>
      </w:r>
      <w:r>
        <w:rPr>
          <w:rFonts w:eastAsia="Times New Roman" w:cs="Times New Roman"/>
          <w:szCs w:val="24"/>
          <w:lang w:val="en-US"/>
        </w:rPr>
        <w:t>EMSA</w:t>
      </w:r>
      <w:r>
        <w:rPr>
          <w:rFonts w:eastAsia="Times New Roman" w:cs="Times New Roman"/>
          <w:szCs w:val="24"/>
        </w:rPr>
        <w:t>.</w:t>
      </w:r>
    </w:p>
    <w:p w14:paraId="7E821A4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Πριν πάω στα εργασιακά και επειδή τέθηκε από την Αξιωματική Αντιπολίτευση η διαφάνεια του νομοσχεδίου, θα σας διαβάσω μερικές ρυθμίσεις που κάνατε το 2014 και αφορούν τη διαφάνεια περί της οποίας κόπτεστε. Στο άρθρο 33, παράγραφος 3, περίπτωση γ΄ του 2014 –είναι ο ν.4256- αξιωματικοί που δεν συμπλήρωναν τα προσόντα προαγωγής χωρίς δική τους υπαιτιότητα, δεν μπορούσαν να προαχθούν, ακόμα και αν έφταναν στον μέγιστο χρόνο παραμονής στον βαθμό.</w:t>
      </w:r>
    </w:p>
    <w:p w14:paraId="7E821A4E" w14:textId="77777777" w:rsidR="00AB6C9A" w:rsidRDefault="00F80A0E">
      <w:pPr>
        <w:spacing w:after="0" w:line="600" w:lineRule="auto"/>
        <w:ind w:firstLine="720"/>
        <w:jc w:val="both"/>
        <w:rPr>
          <w:rFonts w:eastAsia="Times New Roman"/>
          <w:szCs w:val="24"/>
        </w:rPr>
      </w:pPr>
      <w:r>
        <w:rPr>
          <w:rFonts w:eastAsia="Times New Roman"/>
          <w:szCs w:val="24"/>
        </w:rPr>
        <w:t xml:space="preserve">Δεύτερη περίπτωση: Το άρθρο 56 του ν.4310/2014 που δημοσιεύτηκε στις 8-12-2014 λίγες μέρες πριν τις εκλογές. Με αυτό, συγκεκριμένα στελέχη του Λιμενικού Σώματος παρέμειναν εν ενεργεία για δύο ακόμη χρόνια, ενώ ταυτόχρονα εκατοντάδες συνάδελφοί τους αποστρατεύονταν λόγω συμπλήρωσης </w:t>
      </w:r>
      <w:proofErr w:type="spellStart"/>
      <w:r>
        <w:rPr>
          <w:rFonts w:eastAsia="Times New Roman"/>
          <w:szCs w:val="24"/>
        </w:rPr>
        <w:t>τριακονταπενταετίας</w:t>
      </w:r>
      <w:proofErr w:type="spellEnd"/>
      <w:r>
        <w:rPr>
          <w:rFonts w:eastAsia="Times New Roman"/>
          <w:szCs w:val="24"/>
        </w:rPr>
        <w:t xml:space="preserve">. Με τη δεύτερη παράγραφο αυτού του άρθρου που ψηφίσατε και περάσατε, θεσμοθετήθηκε το δικαίωμα στελεχών που υπηρετούν στην έκτη, όγδοη και ένατη περιφερειακή διοίκηση να επιστρέψουν. Μόνο αυτά. Φωτογραφικά. Για να μιλάμε για διαφάνεια. </w:t>
      </w:r>
    </w:p>
    <w:p w14:paraId="7E821A4F" w14:textId="77777777" w:rsidR="00AB6C9A" w:rsidRDefault="00F80A0E">
      <w:pPr>
        <w:spacing w:after="0" w:line="600" w:lineRule="auto"/>
        <w:ind w:firstLine="720"/>
        <w:jc w:val="both"/>
        <w:rPr>
          <w:rFonts w:eastAsia="Times New Roman"/>
          <w:szCs w:val="24"/>
        </w:rPr>
      </w:pPr>
      <w:r>
        <w:rPr>
          <w:rFonts w:eastAsia="Times New Roman"/>
          <w:szCs w:val="24"/>
        </w:rPr>
        <w:t xml:space="preserve">Πάμε λοιπόν στα εργασιακά: Υπάρχει επιμήκυνση από τέσσερα χρόνια στα πέντε για το οκτάμηνο υπηρεσίας επί των πλοίων που χρειάζεται να έχει ένας ναυτικός για να παραμένει στο Μητρώο Ναυτικών. Φαντάζομαι αυτή η επιμήκυνση εξυπηρετεί τους άνεργους ναυτικούς και άρα θα ψηφιστεί. Υποχρέωση στις ακτοπλοϊκές επιχειρήσεις πριν την έναρξη των δρομολογίων να έχουν εξοφλήσει τους βασικούς μισθούς τουλάχιστον και τα επιδόματα του πληρώματος του πλοίου και τις αναλογούσες εισφορές προς τους αρμόδιους ασφαλιστικούς φορείς. Σε αντίθετη περίπτωση, μπορεί να γίνει μέχρι και απαγόρευση απόπλου. </w:t>
      </w:r>
    </w:p>
    <w:p w14:paraId="7E821A50" w14:textId="77777777" w:rsidR="00AB6C9A" w:rsidRDefault="00F80A0E">
      <w:pPr>
        <w:spacing w:after="0" w:line="600" w:lineRule="auto"/>
        <w:ind w:firstLine="720"/>
        <w:jc w:val="both"/>
        <w:rPr>
          <w:rFonts w:eastAsia="Times New Roman"/>
          <w:szCs w:val="24"/>
        </w:rPr>
      </w:pPr>
      <w:r>
        <w:rPr>
          <w:rFonts w:eastAsia="Times New Roman"/>
          <w:szCs w:val="24"/>
        </w:rPr>
        <w:t xml:space="preserve">Γι’ αυτό το άρθρο ακούστηκαν πολλά πράγματα. Η Νέα Δημοκρατία μάς κατηγόρησε ότι δημιουργούμε πρόβλημα στους εφοπλιστές, το ΚΚΕ ότι λειτουργούμε αντεργατικά. Ή το ένα ή το άλλο. Εμείς λέμε ούτε το ένα ούτε το άλλο. Είναι προφανές ότι προσπαθούμε με γνώμονα την υπεράσπιση των συμφερόντων των εργαζόμενων ενάντια στην εργοδοτική ασυδοσία να θεσμοθετήσουμε ένα πλαίσιο στο οποίο οι ναυτικοί θα δουλεύουν και θα πληρώνονται. </w:t>
      </w:r>
    </w:p>
    <w:p w14:paraId="7E821A51" w14:textId="77777777" w:rsidR="00AB6C9A" w:rsidRDefault="00F80A0E">
      <w:pPr>
        <w:spacing w:after="0" w:line="600" w:lineRule="auto"/>
        <w:ind w:firstLine="720"/>
        <w:jc w:val="both"/>
        <w:rPr>
          <w:rFonts w:eastAsia="Times New Roman"/>
          <w:szCs w:val="24"/>
        </w:rPr>
      </w:pPr>
      <w:r>
        <w:rPr>
          <w:rFonts w:eastAsia="Times New Roman"/>
          <w:szCs w:val="24"/>
        </w:rPr>
        <w:t>Ενοχλείται ίσως η Αξιωματική Αντιπολίτευση, αλλά όταν οι ναυτικοί της ΝΕΛ έμειναν για τρία χρόνια απλήρωτοι η κυβέρνηση της Νέας Δημοκρατίας και του ΠΑΣΟΚ δεν έκανε απολύτως τίποτα. Ο κ. Αθανασίου στην επιτροπή είπε ότι αυτό το πράγμα είναι εξωφρενικό και δεν γίνεται να συνδέεται η ρευστότητα κάθε εταιρείας με την ακτοπλοΐα. Δηλαδή, για να πληρώνονται οι εργαζόμενοι θα πρέπει να ρωτάμε πρώτα αν η εταιρεία έχει ρευστότητα και άρα θα πληρωθούν.</w:t>
      </w:r>
    </w:p>
    <w:p w14:paraId="7E821A52" w14:textId="77777777" w:rsidR="00AB6C9A" w:rsidRDefault="00F80A0E">
      <w:pPr>
        <w:spacing w:after="0" w:line="600" w:lineRule="auto"/>
        <w:ind w:firstLine="720"/>
        <w:jc w:val="both"/>
        <w:rPr>
          <w:rFonts w:eastAsia="Times New Roman"/>
          <w:szCs w:val="24"/>
        </w:rPr>
      </w:pPr>
      <w:r>
        <w:rPr>
          <w:rFonts w:eastAsia="Times New Roman"/>
          <w:szCs w:val="24"/>
        </w:rPr>
        <w:t xml:space="preserve">Πάμε στα έσοδα τώρα. Αυτό είναι, επίσης, ένα άρθρο στο οποίο έγινε μεγάλη κουβέντα και νομίζω ότι δεν υπήρχε πολύ μεγάλος λόγος για να γίνει αυτό. Θεσπίζεται παράβολο πληρωμής υπέρ του δημοσίου για τη χορήγηση άδειας πραγματοποίησης εργασιών μετάγγισης φορτίων χύμα αργού πετρελαίου και παραγώγων αυτού μεταξύ των δεξαμενόπλοιων στη χωρική θάλασσα. Γίνεται προσδιορισμός προστίμου που επιβάλλεται στον υπαίτιο παράνομης παρέμβασης στον αιγιαλό, στην παραλία, στη θάλασσα, στον πυθμένα και τη ζώνη λιμένα. Υπάρχουν ιδιαίτερα αυστηρά πρόστιμα για παραβάσεις της νομοθεσίας περί προστασίας περιβάλλοντος. Τροποποιείται το θεσμικό πλαίσιο για τη διαδικασία επιβίβασης και δράσης ένοπλων ιδιωτών φρουρών σε υπό ελληνική σημαία εμπορικά πλοία, επιδιώκεται καταβολή τελών για τροποποιήσεις, ανανεώσεις και εκδόσεις αναφερόμενων αδειών. Γίνεται αναμόρφωση του θεσμικού πλαισίου ως προς το τέλος παραμονής </w:t>
      </w:r>
      <w:proofErr w:type="spellStart"/>
      <w:r>
        <w:rPr>
          <w:rFonts w:eastAsia="Times New Roman"/>
          <w:szCs w:val="24"/>
        </w:rPr>
        <w:t>πλόων</w:t>
      </w:r>
      <w:proofErr w:type="spellEnd"/>
      <w:r>
        <w:rPr>
          <w:rFonts w:eastAsia="Times New Roman"/>
          <w:szCs w:val="24"/>
        </w:rPr>
        <w:t xml:space="preserve"> πλοίων αναψυχής και μικρών σκαφών, προκειμένου το επιβαλλόμενο υπέρ του δημοσίου τέλος να είναι ορθολογικότερο.</w:t>
      </w:r>
    </w:p>
    <w:p w14:paraId="7E821A53" w14:textId="77777777" w:rsidR="00AB6C9A" w:rsidRDefault="00F80A0E">
      <w:pPr>
        <w:spacing w:after="0" w:line="600" w:lineRule="auto"/>
        <w:ind w:firstLine="720"/>
        <w:jc w:val="both"/>
        <w:rPr>
          <w:rFonts w:eastAsia="Times New Roman"/>
          <w:szCs w:val="24"/>
        </w:rPr>
      </w:pPr>
      <w:r>
        <w:rPr>
          <w:rFonts w:eastAsia="Times New Roman"/>
          <w:szCs w:val="24"/>
        </w:rPr>
        <w:t>Να θυμίσω εδώ το εξής, γιατί υπήρξε από πλευράς Αξιωματικής Αντιπολίτευσης αίτημα να αποσυρθεί το συγκεκριμένο άρθρο ώστε να μην μπει το τέλος: Θα σας διαβάσω δήλωση -την ομιλία του από τα Πρακτικά της Βουλής- του κ. Βαρβιτσιώτη όταν ήταν Υπουργός Ναυτιλίας και το τι έλεγε γι’ αυτό το τέλος που εσείς ζητάτε να μην ισχύσει. «Πρώτα απ’ όλα, βεβαίως, γίνεται για να τονώσουμε τα έσοδα. Δεύτερος λόγος είναι για να αποκαταστήσουμε την κοινωνική δικαιοσύνη διότι πρέπει να υπάρχει ένα τέλος στη θάλασσα ανάλογα με το τέλος κυκλοφορίας στην ξηρά». Αυτά λέγατε το 2014. Γιατί άλλαξε αυτό σήμερα, δεν υπάρχει κάποια λογική εξήγηση.</w:t>
      </w:r>
    </w:p>
    <w:p w14:paraId="7E821A54" w14:textId="77777777" w:rsidR="00AB6C9A" w:rsidRDefault="00F80A0E">
      <w:pPr>
        <w:spacing w:after="0" w:line="600" w:lineRule="auto"/>
        <w:ind w:firstLine="720"/>
        <w:jc w:val="both"/>
        <w:rPr>
          <w:rFonts w:eastAsia="Times New Roman"/>
          <w:szCs w:val="24"/>
        </w:rPr>
      </w:pPr>
      <w:r>
        <w:rPr>
          <w:rFonts w:eastAsia="Times New Roman"/>
          <w:szCs w:val="24"/>
        </w:rPr>
        <w:t>Να περάσω τελευταία στην πλοηγική, που είναι η ενδυνάμωση της Πλοηγικής Υπηρεσίας με σύσταση νέων οργανικών θέσεων απασχόλησης του συνόλου των προβλεπόμενων κλάδων του ναυτικού προσωπικού.</w:t>
      </w:r>
    </w:p>
    <w:p w14:paraId="7E821A55"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Καραγιαννίδη,  παρακαλώ ολοκληρώστε. </w:t>
      </w:r>
    </w:p>
    <w:p w14:paraId="7E821A56" w14:textId="77777777" w:rsidR="00AB6C9A" w:rsidRDefault="00F80A0E">
      <w:pPr>
        <w:spacing w:after="0"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Τελειώνω σε μισό λεπτό. </w:t>
      </w:r>
    </w:p>
    <w:p w14:paraId="7E821A57"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Εσείς δεν είχατε ανοχή για μισό λεπτό, πριν. </w:t>
      </w:r>
    </w:p>
    <w:p w14:paraId="7E821A58" w14:textId="77777777" w:rsidR="00AB6C9A" w:rsidRDefault="00F80A0E">
      <w:pPr>
        <w:spacing w:after="0" w:line="600" w:lineRule="auto"/>
        <w:ind w:firstLine="720"/>
        <w:jc w:val="both"/>
        <w:rPr>
          <w:rFonts w:eastAsia="Times New Roman"/>
          <w:szCs w:val="24"/>
        </w:rPr>
      </w:pPr>
      <w:r>
        <w:rPr>
          <w:rFonts w:eastAsia="Times New Roman"/>
          <w:szCs w:val="24"/>
        </w:rPr>
        <w:t>Ολοκληρώστε, σας παρακαλώ.</w:t>
      </w:r>
    </w:p>
    <w:p w14:paraId="7E821A59" w14:textId="77777777" w:rsidR="00AB6C9A" w:rsidRDefault="00F80A0E">
      <w:pPr>
        <w:spacing w:after="0"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Κύριε Πρόεδρε, νομίζω ότι μπορείτε να διαχειριστείτε καλύτερα την κουβέντα. Δεν θα έπρεπε να πείτε σε μένα τώρα ότι δεν είχα ανοχή. </w:t>
      </w:r>
    </w:p>
    <w:p w14:paraId="7E821A5A"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Θα το πω και στον κ. </w:t>
      </w:r>
      <w:proofErr w:type="spellStart"/>
      <w:r>
        <w:rPr>
          <w:rFonts w:eastAsia="Times New Roman"/>
          <w:szCs w:val="24"/>
        </w:rPr>
        <w:t>Μηταράκη</w:t>
      </w:r>
      <w:proofErr w:type="spellEnd"/>
      <w:r>
        <w:rPr>
          <w:rFonts w:eastAsia="Times New Roman"/>
          <w:szCs w:val="24"/>
        </w:rPr>
        <w:t xml:space="preserve"> μετά.</w:t>
      </w:r>
    </w:p>
    <w:p w14:paraId="7E821A5B" w14:textId="77777777" w:rsidR="00AB6C9A" w:rsidRDefault="00F80A0E">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Μηταράκη</w:t>
      </w:r>
      <w:proofErr w:type="spellEnd"/>
      <w:r>
        <w:rPr>
          <w:rFonts w:eastAsia="Times New Roman"/>
          <w:szCs w:val="24"/>
        </w:rPr>
        <w:t>, έχετε τον λόγο.</w:t>
      </w:r>
    </w:p>
    <w:p w14:paraId="7E821A5C" w14:textId="77777777" w:rsidR="00AB6C9A" w:rsidRDefault="00F80A0E">
      <w:pPr>
        <w:spacing w:after="0"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Να σταματήσετε στα επτά λεπτά και τον κ. </w:t>
      </w:r>
      <w:proofErr w:type="spellStart"/>
      <w:r>
        <w:rPr>
          <w:rFonts w:eastAsia="Times New Roman"/>
          <w:szCs w:val="24"/>
        </w:rPr>
        <w:t>Μηταράκη</w:t>
      </w:r>
      <w:proofErr w:type="spellEnd"/>
      <w:r>
        <w:rPr>
          <w:rFonts w:eastAsia="Times New Roman"/>
          <w:szCs w:val="24"/>
        </w:rPr>
        <w:t>.</w:t>
      </w:r>
    </w:p>
    <w:p w14:paraId="7E821A5D"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Άμα θέλετε να τηρούμε τον Κανονισμό και να πηγαίνουμε όλοι σύμφωνα με τον Κανονισμό, να τον τηρούμε όλοι. </w:t>
      </w:r>
    </w:p>
    <w:p w14:paraId="7E821A5E" w14:textId="77777777" w:rsidR="00AB6C9A" w:rsidRDefault="00F80A0E">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Μηταράκη</w:t>
      </w:r>
      <w:proofErr w:type="spellEnd"/>
      <w:r>
        <w:rPr>
          <w:rFonts w:eastAsia="Times New Roman"/>
          <w:szCs w:val="24"/>
        </w:rPr>
        <w:t>, το ίδιο ισχύει και για σας. Μη νομίζετε ότι θα έχουμε ανοχή ως προς τον χρόνο σας.</w:t>
      </w:r>
    </w:p>
    <w:p w14:paraId="7E821A5F" w14:textId="77777777" w:rsidR="00AB6C9A" w:rsidRDefault="00F80A0E">
      <w:pPr>
        <w:spacing w:after="0"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Εννοείται, κύριε Πρόεδρε. Εγώ πάντα τηρώ τον χρόνο, όπως ξέρετε. Και πολύ καλά κάνετε κι επιμένετε στην τήρηση του Κανονισμού.</w:t>
      </w:r>
    </w:p>
    <w:p w14:paraId="7E821A60" w14:textId="77777777" w:rsidR="00AB6C9A" w:rsidRDefault="00F80A0E">
      <w:pPr>
        <w:spacing w:after="0" w:line="600" w:lineRule="auto"/>
        <w:ind w:firstLine="720"/>
        <w:jc w:val="both"/>
        <w:rPr>
          <w:rFonts w:eastAsia="Times New Roman"/>
          <w:szCs w:val="24"/>
        </w:rPr>
      </w:pPr>
      <w:r>
        <w:rPr>
          <w:rFonts w:eastAsia="Times New Roman"/>
          <w:szCs w:val="24"/>
        </w:rPr>
        <w:t xml:space="preserve">Κύριε Πρόεδρε, κυρίες και κύριοι συνάδελφοι, καταθέσαμε σήμερα τροπολογία με γενικό αριθμό 1355 και ειδικό 24, οι Βουλευτές της Νέας Δημοκρατίας Λέσβου, Χίου, Έβρου και Δωδεκανήσου για την παράταση του νησιωτικού ΦΠΑ για έναν ακόμη χρόνο, μέχρι τις 31 Δεκεμβρίου του 2018. Αυτές τις ημέρες οι πολίτες, οι φορείς, οι επαγγελματίες των νησιών μας βγήκαν στον δρόμο. </w:t>
      </w:r>
    </w:p>
    <w:p w14:paraId="7E821A6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Διαμαρτύρονται ότι σε έναν μήνα το κόστος ζωής τους θα γίνει αφόρητο, το κόστος παραγωγής θα γίνει δυσβάσταχτο. Το ακούει αυτό η Κυβέρνηση; Φοβάμαι πως όχι και δεν κάνει και κάτι γι’ αυτό.</w:t>
      </w:r>
    </w:p>
    <w:p w14:paraId="7E821A6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Προχθές η Υφυπουργός Οικονομικών ισχυρίστηκε σε δηλώσεις της ότι η Κυβέρνηση αναμένει από τους θεσμούς έγκριση για παράταση. Όμως, η Ευρωπαϊκή Επιτροπή, σε επιστολή που απέστειλε στην Ελλάδα στις 20 Νοεμβρίου διαψεύδει ότι έχει υποβληθεί ένα τέτοιο αίτημα και εκθέτει την Υφυπουργό. Η Κυβέρνηση λέει απροκάλυπτα ψέματα. Άλλα λέει μέσα και άλλα λέει έξω. Κανένα αίτημα δεν έχει υποβάλει προς την Κομισιόν για τον νησιωτικό ΦΠΑ, με κανέναν δεν διαπραγματεύεται.</w:t>
      </w:r>
    </w:p>
    <w:p w14:paraId="7E821A6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Καταθέτω και τις δηλώσεις της κ. </w:t>
      </w:r>
      <w:proofErr w:type="spellStart"/>
      <w:r>
        <w:rPr>
          <w:rFonts w:eastAsia="Times New Roman" w:cs="Times New Roman"/>
          <w:szCs w:val="24"/>
        </w:rPr>
        <w:t>Παπανάτσιου</w:t>
      </w:r>
      <w:proofErr w:type="spellEnd"/>
      <w:r>
        <w:rPr>
          <w:rFonts w:eastAsia="Times New Roman" w:cs="Times New Roman"/>
          <w:szCs w:val="24"/>
        </w:rPr>
        <w:t xml:space="preserve"> και την επιστολή της Ευρωπαϊκής Επιτροπής που σας ανέφερα.</w:t>
      </w:r>
    </w:p>
    <w:p w14:paraId="7E821A6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Νότης </w:t>
      </w:r>
      <w:proofErr w:type="spellStart"/>
      <w:r>
        <w:rPr>
          <w:rFonts w:eastAsia="Times New Roman" w:cs="Times New Roman"/>
          <w:szCs w:val="24"/>
        </w:rPr>
        <w:t>Μηταράκης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E821A6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Ως γνωστόν η φορολογική πολιτική ανήκει στην πολιτική των κρατών-μελών. Ο σχεδιασμός και οι τελικές αποφάσεις ανήκουν στη συγκυβέρνηση Τσίπρα - Καμμένου. Οι νησιώτες πρέπει να ξέρουν ότι από τους πρώτους μήνες διακυβέρνησης ΣΥΡΙΖΑ - ΑΝΕΛ, όταν δήθεν κάναμε αντίσταση στους θεσμούς, οι κύριοι Τσίπρας και </w:t>
      </w:r>
      <w:proofErr w:type="spellStart"/>
      <w:r>
        <w:rPr>
          <w:rFonts w:eastAsia="Times New Roman" w:cs="Times New Roman"/>
          <w:szCs w:val="24"/>
        </w:rPr>
        <w:t>Βαρουφάκης</w:t>
      </w:r>
      <w:proofErr w:type="spellEnd"/>
      <w:r>
        <w:rPr>
          <w:rFonts w:eastAsia="Times New Roman" w:cs="Times New Roman"/>
          <w:szCs w:val="24"/>
        </w:rPr>
        <w:t xml:space="preserve"> ισχυρίστηκαν ότι θα αποδεχόντουσαν ελάχιστα μέτρα μόνον για να κλείσει η αξιολόγηση. Μέσα σε αυτά τα ελάχιστα τον Μάιο του 2015 ο κ. Τσίπρας συμπεριέλαβε και τον νησιωτικό ΦΠΑ. Τόσο πιστεύει και στηρίζει αυτή η Κυβέρνηση τη </w:t>
      </w:r>
      <w:proofErr w:type="spellStart"/>
      <w:r>
        <w:rPr>
          <w:rFonts w:eastAsia="Times New Roman" w:cs="Times New Roman"/>
          <w:szCs w:val="24"/>
        </w:rPr>
        <w:t>νησιωτικότητα</w:t>
      </w:r>
      <w:proofErr w:type="spellEnd"/>
      <w:r>
        <w:rPr>
          <w:rFonts w:eastAsia="Times New Roman" w:cs="Times New Roman"/>
          <w:szCs w:val="24"/>
        </w:rPr>
        <w:t>.</w:t>
      </w:r>
    </w:p>
    <w:p w14:paraId="7E821A6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Με αυτήν εδώ την πρόταση που σας καταθέτω ο κ. Τσίπρας έδωσε τον Μάιο του 2015 στους θεσμούς την κατάργηση του νησιωτικού ΦΠΑ. Το καταθέτω.</w:t>
      </w:r>
    </w:p>
    <w:p w14:paraId="7E821A6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Νότης </w:t>
      </w:r>
      <w:proofErr w:type="spellStart"/>
      <w:r>
        <w:rPr>
          <w:rFonts w:eastAsia="Times New Roman" w:cs="Times New Roman"/>
          <w:szCs w:val="24"/>
        </w:rPr>
        <w:t>Μηταράκης</w:t>
      </w:r>
      <w:proofErr w:type="spellEnd"/>
      <w:r>
        <w:rPr>
          <w:rFonts w:eastAsia="Times New Roman" w:cs="Times New Roman"/>
          <w:szCs w:val="24"/>
        </w:rPr>
        <w:t xml:space="preserve"> καταθέτει για τα Πρακτικά την προαναφερθείσα πρόταση, η οποία βρίσκεται στο αρχείο του Τμήματος Γραμματείας της Διεύθυνσης Στενογραφίας και Πρακτικών της Βουλής)</w:t>
      </w:r>
    </w:p>
    <w:p w14:paraId="7E821A6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Και είναι η Κυβέρνηση ΣΥΡΙΖΑ - ΑΝΕΛ που διαπραγματεύτηκε το τρίτο μνημόνιο και το έφερε για ψήφιση στη Βουλή. Χωρίς δεύτερη σκέψη, απεμπόλησε ένα μέτρο το οποίο στήριζε στην πράξη τα νησιά μας και ίσχυε εδώ και δεκαετίες. Τώρα με τον ν.4446 που ψηφίσατε το 2016 προχωράτε στην τελική εφαρμογή του. Να μην ακούσουμε σήμερα κροκοδείλια δάκρυα, γιατί ως απόδειξη της αδιαφορίας σας για τους νησιώτες ο κ. Τσίπρας δεν συμπεριέλαβε τον νησιωτικό ΦΠΑ ούτε στα δήθεν αντίμετρα ούτε στο κοινωνικό μέρισμα που ψηφίσατε προχθές.</w:t>
      </w:r>
    </w:p>
    <w:p w14:paraId="7E821A6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τα ακριτικά μας νησιά χαρακτηρίζονται από συγκεκριμένες ιδιαιτερότητες. Είναι μακριά από το κέντρο. Δέχονται ανταγωνισμό από τις γειτονικές χώρες, κυρίως από την Τουρκία. Αντιμετωπίζουν αυξημένο κόστος μεταφοράς. Την ίδια στιγμή, πρέπει να είναι βασικός εθνικός μας στόχος όχι απλώς να διατηρήσουμε τον πληθυσμό σε αυτά τα νησιά, αλλά να τον αυξήσουμε, όπως πρέπει να αυξήσουμε την οικονομική δραστηριότητα.</w:t>
      </w:r>
    </w:p>
    <w:p w14:paraId="7E821A6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Πώς θα το κάνετε, κυρίες και κύριοι της Κυβέρνησης αυτό; Ποιος είναι ο συγκεκριμένος σχεδιασμός σας; Με την οριστική κατάργηση του μειωμένου ΦΠΑ σε έναν μήνα από σήμερα οι κάτοικοι θα δουν ξαφνικά όλα τα είδη πρώτης ανάγκης να είναι πολύ πιο ακριβά από την ηπειρωτική Ελλάδα και πολύ πιο ακριβά από τη γείτονα. Είναι ένα ισχυρό πλήγμα στην αγοραστική δύναμη των κατοίκων μέσα στον χειμώνα, όπου στα νησιά στα οποία υπάρχει κάποιος τουρισμός, τα εισοδήματα είναι μειωμένα, καθώς βρισκόμαστε εκτός τουριστικής περιόδου.</w:t>
      </w:r>
    </w:p>
    <w:p w14:paraId="7E821A6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Κάποιοι καταναλωτές θα στραφούν προς τις γειτονικές χώρες, όπως συμβαίνει ήδη στη βόρεια Ελλάδα. Και αυτό στις μικρές κλειστές κοινωνίες των νησιών θα έχει αλυσιδωτές αντιδράσεις σε όλο το φάσμα της οικονομικής δραστηριότητας. Το κόστος παραγωγής και πρώτων υλών θα αυξηθεί, πλήττοντας την παραγωγή και τις εξαγωγικές δραστηριότητες των νησιών μας με άμεσες αρνητικές επιπτώσεις στην ανταγωνιστικότητα των προϊόντων μας. </w:t>
      </w:r>
    </w:p>
    <w:p w14:paraId="7E821A6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Η Κυβέρνηση –και αυτή είναι η πραγματικότητα, κυρίες και κύριοι συνάδελφοι- κλείνει τα μάτια μπροστά σε αυτές τις επιπτώσεις. Δεν ακούσαμε κουβέντα στην πράξη για μέτρα αντιστάθμισης των αρνητικών επιπτώσεων και του κόστους. Ο επενδυτικός νόμος, ως γνωστόν, παραμένει «πουκάμισο αδειανό». Οι υποδομές στα νησιά λιμνάζουν. Κυρίως φέτος και τα τελευταία δύο χρόνια το μεταναστευτικό πλήττει τα νησιά μας.</w:t>
      </w:r>
    </w:p>
    <w:p w14:paraId="7E821A6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Καταθέσαμε, λοιπόν, την παρούσα τροπολογία αποδεικνύοντας ότι η Νέα Δημοκρατία στηρίζει έμπρακτα τα ακριτικά νησιά. Καλούμε την Κυβέρνηση, έστω τώρα, την τελευταία στιγμή, να δεχτεί αυτήν την παράταση. Να η ευκαιρία να μπούμε σε έναν σοβαρό διάλογο μαζί με τους φορείς και τους κατοίκους για το πώς θα στηρίξουμε την ακριτική Ελλάδα, τις πύλες της χώρας μας. Αυτό το ζητάνε όλοι οι φορείς των νησιών.</w:t>
      </w:r>
    </w:p>
    <w:p w14:paraId="7E821A6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Σας καταθέτω, κυρίες και κύριοι συνάδελφοι, και το ψήφισμα των φορέων της Χίου στη χθεσινή μεγάλη συγκέντρωση διαμαρτυρίας που πραγματοποιήθηκε.</w:t>
      </w:r>
    </w:p>
    <w:p w14:paraId="7E821A6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Νότης </w:t>
      </w:r>
      <w:proofErr w:type="spellStart"/>
      <w:r>
        <w:rPr>
          <w:rFonts w:eastAsia="Times New Roman" w:cs="Times New Roman"/>
          <w:szCs w:val="24"/>
        </w:rPr>
        <w:t>Μηταράκης</w:t>
      </w:r>
      <w:proofErr w:type="spellEnd"/>
      <w:r>
        <w:rPr>
          <w:rFonts w:eastAsia="Times New Roman" w:cs="Times New Roman"/>
          <w:szCs w:val="24"/>
        </w:rPr>
        <w:t xml:space="preserve"> καταθέτει για τα Πρακτικά το προαναφερθέν ψήφισμα, το οποίο βρίσκεται στο αρχείο του Τμήματος Γραμματείας της Διεύθυνσης Στενογραφίας και Πρακτικών της Βουλής)</w:t>
      </w:r>
    </w:p>
    <w:p w14:paraId="7E821A7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Να πω και δύο θέματα επί του σημερινού νομοσχεδίου. Πρώτον, να σας θυμίσω, κύριε Υπουργέ, ότι στην πρόσφατη επίσκεψή σας στις Οινούσσες είχατε αποδεχτεί το αίτημα των τοπικών φορέων για την ίδρυση δημόσιας σχολής σωστικών μέσων.</w:t>
      </w:r>
    </w:p>
    <w:p w14:paraId="7E821A71" w14:textId="77777777" w:rsidR="00AB6C9A" w:rsidRDefault="00F80A0E">
      <w:pPr>
        <w:spacing w:after="0" w:line="600" w:lineRule="auto"/>
        <w:ind w:firstLine="720"/>
        <w:jc w:val="both"/>
        <w:rPr>
          <w:rFonts w:eastAsia="Times New Roman"/>
          <w:szCs w:val="24"/>
        </w:rPr>
      </w:pPr>
      <w:r>
        <w:rPr>
          <w:rFonts w:eastAsia="Times New Roman"/>
          <w:szCs w:val="24"/>
        </w:rPr>
        <w:t xml:space="preserve">Και αδικεί την αποδοχή σας αυτή το γεγονός ότι το φέρνετε με εκπρόθεσμη τροπολογία </w:t>
      </w:r>
      <w:proofErr w:type="spellStart"/>
      <w:r>
        <w:rPr>
          <w:rFonts w:eastAsia="Times New Roman"/>
          <w:szCs w:val="24"/>
        </w:rPr>
        <w:t>εκατόν</w:t>
      </w:r>
      <w:proofErr w:type="spellEnd"/>
      <w:r>
        <w:rPr>
          <w:rFonts w:eastAsia="Times New Roman"/>
          <w:szCs w:val="24"/>
        </w:rPr>
        <w:t xml:space="preserve"> δεκατεσσάρων σελίδων, αφού το νομοσχέδιο έχει ήδη συζητηθεί στην αρμόδια επιτροπή. Περιμένουμε, βέβαια, να δούμε στην πράξη αυτές τις εξαγγελίες να υλοποιούνται και να λειτουργεί αυτή η σχολή στις ακριτικές Οινούσσες. </w:t>
      </w:r>
    </w:p>
    <w:p w14:paraId="7E821A72" w14:textId="77777777" w:rsidR="00AB6C9A" w:rsidRDefault="00F80A0E">
      <w:pPr>
        <w:spacing w:after="0" w:line="600" w:lineRule="auto"/>
        <w:ind w:firstLine="720"/>
        <w:jc w:val="both"/>
        <w:rPr>
          <w:rFonts w:eastAsia="Times New Roman"/>
          <w:szCs w:val="24"/>
        </w:rPr>
      </w:pPr>
      <w:r>
        <w:rPr>
          <w:rFonts w:eastAsia="Times New Roman"/>
          <w:szCs w:val="24"/>
        </w:rPr>
        <w:t xml:space="preserve">Κλείνοντας, να </w:t>
      </w:r>
      <w:proofErr w:type="spellStart"/>
      <w:r>
        <w:rPr>
          <w:rFonts w:eastAsia="Times New Roman"/>
          <w:szCs w:val="24"/>
        </w:rPr>
        <w:t>επιστήσω</w:t>
      </w:r>
      <w:proofErr w:type="spellEnd"/>
      <w:r>
        <w:rPr>
          <w:rFonts w:eastAsia="Times New Roman"/>
          <w:szCs w:val="24"/>
        </w:rPr>
        <w:t xml:space="preserve"> την προσοχή σας για το θέμα των μεταγραφών των </w:t>
      </w:r>
      <w:proofErr w:type="spellStart"/>
      <w:r>
        <w:rPr>
          <w:rFonts w:eastAsia="Times New Roman"/>
          <w:szCs w:val="24"/>
        </w:rPr>
        <w:t>νεοεισαχθέντων</w:t>
      </w:r>
      <w:proofErr w:type="spellEnd"/>
      <w:r>
        <w:rPr>
          <w:rFonts w:eastAsia="Times New Roman"/>
          <w:szCs w:val="24"/>
        </w:rPr>
        <w:t xml:space="preserve"> σπουδαστών στις ΑΕΝ. Αυτές έχουν καθυστερήσει αρκετά και οι σπουδαστές ορκίζονται τις επόμενες ημέρες. Και αυτό επιφέρει κόστος και για τους σπουδαστές και για τις οικογένειές τους, που δεν θα μπορέσουν να παρακολουθήσουν τα εργαστήρια στις σχολές, στις οποίες τελικά θα φοιτήσουν. Κινδυνεύουν να μην μπορούν να </w:t>
      </w:r>
      <w:proofErr w:type="spellStart"/>
      <w:r>
        <w:rPr>
          <w:rFonts w:eastAsia="Times New Roman"/>
          <w:szCs w:val="24"/>
        </w:rPr>
        <w:t>αντεπεξέλθουν</w:t>
      </w:r>
      <w:proofErr w:type="spellEnd"/>
      <w:r>
        <w:rPr>
          <w:rFonts w:eastAsia="Times New Roman"/>
          <w:szCs w:val="24"/>
        </w:rPr>
        <w:t xml:space="preserve"> στις απαιτήσεις του πρώτου εξαμήνου, με δεδομένο ότι η διδακτέα ύλη δεν είναι ίδια σε όλες τις σχολές.</w:t>
      </w:r>
    </w:p>
    <w:p w14:paraId="7E821A73" w14:textId="77777777" w:rsidR="00AB6C9A" w:rsidRDefault="00F80A0E">
      <w:pPr>
        <w:spacing w:after="0" w:line="600" w:lineRule="auto"/>
        <w:ind w:firstLine="720"/>
        <w:jc w:val="both"/>
        <w:rPr>
          <w:rFonts w:eastAsia="Times New Roman"/>
          <w:szCs w:val="24"/>
        </w:rPr>
      </w:pPr>
      <w:r>
        <w:rPr>
          <w:rFonts w:eastAsia="Times New Roman"/>
          <w:szCs w:val="24"/>
        </w:rPr>
        <w:t>Παρακαλώ, κύριε Υπουργέ, να επιληφθείτε ώστε να ολοκληρωθούν σύντομα οι μεταγραφές στις σχολές ΑΕΝ.</w:t>
      </w:r>
    </w:p>
    <w:p w14:paraId="7E821A74" w14:textId="77777777" w:rsidR="00AB6C9A" w:rsidRDefault="00F80A0E">
      <w:pPr>
        <w:spacing w:after="0" w:line="600" w:lineRule="auto"/>
        <w:ind w:firstLine="720"/>
        <w:jc w:val="both"/>
        <w:rPr>
          <w:rFonts w:eastAsia="Times New Roman"/>
          <w:szCs w:val="24"/>
        </w:rPr>
      </w:pPr>
      <w:r>
        <w:rPr>
          <w:rFonts w:eastAsia="Times New Roman"/>
          <w:szCs w:val="24"/>
        </w:rPr>
        <w:t>Σας ευχαριστώ, κύριε Πρόεδρε.</w:t>
      </w:r>
    </w:p>
    <w:p w14:paraId="7E821A75" w14:textId="77777777" w:rsidR="00AB6C9A" w:rsidRDefault="00F80A0E">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7E821A76" w14:textId="77777777" w:rsidR="00AB6C9A" w:rsidRDefault="00F80A0E">
      <w:pPr>
        <w:spacing w:after="0"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 xml:space="preserve">Ευχαριστούμε, κύριε </w:t>
      </w:r>
      <w:proofErr w:type="spellStart"/>
      <w:r>
        <w:rPr>
          <w:rFonts w:eastAsia="Times New Roman"/>
          <w:bCs/>
          <w:szCs w:val="24"/>
        </w:rPr>
        <w:t>Μηταράκη</w:t>
      </w:r>
      <w:proofErr w:type="spellEnd"/>
      <w:r>
        <w:rPr>
          <w:rFonts w:eastAsia="Times New Roman"/>
          <w:bCs/>
          <w:szCs w:val="24"/>
        </w:rPr>
        <w:t>.</w:t>
      </w:r>
    </w:p>
    <w:p w14:paraId="7E821A77" w14:textId="77777777" w:rsidR="00AB6C9A" w:rsidRDefault="00F80A0E">
      <w:pPr>
        <w:spacing w:after="0"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Κεγκέρογλου</w:t>
      </w:r>
      <w:proofErr w:type="spellEnd"/>
      <w:r>
        <w:rPr>
          <w:rFonts w:eastAsia="Times New Roman"/>
          <w:bCs/>
          <w:szCs w:val="24"/>
        </w:rPr>
        <w:t xml:space="preserve">, από τη Δημοκρατική Συμπαράταξη. Μετά θα τοποθετηθεί ο κ. </w:t>
      </w:r>
      <w:proofErr w:type="spellStart"/>
      <w:r>
        <w:rPr>
          <w:rFonts w:eastAsia="Times New Roman"/>
          <w:bCs/>
          <w:szCs w:val="24"/>
        </w:rPr>
        <w:t>Παναγιώταρος</w:t>
      </w:r>
      <w:proofErr w:type="spellEnd"/>
      <w:r>
        <w:rPr>
          <w:rFonts w:eastAsia="Times New Roman"/>
          <w:bCs/>
          <w:szCs w:val="24"/>
        </w:rPr>
        <w:t xml:space="preserve"> ως Κοινοβουλευτικός Εκπρόσωπος. Προτείνω η διαδικασία να πάει δύο - τρεις ομιλητές, ένας κοινοβουλευτικός και αναμένουμε την επίσημη θέση του Προεδρείου, του κ. Καλογήρου. Έχουμε ρωτήσει μήπως προχωρήσουμε σε δεύτερη συνεδρίαση. Θα σας ενημερώσουμε κατά τη διάρκεια των ομιλητών.</w:t>
      </w:r>
    </w:p>
    <w:p w14:paraId="7E821A78" w14:textId="77777777" w:rsidR="00AB6C9A" w:rsidRDefault="00F80A0E">
      <w:pPr>
        <w:spacing w:after="0" w:line="600" w:lineRule="auto"/>
        <w:ind w:firstLine="720"/>
        <w:jc w:val="both"/>
        <w:rPr>
          <w:rFonts w:eastAsia="Times New Roman"/>
          <w:bCs/>
          <w:szCs w:val="24"/>
        </w:rPr>
      </w:pPr>
      <w:r>
        <w:rPr>
          <w:rFonts w:eastAsia="Times New Roman"/>
          <w:bCs/>
          <w:szCs w:val="24"/>
        </w:rPr>
        <w:t xml:space="preserve">Ορίστε, κύριε συνάδελφε, έχετε τον λόγο για επτά λεπτά. </w:t>
      </w:r>
    </w:p>
    <w:p w14:paraId="7E821A79" w14:textId="77777777" w:rsidR="00AB6C9A" w:rsidRDefault="00F80A0E">
      <w:pPr>
        <w:spacing w:after="0" w:line="600" w:lineRule="auto"/>
        <w:ind w:firstLine="720"/>
        <w:jc w:val="both"/>
        <w:rPr>
          <w:rFonts w:eastAsia="Times New Roman"/>
          <w:bCs/>
          <w:szCs w:val="24"/>
        </w:rPr>
      </w:pPr>
      <w:r>
        <w:rPr>
          <w:rFonts w:eastAsia="Times New Roman"/>
          <w:b/>
          <w:bCs/>
          <w:szCs w:val="24"/>
        </w:rPr>
        <w:t xml:space="preserve">ΒΑΣΙΛΕΙΟΣ ΚΕΓΚΕΡΟΓΛΟΥ: </w:t>
      </w:r>
      <w:r>
        <w:rPr>
          <w:rFonts w:eastAsia="Times New Roman"/>
          <w:bCs/>
          <w:szCs w:val="24"/>
        </w:rPr>
        <w:t>Ευχαριστώ, κύριε Πρόεδρε.</w:t>
      </w:r>
    </w:p>
    <w:p w14:paraId="7E821A7A" w14:textId="77777777" w:rsidR="00AB6C9A" w:rsidRDefault="00F80A0E">
      <w:pPr>
        <w:spacing w:after="0" w:line="600" w:lineRule="auto"/>
        <w:ind w:firstLine="720"/>
        <w:jc w:val="both"/>
        <w:rPr>
          <w:rFonts w:eastAsia="Times New Roman"/>
          <w:bCs/>
          <w:szCs w:val="24"/>
        </w:rPr>
      </w:pPr>
      <w:r>
        <w:rPr>
          <w:rFonts w:eastAsia="Times New Roman"/>
          <w:bCs/>
          <w:szCs w:val="24"/>
        </w:rPr>
        <w:t xml:space="preserve">Επιτρέψτε μου να αναφερθώ σε ένα θέμα, το οποίο απασχολεί πολλούς Έλληνες που ταξιδεύουν στη Γερμανία ή μέσω Γερμανίας και που επικοινωνούν μαζί μας για την τεράστια ταλαιπωρία, στην οποία υποβάλλονται, αφού ουσιαστικά η χώρα έχει βγει από τη Συνθήκη </w:t>
      </w:r>
      <w:proofErr w:type="spellStart"/>
      <w:r>
        <w:rPr>
          <w:rFonts w:eastAsia="Times New Roman"/>
          <w:bCs/>
          <w:szCs w:val="24"/>
        </w:rPr>
        <w:t>Σένγκεν</w:t>
      </w:r>
      <w:proofErr w:type="spellEnd"/>
      <w:r>
        <w:rPr>
          <w:rFonts w:eastAsia="Times New Roman"/>
          <w:bCs/>
          <w:szCs w:val="24"/>
        </w:rPr>
        <w:t xml:space="preserve">. </w:t>
      </w:r>
    </w:p>
    <w:p w14:paraId="7E821A7B" w14:textId="77777777" w:rsidR="00AB6C9A" w:rsidRDefault="00F80A0E">
      <w:pPr>
        <w:spacing w:after="0" w:line="600" w:lineRule="auto"/>
        <w:ind w:firstLine="720"/>
        <w:jc w:val="both"/>
        <w:rPr>
          <w:rFonts w:eastAsia="Times New Roman"/>
          <w:bCs/>
          <w:szCs w:val="24"/>
        </w:rPr>
      </w:pPr>
      <w:r>
        <w:rPr>
          <w:rFonts w:eastAsia="Times New Roman"/>
          <w:bCs/>
          <w:szCs w:val="24"/>
        </w:rPr>
        <w:t xml:space="preserve">Θα πρέπει να θυμίσουμε ότι αυτό βέβαια ήταν μια θέση του Πρωθυπουργού, ο οποίος, ερωτώμενος για τις επιπτώσεις από τη διαχείριση του μεταναστατευτικού ως προς τον κίνδυνο να βγούμε εκτός </w:t>
      </w:r>
      <w:proofErr w:type="spellStart"/>
      <w:r>
        <w:rPr>
          <w:rFonts w:eastAsia="Times New Roman"/>
          <w:bCs/>
          <w:szCs w:val="24"/>
        </w:rPr>
        <w:t>Σένγκεν</w:t>
      </w:r>
      <w:proofErr w:type="spellEnd"/>
      <w:r>
        <w:rPr>
          <w:rFonts w:eastAsia="Times New Roman"/>
          <w:bCs/>
          <w:szCs w:val="24"/>
        </w:rPr>
        <w:t xml:space="preserve">, είχε πει το αμίμητο: «Μας απειλούν ότι θα μας βγάλουν από τη Συνθήκη </w:t>
      </w:r>
      <w:proofErr w:type="spellStart"/>
      <w:r>
        <w:rPr>
          <w:rFonts w:eastAsia="Times New Roman"/>
          <w:bCs/>
          <w:szCs w:val="24"/>
        </w:rPr>
        <w:t>Σένγκεν</w:t>
      </w:r>
      <w:proofErr w:type="spellEnd"/>
      <w:r>
        <w:rPr>
          <w:rFonts w:eastAsia="Times New Roman"/>
          <w:bCs/>
          <w:szCs w:val="24"/>
        </w:rPr>
        <w:t xml:space="preserve">. Ας μας βγάλουν, μικρό το κακό». </w:t>
      </w:r>
    </w:p>
    <w:p w14:paraId="7E821A7C" w14:textId="77777777" w:rsidR="00AB6C9A" w:rsidRDefault="00F80A0E">
      <w:pPr>
        <w:spacing w:after="0" w:line="600" w:lineRule="auto"/>
        <w:ind w:firstLine="720"/>
        <w:jc w:val="both"/>
        <w:rPr>
          <w:rFonts w:eastAsia="Times New Roman"/>
          <w:bCs/>
          <w:szCs w:val="24"/>
        </w:rPr>
      </w:pPr>
      <w:r>
        <w:rPr>
          <w:rFonts w:eastAsia="Times New Roman"/>
          <w:bCs/>
          <w:szCs w:val="24"/>
        </w:rPr>
        <w:t xml:space="preserve">Είναι ίσως ένα από τα λίγα τα οποία έχει πετύχει αυτή η Κυβέρνηση, η οποία πανικόβλητη τώρα θα στείλει –λέει- τέσσερις αστυνομικούς, δύο στο κάθε αεροδρόμιο, για να βοηθήσουν τους Γερμανούς να κάνουν τους ελέγχους. Οποίος εξευτελισμός! Αποδέχεται η Κυβέρνηση με αυτόν τον τρόπο έμμεσα ότι η Ελλάδα είναι εκτός </w:t>
      </w:r>
      <w:proofErr w:type="spellStart"/>
      <w:r>
        <w:rPr>
          <w:rFonts w:eastAsia="Times New Roman"/>
          <w:bCs/>
          <w:szCs w:val="24"/>
        </w:rPr>
        <w:t>Σένγκεν</w:t>
      </w:r>
      <w:proofErr w:type="spellEnd"/>
      <w:r>
        <w:rPr>
          <w:rFonts w:eastAsia="Times New Roman"/>
          <w:bCs/>
          <w:szCs w:val="24"/>
        </w:rPr>
        <w:t>. Είναι απαράδεκτο.</w:t>
      </w:r>
    </w:p>
    <w:p w14:paraId="7E821A7D" w14:textId="77777777" w:rsidR="00AB6C9A" w:rsidRDefault="00F80A0E">
      <w:pPr>
        <w:spacing w:after="0" w:line="600" w:lineRule="auto"/>
        <w:ind w:firstLine="720"/>
        <w:jc w:val="both"/>
        <w:rPr>
          <w:rFonts w:eastAsia="Times New Roman"/>
          <w:bCs/>
          <w:szCs w:val="24"/>
        </w:rPr>
      </w:pPr>
      <w:r>
        <w:rPr>
          <w:rFonts w:eastAsia="Times New Roman"/>
          <w:bCs/>
          <w:szCs w:val="24"/>
        </w:rPr>
        <w:t xml:space="preserve">Και σήμερα, όμως, εδώ ο Υπουργός παραδέχτηκε ότι η εκπρόθεσμη τροπολογία των </w:t>
      </w:r>
      <w:proofErr w:type="spellStart"/>
      <w:r>
        <w:rPr>
          <w:rFonts w:eastAsia="Times New Roman"/>
          <w:bCs/>
          <w:szCs w:val="24"/>
        </w:rPr>
        <w:t>εκατόν</w:t>
      </w:r>
      <w:proofErr w:type="spellEnd"/>
      <w:r>
        <w:rPr>
          <w:rFonts w:eastAsia="Times New Roman"/>
          <w:bCs/>
          <w:szCs w:val="24"/>
        </w:rPr>
        <w:t xml:space="preserve"> δεκατεσσάρων σελίδων λίγες ώρες πριν λήξει η συνεδρίαση δεν είναι κάτι φυσιολογικό, είναι απαράδεκτο. Δεν μας τεκμηρίωσε, όμως, ποιο είναι το επείγον για το οποίο έρχεται η τροπολογία. Και αν είναι μια συγκεκριμένη διάταξη από την τροπολογία, ας την ξεκόψει, να μας πει ποια είναι και να τη βάλουμε και να την αποδεχτούμε. Ούτως ή άλλως, και οι άλλες τροπολογίες, που καταθέτει η Κυβέρνηση, εκπρόθεσμες είναι. Είναι πλέον καθεστώς το </w:t>
      </w:r>
      <w:proofErr w:type="spellStart"/>
      <w:r>
        <w:rPr>
          <w:rFonts w:eastAsia="Times New Roman"/>
          <w:bCs/>
          <w:szCs w:val="24"/>
        </w:rPr>
        <w:t>νομοθετείν</w:t>
      </w:r>
      <w:proofErr w:type="spellEnd"/>
      <w:r>
        <w:rPr>
          <w:rFonts w:eastAsia="Times New Roman"/>
          <w:bCs/>
          <w:szCs w:val="24"/>
        </w:rPr>
        <w:t xml:space="preserve"> εκτός κανονικής διαδικασίας. </w:t>
      </w:r>
    </w:p>
    <w:p w14:paraId="7E821A7E" w14:textId="77777777" w:rsidR="00AB6C9A" w:rsidRDefault="00F80A0E">
      <w:pPr>
        <w:spacing w:after="0" w:line="600" w:lineRule="auto"/>
        <w:ind w:firstLine="720"/>
        <w:jc w:val="both"/>
        <w:rPr>
          <w:rFonts w:eastAsia="Times New Roman"/>
          <w:bCs/>
          <w:szCs w:val="24"/>
        </w:rPr>
      </w:pPr>
      <w:r>
        <w:rPr>
          <w:rFonts w:eastAsia="Times New Roman"/>
          <w:bCs/>
          <w:szCs w:val="24"/>
        </w:rPr>
        <w:t xml:space="preserve">Βέβαια, το Υπουργείο Ναυτιλίας είναι αυτό το οποίο για τρία χρόνια δεν έχει φέρει ούτε ένα νομοθέτημα. Για τρία χρόνια τώρα δεν έχει φέρει ένα νομοθέτημα και τώρα έφερε ένα νομοσχέδιο με μια τροπολογία </w:t>
      </w:r>
      <w:proofErr w:type="spellStart"/>
      <w:r>
        <w:rPr>
          <w:rFonts w:eastAsia="Times New Roman"/>
          <w:bCs/>
          <w:szCs w:val="24"/>
        </w:rPr>
        <w:t>εκατόν</w:t>
      </w:r>
      <w:proofErr w:type="spellEnd"/>
      <w:r>
        <w:rPr>
          <w:rFonts w:eastAsia="Times New Roman"/>
          <w:bCs/>
          <w:szCs w:val="24"/>
        </w:rPr>
        <w:t xml:space="preserve"> δεκατεσσάρων σελίδων εκπρόθεσμη τελευταία στιγμή. Αυτό είναι το έργο του. Τρία χρόνια δεν έκανε τίποτα για την ανεργία των ανθρώπων, των ναυτικών, ασχολήθηκε μόνο με την «</w:t>
      </w:r>
      <w:r>
        <w:rPr>
          <w:rFonts w:eastAsia="Times New Roman"/>
          <w:bCs/>
          <w:szCs w:val="24"/>
          <w:lang w:val="en-US"/>
        </w:rPr>
        <w:t>COSCO</w:t>
      </w:r>
      <w:r>
        <w:rPr>
          <w:rFonts w:eastAsia="Times New Roman"/>
          <w:bCs/>
          <w:szCs w:val="24"/>
        </w:rPr>
        <w:t xml:space="preserve">». Είδαμε τα τραγελαφικά που υποστήριζε το πρώτο εξάμηνο ο κ. </w:t>
      </w:r>
      <w:proofErr w:type="spellStart"/>
      <w:r>
        <w:rPr>
          <w:rFonts w:eastAsia="Times New Roman"/>
          <w:bCs/>
          <w:szCs w:val="24"/>
        </w:rPr>
        <w:t>Δρίτσας</w:t>
      </w:r>
      <w:proofErr w:type="spellEnd"/>
      <w:r>
        <w:rPr>
          <w:rFonts w:eastAsia="Times New Roman"/>
          <w:bCs/>
          <w:szCs w:val="24"/>
        </w:rPr>
        <w:t>, που συμμετείχε στις διαδηλώσεις εναντίον της «</w:t>
      </w:r>
      <w:r>
        <w:rPr>
          <w:rFonts w:eastAsia="Times New Roman"/>
          <w:bCs/>
          <w:szCs w:val="24"/>
          <w:lang w:val="en-US"/>
        </w:rPr>
        <w:t>COSCO</w:t>
      </w:r>
      <w:r>
        <w:rPr>
          <w:rFonts w:eastAsia="Times New Roman"/>
          <w:bCs/>
          <w:szCs w:val="24"/>
        </w:rPr>
        <w:t>» και μετά υπέγραφε κανονικότατα, όχι μόνο ο ίδιος, συνολικά η Κυβέρνηση, ο κ. Τσίπρας.</w:t>
      </w:r>
    </w:p>
    <w:p w14:paraId="7E821A7F" w14:textId="77777777" w:rsidR="00AB6C9A" w:rsidRDefault="00F80A0E">
      <w:pPr>
        <w:spacing w:after="0" w:line="600" w:lineRule="auto"/>
        <w:ind w:firstLine="720"/>
        <w:jc w:val="both"/>
        <w:rPr>
          <w:rFonts w:eastAsia="Times New Roman"/>
          <w:bCs/>
          <w:szCs w:val="24"/>
        </w:rPr>
      </w:pPr>
      <w:r>
        <w:rPr>
          <w:rFonts w:eastAsia="Times New Roman"/>
          <w:bCs/>
          <w:szCs w:val="24"/>
        </w:rPr>
        <w:t xml:space="preserve">Τώρα η εξουσία είναι γλυκιά, βεβαίως. Δεν είχα καμμιά απαίτηση από τον κ. </w:t>
      </w:r>
      <w:proofErr w:type="spellStart"/>
      <w:r>
        <w:rPr>
          <w:rFonts w:eastAsia="Times New Roman"/>
          <w:bCs/>
          <w:szCs w:val="24"/>
        </w:rPr>
        <w:t>Δρίτσα</w:t>
      </w:r>
      <w:proofErr w:type="spellEnd"/>
      <w:r>
        <w:rPr>
          <w:rFonts w:eastAsia="Times New Roman"/>
          <w:bCs/>
          <w:szCs w:val="24"/>
        </w:rPr>
        <w:t xml:space="preserve">, μια που βρέθηκε στον υπουργικό θώκο στη συνέχεια να τηρήσει τη στάση την οποία είχε πριν. Δεν έχω καμμιά τέτοια απαίτηση. Δεν έκανε τίποτα τρία χρόνια τώρα για το μεγάλο πρόβλημα το οποίο είχε δημιουργηθεί με τους σπουδαστές των σχολών πλοιάρχων και μηχανικών, οι οποίοι εμπαίζονται τα τελευταία χρόνια από τις ναυτιλιακές εταιρείες, δεν μπορούν να κάνουν την πρακτική άσκηση, δεν μπορούν να ολοκληρώσουν την εκπαίδευσή τους. </w:t>
      </w:r>
    </w:p>
    <w:p w14:paraId="7E821A80" w14:textId="77777777" w:rsidR="00AB6C9A" w:rsidRDefault="00F80A0E">
      <w:pPr>
        <w:spacing w:after="0" w:line="600" w:lineRule="auto"/>
        <w:ind w:firstLine="720"/>
        <w:jc w:val="both"/>
        <w:rPr>
          <w:rFonts w:eastAsia="Times New Roman"/>
          <w:bCs/>
          <w:szCs w:val="24"/>
        </w:rPr>
      </w:pPr>
      <w:r>
        <w:rPr>
          <w:rFonts w:eastAsia="Times New Roman"/>
          <w:bCs/>
          <w:szCs w:val="24"/>
        </w:rPr>
        <w:t>Και έρχεται και φέρνει ένα νομοσχέδιο με διευθετήσεις για μεταθέσεις λιμενικών, με πλήρη υποβάθμιση του Συμβουλίου Μεταθέσεων και την άμεση πλέον εμπλοκή του Υπουργού σε αυτές. Αυτό βέβαια, εκτός από οπισθοδρόμηση, είναι και εγκατάσταση από την πλευρά του Υπουργού ενός φαύλου συστήματος παλαιοκομματικής κοπής, στο οποίο άλλωστε ο ίδιος έχει εμπειρία, αφού έχει εντρυφήσει από την εποχή που ήταν Γραμματέας Πρόνοιας και χορήγησης επιδομάτων.</w:t>
      </w:r>
    </w:p>
    <w:p w14:paraId="7E821A8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Δίνει δωράκια στους εφοπλιστές και μάλιστα των ποντοπόρων πλοίων. Και δεν ξέρω πού έκλεισε αυτή η συμφωνία. Τις ημέρες που ήταν η πετρελαιοκηλίδα, που ήταν στο Λονδίνο, φαίνεται την έκλεισε, όπου λέει ότι αν διεθνείς κανονισμοί είναι πιο αδύναμοι, λιγότερο αυστηροί από τους ελληνικούς, δεν ισχύουν οι ελληνικοί, θα ισχύουν οι διεθνείς, οι άλλοι. Αυτή είναι η σοβαρότητα αυτής της Κυβέρνησης. </w:t>
      </w:r>
    </w:p>
    <w:p w14:paraId="7E821A8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w:t>
      </w:r>
      <w:r>
        <w:rPr>
          <w:rFonts w:eastAsia="Times New Roman" w:cs="Times New Roman"/>
          <w:b/>
          <w:szCs w:val="24"/>
        </w:rPr>
        <w:t xml:space="preserve"> </w:t>
      </w:r>
      <w:r>
        <w:rPr>
          <w:rFonts w:eastAsia="Times New Roman" w:cs="Times New Roman"/>
          <w:szCs w:val="24"/>
          <w:lang w:val="en-US"/>
        </w:rPr>
        <w:t>o</w:t>
      </w:r>
      <w:r>
        <w:rPr>
          <w:rFonts w:eastAsia="Times New Roman" w:cs="Times New Roman"/>
          <w:szCs w:val="24"/>
        </w:rPr>
        <w:t xml:space="preserve"> Η΄ Αντιπρόεδρος της Βουλής κ.</w:t>
      </w:r>
      <w:r>
        <w:rPr>
          <w:rFonts w:eastAsia="Times New Roman" w:cs="Times New Roman"/>
          <w:b/>
          <w:szCs w:val="24"/>
        </w:rPr>
        <w:t xml:space="preserve"> </w:t>
      </w:r>
      <w:r w:rsidRPr="009A2C67">
        <w:rPr>
          <w:rFonts w:eastAsia="Times New Roman" w:cs="Times New Roman"/>
          <w:b/>
          <w:szCs w:val="24"/>
        </w:rPr>
        <w:t>ΔΗΜΗΤΡΙΟΣ ΚΑΜΜΕΝΟΣ</w:t>
      </w:r>
      <w:r>
        <w:rPr>
          <w:rFonts w:eastAsia="Times New Roman" w:cs="Times New Roman"/>
          <w:szCs w:val="24"/>
        </w:rPr>
        <w:t xml:space="preserve">) </w:t>
      </w:r>
    </w:p>
    <w:p w14:paraId="7E821A8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Ρυθμίσεις απαλλαγής ευθυνών για την πετρελαιοκηλίδα. Φέρνει –υποτίθεται- ένα νέο σύστημα. Λέει ότι είναι ανίκανοι να ελέγχουν πλοία αυτοί του Υπουργείου. Μπορεί να υπονοεί ότι είναι και διεφθαρμένοι. Όμως, μπορούν να ελέγχουν τις ιδιωτικές εταιρείες, στις οποίες αναθέτει αποκλειστικά τον έλεγχο των πλοίων, ιδιωτικές εταιρείες που είναι πιστοποιημένες, έχουν και σήμερα το δικαίωμα να το πράττουν. Όμως, η δυνατότητα τα μικρά σκάφη στα νησιά και ιδιαίτερα στα μικρά νησιά να πιστοποιούνται από τις υπηρεσίες του Υπουργείου χωρίς μεγάλο κόστος πλέον παύει να ισχύει. Καταργεί τα τοπικά κλιμάκια ελέγχου. Αυτό είναι ένα άλλο δώρο σε αυτούς, η αύξηση, βεβαίως, του κόστους για μικρά πλοία. Είναι ρυθμίσεις του ποδαριού μόνο ή είναι συμφωνημένες ρυθμίσεις με κάποιους; </w:t>
      </w:r>
    </w:p>
    <w:p w14:paraId="7E821A8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Ιδιαίτερα θέλω να τονίσω ότι αυτό το υψηλό κόστος που ουσιαστικά καλούνται να πληρώσουν πλέον τα μικρά πλοία και ιδιαίτερα στα νησιά, είναι άλλη μια παραβίαση του άρθρου 101 του Συντάγματος, αφού όχι μόνο δεν λαμβάνεται ιδιαίτερη μέριμνα για διευκόλυνση και στήριξη των νησιών, λόγω του μόνιμου μειονεκτήματος της αποκοπής από την ηπειρωτική χώρα, αλλά αντίθετα επιβαρύνεται περισσότερο. </w:t>
      </w:r>
    </w:p>
    <w:p w14:paraId="7E821A8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Όμως, δεν είναι η πρώτη φορά, αφού καταργήσατε το οικονομικό ισοδύναμο του μειωμένου ΦΠΑ, που ήταν ίσως η μόνη πολιτική που έδινε σάρκα και οστά στην πρόνοια του άρθρου 101 του Συντάγματος. Και μάλιστα ολοκληρώνεται η κατάργηση με την 31-12-2017 λήξη της παράτασης που αφορά τα νησιά από τη Σαμοθράκη και τη Λέσβο μέχρι την Κω. Είναι απαράδεκτο, γιατί λέει και για το Καστελόριζο και όλα τα Δωδεκάνησα, πλην Ρόδου και Καρπάθου. Ξέρετε, η Κάρπαθος είναι κάτι άλλο. </w:t>
      </w:r>
    </w:p>
    <w:p w14:paraId="7E821A8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ειδικό αυτό καθεστώς δεν αποτελεί κάποιο ιδιαίτερο προνόμιο, όπως ορισμένοι θέλουν να παρουσιάσουν και να προβοκάρουν αυτό το μέτρο στήριξης των νησιών. Αντίθετα, αποτελεί αντιστάθμισμα για τις ιδιαιτερότητες και τα προβλήματα που απορρέουν από τη </w:t>
      </w:r>
      <w:proofErr w:type="spellStart"/>
      <w:r>
        <w:rPr>
          <w:rFonts w:eastAsia="Times New Roman" w:cs="Times New Roman"/>
          <w:szCs w:val="24"/>
        </w:rPr>
        <w:t>νησιωτικότητα</w:t>
      </w:r>
      <w:proofErr w:type="spellEnd"/>
      <w:r>
        <w:rPr>
          <w:rFonts w:eastAsia="Times New Roman" w:cs="Times New Roman"/>
          <w:szCs w:val="24"/>
        </w:rPr>
        <w:t xml:space="preserve">, όπως προβλέπεται από το Σύνταγμα και βέβαια αποτελεί μια πολιτική μείζονος εθνικής σημασίας, παράγοντα εθνικής κυριαρχίας, διότι αποτελεί κρίσιμο εργαλείο, τόσο για την οικονομική ανάπτυξη των νησιών, όσο και για την παραμονή κατοίκων στα νησιά. </w:t>
      </w:r>
    </w:p>
    <w:p w14:paraId="7E821A8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Όσοι έχουν την εικόνα του καλοκαιριού στο μυαλό τους, για όλα τα νησιά και για όλον τον χρόνο, όχι μόνο κάνουν λάθος, αλλά απέχουν πολύ από την πραγματικότητα. Με αυτήν την έννοια θέλω να τονίσω τη θέση μας, ότι θα πρέπει να επανέλθει το ισοδύναμο του μειωμένου ΦΠΑ για όλα τα νησιά. Δεν είναι ζήτημα που αφορά μόνο την επιβάρυνση που έχουν τώρα τα νησιά και που είναι πάρα πολύ μεγάλη λόγω της κακής διαχείρισης του μεταναστευτικού. Δεν είναι μόνο ότι η χώρα είναι σε πρόγραμμα. Δεν είναι μόνο ότι υπάρχει ψήφισμα του Ευρωπαϊκού Κοινοβουλίου που το τονίζει. Δεν είναι μόνο ότι υπάρχει η μελέτη από το Επιμελητήριο Λέσβου, η οποία καταδεικνύει τις αρνητικές επιπτώσεις που υπάρχουν και τη μείωση των εσόδων από τη μείωση του ΦΠΑ. Είναι η επιταγή του Συντάγματος, την οποία </w:t>
      </w:r>
      <w:proofErr w:type="spellStart"/>
      <w:r>
        <w:rPr>
          <w:rFonts w:eastAsia="Times New Roman" w:cs="Times New Roman"/>
          <w:szCs w:val="24"/>
        </w:rPr>
        <w:t>ποδοπατείτε</w:t>
      </w:r>
      <w:proofErr w:type="spellEnd"/>
      <w:r>
        <w:rPr>
          <w:rFonts w:eastAsia="Times New Roman" w:cs="Times New Roman"/>
          <w:szCs w:val="24"/>
        </w:rPr>
        <w:t xml:space="preserve">. Το 101 το γράφετε στα παλαιότερα των υποδημάτων σας και αυτό το κάνετε και με άλλα θέματα. Θα κριθείτε από τον λαό. Και ξέρετε ότι η κρίση του θα είναι μοιραία για εσάς. </w:t>
      </w:r>
    </w:p>
    <w:p w14:paraId="7E821A8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E821A8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E821A8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Κύριε Πρόεδρε, παρακαλώ τον λόγο επί προσωπικού. </w:t>
      </w:r>
    </w:p>
    <w:p w14:paraId="7E821A8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Ορίστε, κύριε </w:t>
      </w:r>
      <w:proofErr w:type="spellStart"/>
      <w:r>
        <w:rPr>
          <w:rFonts w:eastAsia="Times New Roman" w:cs="Times New Roman"/>
          <w:szCs w:val="24"/>
        </w:rPr>
        <w:t>Δρίτσα</w:t>
      </w:r>
      <w:proofErr w:type="spellEnd"/>
      <w:r>
        <w:rPr>
          <w:rFonts w:eastAsia="Times New Roman" w:cs="Times New Roman"/>
          <w:szCs w:val="24"/>
        </w:rPr>
        <w:t xml:space="preserve">, έχετε τον λόγο. </w:t>
      </w:r>
    </w:p>
    <w:p w14:paraId="7E821A8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Πολύ γρήγορα, κύριε Πρόεδρε. Δεν έχω δικαίωμα να αφήσω αναπάντητη την αμετροεπή επίθεση εναντίον μου από τον κ. </w:t>
      </w:r>
      <w:proofErr w:type="spellStart"/>
      <w:r>
        <w:rPr>
          <w:rFonts w:eastAsia="Times New Roman" w:cs="Times New Roman"/>
          <w:szCs w:val="24"/>
        </w:rPr>
        <w:t>Κεγκέρογλου</w:t>
      </w:r>
      <w:proofErr w:type="spellEnd"/>
      <w:r>
        <w:rPr>
          <w:rFonts w:eastAsia="Times New Roman" w:cs="Times New Roman"/>
          <w:szCs w:val="24"/>
        </w:rPr>
        <w:t xml:space="preserve">, έστω κι αν είναι προφανές ότι για όλα τα θέματα για τα οποία μίλησε αναφορικά με το νομοσχέδιο </w:t>
      </w:r>
      <w:proofErr w:type="spellStart"/>
      <w:r>
        <w:rPr>
          <w:rFonts w:eastAsia="Times New Roman" w:cs="Times New Roman"/>
          <w:szCs w:val="24"/>
        </w:rPr>
        <w:t>κατεδείχθη</w:t>
      </w:r>
      <w:proofErr w:type="spellEnd"/>
      <w:r>
        <w:rPr>
          <w:rFonts w:eastAsia="Times New Roman" w:cs="Times New Roman"/>
          <w:szCs w:val="24"/>
        </w:rPr>
        <w:t xml:space="preserve"> η πλήρης άγνοια που έχει, και για τα θέματα της ναυτιλίας και για τα θέματα του Λιμενικού Σώματος και των λιμένων και όλα. </w:t>
      </w:r>
    </w:p>
    <w:p w14:paraId="7E821A8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Εκείνο που θέλω να πω, κύριε Πρόεδρε, είναι ότι όντως είναι πολύ γνωστή, και στον Πειραιά και στην Ελλάδα ολόκληρη, η προγραμματική κατεύθυνση για την οποία έχει, με πολύ μεγάλη προσπάθεια, ο ΣΥΡΙΖΑ ασχοληθεί, αναφορικά με τον καλύτερο δυνατό τρόπο ανάπτυξης της λιμενικής βιομηχανίας. </w:t>
      </w:r>
    </w:p>
    <w:p w14:paraId="7E821A8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Πράγματι, δεν ήταν επιλογή μας οι ιδιωτικοποιήσεις. Ήταν ο συμβιβασμός του 2015, που τον ψήφισαν τα περισσότερα κόμματα της Βουλής, μεταξύ των οποίων και αυτό του κ. </w:t>
      </w:r>
      <w:proofErr w:type="spellStart"/>
      <w:r>
        <w:rPr>
          <w:rFonts w:eastAsia="Times New Roman" w:cs="Times New Roman"/>
          <w:szCs w:val="24"/>
        </w:rPr>
        <w:t>Κεγκέρογλου</w:t>
      </w:r>
      <w:proofErr w:type="spellEnd"/>
      <w:r>
        <w:rPr>
          <w:rFonts w:eastAsia="Times New Roman" w:cs="Times New Roman"/>
          <w:szCs w:val="24"/>
        </w:rPr>
        <w:t xml:space="preserve">, για τις δρομολογημένες τότε ιδιωτικοποιήσεις. </w:t>
      </w:r>
    </w:p>
    <w:p w14:paraId="7E821A8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Έκτοτε, όμως, ακριβώς την επομένη, ο Πρωθυπουργός, ο Αλέξης Τσίπρας, όλη η Κυβέρνηση και η ταπεινότητά μου ασχοληθήκαμε με το πώς θα γίνει αυτή η συμφωνία με τους καλύτερους δυνατούς όρους για το δημόσιο συμφέρον, για τα δικαιώματα των εργαζομένων, για την εύρυθμη λειτουργία του λιμανιού, για το περιβάλλον. Αυτό το ξέρουν, επίσης, οι πάντες, και στο λιμάνι και στην Ελλάδα και παντού. </w:t>
      </w:r>
    </w:p>
    <w:p w14:paraId="7E821A9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E821A9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κύριε Υπουργέ, για τη διευκρίνιση. </w:t>
      </w:r>
    </w:p>
    <w:p w14:paraId="7E821A9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Χρυσής Αυγής κ. </w:t>
      </w:r>
      <w:proofErr w:type="spellStart"/>
      <w:r>
        <w:rPr>
          <w:rFonts w:eastAsia="Times New Roman" w:cs="Times New Roman"/>
          <w:szCs w:val="24"/>
        </w:rPr>
        <w:t>Παναγιώταρος</w:t>
      </w:r>
      <w:proofErr w:type="spellEnd"/>
      <w:r>
        <w:rPr>
          <w:rFonts w:eastAsia="Times New Roman" w:cs="Times New Roman"/>
          <w:szCs w:val="24"/>
        </w:rPr>
        <w:t xml:space="preserve"> για δώδεκα λεπτά. </w:t>
      </w:r>
    </w:p>
    <w:p w14:paraId="7E821A9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Θα ζητήσω τη χάρη από τον κ. Γρέγο, επειδή είναι ο επόμενος ομιλητής, να παρεμβληθεί ένας άλλος ομιλητής και να είναι δεύτερος, για να μην είστε δύο από το ίδιο κόμμα. Συμφωνείτε; </w:t>
      </w:r>
    </w:p>
    <w:p w14:paraId="7E821A9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Συμφωνώ. </w:t>
      </w:r>
    </w:p>
    <w:p w14:paraId="7E821A9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w:t>
      </w:r>
    </w:p>
    <w:p w14:paraId="7E821A9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Θα μιλήσει ο κ. Καρράς μετά τον κ. </w:t>
      </w:r>
      <w:proofErr w:type="spellStart"/>
      <w:r>
        <w:rPr>
          <w:rFonts w:eastAsia="Times New Roman" w:cs="Times New Roman"/>
          <w:szCs w:val="24"/>
        </w:rPr>
        <w:t>Παναγιώταρο</w:t>
      </w:r>
      <w:proofErr w:type="spellEnd"/>
      <w:r>
        <w:rPr>
          <w:rFonts w:eastAsia="Times New Roman" w:cs="Times New Roman"/>
          <w:szCs w:val="24"/>
        </w:rPr>
        <w:t xml:space="preserve">, μετά ο κ. Γρέγος και στη συνέχεια ο κ. </w:t>
      </w:r>
      <w:proofErr w:type="spellStart"/>
      <w:r>
        <w:rPr>
          <w:rFonts w:eastAsia="Times New Roman" w:cs="Times New Roman"/>
          <w:szCs w:val="24"/>
        </w:rPr>
        <w:t>Συρμαλένιος</w:t>
      </w:r>
      <w:proofErr w:type="spellEnd"/>
      <w:r>
        <w:rPr>
          <w:rFonts w:eastAsia="Times New Roman" w:cs="Times New Roman"/>
          <w:szCs w:val="24"/>
        </w:rPr>
        <w:t xml:space="preserve">. </w:t>
      </w:r>
    </w:p>
    <w:p w14:paraId="7E821A9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Με αντικατέστησε ο κ. Αθανασίου. </w:t>
      </w:r>
    </w:p>
    <w:p w14:paraId="7E821A9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Εντάξει.</w:t>
      </w:r>
    </w:p>
    <w:p w14:paraId="7E821A9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Παναγιώταρε</w:t>
      </w:r>
      <w:proofErr w:type="spellEnd"/>
      <w:r>
        <w:rPr>
          <w:rFonts w:eastAsia="Times New Roman" w:cs="Times New Roman"/>
          <w:szCs w:val="24"/>
        </w:rPr>
        <w:t xml:space="preserve">, έχετε τον λόγο. </w:t>
      </w:r>
    </w:p>
    <w:p w14:paraId="7E821A9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7E821A9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Μετά τη βράβευση του κ. Τσίπρα από το «</w:t>
      </w:r>
      <w:proofErr w:type="spellStart"/>
      <w:r>
        <w:rPr>
          <w:rFonts w:eastAsia="Times New Roman"/>
          <w:szCs w:val="24"/>
        </w:rPr>
        <w:t>Politique</w:t>
      </w:r>
      <w:proofErr w:type="spellEnd"/>
      <w:r>
        <w:rPr>
          <w:rFonts w:eastAsia="Times New Roman"/>
          <w:szCs w:val="24"/>
        </w:rPr>
        <w:t xml:space="preserve"> </w:t>
      </w:r>
      <w:r>
        <w:rPr>
          <w:rFonts w:eastAsia="Times New Roman"/>
          <w:bCs/>
          <w:szCs w:val="24"/>
        </w:rPr>
        <w:t>International</w:t>
      </w:r>
      <w:r>
        <w:rPr>
          <w:rFonts w:eastAsia="Times New Roman" w:cs="Times New Roman"/>
          <w:b/>
          <w:szCs w:val="24"/>
        </w:rPr>
        <w:t>»</w:t>
      </w:r>
      <w:r>
        <w:rPr>
          <w:rFonts w:eastAsia="Times New Roman" w:cs="Times New Roman"/>
          <w:szCs w:val="24"/>
        </w:rPr>
        <w:t xml:space="preserve">, όλοι πρέπει να αισθανόμαστε πιο ανακουφισμένοι από το πολιτικό του σθένος, το οποίο μας κρατάει αλυσοδεμένους στις ορέξεις των δανειστών μας. </w:t>
      </w:r>
    </w:p>
    <w:p w14:paraId="7E821A9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τη συγκεκριμένη βράβευση, απλά από ένα περιοδικό -εδώ στην Ελλάδα έχει γίνει πρώτο θέμα- ας ακούσουμε τον ιδιοκτήτη του περιοδικού τι ακριβώς λέει. </w:t>
      </w:r>
    </w:p>
    <w:p w14:paraId="7E821A9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Λέει ο Γενικός Διευθυντής και ιδρυτής του περιοδικού: «Ο Τσίπρας είχε το κουράγιο να πάρει αποφάσεις προς όφελος της Ελλάδας και της Ευρώπης. Είναι άνδρας με πεποιθήσεις και θάρρος. Παρά τη διαφορετική κατεύθυνση που είχε αρχικά η πολιτική οικογένεια του Αλέξη Τσίπρα, αυτός βρήκε το κουράγιο να κρατήσει την Ελλάδα στο ευρώ και την Ευρώπη, αποφεύγοντας καταστροφικές συνέπειες για όλους». </w:t>
      </w:r>
    </w:p>
    <w:p w14:paraId="7E821A9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Εδώ βλέπουμε δύο πράγματα από αυτόν που βράβευσε τον αξιότιμο κύριο Πρωθυπουργό. Πρώτον, ότι τον βράβευσε για την «</w:t>
      </w:r>
      <w:proofErr w:type="spellStart"/>
      <w:r>
        <w:rPr>
          <w:rFonts w:eastAsia="Times New Roman" w:cs="Times New Roman"/>
          <w:szCs w:val="24"/>
        </w:rPr>
        <w:t>κωλοτούμπα</w:t>
      </w:r>
      <w:proofErr w:type="spellEnd"/>
      <w:r>
        <w:rPr>
          <w:rFonts w:eastAsia="Times New Roman" w:cs="Times New Roman"/>
          <w:szCs w:val="24"/>
        </w:rPr>
        <w:t xml:space="preserve">» του και, δεύτερον, ότι αν δεν άλλαζε τον σχεδιασμό η Κυβέρνηση και δεν έκανε πράξη τις ορέξεις των δανειστών, θα είχε πρόβλημα ολόκληρη η Ευρώπη, όχι μόνο η Ελλάδα. </w:t>
      </w:r>
    </w:p>
    <w:p w14:paraId="7E821A9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Δυστυχώς, αυτή τη στιγμή, με τις κυβιστήσεις σας, αυτοί οι οποίοι έχουν το τεράστιο πρόβλημα είναι οι Έλληνες πολίτες και όχι φυσικά οι δανειστές μας και οι λοιποί, τους οποίους έχετε κατοχυρώσει με το να έχετε υποθηκεύσει την πατρίδα μας για ενενήντα εννέα χρόνια, με το να ξεπουλάτε τα «φιλέτα» και τη δημόσια περιουσία έναντι πινακίου φακής, για να τα κάνουν ό,τι θέλουν οι δανειστές. </w:t>
      </w:r>
    </w:p>
    <w:p w14:paraId="7E821AA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Θυμηθείτε το αυτό. Όταν «αποκρατικοποιήσετε» όταν δώσετε και το τελευταίο «φιλέτο» σε αυτούς που τα ορέγονται, μετά θα μας αφήσουν στην τύχη μας. Για να ξέρετε τι συμβαίνει. </w:t>
      </w:r>
    </w:p>
    <w:p w14:paraId="7E821AA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Βέβαια, θα μπορούσε να δοθεί και άλλο βραβείο στον κύριο Πρωθυπουργό, βραβείο για τη συνέπειά του. Ας θυμηθούμε τι έλεγε, όταν ήταν στην αντιπολίτευση, για το κοινωνικό μέρισμα, όπως το βάπτιζαν οι άλλοι, που το έδιναν, όπως το έδιναν, για ό,τι έδιναν: «Ψίχουλα το πλεόνασμα» τότε, ενώ τώρα κατηγορεί το ότι κάποιοι λένε ψίχουλα το πλεόνασμα. Ο </w:t>
      </w:r>
      <w:proofErr w:type="spellStart"/>
      <w:r>
        <w:rPr>
          <w:rFonts w:eastAsia="Times New Roman" w:cs="Times New Roman"/>
          <w:szCs w:val="24"/>
        </w:rPr>
        <w:t>πολιτικαντισμός</w:t>
      </w:r>
      <w:proofErr w:type="spellEnd"/>
      <w:r>
        <w:rPr>
          <w:rFonts w:eastAsia="Times New Roman" w:cs="Times New Roman"/>
          <w:szCs w:val="24"/>
        </w:rPr>
        <w:t xml:space="preserve"> σε όλο του το μεγαλείο! </w:t>
      </w:r>
    </w:p>
    <w:p w14:paraId="7E821AA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Θα μπορούσε, βέβαια, να δοθεί και ένα βραβείο στον Πρωθυπουργό για διάφορες ενέργειες που έχουμε βιώσει τον τελευταίο ενάμιση χρόνο: Για το πώς αντιμετωπίζει τους Έλληνες και πώς αντιμετωπίζει τους λαθρομετανάστες, για το ότι πήγε, χρησιμοποιώντας το πρωθυπουργικό αεροσκάφος, στην Κούβα στην κηδεία του Κάστρο, για το ότι πήγε στον </w:t>
      </w:r>
      <w:proofErr w:type="spellStart"/>
      <w:r>
        <w:rPr>
          <w:rFonts w:eastAsia="Times New Roman" w:cs="Times New Roman"/>
          <w:szCs w:val="24"/>
        </w:rPr>
        <w:t>Μαδούρο</w:t>
      </w:r>
      <w:proofErr w:type="spellEnd"/>
      <w:r>
        <w:rPr>
          <w:rFonts w:eastAsia="Times New Roman" w:cs="Times New Roman"/>
          <w:szCs w:val="24"/>
        </w:rPr>
        <w:t xml:space="preserve"> για να του συμπαρασταθεί. Πήγε σε όλα τα μήκη και πλάτη της γης. Πήγε τέσσερις φορές στη Μυτιλήνη να δει τους λαθρομετανάστες, μην τυχόν και έχουν κάποιο πρόβλημα. </w:t>
      </w:r>
    </w:p>
    <w:p w14:paraId="7E821AA3" w14:textId="77777777" w:rsidR="00AB6C9A" w:rsidRDefault="00F80A0E">
      <w:pPr>
        <w:spacing w:after="0" w:line="600" w:lineRule="auto"/>
        <w:ind w:firstLine="720"/>
        <w:jc w:val="both"/>
        <w:rPr>
          <w:rFonts w:eastAsia="Times New Roman"/>
          <w:szCs w:val="24"/>
        </w:rPr>
      </w:pPr>
      <w:r>
        <w:rPr>
          <w:rFonts w:eastAsia="Times New Roman"/>
          <w:szCs w:val="24"/>
        </w:rPr>
        <w:t xml:space="preserve">Δεν πήγε, όμως, εδώ δίπλα στον Σαρωνικό, όταν πριν από δύο μήνες περίπου έγινε μια τεράστια οικολογική καταστροφή, για την οποία δεν φταίει απολύτως κανένας ή μάλλον, όπως είπε κάποιος Βουλευτής του ΣΥΡΙΖΑ, φταίει το αδηφάγο κεφάλαιο και οι πλοιοκτήτες και δεν ξέρω ποιος άλλος. </w:t>
      </w:r>
    </w:p>
    <w:p w14:paraId="7E821AA4" w14:textId="77777777" w:rsidR="00AB6C9A" w:rsidRDefault="00F80A0E">
      <w:pPr>
        <w:spacing w:after="0" w:line="600" w:lineRule="auto"/>
        <w:ind w:firstLine="720"/>
        <w:jc w:val="both"/>
        <w:rPr>
          <w:rFonts w:eastAsia="Times New Roman"/>
          <w:szCs w:val="24"/>
        </w:rPr>
      </w:pPr>
      <w:r>
        <w:rPr>
          <w:rFonts w:eastAsia="Times New Roman"/>
          <w:szCs w:val="24"/>
        </w:rPr>
        <w:t xml:space="preserve">Κρυβόταν και δεν πήγε ούτε στα καμένα της Αττικής για να δει την ανυπαρξία του κρατικού μηχανισμού και στο πριν και κατά τη διάρκεια και στο μετά. Δεν πήγε ούτε στους σεισμοπαθείς στη Λέσβο. Θα αναφερθεί γι’ αυτό και για όλα όσα συμβαίνουν τώρα ο επόμενος ομιλητής, ο κ. Γρέγος. </w:t>
      </w:r>
    </w:p>
    <w:p w14:paraId="7E821AA5" w14:textId="77777777" w:rsidR="00AB6C9A" w:rsidRDefault="00F80A0E">
      <w:pPr>
        <w:spacing w:after="0" w:line="600" w:lineRule="auto"/>
        <w:ind w:firstLine="720"/>
        <w:jc w:val="both"/>
        <w:rPr>
          <w:rFonts w:eastAsia="Times New Roman"/>
          <w:szCs w:val="24"/>
        </w:rPr>
      </w:pPr>
      <w:r>
        <w:rPr>
          <w:rFonts w:eastAsia="Times New Roman"/>
          <w:szCs w:val="24"/>
        </w:rPr>
        <w:t xml:space="preserve">Το αποκορύφωμα είναι ότι δεν πήγε κανείς στην Μάνδρα, με τους είκοσι έναν νεκρούς και τους αγνοούμενους, γιατί δεν είναι μόνο ένας και καταλαβαίνετε τι θέλουμε να πούμε. Κρυφτήκατε όλοι, ο ένας πίσω από τον άλλο και όλη Κυβέρνηση, είτε είστε στην Κεντρική Διοίκηση είτε στην Περιφέρεια, ρίχνετε το μπαλάκι ο ένας στο άλλον. </w:t>
      </w:r>
    </w:p>
    <w:p w14:paraId="7E821AA6" w14:textId="77777777" w:rsidR="00AB6C9A" w:rsidRDefault="00F80A0E">
      <w:pPr>
        <w:spacing w:after="0" w:line="600" w:lineRule="auto"/>
        <w:ind w:firstLine="720"/>
        <w:jc w:val="both"/>
        <w:rPr>
          <w:rFonts w:eastAsia="Times New Roman"/>
          <w:szCs w:val="24"/>
        </w:rPr>
      </w:pPr>
      <w:r>
        <w:rPr>
          <w:rFonts w:eastAsia="Times New Roman"/>
          <w:szCs w:val="24"/>
        </w:rPr>
        <w:t xml:space="preserve">Δέχθηκε στο Πρωθυπουργικό Μέγαρο το </w:t>
      </w:r>
      <w:proofErr w:type="spellStart"/>
      <w:r>
        <w:rPr>
          <w:rFonts w:eastAsia="Times New Roman"/>
          <w:szCs w:val="24"/>
        </w:rPr>
        <w:t>Αφγανάκι</w:t>
      </w:r>
      <w:proofErr w:type="spellEnd"/>
      <w:r>
        <w:rPr>
          <w:rFonts w:eastAsia="Times New Roman"/>
          <w:szCs w:val="24"/>
        </w:rPr>
        <w:t xml:space="preserve">, που δεν παρέλασε γιατί υπήρχαν διάφορα ζητήματα και το οποίο δεν έπρεπε να είναι και σημαιοφόρος, ως μαθητής της Ε΄ Δημοτικού. Άλλο ζήτημα αυτό. Όταν δεν μπορούν να γράψουν το γράμμα άλφα, πώς είναι στην Ε΄ Δημοτικού; Και μάλιστα, τη σημαία που του δώρισαν –το είδαμε, φαντάζομαι, οι περισσότεροι, βγήκε στη «ΔΙΑΥΓΕΙΑ»- την χρέωσαν στα έξοδα για να την πληρώσει ο ελληνικός λαός. </w:t>
      </w:r>
    </w:p>
    <w:p w14:paraId="7E821AA7" w14:textId="77777777" w:rsidR="00AB6C9A" w:rsidRDefault="00F80A0E">
      <w:pPr>
        <w:spacing w:after="0" w:line="600" w:lineRule="auto"/>
        <w:ind w:firstLine="720"/>
        <w:jc w:val="both"/>
        <w:rPr>
          <w:rFonts w:eastAsia="Times New Roman"/>
          <w:szCs w:val="24"/>
        </w:rPr>
      </w:pPr>
      <w:r>
        <w:rPr>
          <w:rFonts w:eastAsia="Times New Roman"/>
          <w:szCs w:val="24"/>
        </w:rPr>
        <w:t xml:space="preserve">Δεν ζήτησε να δει, όμως, ο ίδιος ο Πρωθυπουργός, ούτε πήγε κάποιος Υπουργός ούτε ο Υφυπουργός Εθνικής Άμυνας, όταν λιντσαρίστηκαν οι τρεις ευέλπιδες, όπως επίσης το ίδιο δεν έχει γίνει και με τις οικογένειες των θυμάτων στη Μάνδρα, όπως με τους σεισμοπαθείς της Λέσβου, όπως, δυστυχώς, δεν κάνει ο Πρωθυπουργός συνεχώς. </w:t>
      </w:r>
    </w:p>
    <w:p w14:paraId="7E821AA8" w14:textId="77777777" w:rsidR="00AB6C9A" w:rsidRDefault="00F80A0E">
      <w:pPr>
        <w:spacing w:after="0" w:line="600" w:lineRule="auto"/>
        <w:ind w:firstLine="720"/>
        <w:jc w:val="both"/>
        <w:rPr>
          <w:rFonts w:eastAsia="Times New Roman"/>
          <w:szCs w:val="24"/>
        </w:rPr>
      </w:pPr>
      <w:r>
        <w:rPr>
          <w:rFonts w:eastAsia="Times New Roman"/>
          <w:szCs w:val="24"/>
        </w:rPr>
        <w:t xml:space="preserve">Επίσης, θα μπορούσε να του δοθεί κι ένα βραβείο ανυπαρξίας πολιτικής ευθιξίας. Γιατί για όλα αυτά τα γεγονότα που έχουν συμβεί στην πατρίδα μας, λιμοί, σεισμοί και καταποντισμοί, δεν παραιτήθηκε ούτε ένας και το φταίξιμο για την τελευταία καταστροφή πήγατε να το ρίξετε στον Δασάρχη και στην κλιματική αλλαγή. </w:t>
      </w:r>
    </w:p>
    <w:p w14:paraId="7E821AA9" w14:textId="77777777" w:rsidR="00AB6C9A" w:rsidRDefault="00F80A0E">
      <w:pPr>
        <w:spacing w:after="0" w:line="600" w:lineRule="auto"/>
        <w:ind w:firstLine="720"/>
        <w:jc w:val="both"/>
        <w:rPr>
          <w:rFonts w:eastAsia="Times New Roman"/>
          <w:szCs w:val="24"/>
        </w:rPr>
      </w:pPr>
      <w:r>
        <w:rPr>
          <w:rFonts w:eastAsia="Times New Roman"/>
          <w:szCs w:val="24"/>
        </w:rPr>
        <w:t xml:space="preserve">Κύριοι Υπουργοί του αρμοδίου Υπουργείου, κι εσείς θάλασσα τα έχετε κάνει. Με το «ΑΓΙΑ ΖΩΝΗ 2» εκτεθήκατε ανεπανόρθωτα με όσα λέγατε. Τη στιγμή που έγινε το περιστατικό δεν λέγατε τίποτα. Μετά, καθυστερημένα, κινηθήκατε και η μία δήλωσή σας διέψευδε την άλλη και σας εξέθετε ακόμα περισσότερο. </w:t>
      </w:r>
    </w:p>
    <w:p w14:paraId="7E821AAA" w14:textId="77777777" w:rsidR="00AB6C9A" w:rsidRDefault="00F80A0E">
      <w:pPr>
        <w:spacing w:after="0" w:line="600" w:lineRule="auto"/>
        <w:ind w:firstLine="720"/>
        <w:jc w:val="both"/>
        <w:rPr>
          <w:rFonts w:eastAsia="Times New Roman"/>
          <w:szCs w:val="24"/>
        </w:rPr>
      </w:pPr>
      <w:r>
        <w:rPr>
          <w:rFonts w:eastAsia="Times New Roman"/>
          <w:szCs w:val="24"/>
        </w:rPr>
        <w:t xml:space="preserve">Τα έχετε κάνει θάλασσα. Από το «ΑΓΙΑ ΖΩΝΗ 2» στη Μάνδρα, από εκεί στη Λέσβο κι από εκεί στις οβίδες της Σαουδικής Αραβίας. Ακούμε διάφορα και τη Δευτέρα θα δει το φως της δημοσιότητας η αλήθεια. </w:t>
      </w:r>
    </w:p>
    <w:p w14:paraId="7E821AAB" w14:textId="77777777" w:rsidR="00AB6C9A" w:rsidRDefault="00F80A0E">
      <w:pPr>
        <w:spacing w:after="0" w:line="600" w:lineRule="auto"/>
        <w:ind w:firstLine="720"/>
        <w:jc w:val="both"/>
        <w:rPr>
          <w:rFonts w:eastAsia="Times New Roman"/>
          <w:szCs w:val="24"/>
        </w:rPr>
      </w:pPr>
      <w:r>
        <w:rPr>
          <w:rFonts w:eastAsia="Times New Roman"/>
          <w:szCs w:val="24"/>
        </w:rPr>
        <w:t xml:space="preserve">Εμείς μια απορία έχουμε. Βλήματα τα οποία λήγουν σε συντομότατο χρονικό διάστημα και τα θέλει μια χώρα όπως η Σαουδική Αραβία, τι τα θέλει, να τα κάνει μπιμπελό ή για να τα χρησιμοποιήσει; Κι αφού η Σαουδική Αραβία αυτή τη στιγμή βρίσκεται σε πόλεμο με την Υεμένη και αλλού, μήπως ξέρουμε και πού θα πήγαιναν; Γιατί, για όσους δεν γνωρίζουν, στην Υεμένη αυτή τη στιγμή υπάρχει μια τεράστια ανθρωπιστική κρίση, που οφείλεται αποκλειστικά και μόνο στη Σαουδική Αραβία. Εκεί, όμως, σας πέφτει πολύ μακριά. Βλέπετε, δεν εμπλέκονται ΜΚΟ και χρήματα για να πάτε και να ασχοληθείτε. </w:t>
      </w:r>
    </w:p>
    <w:p w14:paraId="7E821AAC" w14:textId="77777777" w:rsidR="00AB6C9A" w:rsidRDefault="00F80A0E">
      <w:pPr>
        <w:spacing w:after="0" w:line="600" w:lineRule="auto"/>
        <w:ind w:firstLine="720"/>
        <w:jc w:val="both"/>
        <w:rPr>
          <w:rFonts w:eastAsia="Times New Roman"/>
          <w:szCs w:val="24"/>
        </w:rPr>
      </w:pPr>
      <w:r>
        <w:rPr>
          <w:rFonts w:eastAsia="Times New Roman"/>
          <w:szCs w:val="24"/>
        </w:rPr>
        <w:t xml:space="preserve">Κι έχουμε κι αυτό το οποίο παίζει τις τελευταίες δύο μέρες, σχετικά με τους εξευτελιστικούς ελέγχους Ελλήνων πολιτών που πηγαίνουν στη Γερμανία, όπου η Συνθήκη </w:t>
      </w:r>
      <w:proofErr w:type="spellStart"/>
      <w:r>
        <w:rPr>
          <w:rFonts w:eastAsia="Times New Roman"/>
          <w:szCs w:val="24"/>
        </w:rPr>
        <w:t>Σένγκεν</w:t>
      </w:r>
      <w:proofErr w:type="spellEnd"/>
      <w:r>
        <w:rPr>
          <w:rFonts w:eastAsia="Times New Roman"/>
          <w:szCs w:val="24"/>
        </w:rPr>
        <w:t xml:space="preserve"> έχει καταργηθεί αποκλειστικά για όσους προέρχονται από την Ελλάδα. </w:t>
      </w:r>
    </w:p>
    <w:p w14:paraId="7E821AAD" w14:textId="77777777" w:rsidR="00AB6C9A" w:rsidRDefault="00F80A0E">
      <w:pPr>
        <w:spacing w:after="0" w:line="600" w:lineRule="auto"/>
        <w:ind w:firstLine="720"/>
        <w:jc w:val="both"/>
        <w:rPr>
          <w:rFonts w:eastAsia="Times New Roman"/>
          <w:szCs w:val="24"/>
        </w:rPr>
      </w:pPr>
      <w:r>
        <w:rPr>
          <w:rFonts w:eastAsia="Times New Roman"/>
          <w:szCs w:val="24"/>
        </w:rPr>
        <w:t xml:space="preserve">Η θέση της Χρυσής Αυγής είναι ότι δεν θα έπρεπε να υπάρχει Συνθήκη </w:t>
      </w:r>
      <w:proofErr w:type="spellStart"/>
      <w:r>
        <w:rPr>
          <w:rFonts w:eastAsia="Times New Roman"/>
          <w:szCs w:val="24"/>
        </w:rPr>
        <w:t>Σένγκεν</w:t>
      </w:r>
      <w:proofErr w:type="spellEnd"/>
      <w:r>
        <w:rPr>
          <w:rFonts w:eastAsia="Times New Roman"/>
          <w:szCs w:val="24"/>
        </w:rPr>
        <w:t xml:space="preserve"> στην Ευρώπη για κανέναν. Διότι, αν πάρουμε μολύβι και χαρτί και δούμε τα θετικά και τα αρνητικά, για την πατρίδα μας είναι πολύ περισσότερα τα θετικά της μη ύπαρξης της Συνθήκης </w:t>
      </w:r>
      <w:proofErr w:type="spellStart"/>
      <w:r>
        <w:rPr>
          <w:rFonts w:eastAsia="Times New Roman"/>
          <w:szCs w:val="24"/>
        </w:rPr>
        <w:t>Σένγκεν</w:t>
      </w:r>
      <w:proofErr w:type="spellEnd"/>
      <w:r>
        <w:rPr>
          <w:rFonts w:eastAsia="Times New Roman"/>
          <w:szCs w:val="24"/>
        </w:rPr>
        <w:t xml:space="preserve">. Θα μπορούσαμε να ελέγξουμε τα σύνορά μας και να μην μπαίνουν εκατομμύρια λαθρομετανάστες ή εκατοντάδες χιλιάδες </w:t>
      </w:r>
      <w:proofErr w:type="spellStart"/>
      <w:r>
        <w:rPr>
          <w:rFonts w:eastAsia="Times New Roman"/>
          <w:szCs w:val="24"/>
        </w:rPr>
        <w:t>Ρομά</w:t>
      </w:r>
      <w:proofErr w:type="spellEnd"/>
      <w:r>
        <w:rPr>
          <w:rFonts w:eastAsia="Times New Roman"/>
          <w:szCs w:val="24"/>
        </w:rPr>
        <w:t xml:space="preserve"> από τη Βουλγαρία, τη Ρουμανία και αλλού, οι οποίοι έχουν πέσει σαν ακρίδες και διαλύουν τα πάντα στην πατρίδα μας και πάρα πολλοί άλλοι, οι οποίοι μπαινοβγαίνουν και χρησιμοποιούν την Ελλάδα ή άλλες χώρες ως πύλη εισόδου. Κανένας έλεγχος πουθενά. </w:t>
      </w:r>
    </w:p>
    <w:p w14:paraId="7E821AAE" w14:textId="77777777" w:rsidR="00AB6C9A" w:rsidRDefault="00F80A0E">
      <w:pPr>
        <w:spacing w:after="0" w:line="600" w:lineRule="auto"/>
        <w:ind w:firstLine="720"/>
        <w:jc w:val="both"/>
        <w:rPr>
          <w:rFonts w:eastAsia="Times New Roman"/>
          <w:szCs w:val="24"/>
        </w:rPr>
      </w:pPr>
      <w:r>
        <w:rPr>
          <w:rFonts w:eastAsia="Times New Roman"/>
          <w:szCs w:val="24"/>
        </w:rPr>
        <w:t xml:space="preserve">Πάμε, όμως, τώρα στο ζητούμενο, να έχει φτάσει η Γερμανία, όχι μόνο να ελέγχει εξονυχιστικά τους Έλληνες στα γερμανικά αεροδρόμια, αλλά αποκαλύπτεται ότι εν γνώσει σας υπάρχουν Γερμανοί αστυνομικοί εδώ, οι οποίοι ελέγχουν τους Έλληνες και εδώ πριν φύγουν. </w:t>
      </w:r>
    </w:p>
    <w:p w14:paraId="7E821AA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Δηλαδή είσαστε σε ολοκληρωτική επιτροπεία σε όλα τα επίπεδα, σε οικονομικό επίπεδο, σε ζητήματα ασφάλειας, σε εθνικά ζητήματα, παντού, παντού, παντού! </w:t>
      </w:r>
    </w:p>
    <w:p w14:paraId="7E821AB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Και αυτό φυσικά δεν ξεκίνησε τώρα, είναι μια παλιά ιστορία από το 2007, το 2006, το 2008, το 2009, όπου στις γειτονιές της Αθήνας υπήρχαν σπείρες αλλοδαπών, οι οποίες έφτιαχναν και συνεχίζουν και φτιάχνουν πλαστά χαρτιά. Και όταν η Χρυσή Αυγή τα αναδείκνυε αυτά από το 2010 ακόμα, όταν εισήλθε ο Αρχηγός της Χρυσής Αυγής στο δημοτικό συμβούλιο της Αθήνας και τα είχε αναδείξει αυτά τα ζητήματα με ονοματεπώνυμα και διευθύνσεις, κανείς δεν έκανε τίποτα. Γιατί δεν πρέπει να θίξουμε τους αλλοδαπούς, γιατί θα μας πούνε ρατσιστές. Λουστείτε τα τώρα, κύριοι και κυρίες, που υποστηρίζετε αυτές τις πολιτικές.</w:t>
      </w:r>
    </w:p>
    <w:p w14:paraId="7E821AB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Και καταλήγουμε σε ένα σοβαρότατο ζήτημα, που άπτεται του συγκεκριμένου νομοσχεδίου, αλλά και γενικότερα θα έπρεπε να είναι κάτι το οποίο θα έπρεπε να είναι πολύ ψηλά στην ατζέντα όλων των κυβερνήσεων, η </w:t>
      </w:r>
      <w:proofErr w:type="spellStart"/>
      <w:r>
        <w:rPr>
          <w:rFonts w:eastAsia="Times New Roman" w:cs="Times New Roman"/>
          <w:szCs w:val="24"/>
        </w:rPr>
        <w:t>νησιωτικότητα</w:t>
      </w:r>
      <w:proofErr w:type="spellEnd"/>
      <w:r>
        <w:rPr>
          <w:rFonts w:eastAsia="Times New Roman" w:cs="Times New Roman"/>
          <w:szCs w:val="24"/>
        </w:rPr>
        <w:t xml:space="preserve">. Είναι ένα ιδιαίτερο χαρακτηριστικό γνώρισμα της Ελλάδος με τα χιλιάδες μικρά και μεγάλα νησιά. </w:t>
      </w:r>
    </w:p>
    <w:p w14:paraId="7E821AB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Τις πολιτικές των μνημονίων τις έχετε ψηφίσει όλοι, κύριε </w:t>
      </w:r>
      <w:proofErr w:type="spellStart"/>
      <w:r>
        <w:rPr>
          <w:rFonts w:eastAsia="Times New Roman" w:cs="Times New Roman"/>
          <w:szCs w:val="24"/>
        </w:rPr>
        <w:t>Μηταράκη</w:t>
      </w:r>
      <w:proofErr w:type="spellEnd"/>
      <w:r>
        <w:rPr>
          <w:rFonts w:eastAsia="Times New Roman" w:cs="Times New Roman"/>
          <w:szCs w:val="24"/>
        </w:rPr>
        <w:t xml:space="preserve">, και εσείς με τα μνημόνια και τα μέτρα και ακόμα την κατάργηση του μειωμένου ΦΠΑ, που ήταν στα </w:t>
      </w:r>
      <w:proofErr w:type="spellStart"/>
      <w:r>
        <w:rPr>
          <w:rFonts w:eastAsia="Times New Roman" w:cs="Times New Roman"/>
          <w:szCs w:val="24"/>
        </w:rPr>
        <w:t>προαπαιτούμενα</w:t>
      </w:r>
      <w:proofErr w:type="spellEnd"/>
      <w:r>
        <w:rPr>
          <w:rFonts w:eastAsia="Times New Roman" w:cs="Times New Roman"/>
          <w:szCs w:val="24"/>
        </w:rPr>
        <w:t xml:space="preserve">, και αν δεν πέφτατε, θα το ψηφίζατε ούτως ή άλλως, διότι και τα ισοδύναμα τελείωσαν. Λέτε ισοδύναμο το ένα, ισοδύναμο το άλλο, αλλά δεν υπάρχουν πλέον ισοδύναμα για τίποτα απολύτως. Και τώρα από 1-1-2018 τελειώνουν τα ψέματα για όλους και για όλα. </w:t>
      </w:r>
    </w:p>
    <w:p w14:paraId="7E821AB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Τη </w:t>
      </w:r>
      <w:proofErr w:type="spellStart"/>
      <w:r>
        <w:rPr>
          <w:rFonts w:eastAsia="Times New Roman" w:cs="Times New Roman"/>
          <w:szCs w:val="24"/>
        </w:rPr>
        <w:t>νησιωτικότητα</w:t>
      </w:r>
      <w:proofErr w:type="spellEnd"/>
      <w:r>
        <w:rPr>
          <w:rFonts w:eastAsia="Times New Roman" w:cs="Times New Roman"/>
          <w:szCs w:val="24"/>
        </w:rPr>
        <w:t xml:space="preserve"> θα έπρεπε να την προσέχουμε σαν κόρη οφθαλμού, διότι έχει να κάνει με τα ζητήματα των κατοίκων που ζουν εκεί μόνιμα, όχι μόνο το καλοκαίρι, αλλά τριακόσιες εξήντα πέντε ημέρες τον χρόνο και όχι μόνο σε μεγάλα νησιά, αλλά και σε μικρότερα, έχει να κάνει με την εθνική μας κυριαρχία, έχει να κάνει με την ΑΟΖ, έχει να κάνει με υφαλοκρηπίδα, έχει να κάνει με πάρα πολλά πράγματα. </w:t>
      </w:r>
    </w:p>
    <w:p w14:paraId="7E821AB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Και θα έπρεπε το κράτος, η κεντρική διοίκηση, να κινείται προς αυτήν την κατεύθυνση, ειδικότερα να προωθεί τους Έλληνες πολίτες με οποιονδήποτε θετικό τρόπο για αυτούς στα σύνορα και στα νησιά μας. Όχι να κλείνουν οι δημόσιες υπηρεσίες η μία μετά την άλλη και να αναγκάζονται οι πολίτες να παίρνουν καράβια, αεροπλάνα για να πάνε σε άλλα νησιά ή ακόμα για να πάνε στην Αθήνα ή στον Πειραιά, στη Θεσσαλονίκη για να διεκπεραιώσουν διάφορες υποθέσεις τους. </w:t>
      </w:r>
    </w:p>
    <w:p w14:paraId="7E821AB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Θα έπρεπε να υπάρχει, όχι μόνο εκεί, σε ολόκληρη την Ελλάδα, αλλά ειδικότερα εκεί, μια προσπάθεια δημογραφικής έκρηξης. Δεν θα έπρεπε να συζητάμε για το αν θα καταργηθεί ο μειωμένος ΦΠΑ στα νησιά του Αιγαίου στα οποία υπήρχε, αλλά να συζητάμε να μειωθεί ο ΦΠΑ σε ολόκληρη την Ελλάδα, προκειμένου να είμαστε ανταγωνιστικοί και να μην φεύγουν είτε οι νησιώτες μας και να πηγαίνουν να κάνουν δουλειές δίπλα στην Τουρκία είτε οι βορειοελλαδίτες στη Ρουμανία, στη Βουλγαρία, στα Σκόπια, στην Αλβανία και αλλού.</w:t>
      </w:r>
    </w:p>
    <w:p w14:paraId="7E821AB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η τροπολογία που φέρατε, και ήρθε στις 12.47΄, έχει και κάποια θετικά στοιχεία. Γιατί δεν την είχατε φέρει στη συζήτηση ή στις επιτροπές για να γίνουν όλα σωστά; Πώς τώρα έχετε απαίτηση </w:t>
      </w:r>
      <w:proofErr w:type="spellStart"/>
      <w:r>
        <w:rPr>
          <w:rFonts w:eastAsia="Times New Roman" w:cs="Times New Roman"/>
          <w:szCs w:val="24"/>
        </w:rPr>
        <w:t>εκατόν</w:t>
      </w:r>
      <w:proofErr w:type="spellEnd"/>
      <w:r>
        <w:rPr>
          <w:rFonts w:eastAsia="Times New Roman" w:cs="Times New Roman"/>
          <w:szCs w:val="24"/>
        </w:rPr>
        <w:t xml:space="preserve"> δεκατρείς σελίδες να ελεγχθούν μην τυχόν και υπάρχει κάτι το οποίο είναι επιλήψιμο; Έχει μέσα και κάποια πολύ θετικά -το είδαμε- άρθρα. Αυτό θα πρέπει να το δείτε μέχρι τη λήξη της συνεδρίασης. Να βρείτε μια φόρμουλα, ώστε αυτά τα θετικά άρθρα που υπάρχουν στην τροπολογία μην τα πάρει η μπάλα λόγω του ότι τα φέρατε εκπρόθεσμα και δεν υπάρχει η δυνατότητα ενδεχομένως από πολλούς να τα μελετήσουν.</w:t>
      </w:r>
    </w:p>
    <w:p w14:paraId="7E821AB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θα ήθελα να πω ότι σαν Χρυσή Αυγή θεωρούμε ότι η ναυτιλία είναι από τα πλέον δυνατά όπλα της </w:t>
      </w:r>
      <w:proofErr w:type="spellStart"/>
      <w:r>
        <w:rPr>
          <w:rFonts w:eastAsia="Times New Roman" w:cs="Times New Roman"/>
          <w:szCs w:val="24"/>
        </w:rPr>
        <w:t>πατρίδος</w:t>
      </w:r>
      <w:proofErr w:type="spellEnd"/>
      <w:r>
        <w:rPr>
          <w:rFonts w:eastAsia="Times New Roman" w:cs="Times New Roman"/>
          <w:szCs w:val="24"/>
        </w:rPr>
        <w:t xml:space="preserve"> μας και της οικονομίας. Με σωστές και διορθωτικές κινήσεις θα μπορούσε να είναι ένας από τους τέσσερις, βαριά-βαριά πέντε, κλάδους της οικονομίας της </w:t>
      </w:r>
      <w:proofErr w:type="spellStart"/>
      <w:r>
        <w:rPr>
          <w:rFonts w:eastAsia="Times New Roman" w:cs="Times New Roman"/>
          <w:szCs w:val="24"/>
        </w:rPr>
        <w:t>πατρίδος</w:t>
      </w:r>
      <w:proofErr w:type="spellEnd"/>
      <w:r>
        <w:rPr>
          <w:rFonts w:eastAsia="Times New Roman" w:cs="Times New Roman"/>
          <w:szCs w:val="24"/>
        </w:rPr>
        <w:t xml:space="preserve"> μας, που θα ήταν το εφαλτήριο για την επανεκκίνηση. Αλλά, όλα αυτά για να γίνουν χρειάζονται μια εθνική κυβέρνηση, η οποία να σκέφτεται πριν και πάνω απ’ όλα για τον Έλληνα και όχι για τους δανειστές, όχι για τους ξένους, όχι για τον οποιονδήποτε άλλον.</w:t>
      </w:r>
    </w:p>
    <w:p w14:paraId="7E821AB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7E821AB9"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7E821AB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w:t>
      </w:r>
      <w:proofErr w:type="spellStart"/>
      <w:r>
        <w:rPr>
          <w:rFonts w:eastAsia="Times New Roman" w:cs="Times New Roman"/>
          <w:szCs w:val="24"/>
        </w:rPr>
        <w:t>Παναγιώταρο</w:t>
      </w:r>
      <w:proofErr w:type="spellEnd"/>
      <w:r>
        <w:rPr>
          <w:rFonts w:eastAsia="Times New Roman" w:cs="Times New Roman"/>
          <w:szCs w:val="24"/>
        </w:rPr>
        <w:t>.</w:t>
      </w:r>
    </w:p>
    <w:p w14:paraId="7E821AB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Τον λόγο έχει ο κ. Αθανασίου, ομιλητής από τη Νέα Δημοκρατία, για επτά λεπτά.</w:t>
      </w:r>
    </w:p>
    <w:p w14:paraId="7E821AB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Θα ακολουθήσει ο κ. Γρέγος και ο κ. Καρράς.</w:t>
      </w:r>
    </w:p>
    <w:p w14:paraId="7E821AB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Ευχαριστώ, κύριε Πρόεδρε.</w:t>
      </w:r>
    </w:p>
    <w:p w14:paraId="7E821AB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αναφερθώ πρώτα στις δύο τροπολογίες που μας ενδιαφέρουν και πρώτα-πρώτα θα αναφερθώ στην τροπολογία που καταθέσαμε σήμερα με τους άλλους Βουλευτές από τις νησιωτικές περιοχές, την τροπολογία με γενικό αριθμό 1355 και ειδικό 24.</w:t>
      </w:r>
    </w:p>
    <w:p w14:paraId="7E821AB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Κύριε Υπουργέ, ο μειωμένος ΦΠΑ στα νησιά δεν είναι παραχώρηση της πολιτείας. Απλώς είναι συνταγματική επιταγή, η οποία έπρεπε να τηρείται. Και είναι μια επιταγή η οποία τηρείται σε πολλές χώρες της Ευρωπαϊκής Ένωσης που έχουν νησιά.</w:t>
      </w:r>
    </w:p>
    <w:p w14:paraId="7E821AC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Γνωρίζω πάρα πολύ καλά –και το γνωρίζουμε όλοι- ότι πράγματι οι δανειστές μας, όταν ήμασταν στην κυβέρνηση, ζητούσαν επίμονα να καταργηθούν αυτοί οι μειωμένοι συντελεστές και η κυβέρνηση μας τότε –η κυβέρνηση Σαμαρά- αρνήθηκε σθεναρά και δεν έγινε ποτέ η κατάργηση. Δυστυχώς, η δική σας Κυβέρνηση είναι αυτή η οποία κατήργησε αυτή την «εύνοια» -σε εισαγωγικά το λέω- της υποχρέωσης για τα νησιά μας. </w:t>
      </w:r>
    </w:p>
    <w:p w14:paraId="7E821AC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χρονικό διάστημα που παρήλθε, δηλαδή το 2017, με τη συναίνεση όλων των κομμάτων υπήρξε μια αναστολή της κατάργησης του μειωμένου ΦΠΑ και συνεπώς υπήρξε μια ανακούφιση για τα νησιά. </w:t>
      </w:r>
    </w:p>
    <w:p w14:paraId="7E821AC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Γνωρίζουμε πολύ καλά ότι αυτή τη στιγμή –για να είμαστε ρεαλιστές- δεν μπορεί να γίνει οριστική κατάργηση, αλλά μόνο μία αναστολή. Γι’ αυτό, λοιπόν, με την τροπολογία αυτή ζητάμε την αναστολή και παρακαλούμε να τη δεχθεί ο Υπουργός, για να τελειώσει αυτό το ζήτημα, το οποίο απασχολεί τα νησιά και να ηρεμήσει και ο επιχειρηματικός κόσμος. </w:t>
      </w:r>
    </w:p>
    <w:p w14:paraId="7E821AC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Η δεύτερη τροπολογία αφορά ιδιαίτερα τις μισθολογικές απαιτήσεις-αποζημιώσεις των εργαζομένων στη στερεά των ναυτιλιακών εταιριών. Ειδικά αναφέρομαι σε αυτούς τους εργαζόμενους που έχουν πληγεί περισσότερο από όλους στη Ναυτιλιακή Εταιρία της Λέσβου.</w:t>
      </w:r>
    </w:p>
    <w:p w14:paraId="7E821AC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Φέρατε την τροπολογία, η οποία είναι σωστή και δεν υπάρχει καμμία αντίρρηση, αλλά τη φέρατε σε ένα ολόκληρο νομοσχέδιο, κύριε Υπουργέ. Κατ’ αρχάς πρέπει να ξέρετε -το υπαινίχθηκαν και άλλοι συνάδελφοι- ότι σύμφωνα με το άρθρο 101 του Κανονισμού της Βουλής, οι τροπολογίες έρχονται σε άρθρα, τα οποία έχουν θεσμοθετηθεί και είναι προς ψήφιση στο κύριο νομοσχέδιο. Δεν μπορείτε να φέρετε ξεχωριστό άρθρο-τροπολογίες σε ένα κείμενο που έχει πάρα πολλά άρθρα. Οι τροπολογίες μπορεί να είναι περισσότερες, αλλά η κάθε τροπολογία αφορά ένα άρθρο. Απαγορεύεται από τον Κανονισμό. Δεν μπορεί να γίνει αυτό. </w:t>
      </w:r>
    </w:p>
    <w:p w14:paraId="7E821AC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 ζήτημα, λοιπόν, είναι ότι πρέπει να αποσυρθεί ολόκληρη η τροπολογία σας -και αναφέρομαι στην 1358. Είναι αδιανόητο να φέρνετε μια τροπολογία και να έχει επτά ολόκληρα άρθρα και μάλιστα το πρώτο άρθρο να μπορεί να επιμεριστεί σε τέσσερα ακόμη άρθρα, από ό,τι είδα. Δεν είναι δυνατόν, λοιπόν, να έρχεται κατ’ αυτόν τον τρόπο αυτό, γιατί έτσι καταστρατηγείται το νομοθετικό σώμα και οι νομοθετικές πρωτοβουλίες.</w:t>
      </w:r>
    </w:p>
    <w:p w14:paraId="7E821AC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Γι’ αυτό θα παρακαλούσαμε να αποσυρθεί η τροπολογία ως έχει, γιατί θέλει μελέτη, αλλά όσον αφορά το άρθρο 3, που αφορά τις αποζημιώσεις των εργαζομένων στις ναυτιλιακές εταιρίες και ειδικά στη Ναυτιλιακή Εταιρία Λέσβου μπορείτε να το αποσπάσετε αυτή τη στιγμή και να έρθει μόνη της ως τροπολογία. Δηλαδή να απαλειφθεί ως άρθρο 3, να το αποσπάσετε και να το φέρετε, εάν υπάρχει αυτή η πρόθεση. Πρέπει να πω ότι υπάρχει τέτοια πρόθεση από το Υπουργείο. Γι’ αυτό ακριβώς διατυπώθηκε και μάλιστα διατυπώθηκε με πληρότητα και συνεπώς δεν υπάρχει κανένα πρόβλημα.</w:t>
      </w:r>
    </w:p>
    <w:p w14:paraId="7E821AC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Γι’ αυτό, λοιπόν, κύριε Υπουργέ, μιας και υπάρχει αυτή η διάθεση, παρακαλώ αποσύρετε την τροπολογία 1358 και φέρτε το άρθρο 3 μόνο του, για να ψηφιστεί ούτως ώστε να μην έχουμε άλλα προβλήματα.</w:t>
      </w:r>
    </w:p>
    <w:p w14:paraId="7E821AC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Τώρα, επί του νομοσχεδίου, δεν θα αναφερθώ σε όλα τα άρθρα, έχει εξαντληθεί το ζήτημα από τους εισηγητές και ήταν εμπεριστατωμένη η τοποθέτηση του εισηγητή μας, του κ. </w:t>
      </w:r>
      <w:proofErr w:type="spellStart"/>
      <w:r>
        <w:rPr>
          <w:rFonts w:eastAsia="Times New Roman" w:cs="Times New Roman"/>
          <w:szCs w:val="24"/>
        </w:rPr>
        <w:t>Πλακιωτάκη</w:t>
      </w:r>
      <w:proofErr w:type="spellEnd"/>
      <w:r>
        <w:rPr>
          <w:rFonts w:eastAsia="Times New Roman" w:cs="Times New Roman"/>
          <w:szCs w:val="24"/>
        </w:rPr>
        <w:t>.</w:t>
      </w:r>
    </w:p>
    <w:p w14:paraId="7E821AC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Θα αναφερθώ μονάχα, επειδή ο χρόνος δεν επαρκεί, σε τρεις, τέσσερις διατάξεις. Θα αναφερθώ στο άρθρο 76. Είναι διατάξεις οι οποίες έχουν μια νομική σημασία. Το άρθρο 76 αφορά τις προγραμματικές συμβάσεις ανάθεσης δημόσιας υπηρεσίας. Πρόκειται για την περίπτωση, δηλαδή, που ο Υπουργός ουσιαστικά προχωρά σε απευθείας αναθέσεις, με προγραμματικές συμβάσεις με τους Οργανισμούς Τοπικής Αυτοδιοίκησης συγκοινωνιακού έργου νησιών, με πληθυσμό κάτω από πέντε χιλιάδες κατοίκους, με έλεγχο βεβαίως, από το Ελεγκτικό Συνέδριο. </w:t>
      </w:r>
    </w:p>
    <w:p w14:paraId="7E821AC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Στη </w:t>
      </w:r>
      <w:r>
        <w:rPr>
          <w:rFonts w:eastAsia="Times New Roman"/>
          <w:bCs/>
          <w:shd w:val="clear" w:color="auto" w:fill="FFFFFF"/>
        </w:rPr>
        <w:t>διάταξη,</w:t>
      </w:r>
      <w:r>
        <w:rPr>
          <w:rFonts w:eastAsia="Times New Roman" w:cs="Times New Roman"/>
          <w:szCs w:val="24"/>
        </w:rPr>
        <w:t xml:space="preserve"> </w:t>
      </w:r>
      <w:r>
        <w:rPr>
          <w:rFonts w:eastAsia="Times New Roman" w:cs="Times New Roman"/>
          <w:bCs/>
          <w:shd w:val="clear" w:color="auto" w:fill="FFFFFF"/>
        </w:rPr>
        <w:t>όμως,</w:t>
      </w:r>
      <w:r>
        <w:rPr>
          <w:rFonts w:eastAsia="Times New Roman" w:cs="Times New Roman"/>
          <w:szCs w:val="24"/>
        </w:rPr>
        <w:t xml:space="preserve"> εντοπίζω τα εξής δύο ζητήματα: Το πρώτο </w:t>
      </w:r>
      <w:r>
        <w:rPr>
          <w:rFonts w:eastAsia="Times New Roman"/>
          <w:bCs/>
        </w:rPr>
        <w:t>είναι</w:t>
      </w:r>
      <w:r>
        <w:rPr>
          <w:rFonts w:eastAsia="Times New Roman" w:cs="Times New Roman"/>
          <w:szCs w:val="24"/>
        </w:rPr>
        <w:t xml:space="preserve"> ότι  αντίθετα με όσα αναφέρονται στην αιτιολογική έκθεση, κύριε Υπουργέ, από τη </w:t>
      </w:r>
      <w:r>
        <w:rPr>
          <w:rFonts w:eastAsia="Times New Roman"/>
          <w:bCs/>
          <w:shd w:val="clear" w:color="auto" w:fill="FFFFFF"/>
        </w:rPr>
        <w:t>διάταξη</w:t>
      </w:r>
      <w:r>
        <w:rPr>
          <w:rFonts w:eastAsia="Times New Roman" w:cs="Times New Roman"/>
          <w:szCs w:val="24"/>
        </w:rPr>
        <w:t xml:space="preserve"> δεν προκύπτει πως αυτή η λύση θα επιλέγεται μόνο αν δεν τελεσφορήσουν όλες οι άλλες δυνατότητες ανάθεσης του συγκοινωνιακού έργου. </w:t>
      </w:r>
    </w:p>
    <w:p w14:paraId="7E821AC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Δεύτερον, δεν είμαι καθόλου βέβαιος ότι αυτού του είδους οι συμβάσεις -ιδίως εφόσον μπορεί το ένα συμβαλλόμενο μέρος να </w:t>
      </w:r>
      <w:r>
        <w:rPr>
          <w:rFonts w:eastAsia="Times New Roman"/>
          <w:bCs/>
        </w:rPr>
        <w:t>είναι</w:t>
      </w:r>
      <w:r>
        <w:rPr>
          <w:rFonts w:eastAsia="Times New Roman" w:cs="Times New Roman"/>
          <w:szCs w:val="24"/>
        </w:rPr>
        <w:t xml:space="preserve"> αναπτυξιακές και άλλες εταιρίες των Οργανισμών Τοπικής Αυτοδιοίκησης- δεν αντίκεινται στο </w:t>
      </w:r>
      <w:proofErr w:type="spellStart"/>
      <w:r>
        <w:rPr>
          <w:rFonts w:eastAsia="Times New Roman" w:cs="Times New Roman"/>
          <w:szCs w:val="24"/>
        </w:rPr>
        <w:t>ενωσιακό</w:t>
      </w:r>
      <w:proofErr w:type="spellEnd"/>
      <w:r>
        <w:rPr>
          <w:rFonts w:eastAsia="Times New Roman" w:cs="Times New Roman"/>
          <w:szCs w:val="24"/>
        </w:rPr>
        <w:t xml:space="preserve"> δίκαιο ανταγωνισμού και στη νομοθεσία περί κρατικών ενισχύσεων. </w:t>
      </w:r>
    </w:p>
    <w:p w14:paraId="7E821ACC"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Επειδή</w:t>
      </w:r>
      <w:r>
        <w:rPr>
          <w:rFonts w:eastAsia="Times New Roman" w:cs="Times New Roman"/>
          <w:szCs w:val="24"/>
        </w:rPr>
        <w:t xml:space="preserve"> ειπώθηκε από τον κύριο Υφυπουργό, τον κ. Σαντορινιό, -διαβάζω ακριβώς από τα Πρακτικά- ότι «θα επιλυθούν κατ’ αυτόν τον τρόπο ζητήματα ακτοπλοϊκής διασύνδεσης μικρών νησιών», για να καμφθούν οι όποιες επιφυλάξεις </w:t>
      </w:r>
      <w:r>
        <w:rPr>
          <w:rFonts w:eastAsia="Times New Roman" w:cs="Times New Roman"/>
          <w:bCs/>
          <w:shd w:val="clear" w:color="auto" w:fill="FFFFFF"/>
        </w:rPr>
        <w:t>υπάρχουν,</w:t>
      </w:r>
      <w:r>
        <w:rPr>
          <w:rFonts w:eastAsia="Times New Roman" w:cs="Times New Roman"/>
          <w:szCs w:val="24"/>
        </w:rPr>
        <w:t xml:space="preserve"> θα μπορούσατε, κύριε Υπουργέ, για να μην υπάρχει αυτός ο κίνδυνος, να ζητούσατε τη γνωμοδότηση από το </w:t>
      </w:r>
      <w:r>
        <w:rPr>
          <w:rFonts w:eastAsia="Times New Roman"/>
          <w:bCs/>
          <w:shd w:val="clear" w:color="auto" w:fill="FFFFFF"/>
        </w:rPr>
        <w:t xml:space="preserve">Νομικό Συμβούλιο του Κράτους ή έστω να υποβάλετε προδικαστικό ερώτημα στο Ελεγκτικό Συνέδριο, για να μας πουν πώς μπορεί να μην υπάρχει αυτό το πρόβλημα. </w:t>
      </w:r>
    </w:p>
    <w:p w14:paraId="7E821ACD"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 xml:space="preserve">Προδήλως αντισυνταγματική είναι και η διάταξη του άρθρου 78, σύμφωνα με την οποία, εάν πριν από την έναρξη μιας </w:t>
      </w:r>
      <w:proofErr w:type="spellStart"/>
      <w:r>
        <w:rPr>
          <w:rFonts w:eastAsia="Times New Roman"/>
          <w:bCs/>
          <w:shd w:val="clear" w:color="auto" w:fill="FFFFFF"/>
        </w:rPr>
        <w:t>δρομολογιακής</w:t>
      </w:r>
      <w:proofErr w:type="spellEnd"/>
      <w:r>
        <w:rPr>
          <w:rFonts w:eastAsia="Times New Roman"/>
          <w:bCs/>
          <w:shd w:val="clear" w:color="auto" w:fill="FFFFFF"/>
        </w:rPr>
        <w:t xml:space="preserve"> περιόδου πλοίων δεν έχουν εξοφληθεί -λέει η διάταξη- οι βασικοί μισθοί και τα επιδόματα των εργαζομένων κλπ.. Δηλαδή θα εξαρτήσουμε τη ρευστότητα της εταιρείας από την αξιοπλοΐα της; Δεν μπορώ να το καταλάβω αυτό. Είναι κυρίως αντισυνταγματικό. Είχα την αίσθηση στην επιτροπή, όταν το έθεσα, ότι θα αποσυρθεί αυτή η διάταξη ή θα επαναδιατυπωθεί. </w:t>
      </w:r>
    </w:p>
    <w:p w14:paraId="7E821ACE"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Στο άρθρο 106 δεν θα αναφερθώ ιδιαίτερα. Από όλες τις πτέρυγες έγινε μια ανάλυση. Ο κ. </w:t>
      </w:r>
      <w:proofErr w:type="spellStart"/>
      <w:r>
        <w:rPr>
          <w:rFonts w:eastAsia="Times New Roman"/>
          <w:bCs/>
          <w:shd w:val="clear" w:color="auto" w:fill="FFFFFF"/>
        </w:rPr>
        <w:t>Πλακιωτάκης</w:t>
      </w:r>
      <w:proofErr w:type="spellEnd"/>
      <w:r>
        <w:rPr>
          <w:rFonts w:eastAsia="Times New Roman"/>
          <w:bCs/>
          <w:shd w:val="clear" w:color="auto" w:fill="FFFFFF"/>
        </w:rPr>
        <w:t xml:space="preserve"> ήταν πάρα πολύ αναλυτικός στο άρθρο 106. Θα τονίσω μόνο ότι η διάταξη όπως έχει αντίκειται στην ευρωπαϊκή και διεθνή νομοθεσία και μπορεί να αποτελέσει τη βάση παραβάσεων στη χώρα μας με ό,τι αυτό συνεπάγεται με σωρεία προστίμων. </w:t>
      </w:r>
    </w:p>
    <w:p w14:paraId="7E821ACF"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 xml:space="preserve">Ένα άλλο ζήτημα -και τελειώνω, κύριε Πρόεδρε, και ευχαριστώ για την μισού λεπτού ακόμα ανοχή σας - είναι στο άρθρο 109, το οποίο νομίζω ότι  πρέπει να προσεχθεί ιδιαίτερα από τον Υπουργό. Δεν νομίζω ότι υπάρχει στον κόσμο ανάλογη απαγόρευση που να αφορά το όριο ηλικίας των πλοίων. Τουλάχιστον εγώ δεν γνωρίζω και παρακαλώ να διαψευστώ και να διορθωθώ, εάν υπάρχει το αντίθετο. Αυτό ισχύει μόνο στη χώρα μας και όπως είναι διατυπωμένο, όπως προκύπτει, δεν φαίνεται να αφορά μόνο τα ελληνικά πλοία, αλλά και τα πλοία με ξένη σημαία. Αυτό θα έχει ως κίνδυνο να φύγουν πάρα πολλά πλοία με ελληνική σημαία. </w:t>
      </w:r>
    </w:p>
    <w:p w14:paraId="7E821AD0"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 xml:space="preserve">Εξάλλου, ο κ. </w:t>
      </w:r>
      <w:proofErr w:type="spellStart"/>
      <w:r>
        <w:rPr>
          <w:rFonts w:eastAsia="Times New Roman"/>
          <w:bCs/>
          <w:shd w:val="clear" w:color="auto" w:fill="FFFFFF"/>
        </w:rPr>
        <w:t>Δρίτσας</w:t>
      </w:r>
      <w:proofErr w:type="spellEnd"/>
      <w:r>
        <w:rPr>
          <w:rFonts w:eastAsia="Times New Roman"/>
          <w:bCs/>
          <w:shd w:val="clear" w:color="auto" w:fill="FFFFFF"/>
        </w:rPr>
        <w:t xml:space="preserve"> πολύ σωστά νομίζω το έτος 2016 κατήργησε το όριο ηλικίας για τα επιβατηγά πλοία. Δεν μπορώ να καταλάβω γιατί αυτή η ρύθμιση δεν μπορεί να ισχύσει και τώρα. </w:t>
      </w:r>
    </w:p>
    <w:p w14:paraId="7E821AD1"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 xml:space="preserve">Τώρα, με τα δύο άρθρα 110 και 114, απαγορεύεται η πρόσληψη προσωπικού στρατιωτικού ή πολιτικού, εάν δεν περάσουν τρία χρόνια από την συνταξιοδότησή τους, έστω και αν έχουν παραιτηθεί. Απαγορεύεται να γίνεται η πρόσληψη. Αυτές είναι εξόχως αντισυνταγματικές διατάξεις, γιατί περιορίζουν όχι μόνο την ελευθερία της εργασίας, αλλά και την ισότητα μεταξύ των άλλων εργαζομένων. </w:t>
      </w:r>
    </w:p>
    <w:p w14:paraId="7E821AD2"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Τέλος, προσέξτε αυτή τη διάταξη, κύριε Υπουργέ, του άρθρου 129. Σας το είπα και στην επιτροπή πολύ αναλυτικά και το λέω και τώρα. Όταν οι διατάξεις του Εθνικού Δικαίου προβλέπεται να είναι αυστηρότερες από τις διεθνείς σε ζητήματα ασφαλείας και αυτές δεν είναι δυνατόν να εφαρμοστούν, τότε δίδεται η δυνατότητα στον Υπουργό Εμπορικής Ναυτιλίας -</w:t>
      </w:r>
      <w:proofErr w:type="spellStart"/>
      <w:r>
        <w:rPr>
          <w:rFonts w:eastAsia="Times New Roman"/>
          <w:bCs/>
          <w:shd w:val="clear" w:color="auto" w:fill="FFFFFF"/>
        </w:rPr>
        <w:t>άκουσον</w:t>
      </w:r>
      <w:proofErr w:type="spellEnd"/>
      <w:r>
        <w:rPr>
          <w:rFonts w:eastAsia="Times New Roman"/>
          <w:bCs/>
          <w:shd w:val="clear" w:color="auto" w:fill="FFFFFF"/>
        </w:rPr>
        <w:t xml:space="preserve"> </w:t>
      </w:r>
      <w:proofErr w:type="spellStart"/>
      <w:r>
        <w:rPr>
          <w:rFonts w:eastAsia="Times New Roman"/>
          <w:bCs/>
          <w:shd w:val="clear" w:color="auto" w:fill="FFFFFF"/>
        </w:rPr>
        <w:t>άκουσον</w:t>
      </w:r>
      <w:proofErr w:type="spellEnd"/>
      <w:r>
        <w:rPr>
          <w:rFonts w:eastAsia="Times New Roman"/>
          <w:bCs/>
          <w:shd w:val="clear" w:color="auto" w:fill="FFFFFF"/>
        </w:rPr>
        <w:t xml:space="preserve">!- να διατάσσει τη μη εφαρμογή τους, κατόπιν αιτιολογημένης εισήγησης νηογνώμονα. </w:t>
      </w:r>
    </w:p>
    <w:p w14:paraId="7E821AD3" w14:textId="77777777" w:rsidR="00AB6C9A" w:rsidRDefault="00F80A0E">
      <w:pPr>
        <w:spacing w:after="0" w:line="600" w:lineRule="auto"/>
        <w:ind w:firstLine="720"/>
        <w:jc w:val="both"/>
        <w:rPr>
          <w:rFonts w:eastAsia="Times New Roman"/>
          <w:bCs/>
          <w:shd w:val="clear" w:color="auto" w:fill="FFFFFF"/>
        </w:rPr>
      </w:pPr>
      <w:r>
        <w:rPr>
          <w:rFonts w:eastAsia="Times New Roman"/>
          <w:bCs/>
          <w:shd w:val="clear" w:color="auto" w:fill="FFFFFF"/>
        </w:rPr>
        <w:t xml:space="preserve">Αντί, κύριε Υπουργέ, να εξετάσετε το νομοθετικό πλαίσιο και να καταργήσετε όσες διατάξεις πλέον δεν βρίσκουν εφαρμογή λόγω της τεχνολογικής προόδου, καθιστάτε τον εκάστοτε Υπουργό ρυθμιστή και νομοθέτη, πράγμα το οποίο προσιδιάζει, όπως σας είπα και στην επιτροπή, μόνο σε χώρες όπου κυβερνάνε για παράδειγμα είτε ο κ. </w:t>
      </w:r>
      <w:proofErr w:type="spellStart"/>
      <w:r>
        <w:rPr>
          <w:rFonts w:eastAsia="Times New Roman"/>
          <w:bCs/>
          <w:shd w:val="clear" w:color="auto" w:fill="FFFFFF"/>
        </w:rPr>
        <w:t>Ερντογάν</w:t>
      </w:r>
      <w:proofErr w:type="spellEnd"/>
      <w:r>
        <w:rPr>
          <w:rFonts w:eastAsia="Times New Roman"/>
          <w:bCs/>
          <w:shd w:val="clear" w:color="auto" w:fill="FFFFFF"/>
        </w:rPr>
        <w:t xml:space="preserve"> είτε ο κ. Πούτιν. Μόνο εκεί αρμόζουν αυτές οι διατάξεις. </w:t>
      </w:r>
    </w:p>
    <w:p w14:paraId="7E821AD4" w14:textId="77777777" w:rsidR="00AB6C9A" w:rsidRDefault="00F80A0E">
      <w:pPr>
        <w:spacing w:after="0" w:line="600" w:lineRule="auto"/>
        <w:ind w:firstLine="720"/>
        <w:jc w:val="both"/>
        <w:rPr>
          <w:rFonts w:eastAsia="Times New Roman" w:cs="Times New Roman"/>
          <w:szCs w:val="24"/>
        </w:rPr>
      </w:pPr>
      <w:r>
        <w:rPr>
          <w:rFonts w:eastAsia="Times New Roman"/>
          <w:bCs/>
          <w:shd w:val="clear" w:color="auto" w:fill="FFFFFF"/>
        </w:rPr>
        <w:t xml:space="preserve">Θα παρακαλούσα πάρα πολύ να τις δείτε με προσοχή, γιατί δεν προσιδιάζουν σε κράτος δικαίου αυτές οι διατάξεις, κύριε Υπουργέ. </w:t>
      </w:r>
    </w:p>
    <w:p w14:paraId="7E821AD5"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821AD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Είμαστε κράτος δικαίου νομίζω. Είναι αυταπόδεικτο. </w:t>
      </w:r>
    </w:p>
    <w:p w14:paraId="7E821AD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Αντώνιος Γρέγος για επτά λεπτά. </w:t>
      </w:r>
    </w:p>
    <w:p w14:paraId="7E821AD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Ευχαριστώ, κύριε Πρόεδρε. </w:t>
      </w:r>
    </w:p>
    <w:p w14:paraId="7E821AD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Καταγγείλαμε και εμείς τη διαδικασία σχετικά με την τροπολογία με τις περισσότερες από εκατό σελίδες και τα πάρα πολλά άρθρα. Θα τη μελετήσουμε, όμως, γιατί ενδέχεται να έχει κάποια θετικά. Αναφέρθηκε επιγραμματικά ο κ. </w:t>
      </w:r>
      <w:proofErr w:type="spellStart"/>
      <w:r>
        <w:rPr>
          <w:rFonts w:eastAsia="Times New Roman" w:cs="Times New Roman"/>
          <w:szCs w:val="24"/>
        </w:rPr>
        <w:t>Δρίτσας</w:t>
      </w:r>
      <w:proofErr w:type="spellEnd"/>
      <w:r>
        <w:rPr>
          <w:rFonts w:eastAsia="Times New Roman" w:cs="Times New Roman"/>
          <w:szCs w:val="24"/>
        </w:rPr>
        <w:t xml:space="preserve">. Νομίζω, όμως, ότι μπορεί και ο ίδιος να μην ξέρει ακριβώς τι λέει αυτή η τροπολογία. Φυσικά, δεν σας έχουμε καμμία εμπιστοσύνη. </w:t>
      </w:r>
    </w:p>
    <w:p w14:paraId="7E821AD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Συζητάμε ένα νομοσχέδιο πολύ σοβαρό, που αφορά θέματα του Υπουργείου Ναυτιλίας και Νησιωτικής Πολιτικής, θέματα που αφορούν στο Λιμενικό Σώμα και τη Λιμενική Ακτοφυλακή. Αναφέρθηκε εκτενώς ο ειδικός αγορητής μας, ο κ. </w:t>
      </w:r>
      <w:proofErr w:type="spellStart"/>
      <w:r>
        <w:rPr>
          <w:rFonts w:eastAsia="Times New Roman" w:cs="Times New Roman"/>
          <w:szCs w:val="24"/>
        </w:rPr>
        <w:t>Κούζηλος</w:t>
      </w:r>
      <w:proofErr w:type="spellEnd"/>
      <w:r>
        <w:rPr>
          <w:rFonts w:eastAsia="Times New Roman" w:cs="Times New Roman"/>
          <w:szCs w:val="24"/>
        </w:rPr>
        <w:t xml:space="preserve">, ο οποίος είναι γνώστης, σε όλα τα θέματα. Το κακό με τις τοποθετήσεις αρμοδίων Υπουργών στο συγκεκριμένο Υπουργείο, αλλά και σε άλλα, είναι ότι συνήθως αυτοί που τοποθετούνται στο συγκεκριμένο πόστο, ελάχιστη ή καθόλου σχέση έχουν με το αντικείμενο. Είναι συνήθως ή γιατροί ή δικηγόροι ή μηχανικοί. </w:t>
      </w:r>
    </w:p>
    <w:p w14:paraId="7E821AD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συγκεκριμένο Υπουργείο, όμως, έχει πάρα πολύ συγκεκριμένα και εξειδικευμένα προβλήματα και απαιτείται άριστη γνώση του αντικειμένου, όσο και αν υπάρχουν σύμβουλοι των Υπουργών και Υφυπουργών. Αυτό φυσικά τηρείται από όλες τις κυβερνήσεις. Νομίζω, όμως, ότι αυτό γίνεται μόνο στη χώρα μας. </w:t>
      </w:r>
    </w:p>
    <w:p w14:paraId="7E821AD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Μιας και συζητάμε θέματα νησιωτικής πολιτικής, να καταγγείλουμε για μια ακόμη φορά το έγκλημα που διαπράττει η Κυβέρνηση σε βάρος των κατοίκων των νησιών της Λέσβου, της Χίου, της Σάμου, της Κω με τις ορδές λαθρομεταναστών που έχουν κατακλύσει –και συνεχίζουν να κατακλύζουν- αυτά τα νησιά, προκαλώντας σωρεία εγκληματικών ενεργειών, οι οποίες φυσικά δεν τιμωρούνται. Φυσικά, ούτε λόγος για </w:t>
      </w:r>
      <w:proofErr w:type="spellStart"/>
      <w:r>
        <w:rPr>
          <w:rFonts w:eastAsia="Times New Roman" w:cs="Times New Roman"/>
          <w:szCs w:val="24"/>
        </w:rPr>
        <w:t>επαναπροωθήσεις</w:t>
      </w:r>
      <w:proofErr w:type="spellEnd"/>
      <w:r>
        <w:rPr>
          <w:rFonts w:eastAsia="Times New Roman" w:cs="Times New Roman"/>
          <w:szCs w:val="24"/>
        </w:rPr>
        <w:t xml:space="preserve"> στην Τουρκία. </w:t>
      </w:r>
    </w:p>
    <w:p w14:paraId="7E821AD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Τι προτείνετε; </w:t>
      </w:r>
    </w:p>
    <w:p w14:paraId="7E821AD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Τις προτάσεις μας τις ξέρετε πολύ καλά. </w:t>
      </w:r>
    </w:p>
    <w:p w14:paraId="7E821AD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Τι προτείνετε; </w:t>
      </w:r>
    </w:p>
    <w:p w14:paraId="7E821AE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Θα τελειώσω και θα σας απαντήσω. </w:t>
      </w:r>
    </w:p>
    <w:p w14:paraId="7E821AE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Να τους βουλιάξουμε; </w:t>
      </w:r>
    </w:p>
    <w:p w14:paraId="7E821AE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Όχι, εμείς δεν είπαμε να τους βουλιάξουμε. Να σας πω ότι ο πόλεμος έχει σταματήσει και αυτοί οι άνθρωποι πρέπει να γυρίσουν στις πατρίδες τους. </w:t>
      </w:r>
    </w:p>
    <w:p w14:paraId="7E821AE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 για το τι προτείνουμε εμείς, ξέρετε πάρα πολύ καλά τις προτάσεις μας. Καλό θα είναι, όμως, να κάνετε μια επίσκεψη στο νησί να συζητήσετε με τους κατοίκους, αν τολμάτε βέβαια. </w:t>
      </w:r>
    </w:p>
    <w:p w14:paraId="7E821AE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πω εδώ ότι αυτή η τακτική που εφαρμόζετε είναι πολύ πιθανόν να μας οδηγήσει σε κάποιες απρόβλεπτες καταστάσεις. Φυσικά, θα έχετε την απόλυτη ευθύνη. </w:t>
      </w:r>
    </w:p>
    <w:p w14:paraId="7E821AE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γνωστή ΣΥΡΙΖΟ-φυλλάδα των «ΣΥΝΤΑΚΤΩΝ», που φιλοξενεί συχνά συνεντεύξεις τρομοκρατών για να ικανοποιήσει τους αναγνώστες της, χαρακτηρίζει σήμερα τη διαμαρτυρία των κατοίκων της Μυτιλήνης με τον τίτλο: «Η διαμαρτυρία στη Μυτιλήνη μύρισε φασισμό». Το ρόλο της συγκεκριμένης φυλλάδας τον έχει καταλάβει ο ελληνικός λαός. Φυσικά, ούτε λόγος για την απόπειρα ομαδικού βιασμού μιας τριαντάχρονης Ελληνίδας στο Άργος από δεκάδες λαθρομετανάστες, που αποφεύχθηκε την τελευταία στιγμή, φαινόμενο το οποίο είναι πλέον σύνηθες, όπως οι δολοφονίες και οι ληστείες. Εδώ δεν είστε και τόσο ευαίσθητοι. </w:t>
      </w:r>
    </w:p>
    <w:p w14:paraId="7E821AE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προβλήματα που αφορούν στο Λιμενικό Σώμα και τα οποία επικαλούνται και με επίσημο έγγραφο οι εν ενεργεία λιμενικοί Μακεδονίας-Θράκης, αυτά προκύπτουν από την εφαρμογή του «λιμενικού Καλλικράτη» που απογύμνωσε και αποδυνάμωσε τις υπηρεσίες, τα λιμεναρχεία και την οργανική δύναμη του Σώματος. </w:t>
      </w:r>
    </w:p>
    <w:p w14:paraId="7E821AE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Ενδεικτικά, αναφέρεται η μείωση προσωπικού από δέκα χιλιάδες διακόσια πενήντα στελέχη σε </w:t>
      </w:r>
      <w:proofErr w:type="spellStart"/>
      <w:r>
        <w:rPr>
          <w:rFonts w:eastAsia="Times New Roman" w:cs="Times New Roman"/>
          <w:szCs w:val="24"/>
        </w:rPr>
        <w:t>επτάμισι</w:t>
      </w:r>
      <w:proofErr w:type="spellEnd"/>
      <w:r>
        <w:rPr>
          <w:rFonts w:eastAsia="Times New Roman" w:cs="Times New Roman"/>
          <w:szCs w:val="24"/>
        </w:rPr>
        <w:t xml:space="preserve"> χιλιάδες. Μιλάμε για τις περιοχές από Βόλο έως Αλεξανδρούπολη, Χαλκιδική, Θάσο, Σαμοθράκη. </w:t>
      </w:r>
    </w:p>
    <w:p w14:paraId="7E821AE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σημειώσουμε εδώ, ότι αυτές οι περιοχές παρουσιάζουν έντονη τουριστική κίνηση τουλάχιστον έξι μήνες τον χρόνο. Έτσι, πολλές από αυτές τις υπηρεσίες υπολειτουργούν με μεταθέσεις και μετακινήσεις που έγιναν σε άλλες περιοχές. </w:t>
      </w:r>
    </w:p>
    <w:p w14:paraId="7E821AE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Ένας άλλος πολύ σημαντικός παράγοντας είναι αυτός της ασφάλειας της περιοχής, μια περιοχή στα βόρεια σύνορα που συνορεύει, όπως ξέρετε με την Τουρκία και αντιμετωπίζει το τεράστιο πρόβλημα με την ανεξέλεγκτη εισροή παράνομων μεταναστών. Μάλιστα, όπως ακριβώς αναφέρει στην καταγγελία έγγραφο των Λιμενικών, είναι η μοναδική περιοχή από Καβάλα έως Αλεξανδρούπολη που δεν υπάρχει κλιμάκιο ειδικών αποστολών Λιμενικού Σώματος. Μιλάμε για μια εξαιρετική υπηρεσία. </w:t>
      </w:r>
    </w:p>
    <w:p w14:paraId="7E821AE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Ως Λαϊκός Σύνδεσμος - Χρυσή Αυγή έχουμε καταθέσει πάρα πολλές ερωτήσεις, σχετικά με τα θέματα που συζητάμε στο συγκεκριμένο νομοσχέδιο. Συγκεκριμένα, ο Βουλευτής </w:t>
      </w:r>
      <w:proofErr w:type="spellStart"/>
      <w:r>
        <w:rPr>
          <w:rFonts w:eastAsia="Times New Roman" w:cs="Times New Roman"/>
          <w:szCs w:val="24"/>
        </w:rPr>
        <w:t>Κούζηλος</w:t>
      </w:r>
      <w:proofErr w:type="spellEnd"/>
      <w:r>
        <w:rPr>
          <w:rFonts w:eastAsia="Times New Roman" w:cs="Times New Roman"/>
          <w:szCs w:val="24"/>
        </w:rPr>
        <w:t xml:space="preserve">, σε ερώτηση στις 9 Δεκεμβρίου 2013, είχε καταθέσει ερώτηση, σχετικά με την αναδιάρθρωση των υπηρεσιών στην περιοχή της Θράκης, τονίζοντας τις ιδιαιτερότητες αυτής της περιοχής με εθνική σπουδαιότητα. </w:t>
      </w:r>
    </w:p>
    <w:p w14:paraId="7E821AE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Ακολουθώντας και εσείς πιστά την πολιτική της Νέας Δημοκρατίας δεν διορθώνετε τα κριτήρια αξιολόγησης των δομών των κεντρικών υπηρεσιών του Λιμενικού Σώματος. Συνεχίζετε και δεν αλλάζετε τον «λιμενικό Καλλικράτη». Παραδείγματος χάριν, ολόκληρος ο Νομός Χαλκιδικής δεν διαθέτει κεντρικό λιμεναρχείο. Τα λιμενικά τμήματα που υπάρχουν δεν επαρκούν για τον ρόλο που είναι επιφορτισμένα και επιβαρυμένα λόγω του τουρισμού. Είναι </w:t>
      </w:r>
      <w:proofErr w:type="spellStart"/>
      <w:r>
        <w:rPr>
          <w:rFonts w:eastAsia="Times New Roman" w:cs="Times New Roman"/>
          <w:szCs w:val="24"/>
        </w:rPr>
        <w:t>υποστελεχωμένα</w:t>
      </w:r>
      <w:proofErr w:type="spellEnd"/>
      <w:r>
        <w:rPr>
          <w:rFonts w:eastAsia="Times New Roman" w:cs="Times New Roman"/>
          <w:szCs w:val="24"/>
        </w:rPr>
        <w:t xml:space="preserve"> και τα προβλήματα διαιωνίζονται.</w:t>
      </w:r>
    </w:p>
    <w:p w14:paraId="7E821AE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Ανάλογη ερώτηση που αφορά την κεντρική Μακεδονία κατατέθηκε στις 25 Μαΐου 2015 για τα προβλήματα που φυσικά ούτε εσείς μπορέσατε να λύσετε για τις περιοχές της Σκάλας Κατερίνης, των Νέων Μουδανιών και άλλων περιοχών, τονίζοντας για ακόμα μια φορά την έλλειψη και μέσων -μιλάω για παράκτια περιπολικά σκάφη, φουσκωτά σκάφη, σύγχρονα περιπολικά οχήματα και δίκυκλα- προς αντικατάσταση των πεπαλαιωμένων, αλλά και για ζητήματα στέγασης και ιατροφαρμακευτικής περίθαλψης στελεχών του Λιμενικού Σώματος.</w:t>
      </w:r>
    </w:p>
    <w:p w14:paraId="7E821AE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Είχατε δεσμευθεί και προεκλογικά… </w:t>
      </w:r>
    </w:p>
    <w:p w14:paraId="7E821AE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Κύριε συνάδελφε, υπάρχουν κενές θέσεις στην Χαλκιδική;</w:t>
      </w:r>
    </w:p>
    <w:p w14:paraId="7E821AE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Στη Χαλκιδική δεν υπάρχει λιμεναρχείο.</w:t>
      </w:r>
    </w:p>
    <w:p w14:paraId="7E821AF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Σας ρωτώ. Όταν λέτε ότι είναι </w:t>
      </w:r>
      <w:proofErr w:type="spellStart"/>
      <w:r>
        <w:rPr>
          <w:rFonts w:eastAsia="Times New Roman" w:cs="Times New Roman"/>
          <w:szCs w:val="24"/>
        </w:rPr>
        <w:t>υποστελεχωμένο</w:t>
      </w:r>
      <w:proofErr w:type="spellEnd"/>
      <w:r>
        <w:rPr>
          <w:rFonts w:eastAsia="Times New Roman" w:cs="Times New Roman"/>
          <w:szCs w:val="24"/>
        </w:rPr>
        <w:t>, εννοείτε ότι υπάρχουν κενές θέσεις; Λέτε στη Βουλή αυτά τα πράγματα; Έλεος δηλαδή.</w:t>
      </w:r>
    </w:p>
    <w:p w14:paraId="7E821AF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Η Χαλκιδική, κύριε Υπουργέ, είναι μια περιοχή που είναι εξαιρετικά βεβαρημένη.</w:t>
      </w:r>
    </w:p>
    <w:p w14:paraId="7E821AF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Είχατε δεσμευθεί και προεκλογικά ότι θα λύσετε τα συγκεκριμένα θέματα, αλλά μείνατε και εσείς πιστοί, όπως οι προκάτοχοί σας, στο «Άλλα λέμε και υποσχόμαστε και άλλα κάνουμε ή δεν κάνουμε τίποτα».</w:t>
      </w:r>
    </w:p>
    <w:p w14:paraId="7E821AF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Στην απάντησή σας αναφέρετε ότι υπάρχει εποπτεία και γνώση των όποιων πραγματικών ζητημάτων έχουν προκύψει στη λειτουργία των υπηρεσιών και των λιμενικών αρχών κεντρικής Μακεδονίας και γενικότερα της βόρειας Ελλάδας, αλλά δεν φαίνεται να έχει γίνει τίποτα μέχρι τώρα. Η εποπτεία, η αξιολόγηση και οι επιφανειακοί σχεδιασμοί δεν φτάνουν για να λύσουν τα χρόνια προβλήματα. Χρειάζονται άμεσες δράσεις προκειμένου να υπάρξουν και άμεσα αποτελέσματα.</w:t>
      </w:r>
    </w:p>
    <w:p w14:paraId="7E821AF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Οι αυξημένες αρμοδιότητες του Λιμενικού Σώματος απαιτούν την ύπαρξη προσωπικού και δεν μπορούμε να μην αναγνωρίσουμε την τεράστια προσφορά στην πατρίδα μας, που έχει να κάνει με την προάσπιση των θαλάσσιων συνόρων, την ασφάλεια λιμένων, των ναυτικών εγκαταστάσεων, την προστασία της ναυσιπλοΐας και του θαλάσσιου περιβάλλοντος. Γι’ αυτό και κρίνεται απαραίτητη η πλήρης στελέχωση και η άρτια εκπαίδευση την οποία επιδεικνύουν όποτε κληθούν να κάνουν το καθήκον τους.</w:t>
      </w:r>
    </w:p>
    <w:p w14:paraId="7E821AF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Είχαμε, επίσης, καταθέσει σχετική ερώτηση στις 25-6-2015. Δεν θα την αναφέρω. Οι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που πιστά και απαρέγκλιτα εφαρμόζετε με την καθοδήγηση των τοκογλύφων, έχουν συνέπειες στην κάθε έκφανση τη ζωής της κάθε χώρας. Τα ψέματα περί εξόδου από τα μνημόνια, δήθεν τον Αύγουστο του 2018, δεν γίνονται πιστευτά πλέον ούτε από τους εναπομείναντες ψηφοφόρους σας. Μέσα σε όλα αυτά, η τακτική τοποθέτησης λάθος ανθρώπων σε καίριες θέσεις όχι απλά δεν λύνουν, αλλά μεγεθύνουν τα προβλήματα. </w:t>
      </w:r>
    </w:p>
    <w:p w14:paraId="7E821AF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E821AF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E821AF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Σε μια χώρα που μπορεί να στηριχθεί οικονομικά σε τομείς όπως η πρωτογενής παραγωγή, ο τουρισμός και η ναυτιλία, έχετε επιδείξει ατολμία, προχειρότητα, σχέσεις εξάρτησης από συμφέροντα και συντεχνίες, κακές επιλογές και αναξιοκρατία.</w:t>
      </w:r>
    </w:p>
    <w:p w14:paraId="7E821AF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Παραδεχθείτε τουλάχιστον τα λάθη σας και σταματήστε τα ψέματα, γιατί ο πολιτικός σας χρόνος τελειώνει. Βεβαίως, ο Πρωθυπουργός όχι πολιτικό σθένος δεν διαθέτει, αλλά περίσσευμα πολιτικού παχυδερμισμού, όπως καταλαβαίνει ο ελληνικός λαός και το αποδεικνύει κάθε μέρα, δυστυχώς. Ευτυχώς υπάρχει εντός και εκτός Κοινοβουλίου μια ισχυρή Χρυσή Αυγή να αγωνίζεται για τους Έλληνες. </w:t>
      </w:r>
    </w:p>
    <w:p w14:paraId="7E821AF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w:t>
      </w:r>
    </w:p>
    <w:p w14:paraId="7E821AFB"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7E821AFC" w14:textId="77777777" w:rsidR="00AB6C9A" w:rsidRDefault="00F80A0E">
      <w:pPr>
        <w:spacing w:after="0" w:line="600" w:lineRule="auto"/>
        <w:ind w:firstLine="720"/>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τον κ. Γρέγο.</w:t>
      </w:r>
    </w:p>
    <w:p w14:paraId="7E821AF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κτιρίου και τον τρόπο οργάνωσης και λειτουργίας της Βουλής, είκοσι έξι μαθητές και μαθήτριες και δύο συνοδοί εκπαιδευτικοί από το 2</w:t>
      </w:r>
      <w:r>
        <w:rPr>
          <w:rFonts w:eastAsia="Times New Roman" w:cs="Times New Roman"/>
          <w:szCs w:val="24"/>
          <w:vertAlign w:val="superscript"/>
        </w:rPr>
        <w:t>ο</w:t>
      </w:r>
      <w:r>
        <w:rPr>
          <w:rFonts w:eastAsia="Times New Roman" w:cs="Times New Roman"/>
          <w:szCs w:val="24"/>
        </w:rPr>
        <w:t xml:space="preserve"> Γενικό Λύκειο </w:t>
      </w:r>
      <w:proofErr w:type="spellStart"/>
      <w:r>
        <w:rPr>
          <w:rFonts w:eastAsia="Times New Roman" w:cs="Times New Roman"/>
          <w:szCs w:val="24"/>
        </w:rPr>
        <w:t>Ναυπάκτου</w:t>
      </w:r>
      <w:proofErr w:type="spellEnd"/>
      <w:r>
        <w:rPr>
          <w:rFonts w:eastAsia="Times New Roman" w:cs="Times New Roman"/>
          <w:szCs w:val="24"/>
        </w:rPr>
        <w:t xml:space="preserve"> (πρώτο τμήμα).</w:t>
      </w:r>
    </w:p>
    <w:p w14:paraId="7E821AF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E821AFF"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7E821B0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Συρμαλένιος</w:t>
      </w:r>
      <w:proofErr w:type="spellEnd"/>
      <w:r>
        <w:rPr>
          <w:rFonts w:eastAsia="Times New Roman" w:cs="Times New Roman"/>
          <w:szCs w:val="24"/>
        </w:rPr>
        <w:t xml:space="preserve"> για επτά λεπτά.</w:t>
      </w:r>
    </w:p>
    <w:p w14:paraId="7E821B0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Ευχαριστώ, κύριε Πρόεδρε.</w:t>
      </w:r>
    </w:p>
    <w:p w14:paraId="7E821B0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Κύριοι Υπουργοί, αγαπητοί συνάδελφοι, το νομοσχέδιο που ψηφίζουμε σήμερα του Υπουργείου Ναυτιλίας και Νησιωτικής Πολιτικής, καρπός πολύμηνων διαβουλεύσεων και επεξεργασίας και από τις υπηρεσίες του Υπουργείου και από την πολιτική ηγεσία, είναι ένα νομοσχέδιο το οποίο θα χαρακτήριζα νομοσχέδιο εκδημοκρατισμού και διαφάνειας σε κεντρικούς τομείς που απασχολούν την ελληνική ναυτιλία, αλλά επίσης και ένα νομοσχέδιο το οποίο θεσπίζει σημαντικές διατάξεις για τα νησιά και ιδιαίτερα για τα μικρά νησιά, αλλά και για τα λιμάνια της χώρας.</w:t>
      </w:r>
    </w:p>
    <w:p w14:paraId="7E821B03"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Σε σχέση με τον εκδημοκρατισμό και τη διαφάνεια σε τρεις κυρίως τομείς αναφέρεται το νομοσχέδιο: στο θέμα επιθεώρησης πλοίων και των νηογνωμόνων, στο θέμα του Λιμενικού Σώματος - Ελληνικής Ακτοφυλακής και στο θέμα της παραλαβής και διαχείρισης των αποβλήτων.</w:t>
      </w:r>
    </w:p>
    <w:p w14:paraId="7E821B04"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Ιδιαίτερα για το Λιμενικό Σώμα και την Ελληνική Ακτοφυλακή θεωρώ ότι εισάγονται δύο καινοτομίες πάρα πολύ βασικές, οι οποίες έτυχαν και της κριτικής από την Αντιπολίτευση -και από τη Νέα Δημοκρατία και τη λοιπή Αντιπολίτευση- χωρίς, όμως, ουσιαστικά επιχειρήματα.</w:t>
      </w:r>
    </w:p>
    <w:p w14:paraId="7E821B05"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Το πρώτο ζήτημα έχει να κάνει με το ποιος αποφασίζει για τις υπηρεσιακές μεταβολές. Το είπαμε. Το λέμε ξανά. Διαβάστε τη συγκεκριμένη διατύπωση του άρθρου 26. Δεν αποφασίζει ο Υπουργός. Δεν είναι γνωμοδοτικό απλώς το όργανο, το συμβούλιο μεταθέσεων. Ο Υπουργός επικυρώνει τους πίνακες </w:t>
      </w:r>
      <w:proofErr w:type="spellStart"/>
      <w:r>
        <w:rPr>
          <w:rFonts w:eastAsia="Times New Roman"/>
          <w:szCs w:val="24"/>
        </w:rPr>
        <w:t>μεταθετέων</w:t>
      </w:r>
      <w:proofErr w:type="spellEnd"/>
      <w:r>
        <w:rPr>
          <w:rFonts w:eastAsia="Times New Roman"/>
          <w:szCs w:val="24"/>
        </w:rPr>
        <w:t>, που έχει καταρτίσει το συμβούλιο μεταθέσεων. Διαβάστε το ξανά και, επιτέλους, φαντάζομαι ότι μέχρι τη λήξη αυτής της συνεδρίασης να μην επαναλάβετε το ίδιο επιχείρημα.</w:t>
      </w:r>
    </w:p>
    <w:p w14:paraId="7E821B06"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Η δεύτερη καινοτομία, που αφορά το Λιμενικό Σώμα και είναι πάρα πολύ σημαντικό ζήτημα, είναι η εισαγωγή στις σχολές Λιμενικού Σώματος με πανελλαδικές εξετάσεις. Αποτελεί, λοιπόν, μια σοβαρή καινοτομία, παρά την κριτική ότι υπάρχει </w:t>
      </w:r>
      <w:proofErr w:type="spellStart"/>
      <w:r>
        <w:rPr>
          <w:rFonts w:eastAsia="Times New Roman"/>
          <w:szCs w:val="24"/>
        </w:rPr>
        <w:t>ανετοιμότητα</w:t>
      </w:r>
      <w:proofErr w:type="spellEnd"/>
      <w:r>
        <w:rPr>
          <w:rFonts w:eastAsia="Times New Roman"/>
          <w:szCs w:val="24"/>
        </w:rPr>
        <w:t xml:space="preserve"> κλπ.. Πάντα υπάρχει </w:t>
      </w:r>
      <w:proofErr w:type="spellStart"/>
      <w:r>
        <w:rPr>
          <w:rFonts w:eastAsia="Times New Roman"/>
          <w:szCs w:val="24"/>
        </w:rPr>
        <w:t>ανετοιμότητα</w:t>
      </w:r>
      <w:proofErr w:type="spellEnd"/>
      <w:r>
        <w:rPr>
          <w:rFonts w:eastAsia="Times New Roman"/>
          <w:szCs w:val="24"/>
        </w:rPr>
        <w:t xml:space="preserve">, όταν εφαρμόζεις κάτι για πρώτη φορά. Εν πάση </w:t>
      </w:r>
      <w:proofErr w:type="spellStart"/>
      <w:r>
        <w:rPr>
          <w:rFonts w:eastAsia="Times New Roman"/>
          <w:szCs w:val="24"/>
        </w:rPr>
        <w:t>περιπτώσει</w:t>
      </w:r>
      <w:proofErr w:type="spellEnd"/>
      <w:r>
        <w:rPr>
          <w:rFonts w:eastAsia="Times New Roman"/>
          <w:szCs w:val="24"/>
        </w:rPr>
        <w:t>, η αρχή είναι πάντα το ήμισυ του παντός.</w:t>
      </w:r>
    </w:p>
    <w:p w14:paraId="7E821B07"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Πριν μιλήσω για τις σημαντικές διατάξεις για τα μικρά νησιά και τα λιμάνια, θέλω να πω δυο λόγια για τον θαλάσσιο τουρισμό. Μπαίνει ουσιαστικά ένα θεσμικό πλαίσιο κανόνων, ασφάλειας και πάταξης της παρανομίας στα θέματα λειτουργίας των τουριστικών σκαφών του θαλάσσιου τουρισμού της χώρας, που πραγματικά είναι ένας σοβαρός πυλώνας της τουριστικής ανάπτυξης της χώρας, ένας σοβαρός πυλώνας, ο οποίος είχε υποτιμηθεί επί χρόνια από την ελληνική πολιτεία. Απασχολεί χιλιάδες επιχειρήσεις και εργαζόμενους και στα νησιά και στην ελληνική ακτογραμμή και νομίζω ότι τα συγκεκριμένα άρθρα, πολλά εκ των οποίων είχαν θεσπιστεί, αλλά δεν είχαν λειτουργήσει και από τον ν.4256 επί υπουργίας του κ. Βαρβιτσιώτη, πραγματικά δίνουν αυτήν την ώθηση για να λειτουργήσει ένα πλαίσιο κανόνων στον θαλάσσιο τουρισμό.</w:t>
      </w:r>
    </w:p>
    <w:p w14:paraId="7E821B08"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Σε σχέση με το τέλος </w:t>
      </w:r>
      <w:proofErr w:type="spellStart"/>
      <w:r>
        <w:rPr>
          <w:rFonts w:eastAsia="Times New Roman"/>
          <w:szCs w:val="24"/>
        </w:rPr>
        <w:t>πλόων</w:t>
      </w:r>
      <w:proofErr w:type="spellEnd"/>
      <w:r>
        <w:rPr>
          <w:rFonts w:eastAsia="Times New Roman"/>
          <w:szCs w:val="24"/>
        </w:rPr>
        <w:t xml:space="preserve">, επειδή πολλά ειπώθηκαν, ότι αυξάνεται υπερβολικά το τέλος </w:t>
      </w:r>
      <w:proofErr w:type="spellStart"/>
      <w:r>
        <w:rPr>
          <w:rFonts w:eastAsia="Times New Roman"/>
          <w:szCs w:val="24"/>
        </w:rPr>
        <w:t>πλόων</w:t>
      </w:r>
      <w:proofErr w:type="spellEnd"/>
      <w:r>
        <w:rPr>
          <w:rFonts w:eastAsia="Times New Roman"/>
          <w:szCs w:val="24"/>
        </w:rPr>
        <w:t xml:space="preserve"> κλπ.., θέλω να πω τα εξής: </w:t>
      </w:r>
    </w:p>
    <w:p w14:paraId="7E821B09"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Πρώτον, θεσπίστηκε από το 2013 και δεν έχει εισπραχθεί μέχρι σήμερα ούτε 1 ευρώ. Και αυτό είναι ένα ζήτημα πώς ακριβώς έγινε και αν ήθελε η προηγούμενη κυβέρνηση να το εφαρμόσει, παρ’ ότι το ψήφισε. </w:t>
      </w:r>
    </w:p>
    <w:p w14:paraId="7E821B0A"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Το δεύτερο είναι ότι στα σκάφη πάνω από δώδεκα μέτρα, εφόσον λειτουργούν για επαγγελματική χρήση, υπάρχει δυνατότητα έκπτωσης μέχρι και 45%.</w:t>
      </w:r>
    </w:p>
    <w:p w14:paraId="7E821B0B"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Και το τρίτο είναι –το έκανε αποδεκτό η πολιτική ηγεσία- ότι στην περίοδο του παροπλισμού δεν θα πληρώνουν τέλη τα πλοία αυτά. Επομένως, είναι πάρα πολύ σημαντικό.</w:t>
      </w:r>
    </w:p>
    <w:p w14:paraId="7E821B0C"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Επίσης, σε συζήτηση με τον Γενικό Γραμματέα Λιμένων επίκειται και αλλαγή στο τέλος ελλιμενισμού, το οποίο έχει αδικίες, οι οποίες θα διορθωθούν αμέσως την επόμενη περίοδο με κοινή υπουργική απόφαση, διότι αλλάζει και τροποποιείται μια κοινή υπουργική απόφαση του 2014.</w:t>
      </w:r>
    </w:p>
    <w:p w14:paraId="7E821B0D"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Τώρα σε σχέση με την ακτοπλοΐα, είδα μεγάλη αντίδραση από τους εισηγητές κυρίως της Νέας Δημοκρατίας σε σχέση με το άρθρο 76, το οποίο τι κάνει; Βάζει το πλαίσιο προγραμματικών συμβάσεων μεταξύ του Υπουργείου Ναυτιλίας και των Οργανισμών Τοπικής Αυτοδιοίκησης Α΄ και Β΄ βαθμού.</w:t>
      </w:r>
    </w:p>
    <w:p w14:paraId="7E821B0E"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ερωτώ εγώ: Τι κάνει κατά τη χειμερινή κυρίως περίοδο; Διότι το καλοκαίρι όλοι είμαστε καλά και βεβαίως και με το έργο που έχουν κάνει οι πολιτικές ηγεσίες του Υπουργείου Ναυτιλίας τα τελευταία δύο, τρία χρόνια έχει υπάρξει μια βελτίωση των ακτοπλοϊκών διασυνδέσεων, είτε με συμβατικά είτε με ταχύπλοα πλοία, όλη την καλοκαιρινή περίοδο. Προσπαθεί, λοιπόν, να καλύψει με αυτό το πλαίσιο τις ανάγκες, οι οποίες δεν καλύπτονται και δεν πρόκειται να καλυφθούν στον αιώνα τον άπαντα από τις ακτοπλοϊκές εταιρείες που σήμερα λειτουργούν, διότι δεν υπάρχει κέρδος για αυτές τις εταιρείες σε αυτές τις γραμμές. </w:t>
      </w:r>
    </w:p>
    <w:p w14:paraId="7E821B0F"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εφ’ όσον δημιουργηθεί και το νέο ακτοπλοϊκό δίκτυο, το οποίο είναι υπό επεξεργασία μαζί με τις συνδυασμένες μεταφορές, θα προκύψουν γραμμές τις οποίες σήμερα δεν μπορούμε να τις φανταστούμε και οι οποίες θα εξυπηρετούν τους νησιώτες, θα εξυπηρετούν τη μεταφορά εμπορευμάτων και θα εξυπηρετήσουν μέσα από αυτό το δίκτυο. </w:t>
      </w:r>
    </w:p>
    <w:p w14:paraId="7E821B10"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θα πω μια κουβέντα για τη νομιμοποίηση των λιμανιών, που αποτελεί πραγματικά ένα αίτημα δεκαετιών. Επί δεκαετίες λιμενικές εγκαταστάσεις της χώρας παρέμεναν παράνομες και αυτό δημιουργούσε πολλά προβλήματα και σε σχέση με τη λειτουργία των λιμανιών και σε σχέση με τις αποκαταστάσεις από καταστροφές, θεομηνίες και λοιπά. Είναι πολύ σημαντικές διατάξεις και έχουν υποστηριχθεί από όλους τους φορείς σε όλη την Ελλάδα. </w:t>
      </w:r>
    </w:p>
    <w:p w14:paraId="7E821B11"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πω και μια τελευταία κουβέντα για το άρθρο 78 σε σχέση με τα δικαιώματα των εργαζομένων. Αποτελεί και αυτό μια διάταξη-τομή πραγματικά, το να μπορούν να πληρώνονται οι εργαζόμενοι και οι ασφαλιστικές τους εισφορές πριν ξεκινήσει το πλοίο. Αυτό είναι πάρα πολύ σημαντικό και καλύπτει ανάγκες που μέχρι σήμερα δεν καλύπτονταν. </w:t>
      </w:r>
    </w:p>
    <w:p w14:paraId="7E821B12"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πω, επίσης, κάτι για το θέμα του μειωμένου ΦΠΑ στα νησιά, επειδή γίνεται μεγάλη κουβέντα και μεγάλη σπέκουλα -να μου επιτρέψετε- και υπάρχει μεγάλη δημαγωγία και υποκρισία. </w:t>
      </w:r>
    </w:p>
    <w:p w14:paraId="7E821B13"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θυμίσω, πρώτον, ότι το καλοκαίρι του 2015 διακόσιοι είκοσι ένας Βουλευτές από όλα τα κόμματα -πλην της Χρυσής Αυγής και του ΚΚΕ- ψήφισαν αναγκαστικά την αύξηση των μειωμένων συντελεστών ΦΠΑ για όλα τα νησιά. Η Κυβέρνηση ποτέ δεν θέλησε και ποτέ δεν επικροτεί αυτή την αύξηση, διότι είναι στο πλαίσιο της </w:t>
      </w:r>
      <w:proofErr w:type="spellStart"/>
      <w:r>
        <w:rPr>
          <w:rFonts w:eastAsia="Times New Roman" w:cs="Times New Roman"/>
          <w:szCs w:val="24"/>
        </w:rPr>
        <w:t>νησιωτικότητας</w:t>
      </w:r>
      <w:proofErr w:type="spellEnd"/>
      <w:r>
        <w:rPr>
          <w:rFonts w:eastAsia="Times New Roman" w:cs="Times New Roman"/>
          <w:szCs w:val="24"/>
        </w:rPr>
        <w:t xml:space="preserve"> να υπάρχει νησιωτική ιδιαιτερότητα, όπως υπάρχει σε όλες τις χώρες της Ευρωπαϊκής Ένωσης και στις νησιωτικές τους περιοχές. Πηγαίνετε στην Ισπανία, στην Πορτογαλία και παντού και δείτε τους διαφοροποιημένους συντελεστές. </w:t>
      </w:r>
    </w:p>
    <w:p w14:paraId="7E821B14"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Εμείς, όμως, είμαστε θύματα μιας πολιτικής, την οποία το ίδιο το Ευρωπαϊκό Ελεγκτικό Συνέδριο με την έκθεσή του παρουσίασε. Αν διαβάσετε την έκθεση του Ευρωπαϊκού Ελεγκτικού Συνεδρίου, θα δείτε πόσο και τα τρία μνημόνια λειτούργησαν χωρίς στρατηγικό σχεδιασμό, με προχειρότητα και ανεντιμότητα από τους θεσμούς και τις ευρωπαϊκές υπηρεσίες. Αυτή είναι η κατάσταση. Να μην θεοποιούμε ούτε την Ευρώπη ούτε την Ευρωπαϊκή Ένωση, όπως λειτουργούν, ούτε κανέναν. </w:t>
      </w:r>
    </w:p>
    <w:p w14:paraId="7E821B15"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Όμως, δυστυχώς, μας χρεωκοπήσατε τα δύο κόμματα εξουσίας επί δεκαετίες και τώρα ζητάτε και τα ρέστα. Έγινε, λοιπόν, αυτός ο συμβιβασμός. </w:t>
      </w:r>
    </w:p>
    <w:p w14:paraId="7E821B16"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Πέρυσι δόθηκε η μάχη και δεν αυξήθηκε ο ΦΠΑ στα νησιά του ανατολικού Αιγαίου. Σήμερα, αυτές τις μέρες που μιλάμε, δίνεται εκ νέου μάχη και δεν το ξέρετε, αλλά άλλα λέτε σε κάποιες εφημερίδες για επιστολές που δεν ανταποκρίνονται στην πραγματικότητα, του κ. </w:t>
      </w:r>
      <w:proofErr w:type="spellStart"/>
      <w:r>
        <w:rPr>
          <w:rFonts w:eastAsia="Times New Roman" w:cs="Times New Roman"/>
          <w:szCs w:val="24"/>
        </w:rPr>
        <w:t>Γιούνκερ</w:t>
      </w:r>
      <w:proofErr w:type="spellEnd"/>
      <w:r>
        <w:rPr>
          <w:rFonts w:eastAsia="Times New Roman" w:cs="Times New Roman"/>
          <w:szCs w:val="24"/>
        </w:rPr>
        <w:t xml:space="preserve"> και λοιπά. Η Κυβέρνηση δίνει μέχρι αυτή την ώρα που μιλάμε τη μάχη για παράταση της αναστολής αύξησης του ΦΠΑ. </w:t>
      </w:r>
    </w:p>
    <w:p w14:paraId="7E821B17"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αν δεν τα καταφέρουμε, θα υπάρξουν άμεσα τα αντισταθμιστικά μέτρα, τα οποία τα συζητάμε εδώ και δύο χρόνια -είναι γεγονός- αλλά τώρα ήρθε η ώρα, με την αξιοπιστία της δημοσιονομικής πολιτικής που καταφέραμε, να μπορούμε να πετύχουμε και αντισταθμιστικά μέτρα για τους νησιώτες, τους μόνιμους κατοίκους των νησιών, στους οποίους αυξήθηκε ο ΦΠΑ και πήγε στο 24%. </w:t>
      </w:r>
    </w:p>
    <w:p w14:paraId="7E821B18"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E821B19" w14:textId="77777777" w:rsidR="00AB6C9A" w:rsidRDefault="00F80A0E">
      <w:pPr>
        <w:spacing w:after="0" w:line="600" w:lineRule="auto"/>
        <w:ind w:left="360"/>
        <w:jc w:val="center"/>
        <w:rPr>
          <w:rFonts w:eastAsia="Times New Roman" w:cs="Times New Roman"/>
          <w:szCs w:val="24"/>
        </w:rPr>
      </w:pPr>
      <w:r>
        <w:rPr>
          <w:rFonts w:eastAsia="Times New Roman" w:cs="Times New Roman"/>
          <w:szCs w:val="24"/>
        </w:rPr>
        <w:t>(Χειροκροτήματα από την πτέρυγα του ΣΥΡΙΖΑ)</w:t>
      </w:r>
    </w:p>
    <w:p w14:paraId="7E821B1A"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w:t>
      </w:r>
      <w:proofErr w:type="spellStart"/>
      <w:r>
        <w:rPr>
          <w:rFonts w:eastAsia="Times New Roman" w:cs="Times New Roman"/>
          <w:szCs w:val="24"/>
        </w:rPr>
        <w:t>Συρμαλένιο</w:t>
      </w:r>
      <w:proofErr w:type="spellEnd"/>
      <w:r>
        <w:rPr>
          <w:rFonts w:eastAsia="Times New Roman" w:cs="Times New Roman"/>
          <w:szCs w:val="24"/>
        </w:rPr>
        <w:t xml:space="preserve">. </w:t>
      </w:r>
    </w:p>
    <w:p w14:paraId="7E821B1B"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Ανεξάρτητος Βουλευτής κ. Καρράς για επτά λεπτά. </w:t>
      </w:r>
    </w:p>
    <w:p w14:paraId="7E821B1C" w14:textId="77777777" w:rsidR="00AB6C9A" w:rsidRDefault="00F80A0E">
      <w:pPr>
        <w:spacing w:after="0" w:line="600" w:lineRule="auto"/>
        <w:ind w:firstLine="709"/>
        <w:jc w:val="both"/>
        <w:rPr>
          <w:rFonts w:eastAsia="Times New Roman" w:cs="Times New Roman"/>
          <w:szCs w:val="24"/>
        </w:rPr>
      </w:pPr>
      <w:r>
        <w:rPr>
          <w:rFonts w:eastAsia="Times New Roman" w:cs="Times New Roman"/>
          <w:szCs w:val="24"/>
        </w:rPr>
        <w:t xml:space="preserve">Με την ευκαιρία, μέχρι να έρθει στο Βήμα ο κ. Καρράς, να ενημερώσω το Σώμα ότι στη συζήτηση που είχαμε για τον προϋπολογισμό στη Γερουσία -χωρίς να γνωρίζω- έχω κάνει και εγώ εισήγηση για τον ΦΠΑ και έδωσα και μια μελέτη στον κ. </w:t>
      </w:r>
      <w:proofErr w:type="spellStart"/>
      <w:r>
        <w:rPr>
          <w:rFonts w:eastAsia="Times New Roman" w:cs="Times New Roman"/>
          <w:szCs w:val="24"/>
        </w:rPr>
        <w:t>Χουλιαράκη</w:t>
      </w:r>
      <w:proofErr w:type="spellEnd"/>
      <w:r>
        <w:rPr>
          <w:rFonts w:eastAsia="Times New Roman" w:cs="Times New Roman"/>
          <w:szCs w:val="24"/>
        </w:rPr>
        <w:t>, στην οποία φαίνεται ότι για τα τρία νησιά του βορείου Αιγαίου, που είναι επιβαρυμένα και με τους μετανάστες, το δημοσιονομικό αποτύπωμα από το 17% στο 24% του ΦΠΑ είναι γύρω στα 20 εκατομμύρια ευρώ. Αν βάλουμε δε όλα τα νησιά, μπορεί να πάει στα 68 εκατομμύρια ευρώ. Και επειδή η μελέτη ήταν πολύ καλή, την κράτησε, θα την μελετήσει και θα μπορέσουμε πιθανόν να διαπραγματευθούμε για έναν χρόνο παράταση στο καθεστώς μειωμένου ΦΠΑ στα νησιά, να παραμείνει στο 17%.</w:t>
      </w:r>
    </w:p>
    <w:p w14:paraId="7E821B1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Ορίστε, κύριε Καρρά, έχετε τον λόγο.</w:t>
      </w:r>
    </w:p>
    <w:p w14:paraId="7E821B1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Ευχαριστώ, κύριε Πρόεδρε.</w:t>
      </w:r>
    </w:p>
    <w:p w14:paraId="7E821B1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Αυτό το συγκεκριμένο νομοσχέδιο αναφέρεται ιδιαίτερα στην ελληνική ναυτιλία. Είναι ένα από τα σημαντικότερα κομμάτια της ελληνικής ζωής. Προσπάθησα να συγκεντρώσω τα θέματα τα οποία διαπραγματεύεται, αλλά οφείλω να πω ότι δυσκολεύτηκα πραγματικά γιατί είδα ότι έχουμε μια σώρευση κεφαλαίων και από εκεί και πέρα δεν μπορεί κανείς να βγάλει συγκεκριμένα συμπεράσματα για την επιδίωξη της πολιτικής που θέλει να ασκηθεί. </w:t>
      </w:r>
    </w:p>
    <w:p w14:paraId="7E821B2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Γιατί το λέω αυτό; Πριν από λίγη ώρα -στις 12.30΄ περίπου- ήρθε στα χέρια μου και η τροπολογία που κατέθεσε το Υπουργείο. Δεν θα αναφερθώ στον αριθμό των </w:t>
      </w:r>
      <w:proofErr w:type="spellStart"/>
      <w:r>
        <w:rPr>
          <w:rFonts w:eastAsia="Times New Roman" w:cs="Times New Roman"/>
          <w:szCs w:val="24"/>
        </w:rPr>
        <w:t>εκατόν</w:t>
      </w:r>
      <w:proofErr w:type="spellEnd"/>
      <w:r>
        <w:rPr>
          <w:rFonts w:eastAsia="Times New Roman" w:cs="Times New Roman"/>
          <w:szCs w:val="24"/>
        </w:rPr>
        <w:t xml:space="preserve"> δεκατεσσάρων σελίδων –είναι γεγονός ότι το νομοθετικό κείμενο είναι πολύ μικρότερο-, αλλά με εξέπληξαν δύο σημεία του: </w:t>
      </w:r>
    </w:p>
    <w:p w14:paraId="7E821B2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Πρώτον, είχαν τεθεί σε διαβούλευση άρθρα του νομοσχεδίου αυτού, όπως αναφέρεται στην έκθεση συνεπειών, και επικαλούμαι το άρθρο 5 που λέει ότι προηγήθηκε διαβούλευση με τους θεσμικούς εκπροσώπους των αλιέων. Το σύνολο των διατάξεων που προτείνονται με το άρθρο 7 αποτέλεσαν αντικείμενο διαβούλευσης με τους εμπλεκόμενους φορείς. </w:t>
      </w:r>
    </w:p>
    <w:p w14:paraId="7E821B2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Γιατί, λοιπόν, έρχεται τώρα, ενώ θα μπορούσε να έχει ενσωματωθεί απαρχής στο νομοσχέδιο, ώστε να μπορεί να γίνει αντικείμενο επεξεργασίας και στις επιτροπές, αλλά να γίνει και ευρύτερη συζήτηση μέσα στην Ολομέλεια; Παραμένει το ερώτημά μου.</w:t>
      </w:r>
    </w:p>
    <w:p w14:paraId="7E821B2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Δεύτερον, η ίδια, όμως τροπολογία, αποτελούμενη από επτά άρθρα με πολλές παραγράφους, τουτέστιν ένα νομοθετικό κείμενο, έχει στη σελίδα 85 έναν κατάλογο κανονιστικών πράξεων, προεδρικών διαταγμάτων, κοινών υπουργικών αποφάσεων, που είναι απαραίτητα για την πλήρη εφαρμογή στην πράξη των προτεινομένων διατάξεων. Αντίστοιχα και στο κείμενο του βασικού κορμού που προτείνει η Κυβέρνηση σήμερα για ψήφιση έχουμε μία παραπομπή σε σειρά προεδρικών διαταγμάτων, κοινών υπουργικών αποφάσεων και υπουργικών αποφάσεων. </w:t>
      </w:r>
    </w:p>
    <w:p w14:paraId="7E821B2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Και τίθεται τώρα το ερώτημα: Οι πάρα πολλές εξουσιοδοτήσεις που δίνονται στη δρώσα διοίκηση έχουν δυνατότητα να </w:t>
      </w:r>
      <w:proofErr w:type="spellStart"/>
      <w:r>
        <w:rPr>
          <w:rFonts w:eastAsia="Times New Roman" w:cs="Times New Roman"/>
          <w:szCs w:val="24"/>
        </w:rPr>
        <w:t>περιγραφούν</w:t>
      </w:r>
      <w:proofErr w:type="spellEnd"/>
      <w:r>
        <w:rPr>
          <w:rFonts w:eastAsia="Times New Roman" w:cs="Times New Roman"/>
          <w:szCs w:val="24"/>
        </w:rPr>
        <w:t xml:space="preserve">; Στις διατάξεις εκείνες του νομοσχεδίου στις οποίες αναφέρονται, δεν περιλαμβάνεται το περίγραμμα της εξουσιοδοτήσεως, δηλαδή μία περίληψη που θα τοποθετεί τα ζητήματα εκείνα τα οποία καλείται ο Υπουργός να διευκρινίσει με τις αποφάσεις του ή με τα προεδρικά διατάγματα που θα εισηγηθεί. </w:t>
      </w:r>
    </w:p>
    <w:p w14:paraId="7E821B2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Και μένει λοιπόν το εξής αποτέλεσμα: Έρχεται στη Βουλή ένα νομοσχέδιο </w:t>
      </w:r>
      <w:proofErr w:type="spellStart"/>
      <w:r>
        <w:rPr>
          <w:rFonts w:eastAsia="Times New Roman" w:cs="Times New Roman"/>
          <w:szCs w:val="24"/>
        </w:rPr>
        <w:t>υπουργοκεντρικό</w:t>
      </w:r>
      <w:proofErr w:type="spellEnd"/>
      <w:r>
        <w:rPr>
          <w:rFonts w:eastAsia="Times New Roman" w:cs="Times New Roman"/>
          <w:szCs w:val="24"/>
        </w:rPr>
        <w:t xml:space="preserve">. Οφείλω να το πω αυτό με όλη τη συνέπεια του λόγου μου. Είναι ένα νομοσχέδιο με το οποίο η νομοθέτηση μετατέθηκε τελικά στον Υπουργό και δεν την κρατάει η Βουλή, γιατί ο αριθμός των ζητημάτων που τίθενται είναι πάρα πολύ μεγάλος. </w:t>
      </w:r>
    </w:p>
    <w:p w14:paraId="7E821B2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Κύριε Καρρά, αν θέλετε, μισό λεπτό.</w:t>
      </w:r>
    </w:p>
    <w:p w14:paraId="7E821B2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Παρακαλώ.</w:t>
      </w:r>
    </w:p>
    <w:p w14:paraId="7E821B2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Κύριε Καρρά, είστε έγκριτος νομικός και γνωριζόμαστε πολλά χρόνια. Η Νέα Δημοκρατία με κατηγορεί ότι δεν φέρνω διάταγμα για να ρυθμίσω τα ζητήματα.</w:t>
      </w:r>
    </w:p>
    <w:p w14:paraId="7E821B2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Μην με μπλέκετε με τη Νέα Δημοκρατία. Έχω τη δική μου προσωπική άποψη. Μην με μπλέκετε με το τι λέει η Νέα Δημοκρατία.</w:t>
      </w:r>
    </w:p>
    <w:p w14:paraId="7E821B2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Εντάξει.</w:t>
      </w:r>
    </w:p>
    <w:p w14:paraId="7E821B2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Επανέρχομαι, λοιπόν. </w:t>
      </w:r>
    </w:p>
    <w:p w14:paraId="7E821B2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Εφόσον είχατε την καλοσύνη να τοποθετηθείτε έστω και προς αυτήν την κατεύθυνση, κύριε Υπουργέ, πρέπει να πω τούτο: Εγώ θέλω να πετυχαίνουν οι νόμοι της όποιας κυβέρνησης για να μπορούν να φέρουν αποτελέσματα και να λειτουργούν. Ένας νόμος που έχει πανσπερμία διατάξεων και εξάρτηση από κανονιστικές πράξεις δεν μπορεί να λειτουργήσει αποτελεσματικά. Αυτό, λοιπόν, το βάρος το αναλαμβάνετε και προσωπικά για να δούμε τον χρόνο εκείνο που θα εκδοθούν οι κανονιστικές πράξεις και το περιεχόμενό τους. </w:t>
      </w:r>
    </w:p>
    <w:p w14:paraId="7E821B2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δούμε όμως και κάτι άλλο, αν θέλετε. Να δούμε αν θα είναι σύννομες σε σχέση με τη νομοθετική εξουσιοδότηση ή θα καταπίπτουν αργότερα με αιτήσεις ακυρώσεως. Να πάμε όμως στα ειδικότερα θέματα του νομοσχεδίου. </w:t>
      </w:r>
    </w:p>
    <w:p w14:paraId="7E821B2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έχει διατάξεις οι οποίες χρήζουν ιδιαίτερης προσοχής, κατόπιν μάλιστα και του ζητήματος της «ΑΓΙΑΣ ΖΩΝΗΣ 2», η οποία ταλαιπώρησε και το Υπουργείο και τις υπηρεσίες, αλλά και την παραλιακή, όπως και την ευρύτερη ζώνη της Αττικής. </w:t>
      </w:r>
    </w:p>
    <w:p w14:paraId="7E821B2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Έχω μια ιδιαίτερη ευαισθησία στο σημείο αυτό, γιατί είμαι νησιώτης και δεν μπορώ να εγκαταλείψω από τη σκέψη μου αυτές τις προσπάθειες που έγιναν. Δυστυχώς όμως το συμπέρασμά μου είναι αρνητικό για τη συνολική πορεία της Κυβέρνησης. </w:t>
      </w:r>
    </w:p>
    <w:p w14:paraId="7E821B3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Φέτος το καλοκαίρι είχαμε τρία μεγάλα γεγονότα. Είχαμε εκτεταμένες δασικές πυρκαγιές, την «ΑΓΙΑ ΖΩΝΗ 2» και προ ημερών τη Μάνδρα. Ξέρετε ποια είναι η άποψή μου γι’ αυτά τα δυστυχήματα; Ότι δεν υπάρχει πολιτική πρόληψης. Μάλιστα, συγκεκριμένα μπορώ να πω ότι δεν υπάρχει πολιτική του </w:t>
      </w:r>
      <w:proofErr w:type="spellStart"/>
      <w:r>
        <w:rPr>
          <w:rFonts w:eastAsia="Times New Roman" w:cs="Times New Roman"/>
          <w:szCs w:val="24"/>
        </w:rPr>
        <w:t>προλαμβάνειν</w:t>
      </w:r>
      <w:proofErr w:type="spellEnd"/>
      <w:r>
        <w:rPr>
          <w:rFonts w:eastAsia="Times New Roman" w:cs="Times New Roman"/>
          <w:szCs w:val="24"/>
        </w:rPr>
        <w:t xml:space="preserve">. Δεν είναι μόνο το μετά την πυρκαγιά, μετά το ναυάγιο ή μετά την καταστροφή της πλημμύρας. Έχουμε την ικανότητα να αντιμετωπίσουμε και να προβλέψουμε; Φοβάμαι πως όχι. </w:t>
      </w:r>
    </w:p>
    <w:p w14:paraId="7E821B3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Δεν θέλω να γίνω οξύς, αλλά έχω βγάλει ένα συμπέρασμα το οποίο ενδεχομένως θα δυσαρεστήσει πολλούς. Εκείνος που προλαμβάνει δεν αποκτά καμμία δόξα. Είναι ένας σιωπηλός εργάτης που βοηθάει την κοινωνία στην οποία βρίσκεται, από τη θέση που βρίσκεται. Εκείνος όμως ο οποίος δηλώνει «εγώ αντιμετώπισα την καταστροφή και την αποκατέστησα» επιχειρεί να αποκτήσει τη δόξα μετά το συμβάν. </w:t>
      </w:r>
    </w:p>
    <w:p w14:paraId="7E821B3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Δυστυχώς, παρ’ ότι ο κ. </w:t>
      </w:r>
      <w:proofErr w:type="spellStart"/>
      <w:r>
        <w:rPr>
          <w:rFonts w:eastAsia="Times New Roman" w:cs="Times New Roman"/>
          <w:szCs w:val="24"/>
        </w:rPr>
        <w:t>Κουρουμπλής</w:t>
      </w:r>
      <w:proofErr w:type="spellEnd"/>
      <w:r>
        <w:rPr>
          <w:rFonts w:eastAsia="Times New Roman" w:cs="Times New Roman"/>
          <w:szCs w:val="24"/>
        </w:rPr>
        <w:t xml:space="preserve"> -όπως οφείλω να πω και εγώ- είναι παλιός φίλος και έγκριτος νομικός, εδώ νομίζω ότι δεν πέτυχε για τον εξής λόγο. Διότι οι προσπάθειες που έκανε μετά το συμβάν του «ΑΓΙΑ ΖΩΝΗ 2» ήταν βέβαια υπερδραστήριες -δεν μπορώ να το αμφισβητήσω-, αλλά δεν ξέρω ακόμα αν ήταν αποτελεσματικές. Περιμένω το συνολικό αποτέλεσμα αυτής της προσπάθειας, γιατί πρέπει να εκφράσω και ένα παράπονο σχετικά με τα πλαίσια του κοινοβουλευτικού ελέγχου. </w:t>
      </w:r>
    </w:p>
    <w:p w14:paraId="7E821B3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Ο κοινοβουλευτικός έλεγχος ξεσήκωσε πολλούς συναδέλφους να απευθυνθούν στον Υπουργό και να ζητήσουν απαντήσεις. Εγώ μια απάντηση ζήτησα και δεν είχα την τύχη να λάβω καμμία. Μάλιστα, αναγκάστηκα να </w:t>
      </w:r>
      <w:proofErr w:type="spellStart"/>
      <w:r>
        <w:rPr>
          <w:rFonts w:eastAsia="Times New Roman" w:cs="Times New Roman"/>
          <w:szCs w:val="24"/>
        </w:rPr>
        <w:t>επανακαταθέσω</w:t>
      </w:r>
      <w:proofErr w:type="spellEnd"/>
      <w:r>
        <w:rPr>
          <w:rFonts w:eastAsia="Times New Roman" w:cs="Times New Roman"/>
          <w:szCs w:val="24"/>
        </w:rPr>
        <w:t xml:space="preserve"> την ερώτησή μου. </w:t>
      </w:r>
    </w:p>
    <w:p w14:paraId="7E821B34" w14:textId="77777777" w:rsidR="00AB6C9A" w:rsidRDefault="00F80A0E">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E821B3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Ελάχιστη ανοχή, κύριε Πρόεδρε, σας παρακαλώ.</w:t>
      </w:r>
    </w:p>
    <w:p w14:paraId="7E821B3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Φαίνεται ότι αυτό που ζήτησα ήταν δύσκολο. Ζήτησα να μου δώσουν το επιχειρησιακό σχέδιο έκτακτης ανάγκης για την ετοιμότητα και αντιμετώπιση των περιστατικών ρύπανσης και υποβάθμισης του Σαρωνικού Κόλπου από το πετρέλαιο. Δεν είχα την τύχη να φτάσει ποτέ στα χέρια μου αυτό. Ενδεχομένως δεν υπήρχε ή κατά μια πληροφόρηση που είχα -δεν ξέρω αν είναι έγκυρη- ήταν παρωχημένο από τις αρχές του 2010. </w:t>
      </w:r>
    </w:p>
    <w:p w14:paraId="7E821B3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Καταθέτω για τα Πρακτικά την ερώτηση που είχα κάνει.</w:t>
      </w:r>
    </w:p>
    <w:p w14:paraId="7E821B38" w14:textId="77777777" w:rsidR="00AB6C9A" w:rsidRDefault="00F80A0E">
      <w:pPr>
        <w:spacing w:after="0" w:line="600" w:lineRule="auto"/>
        <w:ind w:firstLine="720"/>
        <w:jc w:val="both"/>
        <w:rPr>
          <w:rFonts w:eastAsia="Times New Roman" w:cs="Times New Roman"/>
        </w:rPr>
      </w:pPr>
      <w:r>
        <w:rPr>
          <w:rFonts w:eastAsia="Times New Roman" w:cs="Times New Roman"/>
        </w:rPr>
        <w:t>(Στο σημείο αυτό ο Βουλευτής κ. Γεώργιος - Δημήτριος Καρράς καταθέτει για τα Πρακτικά την προαναφερθείσα ερώτηση, η οποία βρίσκεται στο αρχείο του Τμήματος Γραμματείας της Διεύθυνσης Στενογραφίας και Πρακτικών της Βουλής)</w:t>
      </w:r>
    </w:p>
    <w:p w14:paraId="7E821B39" w14:textId="77777777" w:rsidR="00AB6C9A" w:rsidRDefault="00F80A0E">
      <w:pPr>
        <w:spacing w:after="0" w:line="600" w:lineRule="auto"/>
        <w:ind w:firstLine="720"/>
        <w:jc w:val="both"/>
        <w:rPr>
          <w:rFonts w:eastAsia="Times New Roman" w:cs="Times New Roman"/>
        </w:rPr>
      </w:pPr>
      <w:r>
        <w:rPr>
          <w:rFonts w:eastAsia="Times New Roman" w:cs="Times New Roman"/>
        </w:rPr>
        <w:t>Συνοψίζοντας, λοιπόν, γιατί ο χρόνος είναι ελάχιστος, πρέπει να πω το εξής. Κατά τη δική μου αντίληψη παραμένει το έλλειμμα της πρόληψης των δυστυχημάτων στην Ελλάδα. Η προσπάθεια που γίνεται, υποτίθεται, με το παρόν νομοσχέδιο, το οποίο εξαρτάται από μια σειρά κανονιστικών πράξεων, δεν μπορεί κανείς να γνωρίζει αν θα επιτύχει και θέλει μακρύ χρόνο προετοιμασίας. Συνεπώς το ζήτημα παραμένει, οι κίνδυνοι παραμένουν. Ας ευχηθώ ότι δεν θα υπάρξουν.</w:t>
      </w:r>
    </w:p>
    <w:p w14:paraId="7E821B3A"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Ευχαριστώ πολύ, κύριε Πρόεδρε. </w:t>
      </w:r>
    </w:p>
    <w:p w14:paraId="7E821B3B" w14:textId="77777777" w:rsidR="00AB6C9A" w:rsidRDefault="00F80A0E">
      <w:pPr>
        <w:spacing w:after="0" w:line="600" w:lineRule="auto"/>
        <w:ind w:firstLine="720"/>
        <w:jc w:val="center"/>
        <w:rPr>
          <w:rFonts w:eastAsia="Times New Roman"/>
          <w:bCs/>
        </w:rPr>
      </w:pPr>
      <w:r>
        <w:rPr>
          <w:rFonts w:eastAsia="Times New Roman"/>
          <w:bCs/>
        </w:rPr>
        <w:t>(Χειροκροτήματα)</w:t>
      </w:r>
    </w:p>
    <w:p w14:paraId="7E821B3C" w14:textId="77777777" w:rsidR="00AB6C9A" w:rsidRDefault="00F80A0E">
      <w:pPr>
        <w:spacing w:after="0"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Ευχαριστούμε πολύ τον κ. Καρρά. </w:t>
      </w:r>
    </w:p>
    <w:p w14:paraId="7E821B3D" w14:textId="77777777" w:rsidR="00AB6C9A" w:rsidRDefault="00F80A0E">
      <w:pPr>
        <w:spacing w:after="0" w:line="600" w:lineRule="auto"/>
        <w:ind w:firstLine="720"/>
        <w:jc w:val="both"/>
        <w:rPr>
          <w:rFonts w:eastAsia="Times New Roman"/>
          <w:bCs/>
        </w:rPr>
      </w:pPr>
      <w:r>
        <w:rPr>
          <w:rFonts w:eastAsia="Times New Roman"/>
          <w:bCs/>
        </w:rPr>
        <w:t xml:space="preserve">Τον λόγο έχει ο κ. Οδυσσέας Κωνσταντινόπουλος από τη Δημοκρατική Συμπαράταξη και μετά θα μιλήσει ο κύριος Υπουργός. </w:t>
      </w:r>
    </w:p>
    <w:p w14:paraId="7E821B3E" w14:textId="77777777" w:rsidR="00AB6C9A" w:rsidRDefault="00F80A0E">
      <w:pPr>
        <w:spacing w:after="0" w:line="600" w:lineRule="auto"/>
        <w:ind w:firstLine="720"/>
        <w:jc w:val="both"/>
        <w:rPr>
          <w:rFonts w:eastAsia="Times New Roman"/>
          <w:bCs/>
        </w:rPr>
      </w:pPr>
      <w:r>
        <w:rPr>
          <w:rFonts w:eastAsia="Times New Roman"/>
          <w:bCs/>
        </w:rPr>
        <w:t xml:space="preserve">Ορίστε, κύριε Κωνσταντινόπουλε, έχετε τον λόγο. </w:t>
      </w:r>
    </w:p>
    <w:p w14:paraId="7E821B3F" w14:textId="77777777" w:rsidR="00AB6C9A" w:rsidRDefault="00F80A0E">
      <w:pPr>
        <w:spacing w:after="0" w:line="600" w:lineRule="auto"/>
        <w:ind w:firstLine="720"/>
        <w:jc w:val="both"/>
        <w:rPr>
          <w:rFonts w:eastAsia="Times New Roman"/>
          <w:bCs/>
        </w:rPr>
      </w:pPr>
      <w:r>
        <w:rPr>
          <w:rFonts w:eastAsia="Times New Roman"/>
          <w:b/>
          <w:bCs/>
        </w:rPr>
        <w:t>ΟΔΥΣΣΕΑΣ ΚΩΝΣΤΑΝΤΙΝΟΠΟΥΛΟΣ:</w:t>
      </w:r>
      <w:r>
        <w:rPr>
          <w:rFonts w:eastAsia="Times New Roman"/>
          <w:bCs/>
        </w:rPr>
        <w:t xml:space="preserve"> Ευχαριστώ, κύριε Πρόεδρε. </w:t>
      </w:r>
    </w:p>
    <w:p w14:paraId="7E821B40" w14:textId="77777777" w:rsidR="00AB6C9A" w:rsidRDefault="00F80A0E">
      <w:pPr>
        <w:spacing w:after="0" w:line="600" w:lineRule="auto"/>
        <w:ind w:firstLine="720"/>
        <w:jc w:val="both"/>
        <w:rPr>
          <w:rFonts w:eastAsia="Times New Roman"/>
          <w:bCs/>
        </w:rPr>
      </w:pPr>
      <w:r>
        <w:rPr>
          <w:rFonts w:eastAsia="Times New Roman"/>
          <w:bCs/>
        </w:rPr>
        <w:t xml:space="preserve">Αναρωτιέμαι, οι Βουλευτές του ΣΥΡΙΖΑ που θα ψηφίσουν την τροπολογία, εφόσον την κάνει αποδεκτή ο κύριος Υπουργός, έχουν διαβάσει έστω και μια από τις </w:t>
      </w:r>
      <w:proofErr w:type="spellStart"/>
      <w:r>
        <w:rPr>
          <w:rFonts w:eastAsia="Times New Roman"/>
          <w:bCs/>
        </w:rPr>
        <w:t>εκατόν</w:t>
      </w:r>
      <w:proofErr w:type="spellEnd"/>
      <w:r>
        <w:rPr>
          <w:rFonts w:eastAsia="Times New Roman"/>
          <w:bCs/>
        </w:rPr>
        <w:t xml:space="preserve"> δέκα τέσσερις σελίδες; </w:t>
      </w:r>
    </w:p>
    <w:p w14:paraId="7E821B41" w14:textId="77777777" w:rsidR="00AB6C9A" w:rsidRDefault="00F80A0E">
      <w:pPr>
        <w:spacing w:after="0" w:line="600" w:lineRule="auto"/>
        <w:jc w:val="both"/>
        <w:rPr>
          <w:rFonts w:eastAsia="Times New Roman" w:cs="Times New Roman"/>
          <w:szCs w:val="24"/>
        </w:rPr>
      </w:pPr>
      <w:r>
        <w:rPr>
          <w:rFonts w:eastAsia="Times New Roman"/>
          <w:bCs/>
        </w:rPr>
        <w:t xml:space="preserve">Δυστυχώς, κύριοι συνάδελφοι, σήμερα κάνετε ακόμα μια υποβάθμιση. Εκτός από τον κ. Καμμένο, με τον οποίο από συνέταιροι γίνατε συνένοχοι, δυστυχώς από Βουλευτές γίνεστε απλοί ψηφοφόροι. Λέτε «ναι» σε όλα, σε ό,τι φέρνει ο κύριος Υπουργός, όπως και στις </w:t>
      </w:r>
      <w:proofErr w:type="spellStart"/>
      <w:r>
        <w:rPr>
          <w:rFonts w:eastAsia="Times New Roman"/>
          <w:bCs/>
        </w:rPr>
        <w:t>εκατόν</w:t>
      </w:r>
      <w:proofErr w:type="spellEnd"/>
      <w:r>
        <w:rPr>
          <w:rFonts w:eastAsia="Times New Roman"/>
          <w:bCs/>
        </w:rPr>
        <w:t xml:space="preserve"> δέκα τέσσερις σελίδες χωρίς να τις έχετε διαβάσει, χωρίς να τις ξέρετε. Δεν γνωρίζετε ούτε καν το περιεχόμενό τους. </w:t>
      </w:r>
      <w:r>
        <w:rPr>
          <w:rFonts w:eastAsia="Times New Roman" w:cs="Times New Roman"/>
          <w:szCs w:val="24"/>
        </w:rPr>
        <w:t>Δυστυχώς, δεν γνωρίζετε ούτε καν το περιεχόμενό τους. Αυτός είναι ο εξευτελισμός της Κοινοβουλευτικής Ομάδας των ΣΥΡΙΖΑ και ΑΝΕΛ από το Υπουργείο και από τους Υπουργούς. Θα τα ψηφίσετε όλα.</w:t>
      </w:r>
    </w:p>
    <w:p w14:paraId="7E821B4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έχουν κάνει μια συζήτηση στην επιτροπή τόσο ο Σπύρος </w:t>
      </w:r>
      <w:proofErr w:type="spellStart"/>
      <w:r>
        <w:rPr>
          <w:rFonts w:eastAsia="Times New Roman" w:cs="Times New Roman"/>
          <w:szCs w:val="24"/>
        </w:rPr>
        <w:t>Δανέλλης</w:t>
      </w:r>
      <w:proofErr w:type="spellEnd"/>
      <w:r>
        <w:rPr>
          <w:rFonts w:eastAsia="Times New Roman" w:cs="Times New Roman"/>
          <w:szCs w:val="24"/>
        </w:rPr>
        <w:t xml:space="preserve"> όσο και ο Γιώργος </w:t>
      </w:r>
      <w:proofErr w:type="spellStart"/>
      <w:r>
        <w:rPr>
          <w:rFonts w:eastAsia="Times New Roman" w:cs="Times New Roman"/>
          <w:szCs w:val="24"/>
        </w:rPr>
        <w:t>Αρβανιτίδης</w:t>
      </w:r>
      <w:proofErr w:type="spellEnd"/>
      <w:r>
        <w:rPr>
          <w:rFonts w:eastAsia="Times New Roman" w:cs="Times New Roman"/>
          <w:szCs w:val="24"/>
        </w:rPr>
        <w:t xml:space="preserve"> και έχουν θέσει όλα τα θέματα. Σας θέσαμε ένα θέμα που αφορά τα στερεά και υγρά απόβλητα. Νομίζω ότι όλοι θέλουμε να ανοίξει η αγορά, να υπάρχουν κανόνες διαφάνειας. Δύσκολο το βλέπω να το θέλετε εσείς,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εμείς συμμεριζόμαστε την άποψή σας.</w:t>
      </w:r>
    </w:p>
    <w:p w14:paraId="7E821B4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Εγώ θα σας θέσω ξανά τα θέματα. Αν αυτά κριθούν το επόμενο χρονικό διάστημα, είτε σε επίπεδο Ευρωπαϊκής Ένωσης είτε ελληνικών δικαστηρίων και χαθούν, σημαίνει ότι είχατε κάτι στο μυαλό σας, γνωρίζατε ότι αυτά θα κριθούν με πρόστιμα για το ελληνικό δημόσιο και το κάνατε. Θα πρέπει να αναζητηθεί γιατί το κάνατε.</w:t>
      </w:r>
    </w:p>
    <w:p w14:paraId="7E821B4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Θέλω να σας πω δύο ζητήματα. Πρώτον, καταλαβαίνω ότι το παιγνίδι χοντραίνει, γιατί η «</w:t>
      </w:r>
      <w:r>
        <w:rPr>
          <w:rFonts w:eastAsia="Times New Roman" w:cs="Times New Roman"/>
          <w:szCs w:val="24"/>
          <w:lang w:val="en-US"/>
        </w:rPr>
        <w:t>COSCO</w:t>
      </w:r>
      <w:r>
        <w:rPr>
          <w:rFonts w:eastAsia="Times New Roman" w:cs="Times New Roman"/>
          <w:szCs w:val="24"/>
        </w:rPr>
        <w:t>» έβγαλε διαγωνισμό και εσείς φέρνετε νομοτεχνική βελτίωση ότι ο διαγωνισμός δεν μπορεί να γίνει από 1</w:t>
      </w:r>
      <w:r>
        <w:rPr>
          <w:rFonts w:eastAsia="Times New Roman" w:cs="Times New Roman"/>
          <w:szCs w:val="24"/>
          <w:vertAlign w:val="superscript"/>
        </w:rPr>
        <w:t>η</w:t>
      </w:r>
      <w:r>
        <w:rPr>
          <w:rFonts w:eastAsia="Times New Roman" w:cs="Times New Roman"/>
          <w:szCs w:val="24"/>
        </w:rPr>
        <w:t xml:space="preserve"> του μηνός, δηλαδή από 1</w:t>
      </w:r>
      <w:r>
        <w:rPr>
          <w:rFonts w:eastAsia="Times New Roman" w:cs="Times New Roman"/>
          <w:szCs w:val="24"/>
          <w:vertAlign w:val="superscript"/>
        </w:rPr>
        <w:t>η</w:t>
      </w:r>
      <w:r>
        <w:rPr>
          <w:rFonts w:eastAsia="Times New Roman" w:cs="Times New Roman"/>
          <w:szCs w:val="24"/>
        </w:rPr>
        <w:t xml:space="preserve"> Νοεμβρίου. Το φέρνετε, δηλαδή, με διαδικασία ενός μήνα πριν για να προλάβετε τον διαγωνισμό που βγάζει η «</w:t>
      </w:r>
      <w:r>
        <w:rPr>
          <w:rFonts w:eastAsia="Times New Roman" w:cs="Times New Roman"/>
          <w:szCs w:val="24"/>
          <w:lang w:val="en-US"/>
        </w:rPr>
        <w:t>COSCO</w:t>
      </w:r>
      <w:r>
        <w:rPr>
          <w:rFonts w:eastAsia="Times New Roman" w:cs="Times New Roman"/>
          <w:szCs w:val="24"/>
        </w:rPr>
        <w:t xml:space="preserve">», εταιρεία που ξαναλέω ο κ. </w:t>
      </w:r>
      <w:proofErr w:type="spellStart"/>
      <w:r>
        <w:rPr>
          <w:rFonts w:eastAsia="Times New Roman" w:cs="Times New Roman"/>
          <w:szCs w:val="24"/>
        </w:rPr>
        <w:t>Δρίτσας</w:t>
      </w:r>
      <w:proofErr w:type="spellEnd"/>
      <w:r>
        <w:rPr>
          <w:rFonts w:eastAsia="Times New Roman" w:cs="Times New Roman"/>
          <w:szCs w:val="24"/>
        </w:rPr>
        <w:t xml:space="preserve"> σήμερα, που είναι Υπουργός, ό,τι και να λέει, ξέρει ο ίδιος, γνωρίζει.</w:t>
      </w:r>
    </w:p>
    <w:p w14:paraId="7E821B4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Θα μου επιτρέψετε να πω ότι κατά τη διάρκεια της συνεδρίασης της επιτροπής σταμάτησε η συνεδρίαση. Ο ίδιος έλεγε ότι δεν χρειάζεται καμμία αλλαγή και άλλαξε όλο το νομοσχέδιο και το ψηφίσατε πάλι. Αναρωτιέμαι τι θα γίνει, αν πάει η καταγγελία στην «</w:t>
      </w:r>
      <w:r>
        <w:rPr>
          <w:rFonts w:eastAsia="Times New Roman" w:cs="Times New Roman"/>
          <w:szCs w:val="24"/>
          <w:lang w:val="en-US"/>
        </w:rPr>
        <w:t>DIGICOM</w:t>
      </w:r>
      <w:r>
        <w:rPr>
          <w:rFonts w:eastAsia="Times New Roman" w:cs="Times New Roman"/>
          <w:szCs w:val="24"/>
        </w:rPr>
        <w:t>». Θυμίζω ότι έχει πάει η καταγγελία για τα μητρώα που αφορούσαν το ΤΕΕ και πλήρωσε το ελληνικό κράτος, το ελληνικό δημόσιο. Εσείς, απ’ ό,τι καταλαβαίνω, είστε σίγουροι ότι δεν θα συμβεί αυτό.</w:t>
      </w:r>
    </w:p>
    <w:p w14:paraId="7E821B4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Δεύτερον, γνωρίζετε ότι, όταν ενσωματώνεται ένας κανονισμός όχι ολόκληρος, αλλά ένα μέρος του κανονισμού, πάλι υπάρχει πρόβλημα.</w:t>
      </w:r>
    </w:p>
    <w:p w14:paraId="7E821B4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Τρίτον, το άρθρο 20 εσείς το υπογράψατε με την «</w:t>
      </w:r>
      <w:r>
        <w:rPr>
          <w:rFonts w:eastAsia="Times New Roman" w:cs="Times New Roman"/>
          <w:szCs w:val="24"/>
          <w:lang w:val="en-US"/>
        </w:rPr>
        <w:t>COSCO</w:t>
      </w:r>
      <w:r>
        <w:rPr>
          <w:rFonts w:eastAsia="Times New Roman" w:cs="Times New Roman"/>
          <w:szCs w:val="24"/>
        </w:rPr>
        <w:t>», γιατί το ελληνικό δημόσιο δεν μπορεί να είναι και ιδιώτης και να αλλάζει τους κανόνες ως Κυβέρνηση. Εσείς το υπογράψατε, εσείς το φέρατε στην Ελληνική Βουλή, δεν το έφερε κανένας άλλος. Αν αυτά καταπέσουν στα δικαστήρια, εμείς αυτό μόνο σας ζητούμε, αν έχετε εξασφαλίσει ότι το ελληνικό δημόσιο δεν θα χρεωθεί και δεν θα δημιουργηθούν προβλήματα που θα χρειαστεί να πληρώσει ο ελληνικός λαός. Αν εσείς αυτό το έχετε εξασφαλίσει και αν υπάρχει αυτό, θα το δείξει η πορεία. Αν, όμως, αυτό που κάνετε το κάνετε για να κερδίσετε έναν χρόνο για οποιονδήποτε, θα το κρίνει πάλι ο χρόνος.</w:t>
      </w:r>
    </w:p>
    <w:p w14:paraId="7E821B4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Κύριε Πρόεδρε, μου δίνετε μισό λεπτό;</w:t>
      </w:r>
    </w:p>
    <w:p w14:paraId="7E821B4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Υπουργέ, θα μιλήσετε σε δύο λεπτά.</w:t>
      </w:r>
    </w:p>
    <w:p w14:paraId="7E821B4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Εμείς σας λέμε ότι αυτό που κάνετε, κατά την άποψή μας, το οποίο δεν διευκρινίζετε ποτέ, έχει να κάνει -καταλαβαίνω- με θέματα οικονομικών συμφερόντων στο λιμάνι. Εμείς θέλουμε να υπάρχουν οι ίδιοι κανόνες για όλους. Πιστεύω ότι εσείς δεν τους εξασφαλίζετε με αυτόν τον τρόπο και θα χρειαστεί να πληρωθούν και πρόστιμα. Εδώ θα είμαστε και θα δούμε.</w:t>
      </w:r>
    </w:p>
    <w:p w14:paraId="7E821B4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Όμως, επανέρχομαι σε εσάς, αγαπητοί συνάδελφοι του ΣΥΡΙΖΑ, γιατί βλέπω ότι είστε πέντε τώρα στην Ολομέλεια και σας λέω ότι σας φέρνει μια τροπολογία </w:t>
      </w:r>
      <w:proofErr w:type="spellStart"/>
      <w:r>
        <w:rPr>
          <w:rFonts w:eastAsia="Times New Roman" w:cs="Times New Roman"/>
          <w:szCs w:val="24"/>
        </w:rPr>
        <w:t>εκατόν</w:t>
      </w:r>
      <w:proofErr w:type="spellEnd"/>
      <w:r>
        <w:rPr>
          <w:rFonts w:eastAsia="Times New Roman" w:cs="Times New Roman"/>
          <w:szCs w:val="24"/>
        </w:rPr>
        <w:t xml:space="preserve"> δεκατεσσάρων σελίδων την οποία δεν γνωρίζετε ούτε μέχρι την πρώτη σελίδα. Θα την ψηφίσετε και αυτή;</w:t>
      </w:r>
    </w:p>
    <w:p w14:paraId="7E821B4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E821B4D" w14:textId="77777777" w:rsidR="00AB6C9A" w:rsidRDefault="00F80A0E">
      <w:pPr>
        <w:spacing w:after="0" w:line="600" w:lineRule="auto"/>
        <w:ind w:firstLine="709"/>
        <w:jc w:val="both"/>
        <w:rPr>
          <w:rFonts w:eastAsia="Times New Roman"/>
          <w:bCs/>
        </w:rPr>
      </w:pPr>
      <w:r>
        <w:rPr>
          <w:rFonts w:eastAsia="Times New Roman"/>
          <w:bCs/>
        </w:rPr>
        <w:t>(Χειροκροτήματα από την πτέρυγα της Δημοκρατικής Συμπαράταξης ΠΑΣΟΚ - ΔΗΜΑΡ)</w:t>
      </w:r>
    </w:p>
    <w:p w14:paraId="7E821B4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Κωνσταντινόπουλε.</w:t>
      </w:r>
    </w:p>
    <w:p w14:paraId="7E821B4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 λόγο έχει ο κύριος Υπουργός για δεκαοκτώ λεπτά. Με την ευκαιρία απαντάτε, αν θέλετε, και στον κ. Κωνσταντινόπουλο.</w:t>
      </w:r>
    </w:p>
    <w:p w14:paraId="7E821B5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Κύριε Πρόεδρε, κυρίες και κύριοι συνάδελφοι, επί του διαδικαστικού ζητήματος ζήτησα «συγγνώμη» για την καθυστέρηση και το εννοούσα. Περίμενα μία κατανόηση, διότι δεν είναι διατάξεις που συνδέονται με οικονομικά θέματα. Επιλύουν χρόνια κρίσιμα και ουσιαστικά προβλήματα. </w:t>
      </w:r>
    </w:p>
    <w:p w14:paraId="7E821B5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Εγώ, λοιπόν, κατανοώ τη δυσκολία. Δεν έχω καμία αντίρρηση να συνεδριάσουμε αύριο και να ολοκληρώσουμε. Δεν μπορούμε, όμως, να πάμε την ερχόμενη εβδομάδα, κυρίες και κύριοι συνάδελφοι, διότι γίνεται η παγκόσμια συνέλευση του ΙΜΟ. Υπάρχουν </w:t>
      </w:r>
      <w:proofErr w:type="spellStart"/>
      <w:r>
        <w:rPr>
          <w:rFonts w:eastAsia="Times New Roman" w:cs="Times New Roman"/>
          <w:szCs w:val="24"/>
        </w:rPr>
        <w:t>εκατόν</w:t>
      </w:r>
      <w:proofErr w:type="spellEnd"/>
      <w:r>
        <w:rPr>
          <w:rFonts w:eastAsia="Times New Roman" w:cs="Times New Roman"/>
          <w:szCs w:val="24"/>
        </w:rPr>
        <w:t xml:space="preserve"> εβδομήντα δύο χώρες και για πρώτη φορά Έλληνας Υπουργός θα είναι κεντρικός ομιλητής. Αυτό το λέω, για να θυμόμαστε και κάποια πράγματα, διότι εδώ νομίζουμε ότι μιλάμε από το Βήμα και αυτοί που μας ακούνε στην Ελλάδα έχουν μνήμη χρυσόψαρου, όταν είχε είκοσι επτά χρόνια να πάει ο Υπουργός της μεγαλύτερης ναυτιλίας του κόσμου στους </w:t>
      </w:r>
      <w:proofErr w:type="spellStart"/>
      <w:r>
        <w:rPr>
          <w:rFonts w:eastAsia="Times New Roman" w:cs="Times New Roman"/>
          <w:szCs w:val="24"/>
        </w:rPr>
        <w:t>Lloyds</w:t>
      </w:r>
      <w:proofErr w:type="spellEnd"/>
      <w:r>
        <w:rPr>
          <w:rFonts w:eastAsia="Times New Roman" w:cs="Times New Roman"/>
          <w:szCs w:val="24"/>
        </w:rPr>
        <w:t xml:space="preserve"> του Λονδίνου, που ξέρουμε τι σημαίνει για τη ναυτιλία. </w:t>
      </w:r>
    </w:p>
    <w:p w14:paraId="7E821B5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Αυτά είναι τα έργα και οι ημέρες του παρελθόντος. Κι έρχεστε εδώ ως «μωρές παρθένες» και λέτε ό,τι θέλετε.</w:t>
      </w:r>
    </w:p>
    <w:p w14:paraId="7E821B5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ο πολιτικός λόγος εμπεριέχει προσωπικούς χαρακτηρισμούς, </w:t>
      </w:r>
      <w:proofErr w:type="spellStart"/>
      <w:r>
        <w:rPr>
          <w:rFonts w:eastAsia="Times New Roman" w:cs="Times New Roman"/>
          <w:szCs w:val="24"/>
        </w:rPr>
        <w:t>κανιβαλιστικά</w:t>
      </w:r>
      <w:proofErr w:type="spellEnd"/>
      <w:r>
        <w:rPr>
          <w:rFonts w:eastAsia="Times New Roman" w:cs="Times New Roman"/>
          <w:szCs w:val="24"/>
        </w:rPr>
        <w:t xml:space="preserve"> στοιχεία, παραπληροφόρηση και ψεύδη, ειλικρινά θεωρώ ότι αυτοί που τον εκφέρουν δεν έχουν τίποτα να πουν στην ελληνική κοινωνία, παρά μόνο να αποτυπώσουν τον χαρακτήρα τους. Όλοι μας κρινόμαστε. Εκτός και αν ο ελληνικός λαός, όταν σας ψηφίζει, είναι καλός και έχει σοφία και όταν ψηφίζει κάποιους άλλους με δεκάδες χιλιάδες ψήφους -διότι δεν ήθελα να αναφερθώ σε προσωπικό θέμα- βρίσκεται σε πλάνη! Τόσο βαθιά κοινοβουλευτικοί είμαστε όταν λειτουργούμε έτσι!</w:t>
      </w:r>
    </w:p>
    <w:p w14:paraId="7E821B5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w:t>
      </w:r>
      <w:proofErr w:type="spellStart"/>
      <w:r>
        <w:rPr>
          <w:rFonts w:eastAsia="Times New Roman" w:cs="Times New Roman"/>
          <w:szCs w:val="24"/>
        </w:rPr>
        <w:t>Σαρίδη</w:t>
      </w:r>
      <w:proofErr w:type="spellEnd"/>
      <w:r>
        <w:rPr>
          <w:rFonts w:eastAsia="Times New Roman" w:cs="Times New Roman"/>
          <w:szCs w:val="24"/>
        </w:rPr>
        <w:t xml:space="preserve">, πράγματι θα επαναλάβω το μέγα της θαλάσσης κράτος, γιατί ο ελληνισμός συνδέεται με τη θάλασσα και με ό,τι αυτό σημαίνει από κοινωνικής πλευράς και οικονομικής σημασίας. Το ότι σήμερα η Ελλάδα είναι η πρώτη ναυτιλιακή δύναμη στον κόσμο με τέσσερις χιλιάδες πεντακόσια μεγάλα πλοία δεν είναι τυχαίο γεγονός. Έρχεται από μακριά και μπορεί να πάει μακριά. </w:t>
      </w:r>
    </w:p>
    <w:p w14:paraId="7E821B5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Αυτό το νομοσχέδιο, λοιπόν, που είναι ένα νομοσχέδιο που τέθηκε με τον πιο ανοικτό τρόπο στη δημόσια διαβούλευση, πραγματικά έρχεται να αποδείξει ότι μπορούμε μέσα από έναν δημιουργικό διάλογο να θέσουμε σε λειτουργία ένα νομοθέτημα πρακτικό, αποτελεσματικό, δημιουργικό, καινοτόμο, διαφανές. Είκοσι τέσσερις φορείς ήρθαν στη Βουλή και άλλοι τόσοι έστειλαν υπομνήματα. Φέρτε μου, λοιπόν, έναν φορέα απ’ αυτούς, που ζήτησε να αποσυρθεί το νομοσχέδιο. </w:t>
      </w:r>
    </w:p>
    <w:p w14:paraId="7E821B5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Αυτό το λέω, για να καταλάβει ο ελληνικός λαός για τι πράγμα μιλάμε. Είστε οι μόνοι που αδυνατείτε να στηρίξετε ένα νομοσχέδιο που επιλύει χρονίζοντα προβλήματα αυτού του χώρου, γιατί δεν το διαβάσατε. Αυτό το λέω μετά λόγου γνώσεως, γιατί ακούω αγορητές απ’ αυτό το Βήμα να αναφέρονται σε συγκεκριμένα ζητήματα. </w:t>
      </w:r>
    </w:p>
    <w:p w14:paraId="7E821B5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Εγώ κατανοώ αυτό που είπε ο τελευταίος ομιλητής. Καταλαβαίνω την ανησυχία του και το λέω καλοπροαίρετα.</w:t>
      </w:r>
    </w:p>
    <w:p w14:paraId="7E821B5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Όμως, διαβάστε, αγαπητέ μου συνάδελφε, την έκθεση της Επιστημονικής Επιτροπής της Βουλής για το συγκεκριμένο άρθρο, για να δείτε ότι η Επιστημονική Επιτροπή κάνει δύο παρατηρήσεις που θα τις λάβουμε υπ’ </w:t>
      </w:r>
      <w:proofErr w:type="spellStart"/>
      <w:r>
        <w:rPr>
          <w:rFonts w:eastAsia="Times New Roman" w:cs="Times New Roman"/>
          <w:szCs w:val="24"/>
        </w:rPr>
        <w:t>όψιν</w:t>
      </w:r>
      <w:proofErr w:type="spellEnd"/>
      <w:r>
        <w:rPr>
          <w:rFonts w:eastAsia="Times New Roman" w:cs="Times New Roman"/>
          <w:szCs w:val="24"/>
        </w:rPr>
        <w:t xml:space="preserve"> μας, αλλά θεωρεί ότι αυτό το άρθρο είναι συμβατό με το ευρωπαϊκό δίκαιο. Από ποιον, λοιπόν, θα κινδυνεύσουμε;</w:t>
      </w:r>
    </w:p>
    <w:p w14:paraId="7E821B59"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αυτό φέρνει νέα ήθη, νέους θεσμούς που πραγματικά θα αλλάξουν όλο αυτό το περιβάλλον που συνδέεται με την ελληνική ναυτιλία. </w:t>
      </w:r>
    </w:p>
    <w:p w14:paraId="7E821B5A"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νομοσχέδιο αυτό, από το άρθρο 1 έως το άρθρο 15, αναβαθμίζει τα χαρακτηριστικά των επιθεωρητών και των ελεγκτών. Χρειάζεται ή δεν χρειάζεται; Δεν μας το είπατε. Επίσης, δημιουργεί σχολή, γιατί οι ελεγκτές μπορεί να παίξουν έναν καταλυτικό και καθοριστικό ρόλο στην ποιότητα της ναυσιπλοΐας. </w:t>
      </w:r>
    </w:p>
    <w:p w14:paraId="7E821B5B"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Το νομοσχέδιο αυτό, από το άρθρο 15 έως το άρθρο 25, δίνει τη δυνατότητα δημιουργίας νέων θεσμών, όπως τους ραδιοφάρους. Αυτό ο νέος θεσμός πραγματικά θα συμβάλει στην ασφαλή ναυσιπλοΐα. Είμαστε μια χώρα με πολλά νησιά, με πολλούς θαλάσσιους διαύλους.</w:t>
      </w:r>
    </w:p>
    <w:p w14:paraId="7E821B5C"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Να πω και για το μητρώο που αυξάνει, κυρία </w:t>
      </w:r>
      <w:proofErr w:type="spellStart"/>
      <w:r>
        <w:rPr>
          <w:rFonts w:eastAsia="Times New Roman" w:cs="Times New Roman"/>
          <w:szCs w:val="24"/>
        </w:rPr>
        <w:t>Μανωλάκου</w:t>
      </w:r>
      <w:proofErr w:type="spellEnd"/>
      <w:r>
        <w:rPr>
          <w:rFonts w:eastAsia="Times New Roman" w:cs="Times New Roman"/>
          <w:szCs w:val="24"/>
        </w:rPr>
        <w:t>, τη δυνατότητα από τέσσερα σε πέντε χρόνια. Λέτε ότι δεν θα το ψηφίσετε. Τέλος πάντων, τι μπορείτε να ψηφίσετε;</w:t>
      </w:r>
    </w:p>
    <w:p w14:paraId="7E821B5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 στο φακέλωμα των ναυτεργατών!</w:t>
      </w:r>
    </w:p>
    <w:p w14:paraId="7E821B5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Καλά, εντάξει! Φακέλωμα! Μόνο εσείς είσαστε δημοκράτες. Εμείς δεν είμαστε. </w:t>
      </w:r>
    </w:p>
    <w:p w14:paraId="7E821B5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Όλοι μας έχουμε μια ιστορία σε αυτό τον τόπο, κυρία </w:t>
      </w:r>
      <w:proofErr w:type="spellStart"/>
      <w:r>
        <w:rPr>
          <w:rFonts w:eastAsia="Times New Roman" w:cs="Times New Roman"/>
          <w:szCs w:val="24"/>
        </w:rPr>
        <w:t>Μανωλάκου</w:t>
      </w:r>
      <w:proofErr w:type="spellEnd"/>
      <w:r>
        <w:rPr>
          <w:rFonts w:eastAsia="Times New Roman" w:cs="Times New Roman"/>
          <w:szCs w:val="24"/>
        </w:rPr>
        <w:t>, και στα θέματα της δημοκρατίας και στους κοινωνικούς αγώνες. Έλεος, δηλαδή! Δεν είναι μονοπώλιο κάποιων, με όλον τον σεβασμό στους ιστορικούς αγώνες του Κομμουνιστικού Κόμματος. Δεν μπορεί να το θεωρείτε ότι είναι μονοπώλιο κάποιων. Έλεος!</w:t>
      </w:r>
    </w:p>
    <w:p w14:paraId="7E821B6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Πάμε στα άρθρα 25 έως 51. Όσον αφορά στο άρθρο 26, για το οποίο έγινε πολύς λόγος, κυρίες και κύριοι συνάδελφοι, δεν ξέρω αν είναι εδώ ο κ. Αθανασίου, ο οποίος είναι ένας έγκριτος νομικός, δικαστής. Είναι δυνατόν να λέγονται αυτά τα πράγματα και να επιτρέπεται στην παράταξή σας να τα λέει; Δηλαδή όταν λέει η διάταξη ότι η απόφαση του Υπουργού λέει «μετακινούνται, μετατίθενται και γίνονται μετατάξεις;». </w:t>
      </w:r>
    </w:p>
    <w:p w14:paraId="7E821B6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Η απόφαση του Υπουργού είναι να εγκρίνει τις αποφάσεις των γνωμοδοτικών οργάνων και ήρθατε εδώ και λέτε να τα δώσουμε στην αρμοδιότητα του Αρχηγού. Τώρα πώς ορίζατε τους αρχηγούς εσείς, αφήστε το. «</w:t>
      </w:r>
      <w:proofErr w:type="spellStart"/>
      <w:r>
        <w:rPr>
          <w:rFonts w:eastAsia="Times New Roman" w:cs="Times New Roman"/>
          <w:szCs w:val="24"/>
        </w:rPr>
        <w:t>Θου</w:t>
      </w:r>
      <w:proofErr w:type="spellEnd"/>
      <w:r>
        <w:rPr>
          <w:rFonts w:eastAsia="Times New Roman" w:cs="Times New Roman"/>
          <w:szCs w:val="24"/>
        </w:rPr>
        <w:t xml:space="preserve">, Κύριε, </w:t>
      </w:r>
      <w:proofErr w:type="spellStart"/>
      <w:r>
        <w:rPr>
          <w:rFonts w:eastAsia="Times New Roman" w:cs="Times New Roman"/>
          <w:szCs w:val="24"/>
        </w:rPr>
        <w:t>φυλακήν</w:t>
      </w:r>
      <w:proofErr w:type="spellEnd"/>
      <w:r>
        <w:rPr>
          <w:rFonts w:eastAsia="Times New Roman" w:cs="Times New Roman"/>
          <w:szCs w:val="24"/>
        </w:rPr>
        <w:t xml:space="preserve"> τω στόματί μου»!</w:t>
      </w:r>
    </w:p>
    <w:p w14:paraId="7E821B62"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Εσείς πώς τα ορίζετε;</w:t>
      </w:r>
    </w:p>
    <w:p w14:paraId="7E821B6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w:t>
      </w:r>
      <w:proofErr w:type="spellStart"/>
      <w:r>
        <w:rPr>
          <w:rFonts w:eastAsia="Times New Roman" w:cs="Times New Roman"/>
          <w:szCs w:val="24"/>
        </w:rPr>
        <w:t>Θου</w:t>
      </w:r>
      <w:proofErr w:type="spellEnd"/>
      <w:r>
        <w:rPr>
          <w:rFonts w:eastAsia="Times New Roman" w:cs="Times New Roman"/>
          <w:szCs w:val="24"/>
        </w:rPr>
        <w:t xml:space="preserve">, Κύριε, </w:t>
      </w:r>
      <w:proofErr w:type="spellStart"/>
      <w:r>
        <w:rPr>
          <w:rFonts w:eastAsia="Times New Roman" w:cs="Times New Roman"/>
          <w:szCs w:val="24"/>
        </w:rPr>
        <w:t>φυλακήν</w:t>
      </w:r>
      <w:proofErr w:type="spellEnd"/>
      <w:r>
        <w:rPr>
          <w:rFonts w:eastAsia="Times New Roman" w:cs="Times New Roman"/>
          <w:szCs w:val="24"/>
        </w:rPr>
        <w:t xml:space="preserve"> τω στόματί μου»! Αφήστε τα. Αφήστε το τι έγινε και πόσοι είναι στα δικαστήρια μέχρι τώρα. Να μην πω.</w:t>
      </w:r>
    </w:p>
    <w:p w14:paraId="7E821B6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Πειθαρχικό δίκαιο. Υπήρχε; Συνδεόταν με το </w:t>
      </w:r>
      <w:proofErr w:type="spellStart"/>
      <w:r>
        <w:rPr>
          <w:rFonts w:eastAsia="Times New Roman" w:cs="Times New Roman"/>
          <w:szCs w:val="24"/>
        </w:rPr>
        <w:t>καθηκοντολόγιο</w:t>
      </w:r>
      <w:proofErr w:type="spellEnd"/>
      <w:r>
        <w:rPr>
          <w:rFonts w:eastAsia="Times New Roman" w:cs="Times New Roman"/>
          <w:szCs w:val="24"/>
        </w:rPr>
        <w:t xml:space="preserve">, με τα καθήκοντα των στελεχών του Λιμενικού Σώματος; Επί δεκαεπτά χρόνια είναι σε εκκρεμότητα. Δεν σας άκουσα να λέτε τίποτα. </w:t>
      </w:r>
    </w:p>
    <w:p w14:paraId="7E821B6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πάω, λοιπόν, στα άρθρα 51 έως 57. Κυρίες και κύριοι συνάδελφοι, εάν είχατε λίγη αιδώ, αυτά τα άρθρα θα τα ψηφίζατε όλοι. Να πω, λοιπόν, στον ελληνικό λαό, αφού θέλετε και με προκαλείτε, ότι για όσες αγορές είχατε κάνει, δεν υπήρχε καμμία πρόβλεψη για συντήρηση. Ξέρετε πού πηγαίνουν τα πολλά λεφτά στις αγορές; Πηγαίνουν στη συντήρηση. </w:t>
      </w:r>
    </w:p>
    <w:p w14:paraId="7E821B6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ξέρει ο ελληνικός λαός ότι πριν από είκοσι χρόνια πήρατε σύστημα 20 δισεκατομμυρίων και δεν λειτούργησε ποτέ; Πείτε το στον ελληνικό λαό. Πληρώθηκε 20 δισεκατομμύρια, κύριοι συνάδελφοι, από τον ελληνικό λαό αυτό το σύστημα θαλάσσιας παρακολούθησης και δεν λειτούργησε ποτέ. Αυτά είναι τα έργα. </w:t>
      </w:r>
    </w:p>
    <w:p w14:paraId="7E821B6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Για να μην πω για τα πλοία, τα σκάφη που αγοράσατε. Να πω ότι δώσατε σε φαλιρισμένο ναυπηγείο της Κροατίας έξι σκάφη, 14 εκατομμύρια ευρώ του ελληνικού λαού; Ξέρετε τις συνέπειες, αν κατασκευάστηκαν ποτέ. Δεν είχατε την πρόνοια να ρωτήσετε την πρεσβεία μας εκεί αν αυτό το ναυπηγείο είναι αξιόπιστο και έρχεστε εδώ και μιλάτε για αυτήν την Κυβέρνηση; </w:t>
      </w:r>
    </w:p>
    <w:p w14:paraId="7E821B68" w14:textId="77777777" w:rsidR="00AB6C9A" w:rsidRDefault="00F80A0E">
      <w:pPr>
        <w:spacing w:after="0" w:line="600" w:lineRule="auto"/>
        <w:ind w:firstLine="720"/>
        <w:jc w:val="both"/>
        <w:rPr>
          <w:rFonts w:eastAsia="Times New Roman"/>
          <w:szCs w:val="24"/>
        </w:rPr>
      </w:pPr>
      <w:r>
        <w:rPr>
          <w:rFonts w:eastAsia="Times New Roman" w:cs="Times New Roman"/>
          <w:szCs w:val="24"/>
        </w:rPr>
        <w:t>Θα βρούμε εμείς τον τρόπο να κάνουμε αυτό που εξυπηρετεί τον ελληνικό λαό, αυτό που είπα και διαφώνησε κάποιος συνάδελφος από τη Νέα Δημοκρατία για το αν μπορούμε να το κάνουμε. Θα το κάνουμε. Θα βρούμε τον τρόπο, γιατί έχουμε τη βούληση να στηρίξουμε την Ελλάδα. Θα κάνουμε αυτά που δεν κάνατε εσείς με τα ελληνικά ναυπηγεία και τα οδηγήσατε στην καταστροφή.</w:t>
      </w:r>
      <w:r>
        <w:rPr>
          <w:rFonts w:eastAsia="Times New Roman"/>
          <w:szCs w:val="24"/>
        </w:rPr>
        <w:t xml:space="preserve"> Έρχεστε εδώ και μιλάτε και γι’ αυτό το θέμα. Δεν ξέρει ο ελληνικός λαός τι έγινε στον Σκαραμαγκά όλα αυτά τα χρόνια, για τα μέτρα με τα οποία δώσατε τη δυνατότητα στον κ. </w:t>
      </w:r>
      <w:proofErr w:type="spellStart"/>
      <w:r>
        <w:rPr>
          <w:rFonts w:eastAsia="Times New Roman"/>
          <w:szCs w:val="24"/>
        </w:rPr>
        <w:t>Σάφα</w:t>
      </w:r>
      <w:proofErr w:type="spellEnd"/>
      <w:r>
        <w:rPr>
          <w:rFonts w:eastAsia="Times New Roman"/>
          <w:szCs w:val="24"/>
        </w:rPr>
        <w:t xml:space="preserve"> να αρπάξει και έρχεστε και λέτε ό,τι θέλετε;</w:t>
      </w:r>
    </w:p>
    <w:p w14:paraId="7E821B69" w14:textId="77777777" w:rsidR="00AB6C9A" w:rsidRDefault="00F80A0E">
      <w:pPr>
        <w:spacing w:after="0" w:line="600" w:lineRule="auto"/>
        <w:ind w:firstLine="720"/>
        <w:jc w:val="both"/>
        <w:rPr>
          <w:rFonts w:eastAsia="Times New Roman"/>
          <w:szCs w:val="24"/>
        </w:rPr>
      </w:pPr>
      <w:r>
        <w:rPr>
          <w:rFonts w:eastAsia="Times New Roman"/>
          <w:szCs w:val="24"/>
        </w:rPr>
        <w:t xml:space="preserve">Εμείς τι κάνουμε; Προγραμματισμό δεκαπενταετή και στη στελέχωση και σε εξοπλισμό. Θα φέρουμε τις προτάσεις στη Βουλή, στην Επιτροπή Παρακολούθησης του Εμπορίου, για να έχει υπ’ </w:t>
      </w:r>
      <w:proofErr w:type="spellStart"/>
      <w:r>
        <w:rPr>
          <w:rFonts w:eastAsia="Times New Roman"/>
          <w:szCs w:val="24"/>
        </w:rPr>
        <w:t>όψιν</w:t>
      </w:r>
      <w:proofErr w:type="spellEnd"/>
      <w:r>
        <w:rPr>
          <w:rFonts w:eastAsia="Times New Roman"/>
          <w:szCs w:val="24"/>
        </w:rPr>
        <w:t xml:space="preserve"> της η Βουλή γι’ αυτά, όχι γιατί αποφάσισε ο Υπουργός να κάνει προμήθειες. Δεν είχατε το κουράγιο να αναγνωρίσετε ούτε αυτό. Τι άλλο περισσότερο μπορεί να κάνει κανείς για να είναι διαφανείς οι διαδικασίες των προμηθειών;</w:t>
      </w:r>
    </w:p>
    <w:p w14:paraId="7E821B6A" w14:textId="77777777" w:rsidR="00AB6C9A" w:rsidRDefault="00F80A0E">
      <w:pPr>
        <w:spacing w:after="0" w:line="600" w:lineRule="auto"/>
        <w:ind w:firstLine="720"/>
        <w:jc w:val="both"/>
        <w:rPr>
          <w:rFonts w:eastAsia="Times New Roman"/>
          <w:szCs w:val="24"/>
        </w:rPr>
      </w:pPr>
      <w:r>
        <w:rPr>
          <w:rFonts w:eastAsia="Times New Roman"/>
          <w:szCs w:val="24"/>
        </w:rPr>
        <w:t>Σας πληροφορώ ότι θα γίνουν αναβαθμίσεις με όλα αυτά τα προγράμματα και στη θαλάσσια επιτήρηση και θα γίνουν οι διαδικασίες με τον πιο διαφανή τρόπο. Θα κάνουμε όλα αυτά που δεν κάνατε εσείς όλα αυτά τα χρόνια, που αγοράζατε σκάφη με μεθοδευμένους τρόπους από την Ολλανδία και από εδώ. Αυτά θέλετε να πω;</w:t>
      </w:r>
    </w:p>
    <w:p w14:paraId="7E821B6B"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Εσείς τι έχετε κάνει;</w:t>
      </w:r>
    </w:p>
    <w:p w14:paraId="7E821B6C"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Θα τα δείτε στην πορεία.</w:t>
      </w:r>
    </w:p>
    <w:p w14:paraId="7E821B6D"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Θα τα δούμε, θα τα δούμε.</w:t>
      </w:r>
    </w:p>
    <w:p w14:paraId="7E821B6E"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Θα τα δείτε και θα κάνετε κριτική. Εμείς είμαστε ανοικτοί. Να έρθετε εδώ να μας καταγγείλετε, κύριε </w:t>
      </w:r>
      <w:proofErr w:type="spellStart"/>
      <w:r>
        <w:rPr>
          <w:rFonts w:eastAsia="Times New Roman"/>
          <w:szCs w:val="24"/>
        </w:rPr>
        <w:t>Πλακιωτάκη</w:t>
      </w:r>
      <w:proofErr w:type="spellEnd"/>
      <w:r>
        <w:rPr>
          <w:rFonts w:eastAsia="Times New Roman"/>
          <w:szCs w:val="24"/>
        </w:rPr>
        <w:t>. Ελάτε στο Υπουργείο μια μέρα.</w:t>
      </w:r>
    </w:p>
    <w:p w14:paraId="7E821B6F"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Έχετε 200 εκατομμύρια. Τι έχετε κάνει; Τρία χρόνια είστε Κυβέρνηση.</w:t>
      </w:r>
    </w:p>
    <w:p w14:paraId="7E821B70"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Ελάτε. Σας έχω καλέσει πολλές φορές, αλλά δεν έρχεστε στο Υπουργείο.</w:t>
      </w:r>
    </w:p>
    <w:p w14:paraId="7E821B71"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w:t>
      </w:r>
      <w:proofErr w:type="spellStart"/>
      <w:r>
        <w:rPr>
          <w:rFonts w:eastAsia="Times New Roman"/>
          <w:szCs w:val="24"/>
        </w:rPr>
        <w:t>Πλακιωτάκη</w:t>
      </w:r>
      <w:proofErr w:type="spellEnd"/>
      <w:r>
        <w:rPr>
          <w:rFonts w:eastAsia="Times New Roman"/>
          <w:szCs w:val="24"/>
        </w:rPr>
        <w:t>, μην κάνετε διάλογο, σας παρακαλώ.</w:t>
      </w:r>
    </w:p>
    <w:p w14:paraId="7E821B72"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Ελάτε. Σας έχω καλέσει. Το Υπουργείο δεν είναι ιδιοκτησία του </w:t>
      </w:r>
      <w:proofErr w:type="spellStart"/>
      <w:r>
        <w:rPr>
          <w:rFonts w:eastAsia="Times New Roman"/>
          <w:szCs w:val="24"/>
        </w:rPr>
        <w:t>Κουρουμπλή</w:t>
      </w:r>
      <w:proofErr w:type="spellEnd"/>
      <w:r>
        <w:rPr>
          <w:rFonts w:eastAsia="Times New Roman"/>
          <w:szCs w:val="24"/>
        </w:rPr>
        <w:t>. Το Υπουργείο είναι του ελληνικού λαού και τα κόμματα έχουν δικαίωμα να έρχονται να ελέγχουν τον Υπουργό, τους Υφυπουργούς, τον Γενικό Γραμματέα, όλους. Δεν ήρθατε ποτέ. Κάνετε πολιτική εκ του ασφαλούς, με φωτοβολίδες.</w:t>
      </w:r>
    </w:p>
    <w:p w14:paraId="7E821B73"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Έχω έρθει πολλές φορές.</w:t>
      </w:r>
    </w:p>
    <w:p w14:paraId="7E821B74"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Κυρίες και κύριοι συνάδελφοι, από το άρθρο 58 έως το 75 δεν άκουσα σοβαρή επιχειρηματολογία και αντιπολιτευτικό λόγο. Δεν άκουσα. Είναι διατάξεις που πραγματικά λύνουν προβλήματα των εργαζομένων.</w:t>
      </w:r>
    </w:p>
    <w:p w14:paraId="7E821B75" w14:textId="77777777" w:rsidR="00AB6C9A" w:rsidRDefault="00F80A0E">
      <w:pPr>
        <w:spacing w:after="0" w:line="600" w:lineRule="auto"/>
        <w:ind w:firstLine="720"/>
        <w:jc w:val="both"/>
        <w:rPr>
          <w:rFonts w:eastAsia="Times New Roman"/>
          <w:szCs w:val="24"/>
        </w:rPr>
      </w:pPr>
      <w:r>
        <w:rPr>
          <w:rFonts w:eastAsia="Times New Roman"/>
          <w:szCs w:val="24"/>
        </w:rPr>
        <w:t xml:space="preserve">Να πάμε, λοιπόν, στο άρθρο 76. Η Νέα Δημοκρατία μάς κατηγορεί ότι κρατικοποιούμε την ακτοπλοΐα και το Κομμουνιστικό Κόμμα μάς λέει ότι πουλάμε στους εφοπλιστές. </w:t>
      </w:r>
    </w:p>
    <w:p w14:paraId="7E821B76" w14:textId="77777777" w:rsidR="00AB6C9A" w:rsidRDefault="00F80A0E">
      <w:pPr>
        <w:spacing w:after="0" w:line="600" w:lineRule="auto"/>
        <w:ind w:firstLine="720"/>
        <w:jc w:val="both"/>
        <w:rPr>
          <w:rFonts w:eastAsia="Times New Roman"/>
          <w:szCs w:val="24"/>
        </w:rPr>
      </w:pPr>
      <w:r>
        <w:rPr>
          <w:rFonts w:eastAsia="Times New Roman"/>
          <w:szCs w:val="24"/>
        </w:rPr>
        <w:t xml:space="preserve">Ακούστε, κυρίες και κύριοι συνάδελφοι: Αυτή η Κυβέρνηση έκανε ό,τι δεν έγινε μέχρι τώρα στην ακτοπλοΐα, ό,τι δεν έγινε μέχρι τώρα! Τα λεφτά του ελληνικού λαού για τις άγονες γραμμές ξοδεύονταν για να πλουτίζουν, κυρία </w:t>
      </w:r>
      <w:proofErr w:type="spellStart"/>
      <w:r>
        <w:rPr>
          <w:rFonts w:eastAsia="Times New Roman"/>
          <w:szCs w:val="24"/>
        </w:rPr>
        <w:t>Μανωλάκου</w:t>
      </w:r>
      <w:proofErr w:type="spellEnd"/>
      <w:r>
        <w:rPr>
          <w:rFonts w:eastAsia="Times New Roman"/>
          <w:szCs w:val="24"/>
        </w:rPr>
        <w:t>, οι εφοπλιστές όλα αυτά τα χρόνια.</w:t>
      </w:r>
    </w:p>
    <w:p w14:paraId="7E821B77"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Και συνεχίζουν.</w:t>
      </w:r>
    </w:p>
    <w:p w14:paraId="7E821B78"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Όχι, κάνετε λάθος. Ελάτε, κυρία </w:t>
      </w:r>
      <w:proofErr w:type="spellStart"/>
      <w:r>
        <w:rPr>
          <w:rFonts w:eastAsia="Times New Roman"/>
          <w:szCs w:val="24"/>
        </w:rPr>
        <w:t>Μανωλάκου</w:t>
      </w:r>
      <w:proofErr w:type="spellEnd"/>
      <w:r>
        <w:rPr>
          <w:rFonts w:eastAsia="Times New Roman"/>
          <w:szCs w:val="24"/>
        </w:rPr>
        <w:t>, μαζί μου να σας πάω στις Οινούσσες, να δείτε τι λέει ο λαός, να σας πάω στα Ψαρά, να σας πάω στη σύνδεση που κάνουμε τώρα της Αλεξανδρούπολης και της Σαμοθράκης με το Βόρειο Αιγαίο. Ελάτε να σας πάω στην Ιθάκη, που για πρώτη φορά μετά από είκοσι χρόνια συνδέουμε την Πάτρα με την Ιθάκη. Ελάτε να σας πάω, λοιπόν, σε μια σειρά τέτοιων περιοχών να δείτε τι γίνεται.</w:t>
      </w:r>
    </w:p>
    <w:p w14:paraId="7E821B79" w14:textId="77777777" w:rsidR="00AB6C9A" w:rsidRDefault="00F80A0E">
      <w:pPr>
        <w:spacing w:after="0" w:line="600" w:lineRule="auto"/>
        <w:ind w:firstLine="720"/>
        <w:jc w:val="both"/>
        <w:rPr>
          <w:rFonts w:eastAsia="Times New Roman"/>
          <w:szCs w:val="24"/>
        </w:rPr>
      </w:pPr>
      <w:r>
        <w:rPr>
          <w:rFonts w:eastAsia="Times New Roman"/>
          <w:szCs w:val="24"/>
        </w:rPr>
        <w:t>Πραγματικά μου κάνει εντύπωση που ήρθε η Νέα Δημοκρατία εντελώς αδιάβαστη, πραγματικά αδιάβαστη, ακόμα και οι άνθρωποι της Νέας Δημοκρατίας που ξέρουν τα πράγματα. Ήρθε ο κ. Πατούλης και συμφώνησε απολύτως με το άρθρο 76, στο οποίο διαφωνεί η Νέα Δημοκρατία. Η Τοπική Αυτοδιοίκηση και η Περιφερειακή Διοίκηση συμφωνούν απολύτως.</w:t>
      </w:r>
    </w:p>
    <w:p w14:paraId="7E821B7A" w14:textId="77777777" w:rsidR="00AB6C9A" w:rsidRDefault="00F80A0E">
      <w:pPr>
        <w:spacing w:after="0" w:line="600" w:lineRule="auto"/>
        <w:ind w:firstLine="720"/>
        <w:jc w:val="both"/>
        <w:rPr>
          <w:rFonts w:eastAsia="Times New Roman"/>
          <w:szCs w:val="24"/>
        </w:rPr>
      </w:pPr>
      <w:r>
        <w:rPr>
          <w:rFonts w:eastAsia="Times New Roman"/>
          <w:szCs w:val="24"/>
        </w:rPr>
        <w:t>Τι γίνεται εδώ, κυρίες και κύριοι συνάδελφοι; Από τα 102 νησιά μας, τα 50 νησιά αποκτούν διαπραγματευτική δυνατότητα. Αν αύριο η ακτοπλοΐα εκβιάζει -γιατί γίνεται και γινόταν αυτό- θα μπορεί το κάθε μικρό νησί να κάνει δικές του συμβάσεις. Αυτή είναι η μεγαλύτερη τομή που μπορούσε να γίνει και αυτό το τολμούμε, γιατί ακριβώς δεν είμαστε υποτακτικοί συμφερόντων κανενός. Μόνο με τέτοιες διατάξεις το πολιτικό σύστημα αναβαθμίζεται. Μόνο με τέτοιες πρωτοβουλίες εξυπηρετείται η κοινωνία.</w:t>
      </w:r>
    </w:p>
    <w:p w14:paraId="7E821B7B" w14:textId="77777777" w:rsidR="00AB6C9A" w:rsidRDefault="00F80A0E">
      <w:pPr>
        <w:spacing w:after="0" w:line="600" w:lineRule="auto"/>
        <w:ind w:firstLine="720"/>
        <w:jc w:val="both"/>
        <w:rPr>
          <w:rFonts w:eastAsia="Times New Roman"/>
          <w:szCs w:val="24"/>
        </w:rPr>
      </w:pPr>
      <w:r>
        <w:rPr>
          <w:rFonts w:eastAsia="Times New Roman"/>
          <w:szCs w:val="24"/>
        </w:rPr>
        <w:t xml:space="preserve">Θέλετε να σας πω, λοιπόν, τι έγινε στο Αιγαίο τα τελευταία τρία χρόνια; Φέρτε μου, λοιπόν, μια καταγγελία από αυτά τα όργια που γίνονταν, που πληρώνατε άγονες γραμμές που δεν υλοποιούνταν ποτέ. Είδατε τι κάναμε με το πλοίο «ΒΙΤΣΕΝΤΖΟΣ </w:t>
      </w:r>
      <w:r>
        <w:rPr>
          <w:rFonts w:eastAsia="Times New Roman"/>
          <w:bCs/>
          <w:szCs w:val="24"/>
        </w:rPr>
        <w:t>ΚΟΡΝΑΡΟΣ»</w:t>
      </w:r>
      <w:r>
        <w:rPr>
          <w:rFonts w:eastAsia="Times New Roman"/>
          <w:szCs w:val="24"/>
        </w:rPr>
        <w:t>. Αυτά κάνατε όλα αυτά τα χρόνια.</w:t>
      </w:r>
    </w:p>
    <w:p w14:paraId="7E821B7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Τι κάνατε;</w:t>
      </w:r>
    </w:p>
    <w:p w14:paraId="7E821B7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Άμα δεν το ξέρετε, πηγαίνετε να ρωτήσετε τα Κύθηρα να σας πούνε τι κάναμε, γιατί δεν υποτασσόμαστε στη λογική αυτών των συμφερόντων. Υπηρετούμε τις τοπικές κοινωνίες. Το κόψαμε και φέραμε άλλο πλοίο, το οποίο αξιόπιστα εξυπηρετεί την κοινωνία. Τι γινόταν στη Λήμνο; Δεν πάτε να ρωτήσετε τους ανθρώπους της Λήμνου αν είχαν ποτέ γραμμές;</w:t>
      </w:r>
    </w:p>
    <w:p w14:paraId="7E821B7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Όσο για το άρθρο 77, να κλαίμε ή να γελάμε; Στο ΣΑΛ, το όργανο που κατ’ εξοχήν έχει ευθύνη για τις λιμενικές εγκαταστάσεις, για τις μελέτες στα λιμάνια -ακούσατε, ακούσατε, κυρίες και κύριοι, να ακούσει ο ελληνικός λαός- δεν είχε συμμετοχή η Ένωση Πλοιάρχων! Δηλαδή οι άνθρωποι που έχουν ευθύνη, που βάζουν και βγάζουν τα καράβια στα λιμάνια, δεν συμμετείχαν στο αρμόδιο όργανο που σχεδίαζε τα λιμάνια! Αυτά ήταν τα έργα και οι ημέρες σας!</w:t>
      </w:r>
    </w:p>
    <w:p w14:paraId="7E821B7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Πάμε στο άρθρο 78. Κυρία </w:t>
      </w:r>
      <w:proofErr w:type="spellStart"/>
      <w:r>
        <w:rPr>
          <w:rFonts w:eastAsia="Times New Roman" w:cs="Times New Roman"/>
          <w:szCs w:val="24"/>
        </w:rPr>
        <w:t>Μανωλάκου</w:t>
      </w:r>
      <w:proofErr w:type="spellEnd"/>
      <w:r>
        <w:rPr>
          <w:rFonts w:eastAsia="Times New Roman" w:cs="Times New Roman"/>
          <w:szCs w:val="24"/>
        </w:rPr>
        <w:t xml:space="preserve">, δεν θα ψηφίσετε το άρθρο 78;  Ξανασκεφτείτε το. </w:t>
      </w:r>
    </w:p>
    <w:p w14:paraId="7E821B8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Βάλαμε μια τροπολογία, κύριε Υπουργέ, διαφορετικά «λευκό». </w:t>
      </w:r>
    </w:p>
    <w:p w14:paraId="7E821B8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Ξανασκεφτείτε το, γιατί αυτό που δεν τόλμησε να κάνει κανείς μέχρι σήμερα, αυτοί που τους λέτε ότι είμαστε φίλοι των εφοπλιστών, το τολμάει αυτή η Κυβέρνηση. Δεν θα φεύγει πλοίο εάν δεν έχουν πληρωθεί. </w:t>
      </w:r>
    </w:p>
    <w:p w14:paraId="7E821B8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Αθανασίου, δεν ξέρω αν είστε εδώ. </w:t>
      </w:r>
    </w:p>
    <w:p w14:paraId="7E821B8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Δεν είναι εδώ.  </w:t>
      </w:r>
    </w:p>
    <w:p w14:paraId="7E821B8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Έχετε έρθει -και καλώς έχετε έρθει και το δέχομαι- για δικαιώματα εργαζομένων που δεν πληρώθηκαν μέχρι σήμερα, από την εποχή σας, κύριε Αθανασίου. Για να δω. Θα ψηφίσετε εσείς αυτό το άρθρο, όπως και την τροπολογία, το σχετικό άρθρο, κυρία </w:t>
      </w:r>
      <w:proofErr w:type="spellStart"/>
      <w:r>
        <w:rPr>
          <w:rFonts w:eastAsia="Times New Roman" w:cs="Times New Roman"/>
          <w:szCs w:val="24"/>
        </w:rPr>
        <w:t>Μανωλάκου</w:t>
      </w:r>
      <w:proofErr w:type="spellEnd"/>
      <w:r>
        <w:rPr>
          <w:rFonts w:eastAsia="Times New Roman" w:cs="Times New Roman"/>
          <w:szCs w:val="24"/>
        </w:rPr>
        <w:t xml:space="preserve">, θα το ψηφίσετε; </w:t>
      </w:r>
    </w:p>
    <w:p w14:paraId="7E821B8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Ξέρετε, κυρίες και κύριοι συνάδελφοι -για να ξέρει ο ελληνικός λαός- τι πλήρωνε ένα πλοίο που είχε συλληφθεί η αδήλωτη εργασία; Πλήρωνε 300 ευρώ. Τι κάνουμε τώρα; Θα είναι 10.500 ευρώ για κάθε εργαζόμενο και δεν θα το ψηφίσετε; Με γεια σας, με χαρά σας.</w:t>
      </w:r>
    </w:p>
    <w:p w14:paraId="7E821B8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άρθρο 79, κυρίες και κύριοι συνάδελφοι, άκουσα κλάματα για τις σχολές ναυτικής εκπαίδευσης. Να κάνω τον σταυρό μου; Πραγματικά είναι εντυπωσιακό. </w:t>
      </w:r>
    </w:p>
    <w:p w14:paraId="7E821B8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αφού κάνετε προσωπικές αναφορές, σας ερωτώ: Τα τελευταία δέκα χρόνια που ήσασταν κυβέρνηση, είχε δοθεί στη Σχολή Ναυτικής Εκπαίδευσης της Κρήτης ένα ευρώ για τον εξοπλισμό της; Ένα, όχι δύο. Ξέρετε πόσα θα δοθούν τώρα; Θα δοθούν 2,5 εκατομμύρια ευρώ.</w:t>
      </w:r>
    </w:p>
    <w:p w14:paraId="7E821B8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Ξέρετε ή δεν ξέρετε ότι ψηφίσατε με ψήφο σας και κόψατε τη σίτιση των παιδιών στις σχολές ναυτικής εκπαίδευσης; Ξέρετε ποιοι άνθρωποι πάνε στις σχολές ναυτικής εκπαίδευσης; Τα πιο φτωχά παιδιά. Εν γνώσει σας ζητάτε να αναβάλετε να ψηφίσετε αυτήν τη διάταξη που λέτε τώρα, κύριε </w:t>
      </w:r>
      <w:proofErr w:type="spellStart"/>
      <w:r>
        <w:rPr>
          <w:rFonts w:eastAsia="Times New Roman" w:cs="Times New Roman"/>
          <w:szCs w:val="24"/>
        </w:rPr>
        <w:t>Πλακιωτάκη</w:t>
      </w:r>
      <w:proofErr w:type="spellEnd"/>
      <w:r>
        <w:rPr>
          <w:rFonts w:eastAsia="Times New Roman" w:cs="Times New Roman"/>
          <w:szCs w:val="24"/>
        </w:rPr>
        <w:t>. Ξέρετε ότι με αυτήν τη διάταξη θα μπορέσουμε να επαναφέρουμε αυτό το έγκλημα που κάνατε, να δώσουμε σίτιση στις σχολές ναυτικής εκπαίδευσης. Αυτό κάνει η τροπολογία την οποία λέτε να αποσύρουμε. Δεν φέρει τίποτα μυστικά της ΚΥΠ. Αυτό κάνετε!</w:t>
      </w:r>
    </w:p>
    <w:p w14:paraId="7E821B8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πω ότι καταργήσατε, κυρίες και κύριοι συνάδελφοι, με ψήφο το 2013 τις 200 από τις 280 θέσεις καθηγητών στις σχολές ναυτικής εκπαίδευσης; Ήρθαμε εμείς και πήραμε ωρομίσθιους -γιατί ξέρετε πολύ καλά ότι με το ΑΣΕΠ η διαδικασία δεν είναι απλή- για να καλύψουμε αυτές τις ανάγκες με 290 καθηγητές, γιατί ξέρετε ότι είχαν υποβαθμιστεί τα προγράμματα. Αυτήν τη στιγμή το Ίδρυμα «Ευγενίδη», σε συνεργασία με το Υπουργείο, έχει συγκροτήσει ομάδα εμπειρογνωμόνων για να αναβαθμίσουμε το ωρολόγιο πρόγραμμα. Συνδέσαμε τις σχολές για πρώτη φορά, κύριοι. </w:t>
      </w:r>
    </w:p>
    <w:p w14:paraId="7E821B8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Πήγατε ποτέ, κύριε </w:t>
      </w:r>
      <w:proofErr w:type="spellStart"/>
      <w:r>
        <w:rPr>
          <w:rFonts w:eastAsia="Times New Roman" w:cs="Times New Roman"/>
          <w:szCs w:val="24"/>
        </w:rPr>
        <w:t>Αρβανιτίδη</w:t>
      </w:r>
      <w:proofErr w:type="spellEnd"/>
      <w:r>
        <w:rPr>
          <w:rFonts w:eastAsia="Times New Roman" w:cs="Times New Roman"/>
          <w:szCs w:val="24"/>
        </w:rPr>
        <w:t xml:space="preserve">, στη σχολή της </w:t>
      </w:r>
      <w:proofErr w:type="spellStart"/>
      <w:r>
        <w:rPr>
          <w:rFonts w:eastAsia="Times New Roman" w:cs="Times New Roman"/>
          <w:szCs w:val="24"/>
        </w:rPr>
        <w:t>Μηχανιώνας</w:t>
      </w:r>
      <w:proofErr w:type="spellEnd"/>
      <w:r>
        <w:rPr>
          <w:rFonts w:eastAsia="Times New Roman" w:cs="Times New Roman"/>
          <w:szCs w:val="24"/>
        </w:rPr>
        <w:t xml:space="preserve"> και έρχεστε εδώ τώρα και μας λέτε αυτά τα ωραία πράγματα; Για να δούμε, λοιπόν, εάν επισκεφτήκατε ποτέ όλοι σας εδώ, όσοι είστε αντιπολίτευση, τις σχολές ναυτικής εκπαίδευσης. Κανένας!                                                                             </w:t>
      </w:r>
    </w:p>
    <w:p w14:paraId="7E821B8B"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Πολλές φορές.</w:t>
      </w:r>
    </w:p>
    <w:p w14:paraId="7E821B8C"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Καλά τώρα. Ξέρω εγώ αν έχετε πάει. Μην ανησυχείτε.</w:t>
      </w:r>
    </w:p>
    <w:p w14:paraId="7E821B8D"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Εσείς τώρα ήρθατε στο Υπουργείο. </w:t>
      </w:r>
    </w:p>
    <w:p w14:paraId="7E821B8E"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Ξέρω τι λέω! Δεν πήγατε ποτέ. Αυτή είναι η αλήθεια κι έρχεστε εδώ πέρα και λέτε. Τι λέτε; Άρρητα ρήματα, γιατί πραγματικά κάνουμε σοβαρή δουλειά. Βάλαμε σε όλα τα περιφερειακά προγράμματα χρήματα για τον εξοπλισμό των σχολών. Πεντέμισι εκατομμύρια βάλαμε για τη Σχολή του Ασπροπύργου. Συνδέσαμε για πρώτη φορά τα πανεπιστήμια και τα ΤΕΙ με τις σχολές. Για πρώτη φορά! Ανοίξαμε διάλογο με το εξειδικευμένο πανεπιστήμιο για τη ναυτική εκπαίδευση της Στοκχόλμης, το </w:t>
      </w:r>
      <w:r>
        <w:rPr>
          <w:rFonts w:eastAsia="Times New Roman"/>
          <w:szCs w:val="24"/>
          <w:lang w:val="en-US"/>
        </w:rPr>
        <w:t>IMO</w:t>
      </w:r>
      <w:r>
        <w:rPr>
          <w:rFonts w:eastAsia="Times New Roman"/>
          <w:szCs w:val="24"/>
        </w:rPr>
        <w:t>. Ποτέ δεν είχε γίνει. Αυτά γινόντουσαν! Και έρχεστε εδώ και λέτε και κλαίτε!</w:t>
      </w:r>
    </w:p>
    <w:p w14:paraId="7E821B8F" w14:textId="77777777" w:rsidR="00AB6C9A" w:rsidRDefault="00F80A0E">
      <w:pPr>
        <w:spacing w:after="0" w:line="600" w:lineRule="auto"/>
        <w:ind w:firstLine="720"/>
        <w:jc w:val="both"/>
        <w:rPr>
          <w:rFonts w:eastAsia="Times New Roman"/>
          <w:szCs w:val="24"/>
        </w:rPr>
      </w:pPr>
      <w:r>
        <w:rPr>
          <w:rFonts w:eastAsia="Times New Roman"/>
          <w:szCs w:val="24"/>
        </w:rPr>
        <w:t>Πανελλήνιες εξετάσεις: Ναι, κύριοι, θα πάμε σε μια βαθιά τομή για να αναβαθμίσουμε και δεν έχετε το πολιτικό κουράγιο ούτε αυτό να στηρίξετε. Δεν θα κάνουμε αυτά που γινόντουσαν μέχρι σήμερα. Υπογράψαμε μνημόνιο συνεργασίας με το Δημοκρίτειο Πανεπιστήμιο για πρώτη φορά και θα ζητήσουμε τη στήριξή του για να δημιουργήσουμε την ακαδημία, όχι στην Αθήνα, αλλά στις πιο ευαίσθητες περιοχές της χώρας, όπως είναι η Αλεξανδρούπολη.</w:t>
      </w:r>
    </w:p>
    <w:p w14:paraId="7E821B90" w14:textId="77777777" w:rsidR="00AB6C9A" w:rsidRDefault="00F80A0E">
      <w:pPr>
        <w:spacing w:after="0" w:line="600" w:lineRule="auto"/>
        <w:ind w:firstLine="720"/>
        <w:jc w:val="both"/>
        <w:rPr>
          <w:rFonts w:eastAsia="Times New Roman"/>
          <w:szCs w:val="24"/>
        </w:rPr>
      </w:pPr>
      <w:r>
        <w:rPr>
          <w:rFonts w:eastAsia="Times New Roman"/>
          <w:szCs w:val="24"/>
        </w:rPr>
        <w:t>Αυτά κάνει αυτή η Κυβέρνηση και τα τρέμετε αυτά, γιατί δεν τολμήσατε ποτέ να τα κάνετε.</w:t>
      </w:r>
    </w:p>
    <w:p w14:paraId="7E821B91"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Στα λόγια.</w:t>
      </w:r>
    </w:p>
    <w:p w14:paraId="7E821B92" w14:textId="77777777" w:rsidR="00AB6C9A" w:rsidRDefault="00F80A0E">
      <w:pPr>
        <w:spacing w:after="0"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Να το περιγράψετε στον νόμο, κύριε Υπουργέ.</w:t>
      </w:r>
    </w:p>
    <w:p w14:paraId="7E821B93"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Καλά, καλά.</w:t>
      </w:r>
    </w:p>
    <w:p w14:paraId="7E821B94" w14:textId="77777777" w:rsidR="00AB6C9A" w:rsidRDefault="00F80A0E">
      <w:pPr>
        <w:spacing w:after="0" w:line="600" w:lineRule="auto"/>
        <w:ind w:firstLine="720"/>
        <w:jc w:val="both"/>
        <w:rPr>
          <w:rFonts w:eastAsia="Times New Roman"/>
          <w:szCs w:val="24"/>
        </w:rPr>
      </w:pPr>
      <w:r>
        <w:rPr>
          <w:rFonts w:eastAsia="Times New Roman"/>
          <w:szCs w:val="24"/>
        </w:rPr>
        <w:t xml:space="preserve">Από το άρθρο 80 μέχρι το 85 υπάρχει μία σειρά διατάξεων που πραγματικά ευνοούν και δίνουν τη δυνατότητα επίλυσης προβλημάτων στους πολιτικούς υπαλλήλους, όπως και τη δυνατότητα να συμμετέχουν κι αυτοί σε θέσεις του εξωτερικού. Αυτό είναι κάτι που δεν είχε γίνει ποτέ. </w:t>
      </w:r>
    </w:p>
    <w:p w14:paraId="7E821B95" w14:textId="77777777" w:rsidR="00AB6C9A" w:rsidRDefault="00F80A0E">
      <w:pPr>
        <w:spacing w:after="0" w:line="600" w:lineRule="auto"/>
        <w:ind w:firstLine="720"/>
        <w:jc w:val="both"/>
        <w:rPr>
          <w:rFonts w:eastAsia="Times New Roman"/>
          <w:szCs w:val="24"/>
        </w:rPr>
      </w:pPr>
      <w:r>
        <w:rPr>
          <w:rFonts w:eastAsia="Times New Roman"/>
          <w:szCs w:val="24"/>
        </w:rPr>
        <w:t>Πάμε τώρα στα άρθρα 85 μέχρι 105. Κυρίες και κύριοι συνάδελφοι, τώρα τι να πω για το τέλος και για τα σκάφη αναψυχής;</w:t>
      </w:r>
    </w:p>
    <w:p w14:paraId="7E821B96" w14:textId="77777777" w:rsidR="00AB6C9A" w:rsidRDefault="00F80A0E">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Πλακιωτάκη</w:t>
      </w:r>
      <w:proofErr w:type="spellEnd"/>
      <w:r>
        <w:rPr>
          <w:rFonts w:eastAsia="Times New Roman"/>
          <w:szCs w:val="24"/>
        </w:rPr>
        <w:t xml:space="preserve">, ο ΣΥΡΙΖΑ κυβερνούσε όλα αυτά τα χρόνια που άνθιζαν στο Αιγαίο οι παράνομες ναυλώσεις χιλιάδων πλοίων; Αναγκάσατε τον κ. </w:t>
      </w:r>
      <w:proofErr w:type="spellStart"/>
      <w:r>
        <w:rPr>
          <w:rFonts w:eastAsia="Times New Roman"/>
          <w:szCs w:val="24"/>
        </w:rPr>
        <w:t>Στελλιάτο</w:t>
      </w:r>
      <w:proofErr w:type="spellEnd"/>
      <w:r>
        <w:rPr>
          <w:rFonts w:eastAsia="Times New Roman"/>
          <w:szCs w:val="24"/>
        </w:rPr>
        <w:t xml:space="preserve"> να σας λέει πως δεν υπήρξε εποχή όπως αυτή σήμερα. Λες να προσχώρησε στο ΣΥΡΙΖΑ ξαφνικά; Μπορεί! </w:t>
      </w:r>
    </w:p>
    <w:p w14:paraId="7E821B97" w14:textId="77777777" w:rsidR="00AB6C9A" w:rsidRDefault="00F80A0E">
      <w:pPr>
        <w:spacing w:after="0" w:line="600" w:lineRule="auto"/>
        <w:ind w:firstLine="720"/>
        <w:jc w:val="both"/>
        <w:rPr>
          <w:rFonts w:eastAsia="Times New Roman"/>
          <w:szCs w:val="24"/>
        </w:rPr>
      </w:pPr>
      <w:r>
        <w:rPr>
          <w:rFonts w:eastAsia="Times New Roman"/>
          <w:szCs w:val="24"/>
        </w:rPr>
        <w:t xml:space="preserve">Να σας πω και κάτι άλλο, το οποίο είπε και ο κ. Δημήτρης Καμμένος. Δεν μας είπατε πόσα εκατομμύρια ευρώ ξοδεύτηκαν στην περίοδό σας για επιδοτήσεις σκαφών καταμαράν, τα οποία έπρεπε να επιτελούν άλλον σκοπό και άλλον επιτελούν. Δεν μας το είπατε αυτό. Αλλά αν μας ακούει τώρα κάποιος εισαγγελέας, οφείλει αύριο το πρωί να ξεκινήσει διαδικασία, διότι ξοδεύτηκαν εκατομμύρια ευρώ κι έγιναν πλούσιοι κάποιοι και απέκτησαν καταμαράν. Όλα αυτά κάνετε πως δεν τα ξέρετε. Δεν τα είπατε ποτέ. Για να δούμε, λοιπόν, ποιοι κύριοι καλοί τα πήρανε αυτά και γιατί δεν υπηρετούν τον σκοπό για τον οποίο επιδοτήθηκαν. Θα μας πείτε τίποτα στη δευτερολογία σας και γι’ αυτό; </w:t>
      </w:r>
    </w:p>
    <w:p w14:paraId="7E821B98" w14:textId="77777777" w:rsidR="00AB6C9A" w:rsidRDefault="00F80A0E">
      <w:pPr>
        <w:spacing w:after="0" w:line="600" w:lineRule="auto"/>
        <w:ind w:firstLine="720"/>
        <w:jc w:val="both"/>
        <w:rPr>
          <w:rFonts w:eastAsia="Times New Roman"/>
          <w:szCs w:val="24"/>
        </w:rPr>
      </w:pPr>
      <w:r>
        <w:rPr>
          <w:rFonts w:eastAsia="Times New Roman"/>
          <w:szCs w:val="24"/>
        </w:rPr>
        <w:t xml:space="preserve">Το τέλος δεν αφορά τα πλοία που είναι σε ακινησία και το ξέρει και ο κ. </w:t>
      </w:r>
      <w:proofErr w:type="spellStart"/>
      <w:r>
        <w:rPr>
          <w:rFonts w:eastAsia="Times New Roman"/>
          <w:szCs w:val="24"/>
        </w:rPr>
        <w:t>Κατσικάδης</w:t>
      </w:r>
      <w:proofErr w:type="spellEnd"/>
      <w:r>
        <w:rPr>
          <w:rFonts w:eastAsia="Times New Roman"/>
          <w:szCs w:val="24"/>
        </w:rPr>
        <w:t xml:space="preserve">, όπως ξέρουμε ότι έχουν πάρει εκπτώσεις μέχρι και 55%. Κανένας από αυτούς του φορείς δεν διαμαρτύρεται. Όλοι κατανοούν τι επιχειρούμε, σε ένα πνεύμα συνεννόησης και συνεργασίας. </w:t>
      </w:r>
    </w:p>
    <w:p w14:paraId="7E821B99" w14:textId="77777777" w:rsidR="00AB6C9A" w:rsidRDefault="00F80A0E">
      <w:pPr>
        <w:spacing w:after="0" w:line="600" w:lineRule="auto"/>
        <w:ind w:firstLine="720"/>
        <w:jc w:val="both"/>
        <w:rPr>
          <w:rFonts w:eastAsia="Times New Roman"/>
          <w:szCs w:val="24"/>
        </w:rPr>
      </w:pPr>
      <w:r>
        <w:rPr>
          <w:rFonts w:eastAsia="Times New Roman"/>
          <w:szCs w:val="24"/>
        </w:rPr>
        <w:t xml:space="preserve">Να πω για τις λιμενικές εγκαταστάσεις. Από τότε που ιδρύθηκε το ελληνικό κράτος μπορείτε να μας πείτε στη </w:t>
      </w:r>
      <w:proofErr w:type="spellStart"/>
      <w:r>
        <w:rPr>
          <w:rFonts w:eastAsia="Times New Roman"/>
          <w:szCs w:val="24"/>
        </w:rPr>
        <w:t>δευτερομιλία</w:t>
      </w:r>
      <w:proofErr w:type="spellEnd"/>
      <w:r>
        <w:rPr>
          <w:rFonts w:eastAsia="Times New Roman"/>
          <w:szCs w:val="24"/>
        </w:rPr>
        <w:t xml:space="preserve"> σας, κύριε </w:t>
      </w:r>
      <w:proofErr w:type="spellStart"/>
      <w:r>
        <w:rPr>
          <w:rFonts w:eastAsia="Times New Roman"/>
          <w:szCs w:val="24"/>
        </w:rPr>
        <w:t>Πλακιωτάκη</w:t>
      </w:r>
      <w:proofErr w:type="spellEnd"/>
      <w:r>
        <w:rPr>
          <w:rFonts w:eastAsia="Times New Roman"/>
          <w:szCs w:val="24"/>
        </w:rPr>
        <w:t xml:space="preserve">, πόσα λιμάνια είχαν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στη χώρα; </w:t>
      </w:r>
    </w:p>
    <w:p w14:paraId="7E821B9A"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Για την «</w:t>
      </w:r>
      <w:r>
        <w:rPr>
          <w:rFonts w:eastAsia="Times New Roman"/>
          <w:szCs w:val="24"/>
          <w:lang w:val="en-US"/>
        </w:rPr>
        <w:t>COSCO</w:t>
      </w:r>
      <w:r>
        <w:rPr>
          <w:rFonts w:eastAsia="Times New Roman"/>
          <w:szCs w:val="24"/>
        </w:rPr>
        <w:t>» θα μας πείτε τίποτα;</w:t>
      </w:r>
    </w:p>
    <w:p w14:paraId="7E821B9B"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Για να καταλάβετε τι κάνατε όλα αυτά τα χρόνια! </w:t>
      </w:r>
    </w:p>
    <w:p w14:paraId="7E821B9C"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Πολλά κάναμε. </w:t>
      </w:r>
    </w:p>
    <w:p w14:paraId="7E821B9D"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Ήσασταν τουρίστες σε αυτό το Υπουργείο. </w:t>
      </w:r>
    </w:p>
    <w:p w14:paraId="7E821B9E" w14:textId="77777777" w:rsidR="00AB6C9A" w:rsidRDefault="00F80A0E">
      <w:pPr>
        <w:spacing w:after="0" w:line="600" w:lineRule="auto"/>
        <w:ind w:firstLine="720"/>
        <w:jc w:val="both"/>
        <w:rPr>
          <w:rFonts w:eastAsia="Times New Roman"/>
          <w:b/>
          <w:szCs w:val="24"/>
        </w:rPr>
      </w:pPr>
      <w:r>
        <w:rPr>
          <w:rFonts w:eastAsia="Times New Roman"/>
          <w:b/>
          <w:szCs w:val="24"/>
        </w:rPr>
        <w:t>ΙΩΑΝΝΗΣ ΠΛΑΚΙΩΤΑΚΗΣ:</w:t>
      </w:r>
      <w:r>
        <w:rPr>
          <w:rFonts w:eastAsia="Times New Roman"/>
          <w:szCs w:val="24"/>
        </w:rPr>
        <w:t xml:space="preserve"> Ευτυχώς που ήρθατε εσείς!</w:t>
      </w:r>
      <w:r>
        <w:rPr>
          <w:rFonts w:eastAsia="Times New Roman"/>
          <w:b/>
          <w:szCs w:val="24"/>
        </w:rPr>
        <w:t xml:space="preserve"> </w:t>
      </w:r>
    </w:p>
    <w:p w14:paraId="7E821B9F"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Βόλτες κάνατε με κότερα στο Αιγαίο. Αυτά κάνατε! </w:t>
      </w:r>
    </w:p>
    <w:p w14:paraId="7E821BA0"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Και κάποιος άλλος ήταν Υφυπουργός!</w:t>
      </w:r>
    </w:p>
    <w:p w14:paraId="7E821BA1"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Αυτό το Υπουργείο δουλεύει κι έχει γίνει στρατηγείο και να σας πω και κάτι ακόμα; Μέχρι σήμερα έχω δει </w:t>
      </w:r>
      <w:proofErr w:type="spellStart"/>
      <w:r>
        <w:rPr>
          <w:rFonts w:eastAsia="Times New Roman"/>
          <w:szCs w:val="24"/>
        </w:rPr>
        <w:t>εκατόν</w:t>
      </w:r>
      <w:proofErr w:type="spellEnd"/>
      <w:r>
        <w:rPr>
          <w:rFonts w:eastAsia="Times New Roman"/>
          <w:szCs w:val="24"/>
        </w:rPr>
        <w:t xml:space="preserve"> ογδόντα δύο φορείς άμεσα και έμμεσα εμπλεκόμενους με τα ζητήματα της ναυτιλίας. Φέρτε μου έναν φορέα που σας καταγγέλλει τον Υπουργό, για να δούμε τι δουλειά κάνουμε εμείς και τι δουλειά κάνετε εσείς. Έναν φορέα πείτε μου. Λες να γίνανε όλοι </w:t>
      </w:r>
      <w:proofErr w:type="spellStart"/>
      <w:r>
        <w:rPr>
          <w:rFonts w:eastAsia="Times New Roman"/>
          <w:szCs w:val="24"/>
        </w:rPr>
        <w:t>συριζαίοι</w:t>
      </w:r>
      <w:proofErr w:type="spellEnd"/>
      <w:r>
        <w:rPr>
          <w:rFonts w:eastAsia="Times New Roman"/>
          <w:szCs w:val="24"/>
        </w:rPr>
        <w:t>; Μπορεί.</w:t>
      </w:r>
    </w:p>
    <w:p w14:paraId="7E821BA2" w14:textId="77777777" w:rsidR="00AB6C9A" w:rsidRDefault="00F80A0E">
      <w:pPr>
        <w:spacing w:after="0" w:line="600" w:lineRule="auto"/>
        <w:ind w:firstLine="720"/>
        <w:jc w:val="both"/>
        <w:rPr>
          <w:rFonts w:eastAsia="Times New Roman" w:cs="Times New Roman"/>
          <w:szCs w:val="24"/>
        </w:rPr>
      </w:pPr>
      <w:r>
        <w:rPr>
          <w:rFonts w:eastAsia="Times New Roman"/>
          <w:szCs w:val="24"/>
        </w:rPr>
        <w:t xml:space="preserve">Πραγματικά, λοιπόν, σε αυτά τα άρθρα που αφορούν τις λιμενικές εγκαταστάσεις επιλύονται χρονίζοντα προβλήματα. </w:t>
      </w:r>
      <w:r>
        <w:rPr>
          <w:rFonts w:eastAsia="Times New Roman" w:cs="Times New Roman"/>
          <w:szCs w:val="24"/>
        </w:rPr>
        <w:t>Να τα ακούσει ο ελληνικός λαός. Πολλά λιμενικά ταμεία είχαν χρήματα και τη δυνατότητα να κάνουν έργα και λόγω αυτής της εκκρεμότητας, που δεν τόλμησε κανείς να την πειράξει όλα αυτά χρόνια, δεν μπορούσαν να βελτιώσουν τις υποδομές τους. Κατά τα άλλα, εσείς κάνατε αναπτυξιακές πολιτικές.</w:t>
      </w:r>
    </w:p>
    <w:p w14:paraId="7E821BA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Αυτή είναι αναπτυξιακή παρέμβαση, κυρίες και κύριοι συνάδελφοι, βαθιά αναπτυξιακή παρέμβαση που επιλύει προβλήματα που δημιουργήθηκαν από την ίδρυση του ελληνικού κράτους και έρχεστε εδώ και μας λέτε «μ’ άλλα λόγια να αγαπιόμαστε». </w:t>
      </w:r>
    </w:p>
    <w:p w14:paraId="7E821BA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Σχετικά με το άρθρο 103 θέλω να πω τα εξής. Κυρίες και κύριοι συνάδελφοι, δίνουμε τη δυνατότητα στα μικρά νησιά να έχουν έσοδα και να βάλουν τάξη σε μία αναρχία που υπήρχε και που βόλευε εκείνους που δεν ήθελαν να πληρώσουν. Δίνουμε τη δυνατότητα σε όλα αυτά τα μικρά νησιά. Το ξέρουν τα πενήντα αυτά νησιά που είναι κάτω από πέντε χιλιάδες. Για πρώτη φορά τολμήσαμε και συνέχισε και ο Παναγιώτης Σκουρλέτης, ώστε να τους χρηματοδοτήσουμε βελτιώνοντας τους δείκτες που τους αδικούσαν. Αυτά τα έκανε αυτή η Κυβέρνηση για αυτά τα μικρά νησιά που είδαν άσπρη μέρα.</w:t>
      </w:r>
    </w:p>
    <w:p w14:paraId="7E821BA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Ξέρετε, κυρίες και κύριοι συνάδελφοι, τι μου είπε ο δήμαρχος Οινουσσών όταν πήγα να επισκεφτώ το νησί; «Κύριε Υπουργέ, όταν ήμουν νέος ρωτούσα τον πατέρα μου που είχε ένα μπακάλικο στην παραλία: «Αυτό το μεγάλο πλοίο γιατί δεν σταματάει ποτέ στις Οινούσσες;» Και μου έλεγε ότι είναι όνειρο θερινής νυκτός. Τώρα, λοιπόν, που από την εποχή του </w:t>
      </w:r>
      <w:proofErr w:type="spellStart"/>
      <w:r>
        <w:rPr>
          <w:rFonts w:eastAsia="Times New Roman" w:cs="Times New Roman"/>
          <w:szCs w:val="24"/>
        </w:rPr>
        <w:t>Δρίτσα</w:t>
      </w:r>
      <w:proofErr w:type="spellEnd"/>
      <w:r>
        <w:rPr>
          <w:rFonts w:eastAsia="Times New Roman" w:cs="Times New Roman"/>
          <w:szCs w:val="24"/>
        </w:rPr>
        <w:t xml:space="preserve"> το πλοίο μπήκε σε αυτήν τη γραμμή και πάει στις Οινούσσες, πάω στον τάφο του πατέρα μου και του λέω: «Πατέρα το πλοίο ήρθε»».</w:t>
      </w:r>
    </w:p>
    <w:p w14:paraId="7E821BA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Ξέρετε τι σημαίνει αυτό γι’ αυτό το νησί ή για τα Ψαρά ή για άλλα μικρά νησιά; Και έρχεστε εδώ και λέτε τι κάνει αυτό το νομοσχέδιο; Αυτά κάνει αυτό το νομοσχέδιο. Απαντάει στα χρονίζοντα προβλήματα της κοινωνίας. Γι’ αυτό και ήρθε ο κ. Πατούλης, που εκπροσωπεί την τοπική αυτοδιοίκηση, και στήριξε πλήρως το νομοσχέδιο, γιατί αναγνωρίζει ο άνθρωπος ότι αυτές οι διατάξεις λύνουν αυτά τα προβλήματα κι εσείς περί αλλού τυρβάζετε.</w:t>
      </w:r>
    </w:p>
    <w:p w14:paraId="7E821BA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άρθρο 106, ή μάλλον το 105 με την </w:t>
      </w:r>
      <w:proofErr w:type="spellStart"/>
      <w:r>
        <w:rPr>
          <w:rFonts w:eastAsia="Times New Roman" w:cs="Times New Roman"/>
          <w:szCs w:val="24"/>
        </w:rPr>
        <w:t>αναρίθμηση</w:t>
      </w:r>
      <w:proofErr w:type="spellEnd"/>
      <w:r>
        <w:rPr>
          <w:rFonts w:eastAsia="Times New Roman" w:cs="Times New Roman"/>
          <w:szCs w:val="24"/>
        </w:rPr>
        <w:t xml:space="preserve"> …</w:t>
      </w:r>
    </w:p>
    <w:p w14:paraId="7E821BA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Υπουργέ, είστε στα είκοσι επτά λεπτά, ενώ </w:t>
      </w:r>
      <w:proofErr w:type="spellStart"/>
      <w:r>
        <w:rPr>
          <w:rFonts w:eastAsia="Times New Roman" w:cs="Times New Roman"/>
          <w:szCs w:val="24"/>
        </w:rPr>
        <w:t>δικαιούσασταν</w:t>
      </w:r>
      <w:proofErr w:type="spellEnd"/>
      <w:r>
        <w:rPr>
          <w:rFonts w:eastAsia="Times New Roman" w:cs="Times New Roman"/>
          <w:szCs w:val="24"/>
        </w:rPr>
        <w:t xml:space="preserve"> δεκαοκτώ. Παίρνετε χρόνο και από...</w:t>
      </w:r>
    </w:p>
    <w:p w14:paraId="7E821BA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Όπως ξέρετε, δεν έχω κείμενο. </w:t>
      </w:r>
    </w:p>
    <w:p w14:paraId="7E821BA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Το γνωρίζω.</w:t>
      </w:r>
    </w:p>
    <w:p w14:paraId="7E821BA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Τελειώνω. Λίγη ανοχή, κύριε Πρόεδρε.</w:t>
      </w:r>
    </w:p>
    <w:p w14:paraId="7E821BA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Ολοκληρώστε, κύριε Υπουργέ.</w:t>
      </w:r>
    </w:p>
    <w:p w14:paraId="7E821BA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Η Επιστημονική Επιτροπή της Βουλής δίνει τη δυνατότητα με αυτά που λέει να απαντηθούν οι απορίες που υπάρχουν. Η διάταξη αυτή είναι η διάταξη με τη μεγαλύτερη διαφάνεια. Χαίρομαι που το κομμουνιστικό κόμμα την ψηφίζει, απ’ ό,τι άκουσα, γιατί πραγματικά ανοίγει αυτόν τον χώρο που ξέρετε πολύ καλά όλα αυτά τα χρόνια πώς λειτουργούσε. Διαβάστε την καλά και σκεφτείτε τι θα κάνετε μέχρι το τέλος της ψηφοφορίας.</w:t>
      </w:r>
    </w:p>
    <w:p w14:paraId="7E821BA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Σχετικά με τις υπόλοιπες διατάξεις από το 106 έως το 109, θέλω να πω τα εξής:</w:t>
      </w:r>
    </w:p>
    <w:p w14:paraId="7E821BA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πραγματικά αυτή η διάταξη για την οποία μιλάω δεν ήρθε ξαφνικά στη Βουλή. Η διάταξη για τους ελληνικούς νηογνώμονες ήρθε κι άλλη φορά, κύριε </w:t>
      </w:r>
      <w:proofErr w:type="spellStart"/>
      <w:r>
        <w:rPr>
          <w:rFonts w:eastAsia="Times New Roman" w:cs="Times New Roman"/>
          <w:szCs w:val="24"/>
        </w:rPr>
        <w:t>Αρβανιτίδη</w:t>
      </w:r>
      <w:proofErr w:type="spellEnd"/>
      <w:r>
        <w:rPr>
          <w:rFonts w:eastAsia="Times New Roman" w:cs="Times New Roman"/>
          <w:szCs w:val="24"/>
        </w:rPr>
        <w:t xml:space="preserve">, -δεν ξέρω αν είναι εδώ ο κ. </w:t>
      </w:r>
      <w:proofErr w:type="spellStart"/>
      <w:r>
        <w:rPr>
          <w:rFonts w:eastAsia="Times New Roman" w:cs="Times New Roman"/>
          <w:szCs w:val="24"/>
        </w:rPr>
        <w:t>Αρβανιτίδης</w:t>
      </w:r>
      <w:proofErr w:type="spellEnd"/>
      <w:r>
        <w:rPr>
          <w:rFonts w:eastAsia="Times New Roman" w:cs="Times New Roman"/>
          <w:szCs w:val="24"/>
        </w:rPr>
        <w:t>- ήρθε από την εποχή του κ. Διαμαντίδη. Δεν ήρθε τότε που είπατε. Διαβάστε καλά την υπουργική απόφαση του κ. Διαμαντίδη. Δεν λέμε τίποτα περισσότερο.</w:t>
      </w:r>
    </w:p>
    <w:p w14:paraId="7E821BB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Λέμε, λοιπόν, ότι αυτήν τη στιγμή αλλάζουμε το καθεστώς των ελληνικών νηογνωμόνων. Εδώ οφείλουν οι Έλληνες εφοπλιστές, όπως τους στηρίζει η ελληνική Κυβέρνηση στα ζητήματα που τους απασχολούν στην Ευρώπη, επιτέλους να βάλουν κι αυτοί το χέρι στην τσέπη και να συνεργαστούν για να αποκτήσει η χώρα με τη μεγαλύτερη ναυτιλία ένα επίσημο διεθνή νηογνώμονα και όχι αυτά τα </w:t>
      </w:r>
      <w:proofErr w:type="spellStart"/>
      <w:r>
        <w:rPr>
          <w:rFonts w:eastAsia="Times New Roman" w:cs="Times New Roman"/>
          <w:szCs w:val="24"/>
        </w:rPr>
        <w:t>παραμάγαζα</w:t>
      </w:r>
      <w:proofErr w:type="spellEnd"/>
      <w:r>
        <w:rPr>
          <w:rFonts w:eastAsia="Times New Roman" w:cs="Times New Roman"/>
          <w:szCs w:val="24"/>
        </w:rPr>
        <w:t xml:space="preserve">. </w:t>
      </w:r>
    </w:p>
    <w:p w14:paraId="7E821BB1" w14:textId="77777777" w:rsidR="00AB6C9A" w:rsidRDefault="00F80A0E">
      <w:pPr>
        <w:spacing w:after="0" w:line="600" w:lineRule="auto"/>
        <w:ind w:firstLine="720"/>
        <w:jc w:val="both"/>
        <w:rPr>
          <w:rFonts w:eastAsia="Times New Roman"/>
          <w:szCs w:val="24"/>
        </w:rPr>
      </w:pPr>
      <w:r>
        <w:rPr>
          <w:rFonts w:eastAsia="Times New Roman"/>
          <w:szCs w:val="24"/>
        </w:rPr>
        <w:t>Είναι ντροπή σε αυτό το Κοινοβούλιο να ανεβαίνουν στο Βήμα Βουλευτές που εκλέγονται από τον ελληνικό λαό και να λένε: «Όχι, μην αλλάζετε αυτό το καθεστώς». Είναι ντροπή, είναι αίσχος!</w:t>
      </w:r>
    </w:p>
    <w:p w14:paraId="7E821BB2" w14:textId="77777777" w:rsidR="00AB6C9A" w:rsidRDefault="00F80A0E">
      <w:pPr>
        <w:spacing w:after="0" w:line="600" w:lineRule="auto"/>
        <w:ind w:firstLine="720"/>
        <w:jc w:val="both"/>
        <w:rPr>
          <w:rFonts w:eastAsia="Times New Roman"/>
          <w:szCs w:val="24"/>
        </w:rPr>
      </w:pPr>
      <w:r>
        <w:rPr>
          <w:rFonts w:eastAsia="Times New Roman"/>
          <w:szCs w:val="24"/>
        </w:rPr>
        <w:t xml:space="preserve">Ξέρουμε πολύ καλά τι γινόταν και το ξέρετε και εσείς. </w:t>
      </w:r>
      <w:proofErr w:type="spellStart"/>
      <w:r>
        <w:rPr>
          <w:rFonts w:eastAsia="Times New Roman"/>
          <w:szCs w:val="24"/>
        </w:rPr>
        <w:t>Παραμάγαζα</w:t>
      </w:r>
      <w:proofErr w:type="spellEnd"/>
      <w:r>
        <w:rPr>
          <w:rFonts w:eastAsia="Times New Roman"/>
          <w:szCs w:val="24"/>
        </w:rPr>
        <w:t xml:space="preserve"> πραγματικά ήταν και τώρα βάζουμε ένα πλαίσιο και τους λέμε: «Κύριοι προσαρμοστείτε στα νέα δεδομένα, αλλιώς θα κλείσετε». Τους δίνουμε, λοιπόν, αυτό το χρονικό περιθώριο που τους έδινε και η απόφαση του κ. Διαμαντίδη, η οποία καταργήθηκε μετά. Δεν θέλω να κάνω περισσότερα σχόλια. </w:t>
      </w:r>
    </w:p>
    <w:p w14:paraId="7E821BB3" w14:textId="77777777" w:rsidR="00AB6C9A" w:rsidRDefault="00F80A0E">
      <w:pPr>
        <w:spacing w:after="0" w:line="600" w:lineRule="auto"/>
        <w:ind w:firstLine="720"/>
        <w:jc w:val="both"/>
        <w:rPr>
          <w:rFonts w:eastAsia="Times New Roman"/>
          <w:szCs w:val="24"/>
        </w:rPr>
      </w:pPr>
      <w:r>
        <w:rPr>
          <w:rFonts w:eastAsia="Times New Roman"/>
          <w:szCs w:val="24"/>
        </w:rPr>
        <w:t xml:space="preserve">Ήρθε, λοιπόν, αυτήν τη στιγμή η διάταξη και λέει ότι πρέπει να προσαρμοστούν. Ακούω, λοιπόν, γκρίνια για τα κλιμάκια. </w:t>
      </w:r>
    </w:p>
    <w:p w14:paraId="7E821BB4" w14:textId="77777777" w:rsidR="00AB6C9A" w:rsidRDefault="00F80A0E">
      <w:pPr>
        <w:spacing w:after="0" w:line="600" w:lineRule="auto"/>
        <w:ind w:firstLine="720"/>
        <w:jc w:val="both"/>
        <w:rPr>
          <w:rFonts w:eastAsia="Times New Roman"/>
          <w:szCs w:val="24"/>
        </w:rPr>
      </w:pPr>
      <w:r>
        <w:rPr>
          <w:rFonts w:eastAsia="Times New Roman"/>
          <w:szCs w:val="24"/>
        </w:rPr>
        <w:t xml:space="preserve">Τι γινόταν μέχρι σήμερα, κυρίες και κύριοι συνάδελφοι; Εξωτερικοί συνεργάτες έμπαιναν. Και τώρα τι λέει η διάταξη; Με όλο το σεβασμό, αλλά με αναγκάζετε να σας λέω ότι δεν διαβάζετε. Τι λέει η διάταξη; Λέει ότι πρέπει όλοι αυτοί, μόλις θα αναλάβουν αυτήν την αρμοδιότητα, να έχουν τριάντα μόνιμους υπαλλήλους ο καθένας, που σημαίνει ότι θα μπορούν να οργανώσουν δίκτυα. Μιλάει για δίκτυα, για υποχρεώσεις πλέον. Εάν δεν τα έχουν αυτά, δεν θα μπορούν να πάρουν </w:t>
      </w:r>
      <w:proofErr w:type="spellStart"/>
      <w:r>
        <w:rPr>
          <w:rFonts w:eastAsia="Times New Roman"/>
          <w:szCs w:val="24"/>
        </w:rPr>
        <w:t>αδειοδότηση</w:t>
      </w:r>
      <w:proofErr w:type="spellEnd"/>
      <w:r>
        <w:rPr>
          <w:rFonts w:eastAsia="Times New Roman"/>
          <w:szCs w:val="24"/>
        </w:rPr>
        <w:t>. Είναι σαφείς και καθαρές εξηγήσεις.</w:t>
      </w:r>
    </w:p>
    <w:p w14:paraId="7E821BB5" w14:textId="77777777" w:rsidR="00AB6C9A" w:rsidRDefault="00F80A0E">
      <w:pPr>
        <w:spacing w:after="0" w:line="600" w:lineRule="auto"/>
        <w:ind w:firstLine="720"/>
        <w:jc w:val="both"/>
        <w:rPr>
          <w:rFonts w:eastAsia="Times New Roman"/>
          <w:szCs w:val="24"/>
        </w:rPr>
      </w:pPr>
      <w:r>
        <w:rPr>
          <w:rFonts w:eastAsia="Times New Roman"/>
          <w:szCs w:val="24"/>
        </w:rPr>
        <w:t xml:space="preserve">Τώρα για την ηλικία των πλοίων. Εγώ περίμενα ειλικρινά να ακούσω εδώ συναδέλφους να λένε: «Μπράβο, επιτέλους», γιατί και αυτή η διάταξη ήρθε πολλές φορές στη Βουλή και κάτι γινόταν την τελευταία στιγμή, κάποιες δυνάμεις περίεργες, σκοτεινές και την έπαιρναν πίσω. Ε, λοιπόν, τώρα θα ψηφιστεί. </w:t>
      </w:r>
    </w:p>
    <w:p w14:paraId="7E821BB6" w14:textId="77777777" w:rsidR="00AB6C9A" w:rsidRDefault="00F80A0E">
      <w:pPr>
        <w:spacing w:after="0" w:line="600" w:lineRule="auto"/>
        <w:ind w:firstLine="720"/>
        <w:jc w:val="both"/>
        <w:rPr>
          <w:rFonts w:eastAsia="Times New Roman"/>
          <w:szCs w:val="24"/>
        </w:rPr>
      </w:pPr>
      <w:r>
        <w:rPr>
          <w:rFonts w:eastAsia="Times New Roman"/>
          <w:szCs w:val="24"/>
        </w:rPr>
        <w:t xml:space="preserve">Και επειδή μου είπατε για την Ευρώπη, σας είπα να έρχεστε διαβασμένοι στη Βουλή. Στην Ευρώπη, πράγματι, δεν υπάρχει τέτοια διάταξη. Τι υπάρχει, όμως; Όλοι οι κανονισμοί των διυλιστηρίων δεν δέχονται πλοία πάνω από είκοσι χρόνων. Αυτό υπάρχει. Οφείλετε να το ξέρετε. </w:t>
      </w:r>
    </w:p>
    <w:p w14:paraId="7E821BB7" w14:textId="77777777" w:rsidR="00AB6C9A" w:rsidRDefault="00F80A0E">
      <w:pPr>
        <w:spacing w:after="0" w:line="600" w:lineRule="auto"/>
        <w:ind w:firstLine="720"/>
        <w:jc w:val="both"/>
        <w:rPr>
          <w:rFonts w:eastAsia="Times New Roman"/>
          <w:szCs w:val="24"/>
        </w:rPr>
      </w:pPr>
      <w:r>
        <w:rPr>
          <w:rFonts w:eastAsia="Times New Roman"/>
          <w:szCs w:val="24"/>
        </w:rPr>
        <w:t>Άρα λοιπόν, όταν και εμάς τα διυλιστήρια μας θα πάρουν μία τέτοια απόφαση, δεν θα χρειάζεται αυτή η διάταξη, τώρα όμως πρέπει να μπει, διότι ξέρετε πολύ καλά ότι τα περισσότερα απ’ αυτά τα πλοία είναι «</w:t>
      </w:r>
      <w:proofErr w:type="spellStart"/>
      <w:r>
        <w:rPr>
          <w:rFonts w:eastAsia="Times New Roman"/>
          <w:szCs w:val="24"/>
        </w:rPr>
        <w:t>σαπάκια</w:t>
      </w:r>
      <w:proofErr w:type="spellEnd"/>
      <w:r>
        <w:rPr>
          <w:rFonts w:eastAsia="Times New Roman"/>
          <w:szCs w:val="24"/>
        </w:rPr>
        <w:t>». Αυτή είναι η αλήθεια. Λοιπόν, όσο και αν τα βελτιώσουμε, ένα πλοίο πενήντα πέντε χρονών, εξήντα χρονών καταλαβαίνετε ότι δεν είναι ένα πλοίο που μπορεί να διορθωθεί, ό,τι και να του προσθέσεις.</w:t>
      </w:r>
    </w:p>
    <w:p w14:paraId="7E821BB8" w14:textId="77777777" w:rsidR="00AB6C9A" w:rsidRDefault="00F80A0E">
      <w:pPr>
        <w:spacing w:after="0" w:line="600" w:lineRule="auto"/>
        <w:ind w:firstLine="720"/>
        <w:jc w:val="both"/>
        <w:rPr>
          <w:rFonts w:eastAsia="Times New Roman"/>
          <w:szCs w:val="24"/>
        </w:rPr>
      </w:pPr>
      <w:proofErr w:type="spellStart"/>
      <w:r>
        <w:rPr>
          <w:rFonts w:eastAsia="Times New Roman"/>
          <w:szCs w:val="24"/>
        </w:rPr>
        <w:t>Πετρέλευση</w:t>
      </w:r>
      <w:proofErr w:type="spellEnd"/>
      <w:r>
        <w:rPr>
          <w:rFonts w:eastAsia="Times New Roman"/>
          <w:szCs w:val="24"/>
        </w:rPr>
        <w:t xml:space="preserve">. Για πρώτη φορά υποχρεούνται να δίνουν στίγμα. Ξέρετε τι γινόταν με την </w:t>
      </w:r>
      <w:proofErr w:type="spellStart"/>
      <w:r>
        <w:rPr>
          <w:rFonts w:eastAsia="Times New Roman"/>
          <w:szCs w:val="24"/>
        </w:rPr>
        <w:t>πετρέλευση</w:t>
      </w:r>
      <w:proofErr w:type="spellEnd"/>
      <w:r>
        <w:rPr>
          <w:rFonts w:eastAsia="Times New Roman"/>
          <w:szCs w:val="24"/>
        </w:rPr>
        <w:t xml:space="preserve">; Σε όσα σημεία δεν έπιανε το σήμα πήγαιναν και γινόντουσαν οι </w:t>
      </w:r>
      <w:proofErr w:type="spellStart"/>
      <w:r>
        <w:rPr>
          <w:rFonts w:eastAsia="Times New Roman"/>
          <w:szCs w:val="24"/>
        </w:rPr>
        <w:t>πετρελεύσεις</w:t>
      </w:r>
      <w:proofErr w:type="spellEnd"/>
      <w:r>
        <w:rPr>
          <w:rFonts w:eastAsia="Times New Roman"/>
          <w:szCs w:val="24"/>
        </w:rPr>
        <w:t xml:space="preserve">. Αυτό γινόταν. Γι’ αυτό υπάρχει τόσο μεγάλη αντίδραση από διάφορους κύκλους για τις διατάξεις αυτού του νομοσχεδίου, γιατί έρχεται σε σύγκρουση με πολλά και σκοτεινά συμφέροντα. Αυτή είναι η αλήθεια και αυτή είναι η πραγματικότητα. Δεν σας άκουσα να κάνετε σχόλια γι’ αυτό το πράγμα. </w:t>
      </w:r>
    </w:p>
    <w:p w14:paraId="7E821BB9" w14:textId="77777777" w:rsidR="00AB6C9A" w:rsidRDefault="00F80A0E">
      <w:pPr>
        <w:spacing w:after="0" w:line="600" w:lineRule="auto"/>
        <w:ind w:firstLine="720"/>
        <w:jc w:val="both"/>
        <w:rPr>
          <w:rFonts w:eastAsia="Times New Roman"/>
          <w:szCs w:val="24"/>
        </w:rPr>
      </w:pPr>
      <w:r>
        <w:rPr>
          <w:rFonts w:eastAsia="Times New Roman"/>
          <w:szCs w:val="24"/>
        </w:rPr>
        <w:t>Άκουσα και τον αγαπητό μου παλιό φίλο και συνάδελφο τον κ. Καρρά. Κύριε Καρρά, και εσύ πιάστηκες αδιάβαστος.</w:t>
      </w:r>
    </w:p>
    <w:p w14:paraId="7E821BBA" w14:textId="77777777" w:rsidR="00AB6C9A" w:rsidRDefault="00F80A0E">
      <w:pPr>
        <w:spacing w:after="0" w:line="600" w:lineRule="auto"/>
        <w:ind w:firstLine="720"/>
        <w:jc w:val="both"/>
        <w:rPr>
          <w:rFonts w:eastAsia="Times New Roman"/>
          <w:szCs w:val="24"/>
        </w:rPr>
      </w:pPr>
      <w:r>
        <w:rPr>
          <w:rFonts w:eastAsia="Times New Roman"/>
          <w:b/>
          <w:szCs w:val="24"/>
        </w:rPr>
        <w:t>ΓΕΩΡΓΙΟΣ – ΔΗΜΗΤΡΙΟΣ ΚΑΡΡΑΣ:</w:t>
      </w:r>
      <w:r>
        <w:rPr>
          <w:rFonts w:eastAsia="Times New Roman"/>
          <w:szCs w:val="24"/>
        </w:rPr>
        <w:t xml:space="preserve"> Μην το λες!</w:t>
      </w:r>
    </w:p>
    <w:p w14:paraId="7E821BBB" w14:textId="77777777" w:rsidR="00AB6C9A" w:rsidRDefault="00F80A0E">
      <w:pPr>
        <w:spacing w:after="0"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Άκουσέ με τώρα. Είναι ίσως το μόνο νομοσχέδιο που για πρώτη φορά έρχεται στη Βουλή και προβλέπει υποχρεωτική χρονική διάρκεια για την έκδοση των κανονιστικών πράξεων και των διαταγμάτων.</w:t>
      </w:r>
    </w:p>
    <w:p w14:paraId="7E821BBC" w14:textId="77777777" w:rsidR="00AB6C9A" w:rsidRDefault="00F80A0E">
      <w:pPr>
        <w:spacing w:after="0" w:line="600" w:lineRule="auto"/>
        <w:ind w:firstLine="720"/>
        <w:jc w:val="both"/>
        <w:rPr>
          <w:rFonts w:eastAsia="Times New Roman"/>
          <w:szCs w:val="24"/>
        </w:rPr>
      </w:pPr>
      <w:r>
        <w:rPr>
          <w:rFonts w:eastAsia="Times New Roman"/>
          <w:szCs w:val="24"/>
        </w:rPr>
        <w:t xml:space="preserve">Όλο το νομοσχέδιο ό,τι προβλέπει προβλέπεται χρονικά να εκδοθεί και όχι αυτό που είχε γίνει τα τελευταία δέκα χρόνια, όπου ας ακούσει ο ελληνικός λαός ότι ψηφίσατε νόμους οι οποίοι προέβλεψαν πενήντα χιλιάδες υπουργικές αποφάσεις που δεν </w:t>
      </w:r>
      <w:proofErr w:type="spellStart"/>
      <w:r>
        <w:rPr>
          <w:rFonts w:eastAsia="Times New Roman"/>
          <w:szCs w:val="24"/>
        </w:rPr>
        <w:t>εξεδόθησαν</w:t>
      </w:r>
      <w:proofErr w:type="spellEnd"/>
      <w:r>
        <w:rPr>
          <w:rFonts w:eastAsia="Times New Roman"/>
          <w:szCs w:val="24"/>
        </w:rPr>
        <w:t xml:space="preserve"> ποτέ και τρεις χιλιάδες διατάγματα που δεν </w:t>
      </w:r>
      <w:proofErr w:type="spellStart"/>
      <w:r>
        <w:rPr>
          <w:rFonts w:eastAsia="Times New Roman"/>
          <w:szCs w:val="24"/>
        </w:rPr>
        <w:t>εξεδόθησαν</w:t>
      </w:r>
      <w:proofErr w:type="spellEnd"/>
      <w:r>
        <w:rPr>
          <w:rFonts w:eastAsia="Times New Roman"/>
          <w:szCs w:val="24"/>
        </w:rPr>
        <w:t xml:space="preserve"> ποτέ. Αυτός ο νόμος, λοιπόν και σε αυτό το σημείο κάνει καινοτομία: Για πρώτη φορά, κυρίες και κύριοι συνάδελφοι, υποχρεούται ο Υπουργός να προβλέψει και να </w:t>
      </w:r>
      <w:proofErr w:type="spellStart"/>
      <w:r>
        <w:rPr>
          <w:rFonts w:eastAsia="Times New Roman"/>
          <w:szCs w:val="24"/>
        </w:rPr>
        <w:t>εκδόσει</w:t>
      </w:r>
      <w:proofErr w:type="spellEnd"/>
      <w:r>
        <w:rPr>
          <w:rFonts w:eastAsia="Times New Roman"/>
          <w:szCs w:val="24"/>
        </w:rPr>
        <w:t xml:space="preserve"> τις υπουργικές αποφάσεις. </w:t>
      </w:r>
    </w:p>
    <w:p w14:paraId="7E821BBD" w14:textId="77777777" w:rsidR="00AB6C9A" w:rsidRDefault="00F80A0E">
      <w:pPr>
        <w:spacing w:after="0" w:line="600" w:lineRule="auto"/>
        <w:ind w:firstLine="720"/>
        <w:jc w:val="both"/>
        <w:rPr>
          <w:rFonts w:eastAsia="Times New Roman"/>
          <w:szCs w:val="24"/>
        </w:rPr>
      </w:pPr>
      <w:r>
        <w:rPr>
          <w:rFonts w:eastAsia="Times New Roman"/>
          <w:szCs w:val="24"/>
        </w:rPr>
        <w:t xml:space="preserve">Άκουσα και κάποιους συναδέλφους από τη Χρυσή Αυγή. </w:t>
      </w:r>
    </w:p>
    <w:p w14:paraId="7E821BBE" w14:textId="77777777" w:rsidR="00AB6C9A" w:rsidRDefault="00F80A0E">
      <w:pPr>
        <w:spacing w:after="0" w:line="600" w:lineRule="auto"/>
        <w:ind w:firstLine="720"/>
        <w:jc w:val="both"/>
        <w:rPr>
          <w:rFonts w:eastAsia="Times New Roman"/>
          <w:szCs w:val="24"/>
        </w:rPr>
      </w:pPr>
      <w:r>
        <w:rPr>
          <w:rFonts w:eastAsia="Times New Roman"/>
          <w:szCs w:val="24"/>
        </w:rPr>
        <w:t xml:space="preserve">Κυρίες και κύριοι συνάδελφοι, το 40% των θέσεων των λιμενικών στην παραμεθόριο ήταν κενές και αν ήταν καλυμμένες, οι μισοί ήταν αποσπασμένοι στην Αθήνα. </w:t>
      </w:r>
    </w:p>
    <w:p w14:paraId="7E821BB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Έχω τα στοιχεία. Άμα θέλετε να σας τα δώσω. Αυτήν τη στιγμή το 98% των θέσεων σε όλη την παραμεθόριο είναι καλυμμένες. Και παρά την οικονομική δυσκολία, η Κυβέρνηση ενέκρινε και το επίδομα παραμεθορίου σε όλους αυτούς τους ανθρώπους, με πρωτοβουλία του Υπουργείου Ναυτιλίας. Ξέρετε πόσα σκάφη του Λιμενικού ήταν παρκαρισμένα όλα αυτά τα χρόνια που ήσασταν κυβέρνηση; Ξέρετε πόσα επισκευάσαμε και τώρα λειτουργούν σε όλα τα νησιά, προσφέροντας υπηρεσίες; Τι να πω;</w:t>
      </w:r>
    </w:p>
    <w:p w14:paraId="7E821BC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Υπουργέ, ολοκληρώνετε. </w:t>
      </w:r>
    </w:p>
    <w:p w14:paraId="7E821BC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Πόση ώρα πρέπει να μιλάω για να πω για τα έργα και τις ημέρες; </w:t>
      </w:r>
    </w:p>
    <w:p w14:paraId="7E821BC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Πρέπει να μιλήσουν και οι Κοινοβουλευτικοί και να αναγγείλουμε και το λύκειο που έχει έρθει. </w:t>
      </w:r>
    </w:p>
    <w:p w14:paraId="7E821BC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Κλείνω, κύριε Πρόεδρε, λέγοντας ότι είναι ένα νομοσχέδιο χρηστικό, ένα νομοσχέδιο χρήσιμο, λειτουργικό και αποτελεσματικό. Γι’ αυτό και συγκεντρώνει τη </w:t>
      </w:r>
      <w:proofErr w:type="spellStart"/>
      <w:r>
        <w:rPr>
          <w:rFonts w:eastAsia="Times New Roman" w:cs="Times New Roman"/>
          <w:szCs w:val="24"/>
        </w:rPr>
        <w:t>συντριπτικότατη</w:t>
      </w:r>
      <w:proofErr w:type="spellEnd"/>
      <w:r>
        <w:rPr>
          <w:rFonts w:eastAsia="Times New Roman" w:cs="Times New Roman"/>
          <w:szCs w:val="24"/>
        </w:rPr>
        <w:t xml:space="preserve"> πλειοψηφία των φορέων που αφορά. </w:t>
      </w:r>
    </w:p>
    <w:p w14:paraId="7E821BC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E821BC5"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821BC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τον κύριο Υπουργό. </w:t>
      </w:r>
    </w:p>
    <w:p w14:paraId="7E821BC7" w14:textId="77777777" w:rsidR="00AB6C9A" w:rsidRDefault="00F80A0E">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μαθήτριες και δύο εκπαιδευτικοί συνοδοί τους από το 2</w:t>
      </w:r>
      <w:r>
        <w:rPr>
          <w:rFonts w:eastAsia="Times New Roman" w:cs="Times New Roman"/>
          <w:vertAlign w:val="superscript"/>
        </w:rPr>
        <w:t>ο</w:t>
      </w:r>
      <w:r>
        <w:rPr>
          <w:rFonts w:eastAsia="Times New Roman" w:cs="Times New Roman"/>
        </w:rPr>
        <w:t xml:space="preserve"> Γενικό Λύκειο </w:t>
      </w:r>
      <w:proofErr w:type="spellStart"/>
      <w:r>
        <w:rPr>
          <w:rFonts w:eastAsia="Times New Roman" w:cs="Times New Roman"/>
        </w:rPr>
        <w:t>Ναυπάκτου</w:t>
      </w:r>
      <w:proofErr w:type="spellEnd"/>
      <w:r>
        <w:rPr>
          <w:rFonts w:eastAsia="Times New Roman" w:cs="Times New Roman"/>
        </w:rPr>
        <w:t xml:space="preserve"> (δεύτερο τμήμα).  </w:t>
      </w:r>
    </w:p>
    <w:p w14:paraId="7E821BC8" w14:textId="77777777" w:rsidR="00AB6C9A" w:rsidRDefault="00F80A0E">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E821BC9" w14:textId="77777777" w:rsidR="00AB6C9A" w:rsidRDefault="00F80A0E">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7E821BCA"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ΓΕΩΡΓΙΟΣ – ΔΗΜΗΤΡΙΟΣ ΚΑΡΡΑΣ: </w:t>
      </w:r>
      <w:r>
        <w:rPr>
          <w:rFonts w:eastAsia="Times New Roman" w:cs="Times New Roman"/>
        </w:rPr>
        <w:t xml:space="preserve">Κύριε Πρόεδρε, παρακαλώ τον λόγο επί του Κανονισμού. </w:t>
      </w:r>
    </w:p>
    <w:p w14:paraId="7E821BCB"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ΠΡΟΕΔΡΕΥΩΝ (Δημήτριος Καμμένος): </w:t>
      </w:r>
      <w:r>
        <w:rPr>
          <w:rFonts w:eastAsia="Times New Roman" w:cs="Times New Roman"/>
        </w:rPr>
        <w:t xml:space="preserve">Κύριε Καρρά, δεν υπάρχει Δημοκρατία καθόλου! </w:t>
      </w:r>
    </w:p>
    <w:p w14:paraId="7E821BCC"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ΓΕΩΡΓΙΟΣ – ΔΗΜΗΤΡΙΟΣ ΚΑΡΡΑΣ: </w:t>
      </w:r>
      <w:r>
        <w:rPr>
          <w:rFonts w:eastAsia="Times New Roman" w:cs="Times New Roman"/>
        </w:rPr>
        <w:t>Γιατί μου στερείτε το δικαίωμα;</w:t>
      </w:r>
    </w:p>
    <w:p w14:paraId="7E821BCD"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ΠΡΟΕΔΡΕΥΩΝ (Δημήτριος Καμμένος): </w:t>
      </w:r>
      <w:r>
        <w:rPr>
          <w:rFonts w:eastAsia="Times New Roman" w:cs="Times New Roman"/>
        </w:rPr>
        <w:t>Ήταν κάτι προσωπικό; Ήταν μία ευγενής παρατήρηση. Δεν ήταν προσωπικό. Επειδή έχουμε χάσει τον χρόνο, κύριε Καρρά, υπάρχει περίπτωση να τελειώσουμε κι απόψε. Δηλαδή προς σεβασμό όλων...</w:t>
      </w:r>
    </w:p>
    <w:p w14:paraId="7E821BCE"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ΓΕΩΡΓΙΟΣ – ΔΗΜΗΤΡΙΟΣ ΚΑΡΡΑΣ: </w:t>
      </w:r>
      <w:r>
        <w:rPr>
          <w:rFonts w:eastAsia="Times New Roman" w:cs="Times New Roman"/>
        </w:rPr>
        <w:t xml:space="preserve">Κύριε Πρόεδρε, για τριάντα δευτερόλεπτα. </w:t>
      </w:r>
    </w:p>
    <w:p w14:paraId="7E821BCF"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ΠΡΟΕΔΡΕΥΩΝ (Δημήτριος Καμμένος): </w:t>
      </w:r>
      <w:r>
        <w:rPr>
          <w:rFonts w:eastAsia="Times New Roman" w:cs="Times New Roman"/>
        </w:rPr>
        <w:t xml:space="preserve">Ορίστε, κύριε Καρρά, για τριάντα δευτερόλεπτα. </w:t>
      </w:r>
    </w:p>
    <w:p w14:paraId="7E821BD0"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ΓΕΩΡΓΙΟΣ – ΔΗΜΗΤΡΙΟΣ ΚΑΡΡΑΣ: </w:t>
      </w:r>
      <w:r>
        <w:rPr>
          <w:rFonts w:eastAsia="Times New Roman" w:cs="Times New Roman"/>
        </w:rPr>
        <w:t xml:space="preserve">Θέλω να μας πει ο κύριος Υπουργός, αφού μου καταλογίζει το αδιάβαστο, ποια είναι η προθεσμία που θέτει ο νόμος; Είναι για όλες τις κανονιστικές πράξεις ή για ορισμένες; Και αν υπάρχει προθεσμία, να μου υποδείξει τη διάταξη. </w:t>
      </w:r>
    </w:p>
    <w:p w14:paraId="7E821BD1" w14:textId="77777777" w:rsidR="00AB6C9A" w:rsidRDefault="00F80A0E">
      <w:pPr>
        <w:spacing w:after="0" w:line="600" w:lineRule="auto"/>
        <w:ind w:firstLine="720"/>
        <w:jc w:val="both"/>
        <w:rPr>
          <w:rFonts w:eastAsia="Times New Roman" w:cs="Times New Roman"/>
        </w:rPr>
      </w:pPr>
      <w:r>
        <w:rPr>
          <w:rFonts w:eastAsia="Times New Roman" w:cs="Times New Roman"/>
          <w:b/>
        </w:rPr>
        <w:t>ΠΑΝΑΓΙΩΤΗΣ ΚΟΥΡΟΥΜΠΛΗΣ (Υπουργός Ναυτιλίας και Νησιωτικής Πολιτικής):</w:t>
      </w:r>
      <w:r>
        <w:rPr>
          <w:rFonts w:eastAsia="Times New Roman" w:cs="Times New Roman"/>
        </w:rPr>
        <w:t xml:space="preserve"> Σε όλες. </w:t>
      </w:r>
    </w:p>
    <w:p w14:paraId="7E821BD2"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ΓΕΩΡΓΙΟΣ – ΔΗΜΗΤΡΙΟΣ ΚΑΡΡΑΣ: </w:t>
      </w:r>
      <w:r>
        <w:rPr>
          <w:rFonts w:eastAsia="Times New Roman" w:cs="Times New Roman"/>
        </w:rPr>
        <w:t xml:space="preserve">Πού; </w:t>
      </w:r>
    </w:p>
    <w:p w14:paraId="7E821BD3" w14:textId="77777777" w:rsidR="00AB6C9A" w:rsidRDefault="00F80A0E">
      <w:pPr>
        <w:spacing w:after="0" w:line="600" w:lineRule="auto"/>
        <w:ind w:firstLine="720"/>
        <w:jc w:val="both"/>
        <w:rPr>
          <w:rFonts w:eastAsia="Times New Roman" w:cs="Times New Roman"/>
        </w:rPr>
      </w:pPr>
      <w:r>
        <w:rPr>
          <w:rFonts w:eastAsia="Times New Roman" w:cs="Times New Roman"/>
          <w:b/>
        </w:rPr>
        <w:t>ΠΑΝΑΓΙΩΤΗΣ ΚΟΥΡΟΥΜΠΛΗΣ (Υπουργός Ναυτιλίας και Νησιωτικής Πολιτικής):</w:t>
      </w:r>
      <w:r>
        <w:rPr>
          <w:rFonts w:eastAsia="Times New Roman" w:cs="Times New Roman"/>
        </w:rPr>
        <w:t xml:space="preserve"> Σε όλες! </w:t>
      </w:r>
    </w:p>
    <w:p w14:paraId="7E821BD4"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ΓΕΩΡΓΙΟΣ – ΔΗΜΗΤΡΙΟΣ ΚΑΡΡΑΣ: </w:t>
      </w:r>
      <w:r>
        <w:rPr>
          <w:rFonts w:eastAsia="Times New Roman" w:cs="Times New Roman"/>
        </w:rPr>
        <w:t xml:space="preserve">Να το ακούσουμε. </w:t>
      </w:r>
    </w:p>
    <w:p w14:paraId="7E821BD5" w14:textId="77777777" w:rsidR="00AB6C9A" w:rsidRDefault="00F80A0E">
      <w:pPr>
        <w:spacing w:after="0" w:line="600" w:lineRule="auto"/>
        <w:ind w:firstLine="720"/>
        <w:jc w:val="both"/>
        <w:rPr>
          <w:rFonts w:eastAsia="Times New Roman" w:cs="Times New Roman"/>
        </w:rPr>
      </w:pPr>
      <w:r>
        <w:rPr>
          <w:rFonts w:eastAsia="Times New Roman" w:cs="Times New Roman"/>
          <w:b/>
        </w:rPr>
        <w:t>ΠΑΝΑΓΙΩΤΗΣ ΚΟΥΡΟΥΜΠΛΗΣ (Υπουργός Ναυτιλίας και Νησιωτικής Πολιτικής):</w:t>
      </w:r>
      <w:r>
        <w:rPr>
          <w:rFonts w:eastAsia="Times New Roman" w:cs="Times New Roman"/>
        </w:rPr>
        <w:t xml:space="preserve"> Θα σας τις πω μετά. </w:t>
      </w:r>
    </w:p>
    <w:p w14:paraId="7E821BD6"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ΠΡΟΕΔΡΕΥΩΝ (Δημήτριος Καμμένος): </w:t>
      </w:r>
      <w:r>
        <w:rPr>
          <w:rFonts w:eastAsia="Times New Roman" w:cs="Times New Roman"/>
        </w:rPr>
        <w:t xml:space="preserve">Εντάξει, κύριε Καρρά. </w:t>
      </w:r>
    </w:p>
    <w:p w14:paraId="7E821BD7" w14:textId="77777777" w:rsidR="00AB6C9A" w:rsidRDefault="00F80A0E">
      <w:pPr>
        <w:spacing w:after="0" w:line="600" w:lineRule="auto"/>
        <w:ind w:firstLine="720"/>
        <w:jc w:val="both"/>
        <w:rPr>
          <w:rFonts w:eastAsia="Times New Roman" w:cs="Times New Roman"/>
        </w:rPr>
      </w:pPr>
      <w:r>
        <w:rPr>
          <w:rFonts w:eastAsia="Times New Roman" w:cs="Times New Roman"/>
          <w:b/>
        </w:rPr>
        <w:t>ΔΙΑΜΑΝΤΩ ΜΑΝΩΛΑΚΟΥ:</w:t>
      </w:r>
      <w:r>
        <w:rPr>
          <w:rFonts w:eastAsia="Times New Roman" w:cs="Times New Roman"/>
        </w:rPr>
        <w:t xml:space="preserve"> Κύριε Πρόεδρε, με </w:t>
      </w:r>
      <w:proofErr w:type="spellStart"/>
      <w:r>
        <w:rPr>
          <w:rFonts w:eastAsia="Times New Roman" w:cs="Times New Roman"/>
        </w:rPr>
        <w:t>συγχωρείτε</w:t>
      </w:r>
      <w:proofErr w:type="spellEnd"/>
      <w:r>
        <w:rPr>
          <w:rFonts w:eastAsia="Times New Roman" w:cs="Times New Roman"/>
        </w:rPr>
        <w:t xml:space="preserve">. </w:t>
      </w:r>
    </w:p>
    <w:p w14:paraId="7E821BD8"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ΠΡΟΕΔΡΕΥΩΝ (Δημήτριος Καμμένος): </w:t>
      </w:r>
      <w:r>
        <w:rPr>
          <w:rFonts w:eastAsia="Times New Roman" w:cs="Times New Roman"/>
        </w:rPr>
        <w:t xml:space="preserve">Ορίστε, κυρία </w:t>
      </w:r>
      <w:proofErr w:type="spellStart"/>
      <w:r>
        <w:rPr>
          <w:rFonts w:eastAsia="Times New Roman" w:cs="Times New Roman"/>
        </w:rPr>
        <w:t>Μανωλάκου</w:t>
      </w:r>
      <w:proofErr w:type="spellEnd"/>
      <w:r>
        <w:rPr>
          <w:rFonts w:eastAsia="Times New Roman" w:cs="Times New Roman"/>
        </w:rPr>
        <w:t xml:space="preserve">. </w:t>
      </w:r>
    </w:p>
    <w:p w14:paraId="7E821BD9"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ΔΙΑΜΑΝΤΩ ΜΑΝΩΛΑΚΟΥ: </w:t>
      </w:r>
      <w:r>
        <w:rPr>
          <w:rFonts w:eastAsia="Times New Roman" w:cs="Times New Roman"/>
        </w:rPr>
        <w:t xml:space="preserve">Αν τελειώσουμε σήμερα, όπως είπατε, ας μας πει από τις βουλευτικές τροπολογίες ποιες δέχεται και ποιες όχι. </w:t>
      </w:r>
    </w:p>
    <w:p w14:paraId="7E821BDA"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ΠΡΟΕΔΡΕΥΩΝ (Δημήτριος Καμμένος): </w:t>
      </w:r>
      <w:r>
        <w:rPr>
          <w:rFonts w:eastAsia="Times New Roman" w:cs="Times New Roman"/>
        </w:rPr>
        <w:t xml:space="preserve">Ελπίζουμε να τελειώσουμε σήμερα. Υπάρχει μία περίπτωση, θα το δούμε. Μπορεί και αύριο. </w:t>
      </w:r>
    </w:p>
    <w:p w14:paraId="7E821BDB"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Τον λόγο έχει ο κ. Θεοχαρόπουλος. </w:t>
      </w:r>
    </w:p>
    <w:p w14:paraId="7E821BDC"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ΑΘΑΝΑΣΙΟΣ ΘΕΟΧΑΡΟΠΟΥΛΟΣ: </w:t>
      </w:r>
      <w:r>
        <w:rPr>
          <w:rFonts w:eastAsia="Times New Roman" w:cs="Times New Roman"/>
        </w:rPr>
        <w:t xml:space="preserve">Ευχαριστώ, κύριε Πρόεδρε. </w:t>
      </w:r>
    </w:p>
    <w:p w14:paraId="7E821BDD"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Ο κύριος Υπουργός μίλησε διπλάσιο χρόνο από τον χρόνο που δικαιούται. Νομίζω ότι και οι Κοινοβουλευτικοί θα έχουν την ανοχή σας. </w:t>
      </w:r>
    </w:p>
    <w:p w14:paraId="7E821BDE"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ΠΡΟΕΔΡΕΥΩΝ (Δημήτριος Καμμένος): </w:t>
      </w:r>
      <w:r>
        <w:rPr>
          <w:rFonts w:eastAsia="Times New Roman" w:cs="Times New Roman"/>
        </w:rPr>
        <w:t>Πήρε όλον του τον χρόνο. Δεν θα του δώσω άλλο.</w:t>
      </w:r>
    </w:p>
    <w:p w14:paraId="7E821BDF"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ΑΘΑΝΑΣΙΟΣ ΘΕΟΧΑΡΟΠΟΥΛΟΣ: </w:t>
      </w:r>
      <w:r>
        <w:rPr>
          <w:rFonts w:eastAsia="Times New Roman" w:cs="Times New Roman"/>
        </w:rPr>
        <w:t xml:space="preserve">Δεν θέλουμε τον διπλάσιο, αλλά την ανοχή σας, για να μπορεί να γίνεται ο κατάλληλος κοινοβουλευτικός έλεγχος. </w:t>
      </w:r>
    </w:p>
    <w:p w14:paraId="7E821BE0"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Κύριε Υπουργέ, ήσασταν εξαιρετικά </w:t>
      </w:r>
      <w:proofErr w:type="spellStart"/>
      <w:r>
        <w:rPr>
          <w:rFonts w:eastAsia="Times New Roman" w:cs="Times New Roman"/>
        </w:rPr>
        <w:t>απαξιωτικός</w:t>
      </w:r>
      <w:proofErr w:type="spellEnd"/>
      <w:r>
        <w:rPr>
          <w:rFonts w:eastAsia="Times New Roman" w:cs="Times New Roman"/>
        </w:rPr>
        <w:t xml:space="preserve"> και απορριπτικός συνολικά για την Αντιπολίτευση και για τους Βουλευτές. Αυτό δεν είναι καλό για το πολιτικό σύστημα. Χαρακτηρίσατε αδιάβαστους συλλήβδην όλους τους πολιτικούς και όλους τους πολιτικούς χώρους. Είπατε ότι δεν έρχονται διαβασμένοι στη Βουλή. Μιλήσατε με έναν λαϊκισμό που δεν έχει όριο. Ευτυχώς, που μας είπατε ότι έχετε συμφωνήσει με τον κ. Πατούλη για το νομοσχέδιο. Συνεπώς, αγαπητοί συνάδελφοι του ΣΥΡΙΖΑ, έχετε βρει έναν συμπαραστάτη σε αυτό το νομοσχέδιο, τον κ. Πατούλη. Αυτή είναι η συμμαχία που έχετε κάνει, όπως είπατε χαρακτηριστικά. </w:t>
      </w:r>
    </w:p>
    <w:p w14:paraId="7E821BE1"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Νομίζω ότι καταλαβαίνετε, κύριε Υπουργέ, ότι αυτό δεν είναι ένα επίπεδο διαλόγου που μπορούμε να συζητήσουμε για τα πραγματικά προβλήματα της ναυτιλίας και, αν θέλετε, για τα πραγματικά προβλήματα της χώρας κι ενός σχεδίου αναπαραγωγικής ανασυγκρότησης στο οποίο η ναυτιλία μπορεί να παίξει καθοριστικό ρόλο. Μετά από τρία χρόνια, λοιπόν, νομοθετήσατε. </w:t>
      </w:r>
    </w:p>
    <w:p w14:paraId="7E821BE2" w14:textId="77777777" w:rsidR="00AB6C9A" w:rsidRDefault="00F80A0E">
      <w:pPr>
        <w:spacing w:after="0" w:line="600" w:lineRule="auto"/>
        <w:ind w:firstLine="720"/>
        <w:jc w:val="center"/>
        <w:rPr>
          <w:rFonts w:eastAsia="Times New Roman" w:cs="Times New Roman"/>
        </w:rPr>
      </w:pPr>
      <w:r>
        <w:rPr>
          <w:rFonts w:eastAsia="Times New Roman" w:cs="Times New Roman"/>
        </w:rPr>
        <w:t>(Θόρυβος στην Αίθουσα)</w:t>
      </w:r>
    </w:p>
    <w:p w14:paraId="7E821BE3"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Θα τα λύσετε τα θέματα σας με τη Χρυσή Αυγή, κύριε Υπουργέ, στη συνέχεια. Κάνετε διάλογο με τη Χρυσή Αυγή. Ακούστε λίγο αυτήν τη στιγμή την Αντιπολίτευση να σας μιλάει. Δεν ακούει ο κύριος Υπουργός. Δεν πειράζει. </w:t>
      </w:r>
    </w:p>
    <w:p w14:paraId="7E821BE4"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Τρία ολόκληρα χρόνια λοιπόν, χρειάστηκαν για να συζητήσουμε στο ελληνικό Κοινοβούλιο ζητήματα της ναυτιλιακής μας πολιτικής, ενώ θα έπρεπε, καθώς η οικονομική κρίση το επιβάλλει όλο και περισσότερο, να αξιοποιήσουμε και να ενισχύσουμε περαιτέρω το κεκτημένο του πρωταγωνιστικού ρόλου της ελληνικής ναυτιλίας. </w:t>
      </w:r>
    </w:p>
    <w:p w14:paraId="7E821BE5"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Τρία χρόνια προετοιμασίας, λοιπόν, και η Κυβέρνηση ΣΥΡΙΖΑ – ΑΝΕΛ φέρνει ένα νομοσχέδιο με έναν υποσχόμενο τίτλο και με εξαιρετικά φιλόδοξους στόχους, χωρίς βέβαια να υπάρξει, όπως το έχουμε αναδείξει, η απαιτούμενη υποδομή. </w:t>
      </w:r>
    </w:p>
    <w:p w14:paraId="7E821BE6"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Ταυτοχρόνως σήμερα, κύριε Υπουργέ, φέρνετε μία τροπολογία –την καταθέσατε ούτε πριν από τέσσερις ώρες- πάνω από εκατό σελίδες. Πάνω από εκατό σελίδες! Αν αυτό δεν είναι ο εξευτελισμός της κοινοβουλευτικής και νομοθετικής διαδικασίας, ποιος είναι ο ορισμός του εξευτελισμού; </w:t>
      </w:r>
    </w:p>
    <w:p w14:paraId="7E821BE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Παρακαλώ, αποσύρετε την τροπολογία. Φέρτε την κάποια στιγμή να συζητηθεί στις επιτροπές, έστω και σε άλλο νομοσχέδιο, για να μπορέσει να γίνει μία συζήτηση στις επιτροπές. </w:t>
      </w:r>
    </w:p>
    <w:p w14:paraId="7E821BE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Έχετε προλάβει, αγαπητοί συνάδελφοι του ΣΥΡΙΖΑ, να διαβάσετε αυτή την τροπολογία και να κρίνετε άρθρο </w:t>
      </w:r>
      <w:proofErr w:type="spellStart"/>
      <w:r>
        <w:rPr>
          <w:rFonts w:eastAsia="Times New Roman" w:cs="Times New Roman"/>
          <w:szCs w:val="24"/>
        </w:rPr>
        <w:t>άρθρο</w:t>
      </w:r>
      <w:proofErr w:type="spellEnd"/>
      <w:r>
        <w:rPr>
          <w:rFonts w:eastAsia="Times New Roman" w:cs="Times New Roman"/>
          <w:szCs w:val="24"/>
        </w:rPr>
        <w:t xml:space="preserve"> αυτά που λέει; Μας βλέπουν οι πολίτες. Μας βλέπουν αυτή τη στιγμή οι άνθρωποι που ενδιαφέρονται για τον χώρο. Είναι δυνατόν να προχωρούμε με αυτόν τον τρόπο; </w:t>
      </w:r>
    </w:p>
    <w:p w14:paraId="7E821BE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Κάνατε τρία χρόνια και σε αυτή τη νομοθέτηση που φέρατε σήμερα, φέρατε αυτή την τροπολογία των εκατό σελίδων; Ούτε γι’ αυτή δεν είχατε προετοιμαστεί για να τη συζητήσουμε στις επιτροπές; Νομίζω ότι είναι αυτονόητο. </w:t>
      </w:r>
    </w:p>
    <w:p w14:paraId="7E821BE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Πρόκειται περί μίας επιχειρηματολογίας η οποία δεν στέκει, εκτός αν εννοείτε ότι η Αντιπολίτευση δεν είναι διαβασμένη σε σχέση με αυτή την τροπολογία, που εσείς την είχατε, βέβαια, διαβάσει και την ξέρατε. Δεν μπορεί να γίνει συζήτηση με αυτόν τον τρόπο. Παρακαλώ για την κοινή λογική, έστω και την ύστατη στιγμή. </w:t>
      </w:r>
    </w:p>
    <w:p w14:paraId="7E821BE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Πολλές φορές έχετε μία νευρικότητα, έναν πανικό, που καθορίζει την πολιτική σας. </w:t>
      </w:r>
    </w:p>
    <w:p w14:paraId="7E821BE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το οποίο αναφέρατε –και διαφωνούμε- είναι το σύστημα εποπτείας πλοίων, το οποίο ο κύριος Υπουργός λέει ότι το μετασχηματίζει ουσιαστικά με το νομοσχέδιο αυτό. </w:t>
      </w:r>
    </w:p>
    <w:p w14:paraId="7E821BE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Ένας, όμως, ουσιαστικός μετασχηματισμός του συστήματος εποπτείας των πλοίων πρέπει να απαντά πρωτίστως στις ανάγκες και τις νέες προκλήσεις και να μαρτυρά δικαιολογημένες μεταρρυθμιστικές προτάσεις. Δεν πρέπει να υπαγορεύεται από την αποποίηση ευθυνών και την ανάγκη απεγκλωβισμού της Κυβέρνησης από το τραγικό περιστατικό –το οποίο είχαμε συζητήσει εδώ σε μία επίκαιρη ερώτησή μου- της βύθισης του εφοδιαστικού δεξαμενόπλοιου «ΑΓΙΑ ΖΩΝΗ 2» και των τεράστιων οικολογικών και οικονομικών επιπτώσεων που ακολούθησαν στον Σαρωνικό κόλπο. Τα εύκολα λόγια κοστίζουν στον ελληνικό λαό. </w:t>
      </w:r>
    </w:p>
    <w:p w14:paraId="7E821BE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Αφού, λοιπόν, η Κυβέρνησή σας αποδείχθηκε, κατά την άποψή μας, εκείνη την κρίσιμη εβδομάδα ανέτοιμη να προλάβει την καταστροφή, αφού επέδειξε αδικαιολόγητη κωλυσιεργία και τα μέτρα που ελήφθησαν ήταν </w:t>
      </w:r>
      <w:proofErr w:type="spellStart"/>
      <w:r>
        <w:rPr>
          <w:rFonts w:eastAsia="Times New Roman" w:cs="Times New Roman"/>
          <w:szCs w:val="24"/>
        </w:rPr>
        <w:t>αναντίστοιχα</w:t>
      </w:r>
      <w:proofErr w:type="spellEnd"/>
      <w:r>
        <w:rPr>
          <w:rFonts w:eastAsia="Times New Roman" w:cs="Times New Roman"/>
          <w:szCs w:val="24"/>
        </w:rPr>
        <w:t xml:space="preserve"> του προβλήματος, βρέθηκε αντιμέτωπη τότε με την καταστροφική ρύπανση σε μεγάλη θαλάσσια έκταση της Αττικής. Δεν θα μπω αναλυτικά σε αυτά. Τα συζητήσαμε, εξάλλου, και ο ελληνικός λαός μπορεί να καταλάβει και ξέρει να κρίνει. </w:t>
      </w:r>
    </w:p>
    <w:p w14:paraId="7E821BE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Σας επισημαίναμε τότε την ανάγκη αποτελεσματικής διαχείρισης της καταστροφής, που άφησε πίσω του το ναυάγιο. Εσείς τι κάνατε; Επιδοθήκατε μεθοδικά τότε σε μία προσπάθεια μετάθεσης των ευθυνών μόνο σε διοικητικούς παράγοντες και στη συνέχεια, ξεκινήσατε μία καταιγιστική ενημέρωση ότι όλα βαίνουν καλώς με την απορρύπανση του Σαρωνικού. </w:t>
      </w:r>
    </w:p>
    <w:p w14:paraId="7E821BF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Μετά τις αποκαλύψεις, βέβαια, για το πιστοποιητικό αξιοπλοΐας που είχε το πλοίο από υπηρεσία του Υπουργείου Ναυτιλίας, αποφασίσατε να αφαιρεθεί η σχετική αρμοδιότητα από το Υπουργείο και να μεταφερθεί στους νηογνώμονες. Περί αυτού πρόκειται. Και να είμαστε τώρα εδώ να ορίζετε ότι από 30 Σεπτεμβρίου 2018 παύει η έκδοση προβλεπόμενων πιστοποιητικών των ελληνικών πλοίων από τον κλάδο ελέγχου πλοίων, τις λιμενικές αρχές και τα τοπικά κλιμάκια και μεταφέρεται σε εξουσιοδοτημένους οργανισμούς, τους νηογνώμονες. </w:t>
      </w:r>
    </w:p>
    <w:p w14:paraId="7E821BF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αυτοακυρώνεστε. Ενώ παίρνετε τους πρωτογενείς ελέγχους και την πιστοποίηση των πλοίων με ελληνική σημαία από το Υπουργείο και τους δίνετε σε νηογνώμονες, ταυτοχρόνως νομοθετείτε ένα σύστημα εκπαίδευσης και πιστοποίησης στελεχών που θα διενεργούν ελέγχους και επιθεωρήσεις σε νηογνώμονες, πλοία και λιμάνια. </w:t>
      </w:r>
    </w:p>
    <w:p w14:paraId="7E821BF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Εξηγήστε μας, λοιπόν, πώς είναι δυνατόν να θεωρείτε ότι η υπηρεσία του Υπουργείου δεν μπορεί να ανταποκριθεί σε επιθεωρήσεις, αλλά μπορεί κάλλιστα στον έλεγχο και την εποπτεία των νηογνωμόνων. Πώς γίνεται αυτό; Έχετε μελετήσει και αξιολογήσει σε βάθος τις επιπτώσεις; </w:t>
      </w:r>
    </w:p>
    <w:p w14:paraId="7E821BF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Ο εισηγητής της Δημοκρατικής Συμπαράταξης κ. </w:t>
      </w:r>
      <w:proofErr w:type="spellStart"/>
      <w:r>
        <w:rPr>
          <w:rFonts w:eastAsia="Times New Roman" w:cs="Times New Roman"/>
          <w:szCs w:val="24"/>
        </w:rPr>
        <w:t>Αρβανιτίδης</w:t>
      </w:r>
      <w:proofErr w:type="spellEnd"/>
      <w:r>
        <w:rPr>
          <w:rFonts w:eastAsia="Times New Roman" w:cs="Times New Roman"/>
          <w:szCs w:val="24"/>
        </w:rPr>
        <w:t xml:space="preserve"> σας τα έχει αναλύσει και στις επιτροπές και εδώ και σας έχει θέσει συγκεκριμένα ερωτήματα. Δεν έχετε απαντήσει. </w:t>
      </w:r>
    </w:p>
    <w:p w14:paraId="7E821BF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Αντί να χαράσσετε ρότα, λοιπόν, έχετε συνηθίσει να προχωράτε με έναν τέτοιο τρόπο, που ουσιαστικά, όπως σας είχα και την προηγούμενη φορά, «τσαλαβουτάτε στα </w:t>
      </w:r>
      <w:proofErr w:type="spellStart"/>
      <w:r>
        <w:rPr>
          <w:rFonts w:eastAsia="Times New Roman" w:cs="Times New Roman"/>
          <w:szCs w:val="24"/>
        </w:rPr>
        <w:t>απόνερα</w:t>
      </w:r>
      <w:proofErr w:type="spellEnd"/>
      <w:r>
        <w:rPr>
          <w:rFonts w:eastAsia="Times New Roman" w:cs="Times New Roman"/>
          <w:szCs w:val="24"/>
        </w:rPr>
        <w:t xml:space="preserve">» του ναυαγίου στον Σαρωνικό, που σηματοδότησε ακόμη ένα «ναυάγιο» της κυβερνητικής πολιτικής σας. </w:t>
      </w:r>
    </w:p>
    <w:p w14:paraId="7E821BF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Αντί να αναλάβετε, επιτέλους, τις ευθύνες σας, έρχεστε και νομοθετείτε άλλη διάταξη, με την οποία απαγορεύεται σταδιακά η διακίνηση καυσίμων ναυτιλίας με πλοία ηλικίας άνω των τριάντα ετών. Ακούσαμε την άποψή σας. Σας έχουμε πει ότι δεν συμφωνούμε. </w:t>
      </w:r>
    </w:p>
    <w:p w14:paraId="7E821BF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Αφού δεσμεύετε, εξάλλου, μόνο τα πλοία με ελληνική σημαία, θα μας πείτε τι γίνεται με τα υπόλοιπα χιλιάδες πλοία υπό ξένη σημαία; Πώς θα λύσετε το συγκεκριμένο πρόβλημα; </w:t>
      </w:r>
    </w:p>
    <w:p w14:paraId="7E821BF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Κύριε Πρόεδρε, μπορείτε να μου δώσετε τον λόγο για να απαντήσω; </w:t>
      </w:r>
    </w:p>
    <w:p w14:paraId="7E821BF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Θα μου απαντήσετε, κύριε Υπουργέ. Αν θέλετε, στη συνέχεια, θα έχουμε έναν διάλογο. </w:t>
      </w:r>
    </w:p>
    <w:p w14:paraId="7E821BF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Μπορώ να σας απαντήσω τώρα. </w:t>
      </w:r>
    </w:p>
    <w:p w14:paraId="7E821BF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Αν συμφωνεί ο κ. Θεοχαρόπουλος, έχετε τον λόγο. </w:t>
      </w:r>
    </w:p>
    <w:p w14:paraId="7E821BF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Συμφωνώ, κύριε Πρόεδρε. </w:t>
      </w:r>
    </w:p>
    <w:p w14:paraId="7E821BFC" w14:textId="77777777" w:rsidR="00AB6C9A" w:rsidRDefault="00F80A0E">
      <w:pPr>
        <w:spacing w:after="0"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Κύριε Θεοχαρόπουλε, με επιπλήττετε γιατί σας λέω ότι έρχεστε αδιάβαστοι. Δεν αφορά τα δεξαμενόπλοια αυτό. Αφορά τα πλοία που κάνουν </w:t>
      </w:r>
      <w:proofErr w:type="spellStart"/>
      <w:r>
        <w:rPr>
          <w:rFonts w:eastAsia="Times New Roman"/>
          <w:szCs w:val="24"/>
        </w:rPr>
        <w:t>πετρέλευση</w:t>
      </w:r>
      <w:proofErr w:type="spellEnd"/>
      <w:r>
        <w:rPr>
          <w:rFonts w:eastAsia="Times New Roman"/>
          <w:szCs w:val="24"/>
        </w:rPr>
        <w:t xml:space="preserve"> μέσα στη χώρα. </w:t>
      </w:r>
      <w:r>
        <w:rPr>
          <w:rFonts w:eastAsia="Times New Roman"/>
          <w:szCs w:val="24"/>
          <w:lang w:val="en-US"/>
        </w:rPr>
        <w:t>T</w:t>
      </w:r>
      <w:r>
        <w:rPr>
          <w:rFonts w:eastAsia="Times New Roman"/>
          <w:szCs w:val="24"/>
        </w:rPr>
        <w:t xml:space="preserve">ι σχέση έχει αυτό που λέτε, με αυτό που ψηφίζεται; Καμμία σχέση! Δεν αφορά τα δεξαμενόπλοια. Αφορά τα πλοία αυτά που κάνουν </w:t>
      </w:r>
      <w:proofErr w:type="spellStart"/>
      <w:r>
        <w:rPr>
          <w:rFonts w:eastAsia="Times New Roman"/>
          <w:szCs w:val="24"/>
        </w:rPr>
        <w:t>πετρέλευση</w:t>
      </w:r>
      <w:proofErr w:type="spellEnd"/>
      <w:r>
        <w:rPr>
          <w:rFonts w:eastAsia="Times New Roman"/>
          <w:szCs w:val="24"/>
        </w:rPr>
        <w:t>.</w:t>
      </w:r>
    </w:p>
    <w:p w14:paraId="7E821BFD"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Αυτό ακριβώς σας λέω. Αυτό το οποίο κάνετε είναι πρωτοφανές σε όλη την Ευρωπαϊκή Ένωση. </w:t>
      </w:r>
    </w:p>
    <w:p w14:paraId="7E821BFE" w14:textId="77777777" w:rsidR="00AB6C9A" w:rsidRDefault="00F80A0E">
      <w:pPr>
        <w:spacing w:after="0"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Καμμία σχέση. </w:t>
      </w:r>
    </w:p>
    <w:p w14:paraId="7E821BFF"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Αυτό ακριβώς σας είπαμε. Σας είπαμε ότι αυτό ακριβώς που περιγράψατε είναι πρωτοφανές σε όλη την Ευρωπαϊκή Ένωση. Και σε αυτό δεν διαφωνήσατε. Απλώς, δικαιολογήσατε γιατί είναι πρωτοφανές σε όλη την Ευρωπαϊκή Ένωση. </w:t>
      </w:r>
    </w:p>
    <w:p w14:paraId="7E821C00" w14:textId="77777777" w:rsidR="00AB6C9A" w:rsidRDefault="00F80A0E">
      <w:pPr>
        <w:spacing w:after="0"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Άλλο είπατε. </w:t>
      </w:r>
    </w:p>
    <w:p w14:paraId="7E821C01" w14:textId="77777777" w:rsidR="00AB6C9A" w:rsidRDefault="00F80A0E">
      <w:pPr>
        <w:spacing w:after="0"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Κι εδώ η μνήμη μας, λοιπόν, γυρνάει κάποιους μήνες πίσω, στο φιάσκο του δεξαμενόπλοιου, το οποίο είχε αναλάβει την </w:t>
      </w:r>
      <w:proofErr w:type="spellStart"/>
      <w:r>
        <w:rPr>
          <w:rFonts w:eastAsia="Times New Roman"/>
          <w:szCs w:val="24"/>
        </w:rPr>
        <w:t>απάντληση</w:t>
      </w:r>
      <w:proofErr w:type="spellEnd"/>
      <w:r>
        <w:rPr>
          <w:rFonts w:eastAsia="Times New Roman"/>
          <w:szCs w:val="24"/>
        </w:rPr>
        <w:t xml:space="preserve"> του πετρελαίου, αν θυμάστε καλά, μετά το ναυάγιο και στο οποίο βρέθηκαν και κατασχέθηκαν ποσότητες καυσίμων χωρίς τα νόμιμα παραστατικά. Γιατί το λέω; Γιατί η λαθρεμπορία καυσίμων –αυτό δεν αφορά μόνο εσάς, κύριε Υπουργέ, αφορά την Κυβέρνησή σας- έρχεται ξανά και ξανά στο προσκήνιο. </w:t>
      </w:r>
    </w:p>
    <w:p w14:paraId="7E821C02" w14:textId="77777777" w:rsidR="00AB6C9A" w:rsidRDefault="00F80A0E">
      <w:pPr>
        <w:spacing w:after="0" w:line="600" w:lineRule="auto"/>
        <w:ind w:firstLine="720"/>
        <w:jc w:val="both"/>
        <w:rPr>
          <w:rFonts w:eastAsia="Times New Roman"/>
          <w:szCs w:val="24"/>
        </w:rPr>
      </w:pPr>
      <w:r>
        <w:rPr>
          <w:rFonts w:eastAsia="Times New Roman"/>
          <w:szCs w:val="24"/>
        </w:rPr>
        <w:t xml:space="preserve">Η σημερινή Κυβέρνηση, τρεις Υπουργοί σας, έλεγαν ότι θα φέρουν πάνω από 1 </w:t>
      </w:r>
      <w:proofErr w:type="spellStart"/>
      <w:r>
        <w:rPr>
          <w:rFonts w:eastAsia="Times New Roman"/>
          <w:szCs w:val="24"/>
        </w:rPr>
        <w:t>δισεκατομμύρι</w:t>
      </w:r>
      <w:proofErr w:type="spellEnd"/>
      <w:r>
        <w:rPr>
          <w:rFonts w:eastAsia="Times New Roman"/>
          <w:szCs w:val="24"/>
          <w:lang w:val="en-US"/>
        </w:rPr>
        <w:t>o</w:t>
      </w:r>
      <w:r>
        <w:rPr>
          <w:rFonts w:eastAsia="Times New Roman"/>
          <w:szCs w:val="24"/>
        </w:rPr>
        <w:t xml:space="preserve"> –μέχρι και 2,5 δισεκατομμύρια ακούσαμε από τον κ. Νικολούδη, από τον κ. Αλεξιάδη- από την καταπολέμηση του λαθρεμπορίου καυσίμων. Οι Υπουργοί που τα έλεγαν έφυγαν. Το λαθρεμπόριο, όμως, είναι εδώ. Κανένα ολοκληρωμένο σχέδιο ακόμη και σήμερα. Αποσπασματικές και πρόχειρες λύσεις. Υπερφορολογείτε τους πάντες, γιατί δεν μπορείτε να λύσετε αυτά τα προβλήματα και μετά καμώνεστε πως έχετε </w:t>
      </w:r>
      <w:proofErr w:type="spellStart"/>
      <w:r>
        <w:rPr>
          <w:rFonts w:eastAsia="Times New Roman"/>
          <w:szCs w:val="24"/>
        </w:rPr>
        <w:t>υπερπλεονάσματα</w:t>
      </w:r>
      <w:proofErr w:type="spellEnd"/>
      <w:r>
        <w:rPr>
          <w:rFonts w:eastAsia="Times New Roman"/>
          <w:szCs w:val="24"/>
        </w:rPr>
        <w:t>.</w:t>
      </w:r>
    </w:p>
    <w:p w14:paraId="7E821C03" w14:textId="77777777" w:rsidR="00AB6C9A" w:rsidRDefault="00F80A0E">
      <w:pPr>
        <w:spacing w:after="0" w:line="600" w:lineRule="auto"/>
        <w:ind w:firstLine="720"/>
        <w:jc w:val="both"/>
        <w:rPr>
          <w:rFonts w:eastAsia="Times New Roman"/>
          <w:szCs w:val="24"/>
        </w:rPr>
      </w:pPr>
      <w:r>
        <w:rPr>
          <w:rFonts w:eastAsia="Times New Roman"/>
          <w:szCs w:val="24"/>
        </w:rPr>
        <w:t xml:space="preserve">Δεν θα μπω σε συγκεκριμένα ζητήματα του νομοσχεδίου, στα οποία θα μπορούσαμε να κάνουμε πολλή συζήτηση, γιατί έχουν εξαντληθεί από τον εισηγητή της Δημοκρατικής Συμπαράταξης. Θα σας πω μόνο ορισμένα. </w:t>
      </w:r>
    </w:p>
    <w:p w14:paraId="7E821C04" w14:textId="77777777" w:rsidR="00AB6C9A" w:rsidRDefault="00F80A0E">
      <w:pPr>
        <w:spacing w:after="0" w:line="600" w:lineRule="auto"/>
        <w:ind w:firstLine="720"/>
        <w:jc w:val="both"/>
        <w:rPr>
          <w:rFonts w:eastAsia="Times New Roman"/>
          <w:szCs w:val="24"/>
        </w:rPr>
      </w:pPr>
      <w:r>
        <w:rPr>
          <w:rFonts w:eastAsia="Times New Roman"/>
          <w:szCs w:val="24"/>
        </w:rPr>
        <w:t>Στον στρατηγικό επιχειρησιακό σχεδιασμό του Λιμενικού Σώματος, αν και συμφωνούμε επί της αρχής –κι εμείς σας είπαμε ότι δεν κάνουμε στείρα αντιπολίτευση, για παράδειγμα σας είπαμε στο συγκεκριμένο θέμα στο οποίο συμφωνούμε επί της αρχής- θέλαμε και θέλουμε να μας εξηγήσετε για ποιον λόγο αγνοήσατε την Ενιαία Ανεξάρτητη Αρχή Δημοσίων Συμβάσεων και δεν ζητήσατε τη γνωμοδότησή της, όπως αυτή καταγγέλλει.</w:t>
      </w:r>
    </w:p>
    <w:p w14:paraId="7E821C05" w14:textId="77777777" w:rsidR="00AB6C9A" w:rsidRDefault="00F80A0E">
      <w:pPr>
        <w:spacing w:after="0" w:line="600" w:lineRule="auto"/>
        <w:ind w:firstLine="720"/>
        <w:jc w:val="both"/>
        <w:rPr>
          <w:rFonts w:eastAsia="Times New Roman"/>
          <w:szCs w:val="24"/>
        </w:rPr>
      </w:pPr>
      <w:r>
        <w:rPr>
          <w:rFonts w:eastAsia="Times New Roman"/>
          <w:szCs w:val="24"/>
        </w:rPr>
        <w:t xml:space="preserve">Δεν είναι η πρώτη φορά, εξάλλου, που αγνοείτε ή υποβαθμίζετε τη γνωμοδότηση ανεξάρτητων αρχών. Έχουμε καταλάβει ότι στην Κυβέρνησή σας έχετε αλλεργία στις ανεξάρτητες αρχές κι αυτό επιβεβαιώνεται καθημερινά. Κι αυτό εδώ το ερώτημα είναι ένα χαρακτηριστικό παράδειγμα. </w:t>
      </w:r>
    </w:p>
    <w:p w14:paraId="7E821C06" w14:textId="77777777" w:rsidR="00AB6C9A" w:rsidRDefault="00F80A0E">
      <w:pPr>
        <w:spacing w:after="0" w:line="600" w:lineRule="auto"/>
        <w:ind w:firstLine="720"/>
        <w:jc w:val="both"/>
        <w:rPr>
          <w:rFonts w:eastAsia="Times New Roman"/>
          <w:szCs w:val="24"/>
        </w:rPr>
      </w:pPr>
      <w:r>
        <w:rPr>
          <w:rFonts w:eastAsia="Times New Roman"/>
          <w:szCs w:val="24"/>
        </w:rPr>
        <w:t xml:space="preserve">Βεβαίως, μπορεί να υπάρχει μία απάντηση συγκεκριμένη, αλλά να την πάρουμε. Και μπορώ στο τέλος να περιμένω είτε τον εισηγητή του ΣΥΡΙΖΑ είτε τον Υπουργό να μας πει για ποιον λόγο δεν συμβουλευόμαστε, όπως θα έπρεπε, τις ανεξάρτητες αρχές. </w:t>
      </w:r>
    </w:p>
    <w:p w14:paraId="7E821C07" w14:textId="77777777" w:rsidR="00AB6C9A" w:rsidRDefault="00F80A0E">
      <w:pPr>
        <w:spacing w:after="0" w:line="600" w:lineRule="auto"/>
        <w:ind w:firstLine="720"/>
        <w:jc w:val="both"/>
        <w:rPr>
          <w:rFonts w:eastAsia="Times New Roman"/>
          <w:szCs w:val="24"/>
        </w:rPr>
      </w:pPr>
      <w:r>
        <w:rPr>
          <w:rFonts w:eastAsia="Times New Roman"/>
          <w:szCs w:val="24"/>
        </w:rPr>
        <w:t>Το λέω αυτό γιατί σήμερα έχουμε το παράδειγμα άλλης μίας ανεξάρτητης αρχής που αφορά τη Βουλή, του Γραφείου Προϋπολογισμού της Βουλής. Τι λέει, λοιπόν, το Γραφείου Προϋπολογισμού της Βουλής, μία ανεξάρτητη αρχή, για τον προϋπολογισμό; Αφορά βεβαία τη συγκεκριμένη οικονομική κατάσταση στην οποία νομοθετούμε οποιοδήποτε νομοσχέδιο, και το σημερινό, καθώς βρισκόμαστε σε κατάσταση οικονομικής ασφυξίας.</w:t>
      </w:r>
    </w:p>
    <w:p w14:paraId="7E821C08" w14:textId="77777777" w:rsidR="00AB6C9A" w:rsidRDefault="00F80A0E">
      <w:pPr>
        <w:spacing w:after="0" w:line="600" w:lineRule="auto"/>
        <w:ind w:firstLine="720"/>
        <w:jc w:val="both"/>
        <w:rPr>
          <w:rFonts w:eastAsia="Times New Roman"/>
          <w:szCs w:val="24"/>
        </w:rPr>
      </w:pPr>
      <w:r>
        <w:rPr>
          <w:rFonts w:eastAsia="Times New Roman"/>
          <w:szCs w:val="24"/>
        </w:rPr>
        <w:t xml:space="preserve">Λέει ότι «Ο συνδυασμός λιτότητας και αδικίας μειώνει τις επιτυχίες ενός προγράμματος προσαρμογής». Αυτά λέει το Γραφείο Προϋπολογισμού της Βουλής. Λέει: «Δεν μπορεί να επιτευχθεί κανένας κοινωνικός στόχος, στην ουσία, καθώς προχωρούμε με σαφή προτίμηση υπέρ των έμμεσων φόρων». </w:t>
      </w:r>
    </w:p>
    <w:p w14:paraId="7E821C09" w14:textId="77777777" w:rsidR="00AB6C9A" w:rsidRDefault="00F80A0E">
      <w:pPr>
        <w:spacing w:after="0" w:line="600" w:lineRule="auto"/>
        <w:ind w:firstLine="720"/>
        <w:jc w:val="both"/>
        <w:rPr>
          <w:rFonts w:eastAsia="Times New Roman"/>
          <w:szCs w:val="24"/>
        </w:rPr>
      </w:pPr>
      <w:r>
        <w:rPr>
          <w:rFonts w:eastAsia="Times New Roman"/>
          <w:szCs w:val="24"/>
        </w:rPr>
        <w:t xml:space="preserve">Για πρώτη φορά, η Κυβέρνησή σας, μετά από επτά χρόνια, αυξάνει την αναλογία έμμεσων προς άμεσους φόρους, στο 1,33 από το 1,18 την προηγούμενη χρονιά. Εδώ και επτά χρόνια. Αυτό είναι αριστερή και προοδευτική πολιτική; Συνεχίζεται η κατάργηση των μειωμένων συντελεστών στα νησιά, η μείωση του επιδόματος θέρμανσης κι όλα αυτά είναι, ουσιαστικά, μία πολιτική η οποία μόνο κοινωνική δεν είναι.  </w:t>
      </w:r>
    </w:p>
    <w:p w14:paraId="7E821C0A" w14:textId="77777777" w:rsidR="00AB6C9A" w:rsidRDefault="00F80A0E">
      <w:pPr>
        <w:spacing w:after="0" w:line="600" w:lineRule="auto"/>
        <w:ind w:firstLine="720"/>
        <w:jc w:val="both"/>
        <w:rPr>
          <w:rFonts w:eastAsia="Times New Roman"/>
          <w:szCs w:val="24"/>
        </w:rPr>
      </w:pPr>
      <w:r>
        <w:rPr>
          <w:rFonts w:eastAsia="Times New Roman"/>
          <w:szCs w:val="24"/>
        </w:rPr>
        <w:t xml:space="preserve">Βεβαίως, όλα αυτά τονίζονται στην έκθεση του Γραφείου Προϋπολογισμού της Βουλής. Είναι ένας προϋπολογισμός στον οποίο, ουσιαστικά, προσπαθείτε πάλι να πετύχετε υπερβολικά πλεονάσματα, βάζετε στόχο 3,82% του ΑΕΠ, για να δώσετε τα περίσσια από την </w:t>
      </w:r>
      <w:proofErr w:type="spellStart"/>
      <w:r>
        <w:rPr>
          <w:rFonts w:eastAsia="Times New Roman"/>
          <w:szCs w:val="24"/>
        </w:rPr>
        <w:t>υπερφορολόγηση</w:t>
      </w:r>
      <w:proofErr w:type="spellEnd"/>
      <w:r>
        <w:rPr>
          <w:rFonts w:eastAsia="Times New Roman"/>
          <w:szCs w:val="24"/>
        </w:rPr>
        <w:t xml:space="preserve"> και να ανακυκλώστε τη φτώχεια μόνο.  </w:t>
      </w:r>
    </w:p>
    <w:p w14:paraId="7E821C0B" w14:textId="77777777" w:rsidR="00AB6C9A" w:rsidRDefault="00F80A0E">
      <w:pPr>
        <w:spacing w:after="0" w:line="600" w:lineRule="auto"/>
        <w:ind w:firstLine="720"/>
        <w:jc w:val="both"/>
        <w:rPr>
          <w:rFonts w:eastAsia="Times New Roman"/>
          <w:szCs w:val="24"/>
        </w:rPr>
      </w:pPr>
      <w:r>
        <w:rPr>
          <w:rFonts w:eastAsia="Times New Roman"/>
          <w:szCs w:val="24"/>
        </w:rPr>
        <w:t xml:space="preserve">Έτσι διαπραγματευόμαστε στο εξωτερικό για τη μείωση των στόχων του πρωτογενούς πλεονάσματος, που πρέπει να είναι εθνικός στόχος, βάζοντας κάθε χρόνο στόχο όλο και μεγαλύτερο πρωτογενές πλεόνασμα; </w:t>
      </w:r>
    </w:p>
    <w:p w14:paraId="7E821C0C" w14:textId="77777777" w:rsidR="00AB6C9A" w:rsidRDefault="00F80A0E">
      <w:pPr>
        <w:spacing w:after="0" w:line="600" w:lineRule="auto"/>
        <w:ind w:firstLine="720"/>
        <w:jc w:val="both"/>
        <w:rPr>
          <w:rFonts w:eastAsia="Times New Roman"/>
          <w:szCs w:val="24"/>
        </w:rPr>
      </w:pPr>
      <w:r>
        <w:rPr>
          <w:rFonts w:eastAsia="Times New Roman"/>
          <w:szCs w:val="24"/>
        </w:rPr>
        <w:t xml:space="preserve">Προβλέπεται αύξηση των εσόδων, που προέρχονται συνεχώς από μία λογική που πλήττει τα κοινωνικά αδύναμα στρώματα. Και βέβαια, νέα περικοπή στο συνταξιοδοτικό. Οι περικοπές είναι 2 δισεκατομμύρια κι 1,6 δισεκατομμύριο από το συνταξιοδοτικό. </w:t>
      </w:r>
    </w:p>
    <w:p w14:paraId="7E821C0D" w14:textId="77777777" w:rsidR="00AB6C9A" w:rsidRDefault="00F80A0E">
      <w:pPr>
        <w:spacing w:after="0" w:line="600" w:lineRule="auto"/>
        <w:ind w:firstLine="720"/>
        <w:jc w:val="both"/>
        <w:rPr>
          <w:rFonts w:eastAsia="Times New Roman"/>
          <w:szCs w:val="24"/>
        </w:rPr>
      </w:pPr>
      <w:r>
        <w:rPr>
          <w:rFonts w:eastAsia="Times New Roman"/>
          <w:szCs w:val="24"/>
        </w:rPr>
        <w:t xml:space="preserve">Όλα αυτά σας τα λέει το Γραφείο Προϋπολογισμού της Βουλής, σας τα λέει η Αντιπολίτευση. Εσείς δεν ακούτε και το μόνο που κάνετε, όπως διαβάζουμε, είναι ότι δεν θα ανανεώσετε τη θητεία του Προέδρου του Γραφείου Προϋπολογισμού της Βουλής, γιατί δεν σας αρέσει η κριτική του. Αν αυτό είναι τρόπος λειτουργίας και σεβασμός των ανεξάρτητων αρχών, πραγματικά, νομίζω ότι δεν μπορούμε να προχωρήσουμε από εδώ και στο εξής. </w:t>
      </w:r>
    </w:p>
    <w:p w14:paraId="7E821C0E" w14:textId="77777777" w:rsidR="00AB6C9A" w:rsidRDefault="00F80A0E">
      <w:pPr>
        <w:spacing w:after="0" w:line="600" w:lineRule="auto"/>
        <w:ind w:firstLine="720"/>
        <w:jc w:val="both"/>
        <w:rPr>
          <w:rFonts w:eastAsia="Times New Roman"/>
          <w:szCs w:val="24"/>
        </w:rPr>
      </w:pPr>
      <w:r>
        <w:rPr>
          <w:rFonts w:eastAsia="Times New Roman"/>
          <w:szCs w:val="24"/>
        </w:rPr>
        <w:t xml:space="preserve">Θα περίμενα, επίσης, στο συγκεκριμένο νομοσχέδιο να υπάρχουν ουσιαστικές ρυθμίσεις για τη νησιωτική πολιτική, κύριε Υπουργέ. Απουσιάζουν. Συστήνετε, βέβαια, Συμβούλιο Επιβατικών Μεταφορών Νήσων. Έτσι, όμως, θεωρείτε ότι υλοποιείτε την κυβερνητική σας δέσμευση για προστασία της </w:t>
      </w:r>
      <w:proofErr w:type="spellStart"/>
      <w:r>
        <w:rPr>
          <w:rFonts w:eastAsia="Times New Roman"/>
          <w:szCs w:val="24"/>
        </w:rPr>
        <w:t>νησιωτικότητας</w:t>
      </w:r>
      <w:proofErr w:type="spellEnd"/>
      <w:r>
        <w:rPr>
          <w:rFonts w:eastAsia="Times New Roman"/>
          <w:szCs w:val="24"/>
        </w:rPr>
        <w:t xml:space="preserve"> και αξιοποίηση των συνδυασμένων μεταφορών, με στόχο τη βελτίωση της σύνδεσης των νησιωτικών περιοχών με την ηπειρωτική χώρα; </w:t>
      </w:r>
    </w:p>
    <w:p w14:paraId="7E821C0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Αυτό θεωρείτε ότι είναι το μοναδικό πρόβλημα που αντιμετωπίζουν οι νησιωτικές περιοχές; Ενημερώστε μας αν σκοπεύετε να αντιμετωπίσετε συνολικά αυτό το ζήτημα σε κάποιο άλλο νομοσχέδιο και πότε συγκεκριμένα. Γιατί δεν νομίζω να πιστεύει κανένας ότι αντιμετωπίζεται σήμερα.</w:t>
      </w:r>
    </w:p>
    <w:p w14:paraId="7E821C1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ναυτιλία αποτελεί έναν από τους βασικούς πυλώνες της ελληνικής οικονομίας και έχει τη δυναμική να συμπαρασύρει και άλλους κλάδους. Απαιτείται, όμως, μία ολιστική αντιμετώπιση των προβλημάτων του κλάδου στο πλαίσιο πάντα ενός ολοκληρωμένου Εθνικού Σχεδίου Παραγωγικής Ανασυγκρότησης της χώρας. </w:t>
      </w:r>
    </w:p>
    <w:p w14:paraId="7E821C1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Αυτό το εθνικό σχέδιο παραγωγικής ανασυγκρότησης της χώρας δεν συζητιέται δυστυχώς στη χώρα μας. Εδώ και δυόμισι χρόνια κυβέρνησής σας δεν έχετε προχωρήσει σε καμμία εκπόνηση ενός τέτοιου Εθνικού Σχεδίου Παραγωγικής Ανασυγκρότησης. </w:t>
      </w:r>
    </w:p>
    <w:p w14:paraId="7E821C1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χώρα συζητά συνεχώς ζητήματα που αφορούν θέματα διαφάνειας γιατί το νομοσχέδιο αυτό στον τίτλο έχει τη λέξη «διαφάνεια». Ποια διαφάνεια, λοιπόν, όταν βλέπουμε αυτά τα οποία βλέπουμε αυτές τις ημέρες συγκεκριμένα με κρίσιμα ζητήματα της χώρας; Εδώ μιλάμε για τη ναυτιλία, για την εθνική άμυνα, για παράδειγμα. Είναι κρίσιμα ζητήματα που έχουμε δει στα συγκεκριμένα θέματα να μην υπάρχει καμμία διαφάνεια. Σας μιλάω και ως μέλος των αρμόδιων Επιτροπών των Εξοπλιστικών Προγραμμάτων της Βουλής. Πραγματικά αυτά τα οποία έχουν συμβεί , αυτά τα οποία έχουν δει το φως της δημοσιότητας είναι εκτός κάθε λογικής. </w:t>
      </w:r>
    </w:p>
    <w:p w14:paraId="7E821C1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Έχει δοθεί στον κύριο Υπουργό, στον κ. Καμμένο, μία δυνατότητα να κάνει διακρατική συμφωνία τον Γενάρη και το καλοκαίρι αυτή η συμφωνία αντί να γίνει διακρατική έγινε με μεσάζοντα που, όπως λέει η Σαουδική Αραβία, δεν ήταν ο υπεύθυνος εκπρόσωπος της χώρας. Και, βεβαίως, όλα αυτά πλήττουν το κράτος δικαίου, όταν σε ένα τέτοιο θέμα της εθνικής άμυνας προχωράμε με τέτοιο τρόπο. </w:t>
      </w:r>
    </w:p>
    <w:p w14:paraId="7E821C1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Αντί εδώ να έχουμε απαντήσεις και να απολογηθεί η Κυβέρνηση παρατηρούμε ένα καθημερινό γαϊτανάκι με το να μην μπορούμε ουσιαστικά να ενημερωθούμε υπεύθυνα ούτε τα μέλη της Επιτροπής Εξοπλιστικών Προγραμμάτων. Τα μέλη της επιτροπής εξοπλιστικών δεν έχουν ενημερωθεί ούτε για το κόστος των </w:t>
      </w:r>
      <w:r>
        <w:rPr>
          <w:rFonts w:eastAsia="Times New Roman" w:cs="Times New Roman"/>
          <w:szCs w:val="24"/>
          <w:lang w:val="en-US"/>
        </w:rPr>
        <w:t>F</w:t>
      </w:r>
      <w:r>
        <w:rPr>
          <w:rFonts w:eastAsia="Times New Roman" w:cs="Times New Roman"/>
          <w:szCs w:val="24"/>
        </w:rPr>
        <w:t xml:space="preserve">16 -μάθαμε από τον κ. </w:t>
      </w:r>
      <w:proofErr w:type="spellStart"/>
      <w:r>
        <w:rPr>
          <w:rFonts w:eastAsia="Times New Roman" w:cs="Times New Roman"/>
          <w:szCs w:val="24"/>
        </w:rPr>
        <w:t>Τραμπ</w:t>
      </w:r>
      <w:proofErr w:type="spellEnd"/>
      <w:r>
        <w:rPr>
          <w:rFonts w:eastAsia="Times New Roman" w:cs="Times New Roman"/>
          <w:szCs w:val="24"/>
        </w:rPr>
        <w:t xml:space="preserve"> για το ποσό- ούτε για αυτά τα ζητήματα. </w:t>
      </w:r>
    </w:p>
    <w:p w14:paraId="7E821C1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Βεβαίως, αυτή η συζήτηση θα γίνει αναλυτικά τη Δευτέρα και δεν χρειάζεται εγώ να επεκταθώ. Όμως και η σημερινή κατάσταση είναι ότι ο Υπουργός Εθνικής Άμυνας λέει ότι από τη Βουλή, από εδώ θα πάρουμε τα μέλη της Επιτροπής Εξοπλιστικών Προγραμμάτων, για να γίνει ανάγνωση, τα έγγραφα που έχουν κατατεθεί χθες, αλλά στη Βουλή δεν υπάρχει καμμία τέτοια ενημέρωση. Καταλαβαίνετε ότι δεν μπορεί να προχωρήσει αυτή η κατάσταση έτσι. </w:t>
      </w:r>
    </w:p>
    <w:p w14:paraId="7E821C1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Είμαι μέλος της Επιτροπής Εξοπλιστικών Προγραμμάτων δυόμισι χρόνια και δεν έχει διαρρεύσει τίποτα απολύτως από την επιτροπή εξοπλιστικών και είναι εδώ μέλη για να το διαβεβαιώσουν. Δεν μπορώ να κατανοήσω γιατί δεν έχει γίνει κοινωνός η επιτροπή σε όλα αυτά τα ζητήματα, γιατί υπάρχει αυτός ο πανικός στην Κυβέρνηση, ο πανικός στο ελληνικό Κοινοβούλιο σε σχέση με την πληρέστατη ενημέρωση αυτών οι οποίοι έχουν χειριστεί με απόλυτη μυστικότητα όλο το προηγούμενο χρονικό διάστημα τα συγκεκριμένα θέματα. Για αυτόν τον λόγο, λοιπόν, ο πανικός αυτός δείχνει ότι υπάρχει σοβαρότατο πρόβλημα.</w:t>
      </w:r>
    </w:p>
    <w:p w14:paraId="7E821C1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Αγαπητοί συνάδελφοι του ΣΥΡΙΖΑ, υπάρχει κάποιο όριο στη συγκυβέρνησή σας με τους ΑΝΕΛ; Πραγματικά θέλω να ρωτήσω: Θα υπάρξει κάποια στιγμή, μετά από όλα αυτά που αποδεικνύονται, που θα πείτε ότι «δεν μπορούμε να τα κάνουμε όλα για τη συγκυβέρνηση, για την εξουσία»; Θα αποδειχθεί κάποιο όριο, επιτέλους, σε όλα αυτά που γίνονται; Γιατί αλλιώς αποδεικνύεται, δυστυχώς για τη χώρα, ότι είστε όμηροι του κ. Καμμένου.</w:t>
      </w:r>
    </w:p>
    <w:p w14:paraId="7E821C1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E821C1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Σας ευχαριστούμε πολύ, κύριε Θεοχαρόπουλε.</w:t>
      </w:r>
    </w:p>
    <w:p w14:paraId="7E821C1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Θα αποδειχθούν αυτά. Στις εκλογές ο ελληνικός λαός αποφασίζει για όλα.</w:t>
      </w:r>
    </w:p>
    <w:p w14:paraId="7E821C1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σας καθυστερήσαμε λίγο, αλλά για καλό. Ακούσατε πολλά, οπότε θα έχετε πολύ καλό περιεχόμενο.</w:t>
      </w:r>
    </w:p>
    <w:p w14:paraId="7E821C1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Σας ευχαριστώ, κύριε Πρόεδρε.</w:t>
      </w:r>
    </w:p>
    <w:p w14:paraId="7E821C1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σήμερα, δεν ξέρω αλλά, αγγίξατε ευαίσθητες χορδές. Μιλήσατε για τα Κύθηρα, μιλήσατε για τις Οινούσσες, πέσατε πάνω σε δύο πολύ ευαίσθητα σημεία δικά μου. </w:t>
      </w:r>
    </w:p>
    <w:p w14:paraId="7E821C1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Πρώτα </w:t>
      </w:r>
      <w:proofErr w:type="spellStart"/>
      <w:r>
        <w:rPr>
          <w:rFonts w:eastAsia="Times New Roman" w:cs="Times New Roman"/>
          <w:szCs w:val="24"/>
        </w:rPr>
        <w:t>πρώτα</w:t>
      </w:r>
      <w:proofErr w:type="spellEnd"/>
      <w:r>
        <w:rPr>
          <w:rFonts w:eastAsia="Times New Roman" w:cs="Times New Roman"/>
          <w:szCs w:val="24"/>
        </w:rPr>
        <w:t xml:space="preserve"> λέμε για τον ΦΠΑ, αλλά γιατί τα Κύθηρα ήταν πάντα το πιο αδικημένο νησί; Πάντοτε, απ’ όλες τις κυβερνήσεις 23% είχαν, παρ’ όλο που ήταν παραμεθόριος με τρεις χιλιάδες κατοίκους. Δεν παραπονέθηκαν ποτέ. Μάλιστα και στον ΟΤΕ πλήρωναν υπεραστικά και κάναμε αίτημα και μας το έκαναν αστική μονάδα. </w:t>
      </w:r>
    </w:p>
    <w:p w14:paraId="7E821C1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Μετά αναφερθήκατε στις Οινούσσες. Οι Οινούσσες έχουν σχολή εμποροπλοιάρχων, φοιτούσε ο σύζυγός μου εκεί και είχε πάρει το πτυχίο του Ανθυποπλοιάρχου και έχει ταξιδέψει τρία - τέσσερα χρόνια. </w:t>
      </w:r>
    </w:p>
    <w:p w14:paraId="7E821C2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Εγώ όταν ήμουν φοιτήτρια εργαζόμουν σε ναυτιλιακή εταιρεία και ειδικά το Ναυτικό Κώδικα τον έχω μάθει απ’ έξω και ανακατωτά. </w:t>
      </w:r>
    </w:p>
    <w:p w14:paraId="7E821C2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Τουλάχιστον, αν είναι να μειώσετε, μειώστε και των Κυθήρων τον ΦΠΑ. Παραμεθόριος είναι και τα Κύθηρα. Βγάλτε τα Κύθηρα από την Α΄ Περιφέρεια, βάλτε τα στη Λακωνία. Μην παίζουμε τώρα με τις λέξεις. Τα Κύθηρα πρέπει να πάνε στη Λακωνία, δεν έχουν καμμία σχέση με τον Πειραιά. Πιο κοντά είναι απέναντι με την Κρήτη, παρά με τον Πειραιά. Το είχε κάνει κάποτε η γυναίκα του Σοφοκλή Βενιζέλου για να εξευμενίσει, γιατί ήταν και τόπος εξορίας. Από το να έχουν 24%, ας πάνε στη Λακωνία, να έχουν μικρότερο.</w:t>
      </w:r>
    </w:p>
    <w:p w14:paraId="7E821C2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Ας πάμε τώρα στο νομοσχέδιο. Φέρατε ένα νομοσχέδιο, κύριε Υπουργέ, εν μέσω της νυκτός. Έπρεπε, δηλαδή, να συμβούν όλα αυτά με την «</w:t>
      </w:r>
      <w:r w:rsidRPr="00A112E1">
        <w:rPr>
          <w:rFonts w:eastAsia="Times New Roman" w:cs="Times New Roman"/>
          <w:sz w:val="22"/>
          <w:szCs w:val="24"/>
        </w:rPr>
        <w:t>ΑΓΙΑ ΖΩΝΗ</w:t>
      </w:r>
      <w:r w:rsidRPr="001038BC">
        <w:rPr>
          <w:rFonts w:eastAsia="Times New Roman" w:cs="Times New Roman"/>
          <w:sz w:val="22"/>
          <w:szCs w:val="24"/>
        </w:rPr>
        <w:t xml:space="preserve"> </w:t>
      </w:r>
      <w:r>
        <w:rPr>
          <w:rFonts w:eastAsia="Times New Roman" w:cs="Times New Roman"/>
          <w:szCs w:val="24"/>
        </w:rPr>
        <w:t xml:space="preserve">2», να έχουμε μία πετρελαιοκηλίδα με απερίγραπτες οικολογικές καταστροφές; </w:t>
      </w:r>
    </w:p>
    <w:p w14:paraId="7E821C2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Εν τω μεταξύ, χθες παρακολούθησα στο Πέραμα –ήταν και η κ. Καρακώστα και ο κύριος Περιφερειάρχης- ομιλία του δημάρχου, ο οποίος ανήκει σε εσάς, που μιλούσε για τα καζάνια των εταιρειών κ.λπ., που αποτελούν βόμβα για τον οικισμό. Μου έκανε, όμως, έκπληξη που μίλησε για μία τρίτη προβλήτα της «</w:t>
      </w:r>
      <w:r>
        <w:rPr>
          <w:rFonts w:eastAsia="Times New Roman" w:cs="Times New Roman"/>
          <w:szCs w:val="24"/>
          <w:lang w:val="en-US"/>
        </w:rPr>
        <w:t>COSCO</w:t>
      </w:r>
      <w:r>
        <w:rPr>
          <w:rFonts w:eastAsia="Times New Roman" w:cs="Times New Roman"/>
          <w:szCs w:val="24"/>
        </w:rPr>
        <w:t xml:space="preserve">» που δεν ξέρουμε από που έχει πάρει την άδεια και τι ξεφορτώνει εκεί. Πώς δώσατε άδεια να κάνει μία τρίτη προβλήτα μέσα εκεί; Αυτά που ξεφορτώνουν μήπως περιέχουν και τοξικά, διότι τα κιβώτια είναι κλεισμένα και δεν μπορούμε να ελέγξουμε εάν υπάρχουν και τοξικά. Δεν ξέρουμε, λοιπόν, τι θα γίνει. Ο δήμαρχος μετά προσπάθησε να τα ωραιοποιήσει λίγο. Έμεινα μέχρι τις δώδεκα η ώρα, αλλά δυστυχώς δεν μπόρεσα να μιλήσω και ο κ. Γαβρίλης έφυγε. Έπρεπε να πάω και σε άλλη εκδήλωση. </w:t>
      </w:r>
    </w:p>
    <w:p w14:paraId="7E821C2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Τέλος πάντων, θέλω να σας ρωτήσω το εξής: Οι μετρήσεις γίνονται, κύριε Υπουργέ; Σας έχω κάνει αίτηση να μου στέλνετε τις μετρήσεις ή εσείς το Υπουργείο ή το ΕΛΚΕΘΕ. Μου απαντήσατε να παίρνω τις μετρήσεις από τους δήμους που έχουν πληγεί. Τελικά, μόνο τρεις δήμοι μου έχουν στείλει, της Αργυρούπολης, του Παλαιού Φαλήρου και της Βάρης - Βουλιαγμένης. Μάλλον, δεν θα </w:t>
      </w:r>
      <w:proofErr w:type="spellStart"/>
      <w:r>
        <w:rPr>
          <w:rFonts w:eastAsia="Times New Roman" w:cs="Times New Roman"/>
          <w:szCs w:val="24"/>
        </w:rPr>
        <w:t>πρόσκεινται</w:t>
      </w:r>
      <w:proofErr w:type="spellEnd"/>
      <w:r>
        <w:rPr>
          <w:rFonts w:eastAsia="Times New Roman" w:cs="Times New Roman"/>
          <w:szCs w:val="24"/>
        </w:rPr>
        <w:t xml:space="preserve"> σε εσάς. </w:t>
      </w:r>
    </w:p>
    <w:p w14:paraId="7E821C2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Θα καταθέσω, λοιπόν, όλες αυτές τις μετρήσεις. Έχουν να γίνουν μετρήσεις από τον Οκτώβριο. Έχουν μείνει εκεί. Σας έχω κάνει έξι ερωτήσεις, εκτός από την επίκαιρη. Όταν μάλιστα τα «ΝΕΑ» έβγαλαν τις μετρήσεις, φροντίσατε, κύριε Υπουργέ, να τηλεφωνηθείτε με τον Πρόεδρο του ΕΛΚΕΘΕ. Το ΕΛΚΕΘΕ είναι μία ανεξάρτητη αρχή, γιατί τον πήρατε τηλέφωνο, για να επιβεβαιώσει αυτές τις μετρήσεις που έλεγαν τα «ΝΕΑ»; </w:t>
      </w:r>
    </w:p>
    <w:p w14:paraId="7E821C2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Έχω κάνει έξι ερωτήσεις σε έξι Υπουργεία, Ναυτιλίας, Οικονομικών, Εσωτερικών, Δικαιοσύνης για τον φάκελο πού έχει πάει και Περιβάλλοντος. Δεν έχω πάρει καμμία απάντηση από κανένα Υπουργείο. Το κυριότερο, όμως, είναι ότι έχω ζητήσει να ζητήσουν να γίνουν μετρήσεις στον πυθμένα. Δεν έχετε κάνει καμμία μέτρηση στον πυθμένα για τα ιζήματα. Το πετρέλαιο έχει καλυφθεί από την άμμο. Μετράτε μόνο επιφανειακά, μέχρι οκτώ ή τριάντα μέτρα βάθος, όχι όμως τον πυθμένα, τα ιζήματα. </w:t>
      </w:r>
    </w:p>
    <w:p w14:paraId="7E821C2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w:t>
      </w:r>
    </w:p>
    <w:p w14:paraId="7E821C2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Δώστε μου και θα…</w:t>
      </w:r>
    </w:p>
    <w:p w14:paraId="7E821C2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Τι είναι αυτά που λέτε; </w:t>
      </w:r>
    </w:p>
    <w:p w14:paraId="7E821C2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Έχετε τις μετρήσεις του πυθμένα; </w:t>
      </w:r>
    </w:p>
    <w:p w14:paraId="7E821C2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Μπορώ να σας διακόψω για μισό λεπτό;</w:t>
      </w:r>
    </w:p>
    <w:p w14:paraId="7E821C2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 με διακόψετε, αλλά…</w:t>
      </w:r>
    </w:p>
    <w:p w14:paraId="7E821C2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Ο κύριος Υπουργός έχει τον λόγο.</w:t>
      </w:r>
    </w:p>
    <w:p w14:paraId="7E821C2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είστε Βουλευτής.</w:t>
      </w:r>
    </w:p>
    <w:p w14:paraId="7E821C2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Φυσικά. </w:t>
      </w:r>
    </w:p>
    <w:p w14:paraId="7E821C3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Δεν μπορεί να λέτε ό,τι θέλετε. Δεν μιλάτε στη γειτονιά. </w:t>
      </w:r>
    </w:p>
    <w:p w14:paraId="7E821C3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Εγώ; </w:t>
      </w:r>
    </w:p>
    <w:p w14:paraId="7E821C3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Μιλήσατε με το ΕΛΚΕΘΕ και σας είπε ότι σταμάτησαν οι έρευνες; </w:t>
      </w:r>
    </w:p>
    <w:p w14:paraId="7E821C3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Μέχρι τώρα…</w:t>
      </w:r>
    </w:p>
    <w:p w14:paraId="7E821C3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Σας ερωτώ: Μιλήσατε με τον κ. </w:t>
      </w:r>
      <w:proofErr w:type="spellStart"/>
      <w:r>
        <w:rPr>
          <w:rFonts w:eastAsia="Times New Roman" w:cs="Times New Roman"/>
          <w:szCs w:val="24"/>
        </w:rPr>
        <w:t>Μαυράκο</w:t>
      </w:r>
      <w:proofErr w:type="spellEnd"/>
      <w:r>
        <w:rPr>
          <w:rFonts w:eastAsia="Times New Roman" w:cs="Times New Roman"/>
          <w:szCs w:val="24"/>
        </w:rPr>
        <w:t xml:space="preserve"> και σας είπε ότι σταμάτησαν οι έρευνες; </w:t>
      </w:r>
    </w:p>
    <w:p w14:paraId="7E821C3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 σας απαντήσω; </w:t>
      </w:r>
    </w:p>
    <w:p w14:paraId="7E821C3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Εδώ συζητάμε θέματα σοβαρά και λεπτά. Σας ερωτώ, λοιπόν, για άλλη μία φορά. Μιλήσατε με το ΕΛΚΕΘΕ και σας είπε ότι σταμάτησαν οι έρευνες, είτε για τον πυθμένα, είτε για τα νερά; </w:t>
      </w:r>
    </w:p>
    <w:p w14:paraId="7E821C3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Ωραία. Μπορώ να σας απαντήσω τώρα; </w:t>
      </w:r>
    </w:p>
    <w:p w14:paraId="7E821C3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Βεβαίως. </w:t>
      </w:r>
    </w:p>
    <w:p w14:paraId="7E821C3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Στο ΕΛΚΕΘΕ ζήτησα να με ενημερώσουν πότε έγιναν οι τελευταίες μετρήσεις. Νομίζω ότι θυμάστε πως την προηγούμενη εβδομάδα ήρθα και βρήκα τον γενικό γραμματέα του Υπουργείου μέσα σε όλον το χαμό. </w:t>
      </w:r>
    </w:p>
    <w:p w14:paraId="7E821C3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ΕΛΚΕΘΕ έχει φθάσει, από τους τρεις δήμους που πήρα, μέχρι τον Οκτώβριο ή μέχρι 2 Νοεμβρίου. </w:t>
      </w:r>
    </w:p>
    <w:p w14:paraId="7E821C3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 Από εκεί και πέρα, δεν υπάρχουν μετρήσεις. Τώρα, αν δεν τις δίνετε στη δημοσιότητα ή δεν </w:t>
      </w:r>
      <w:r>
        <w:rPr>
          <w:rFonts w:eastAsia="Times New Roman" w:cs="Times New Roman"/>
          <w:bCs/>
          <w:shd w:val="clear" w:color="auto" w:fill="FFFFFF"/>
        </w:rPr>
        <w:t>υπάρχουν</w:t>
      </w:r>
      <w:r>
        <w:rPr>
          <w:rFonts w:eastAsia="Times New Roman" w:cs="Times New Roman"/>
          <w:szCs w:val="24"/>
        </w:rPr>
        <w:t xml:space="preserve"> μετρήσεις, αυτό δεν μπορώ να το ξέρω. Όσο για τα ιζήματα του πυθμένα, </w:t>
      </w:r>
      <w:r>
        <w:rPr>
          <w:rFonts w:eastAsia="Times New Roman"/>
          <w:bCs/>
        </w:rPr>
        <w:t>είναι</w:t>
      </w:r>
      <w:r>
        <w:rPr>
          <w:rFonts w:eastAsia="Times New Roman" w:cs="Times New Roman"/>
          <w:szCs w:val="24"/>
        </w:rPr>
        <w:t xml:space="preserve"> πάρα πολύ ακριβές οι μετρήσεις και δεν </w:t>
      </w:r>
      <w:r>
        <w:rPr>
          <w:rFonts w:eastAsia="Times New Roman"/>
          <w:bCs/>
        </w:rPr>
        <w:t>έχει</w:t>
      </w:r>
      <w:r>
        <w:rPr>
          <w:rFonts w:eastAsia="Times New Roman" w:cs="Times New Roman"/>
          <w:szCs w:val="24"/>
        </w:rPr>
        <w:t xml:space="preserve"> κάνει το ΕΛΚΕΘΕ ή αν </w:t>
      </w:r>
      <w:r>
        <w:rPr>
          <w:rFonts w:eastAsia="Times New Roman"/>
          <w:bCs/>
        </w:rPr>
        <w:t>έχει</w:t>
      </w:r>
      <w:r>
        <w:rPr>
          <w:rFonts w:eastAsia="Times New Roman" w:cs="Times New Roman"/>
          <w:szCs w:val="24"/>
        </w:rPr>
        <w:t xml:space="preserve"> κάνει, δεν τις </w:t>
      </w:r>
      <w:r>
        <w:rPr>
          <w:rFonts w:eastAsia="Times New Roman"/>
          <w:bCs/>
        </w:rPr>
        <w:t>έχει</w:t>
      </w:r>
      <w:r>
        <w:rPr>
          <w:rFonts w:eastAsia="Times New Roman" w:cs="Times New Roman"/>
          <w:szCs w:val="24"/>
        </w:rPr>
        <w:t xml:space="preserve"> δημοσιοποιήσει. </w:t>
      </w:r>
    </w:p>
    <w:p w14:paraId="7E821C3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Μάλιστα, με </w:t>
      </w:r>
      <w:r>
        <w:rPr>
          <w:rFonts w:eastAsia="Times New Roman"/>
          <w:bCs/>
        </w:rPr>
        <w:t xml:space="preserve">βάση </w:t>
      </w:r>
      <w:r>
        <w:rPr>
          <w:rFonts w:eastAsia="Times New Roman" w:cs="Times New Roman"/>
          <w:szCs w:val="24"/>
        </w:rPr>
        <w:t xml:space="preserve">αυτά που μου έστειλαν, δεν </w:t>
      </w:r>
      <w:r>
        <w:rPr>
          <w:rFonts w:eastAsia="Times New Roman" w:cs="Times New Roman"/>
          <w:bCs/>
          <w:shd w:val="clear" w:color="auto" w:fill="FFFFFF"/>
        </w:rPr>
        <w:t>υπάρχουν</w:t>
      </w:r>
      <w:r>
        <w:rPr>
          <w:rFonts w:eastAsia="Times New Roman" w:cs="Times New Roman"/>
          <w:szCs w:val="24"/>
        </w:rPr>
        <w:t xml:space="preserve"> καν στις παραλίες ταμπέλες που να λένε ότι  απαγορεύεται το κολύμπι. Προχθές, ερχόμενη από το σπίτι μου, είδα ανθρώπους να κρατάνε τσάντες και να πηγαίνουν για μπάνιο στον Άλιμο και πήγα να τους φωνάξω «Τι πάτε να κάνετε;». Βάλτε τους δήμους να βάλουν «Απαγορεύεται η κολύμβηση». </w:t>
      </w:r>
      <w:r>
        <w:rPr>
          <w:rFonts w:eastAsia="Times New Roman" w:cs="Times New Roman"/>
          <w:bCs/>
          <w:shd w:val="clear" w:color="auto" w:fill="FFFFFF"/>
        </w:rPr>
        <w:t>Γιατί</w:t>
      </w:r>
      <w:r>
        <w:rPr>
          <w:rFonts w:eastAsia="Times New Roman" w:cs="Times New Roman"/>
          <w:szCs w:val="24"/>
        </w:rPr>
        <w:t xml:space="preserve"> το ξεχνάτε αυτό; Θέλετε να το ξεχάσετε! </w:t>
      </w:r>
      <w:r>
        <w:rPr>
          <w:rFonts w:eastAsia="Times New Roman"/>
          <w:bCs/>
        </w:rPr>
        <w:t>Είναι</w:t>
      </w:r>
      <w:r>
        <w:rPr>
          <w:rFonts w:eastAsia="Times New Roman" w:cs="Times New Roman"/>
          <w:szCs w:val="24"/>
        </w:rPr>
        <w:t xml:space="preserve"> επικίνδυνο. </w:t>
      </w:r>
    </w:p>
    <w:p w14:paraId="7E821C3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Ως προς την τροπολογία που φέρατε, τη φέρατε εν τω μέσω της νυκτός. Μην μου λέτε εμένα ότι </w:t>
      </w:r>
      <w:r>
        <w:rPr>
          <w:rFonts w:eastAsia="Times New Roman"/>
          <w:bCs/>
        </w:rPr>
        <w:t>είναι</w:t>
      </w:r>
      <w:r>
        <w:rPr>
          <w:rFonts w:eastAsia="Times New Roman" w:cs="Times New Roman"/>
          <w:szCs w:val="24"/>
        </w:rPr>
        <w:t xml:space="preserve"> </w:t>
      </w:r>
      <w:r>
        <w:rPr>
          <w:rFonts w:eastAsia="Times New Roman"/>
          <w:bCs/>
          <w:shd w:val="clear" w:color="auto" w:fill="FFFFFF"/>
        </w:rPr>
        <w:t>μία</w:t>
      </w:r>
      <w:r>
        <w:rPr>
          <w:rFonts w:eastAsia="Times New Roman" w:cs="Times New Roman"/>
          <w:szCs w:val="24"/>
        </w:rPr>
        <w:t xml:space="preserve"> τροπολογία που φέρατε σήμερα. Την είχατε σχεδιάσει. Από αυτά που έζησα χθες το βράδυ κατάλαβα ότι  την είχατε σχεδιάσει την τροπολογία. </w:t>
      </w:r>
      <w:r>
        <w:rPr>
          <w:rFonts w:eastAsia="Times New Roman" w:cs="Times New Roman"/>
          <w:bCs/>
          <w:shd w:val="clear" w:color="auto" w:fill="FFFFFF"/>
        </w:rPr>
        <w:t>Γιατί</w:t>
      </w:r>
      <w:r>
        <w:rPr>
          <w:rFonts w:eastAsia="Times New Roman" w:cs="Times New Roman"/>
          <w:szCs w:val="24"/>
        </w:rPr>
        <w:t xml:space="preserve"> και η «</w:t>
      </w:r>
      <w:r>
        <w:rPr>
          <w:rFonts w:eastAsia="Times New Roman" w:cs="Times New Roman"/>
          <w:szCs w:val="24"/>
          <w:lang w:val="en-US"/>
        </w:rPr>
        <w:t>COSCO</w:t>
      </w:r>
      <w:r>
        <w:rPr>
          <w:rFonts w:eastAsia="Times New Roman" w:cs="Times New Roman"/>
          <w:szCs w:val="24"/>
        </w:rPr>
        <w:t xml:space="preserve">» </w:t>
      </w:r>
      <w:r>
        <w:rPr>
          <w:rFonts w:eastAsia="Times New Roman"/>
          <w:bCs/>
        </w:rPr>
        <w:t>έχει</w:t>
      </w:r>
      <w:r>
        <w:rPr>
          <w:rFonts w:eastAsia="Times New Roman" w:cs="Times New Roman"/>
          <w:szCs w:val="24"/>
        </w:rPr>
        <w:t xml:space="preserve"> κάνει τρίτη προβλήτα </w:t>
      </w:r>
      <w:r>
        <w:rPr>
          <w:rFonts w:eastAsia="Times New Roman" w:cs="Times New Roman"/>
        </w:rPr>
        <w:t>χωρίς</w:t>
      </w:r>
      <w:r>
        <w:rPr>
          <w:rFonts w:eastAsia="Times New Roman" w:cs="Times New Roman"/>
          <w:szCs w:val="24"/>
        </w:rPr>
        <w:t xml:space="preserve"> να </w:t>
      </w:r>
      <w:r>
        <w:rPr>
          <w:rFonts w:eastAsia="Times New Roman"/>
          <w:bCs/>
        </w:rPr>
        <w:t>έχει</w:t>
      </w:r>
      <w:r>
        <w:rPr>
          <w:rFonts w:eastAsia="Times New Roman" w:cs="Times New Roman"/>
          <w:szCs w:val="24"/>
        </w:rPr>
        <w:t xml:space="preserve"> πάρει άδεια; Δεν το ξέρει κανένας. Και βέβαια, μας ζητάτε να ψηφίσουμε στα τυφλά </w:t>
      </w:r>
      <w:r>
        <w:rPr>
          <w:rFonts w:eastAsia="Times New Roman"/>
          <w:bCs/>
          <w:shd w:val="clear" w:color="auto" w:fill="FFFFFF"/>
        </w:rPr>
        <w:t>μία</w:t>
      </w:r>
      <w:r>
        <w:rPr>
          <w:rFonts w:eastAsia="Times New Roman" w:cs="Times New Roman"/>
          <w:szCs w:val="24"/>
        </w:rPr>
        <w:t xml:space="preserve"> τροπολογία, που δεν έχουμε διαβάσει καθόλου. </w:t>
      </w:r>
    </w:p>
    <w:p w14:paraId="7E821C3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Αλήθεια, γιατί παρακάμπτετε στην τροπολογία το </w:t>
      </w:r>
      <w:r>
        <w:rPr>
          <w:rFonts w:eastAsia="Times New Roman" w:cs="Times New Roman"/>
          <w:bCs/>
          <w:shd w:val="clear" w:color="auto" w:fill="FFFFFF"/>
        </w:rPr>
        <w:t>Συμβούλιο της Επικρατείας,</w:t>
      </w:r>
      <w:r>
        <w:rPr>
          <w:rFonts w:eastAsia="Times New Roman" w:cs="Times New Roman"/>
          <w:szCs w:val="24"/>
        </w:rPr>
        <w:t xml:space="preserve"> που λέει ότι για όλα τα λιμάνια υπάρχει προεδρικό διάταγμα για τη χρήση γης των λιμένων και μας πάτε μόνο στην υπουργική απόφαση; Μπορείτε να μου απαντήσετε, κύριε Υπουργέ; </w:t>
      </w:r>
    </w:p>
    <w:p w14:paraId="7E821C3F" w14:textId="77777777" w:rsidR="00AB6C9A" w:rsidRDefault="00F80A0E">
      <w:pPr>
        <w:spacing w:after="0" w:line="600" w:lineRule="auto"/>
        <w:ind w:firstLine="720"/>
        <w:jc w:val="both"/>
        <w:rPr>
          <w:rFonts w:eastAsia="Times New Roman" w:cs="Times New Roman"/>
          <w:szCs w:val="24"/>
        </w:rPr>
      </w:pPr>
      <w:r>
        <w:rPr>
          <w:rFonts w:eastAsia="Times New Roman" w:cs="Times New Roman"/>
          <w:bCs/>
          <w:shd w:val="clear" w:color="auto" w:fill="FFFFFF"/>
        </w:rPr>
        <w:t>Επίσης,</w:t>
      </w:r>
      <w:r>
        <w:rPr>
          <w:rFonts w:eastAsia="Times New Roman" w:cs="Times New Roman"/>
          <w:szCs w:val="24"/>
        </w:rPr>
        <w:t xml:space="preserve"> λέτε ότι  προστατεύετε τους εργαζόμενους στις ναυτιλιακές εταιρίες. Μάλιστα, καλά κάνετε, και για εκείνες που παίρνουν επιδότηση. Αλλά δεν τους ζητάτε ούτε ασφαλιστική ενημερότητα ούτε φορολογική ενημερότητα ούτε αν έχουν χρέη προς το δημόσιο. Λέτε ότι από το 70% των χρημάτων που δικαιούται το δημόσιο, δεν τους </w:t>
      </w:r>
      <w:proofErr w:type="spellStart"/>
      <w:r>
        <w:rPr>
          <w:rFonts w:eastAsia="Times New Roman" w:cs="Times New Roman"/>
          <w:szCs w:val="24"/>
        </w:rPr>
        <w:t>παρακρατάτε</w:t>
      </w:r>
      <w:proofErr w:type="spellEnd"/>
      <w:r>
        <w:rPr>
          <w:rFonts w:eastAsia="Times New Roman" w:cs="Times New Roman"/>
          <w:szCs w:val="24"/>
        </w:rPr>
        <w:t xml:space="preserve"> τίποτα, με την ευχή να πληρώσουν τους εργαζόμενού τους. </w:t>
      </w:r>
    </w:p>
    <w:p w14:paraId="7E821C4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Μα σοβαρολογείτε «με την ευχή»; Κάντε έναν νόμο που να λέει ότι θα πάρετε τα χρήματα αυτά και θα πληρώσετε τους εργαζόμενους. Όχι με την ευχή. Ποια ευχή; Ευχή και κατάρα δίνουμε εδώ πέρα; Με ευχές μιλάμε στο </w:t>
      </w:r>
      <w:r>
        <w:rPr>
          <w:rFonts w:eastAsia="Times New Roman"/>
          <w:bCs/>
        </w:rPr>
        <w:t>Κοινοβούλιο</w:t>
      </w:r>
      <w:r>
        <w:rPr>
          <w:rFonts w:eastAsia="Times New Roman" w:cs="Times New Roman"/>
          <w:szCs w:val="24"/>
        </w:rPr>
        <w:t xml:space="preserve">; Θα βάλετε έναν νόμο και θα πείτε ότι  θα πάρετε την επιδότηση, θα σας δώσουμε ασφαλιστική και φορολογική ενημερότητα, θα πάρετε το 70% των χρημάτων σας  και τα χρήματα θα πάνε στους εργαζόμενους. Όχι με την ευχή, κύριε Υπουργέ. Σας το τονίζω. </w:t>
      </w:r>
      <w:r>
        <w:rPr>
          <w:rFonts w:eastAsia="Times New Roman" w:cs="Times New Roman"/>
          <w:bCs/>
          <w:shd w:val="clear" w:color="auto" w:fill="FFFFFF"/>
        </w:rPr>
        <w:t>Γιατί</w:t>
      </w:r>
      <w:r>
        <w:rPr>
          <w:rFonts w:eastAsia="Times New Roman" w:cs="Times New Roman"/>
          <w:szCs w:val="24"/>
        </w:rPr>
        <w:t xml:space="preserve">; Διότι λέτε «με την ευχή». Αφού η </w:t>
      </w:r>
      <w:r>
        <w:rPr>
          <w:rFonts w:eastAsia="Times New Roman"/>
          <w:bCs/>
          <w:shd w:val="clear" w:color="auto" w:fill="FFFFFF"/>
        </w:rPr>
        <w:t>διάταξη</w:t>
      </w:r>
      <w:r>
        <w:rPr>
          <w:rFonts w:eastAsia="Times New Roman" w:cs="Times New Roman"/>
          <w:szCs w:val="24"/>
        </w:rPr>
        <w:t xml:space="preserve"> ουσιαστικά δεν δεσμεύει τις επιχειρήσεις να δίνουν αυτά τα χρήματα αποκλειστικά για τη μισθοδοσία με το </w:t>
      </w:r>
      <w:r>
        <w:rPr>
          <w:rFonts w:eastAsia="Times New Roman"/>
          <w:szCs w:val="24"/>
        </w:rPr>
        <w:t>άρθρο</w:t>
      </w:r>
      <w:r>
        <w:rPr>
          <w:rFonts w:eastAsia="Times New Roman" w:cs="Times New Roman"/>
          <w:szCs w:val="24"/>
        </w:rPr>
        <w:t xml:space="preserve"> 3 </w:t>
      </w:r>
      <w:r>
        <w:rPr>
          <w:rFonts w:eastAsia="Times New Roman" w:cs="Times New Roman"/>
          <w:bCs/>
          <w:shd w:val="clear" w:color="auto" w:fill="FFFFFF"/>
        </w:rPr>
        <w:t>παράγραφος</w:t>
      </w:r>
      <w:r>
        <w:rPr>
          <w:rFonts w:eastAsia="Times New Roman" w:cs="Times New Roman"/>
          <w:szCs w:val="24"/>
        </w:rPr>
        <w:t xml:space="preserve"> 5. Αυτό πρόλαβα να διαβάσω από την τροπολογία που φέρατε στις 12.30 ώρα, αλλά τι να σας κάνω; Εργαζόμουν σε ναυτιλιακή. </w:t>
      </w:r>
    </w:p>
    <w:p w14:paraId="7E821C41" w14:textId="77777777" w:rsidR="00AB6C9A" w:rsidRDefault="00F80A0E">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7E821C4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Δεν ξέρω αν έχω </w:t>
      </w:r>
      <w:r>
        <w:rPr>
          <w:rFonts w:eastAsia="Times New Roman"/>
          <w:szCs w:val="24"/>
        </w:rPr>
        <w:t>άλλη</w:t>
      </w:r>
      <w:r>
        <w:rPr>
          <w:rFonts w:eastAsia="Times New Roman" w:cs="Times New Roman"/>
          <w:szCs w:val="24"/>
        </w:rPr>
        <w:t xml:space="preserve"> ώρα. Έχω πάρα πολλά να σας πω. </w:t>
      </w:r>
    </w:p>
    <w:p w14:paraId="7E821C4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 για τους νηογνώμονες, μην βγάζετε την ουρά σας απ’ έξω. Οι νηογνώμονες πρέπει να </w:t>
      </w:r>
      <w:r>
        <w:rPr>
          <w:rFonts w:eastAsia="Times New Roman"/>
          <w:bCs/>
        </w:rPr>
        <w:t>είναι</w:t>
      </w:r>
      <w:r>
        <w:rPr>
          <w:rFonts w:eastAsia="Times New Roman" w:cs="Times New Roman"/>
          <w:szCs w:val="24"/>
        </w:rPr>
        <w:t xml:space="preserve"> ιδιώτες, αλλά μην πετάτε τώρα το μπαλάκι στους ιδιώτες, πρέπει και το Υπουργείο να </w:t>
      </w:r>
      <w:r>
        <w:rPr>
          <w:rFonts w:eastAsia="Times New Roman"/>
          <w:bCs/>
        </w:rPr>
        <w:t>είναι</w:t>
      </w:r>
      <w:r>
        <w:rPr>
          <w:rFonts w:eastAsia="Times New Roman" w:cs="Times New Roman"/>
          <w:szCs w:val="24"/>
        </w:rPr>
        <w:t xml:space="preserve"> συνυπεύθυνο.</w:t>
      </w:r>
    </w:p>
    <w:p w14:paraId="7E821C4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Δεν έχουμε φτάσει όπως είπατε τη «LLOYD'S». Η «LLOYD'S»</w:t>
      </w:r>
      <w:r>
        <w:rPr>
          <w:rFonts w:eastAsia="Times New Roman"/>
          <w:bCs/>
        </w:rPr>
        <w:t xml:space="preserve"> είναι</w:t>
      </w:r>
      <w:r>
        <w:rPr>
          <w:rFonts w:eastAsia="Times New Roman" w:cs="Times New Roman"/>
          <w:szCs w:val="24"/>
        </w:rPr>
        <w:t xml:space="preserve"> ασφαλιστική εταιρεία. Δεν </w:t>
      </w:r>
      <w:r>
        <w:rPr>
          <w:rFonts w:eastAsia="Times New Roman"/>
          <w:bCs/>
        </w:rPr>
        <w:t>έ</w:t>
      </w:r>
      <w:r>
        <w:rPr>
          <w:rFonts w:eastAsia="Times New Roman" w:cs="Times New Roman"/>
          <w:szCs w:val="24"/>
        </w:rPr>
        <w:t xml:space="preserve">χουμε φτάσει στο επίπεδο να έχουμε ιδιώτες νηογνώμονες για υπερπόντια πλοία. Θα ελέγχετε κι εσείς. Όχι όπως δίνατε στο «ΑΓΙΑ ΖΩΝΗ 2» δύο και τρεις ανανεώσεις μέσα από το Υπουργείο. Θα </w:t>
      </w:r>
      <w:r>
        <w:rPr>
          <w:rFonts w:eastAsia="Times New Roman"/>
          <w:bCs/>
        </w:rPr>
        <w:t>είναι</w:t>
      </w:r>
      <w:r>
        <w:rPr>
          <w:rFonts w:eastAsia="Times New Roman" w:cs="Times New Roman"/>
          <w:szCs w:val="24"/>
        </w:rPr>
        <w:t xml:space="preserve"> οι νηογνώμονες ιδιώτες και μετά θα αναλαμβάνετε και εσείς την ευθύνη να συνυπογράψετε. Οπότε, αν </w:t>
      </w:r>
      <w:r>
        <w:rPr>
          <w:rFonts w:eastAsia="Times New Roman" w:cs="Times New Roman"/>
          <w:bCs/>
          <w:shd w:val="clear" w:color="auto" w:fill="FFFFFF"/>
        </w:rPr>
        <w:t>υπάρχουν</w:t>
      </w:r>
      <w:r>
        <w:rPr>
          <w:rFonts w:eastAsia="Times New Roman" w:cs="Times New Roman"/>
          <w:szCs w:val="24"/>
        </w:rPr>
        <w:t xml:space="preserve"> δύο δικλίδες ασφαλείας, να δω πώς θα κυκλοφορούν τα πλοία </w:t>
      </w:r>
      <w:r>
        <w:rPr>
          <w:rFonts w:eastAsia="Times New Roman" w:cs="Times New Roman"/>
        </w:rPr>
        <w:t>χωρίς</w:t>
      </w:r>
      <w:r>
        <w:rPr>
          <w:rFonts w:eastAsia="Times New Roman" w:cs="Times New Roman"/>
          <w:szCs w:val="24"/>
        </w:rPr>
        <w:t xml:space="preserve"> να έχουν τους κανόνες που πρέπει να έχουν. Δεν το νομίζω, διότι και ο ιδιώτης νηογνώμονας θα </w:t>
      </w:r>
      <w:r>
        <w:rPr>
          <w:rFonts w:eastAsia="Times New Roman"/>
          <w:bCs/>
        </w:rPr>
        <w:t>είναι</w:t>
      </w:r>
      <w:r>
        <w:rPr>
          <w:rFonts w:eastAsia="Times New Roman" w:cs="Times New Roman"/>
          <w:szCs w:val="24"/>
        </w:rPr>
        <w:t xml:space="preserve"> υπεύθυνος, αλλά και το Υπουργείο θα </w:t>
      </w:r>
      <w:r>
        <w:rPr>
          <w:rFonts w:eastAsia="Times New Roman"/>
          <w:bCs/>
        </w:rPr>
        <w:t>είναι</w:t>
      </w:r>
      <w:r>
        <w:rPr>
          <w:rFonts w:eastAsia="Times New Roman" w:cs="Times New Roman"/>
          <w:szCs w:val="24"/>
        </w:rPr>
        <w:t xml:space="preserve"> ταυτοχρόνως υπεύθυνο. Όπως γίνεται και με τις πολεοδομίες. Βάζει κανένας μηχανικός την υπογραφή του σε κάτι που δεν </w:t>
      </w:r>
      <w:r>
        <w:rPr>
          <w:rFonts w:eastAsia="Times New Roman"/>
          <w:bCs/>
        </w:rPr>
        <w:t>είναι</w:t>
      </w:r>
      <w:r>
        <w:rPr>
          <w:rFonts w:eastAsia="Times New Roman" w:cs="Times New Roman"/>
          <w:szCs w:val="24"/>
        </w:rPr>
        <w:t xml:space="preserve"> σωστό; Και οι δυο εκεί. Είμαι κάθετη. Πρέπει να έχετε και τους δύο. </w:t>
      </w:r>
    </w:p>
    <w:p w14:paraId="7E821C45" w14:textId="77777777" w:rsidR="00AB6C9A" w:rsidRDefault="00F80A0E">
      <w:pPr>
        <w:spacing w:after="0" w:line="600" w:lineRule="auto"/>
        <w:ind w:firstLine="720"/>
        <w:jc w:val="both"/>
        <w:rPr>
          <w:rFonts w:eastAsia="Times New Roman" w:cs="Times New Roman"/>
          <w:szCs w:val="24"/>
        </w:rPr>
      </w:pPr>
      <w:r>
        <w:rPr>
          <w:rFonts w:eastAsia="Times New Roman"/>
          <w:b/>
          <w:bCs/>
          <w:shd w:val="clear" w:color="auto" w:fill="FFFFFF"/>
        </w:rPr>
        <w:t xml:space="preserve">ΠΡΟΕΔΡΕΥΩΝ (Δημήτριος Καμμένος): </w:t>
      </w:r>
      <w:r>
        <w:rPr>
          <w:rFonts w:eastAsia="Times New Roman" w:cs="Times New Roman"/>
          <w:szCs w:val="24"/>
        </w:rPr>
        <w:t>Αγαπητή, κυρία συνάδελφε, σας παρακαλώ, ας κλείσουμε για να προχωρήσουμε στους υπόλοιπους συναδέλφους. Ευχαριστώ.</w:t>
      </w:r>
    </w:p>
    <w:p w14:paraId="7E821C4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w:t>
      </w:r>
      <w:r>
        <w:rPr>
          <w:rFonts w:eastAsia="Times New Roman" w:cs="Times New Roman"/>
          <w:bCs/>
          <w:shd w:val="clear" w:color="auto" w:fill="FFFFFF"/>
        </w:rPr>
        <w:t>Επίσης,</w:t>
      </w:r>
      <w:r>
        <w:rPr>
          <w:rFonts w:eastAsia="Times New Roman" w:cs="Times New Roman"/>
          <w:szCs w:val="24"/>
        </w:rPr>
        <w:t xml:space="preserve"> κοιτάξτε, κύριε Υπουργέ, μην βάζετε μόνο αξιωματικούς Έλληνες στο πλήρωμα. Βάλτε και στο κατώτερο πλήρωμα Έλληνες. Διότι τα ποντοπόρα πλοία έχουν αλλοδαπούς, Πακιστανούς και Αφγανούς. Βρείτε τα με τους εφοπλιστές, δώστε τους κάποια κίνητρα, κάντε τους λιγότερες τις ασφαλιστικές εισφορές, διότι δεν θα </w:t>
      </w:r>
      <w:r>
        <w:rPr>
          <w:rFonts w:eastAsia="Times New Roman"/>
          <w:bCs/>
        </w:rPr>
        <w:t>είναι</w:t>
      </w:r>
      <w:r>
        <w:rPr>
          <w:rFonts w:eastAsia="Times New Roman" w:cs="Times New Roman"/>
          <w:szCs w:val="24"/>
        </w:rPr>
        <w:t xml:space="preserve"> άνεργοι πλέον οι ναυτικοί. Το ΝΑΤ ήταν το καλύτερο ταμείο, όταν ήσασταν εσείς γραμματέας, και έγινε το χειρότερο ταμείο. Σας ευχαριστώ. </w:t>
      </w:r>
    </w:p>
    <w:p w14:paraId="7E821C47" w14:textId="77777777" w:rsidR="00AB6C9A" w:rsidRDefault="00F80A0E">
      <w:pPr>
        <w:spacing w:after="0" w:line="600" w:lineRule="auto"/>
        <w:ind w:firstLine="720"/>
        <w:jc w:val="both"/>
        <w:rPr>
          <w:rFonts w:eastAsia="Times New Roman" w:cs="Times New Roman"/>
          <w:szCs w:val="24"/>
        </w:rPr>
      </w:pPr>
      <w:r>
        <w:rPr>
          <w:rFonts w:eastAsia="Times New Roman" w:cs="Times New Roman"/>
        </w:rPr>
        <w:t xml:space="preserve">(Στο σημείο αυτό η Βουλευτής κ. Θεοδώρα </w:t>
      </w:r>
      <w:proofErr w:type="spellStart"/>
      <w:r>
        <w:rPr>
          <w:rFonts w:eastAsia="Times New Roman" w:cs="Times New Roman"/>
        </w:rPr>
        <w:t>Μεγαλοοικονόμου</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E821C4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Θα ήθελα να πω στους συναδέλφους -και ακολουθεί ο Κοινοβουλευτικός Εκπρόσωπος της Νέας Δημοκρατίας ο κ. Κεφαλογιάννης- επειδή είμαστε λίγοι και υπάρχει αίτημα όλων κι έχουμε έρθει και σε συνεννόηση με τον κύριο Υπουργό -νομίζω ότι υπάρχει χρόνος και για τη μελέτη της τροπολογίας- θα ήταν καλό να τελειώσουμε απόψε τη συζήτηση του νομοσχεδίου. Έχουν όλοι κίνητρο. Νομίζω ότι είμαστε όλοι σύμφωνοι. Ο χρόνος θα τηρηθεί σε όλους. Μπορεί να δώσουμε επιπλέον χρόνο πέντε λεπτών για σχόλια επί των τροπολογιών σε όποιον κοινοβουλευτικό εκπρόσωπο θελήσει. Στις 20.30’ περίπου θα ξεκινήσουμε την ψηφοφορία, η οποία θα κρατήσει περίπου μία ώρα, διότι είναι μεγάλο το νομοσχέδιο. Αν συμφωνείτε, να το προχωρήσουμε.</w:t>
      </w:r>
    </w:p>
    <w:p w14:paraId="7E821C4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Ευχαριστώ για τη συνεργασία. </w:t>
      </w:r>
    </w:p>
    <w:p w14:paraId="7E821C4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Καματερός. </w:t>
      </w:r>
    </w:p>
    <w:p w14:paraId="7E821C4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Ευχαριστώ, κύριε Πρόεδρε. </w:t>
      </w:r>
    </w:p>
    <w:p w14:paraId="7E821C4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συνηθίζεται σχεδόν κάθε φορά που έχουμε να συζητήσουμε ένα νομοσχέδιο, κάποιοι συνάδελφοι, κύριοι της Αξιωματικής Αντιπολίτευσης, αξιοποιούν το Βήμα αυτό για να κάνουν μικροπολιτική, τις πιο πολλές φορές σε θέματα άσχετα με το νομοσχέδιο. </w:t>
      </w:r>
    </w:p>
    <w:p w14:paraId="7E821C4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Σε αυτή τους την προσπάθεια, κάποιοι συνάδελφοι από τα νησιά, σήμερα, κατέθεσαν μια τροπολογία για να πάρει παράταση η κατάργηση του μειωμένου συντελεστή ΦΠΑ στα νησιά. </w:t>
      </w:r>
    </w:p>
    <w:p w14:paraId="7E821C4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xml:space="preserve">, κύριε </w:t>
      </w:r>
      <w:proofErr w:type="spellStart"/>
      <w:r>
        <w:rPr>
          <w:rFonts w:eastAsia="Times New Roman" w:cs="Times New Roman"/>
          <w:szCs w:val="24"/>
        </w:rPr>
        <w:t>Κόνσολα</w:t>
      </w:r>
      <w:proofErr w:type="spellEnd"/>
      <w:r>
        <w:rPr>
          <w:rFonts w:eastAsia="Times New Roman" w:cs="Times New Roman"/>
          <w:szCs w:val="24"/>
        </w:rPr>
        <w:t xml:space="preserve">, κύριε Αθανασίου, σας ρωτάω: Εγώ συμφωνώ να το ψηφίσουμε σήμερα. Εσείς δεν ξέρετε, πρώτον, ότι αυτό πρέπει να γίνει μετά από έγκριση και συνεννόηση και με διαπραγμάτευση με τους εταίρους, η οποία γίνεται και το ξέρετε; Γιατί τότε θέλετε να προκαλέσετε εντυπώσεις; </w:t>
      </w:r>
    </w:p>
    <w:p w14:paraId="7E821C4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Δεύτερον, προσπαθείτε να ρίξετε τα βάρη στην Κυβέρνηση και να μας παρουσιάσετε εμάς ως τους ανάλγητους του ΣΥΡΙΖΑ και των ΑΝΕΛ που θέλουν να καταργήσουν τους μειωμένους συντελεστές ΦΠΑ στα νησιά, ενώ εσείς είστε οι υπέρμαχοι υποστηρικτές που δεν το ψήφισαν. Τι μας λέτε; Τι ψηφίσαμε το 2015, όταν ψηφίζαμε όλον το νόμο με τα μέτρα, τα οποία μας επιβλήθηκαν; Δεν συμπεριλαμβανόταν η κατάργηση του μειωμένου συντελεστή ΦΠΑ; Μάλιστα, η Κυβέρνηση προσπάθησε και το έκανε σε τρία στάδια και σε τρεις φάσεις, σε τρεις κατηγορίες νησιών, ενώ η απαίτηση των δανειστών ήταν να γίνει μια και έξω. Και αυτό, το ψηφίσατε κι εσείς. Γιατί θέλετε να τα ξεχνάτε αυτά; Κάνετε μικροπολιτική; Κάνετε λαϊκισμό, ναι ή όχι; </w:t>
      </w:r>
    </w:p>
    <w:p w14:paraId="7E821C5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Βέβαια, η επιστολή, την οποία καταθέσατε, κύριε </w:t>
      </w:r>
      <w:proofErr w:type="spellStart"/>
      <w:r>
        <w:rPr>
          <w:rFonts w:eastAsia="Times New Roman" w:cs="Times New Roman"/>
          <w:szCs w:val="24"/>
        </w:rPr>
        <w:t>Μηταράκη</w:t>
      </w:r>
      <w:proofErr w:type="spellEnd"/>
      <w:r>
        <w:rPr>
          <w:rFonts w:eastAsia="Times New Roman" w:cs="Times New Roman"/>
          <w:szCs w:val="24"/>
        </w:rPr>
        <w:t xml:space="preserve">, ως τεκμήριο του ότι ο ΣΥΡΙΖΑ, η Κυβέρνηση είναι αυτή η οποία καταργεί τους μειωμένους συντελεστές κάνει το αντίθετο. Δεν ξέρω αν είναι ίδια με την επιστολή που έχω εγώ του κ. </w:t>
      </w:r>
      <w:proofErr w:type="spellStart"/>
      <w:r>
        <w:rPr>
          <w:rFonts w:eastAsia="Times New Roman" w:cs="Times New Roman"/>
          <w:szCs w:val="24"/>
        </w:rPr>
        <w:t>Γιούνκερ</w:t>
      </w:r>
      <w:proofErr w:type="spellEnd"/>
      <w:r>
        <w:rPr>
          <w:rFonts w:eastAsia="Times New Roman" w:cs="Times New Roman"/>
          <w:szCs w:val="24"/>
        </w:rPr>
        <w:t xml:space="preserve"> που απαντά για το αν έχει υποβληθεί αίτημα ή όχι. Φυσικά, αυτά γίνονται μέσα από διαδικασίες διαπραγμάτευσης και δεν γίνονται με μία απλή επιστολή ενός αιτήματος. Πάντως, η επιστολή του κ. </w:t>
      </w:r>
      <w:proofErr w:type="spellStart"/>
      <w:r>
        <w:rPr>
          <w:rFonts w:eastAsia="Times New Roman" w:cs="Times New Roman"/>
          <w:szCs w:val="24"/>
        </w:rPr>
        <w:t>Γιούνκερ</w:t>
      </w:r>
      <w:proofErr w:type="spellEnd"/>
      <w:r>
        <w:rPr>
          <w:rFonts w:eastAsia="Times New Roman" w:cs="Times New Roman"/>
          <w:szCs w:val="24"/>
        </w:rPr>
        <w:t xml:space="preserve"> που έχω εγώ αναφέρει επί λέξει τα εξής: «Οι μειωμένοι συντελεστές ΦΠΑ μπήκαν στο πρόγραμμα και δεσμεύτηκε η ελληνική Κυβέρνηση γι’ αυτό, διότι δημιουργούν περιττές στρεβλώσεις και διοικητικές δαπάνες». Αυτή είναι η άποψη της Ευρωπαϊκής Ένωσης για τους μειωμένους συντελεστές ΦΠΑ. </w:t>
      </w:r>
    </w:p>
    <w:p w14:paraId="7E821C5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Κι ενώ παραδέχεται ότι υπάρχει πρόβλημα και ειδικές ανάγκες και δυσχέρειες αναφέρει παρακάτω τα εξής: «Οι μειωμένοι συντελεστές ΦΠΑ δεν είναι οι πλέον αποτελεσματικοί ή </w:t>
      </w:r>
      <w:proofErr w:type="spellStart"/>
      <w:r>
        <w:rPr>
          <w:rFonts w:eastAsia="Times New Roman" w:cs="Times New Roman"/>
          <w:szCs w:val="24"/>
        </w:rPr>
        <w:t>στοχοθετημένοι</w:t>
      </w:r>
      <w:proofErr w:type="spellEnd"/>
      <w:r>
        <w:rPr>
          <w:rFonts w:eastAsia="Times New Roman" w:cs="Times New Roman"/>
          <w:szCs w:val="24"/>
        </w:rPr>
        <w:t xml:space="preserve"> τρόποι για να επιτευχθεί η αντιμετώπιση των παραπάνω προβλημάτων.» </w:t>
      </w:r>
    </w:p>
    <w:p w14:paraId="7E821C5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Βλέπετε, λοιπόν, ότι αν βγαίνει κάτι από αυτήν την επιστολή είναι η κατάρριψη του επιχειρήματός σας, που τόσο καιρό λέτε ότι την κατάργηση των μειωμένων συντελεστών τη ζήτησε και την επιβάλλει ο ΣΥΡΙΖΑ. </w:t>
      </w:r>
    </w:p>
    <w:p w14:paraId="7E821C5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Φυσικά, ξέρουμε ότι γίνονται διαπραγματεύσεις. Κι εμείς πιέζουμε και όλοι το θέλουμε. Και ο κύριος Πρόεδρος το είπε πριν. Ολόκληρη μελέτη τεκμηριωμένη έδωσε. Το πρόσεξα. Δεν είναι μόνο ο κύριος Πρόεδρος. Επιμελητήρια ολόκληρα έχουν κάνει μελέτες. Ξέρουμε τις πιέσεις που ασκούνται για να μπορέσουμε να καταφέρουμε τη διατήρηση του μειωμένου συντελεστή.  </w:t>
      </w:r>
    </w:p>
    <w:p w14:paraId="7E821C5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Παράλληλα όμως –και είναι πιο σοβαρό ακόμα και από αυτό- δουλεύουμε και έστω με δειλά βήματα μέχρι τώρα -και πολύ πιο σοβαρά από εδώ και πέρα- προσπαθούμε να άρουμε αυτές τις ανισότητες που δημιουργεί η </w:t>
      </w:r>
      <w:proofErr w:type="spellStart"/>
      <w:r>
        <w:rPr>
          <w:rFonts w:eastAsia="Times New Roman" w:cs="Times New Roman"/>
          <w:szCs w:val="24"/>
        </w:rPr>
        <w:t>νησιωτικότητα</w:t>
      </w:r>
      <w:proofErr w:type="spellEnd"/>
      <w:r>
        <w:rPr>
          <w:rFonts w:eastAsia="Times New Roman" w:cs="Times New Roman"/>
          <w:szCs w:val="24"/>
        </w:rPr>
        <w:t>. Αυτός είναι ο πιο αποτελεσματικός τρόπος αντιμετώπισης των όποιων συνεπειών: με φορολογικά, με βελτίωση του ακτοπλοϊκού, με βελτίωση στον τομέα υγείας, με βελτίωση στον τομέα παιδείας, βελτίωση στις υπηρεσίες κ.τ.λ..</w:t>
      </w:r>
    </w:p>
    <w:p w14:paraId="7E821C55"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Πρέπει, όμως να αναφερθώ και στο νομοσχέδιο, πολύ περισσότερο επειδή έχουμε καταθέσει κάποιες τροπολογίες. Θα είμαι πολύ σύντομος για να προσπαθήσω να είμαι στο χρόνο. Κατατέθηκαν δύο τροπολογίες. Τη μία, που υπογράφουμε με τον συνάδελφο Δημαρά, θα την αναπτύξει ο ίδιος. Εγώ θα ήθελα να αναφερθώ στο άρθρο 96, όπως κατατέθηκε τώρα το νομοσχέδιο, γιατί ήταν προηγουμένως 97, που αναφέρεται στις κατασκευές που υπάρχουν στις λιμενικές ζώνες. </w:t>
      </w:r>
    </w:p>
    <w:p w14:paraId="7E821C56"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Επαναλαμβάνω σύντομα ότι δεν πρόκειται για νομιμοποίηση των κατασκευών. Γιατί πολλοί κάνουν κριτική πάνω σε αυτό θεωρώντας ότι αφορά νομιμοποίηση. Είναι μία αναστολή επιβολής όλων των μέτρων, κατεδάφισης, επιβολής προστίμων, διοικητικών κυρώσεων ή άλλων νομικών κυρώσεων, προκειμένου να δοθεί η δυνατότητα στους φορείς οι οποίοι εποπτεύουν τις λιμενικές ζώνες και στους ιδιώτες οι οποίοι έχουν κάνει αυτές εδώ τις κατασκευές, να τους δοθεί η ευκαιρία να τα προσαρμόσουν σε μελέτες με τέτοιο τρόπο ώστε να εξωραϊστούν οι περιοχές αυτές. Δηλαδή, αυτό το άρθρο και η τροπολογία που κάνει βελτιώσεις όσον αφορά τα πρόστιμα τα οποία αναστέλλονται, γιατί δεν συμπεριλαμβανόντουσαν αρχικά, πάει να βάλει μια τάξη σε αυτές εδώ τις περιοχές. </w:t>
      </w:r>
    </w:p>
    <w:p w14:paraId="7E821C57"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Τελειώνω, κύριε Πρόεδρε, με ένα άλλο άρθρο και μία άλλη πρόβλεψη που κάνει το νομοσχέδιο που πάμε να ψηφίσουμε σήμερα, όσον αφορά τη δυνατότητα που έχουν τα μικρά νησιά, οι μικροί δήμοι να κάνουν συμβάσεις για πλοία τα οποία αφορούν κύρια τις τοπικές γραμμές και ξέρουμε πόσο σημαντικό είναι για τα νησιά μας. </w:t>
      </w:r>
    </w:p>
    <w:p w14:paraId="7E821C58"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Χαίρομαι πάρα πολύ που έγινε δεκτό από τον κύριο Υπουργό και γίνεται μια βελτίωση, γιατί όπως ήταν εκφρασμένο ότι αυτό μπορεί να γίνεται σε δήμους κάτω από πέντε χιλιάδες κατοίκους, δεν συμπεριλαμβάνονταν νησιά που είναι κάτω από πέντε χιλιάδες κατοίκους, αλλά ανήκουν σε μεγαλύτερους δήμους. Με μία βελτίωση νομίζω ότι θα μας δοθεί η δυνατότητα.</w:t>
      </w:r>
    </w:p>
    <w:p w14:paraId="7E821C5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E821C5A"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Τελείωσα, κύριε Πρόεδρε.</w:t>
      </w:r>
    </w:p>
    <w:p w14:paraId="7E821C5B"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Και σε τέτοια μικρά νησιά που ανήκουν, όμως, σε μεγάλους δήμους, όπως παρόμοιες περιπτώσεις έχουμε στην Κάλυμνο, που έχει την Ψέριμο και την Τέλενδο, στην Κέρκυρα που έχει τα </w:t>
      </w:r>
      <w:proofErr w:type="spellStart"/>
      <w:r>
        <w:rPr>
          <w:rFonts w:eastAsia="Times New Roman"/>
          <w:szCs w:val="24"/>
        </w:rPr>
        <w:t>διαπόντια</w:t>
      </w:r>
      <w:proofErr w:type="spellEnd"/>
      <w:r>
        <w:rPr>
          <w:rFonts w:eastAsia="Times New Roman"/>
          <w:szCs w:val="24"/>
        </w:rPr>
        <w:t xml:space="preserve"> νησιά, τους δίνουμε τη δυνατότητα να συνάπτουν κι αυτοί αυτές εδώ τις συμφωνίες.</w:t>
      </w:r>
    </w:p>
    <w:p w14:paraId="7E821C5C"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Ευχαριστώ.</w:t>
      </w:r>
    </w:p>
    <w:p w14:paraId="7E821C5D" w14:textId="77777777" w:rsidR="00AB6C9A" w:rsidRDefault="00F80A0E">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E821C5E" w14:textId="77777777" w:rsidR="00AB6C9A" w:rsidRDefault="00F80A0E">
      <w:pPr>
        <w:tabs>
          <w:tab w:val="left" w:pos="2820"/>
        </w:tabs>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Καματερέ.</w:t>
      </w:r>
    </w:p>
    <w:p w14:paraId="7E821C5F"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Παρακαλώ τον Κοινοβουλευτικό Εκπρόσωπο της Νέας Δημοκρατίας κ. Κεφαλογιάννη να έρθει στο Βήμα για δώδεκα λεπτά.</w:t>
      </w:r>
    </w:p>
    <w:p w14:paraId="7E821C60" w14:textId="77777777" w:rsidR="00AB6C9A" w:rsidRDefault="00F80A0E">
      <w:pPr>
        <w:tabs>
          <w:tab w:val="left" w:pos="2820"/>
        </w:tabs>
        <w:spacing w:after="0"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Ευχαριστώ, κύριε Πρόεδρε. </w:t>
      </w:r>
    </w:p>
    <w:p w14:paraId="7E821C61"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Εγώ με μια μικρή ανοχή θα αναφερθώ και στις τροπολογίες. Δεν θα επεκταθώ πάρα πολύ. </w:t>
      </w:r>
    </w:p>
    <w:p w14:paraId="7E821C62"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Κύριε Υπουργέ, θα ξεκινήσω με κάτι το οποίο δεν το συνηθίζω σε αυτή την Αίθουσα, αλλά ακούγοντας την ομιλία σας, αφού αναλώσατε περίπου τον μισό από τον χρόνο σας να αναρωτιέστε αν το ΣΥΡΙΖΑ κυβερνούσε όλα αυτά τα χρόνια και στην ουσία ήταν το ΠΑΣΟΚ και η Νέα Δημοκρατία, θέλω να θυμίσω κάτι, γιατί ο καθένας πράγματι έχει τη διαδρομή του σε αυτή την Αίθουσα. </w:t>
      </w:r>
    </w:p>
    <w:p w14:paraId="7E821C63"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Διαβάζω από το επίσημο βιογραφικό σας: Το 1993 με το 1996 ήσασταν γενικός γραμματέας Πρόνοιας στο Υπουργείο Υγείας επί ΠΑΣΟΚ. Το 1996 μέχρι το 2004, για οκτώ χρόνια, Βουλευτής του ΠΑΣΟΚ. Το 2009 με 2011 Βουλευτής του ΠΑΣΟΚ. Το 2010 ως μέλος της Κοινοβουλευτικής Ομάδας του ΠΑΣΟΚ ψηφίσατε το πρώτο μνημόνιο. Διαφοροποιηθήκατε στη συνέχεια. Πήγατε στον ΣΥΡΙΖΑ όπου πάλι διαφοροποιηθήκατε και ψηφίσατε το τρίτο μνημόνιο. </w:t>
      </w:r>
    </w:p>
    <w:p w14:paraId="7E821C64"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Τα αναφέρω αυτά γιατί παρά την προσωπική εκτίμηση που έχω στο πρόσωπό σας και το ξέρετε, αδικείτε τον εαυτό σας. Γιατί μετά από είκοσι πέντε χρόνια που βρίσκεστε στο δημόσιο βίο, σήμερα μόνο θυμηθήκατε και ανακαλύψατε ότι υπάρχει ένα χρηστικό νομοσχέδιο. Αδικείτε τον εαυτό σας, επαναλαμβάνω, γιατί στην ουσία λέτε ότι τα υπόλοιπα είκοσι πέντε χρόνια του δημοσίου βίου σας δεν βρήκατε κανένα χρηστικό νομοσχέδιο σε αυτόν τον χώρο όσον αφορά τη νησιωτική πολιτική και τη ναυτιλία και γενικότερα ακυρώνεται μία διαδρομή.</w:t>
      </w:r>
    </w:p>
    <w:p w14:paraId="7E821C65"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Θα πρέπει, λοιπόν, σε αυτή την Αίθουσα όλοι μας να είμαστε λίγο σεμνοί, να αναγνωρίζουμε τα λάθη μας, να μην ακυρώνουμε τα πάντα, να μην ρίχνουμε ανάθεμα στα πάντα, να λέμε ότι γίνανε και κάποια καλά τα προηγούμενα χρόνια κι από κει και πέρα πραγματικά να προχωρήσουμε μπροστά.</w:t>
      </w:r>
    </w:p>
    <w:p w14:paraId="7E821C66"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Κυρίες και κύριοι, ο Ισοκράτης συμβούλευε τους ηγέτες της εποχής του να μη βιάζονται να αποκτήσουν πολιτικούς συμμάχους, αλλά όταν το αποφασίσουν να τους αποκτήσουν, πρέπει να προσπαθήσουν και να παραμείνουν σε αυτούς.</w:t>
      </w:r>
    </w:p>
    <w:p w14:paraId="7E821C67" w14:textId="77777777" w:rsidR="00AB6C9A" w:rsidRDefault="00F80A0E">
      <w:pPr>
        <w:tabs>
          <w:tab w:val="left" w:pos="2940"/>
        </w:tabs>
        <w:spacing w:after="0" w:line="600" w:lineRule="auto"/>
        <w:ind w:firstLine="964"/>
        <w:jc w:val="both"/>
        <w:rPr>
          <w:rFonts w:eastAsia="Times New Roman"/>
          <w:szCs w:val="24"/>
        </w:rPr>
      </w:pPr>
      <w:r>
        <w:rPr>
          <w:rFonts w:eastAsia="Times New Roman"/>
          <w:szCs w:val="24"/>
        </w:rPr>
        <w:t xml:space="preserve">Δεν ξέρω αν ο Πρωθυπουργός, ο κ. Τσίπρας, γνωρίζει αυτήν τη συμβουλή του Ισοκράτη. Πιθανότατα να την παραγνωρίζει διαβάζοντας τα αριστερά αναγνώσματά του. Όμως, είμαι βέβαιος ότι γνωρίζει πρώτα απ’ όλα την αξία της, καθώς έστω και με καθυστέρηση δεκαεπτά ημερών, ο κ. Τσίπρας αποφάσισε, επιτέλους, να πάρει θέση σε αυτήν την </w:t>
      </w:r>
      <w:proofErr w:type="spellStart"/>
      <w:r>
        <w:rPr>
          <w:rFonts w:eastAsia="Times New Roman"/>
          <w:szCs w:val="24"/>
        </w:rPr>
        <w:t>όζουσα</w:t>
      </w:r>
      <w:proofErr w:type="spellEnd"/>
      <w:r>
        <w:rPr>
          <w:rFonts w:eastAsia="Times New Roman"/>
          <w:szCs w:val="24"/>
        </w:rPr>
        <w:t xml:space="preserve"> υπόθεση της πώλησης στρατιωτικού υλικού από την Ελλάδα στη Σαουδική Αραβία και ως καλός φίλος και πολιτικός εταίρος του κ. Πάνου Καμμένου ζήτησε να αναβληθεί η προγραμματισμένη για σήμερα επίκαιρη επερώτηση της Νέας Δημοκρατίας, προκειμένου να παραστεί ο ίδιος και να τοποθετηθεί.</w:t>
      </w:r>
    </w:p>
    <w:p w14:paraId="7E821C68"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Κύριε Πρόεδρε, δια του Προεδρείου εγώ διαμαρτύρομαι προσωπικά και εκ μέρους της Νέας Δημοκρατίας, διότι σήμερα η εξ αναβολής συζήτηση της επίκαιρης επερώτησης ήταν γνωστή. Μάλιστα, όταν είχε γίνει το ταξίδι του Πρωθυπουργού, που αυτήν τη στιγμή βρίσκεται στο Παρίσι, νομίζω ότι όταν έγινε η αναβολή την προηγούμενη Δευτέρα, θα μπορούσε να οριστεί σε μια άλλη ημερομηνία. Πραγματικά, αναρωτιέμαι τι άλλαξε; Μήπως ήταν οι ασφυκτικές πιέσεις του εταίρου του, προκειμένου να παραστεί κι ο ίδιος, ώστε να παρέχει μια κάλυψη; </w:t>
      </w:r>
    </w:p>
    <w:p w14:paraId="7E821C69"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Βεβαίως, το </w:t>
      </w:r>
      <w:proofErr w:type="spellStart"/>
      <w:r>
        <w:rPr>
          <w:rFonts w:eastAsia="Times New Roman"/>
          <w:szCs w:val="24"/>
        </w:rPr>
        <w:t>ιλαρόν</w:t>
      </w:r>
      <w:proofErr w:type="spellEnd"/>
      <w:r>
        <w:rPr>
          <w:rFonts w:eastAsia="Times New Roman"/>
          <w:szCs w:val="24"/>
        </w:rPr>
        <w:t xml:space="preserve"> της βράβευσής του για την επίδειξη σθένους και προσήλωσης στα ευρωπαϊκά ιδεώδη είναι ένα άλλο θέμα. Μπορούμε να τη δούμε και ως ένα επιστέγασμα της διεθνοποίησης της πολιτικής πρακτικής, γνωστής ως </w:t>
      </w:r>
      <w:proofErr w:type="spellStart"/>
      <w:r>
        <w:rPr>
          <w:rFonts w:eastAsia="Times New Roman"/>
          <w:szCs w:val="24"/>
        </w:rPr>
        <w:t>κωλοτούμπας</w:t>
      </w:r>
      <w:proofErr w:type="spellEnd"/>
      <w:r>
        <w:rPr>
          <w:rFonts w:eastAsia="Times New Roman"/>
          <w:szCs w:val="24"/>
        </w:rPr>
        <w:t>, σύμφωνα με αυτούς, οι οποίοι βραβεύουν σήμερα τον Πρωθυπουργό, με την οποία η Κυβέρνηση ΣΥΡΙΖΑ και Ανεξάρτητοι Έλληνες απέκτησε μία εξέχουσα θέση στην ιστορία των διπλωματικών σχέσεων.</w:t>
      </w:r>
    </w:p>
    <w:p w14:paraId="7E821C6A"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Ελπίζω, πάντως, ο κ. Τσίπρας να βρει λίγο χρόνο στην ομιλία του για τα ευρωπαϊκά ιδεώδη και να εξηγήσει στους συναδέλφους νομικούς από τη Γαλλία ότι προκειμένου από την αρχή της περήφανης διαπραγμάτευσης στις αρχές του 2015 και να φτάσει στην επίδειξη πολιτικού σθένους το καλοκαίρι του ίδιου έτους, αυτό έχει κοστίσει στους Έλληνες 14 δισεκατομμύρια αχρείαστα πρόσθετα μέτρα, μία νέα </w:t>
      </w:r>
      <w:proofErr w:type="spellStart"/>
      <w:r>
        <w:rPr>
          <w:rFonts w:eastAsia="Times New Roman"/>
          <w:szCs w:val="24"/>
        </w:rPr>
        <w:t>ανακεφαλαιοποίηση</w:t>
      </w:r>
      <w:proofErr w:type="spellEnd"/>
      <w:r>
        <w:rPr>
          <w:rFonts w:eastAsia="Times New Roman"/>
          <w:szCs w:val="24"/>
        </w:rPr>
        <w:t xml:space="preserve"> των τραπεζών, ενενήντα εννέα χρόνια υποθήκευσης του ελληνικού πλούτου, καθώς και ένα τρίτο και τέταρτο αχρείαστο μνημόνιο. Συνολικά, πρόκειται για 100 δισεκατομμύρια άμεσα και έμμεσα για την ελληνική οικονομία. Πραγματικά, χρειάζεται τεράστιο πολιτικό σθένος από τους Έλληνες για να αντέξουν τέτοιο φορτίο.</w:t>
      </w:r>
    </w:p>
    <w:p w14:paraId="7E821C6B"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Για να επανέλθω, όμως, ο κ. Τσίπρας, βεβαίως και είναι καλοδεχούμενος στη συζήτηση της ερχόμενης Δευτέρας. Θα περιμένουμε με πάρα πολύ μεγάλο ενδιαφέρον, όχι μόνο να απολογηθεί, αλλά και να μοιραστεί σημειολογικά και πολιτικά τις ευθύνες και τις τυχόν ποινικές παρενέργειες, που θα προκύψουν από τη σκοτεινή αυτή υπόθεση.</w:t>
      </w:r>
    </w:p>
    <w:p w14:paraId="7E821C6C"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Θα πρέπει, όμως, να προειδοποιήσουμε ότι στις δημοκρατίες, ακόμα και ο τρόπος που υπερασπιζόμαστε τις θέσεις μας και τους πολιτικούς μας φίλους, έχει κάποια όρια. Ελπίζω ότι ο Πρωθυπουργός δεν θα υποπέσει στο σφάλμα του κ. Κοτζιά, ο οποίος με νομικές ακροβασίες και επινοήσεις, προσπαθεί να συγκαλύψει τις πράξεις και παραλείψεις του κ. Καμμένου, απειλώντας την Αντιπολίτευση και τα μέσα μαζικής ενημέρωσης με φυλακίσεις και προειδοποιώντας ότι θα ενεργοποιήσει το άρθρο 146 του Ποινικού Κώδικα περί κατασκοπείας.</w:t>
      </w:r>
    </w:p>
    <w:p w14:paraId="7E821C6D"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Πραγματικά, θα ήθελα να ακούσω από συναδέλφους της Αριστεράς την άποψή τους γι’ αυτές τις απειλές για φυλάκιση συναδέλφων Βουλευτών και μελών των μέσων μαζικής ενημέρωσης.</w:t>
      </w:r>
    </w:p>
    <w:p w14:paraId="7E821C6E"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Να υποθέσω εγώ ότι για τον πρώτο, που ο κ. Κοτζιάς θα ζητήσει να ενεργοποιηθεί το άρθρο 146, θα είναι ο κ. Πάνος Καμμένος, γιατί, αν δεν κάνω λάθος, ο κ. Πάνος Καμμένος δεν ήταν αυτός ο οποίος πριν από περίπου είκοσι μέρες δημοσιοποίησε το απόρρητο έγγραφο της δήθεν διακρατικής συμφωνίας;</w:t>
      </w:r>
    </w:p>
    <w:p w14:paraId="7E821C6F"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Επίσης, δεν θυμάμαι ούτε τον κ. Κοτζιά ούτε τον κ. Τσίπρα ούτε και κάποιον άλλον, βεβαίως, συνάδελφο της σημερινής Συμπολίτευσης και τότε Αντιπολίτευσης να δείχνει την ίδια ευαισθησία όταν το 2014 σε αυτήν εδώ την Αίθουσα ο κ. Πάνος Καμμένος από το Βήμα της Βουλής παιάνιζε ένα απόρρητο έγγραφο της Τράπεζας της Ελλάδος με το σύνολο του αρχείου της Διεύθυνσης Πιστωτικού Συστήματος, προκαλώντας, μάλιστα, τον τότε Υπουργό Δικαιοσύνης να ζητήσει τη δίωξή του.</w:t>
      </w:r>
    </w:p>
    <w:p w14:paraId="7E821C70"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Ο κ. Κοτζιάς, αντί να </w:t>
      </w:r>
      <w:proofErr w:type="spellStart"/>
      <w:r>
        <w:rPr>
          <w:rFonts w:eastAsia="Times New Roman"/>
          <w:szCs w:val="24"/>
        </w:rPr>
        <w:t>αυτοαποθεώνεται</w:t>
      </w:r>
      <w:proofErr w:type="spellEnd"/>
      <w:r>
        <w:rPr>
          <w:rFonts w:eastAsia="Times New Roman"/>
          <w:szCs w:val="24"/>
        </w:rPr>
        <w:t xml:space="preserve"> για τη στάση σιωπής του, όφειλε να ήταν ο πρώτος, ο οποίος θα ζητούσε εξηγήσεις  από τον κ. Καμμένο για τη νομιμότητα των χειρισμών του, που έχουν εκθέσει διπλωματικά τη χώρα. Όφειλε να εξηγήσει στον ελληνικό λαό αν πραγματικά έχει υπογραφεί διακρατική συμφωνία μεταξύ των δύο χωρών. Επίσης, όφειλε να εξηγήσει αν η χώρα μας, την οποία εκπροσωπεί ο κ. Κοτζιάς στο εξωτερικό, υπέγραψε με μεσάζοντα της επιλογής του κ. Πάνου Καμμένο, που δεν ήταν πληρεξούσιος της Σαουδικής Αραβίας.</w:t>
      </w:r>
    </w:p>
    <w:p w14:paraId="7E821C71"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Όσον αφορά δε την επίκληση του απορρήτου των εγγράφων του πρέσβη της Ελλάδος στο </w:t>
      </w:r>
      <w:proofErr w:type="spellStart"/>
      <w:r>
        <w:rPr>
          <w:rFonts w:eastAsia="Times New Roman"/>
          <w:szCs w:val="24"/>
        </w:rPr>
        <w:t>Ριάντ</w:t>
      </w:r>
      <w:proofErr w:type="spellEnd"/>
      <w:r>
        <w:rPr>
          <w:rFonts w:eastAsia="Times New Roman"/>
          <w:szCs w:val="24"/>
        </w:rPr>
        <w:t xml:space="preserve"> δεν αποκαλύπτει τίποτα παραπάνω από την αμηχανία της Κυβέρνησης για το πώς θα χειριστούν τον φάκελο της πώλησης αμυντικού υλικού στη Σαουδική Αραβία.</w:t>
      </w:r>
    </w:p>
    <w:p w14:paraId="7E821C72"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Ερωτώ πραγματικά τους συναδέλφους: Δεν επαναλαμβάνει ο πρέσβης της Ελλάδος στο τηλεγράφημά του όσα ήδη αναφέρει από 13 Ιουνίου σε ένα απλό </w:t>
      </w:r>
      <w:r>
        <w:rPr>
          <w:rFonts w:eastAsia="Times New Roman"/>
          <w:szCs w:val="24"/>
          <w:lang w:val="en-US"/>
        </w:rPr>
        <w:t>mail</w:t>
      </w:r>
      <w:r>
        <w:rPr>
          <w:rFonts w:eastAsia="Times New Roman"/>
          <w:szCs w:val="24"/>
        </w:rPr>
        <w:t xml:space="preserve"> ο πρόξενος της Ελλάδας στο </w:t>
      </w:r>
      <w:proofErr w:type="spellStart"/>
      <w:r>
        <w:rPr>
          <w:rFonts w:eastAsia="Times New Roman"/>
          <w:szCs w:val="24"/>
        </w:rPr>
        <w:t>Ριάντ</w:t>
      </w:r>
      <w:proofErr w:type="spellEnd"/>
      <w:r>
        <w:rPr>
          <w:rFonts w:eastAsia="Times New Roman"/>
          <w:szCs w:val="24"/>
        </w:rPr>
        <w:t xml:space="preserve">, ότι, δηλαδή, Σαουδάραβες στρατιωτικοί δήλωσαν πλήρη άγνοια για τη δραστηριότητα του κυρίου Παπαδόπουλου και εξέθεσαν την επιθυμία οι συνομιλίες να γίνονται μεταξύ κυβερνήσεων; </w:t>
      </w:r>
    </w:p>
    <w:p w14:paraId="7E821C73"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Πάντως -για να το κλείσω αυτό- ο κ. Κοτζιάς θα έπρεπε να γνωρίζει, μία και αποφάσισε να ασχοληθεί με τον Ποινικό Κώδικα –προφανώς, φαίνεται ότι δεν γνωρίζει- ότι και η υπόθαλψη εγκληματιών αποτελεί ποινικό αδίκημα. </w:t>
      </w:r>
    </w:p>
    <w:p w14:paraId="7E821C74"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Τέλος, ένα σχόλιο για την απόφαση του Προεδρείου της Βουλής να απαγορεύσει την πρόσβαση των Βουλευτών στα έγγραφα που κατέθεσε ο κ. Λοβέρδος. Θέλω να απευθυνθώ στους συναδέλφους που συμμετείχαν στην επιτροπή για τις διατλαντικές συμφωνίες εμπορίου. </w:t>
      </w:r>
    </w:p>
    <w:p w14:paraId="7E821C75"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υπήρχε και τότε μία αίθουσα στη Βουλή, η οποία είχε διαμορφωθεί σε αναγνωστήριο, όπου παρουσία υπαλλήλου της Βουλής πηγαίναμε και μελετούσαμε το περιεχόμενο εγγράφων που αφορούσε τις διατλαντικές συμφωνίες; Δεν συμμετείχατε πολλοί από εσάς σε εξεταστικές ή προανακριτικές επιτροπές και λαμβάνατε γνώση απορρήτων ή διαβαθμισμένων εγγράφων πολύ πιο σοβαρών από αυτά που κατέθεσε ο κ. Λοβέρδος; </w:t>
      </w:r>
    </w:p>
    <w:p w14:paraId="7E821C76"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ερωτώ: Έχει διαρρεύσει τίποτα όλα αυτά τα χρόνια; Ας σταματήσει πλέον αυτή η υποκρισία. </w:t>
      </w:r>
    </w:p>
    <w:p w14:paraId="7E821C77"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Στα του νομοσχεδίου: Αναφέρθηκε η πολιτική ηγεσία του Υπουργείου στην ανάγκη χάραξης μιας εθνικής πολιτικής, την οποία υποτίθεται ότι εξυπηρετεί το παρόν νομοσχέδιο. </w:t>
      </w:r>
    </w:p>
    <w:p w14:paraId="7E821C78"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Καταλαβαίνω, βέβαια, ότι η Κυβέρνηση μετά από τρία χρόνια και πενιχρά δείγματα γραφής στον τομέα της ναυτιλίας πρέπει να επικοινωνήσει ένα αφήγημα. Εθνική ναυτιλιακή πολιτική, όμως, στον σχεδιασμό της οποίας απουσιάζουν οι άμεσα ενδιαφερόμενοι, δηλαδή οι πλοιοκτήτες, πρώτη φορά έχω ακούσει. </w:t>
      </w:r>
    </w:p>
    <w:p w14:paraId="7E821C79"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αναφέρω ένα παράδειγμα: Φέρνετε, κύριοι Υπουργοί, διατάξεις για την ενίσχυση της κοινωνικής συμμετοχής στην ακτοπλοΐα. Το έχετε συζητήσει με την πλευρά των πλοιοκτητών; Είναι σε θέση οι δήμοι μέχρι πέντε χιλιάδες κατοίκους ή οι αναπτυξιακές εταιρείες των ΟΤΑ να υποστηρίξουν αυτό το έργο; </w:t>
      </w:r>
    </w:p>
    <w:p w14:paraId="7E821C7A"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Μία εθνική ναυτιλιακή πολιτική με αναπτυξιακό χαρακτήρα για τη χώρα μας προϋποθέτει σήμερα ότι θα μπορεί να αντιμετωπίσει επαρκώς τις εξής δύο προκλήσεις, πρώτον, την εντεινόμενη διεθνοποίηση του εμπορίου, δηλαδή την αυξανόμενη ζήτηση για θαλάσσιες μεταφορές -άρα και την ανάπτυξη ανταγωνιστικών προς τα δικά μας λιμανιών στην ανατολική Μεσόγειο- και δεύτερον, την ανάπτυξη όλων των θαλάσσιων μορφών τουρισμού, δηλαδή τόσο της κρουαζιέρας όσο και του </w:t>
      </w:r>
      <w:r>
        <w:rPr>
          <w:rFonts w:eastAsia="Times New Roman" w:cs="Times New Roman"/>
          <w:szCs w:val="24"/>
          <w:lang w:val="en-US"/>
        </w:rPr>
        <w:t>yachting</w:t>
      </w:r>
      <w:r>
        <w:rPr>
          <w:rFonts w:eastAsia="Times New Roman" w:cs="Times New Roman"/>
          <w:szCs w:val="24"/>
        </w:rPr>
        <w:t xml:space="preserve">. </w:t>
      </w:r>
    </w:p>
    <w:p w14:paraId="7E821C7B"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το πρώτο, δυστυχώς, ελάχιστα πράγματα έχουμε δει. Με τα χίλια ζόρια θα πω την περαιτέρω αποκρατικοποίηση του ΟΛΠ. Δεν έχουμε δει, δυστυχώς, καμμία στρατηγική για την περαιτέρω αξιοποίηση των μεγάλων λιμανιών μέχρι της προσέλκυσης επενδύσεων. Δεν έχουμε δει καμμία πολιτική για την αδυναμία χρηματοδότησης των υφιστάμενων λιμενικών έργων, η οποία εξαρτάται εν πολλοίς από το Πρόγραμμα Δημοσίων Επενδύσεων. Δεν έχουμε δει τίποτα για την αναδιάρθρωση του θεσμικού πλαισίου λειτουργίας των λιμένων. </w:t>
      </w:r>
    </w:p>
    <w:p w14:paraId="7E821C7C"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έρχομαι στο δεύτερο, την ανάπτυξη θαλασσίων μορφών τουρισμού. </w:t>
      </w:r>
    </w:p>
    <w:p w14:paraId="7E821C7D"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Δυστυχώς, κύριε Υπουργέ, για την κρουαζιέρα τα στοιχεία μιλούν από μόνα τους. Η μείωση του αριθμού των κρουαζιερόπλοιων που προσέλκυσαν τα ελληνικά λιμάνια κυμαίνεται σε ποσοστό 24%. Η δε μείωση των επισκεπτών κυμαίνεται σε περίπου 16,3%, το οποίο μεταφράζεται σε οκτακόσιους πενήντα χιλιάδες λιγότερους επισκέπτες. </w:t>
      </w:r>
    </w:p>
    <w:p w14:paraId="7E821C7E"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 Αντιπρόεδρος της Βουλής κ</w:t>
      </w:r>
      <w:r w:rsidRPr="005D45BB">
        <w:rPr>
          <w:rFonts w:eastAsia="Times New Roman" w:cs="Times New Roman"/>
          <w:szCs w:val="24"/>
        </w:rPr>
        <w:t xml:space="preserve">. </w:t>
      </w:r>
      <w:r w:rsidRPr="00C91326">
        <w:rPr>
          <w:rFonts w:eastAsia="Times New Roman" w:cs="Times New Roman"/>
          <w:b/>
          <w:szCs w:val="24"/>
        </w:rPr>
        <w:t>ΓΕΩΡΓΙΟΣ ΒΑΡΕΜΕΝΟΣ</w:t>
      </w:r>
      <w:r>
        <w:rPr>
          <w:rFonts w:eastAsia="Times New Roman" w:cs="Times New Roman"/>
          <w:szCs w:val="24"/>
        </w:rPr>
        <w:t>)</w:t>
      </w:r>
    </w:p>
    <w:p w14:paraId="7E821C7F"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Έρχομαι στον θαλάσσιο τουρισμό που πραγματεύεται το νομοσχέδιο. </w:t>
      </w:r>
    </w:p>
    <w:p w14:paraId="7E821C80"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Τι χρειάζεται, κύριε Υπουργέ, το </w:t>
      </w:r>
      <w:r>
        <w:rPr>
          <w:rFonts w:eastAsia="Times New Roman" w:cs="Times New Roman"/>
          <w:szCs w:val="24"/>
          <w:lang w:val="en-US"/>
        </w:rPr>
        <w:t>yachting</w:t>
      </w:r>
      <w:r>
        <w:rPr>
          <w:rFonts w:eastAsia="Times New Roman" w:cs="Times New Roman"/>
          <w:szCs w:val="24"/>
        </w:rPr>
        <w:t xml:space="preserve">, για να ενισχύσει τη δυναμική του και να συνεισφέρει στην ανάπτυξη της ελληνικής οικονομίας; Χρειάζεται τέσσερα πράγματα: Πρώτον, να ολοκληρωθεί η διαγωνιστική διαδικασία από το ΤΑΙΠΕΔ για την παραχώρηση σε ιδιώτες </w:t>
      </w:r>
      <w:proofErr w:type="spellStart"/>
      <w:r>
        <w:rPr>
          <w:rFonts w:eastAsia="Times New Roman" w:cs="Times New Roman"/>
          <w:szCs w:val="24"/>
        </w:rPr>
        <w:t>μαρινών</w:t>
      </w:r>
      <w:proofErr w:type="spellEnd"/>
      <w:r>
        <w:rPr>
          <w:rFonts w:eastAsia="Times New Roman" w:cs="Times New Roman"/>
          <w:szCs w:val="24"/>
        </w:rPr>
        <w:t xml:space="preserve"> στρατηγικής σημασίας. Δεύτερον, να εκσυγχρονιστεί το χωροταξικό πλαίσιο και το πλαίσιο των χρήσεων γης, για να μεγιστοποιηθούν οι συνέργειες μεταξύ </w:t>
      </w:r>
      <w:proofErr w:type="spellStart"/>
      <w:r>
        <w:rPr>
          <w:rFonts w:eastAsia="Times New Roman" w:cs="Times New Roman"/>
          <w:szCs w:val="24"/>
        </w:rPr>
        <w:t>μαρινών</w:t>
      </w:r>
      <w:proofErr w:type="spellEnd"/>
      <w:r>
        <w:rPr>
          <w:rFonts w:eastAsia="Times New Roman" w:cs="Times New Roman"/>
          <w:szCs w:val="24"/>
        </w:rPr>
        <w:t xml:space="preserve"> και παρακείμενων ακινήτων. Τρίτον, να απλοποιηθεί η διαδικασία για την απόκτηση σκάφους με ελληνική σημαία και να στηριχθεί, έτσι, το ελληνικό νηολόγιο. Και τέταρτον, να δημιουργηθεί ένα ηλεκτρονικό μητρώο επαγγελματικών σκαφών αναψυχής μαζί με έναν μηχανισμό ηλεκτρονικού ναυλοσυμφώνου και εισιτηρίου. </w:t>
      </w:r>
    </w:p>
    <w:p w14:paraId="7E821C81"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ερωτώ: Ποιο από τα παραπάνω αντιμετωπίζει το παρόν νομοσχέδιο; Δυστυχώς, κανένα. Τι κάνει, αντίθετα; Επιβάλλει στην ουσία τέλη κυκλοφορίας για τα σκάφη αναψυχής -ιδιωτικά και επαγγελματικά- και μάλιστα, κατά τρόπο που επιβαρύνει τα μικρότερα σκάφη. Στηρίζει αυτή η φορολογική πολιτική τον θαλάσσιο τουρισμό; Νομίζω ότι τον στηρίζει τόσο όσο για να παραφράσω και τον Λένιν, «του κρεμασμένου το σχοινί». </w:t>
      </w:r>
    </w:p>
    <w:p w14:paraId="7E821C82"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του Υπουργείου Εσωτερικών, τι κάνετε με αυτή την τροπολογία; Τροποποιείτε ένα άρθρο ενός νόμου, το οποίο εσείς οι ίδιοι ψηφίσατε εδώ πέρα τον Ιούλιο, δηλαδή πριν από τρεις μόλις μήνες. Νομίζω ότι είναι προφανής ο τρόπος με τον οποίο νομοθετείτε, είναι πρόχειρος, χωρίς να έχετε κάνει καμμία συγκεκριμένη ενέργεια, ώστε να διορθώνονται αυτά τα λάθη. </w:t>
      </w:r>
    </w:p>
    <w:p w14:paraId="7E821C83"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Τι σας λέγαμε το προηγούμενο καλοκαίρι; Σας λέγαμε ότι αν γνωρίζατε πραγματικά τις ανάγκες που έχουν οι δήμοι, αν αναγνωρίζατε πώς πραγματικά εργάζονται και σε τι θέσεις και με ποια προσόντα, τότε θα μπορούσατε να ακολουθήσετε ένα ορθολογικό πλάνο προσλήψεων και να βοηθήσετε πραγματικά τους δήμους να καλύψουν τις ανάγκες τους. </w:t>
      </w:r>
    </w:p>
    <w:p w14:paraId="7E821C84"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Προφανώς, όμως, αποτελεί λεπτομέρεια το ότι είναι παντελώς άγνωστο το πόσα άτομα αφορούν οι συγκεκριμένες διατάξεις. Αποτελεί λεπτομέρεια ότι οι κενές οργανικές θέσεις είναι ελάχιστες. Αποτελεί, δυστυχώς, για εσάς λεπτομέρεια ότι πολλά από αυτά τα πρόσωπα δεν διαθέτουν τα προσόντα για το έργο που καλούνται να επιτελέσουν. </w:t>
      </w:r>
    </w:p>
    <w:p w14:paraId="7E821C8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Βέβαια αποτελεί λεπτομέρεια το ότι δεν γνωρίζουμε πόσο θα κοστίσουν αυτές οι προσλήψεις. Ως αποτέλεσμα αυτής της προχειρότητας και της έλλειψης σχεδιασμού, φέρνετε τη διάταξη με την οποία επιτρέπεται να διοριστούν από τους πίνακες του ΑΣΕΠ. </w:t>
      </w:r>
    </w:p>
    <w:p w14:paraId="7E821C8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Σχετικά με την τροπολογία που κατέθεσαν οι Βουλευτές του ΣΥΡΙΖΑ αναφορικά με τον ΟΛΠ, θα το πω, κυρίες και κύριοι συνάδελφοι, όσο πιο καθαρά γίνεται. Επιχειρείτε να προσλάβετε μέσω του ΟΛΠ, δηλαδή μίας πλέον ιδιωτικής επιχείρησης, επιτυχόντες προηγούμενων διαγωνισμών του ΑΣΕΠ, των οποίων η ισχύς έχει λήξει, συστήνοντας μάλιστα προσωποπαγείς θέσεις και δεσμεύοντας κενές οργανικές θέσεις του Οργανισμού.</w:t>
      </w:r>
    </w:p>
    <w:p w14:paraId="7E821C87" w14:textId="77777777" w:rsidR="00AB6C9A" w:rsidRDefault="00F80A0E">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E821C88" w14:textId="77777777" w:rsidR="00AB6C9A" w:rsidRDefault="00F80A0E">
      <w:pPr>
        <w:tabs>
          <w:tab w:val="left" w:pos="1134"/>
        </w:tabs>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σε ένα λεπτό. </w:t>
      </w:r>
    </w:p>
    <w:p w14:paraId="7E821C8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Ολοκληρώστε, κύριε συνάδελφε, γιατί πρέπει να τελειώσουμε απόψε.</w:t>
      </w:r>
    </w:p>
    <w:p w14:paraId="7E821C8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Είπαμε να μιλήσουμε για τις τροπολογίες, οπότε έχω τουλάχιστον την ανοχή για δύο λεπτά.</w:t>
      </w:r>
    </w:p>
    <w:p w14:paraId="7E821C8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 πιο πονηρό όμως που κάνετε είναι ότι δίνετε την δυνατότητα μετάταξης σε άλλη δηλαδή υπηρεσία στην περίπτωση που η οργανική αυτή θέση ζητηθεί από τον Οργανισμό να καλυφθεί. Αυτό είναι πρωτοφανές.</w:t>
      </w:r>
    </w:p>
    <w:p w14:paraId="7E821C8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Στην τροπολογία που κατέθεσε ο συνάδελφος κ. Λαζαρίδης των Ανεξαρτήτων Ελλήνων –σε συνδυασμό βέβαια με το άρθρο 86- προτείνεται να μην υπάρχει αποζημίωση σε περιπτώσεις αυθαίρετης κατασκευής λιμενικών έργων. Με την τροπολογία, λοιπόν, που κατέθεσε -και καλό είναι να ακούσουμε από τον κύριο Υπουργό εάν θα την κάνει δεκτή- ακυρώνει στην ουσία τις προβλέψεις της παραγράφου 3 του άρθρου 86.</w:t>
      </w:r>
    </w:p>
    <w:p w14:paraId="7E821C8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Εδώ θέλω να ρωτήσω το εξής. Θεωρεί δίκαιο η Κυβέρνηση, αλλά και ο συνάδελφος, τη στιγμή που οι Έλληνες πολίτες πληρώνουν διοικητικά πρόστιμα για αυθαίρετες κατασκευές, για παράδειγμα κατοικιών, να έρχεται το ελληνικό κράτος και να λέει ότι για τις κατασκευές που έγιναν αυθαίρετα από τους φορείς του δεν θα πληρώνουν πρόστιμα; Επειδή βλέπω και συναδέλφους με οικολογική συνείδηση εδώ μέσα, συμφωνείτε με αυτή τη διάταξη;</w:t>
      </w:r>
    </w:p>
    <w:p w14:paraId="7E821C8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Εγώ μάλιστα έχω στο νου μου έναν Υπουργό της παρούσας Κυβέρνησης, ο οποίος κατά τη διάρκεια της θητείας του ως δήμαρχος κατασκεύασε και χρησιμοποίησε λιμενικά έργα παράνομα. Μήπως, κύριε Υπουργέ, με αυτή την διάταξη ακυρώνετε τα πρόστιμα που ο Δήμος </w:t>
      </w:r>
      <w:proofErr w:type="spellStart"/>
      <w:r>
        <w:rPr>
          <w:rFonts w:eastAsia="Times New Roman" w:cs="Times New Roman"/>
          <w:szCs w:val="24"/>
        </w:rPr>
        <w:t>Σφακίων</w:t>
      </w:r>
      <w:proofErr w:type="spellEnd"/>
      <w:r>
        <w:rPr>
          <w:rFonts w:eastAsia="Times New Roman" w:cs="Times New Roman"/>
          <w:szCs w:val="24"/>
        </w:rPr>
        <w:t xml:space="preserve"> έπρεπε να καταβάλει για την νομιμοποίησή τους; </w:t>
      </w:r>
    </w:p>
    <w:p w14:paraId="7E821C8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Τουλάχιστον ας έχετε το πολιτικό σθένος να πείτε ότι με αυτή τη διάταξη θέλετε να αθωώσετε τον κ. </w:t>
      </w:r>
      <w:proofErr w:type="spellStart"/>
      <w:r>
        <w:rPr>
          <w:rFonts w:eastAsia="Times New Roman" w:cs="Times New Roman"/>
          <w:szCs w:val="24"/>
        </w:rPr>
        <w:t>Πολάκη</w:t>
      </w:r>
      <w:proofErr w:type="spellEnd"/>
      <w:r>
        <w:rPr>
          <w:rFonts w:eastAsia="Times New Roman" w:cs="Times New Roman"/>
          <w:szCs w:val="24"/>
        </w:rPr>
        <w:t>, ο οποίος καταδικάστηκε πρωτόδικα δέκα μήνες για αυθαίρετη κατασκευή μίας προβλήτας τριάντα μέτρων επί ενός μέτρου πλάτος και δύο μέτρων ύψος.</w:t>
      </w:r>
    </w:p>
    <w:p w14:paraId="7E821C9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Επιπλέον, στην αιτιολογική έκθεση ο συνάδελφος κ. Λαζαρίδης λέει ότι δεν τίθεται θέμα για πρόστιμα τα οποία ήδη καταβλήθηκαν, διότι τυχόν επιστροφή τους θα σήμαινε στέρηση δημοσίων εσόδων. Και ερωτώ: Προκύπτει αυτό από το σχέδιο νόμου, δηλαδή ότι αυτοί οι οποίοι κατέβαλαν ήδη τα πρόστιμα δεν θα αναζητήσουν πίσω τα χρήματα που κατέβαλαν; Τι σημαίνει, λοιπόν, αυτό; Ότι όσοι κατέβαλαν πρόστιμο για αυθαίρετη χρήση, θα μπορούν να διεκδικήσουν πίσω τα χρήματα που κατέβαλαν. </w:t>
      </w:r>
    </w:p>
    <w:p w14:paraId="7E821C9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Υπάρχει και το εξής κορυφαίο, κυρίες και κύριοι συνάδελφοι. Στην τροπολογία που καταθέτει ο κ. Λαζαρίδης, δηλαδή στην περίπτωση 11 της παραγράφου, προσθέτει στην ουσία ότι νομιμοποιεί μία σειρά από λιμενικά έργα ανεξαρτήτως –προσέξτε- του φορέα της κατασκευής. Ένας ιδιώτης, δηλαδή, που έχει κατασκευάσει παράνομα μία μαρίνα, μία προβλήτα, είτε είναι ξενοδοχείο είτε είναι κατοικία, έρχεστε σήμερα και το νομιμοποιείτε.</w:t>
      </w:r>
    </w:p>
    <w:p w14:paraId="7E821C9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Πού το λέει αυτό;</w:t>
      </w:r>
    </w:p>
    <w:p w14:paraId="7E821C9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Διαβάστε το, είναι η τροπολογία που έχει καταθέσει ο κ. Λαζαρίδης.</w:t>
      </w:r>
    </w:p>
    <w:p w14:paraId="7E821C9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Άρα λοιπόν, το «ανεξαρτήτως φορέα» σημαίνει και ιδιωτικά έργα.</w:t>
      </w:r>
    </w:p>
    <w:p w14:paraId="7E821C9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Τελειώνω με δύο τροπολογίες. Η μία έχει γενικό αριθμό 1358 και ειδικό 27. Κύριε Υπουργέ, περιττεύει να σχολιάσω ότι στην ουσία πρόκειται για ένα νέο νομοσχέδιο μέσα στο νομοσχέδιο. Είναι </w:t>
      </w:r>
      <w:proofErr w:type="spellStart"/>
      <w:r>
        <w:rPr>
          <w:rFonts w:eastAsia="Times New Roman" w:cs="Times New Roman"/>
          <w:szCs w:val="24"/>
        </w:rPr>
        <w:t>εκατόν</w:t>
      </w:r>
      <w:proofErr w:type="spellEnd"/>
      <w:r>
        <w:rPr>
          <w:rFonts w:eastAsia="Times New Roman" w:cs="Times New Roman"/>
          <w:szCs w:val="24"/>
        </w:rPr>
        <w:t xml:space="preserve"> δέκα τέσσερις σελίδες, τις οποίες καλά- καλά δεν έχουμε τον χρόνο να τις διαβάσουμε και να τις σχολιάσουμε. </w:t>
      </w:r>
    </w:p>
    <w:p w14:paraId="7E821C9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Επίσης, η τροπολογία με γενικό αριθμό 1361 και ειδικό 30 κατατέθηκε μόλις πριν από μία ώρα και δυστυχώς αποδεικνύει για άλλη μία φορά -χωρίς να μπω στην ουσία της- τον πρόχειρο τρόπο με τον οποίο νομοθετεί η παρούσα Κυβέρνηση.</w:t>
      </w:r>
    </w:p>
    <w:p w14:paraId="7E821C9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Θα κλείσω με την αναφορά στην τροπολογία της Νέας Δημοκρατίας. Στην ουσία προτείνουμε την παράταση του καθεστώτος μειωμένου ΦΠΑ για έναν τουλάχιστον χρόνο. Νομίζω ότι αποτελεί υποκρισία να ακούγονται από εδώ, από το Βήμα της Βουλής συνάδελφοι να λένε «όποιος καταθέτει αυτή την τροπολογία λαϊκίζει ή το κάνει με μικροπολιτικούς σκοπούς».</w:t>
      </w:r>
    </w:p>
    <w:p w14:paraId="7E821C9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Δυστυχώς, οι νησιώτες ξέρουν πολύ καλά ποιοι κράτησαν τον μειωμένο ΦΠΑ, ποιοι αντιστάθηκαν στις τότε πιέσεις της τρόικας και ποιοι ήταν αυτοί που στην ουσία τον κατήργησαν. Άκουσα και το πρωτότυπο και κλείνω με αυτό, κύριε Πρόεδρε…</w:t>
      </w:r>
    </w:p>
    <w:p w14:paraId="7E821C9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Έχετε πολύ ώρα που κλείνετε, κύριε συνάδελφε.</w:t>
      </w:r>
    </w:p>
    <w:p w14:paraId="7E821C9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Τελευταία φράση, κύριε Πρόεδρε.</w:t>
      </w:r>
    </w:p>
    <w:p w14:paraId="7E821C9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Άκουσα και το πρωτότυπο, ότι πρέπει να συνεννοηθούμε με τους εταίρους μας για να περάσει αυτό. Όμως δεν έχω ακούσει κάτι αντίστοιχο και άλλες φορές, όταν έρχεστε εδώ και επαίρεστε, όπως για παράδειγμα πέρυσι με το κοινωνικό μέρισμα λέγατε ότι ήταν μία δική σας πράξη χωρίς να συνεννοηθείτε με τους κοινωνικούς εταίρους. </w:t>
      </w:r>
    </w:p>
    <w:p w14:paraId="7E821C9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Αποφασίστε, λοιπόν, εάν πρέπει αυτές τις διατάξεις να τις συμφωνείτε με την τρόικα, αν πρέπει να τις περνάμε μόνοι μας, αν πρέπει να υπάρχει μία συμφωνία και να μην έχετε διγλωσσία πότε στη μία περίπτωση και πότε στην άλλη. </w:t>
      </w:r>
    </w:p>
    <w:p w14:paraId="7E821C9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E821C9E" w14:textId="77777777" w:rsidR="00AB6C9A" w:rsidRDefault="00F80A0E">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E821C9F"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 ευχαριστούμε. </w:t>
      </w:r>
    </w:p>
    <w:p w14:paraId="7E821CA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Κύριε Πρόεδρε, μπορώ να κάνω μία διευκρίνιση; </w:t>
      </w:r>
    </w:p>
    <w:p w14:paraId="7E821CA1"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Ορίστε, κύριε </w:t>
      </w:r>
      <w:proofErr w:type="spellStart"/>
      <w:r>
        <w:rPr>
          <w:rFonts w:eastAsia="Times New Roman" w:cs="Times New Roman"/>
          <w:szCs w:val="24"/>
        </w:rPr>
        <w:t>Δρίτσα</w:t>
      </w:r>
      <w:proofErr w:type="spellEnd"/>
      <w:r>
        <w:rPr>
          <w:rFonts w:eastAsia="Times New Roman" w:cs="Times New Roman"/>
          <w:szCs w:val="24"/>
        </w:rPr>
        <w:t xml:space="preserve">. </w:t>
      </w:r>
    </w:p>
    <w:p w14:paraId="7E821CA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Σας ευχαριστώ, κύριε Πρόεδρε.</w:t>
      </w:r>
    </w:p>
    <w:p w14:paraId="7E821CA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Στην πρώτη φράση της ομιλίας μου έδωσα διευκρινίσεις αναφορικά με την τροπολογία που έχουμε καταθέσει με άλλους συναδέλφους, γιατί σήμερα σε πρωτοσέλιδο πρωινής εφημερίδας υπήρχε μια παρανόηση, την οποία νομίζω ότι η εφημερίδα κατάλαβε ήδη. </w:t>
      </w:r>
    </w:p>
    <w:p w14:paraId="7E821CA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Ήδη το Γραφείο Τύπου της Νέας Δημοκρατίας, η ιστοσελίδα </w:t>
      </w:r>
      <w:proofErr w:type="spellStart"/>
      <w:r>
        <w:rPr>
          <w:rFonts w:eastAsia="Times New Roman" w:cs="Times New Roman"/>
          <w:szCs w:val="24"/>
          <w:lang w:val="en-US"/>
        </w:rPr>
        <w:t>protothema</w:t>
      </w:r>
      <w:proofErr w:type="spellEnd"/>
      <w:r w:rsidRPr="00DD3A8B">
        <w:rPr>
          <w:rFonts w:eastAsia="Times New Roman" w:cs="Times New Roman"/>
          <w:szCs w:val="24"/>
        </w:rPr>
        <w:t>.</w:t>
      </w:r>
      <w:r>
        <w:rPr>
          <w:rFonts w:eastAsia="Times New Roman" w:cs="Times New Roman"/>
          <w:szCs w:val="24"/>
          <w:lang w:val="en-US"/>
        </w:rPr>
        <w:t>gr</w:t>
      </w:r>
      <w:r>
        <w:rPr>
          <w:rFonts w:eastAsia="Times New Roman" w:cs="Times New Roman"/>
          <w:szCs w:val="24"/>
        </w:rPr>
        <w:t>, άρχισε να φωνάζει πάλι τώρα, ενώ έχουν δοθεί οι εξηγήσεις. Ήρθε ο Κοινοβουλευτικός Εκπρόσωπος της Νέας Δημοκρατίας να πει τα ίδια.</w:t>
      </w:r>
    </w:p>
    <w:p w14:paraId="7E821CA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Είναι ποτέ δυνατόν να κατατίθεται τροπολογία ότι θα διορίσει η Βουλή υπαλλήλους σε μία ιδιωτική εταιρεία, όπως είναι ο ΟΛΠ αυτή τη στιγμή; Η αιτιολογική έκθεση της τροπολογίας πράγματι αποσαφηνίζει ότι αναφέρεται σε δικαιούχους που πέτυχαν σε εξετάσεις του ΑΣΕΠ τότε, κατοχύρωσαν δικαίωμα, τότε είχαν δηλώσει προτίμηση τον ΟΛΠ. Τότε δεν ήταν ιδιωτικοποιημένος ο ΟΛΠ και αυτοί έμειναν μετέωροι. Όλοι οι υπόλοιποι της ίδιας κατηγορίας τοποθετήθηκαν όπως ο νόμος ορίζει και όπως ήταν όλο το πρόγραμμα.</w:t>
      </w:r>
    </w:p>
    <w:p w14:paraId="7E821CA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Αυτοί λοιπόν που έμειναν δεν θα πάνε στον ΟΛΠ. Σε άλλες υπηρεσίες θα πάνε, αλλά ήταν δικαιούχοι που είχαν δηλώσει για τον ΟΛΠ τότε. Αυτό είναι όλο και όλο.</w:t>
      </w:r>
    </w:p>
    <w:p w14:paraId="7E821CA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κύριε </w:t>
      </w:r>
      <w:proofErr w:type="spellStart"/>
      <w:r>
        <w:rPr>
          <w:rFonts w:eastAsia="Times New Roman" w:cs="Times New Roman"/>
          <w:szCs w:val="24"/>
        </w:rPr>
        <w:t>Δρίτσα</w:t>
      </w:r>
      <w:proofErr w:type="spellEnd"/>
      <w:r>
        <w:rPr>
          <w:rFonts w:eastAsia="Times New Roman" w:cs="Times New Roman"/>
          <w:szCs w:val="24"/>
        </w:rPr>
        <w:t>. Καταλάβαμε.</w:t>
      </w:r>
    </w:p>
    <w:p w14:paraId="7E821CA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Ορίστε, κύριε Δημαρά, έχετε τον λόγο με αυστηρή τήρηση του χρόνου, παρακαλώ. Διότι έχουμε βρει αυτή την πατέντα «ολοκληρώνω» και «τελειώνω» και πάει διπλάσιος ο χρόνος.</w:t>
      </w:r>
    </w:p>
    <w:p w14:paraId="7E821CA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Ευχαριστώ, κύριε Πρόεδρε. Θα προσπαθήσω πάντως να είμαι στον χρόνο.</w:t>
      </w:r>
    </w:p>
    <w:p w14:paraId="7E821CA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παρέμβασή μου αφορά δύο άρθρα του νομοσχεδίου που έχουν σχέση με θέματα περιβάλλοντος και αισθητικής των παραλιακών πόλεων.</w:t>
      </w:r>
    </w:p>
    <w:p w14:paraId="7E821CA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 πρώτο είναι το άρθρο 96, πρώην 97, παράγραφος 1. Όπως όλοι γνωρίζουμε, οι παραλιακές ζώνες στα νησιά και στις παραθαλάσσιες πόλεις, που είναι κοντά στα λιμάνια και συνήθως εκτίθενται σε μεγάλα μήκη και πλάτη, ανήκουν στη λεγόμενη «χερσαία ζώνη λιμένος». Στις εκτάσεις αυτές, όπου κατά κανόνα υπάρχουν παραλιακά καταστήματα, οι καταστηματάρχες έχουν κατασκευάσει αυθαίρετες συνήθως κατασκευές με μόνιμα χαρακτηριστικά για προστασία από τον ήλιο ή τον αέρα και τη βροχή.</w:t>
      </w:r>
    </w:p>
    <w:p w14:paraId="7E821CA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Αυτές οι κατασκευές που είναι σε εκτάσεις που ανήκουν κατά κυριότητα σε φορείς διοίκησης και εκμετάλλευσης λιμένων, όπως είπαμε, κατά κανόνα είναι αυθαίρετες. Πέρα από τα οικονομικά θέματα για τη μη απόδοση μισθωμάτων στο Δημόσιο, δηλαδή στους οργανισμούς λιμένων κ.λπ., δημιουργούν και άλλα προβλήματα, πρώτον, στην κυκλοφορία πεζών, αλλά και ατόμων με ειδικές ανάγκες, δεύτερον, στην αισθητική εμφάνιση των παραλιακών τμημάτων των νησιών και παραθαλάσσιων πόλεων.</w:t>
      </w:r>
    </w:p>
    <w:p w14:paraId="7E821CA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Πολλές φορές δεν έχουμε κατανοήσει και νομίζουμε ότι αυτές οι εκτάσεις είναι στους δήμους. Για παράδειγμα, η παραλία Λουτρακίου, όπου αυτά τα καταστήματα έχουν κάνει αυτές τις κατασκευές, δεν ανήκει στον δήμο. Ανήκει στο Λιμενικό Ταμείο.</w:t>
      </w:r>
    </w:p>
    <w:p w14:paraId="7E821CA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Έτσι, λοιπόν, ο κάθε καταστηματάρχης με πρόχειρο τρόπο, με ό,τι υλικά ήθελε κατασκεύασε αυτές τις κατασκευές χωρίς κανόνες που να τις εντάσσουν αρμονικά στο περιβάλλον.</w:t>
      </w:r>
    </w:p>
    <w:p w14:paraId="7E821CA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Με το άρθρο 96 του συζητούμενου νομοσχεδίου μπαίνει μία τάξη και ορίζεται μία διαδικασία να μεταβούμε σε μία κανονικότητα. Δίνεται χρονικό περιθώριο ενός έτους να εκπονήσουν μελέτες για την υλοποίηση νέων κατασκευών κατόπιν συμφώνου γνώμης του συμβουλίου Αρχιτεκτονικής. Είναι σωστό αυτό. Στο νομοσχέδιο, όμως, αναφέρεται ότι η γνώμη του συμβουλίου αρχιτεκτονικής τεκμαίρεται δοθείσα μετά παρέλευση τριών μηνών από την ημερομηνία παραλαβής των μελετών. Αυτό τι σημαίνει; Ότι, εάν αδρανήσει το συμβούλιο αρχιτεκτονικής, δεν θα έχουν κανέναν αρχιτεκτονικό έλεγχο αυτές οι μελέτες.</w:t>
      </w:r>
    </w:p>
    <w:p w14:paraId="7E821CB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 ερώτημα είναι, λοιπόν, τι θα γίνει σε αυτή την περίπτωση που δεν δώσει το συμβούλιο αρχιτεκτονικής τη γνώμη του στο τρίμηνο.</w:t>
      </w:r>
    </w:p>
    <w:p w14:paraId="7E821CB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Όπως, δυστυχώς, υπάρχει μεγάλη εμπειρία στον τόπο μας και όπως είναι διατυπωμένη η παράγραφος, θα προχωρήσουν μελέτες και κατασκευές χωρίς κανέναν έλεγχο, χωρίς τη σύμφωνη γνώμη δηλαδή του συμβουλίου αρχιτεκτονικής.</w:t>
      </w:r>
    </w:p>
    <w:p w14:paraId="7E821CB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Αυτό πιθανόν να γίνει και κανόνας. Η βιτρίνα δηλαδή των νησιών και των παραλιακών πόλεων δεν θα ελέγχεται από αρχιτεκτονικό συμβούλιο. Αυτό είναι ζήτημα και γι’ αυτό παρεμβαίνω.</w:t>
      </w:r>
    </w:p>
    <w:p w14:paraId="7E821CB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 αυτό το θέμα έχω καταθέσει μία τεχνική βελτίωση, ώστε μέσα σε τρεις μήνες από την παραλαβή των μελετών το αντίστοιχο συμβούλιο Αρχιτεκτονικής να έχει την υποχρέωση να δώσει γνώμη. Πρέπει να απαλειφθεί η φράση «τεκμαίρεται δοθείσα», γιατί έτσι θα βρούμε ένα «παραθυράκι» να μην ελέγχονται καθόλου αυτές οι κατασκευές. </w:t>
      </w:r>
    </w:p>
    <w:p w14:paraId="7E821CB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Επίσης, με τον συνάδελφο Ηλία Καματερό έχουμε καταθέσει τροπολογία στο άρθρο 96, με την οποία προτείνουμε την εξής αλλαγή: Αναφέρεται στο άρθρο η φράση «να εκπονήσουν μελέτες για την υλοποίηση νέων ομοιόμορφων κατασκευών». Το να είναι ομοιόμορφες οι κατασκευές δεν αρκεί, γιατί στις ομοιόμορφες κατασκευές μπορεί να υπάρχουν και κακοτεχνίες και να έχουν κατασκευαστεί με υλικά ανεπίτρεπτα. Εξάλλου η αισθητική με την ομοιομορφία δεν έχει ευθέως αναλογική σχέση. </w:t>
      </w:r>
    </w:p>
    <w:p w14:paraId="7E821CB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Προτείνουμε, λοιπόν, να καταργηθεί η φράση «νέων ομοιόμορφων κατασκευών» και να τεθούν κάποια κριτήρια: Πρώτον, αρμονική ένταξη στο φυσικό και δομημένο περιβάλλον και ως προς τον σχεδιασμό και ως προς τα χρησιμοποιούμενα υλικά. Δεύτερον, εξασφάλιση εύκολης πρόσβασης για πεζούς και ΑΜΕΑ που έχουν ήδη πρόβλημα σε αυτές τις περιπτώσεις. Τρίτον, εξασφάλιση προϋποθέσεων βιοκλιματικής συμπεριφοράς. Η βιοκλιματική συμπεριφορά πλέον πρέπει να είναι κανόνας για κάθε κτήριο και για κάθε κατασκευή όπου διαβιούν ή εργάζονται ή διασκεδάζουν οι άνθρωποι. Η κλιματική αλλαγή επιβάλλει πλέον αλλαγές στον τρόπο της ζωής μας και στον τρόπο που σχεδιάζουμε και κατασκευάζουμε τα κτήρια. </w:t>
      </w:r>
    </w:p>
    <w:p w14:paraId="7E821CB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Υπουργέ, γιατί αποδεχθήκατε αυτήν την τροπολογία. Νομίζω ότι πραγματικά βελτιώνει ένα αδύναμο σημείο του νομοσχεδίου. Μετά τα δύο χρόνια όποια κατασκευή δεν ρυθμιστεί με τις διατάξεις του νόμου, θα κατεδαφίζεται. Αυτό είναι πολύ σημαντικό, γιατί δίνεται ο απαραίτητος χρόνος για να περάσουμε σε μία κατάσταση, όπου αυτές οι κατασκευές ή θα επανέλθουν με δεδομένα και κριτήρια που θέσαμε ή θα κατεδαφιστούν. Δεν νομιμοποιούνται, δηλαδή, με αυτό το νομοσχέδιο αυτές οι αυθαιρεσίες. Όλα αυτά θα είναι και σε σχέση με τον νόμο που ψηφίσαμε για το δομημένο περιβάλλον και με τους κανόνες αυτού του νόμου ο οποίος ισχύει. </w:t>
      </w:r>
    </w:p>
    <w:p w14:paraId="7E821CB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μέριμνα για την περιβαλλοντική και αισθητική αναβάθμιση των νησιών προσφέρει και θα προσφέρει και οικονομικά οφέλη, αφού η χώρα μας είναι τουριστική χώρα. Δεν υπάρχει δηλαδή μόνον η αισθητική διάσταση, αλλά ταυτόχρονα και η οικονομική διάσταση. </w:t>
      </w:r>
    </w:p>
    <w:p w14:paraId="7E821CB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Επίσης, στο άρθρο 105 -το παλαιό 106- ζητώ δύο αλλαγές:</w:t>
      </w:r>
    </w:p>
    <w:p w14:paraId="7E821CB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 Στην ουσία η μία προτείνει τη συμμόρφωση με τις τοπικές, εθνικές, </w:t>
      </w:r>
      <w:proofErr w:type="spellStart"/>
      <w:r>
        <w:rPr>
          <w:rFonts w:eastAsia="Times New Roman" w:cs="Times New Roman"/>
          <w:szCs w:val="24"/>
        </w:rPr>
        <w:t>ενωσιακές</w:t>
      </w:r>
      <w:proofErr w:type="spellEnd"/>
      <w:r>
        <w:rPr>
          <w:rFonts w:eastAsia="Times New Roman" w:cs="Times New Roman"/>
          <w:szCs w:val="24"/>
        </w:rPr>
        <w:t xml:space="preserve"> και διεθνείς περιβαλλοντικές απαιτήσεις. Προτείνω να προστεθεί η φράση «συμπεριλαμβανομένων των απαιτήσεων του ν.2939/2001, όπως τροποποιήθηκε με τον πρόσφατο νόμο τον 4496/2017». Και εδώ δηλαδή όσον αφορά τα ζητήματα αυτά θα πρέπει να ισχύει ο νόμος για την εναλλακτική διαχείριση αποβλήτων, για την ανακύκλωση, ο νόμος της ορθής διαχείρισης των αποβλήτων. Το αντίστοιχο και στην παράγραφο 29 του άρθρου 105.</w:t>
      </w:r>
    </w:p>
    <w:p w14:paraId="7E821CB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Ήμουν ακριβής στον χρόνο μου.</w:t>
      </w:r>
    </w:p>
    <w:p w14:paraId="7E821CB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για την τήρηση του χρόνου.</w:t>
      </w:r>
    </w:p>
    <w:p w14:paraId="7E821CB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για ένα λεπτό ο κ. </w:t>
      </w:r>
      <w:proofErr w:type="spellStart"/>
      <w:r>
        <w:rPr>
          <w:rFonts w:eastAsia="Times New Roman" w:cs="Times New Roman"/>
          <w:szCs w:val="24"/>
        </w:rPr>
        <w:t>Κουρουμπλής</w:t>
      </w:r>
      <w:proofErr w:type="spellEnd"/>
      <w:r>
        <w:rPr>
          <w:rFonts w:eastAsia="Times New Roman" w:cs="Times New Roman"/>
          <w:szCs w:val="24"/>
        </w:rPr>
        <w:t>.</w:t>
      </w:r>
    </w:p>
    <w:p w14:paraId="7E821CB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Κύριε Πρόεδρε, εις επίρρωσιν της τοποθέτησης που έκανε ο κ. </w:t>
      </w:r>
      <w:proofErr w:type="spellStart"/>
      <w:r>
        <w:rPr>
          <w:rFonts w:eastAsia="Times New Roman" w:cs="Times New Roman"/>
          <w:szCs w:val="24"/>
        </w:rPr>
        <w:t>Δρίτσας</w:t>
      </w:r>
      <w:proofErr w:type="spellEnd"/>
      <w:r>
        <w:rPr>
          <w:rFonts w:eastAsia="Times New Roman" w:cs="Times New Roman"/>
          <w:szCs w:val="24"/>
        </w:rPr>
        <w:t xml:space="preserve"> για να μην υπάρχουν περαιτέρω εντυπώσεις και να συνεχίζεται κάτι που δεν ισχύει, δηλώνω κατηγορηματικά ότι αυτές οι πολύ λίγες –μετρημένες στα δάχτυλα ενός χεριού νομίζω- προσλήψεις απ’ αυτούς έμειναν από παλιές προκηρύξεις δεν αφορούν τον νόμο. Το λέω κατηγορηματικά. Θα τοποθετηθούν στο δημόσιο.</w:t>
      </w:r>
    </w:p>
    <w:p w14:paraId="7E821CBE" w14:textId="77777777" w:rsidR="00AB6C9A" w:rsidRDefault="00F80A0E">
      <w:pPr>
        <w:spacing w:after="0" w:line="600" w:lineRule="auto"/>
        <w:ind w:firstLine="720"/>
        <w:jc w:val="both"/>
        <w:rPr>
          <w:rFonts w:eastAsia="Times New Roman" w:cs="Times New Roman"/>
        </w:rPr>
      </w:pPr>
      <w:r>
        <w:rPr>
          <w:rFonts w:eastAsia="Times New Roman" w:cs="Times New Roman"/>
          <w:b/>
          <w:szCs w:val="24"/>
        </w:rPr>
        <w:t>ΠΡΟΕΔΡΕΥΩΝ (Γεώργιος Βαρεμένος):</w:t>
      </w:r>
      <w:r>
        <w:rPr>
          <w:rFonts w:eastAsia="Times New Roman" w:cs="Times New Roman"/>
        </w:rPr>
        <w:t xml:space="preserve"> Ευχαριστούμε.</w:t>
      </w:r>
    </w:p>
    <w:p w14:paraId="7E821CBF" w14:textId="77777777" w:rsidR="00AB6C9A" w:rsidRDefault="00F80A0E">
      <w:pPr>
        <w:spacing w:after="0" w:line="600" w:lineRule="auto"/>
        <w:ind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δεκαοκτώ μαθήτριες και μαθητές και τρεις εκπαιδευτικοί συνοδοί τους από το Δημοτικό Σχολείο </w:t>
      </w:r>
      <w:proofErr w:type="spellStart"/>
      <w:r>
        <w:rPr>
          <w:rFonts w:eastAsia="Times New Roman" w:cs="Times New Roman"/>
        </w:rPr>
        <w:t>Γιαννάδων</w:t>
      </w:r>
      <w:proofErr w:type="spellEnd"/>
      <w:r>
        <w:rPr>
          <w:rFonts w:eastAsia="Times New Roman" w:cs="Times New Roman"/>
        </w:rPr>
        <w:t xml:space="preserve"> Κέρκυρας. </w:t>
      </w:r>
    </w:p>
    <w:p w14:paraId="7E821CC0" w14:textId="77777777" w:rsidR="00AB6C9A" w:rsidRDefault="00F80A0E">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E821CC1" w14:textId="77777777" w:rsidR="00AB6C9A" w:rsidRDefault="00F80A0E">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7E821CC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Μιχελογιαννάκης</w:t>
      </w:r>
      <w:proofErr w:type="spellEnd"/>
      <w:r>
        <w:rPr>
          <w:rFonts w:eastAsia="Times New Roman" w:cs="Times New Roman"/>
          <w:szCs w:val="24"/>
        </w:rPr>
        <w:t>.</w:t>
      </w:r>
    </w:p>
    <w:p w14:paraId="7E821CC3" w14:textId="77777777" w:rsidR="00AB6C9A" w:rsidRDefault="00F80A0E">
      <w:pPr>
        <w:spacing w:after="0" w:line="600" w:lineRule="auto"/>
        <w:ind w:firstLine="720"/>
        <w:jc w:val="both"/>
        <w:rPr>
          <w:rFonts w:eastAsia="Times New Roman"/>
          <w:szCs w:val="24"/>
        </w:rPr>
      </w:pPr>
      <w:r>
        <w:rPr>
          <w:rFonts w:eastAsia="Times New Roman"/>
          <w:b/>
          <w:szCs w:val="24"/>
        </w:rPr>
        <w:t>ΙΩΑΝΝΗΣ ΜΙΧΕΛΟΓΙΑΝΝΑΚΗΣ:</w:t>
      </w:r>
      <w:r>
        <w:rPr>
          <w:rFonts w:eastAsia="Times New Roman"/>
          <w:szCs w:val="24"/>
        </w:rPr>
        <w:t xml:space="preserve"> Ευχαριστώ, κύριε Πρόεδρε.</w:t>
      </w:r>
    </w:p>
    <w:p w14:paraId="7E821CC4" w14:textId="77777777" w:rsidR="00AB6C9A" w:rsidRDefault="00F80A0E">
      <w:pPr>
        <w:spacing w:after="0" w:line="600" w:lineRule="auto"/>
        <w:ind w:firstLine="720"/>
        <w:jc w:val="both"/>
        <w:rPr>
          <w:rFonts w:eastAsia="Times New Roman"/>
          <w:szCs w:val="24"/>
        </w:rPr>
      </w:pPr>
      <w:r>
        <w:rPr>
          <w:rFonts w:eastAsia="Times New Roman"/>
          <w:szCs w:val="24"/>
        </w:rPr>
        <w:t>Κατ’ αρχάς, με το νομοσχέδιο, που σε λίγο θα γίνει νόμος, προβλέπεται ένα πλήρες σύστημα εκπαίδευσης, πιστοποίησης και επάρκειας για τους επιθεωρητές και ελεγκτές λιμένων, για τους αναγνωρισμένους οργανισμούς, την ασφάλεια λιμενικών εγκαταστάσεων και τους επιθεωρητές του κράτους λιμένων. Ιδρύεται η Σχολή Επιθεωρητών.</w:t>
      </w:r>
    </w:p>
    <w:p w14:paraId="7E821CC5" w14:textId="77777777" w:rsidR="00AB6C9A" w:rsidRDefault="00F80A0E">
      <w:pPr>
        <w:spacing w:after="0" w:line="600" w:lineRule="auto"/>
        <w:ind w:firstLine="720"/>
        <w:jc w:val="both"/>
        <w:rPr>
          <w:rFonts w:eastAsia="Times New Roman"/>
          <w:szCs w:val="24"/>
        </w:rPr>
      </w:pPr>
      <w:r>
        <w:rPr>
          <w:rFonts w:eastAsia="Times New Roman"/>
          <w:szCs w:val="24"/>
        </w:rPr>
        <w:t xml:space="preserve">Έχουμε διατάξεις για τους προσωπικούς ραδιοφάρους, ένδειξη θέσης κινδύνου και τήρηση μητρώου στοιχείων κατόχου </w:t>
      </w:r>
      <w:r>
        <w:rPr>
          <w:rFonts w:eastAsia="Times New Roman"/>
          <w:szCs w:val="24"/>
          <w:lang w:val="en-US"/>
        </w:rPr>
        <w:t>PLP</w:t>
      </w:r>
      <w:r>
        <w:rPr>
          <w:rFonts w:eastAsia="Times New Roman"/>
          <w:szCs w:val="24"/>
        </w:rPr>
        <w:t>. Έχουμε σύστημα μεταθέσεων, αποσπάσεων και μετατάξεων με νόμο κι όχι με προεδρικά διατάγματα. Έχουμε σύστημα αξιολόγησης στελεχών. Επίσης, κανονίζουμε το πειθαρχικό δίκαιο, όλο αυτό το πειθαρχικό πλαίσιο που μέχρι τώρα δεν υπήρχε.</w:t>
      </w:r>
    </w:p>
    <w:p w14:paraId="7E821CC6" w14:textId="77777777" w:rsidR="00AB6C9A" w:rsidRDefault="00F80A0E">
      <w:pPr>
        <w:spacing w:after="0" w:line="600" w:lineRule="auto"/>
        <w:ind w:firstLine="720"/>
        <w:jc w:val="both"/>
        <w:rPr>
          <w:rFonts w:eastAsia="Times New Roman"/>
          <w:szCs w:val="24"/>
        </w:rPr>
      </w:pPr>
      <w:r>
        <w:rPr>
          <w:rFonts w:eastAsia="Times New Roman"/>
          <w:szCs w:val="24"/>
        </w:rPr>
        <w:t>Οι κλάδοι του Σώματος, η ηγεσία, το Συμβούλιο Επιτελικού Σχεδιασμού, η δομή Δυνάμεων και οι προμήθειες μπαίνουν σε πρόγραμμα.</w:t>
      </w:r>
    </w:p>
    <w:p w14:paraId="7E821CC7" w14:textId="77777777" w:rsidR="00AB6C9A" w:rsidRDefault="00F80A0E">
      <w:pPr>
        <w:spacing w:after="0" w:line="600" w:lineRule="auto"/>
        <w:ind w:firstLine="720"/>
        <w:jc w:val="both"/>
        <w:rPr>
          <w:rFonts w:eastAsia="Times New Roman"/>
          <w:szCs w:val="24"/>
        </w:rPr>
      </w:pPr>
      <w:r>
        <w:rPr>
          <w:rFonts w:eastAsia="Times New Roman"/>
          <w:szCs w:val="24"/>
        </w:rPr>
        <w:t>Εισάγουμε και εκπαιδεύουμε σε παραγωγικές σχολές πια τους νέους, μέσω των πανελλαδικών εξετάσεων.</w:t>
      </w:r>
    </w:p>
    <w:p w14:paraId="7E821CC8" w14:textId="77777777" w:rsidR="00AB6C9A" w:rsidRDefault="00F80A0E">
      <w:pPr>
        <w:spacing w:after="0" w:line="600" w:lineRule="auto"/>
        <w:ind w:firstLine="720"/>
        <w:jc w:val="both"/>
        <w:rPr>
          <w:rFonts w:eastAsia="Times New Roman"/>
          <w:szCs w:val="24"/>
        </w:rPr>
      </w:pPr>
      <w:r>
        <w:rPr>
          <w:rFonts w:eastAsia="Times New Roman"/>
          <w:szCs w:val="24"/>
        </w:rPr>
        <w:t>Έχουμε μία σύναψη προγραμματικών συμβάσεων μεταξύ Υπουργείου και νησιών με πληθυσμό κάτω των πέντε χιλιάδων για ακτοπλοϊκή σύνδεσή τους.</w:t>
      </w:r>
    </w:p>
    <w:p w14:paraId="7E821CC9" w14:textId="77777777" w:rsidR="00AB6C9A" w:rsidRDefault="00F80A0E">
      <w:pPr>
        <w:spacing w:after="0" w:line="600" w:lineRule="auto"/>
        <w:ind w:firstLine="720"/>
        <w:jc w:val="both"/>
        <w:rPr>
          <w:rFonts w:eastAsia="Times New Roman"/>
          <w:szCs w:val="24"/>
        </w:rPr>
      </w:pPr>
      <w:r>
        <w:rPr>
          <w:rFonts w:eastAsia="Times New Roman"/>
          <w:szCs w:val="24"/>
        </w:rPr>
        <w:t>Ενισχύεται η κοινωνική συμμετοχή στην ακτοπλοΐα.</w:t>
      </w:r>
    </w:p>
    <w:p w14:paraId="7E821CCA" w14:textId="77777777" w:rsidR="00AB6C9A" w:rsidRDefault="00F80A0E">
      <w:pPr>
        <w:spacing w:after="0" w:line="600" w:lineRule="auto"/>
        <w:ind w:firstLine="720"/>
        <w:jc w:val="both"/>
        <w:rPr>
          <w:rFonts w:eastAsia="Times New Roman"/>
          <w:szCs w:val="24"/>
        </w:rPr>
      </w:pPr>
      <w:r>
        <w:rPr>
          <w:rFonts w:eastAsia="Times New Roman"/>
          <w:szCs w:val="24"/>
        </w:rPr>
        <w:t>Σαφώς και υπάρχει προστασία τώρα των εργαζομένων. Σαφώς υπάρχει εκσυγχρονισμός μοντέλου ναυτιλιακής διοίκησης και καταξίωσης στελεχών πολιτικού προσωπικού που διαθέτουν και επάρκεια και τεχνογνωσία.</w:t>
      </w:r>
    </w:p>
    <w:p w14:paraId="7E821CCB" w14:textId="77777777" w:rsidR="00AB6C9A" w:rsidRDefault="00F80A0E">
      <w:pPr>
        <w:spacing w:after="0" w:line="600" w:lineRule="auto"/>
        <w:ind w:firstLine="720"/>
        <w:jc w:val="both"/>
        <w:rPr>
          <w:rFonts w:eastAsia="Times New Roman"/>
          <w:szCs w:val="24"/>
        </w:rPr>
      </w:pPr>
      <w:r>
        <w:rPr>
          <w:rFonts w:eastAsia="Times New Roman"/>
          <w:szCs w:val="24"/>
        </w:rPr>
        <w:t>Υπάρχουν ρυθμίσεις στα πλοία αναψυχής, στα ημερόπλοια, στις λιμενικές εγκαταστάσεις, στα δημοτικά λιμενικά ταμεία, στο μητρώο των τουριστικών πλοίων και μικρών σκαφών και στην παροχή λιμενικών υπηρεσιών παραλαβής και διαχείρισης αποβλήτων.</w:t>
      </w:r>
    </w:p>
    <w:p w14:paraId="7E821CCC" w14:textId="77777777" w:rsidR="00AB6C9A" w:rsidRDefault="00F80A0E">
      <w:pPr>
        <w:spacing w:after="0" w:line="600" w:lineRule="auto"/>
        <w:ind w:firstLine="720"/>
        <w:jc w:val="both"/>
        <w:rPr>
          <w:rFonts w:eastAsia="Times New Roman"/>
          <w:szCs w:val="24"/>
        </w:rPr>
      </w:pPr>
      <w:proofErr w:type="spellStart"/>
      <w:r>
        <w:rPr>
          <w:rFonts w:eastAsia="Times New Roman"/>
          <w:szCs w:val="24"/>
        </w:rPr>
        <w:t>Αυστηροποιούμε</w:t>
      </w:r>
      <w:proofErr w:type="spellEnd"/>
      <w:r>
        <w:rPr>
          <w:rFonts w:eastAsia="Times New Roman"/>
          <w:szCs w:val="24"/>
        </w:rPr>
        <w:t xml:space="preserve"> το πλαίσιο λειτουργίας των νηογνωμόνων.</w:t>
      </w:r>
    </w:p>
    <w:p w14:paraId="7E821CCD" w14:textId="77777777" w:rsidR="00AB6C9A" w:rsidRDefault="00F80A0E">
      <w:pPr>
        <w:spacing w:after="0" w:line="600" w:lineRule="auto"/>
        <w:ind w:firstLine="720"/>
        <w:jc w:val="both"/>
        <w:rPr>
          <w:rFonts w:eastAsia="Times New Roman"/>
          <w:szCs w:val="24"/>
        </w:rPr>
      </w:pPr>
      <w:r>
        <w:rPr>
          <w:rFonts w:eastAsia="Times New Roman"/>
          <w:szCs w:val="24"/>
        </w:rPr>
        <w:t xml:space="preserve">Μειώνουμε το όριο ηλικίας των δεξαμενοπλοίων για </w:t>
      </w:r>
      <w:proofErr w:type="spellStart"/>
      <w:r>
        <w:rPr>
          <w:rFonts w:eastAsia="Times New Roman"/>
          <w:szCs w:val="24"/>
        </w:rPr>
        <w:t>πετρέλευση</w:t>
      </w:r>
      <w:proofErr w:type="spellEnd"/>
      <w:r>
        <w:rPr>
          <w:rFonts w:eastAsia="Times New Roman"/>
          <w:szCs w:val="24"/>
        </w:rPr>
        <w:t xml:space="preserve"> και δεσμευτική υποχρέωση πλοίων να γνωστοποιούν εγγράφως το στίγμα τους τουλάχιστον δώδεκα ώρες πριν την </w:t>
      </w:r>
      <w:proofErr w:type="spellStart"/>
      <w:r>
        <w:rPr>
          <w:rFonts w:eastAsia="Times New Roman"/>
          <w:szCs w:val="24"/>
        </w:rPr>
        <w:t>πετρέλευση</w:t>
      </w:r>
      <w:proofErr w:type="spellEnd"/>
      <w:r>
        <w:rPr>
          <w:rFonts w:eastAsia="Times New Roman"/>
          <w:szCs w:val="24"/>
        </w:rPr>
        <w:t>.</w:t>
      </w:r>
    </w:p>
    <w:p w14:paraId="7E821CCE" w14:textId="77777777" w:rsidR="00AB6C9A" w:rsidRDefault="00F80A0E">
      <w:pPr>
        <w:spacing w:after="0" w:line="600" w:lineRule="auto"/>
        <w:ind w:firstLine="720"/>
        <w:jc w:val="both"/>
        <w:rPr>
          <w:rFonts w:eastAsia="Times New Roman"/>
          <w:szCs w:val="24"/>
        </w:rPr>
      </w:pPr>
      <w:r>
        <w:rPr>
          <w:rFonts w:eastAsia="Times New Roman"/>
          <w:szCs w:val="24"/>
        </w:rPr>
        <w:t>Μπαίνει το Συμβούλιο του Εμπορικού Ναυτικού και το Συμβούλιο των Επιβατικών Μεταφορών Νήσων.</w:t>
      </w:r>
    </w:p>
    <w:p w14:paraId="7E821CCF" w14:textId="77777777" w:rsidR="00AB6C9A" w:rsidRDefault="00F80A0E">
      <w:pPr>
        <w:spacing w:after="0" w:line="600" w:lineRule="auto"/>
        <w:ind w:firstLine="720"/>
        <w:jc w:val="both"/>
        <w:rPr>
          <w:rFonts w:eastAsia="Times New Roman"/>
          <w:szCs w:val="24"/>
        </w:rPr>
      </w:pPr>
      <w:r>
        <w:rPr>
          <w:rFonts w:eastAsia="Times New Roman"/>
          <w:szCs w:val="24"/>
        </w:rPr>
        <w:t>Το σχέδιο, δηλαδή, αυτό όχι μόνο δεν είναι ακριβό, αλλά απ’ αυτό σίγουρα θα εξοικονομούμε δαπάνες και θα φέρνει έσοδα.</w:t>
      </w:r>
    </w:p>
    <w:p w14:paraId="7E821CD0" w14:textId="77777777" w:rsidR="00AB6C9A" w:rsidRDefault="00F80A0E">
      <w:pPr>
        <w:spacing w:after="0" w:line="600" w:lineRule="auto"/>
        <w:ind w:firstLine="720"/>
        <w:jc w:val="both"/>
        <w:rPr>
          <w:rFonts w:eastAsia="Times New Roman"/>
          <w:szCs w:val="24"/>
        </w:rPr>
      </w:pPr>
      <w:r>
        <w:rPr>
          <w:rFonts w:eastAsia="Times New Roman"/>
          <w:szCs w:val="24"/>
        </w:rPr>
        <w:t>Τα σκάφη που θα προμηθευτούμε θα φτιάχνονται σε ελληνικά ναυπηγεία. Μέχρι τώρα οι άγονες γραμμές εξυπηρετούσαν εφοπλιστές. Τώρα πια θα εξυπηρετούν την κοινωνία.</w:t>
      </w:r>
    </w:p>
    <w:p w14:paraId="7E821CD1" w14:textId="77777777" w:rsidR="00AB6C9A" w:rsidRDefault="00F80A0E">
      <w:pPr>
        <w:spacing w:after="0" w:line="600" w:lineRule="auto"/>
        <w:ind w:firstLine="720"/>
        <w:jc w:val="both"/>
        <w:rPr>
          <w:rFonts w:eastAsia="Times New Roman"/>
          <w:szCs w:val="24"/>
        </w:rPr>
      </w:pPr>
      <w:r>
        <w:rPr>
          <w:rFonts w:eastAsia="Times New Roman"/>
          <w:szCs w:val="24"/>
        </w:rPr>
        <w:t>Γίνεται η σύνδεση της Αλεξανδρούπολης με το βόρειο Αιγαίο, της Πάτρας με την Ιθάκη, των Οινουσσών με γειτονικά λιμάνια.</w:t>
      </w:r>
    </w:p>
    <w:p w14:paraId="7E821CD2" w14:textId="77777777" w:rsidR="00AB6C9A" w:rsidRDefault="00F80A0E">
      <w:pPr>
        <w:spacing w:after="0" w:line="600" w:lineRule="auto"/>
        <w:ind w:firstLine="720"/>
        <w:jc w:val="both"/>
        <w:rPr>
          <w:rFonts w:eastAsia="Times New Roman"/>
          <w:szCs w:val="24"/>
        </w:rPr>
      </w:pPr>
      <w:r>
        <w:rPr>
          <w:rFonts w:eastAsia="Times New Roman"/>
          <w:szCs w:val="24"/>
        </w:rPr>
        <w:t>Μέχρι τώρα κανένα λιμάνι δεν μπορούσε να μπει σε ευρωπαϊκά προγράμματα, γιατί ήταν όλα αυθαίρετα. Το Διεθνές Ταμείο Αποζημιώσεων δίνει 51 εκατομμύρια σε όλους όσους έπαθαν ζημιά, κάτι σημαντικό απ’ την Κυβέρνηση.</w:t>
      </w:r>
    </w:p>
    <w:p w14:paraId="7E821CD3" w14:textId="77777777" w:rsidR="00AB6C9A" w:rsidRDefault="00F80A0E">
      <w:pPr>
        <w:spacing w:after="0" w:line="600" w:lineRule="auto"/>
        <w:ind w:firstLine="720"/>
        <w:jc w:val="both"/>
        <w:rPr>
          <w:rFonts w:eastAsia="Times New Roman"/>
          <w:szCs w:val="24"/>
        </w:rPr>
      </w:pPr>
      <w:r>
        <w:rPr>
          <w:rFonts w:eastAsia="Times New Roman"/>
          <w:szCs w:val="24"/>
        </w:rPr>
        <w:t>Ο Διεθνής Ναυτιλιακός Όμιλος και ο Διεθνής φορέας που εδρεύει στη Μάλτα και εμπειρογνώμονες από τη Νορβηγία, όπως και το Διεθνές Ταμείο Αποζημιώσεων δηλώνουν ότι πράξαμε πολύ καλά, όσον αφορά το θέμα της ρύπανσης.</w:t>
      </w:r>
    </w:p>
    <w:p w14:paraId="7E821CD4" w14:textId="77777777" w:rsidR="00AB6C9A" w:rsidRDefault="00F80A0E">
      <w:pPr>
        <w:spacing w:after="0" w:line="600" w:lineRule="auto"/>
        <w:ind w:firstLine="720"/>
        <w:jc w:val="both"/>
        <w:rPr>
          <w:rFonts w:eastAsia="Times New Roman"/>
          <w:szCs w:val="24"/>
        </w:rPr>
      </w:pPr>
      <w:r>
        <w:rPr>
          <w:rFonts w:eastAsia="Times New Roman"/>
          <w:szCs w:val="24"/>
        </w:rPr>
        <w:t>Ανθούσε παλαιότερα -και το γνωρίζουμε όλοι- το λαθρεμπόριο εκεί το Λιμενικό Σώμα και τα τελωνεία δεν έλεγχαν το στίγμα.</w:t>
      </w:r>
    </w:p>
    <w:p w14:paraId="7E821CD5" w14:textId="77777777" w:rsidR="00AB6C9A" w:rsidRDefault="00F80A0E">
      <w:pPr>
        <w:spacing w:after="0" w:line="600" w:lineRule="auto"/>
        <w:ind w:firstLine="720"/>
        <w:jc w:val="both"/>
        <w:rPr>
          <w:rFonts w:eastAsia="Times New Roman"/>
          <w:szCs w:val="24"/>
        </w:rPr>
      </w:pPr>
      <w:r>
        <w:rPr>
          <w:rFonts w:eastAsia="Times New Roman"/>
          <w:szCs w:val="24"/>
        </w:rPr>
        <w:t>Γίνεται, επιτέλους, τακτοποίηση των περίφημων υπεραγορών. Τέλος, βάζουμε θεμέλια στη ναυαγιαίρεση.</w:t>
      </w:r>
    </w:p>
    <w:p w14:paraId="7E821CD6" w14:textId="77777777" w:rsidR="00AB6C9A" w:rsidRDefault="00F80A0E">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E821CD7" w14:textId="77777777" w:rsidR="00AB6C9A" w:rsidRDefault="00F80A0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7E821CD8" w14:textId="77777777" w:rsidR="00AB6C9A" w:rsidRDefault="00F80A0E">
      <w:pPr>
        <w:spacing w:after="0" w:line="600" w:lineRule="auto"/>
        <w:ind w:firstLine="720"/>
        <w:jc w:val="both"/>
        <w:rPr>
          <w:rFonts w:eastAsia="Times New Roman"/>
          <w:szCs w:val="24"/>
        </w:rPr>
      </w:pPr>
      <w:r>
        <w:rPr>
          <w:rFonts w:eastAsia="Times New Roman"/>
          <w:szCs w:val="24"/>
        </w:rPr>
        <w:t xml:space="preserve">Τον λόγο έχει ο Κοινοβουλευτικός Εκπρόσωπος του ΣΥΡΙΖΑ κ. Νίκος </w:t>
      </w:r>
      <w:proofErr w:type="spellStart"/>
      <w:r>
        <w:rPr>
          <w:rFonts w:eastAsia="Times New Roman"/>
          <w:szCs w:val="24"/>
        </w:rPr>
        <w:t>Ξυδάκης</w:t>
      </w:r>
      <w:proofErr w:type="spellEnd"/>
      <w:r>
        <w:rPr>
          <w:rFonts w:eastAsia="Times New Roman"/>
          <w:szCs w:val="24"/>
        </w:rPr>
        <w:t>.</w:t>
      </w:r>
    </w:p>
    <w:p w14:paraId="7E821CD9" w14:textId="77777777" w:rsidR="00AB6C9A" w:rsidRDefault="00F80A0E">
      <w:pPr>
        <w:spacing w:after="0"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Ευχαριστώ πολύ, κύριε Πρόεδρε.</w:t>
      </w:r>
    </w:p>
    <w:p w14:paraId="7E821CDA" w14:textId="77777777" w:rsidR="00AB6C9A" w:rsidRDefault="00F80A0E">
      <w:pPr>
        <w:spacing w:after="0" w:line="600" w:lineRule="auto"/>
        <w:ind w:firstLine="720"/>
        <w:jc w:val="both"/>
        <w:rPr>
          <w:rFonts w:eastAsia="Times New Roman"/>
          <w:szCs w:val="24"/>
        </w:rPr>
      </w:pPr>
      <w:r>
        <w:rPr>
          <w:rFonts w:eastAsia="Times New Roman"/>
          <w:szCs w:val="24"/>
        </w:rPr>
        <w:t>Το νομοσχέδιο το οποίο εισήγαγε ο Υπουργός Ναυτιλίας, ογκώδες, με πολλές ρύθμισες και με πολλές λεπτομέρειες και προφανώς προϊόν μακρόχρονης διεργασίας και επίσης μακράς διαβούλευσης, με όλο τον όγκο που προσπαθεί να διεξέλθει, νομίζω ότι δείχνει το μέτρο της πολιτικής βούλησης.</w:t>
      </w:r>
    </w:p>
    <w:p w14:paraId="7E821CD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Νομίζω ότι αν διάλεγα μια φράση για να χαρακτηρίσω αυτή τη νομοθετική προσπάθεια, θα ήταν ότι είναι μία εργώδης προσπάθεια για διαφάνεια σε πολλούς τομείς. Μιλάμε για διαφάνεια στον τρόπο που κατακυρώνονται πολύ μεγάλες δουλειές στο λιμάνι του Πειραιά και σε άλλα λιμάνια, διαφάνεια στον τρόπο που διεξάγονται οι προμήθειες και τα συμβόλαια συντήρησης για τα οποία μίλησε διεξοδικά και ο ίδιος ο Υπουργός, διαφάνεια στον τρόπο που θα χορηγούνται εφ’ εξής οι άδειες για το </w:t>
      </w:r>
      <w:proofErr w:type="spellStart"/>
      <w:r>
        <w:rPr>
          <w:rFonts w:eastAsia="Times New Roman" w:cs="Times New Roman"/>
          <w:szCs w:val="24"/>
        </w:rPr>
        <w:t>αξιόπλοο</w:t>
      </w:r>
      <w:proofErr w:type="spellEnd"/>
      <w:r>
        <w:rPr>
          <w:rFonts w:eastAsia="Times New Roman" w:cs="Times New Roman"/>
          <w:szCs w:val="24"/>
        </w:rPr>
        <w:t xml:space="preserve"> και ο τρόπος που θα ελέγχονται οι ανάλογες εταιρείες, διαφάνεια στον τρόπο που θα λειτουργήσουν οι νηογνώμονες και θα κρίνουν το </w:t>
      </w:r>
      <w:proofErr w:type="spellStart"/>
      <w:r>
        <w:rPr>
          <w:rFonts w:eastAsia="Times New Roman" w:cs="Times New Roman"/>
          <w:szCs w:val="24"/>
        </w:rPr>
        <w:t>αξιόπλοο</w:t>
      </w:r>
      <w:proofErr w:type="spellEnd"/>
      <w:r>
        <w:rPr>
          <w:rFonts w:eastAsia="Times New Roman" w:cs="Times New Roman"/>
          <w:szCs w:val="24"/>
        </w:rPr>
        <w:t>.</w:t>
      </w:r>
    </w:p>
    <w:p w14:paraId="7E821CD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Νομίζω ότι αυτό δεν είναι λίγο. Σε μία πολιτική συζήτηση που γίνεται τα χρόνια της κρίσης και της χρεωκοπίας για το πόσο η αδιαφάνεια και οι πολλές χαραμάδες, οι πολλές ρωγμές στο σύστημα του δημοσίου επέτρεπαν τη διαφθορά και πόσο αυτή η διαφθορά και η αδιαφάνεια συνέτεινε στη μεγάλη ιστορική περιπέτεια που περνά ο ελληνικός λαός, νομίζω ότι αυτή η πολιτική προσπάθεια που γίνεται από την Κυβέρνηση σε πολλές όψεις του νομοθετικού έργου είναι αυτό που θα μείνει. Η διαφάνεια και ο </w:t>
      </w:r>
      <w:proofErr w:type="spellStart"/>
      <w:r>
        <w:rPr>
          <w:rFonts w:eastAsia="Times New Roman" w:cs="Times New Roman"/>
          <w:szCs w:val="24"/>
        </w:rPr>
        <w:t>εξορθολογισμός</w:t>
      </w:r>
      <w:proofErr w:type="spellEnd"/>
      <w:r>
        <w:rPr>
          <w:rFonts w:eastAsia="Times New Roman" w:cs="Times New Roman"/>
          <w:szCs w:val="24"/>
        </w:rPr>
        <w:t xml:space="preserve"> της διοίκησης και η μεγάλη προσπάθεια που γίνεται για κοινωνική δικαιοσύνη, για ανακούφιση των αδύναμων στρωμάτων και των πληγέντων συνανθρώπων μας, νομίζω ότι είναι το στίγμα μίας αριστερής δημοκρατικής παρέμβασης στα χρόνια της κρίσης, σε πολύ στενά περιθώρια.</w:t>
      </w:r>
    </w:p>
    <w:p w14:paraId="7E821CD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Θα ήθελα να μείνω λίγο στο άρθρο 106, δηλαδή στο άρθρο 105 με την </w:t>
      </w:r>
      <w:proofErr w:type="spellStart"/>
      <w:r>
        <w:rPr>
          <w:rFonts w:eastAsia="Times New Roman" w:cs="Times New Roman"/>
          <w:szCs w:val="24"/>
        </w:rPr>
        <w:t>επαναρίθμηση</w:t>
      </w:r>
      <w:proofErr w:type="spellEnd"/>
      <w:r>
        <w:rPr>
          <w:rFonts w:eastAsia="Times New Roman" w:cs="Times New Roman"/>
          <w:szCs w:val="24"/>
        </w:rPr>
        <w:t xml:space="preserve">, το οποίο ρυθμίζει με εξαιρετικά απλό, διαφανή και δημοκρατικό τρόπο, με σεβασμό και στον δημόσιο χώρο και στους κανόνες μίας υγιούς ελεύθερης αγοράς και ενός υγιούς ελεύθερου ανταγωνισμού, τη μεταφορά και την επεξεργασία των αποβλήτων και των καταλοίπων φορτίων. Αυτό το πεδίο είναι μία μεγάλη βιομηχανία με πάρα πολλά χρήματα και με εξαιρετικά μεγάλη σημασία για το περιβάλλον και τη δημόσια υγεία, αλλά και για την οικονομία, δηλαδή για τα οικονομικά οφέλη που παράγει ένα λιμάνι. </w:t>
      </w:r>
    </w:p>
    <w:p w14:paraId="7E821CD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Ο νόμος, η διάταξη με την οποία εισάγεται, ελαχιστοποιεί και καταργεί τις ανοιχτές δυνατότητες που υπήρχαν για </w:t>
      </w:r>
      <w:proofErr w:type="spellStart"/>
      <w:r>
        <w:rPr>
          <w:rFonts w:eastAsia="Times New Roman" w:cs="Times New Roman"/>
          <w:szCs w:val="24"/>
        </w:rPr>
        <w:t>ολιγοπωλιακές</w:t>
      </w:r>
      <w:proofErr w:type="spellEnd"/>
      <w:r>
        <w:rPr>
          <w:rFonts w:eastAsia="Times New Roman" w:cs="Times New Roman"/>
          <w:szCs w:val="24"/>
        </w:rPr>
        <w:t xml:space="preserve"> και μονοπωλιακές καταστάσεις και ανοίγει αυτήν την αγορά σε όλους όσοι έχουν τις τεχνικές δυνατότητες και την οικονομική επιφάνεια να κάνουν σωστά αυτή τη δουλειά. </w:t>
      </w:r>
    </w:p>
    <w:p w14:paraId="7E821CD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Νομίζω ότι κάθε σοβαρός και ειλικρινής υποστηρικτής μίας διαφανούς λειτουργίας της αγοράς θα υπερψηφίσει και τη συγκεκριμένη διάταξη και το πνεύμα που συνέχει όλο το νομοσχέδιο. Διαφορετικά, εδώ είμαστε και κρινόμαστε ενώπιον του ελληνικού λαού και ενώπιον των παραγόντων της ναυτιλίας που γνωρίζουν και πρόσωπα και μηχανισμούς.</w:t>
      </w:r>
    </w:p>
    <w:p w14:paraId="7E821CE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τη διαφάνεια, από συναδέλφους της μείζονος και της ελάσσονος Αντιπολίτευσης επανέρχεται το θέμα της διαφάνειας στο θέμα της μη </w:t>
      </w:r>
      <w:proofErr w:type="spellStart"/>
      <w:r>
        <w:rPr>
          <w:rFonts w:eastAsia="Times New Roman" w:cs="Times New Roman"/>
          <w:szCs w:val="24"/>
        </w:rPr>
        <w:t>πραγματοποιηθείσας</w:t>
      </w:r>
      <w:proofErr w:type="spellEnd"/>
      <w:r>
        <w:rPr>
          <w:rFonts w:eastAsia="Times New Roman" w:cs="Times New Roman"/>
          <w:szCs w:val="24"/>
        </w:rPr>
        <w:t xml:space="preserve"> έως τη στιγμή που μιλάμε πώλησης βλημάτων στη Σαουδική Αραβία από την Ελλάδα. Νομίζω ότι η συνολική θέση της Κυβέρνησης και σ’ αυτό το θέμα είναι «Όλα στο φως», «Διαφάνεια». Νομίζω, μάλιστα, ότι μέχρι στιγμής το Υπουργείο Εθνικής Άμυνας στην αρμόδια Επιτροπή Εξοπλισμού έχει δώσει την πλήρη ενημέρωση. Από τον περασμένο Ιανουάριο έως προσφάτως, τον Σεπτέμβριο, παρουσιάστηκε ο Υπουργός, έδωσε εξηγήσεις, την τεκμηρίωση και το σκεπτικό κι έφερε και τους υπηρεσιακούς παράγοντες.</w:t>
      </w:r>
    </w:p>
    <w:p w14:paraId="7E821CE1"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Στη συζήτηση που έγινε τον περασμένο Ιανουάριο όλα τα κόμματα ήταν θετικά και συμφώνησαν με όσα τους είχαν εκτεθεί. Και το ΚΚΕ «παρών» ψήφισε. Τον περασμένο Σεπτέμβριο ξαναήρθε ο Υπουργός, όταν είχε υπάρξει εμπλοκή στην όλη διαδικασία, και ξαναέδωσε εξηγήσεις. Οι συνάδελφοι </w:t>
      </w:r>
      <w:r>
        <w:rPr>
          <w:rFonts w:eastAsia="Times New Roman"/>
          <w:szCs w:val="24"/>
        </w:rPr>
        <w:t>οι οποίοι</w:t>
      </w:r>
      <w:r>
        <w:rPr>
          <w:rFonts w:eastAsia="Times New Roman" w:cs="Times New Roman"/>
          <w:szCs w:val="24"/>
        </w:rPr>
        <w:t xml:space="preserve"> έχουν και εμπειρία και μετέχουν στην επιτροπή εξοπλισμών, τα γνωρίζουν αυτά. Είναι όλα καταγεγραμμένα στα Πρακτικά. </w:t>
      </w:r>
    </w:p>
    <w:p w14:paraId="7E821CE2"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Μου προξενεί, λοιπόν, κάποια εντύπωση το πάθος, ο αιφνιδιασμός και λίγο ο δραματικός τόνος με τον οποίο επανέρχονται και θέτουν ένα ζήτημα στο οποίο έχουν δοθεί όλες οι εξηγήσεις. Επίσης, είναι ανοιχτή η Κυβέρνηση να ξαναδώσει εξηγήσεις για το τι έχει γίνει, για το πώς εξελίχθηκε αυτή η διακρατική συμφωνία και για το αν δεν ευοδώθηκε. </w:t>
      </w:r>
    </w:p>
    <w:p w14:paraId="7E821CE3"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Πολιτικοί άνδρες είμαστε και γνωρίζουμε ότι οι εξελίξεις στη Σαουδική Αραβία είναι σφοδρές, ταχύτατες και με τρόπο που δεν μπορούμε ακριβώς να τον αντιληφθούμε, αφού δεν είναι στη δική μας πολιτική παράδοση. Είναι άλλη η δομή εξουσίας στο Βασίλειο της Σαουδικής Αραβίας και άλλη η δομή στην Ελληνική Δημοκρατία. Ας μη συγκρίνουμε ανόμοιες καταστάσεις. Είναι σε μία πολύ μεγάλη πολιτική περιδίνηση. Αλλάζουν τα πράγματα. Αλλάζουν τα φέουδα και οι οικογένειες που νέμονται την εξουσία. Είναι πιθανόν από το καλοκαίρι και έπειτα, που είχαμε τις υπόγειες εξελίξεις και τώρα τις πολύ φανερές, αυτό να επηρέασε και την πορεία αυτής της συμφωνίας.</w:t>
      </w:r>
    </w:p>
    <w:p w14:paraId="7E821CE4"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Όμως, ας μη βιαζόμαστε. Τη Δευτέρα ο Υπουργός Εθνικής Άμυνας και όλη η πολιτική ηγεσία του Υπουργείου και ο ίδιος ο Πρωθυπουργός θα είναι εδώ, μέσα σε αυτή την Αίθουσα, για να γίνει μια πολιτική συζήτηση. Δεν έχει να κρύψει τίποτε η Κυβέρνηση. Η συζήτηση η πολιτική διεξάγεται ήδη και θα γίνει με τον πιο θεσμικό και σοβαρό τρόπο τη Δευτέρα. Τα υπόλοιπα, με την επίδειξη των μηχανισμών και των εγγράφων τα οποία διανέμονται στον Τύπο, νομίζω ότι είναι για δημιουργία εντυπώσεων και για την πρόκληση μιας αντιπολιτευτικής σφοδρότητας, η οποία με ελάχιστα πολιτικούς όρους υπηρετεί και τη συζήτηση που γίνεται στο Κοινοβούλιο και τη γενικότερη, την πιο σοβαρή, την πιο επιδιωκόμενη συζήτηση σε όλη την κοινωνία.</w:t>
      </w:r>
    </w:p>
    <w:p w14:paraId="7E821CE5"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Μία τελευταία παρατήρηση να κάνω για κάποια που ακούστηκαν και από τον Εκπρόσωπο της Αξιωματικής Αντιπολίτευσης, ότι δεν γνωρίζουμε πρόσωπα και πράγματα. Κοιτάξτε, ακόμη και ο μεσάζων, αυτός ο οποίος </w:t>
      </w:r>
      <w:proofErr w:type="spellStart"/>
      <w:r>
        <w:rPr>
          <w:rFonts w:eastAsia="Times New Roman" w:cs="Times New Roman"/>
          <w:szCs w:val="24"/>
        </w:rPr>
        <w:t>παρενεβλήθη</w:t>
      </w:r>
      <w:proofErr w:type="spellEnd"/>
      <w:r>
        <w:rPr>
          <w:rFonts w:eastAsia="Times New Roman" w:cs="Times New Roman"/>
          <w:szCs w:val="24"/>
        </w:rPr>
        <w:t xml:space="preserve"> ως αντιπρόσωπος της </w:t>
      </w:r>
      <w:proofErr w:type="spellStart"/>
      <w:r>
        <w:rPr>
          <w:rFonts w:eastAsia="Times New Roman" w:cs="Times New Roman"/>
          <w:szCs w:val="24"/>
        </w:rPr>
        <w:t>σαουδικής</w:t>
      </w:r>
      <w:proofErr w:type="spellEnd"/>
      <w:r>
        <w:rPr>
          <w:rFonts w:eastAsia="Times New Roman" w:cs="Times New Roman"/>
          <w:szCs w:val="24"/>
        </w:rPr>
        <w:t xml:space="preserve"> κυβερνήσεως, είναι γνωστός στο ελληνικό πολιτικό σύστημα. Και άλλοι Υπουργοί σε άλλες κυβερνήσεις συνομιλούσαν μαζί του και επεδίωξαν συμφωνίες και εργασίες. Ας μην παριστάνουμε όλοι τους αθώους, και πολύ περισσότερο όταν αυτά για τα οποία συζητάμε σήμερα έχουν συζητηθεί αναλυτικά.</w:t>
      </w:r>
    </w:p>
    <w:p w14:paraId="7E821CE6"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Μία τελευταία παρατήρηση να κάνω επί του νομοσχεδίου. Ως καταγόμενος από τα νησιά, έχω την εντύπωση, από όσα έχω διεξέλθει και τα είπαν και άλλοι συνάδελφοι εδώ, ότι μέσα στις ρυθμίσεις για τη ναυτιλία έχουμε για πρώτη φορά και ρυθμίσεις για τον νησιωτικό πληθυσμό. Έχουμε πρόνοιες για τα νησιά τα μικρά, τα οποία είναι αποκομμένα και αδικούμενα πάρα πολύ συχνά από το κράτος των Αθηνών και αγνοημένα. Επίσης, έχουμε για πρώτη φορά με την παρούσα Κυβέρνηση, από το 2015 και έπειτα, μία διαρκή έγνοια για όλους τους τομείς. Δεν βάζω μέσα το βάρος το οικονομικό που μπήκε με τον ΦΠΑ. Αλλά σε όλους τους άλλους τομείς, στους τομείς των υποδομών, στους τομείς της ύδρευσης, σε τομείς μακρόπνοων έργων επιβίωσης, έχουμε πολύ και σοβαρή εργασία. </w:t>
      </w:r>
    </w:p>
    <w:p w14:paraId="7E821CE7"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Νομίζω ότι όσοι έχουν την καταγωγή τους από το αρχιπέλαγος, εκεί που χτυπάει η ψυχή της σύγχρονης Ελλάδας, και όσοι έχουν περάσει από τα νησιά, στα επόμενα χρόνια θα μπορούν να καταλάβουν κάποιες κρίσιμες διαφορές στον τομέα των υποδομών και της πρόνοιας, για να ζήσει το αρχιπέλαγος.</w:t>
      </w:r>
    </w:p>
    <w:p w14:paraId="7E821CE8"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 πολύ.</w:t>
      </w:r>
      <w:r>
        <w:rPr>
          <w:rFonts w:eastAsia="Times New Roman" w:cs="Times New Roman"/>
          <w:szCs w:val="24"/>
        </w:rPr>
        <w:t xml:space="preserve"> </w:t>
      </w:r>
    </w:p>
    <w:p w14:paraId="7E821CE9" w14:textId="77777777" w:rsidR="00AB6C9A" w:rsidRDefault="00F80A0E">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7E821CE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7E821CE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κ. Νεκτάριος Σαντορινιός. </w:t>
      </w:r>
    </w:p>
    <w:p w14:paraId="7E821CE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Ευχαριστώ, κύριε πρόεδρε. </w:t>
      </w:r>
    </w:p>
    <w:p w14:paraId="7E821CE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να ξεκινήσω από το θέμα του ΦΠΑ των νησιών και την τροπολογία που κατέθεσαν οι συνάδελφοι Βουλευτές της Νέας Δημοκρατίας, οι οποίοι λείπουν, βέβαια, αλλά δεν πειράζει, θα το ακούσουν, φαντάζομαι. Εγώ θα έλεγα ότι κατέθεσαν μια τροπολογία για να φτιάξουν ένα ωραίο δελτίο Τύπου και να πουν ότι «εμείς αγωνιστήκαμε για τη </w:t>
      </w:r>
      <w:proofErr w:type="spellStart"/>
      <w:r>
        <w:rPr>
          <w:rFonts w:eastAsia="Times New Roman" w:cs="Times New Roman"/>
          <w:szCs w:val="24"/>
        </w:rPr>
        <w:t>νησιωτικότητα</w:t>
      </w:r>
      <w:proofErr w:type="spellEnd"/>
      <w:r>
        <w:rPr>
          <w:rFonts w:eastAsia="Times New Roman" w:cs="Times New Roman"/>
          <w:szCs w:val="24"/>
        </w:rPr>
        <w:t xml:space="preserve">». Άλλωστε ήταν και το μόνο μέτρο </w:t>
      </w:r>
      <w:proofErr w:type="spellStart"/>
      <w:r>
        <w:rPr>
          <w:rFonts w:eastAsia="Times New Roman" w:cs="Times New Roman"/>
          <w:szCs w:val="24"/>
        </w:rPr>
        <w:t>νησιωτικότητας</w:t>
      </w:r>
      <w:proofErr w:type="spellEnd"/>
      <w:r>
        <w:rPr>
          <w:rFonts w:eastAsia="Times New Roman" w:cs="Times New Roman"/>
          <w:szCs w:val="24"/>
        </w:rPr>
        <w:t xml:space="preserve"> που ήξεραν τόσα χρόνια. Αλλά μάλλον πρέπει να μας απαντήσουν για τον ν.4336 που προβλεπόταν η κατάργηση του -το είπε και ο κ. </w:t>
      </w:r>
      <w:proofErr w:type="spellStart"/>
      <w:r>
        <w:rPr>
          <w:rFonts w:eastAsia="Times New Roman" w:cs="Times New Roman"/>
          <w:szCs w:val="24"/>
        </w:rPr>
        <w:t>Συρμαλένιος</w:t>
      </w:r>
      <w:proofErr w:type="spellEnd"/>
      <w:r>
        <w:rPr>
          <w:rFonts w:eastAsia="Times New Roman" w:cs="Times New Roman"/>
          <w:szCs w:val="24"/>
        </w:rPr>
        <w:t xml:space="preserve">- αν τον ψήφισαν ή όχι, γιατί και οι τέσσερις που το υπογράφουν, το έχουν ψηφίσει, για να σταματήσει η υποκρισία σε αυτό. </w:t>
      </w:r>
    </w:p>
    <w:p w14:paraId="7E821CE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Πρέπει να μας απαντήσουν -και η αλήθεια είναι ότι στη σελίδα 27, στο σημείο 5 του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που ήταν η πρόταση της κυβέρνησης τότε, δεν ήταν συμφωνία με τους θεσμούς- αν </w:t>
      </w:r>
      <w:proofErr w:type="spellStart"/>
      <w:r>
        <w:rPr>
          <w:rFonts w:eastAsia="Times New Roman" w:cs="Times New Roman"/>
          <w:szCs w:val="24"/>
        </w:rPr>
        <w:t>περιείχετο</w:t>
      </w:r>
      <w:proofErr w:type="spellEnd"/>
      <w:r>
        <w:rPr>
          <w:rFonts w:eastAsia="Times New Roman" w:cs="Times New Roman"/>
          <w:szCs w:val="24"/>
        </w:rPr>
        <w:t xml:space="preserve"> η κατάργηση των ειδικών συντελεστών ΦΠΑ στα νησιά. Για να μην λέμε ότι θέλουμε εδώ μέσα και να μη θυμόμαστε τη </w:t>
      </w:r>
      <w:proofErr w:type="spellStart"/>
      <w:r>
        <w:rPr>
          <w:rFonts w:eastAsia="Times New Roman" w:cs="Times New Roman"/>
          <w:szCs w:val="24"/>
        </w:rPr>
        <w:t>νησιωτικότητα</w:t>
      </w:r>
      <w:proofErr w:type="spellEnd"/>
      <w:r>
        <w:rPr>
          <w:rFonts w:eastAsia="Times New Roman" w:cs="Times New Roman"/>
          <w:szCs w:val="24"/>
        </w:rPr>
        <w:t xml:space="preserve"> και το άρθρο 101 του Συντάγματος </w:t>
      </w:r>
      <w:proofErr w:type="spellStart"/>
      <w:r>
        <w:rPr>
          <w:rFonts w:eastAsia="Times New Roman" w:cs="Times New Roman"/>
          <w:szCs w:val="24"/>
        </w:rPr>
        <w:t>αλά</w:t>
      </w:r>
      <w:proofErr w:type="spellEnd"/>
      <w:r>
        <w:rPr>
          <w:rFonts w:eastAsia="Times New Roman" w:cs="Times New Roman"/>
          <w:szCs w:val="24"/>
        </w:rPr>
        <w:t xml:space="preserve"> καρτ. Γιατί το μόνο που είχαν κάνει ήταν αυτό. </w:t>
      </w:r>
    </w:p>
    <w:p w14:paraId="7E821CE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Θέλω να σας υπενθυμίσω μερικά πράγματα που κάναμε εμείς για τα νησιά. Οπλίτες: Πηγαίνουν και στελεχώνουν αγροτικά ιατρεία. Στρατιωτικοί γιατροί πηγαίνουν και στελεχώνουν αγροτικά ιατρεία, με ψήφιση νομοσχεδίου της δικής μας Κυβέρνησης. Διπλασιάστηκαν τα μόρια των γιατρών, που πηγαίνουν στις άγονες περιοχές. Χρηματοδοτούνται οι αγροτικοί γιατροί σε ορισμένα από τα κέντρα υγείας που είναι στην άγονη γραμμή. Φέραμε το ειδικό αναπτυξιακό πρόγραμμα για το βόρειο και το νότιο Αιγαίο. Σήμερα ανακοινώθηκαν 15,5 εκατομμύρια ευρώ έργα στο βόρειο και στο νότιο Αιγαίο. </w:t>
      </w:r>
    </w:p>
    <w:p w14:paraId="7E821CF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Μπορούν να μας πουν τι είχαν κάνει για τη χρηματοδότηση των υποδομών τόσα χρόνια στα νησιά, που τα νησιά ήταν οι ουραγοί; Ποιες ήταν οι υποδομές που είχαμε στα νησιά; Και να μας πουν και για το νερό στα νησιά, για την Αμοργό, για τους Λειψούς, για την Κίμωλο. Τι κάνανε εκεί πέρα; Δυστυχώς ακόμα δεν το έχουμε καταφέρει, αλλά ελπίζουμε μέσα στο 2018 να το καταφέρουμε, να σταματήσουμε να πηγαίνει η υδροφόρα. Το 2013 είχαν αγοράσει μία αφαλάτωση στην Κίμωλο και μία στους Λειψούς, αλλά την άφησαν εκεί πέρα. Τώρα θα την εγκαταστήσουμε. Απλά την αγόρασαν. </w:t>
      </w:r>
    </w:p>
    <w:p w14:paraId="7E821CF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Αυτή ήταν η έννοια της </w:t>
      </w:r>
      <w:proofErr w:type="spellStart"/>
      <w:r>
        <w:rPr>
          <w:rFonts w:eastAsia="Times New Roman" w:cs="Times New Roman"/>
          <w:szCs w:val="24"/>
        </w:rPr>
        <w:t>νησιωτικότητας</w:t>
      </w:r>
      <w:proofErr w:type="spellEnd"/>
      <w:r>
        <w:rPr>
          <w:rFonts w:eastAsia="Times New Roman" w:cs="Times New Roman"/>
          <w:szCs w:val="24"/>
        </w:rPr>
        <w:t xml:space="preserve"> την οποία καταλάβαιναν οι συνάδελφοι της Νέας Δημοκρατίας και του ΠΑΣΟΚ; Για να καταλάβουμε τελικά τι σημαίνει </w:t>
      </w:r>
      <w:proofErr w:type="spellStart"/>
      <w:r>
        <w:rPr>
          <w:rFonts w:eastAsia="Times New Roman" w:cs="Times New Roman"/>
          <w:szCs w:val="24"/>
        </w:rPr>
        <w:t>νησιωτικότητα</w:t>
      </w:r>
      <w:proofErr w:type="spellEnd"/>
      <w:r>
        <w:rPr>
          <w:rFonts w:eastAsia="Times New Roman" w:cs="Times New Roman"/>
          <w:szCs w:val="24"/>
        </w:rPr>
        <w:t xml:space="preserve">! </w:t>
      </w:r>
    </w:p>
    <w:p w14:paraId="7E821CF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Όλοι τα τελευταία τρία χρόνια συμφωνούν ότι η σύνδεση των νησιών έχει βελτιωθεί. Είτε το θέλουν είτε όχι, τα δρομολόγια έχουν αλλάξει και η </w:t>
      </w:r>
      <w:proofErr w:type="spellStart"/>
      <w:r>
        <w:rPr>
          <w:rFonts w:eastAsia="Times New Roman" w:cs="Times New Roman"/>
          <w:szCs w:val="24"/>
        </w:rPr>
        <w:t>νησιωτικότητα</w:t>
      </w:r>
      <w:proofErr w:type="spellEnd"/>
      <w:r>
        <w:rPr>
          <w:rFonts w:eastAsia="Times New Roman" w:cs="Times New Roman"/>
          <w:szCs w:val="24"/>
        </w:rPr>
        <w:t xml:space="preserve"> πραγματικά παίρνει σάρκα και οστά. Σε αυτό πρέπει να απαντήσουν οι συνάδελφοι της Νέας Δημοκρατίας που κατέθεσαν την πρόταση αυτή. </w:t>
      </w:r>
    </w:p>
    <w:p w14:paraId="7E821CF3" w14:textId="77777777" w:rsidR="00AB6C9A" w:rsidRDefault="00F80A0E">
      <w:pPr>
        <w:spacing w:after="0" w:line="600" w:lineRule="auto"/>
        <w:ind w:firstLine="720"/>
        <w:jc w:val="both"/>
        <w:rPr>
          <w:rFonts w:eastAsia="Times New Roman"/>
          <w:szCs w:val="24"/>
        </w:rPr>
      </w:pPr>
      <w:r>
        <w:rPr>
          <w:rFonts w:eastAsia="Times New Roman" w:cs="Times New Roman"/>
          <w:szCs w:val="24"/>
        </w:rPr>
        <w:t xml:space="preserve">Και μια που λέμε για τη </w:t>
      </w:r>
      <w:proofErr w:type="spellStart"/>
      <w:r>
        <w:rPr>
          <w:rFonts w:eastAsia="Times New Roman" w:cs="Times New Roman"/>
          <w:szCs w:val="24"/>
        </w:rPr>
        <w:t>νησιωτικότητα</w:t>
      </w:r>
      <w:proofErr w:type="spellEnd"/>
      <w:r>
        <w:rPr>
          <w:rFonts w:eastAsia="Times New Roman" w:cs="Times New Roman"/>
          <w:szCs w:val="24"/>
        </w:rPr>
        <w:t xml:space="preserve">, και μέσα σε αυτό το νομοσχέδιο μιλάμε για </w:t>
      </w:r>
      <w:proofErr w:type="spellStart"/>
      <w:r>
        <w:rPr>
          <w:rFonts w:eastAsia="Times New Roman" w:cs="Times New Roman"/>
          <w:szCs w:val="24"/>
        </w:rPr>
        <w:t>νησιωτικότητα</w:t>
      </w:r>
      <w:proofErr w:type="spellEnd"/>
      <w:r>
        <w:rPr>
          <w:rFonts w:eastAsia="Times New Roman" w:cs="Times New Roman"/>
          <w:szCs w:val="24"/>
        </w:rPr>
        <w:t xml:space="preserve">. Οι προγραμματικές συμβάσεις, το άρθρο 76, δεν είναι κρατικοποίηση. Τι λέμε; Ότι μπορούν οι δήμοι και οι δημοτικές ενότητες –και εδώ μπαίνουν και τα </w:t>
      </w:r>
      <w:proofErr w:type="spellStart"/>
      <w:r>
        <w:rPr>
          <w:rFonts w:eastAsia="Times New Roman" w:cs="Times New Roman"/>
          <w:szCs w:val="24"/>
        </w:rPr>
        <w:t>διαπόντια</w:t>
      </w:r>
      <w:proofErr w:type="spellEnd"/>
      <w:r>
        <w:rPr>
          <w:rFonts w:eastAsia="Times New Roman" w:cs="Times New Roman"/>
          <w:szCs w:val="24"/>
        </w:rPr>
        <w:t xml:space="preserve"> νησιά, οι μικρές Κυκλάδες- να έχουν ένα πλοίο με το οποίο θα κάνουν κουμάντο στο πώς θα διασυνδέονται. Είπε ο κ. </w:t>
      </w:r>
      <w:proofErr w:type="spellStart"/>
      <w:r>
        <w:rPr>
          <w:rFonts w:eastAsia="Times New Roman" w:cs="Times New Roman"/>
          <w:szCs w:val="24"/>
        </w:rPr>
        <w:t>Πλακιωτάκης</w:t>
      </w:r>
      <w:proofErr w:type="spellEnd"/>
      <w:r>
        <w:rPr>
          <w:rFonts w:eastAsia="Times New Roman" w:cs="Times New Roman"/>
          <w:szCs w:val="24"/>
        </w:rPr>
        <w:t xml:space="preserve"> ότι θα τους δίνουμε λεφτά από τις άγονες γραμμές. Γιατί τώρα τα λεφτά από τις άγονες γραμμές πού πηγαίνουν; Σε κερδοφόρες επιχειρήσεις; Οι περισσότερες εταιρείες, κύριε </w:t>
      </w:r>
      <w:proofErr w:type="spellStart"/>
      <w:r>
        <w:rPr>
          <w:rFonts w:eastAsia="Times New Roman" w:cs="Times New Roman"/>
          <w:szCs w:val="24"/>
        </w:rPr>
        <w:t>Πλακιωτάκη</w:t>
      </w:r>
      <w:proofErr w:type="spellEnd"/>
      <w:r>
        <w:rPr>
          <w:rFonts w:eastAsia="Times New Roman" w:cs="Times New Roman"/>
          <w:szCs w:val="24"/>
        </w:rPr>
        <w:t xml:space="preserve">, το ξέρετε, είναι σε τράπεζες. </w:t>
      </w:r>
      <w:r>
        <w:rPr>
          <w:rFonts w:eastAsia="Times New Roman"/>
          <w:szCs w:val="24"/>
        </w:rPr>
        <w:t xml:space="preserve">Γιατί είναι σε τράπεζες οι ναυτιλιακές; Γιατί χρωστάνε.  </w:t>
      </w:r>
    </w:p>
    <w:p w14:paraId="7E821CF4"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Τι θέλετε; Να χρεοκοπήσετε τους δήμους θέλετε;</w:t>
      </w:r>
    </w:p>
    <w:p w14:paraId="7E821CF5" w14:textId="77777777" w:rsidR="00AB6C9A" w:rsidRDefault="00F80A0E">
      <w:pPr>
        <w:spacing w:after="0" w:line="600" w:lineRule="auto"/>
        <w:ind w:firstLine="720"/>
        <w:jc w:val="both"/>
        <w:rPr>
          <w:rFonts w:eastAsia="Times New Roman"/>
          <w:szCs w:val="24"/>
        </w:rPr>
      </w:pPr>
      <w:r>
        <w:rPr>
          <w:rFonts w:eastAsia="Times New Roman"/>
          <w:b/>
          <w:szCs w:val="24"/>
        </w:rPr>
        <w:t>ΝΕΚΤΑΡΙΟΣ ΣΑΝΤΟΡΙΝΙΟΣ (Υφυπουργός Ναυτιλίας και Νησιωτικής Πολιτικής):</w:t>
      </w:r>
      <w:r>
        <w:rPr>
          <w:rFonts w:eastAsia="Times New Roman"/>
          <w:szCs w:val="24"/>
        </w:rPr>
        <w:t xml:space="preserve"> Τώρα σοβαρολογείτε; Μου είπατε για την ΑΝΕΚ Καλύμνου, που εξυπηρετεί την Ψέριμο, το Αγαθονήσι, τους </w:t>
      </w:r>
      <w:proofErr w:type="spellStart"/>
      <w:r>
        <w:rPr>
          <w:rFonts w:eastAsia="Times New Roman"/>
          <w:szCs w:val="24"/>
        </w:rPr>
        <w:t>Αρκιούς</w:t>
      </w:r>
      <w:proofErr w:type="spellEnd"/>
      <w:r>
        <w:rPr>
          <w:rFonts w:eastAsia="Times New Roman"/>
          <w:szCs w:val="24"/>
        </w:rPr>
        <w:t xml:space="preserve">. Μου είπατε ότι υπάρχουν κάποιες καταγγελίες για κακοδιαχείριση από κάποιον δήμαρχο. Μπράβο. Βοηθά; Λύνει προβλήματα της άγονης γραμμής; Λύνει. </w:t>
      </w:r>
    </w:p>
    <w:p w14:paraId="7E821CF6" w14:textId="77777777" w:rsidR="00AB6C9A" w:rsidRDefault="00F80A0E">
      <w:pPr>
        <w:spacing w:after="0" w:line="600" w:lineRule="auto"/>
        <w:ind w:firstLine="720"/>
        <w:jc w:val="both"/>
        <w:rPr>
          <w:rFonts w:eastAsia="Times New Roman"/>
          <w:szCs w:val="24"/>
        </w:rPr>
      </w:pPr>
      <w:r>
        <w:rPr>
          <w:rFonts w:eastAsia="Times New Roman"/>
          <w:szCs w:val="24"/>
        </w:rPr>
        <w:t>Και από κει και πέρα, κάνουμε και το Συμβούλιο Επιβατικών Μεταφορών Νησιών. Γιατί; Γιατί το κάνουμε αυτό; Γιατί έχουμε διαπιστώσει ότι τα αεροπλάνα και η ακτοπλοΐα δεν συνδέονται μεταξύ τους. Φεύγουν οι άνθρωποι από την Κάσο να πάνε στην Κάρπαθο να πάρουν το αεροπλάνο και χρειάζεται άλλη μία μέρα να μείνουν στην Κάρπαθο. Το ίδιο γίνεται με τους Λειψούς και τη Λέρο, όπου υπάρχει αεροδρόμιο. Το ίδιο από την Κίμωλο στη Μήλο. Το ίδιο από τους Φούρνους και την Ικαρία στη Σάμο. Αυτό είναι το πρόβλημα. Κάποτε πρέπει να συνδέσουμε αυτά τα μέσα για να μπορούν οι άνθρωποι να ταξιδεύουν όσο το δυνατόν πιο γρήγορα.</w:t>
      </w:r>
    </w:p>
    <w:p w14:paraId="7E821CF7" w14:textId="77777777" w:rsidR="00AB6C9A" w:rsidRDefault="00F80A0E">
      <w:pPr>
        <w:spacing w:after="0" w:line="600" w:lineRule="auto"/>
        <w:ind w:firstLine="720"/>
        <w:jc w:val="both"/>
        <w:rPr>
          <w:rFonts w:eastAsia="Times New Roman"/>
          <w:szCs w:val="24"/>
        </w:rPr>
      </w:pPr>
      <w:r>
        <w:rPr>
          <w:rFonts w:eastAsia="Times New Roman"/>
          <w:szCs w:val="24"/>
        </w:rPr>
        <w:t xml:space="preserve">Και νομιμοποιούμε και λιμενικές εγκαταστάσεις. </w:t>
      </w:r>
    </w:p>
    <w:p w14:paraId="7E821CF8" w14:textId="77777777" w:rsidR="00AB6C9A" w:rsidRDefault="00F80A0E">
      <w:pPr>
        <w:spacing w:after="0" w:line="600" w:lineRule="auto"/>
        <w:ind w:firstLine="720"/>
        <w:jc w:val="both"/>
        <w:rPr>
          <w:rFonts w:eastAsia="Times New Roman"/>
          <w:szCs w:val="24"/>
        </w:rPr>
      </w:pPr>
      <w:r>
        <w:rPr>
          <w:rFonts w:eastAsia="Times New Roman"/>
          <w:szCs w:val="24"/>
        </w:rPr>
        <w:t xml:space="preserve">Έχετε δίκιο, κύριε </w:t>
      </w:r>
      <w:proofErr w:type="spellStart"/>
      <w:r>
        <w:rPr>
          <w:rFonts w:eastAsia="Times New Roman"/>
          <w:szCs w:val="24"/>
        </w:rPr>
        <w:t>Δανέλλη</w:t>
      </w:r>
      <w:proofErr w:type="spellEnd"/>
      <w:r>
        <w:rPr>
          <w:rFonts w:eastAsia="Times New Roman"/>
          <w:szCs w:val="24"/>
        </w:rPr>
        <w:t xml:space="preserve">, και γι’ αυτό φέρνουμε και νομοτεχνική βελτίωση. Και τι λέμε στη νομοτεχνική βελτίωση; Λέμε ότι θα υπάρχει χερσαία ζώνη λιμένα και όταν καθοριστεί ο αιγιαλός, τότε θα πρέπει να προσαρμοστεί η χερσαία ζώνη λιμένα. Νομίζω ότι αυτό βοηθάει σε αυτό που είπατε. </w:t>
      </w:r>
    </w:p>
    <w:p w14:paraId="7E821CF9" w14:textId="77777777" w:rsidR="00AB6C9A" w:rsidRDefault="00F80A0E">
      <w:pPr>
        <w:spacing w:after="0" w:line="600" w:lineRule="auto"/>
        <w:ind w:firstLine="720"/>
        <w:jc w:val="both"/>
        <w:rPr>
          <w:rFonts w:eastAsia="Times New Roman"/>
          <w:szCs w:val="24"/>
        </w:rPr>
      </w:pPr>
      <w:r>
        <w:rPr>
          <w:rFonts w:eastAsia="Times New Roman"/>
          <w:szCs w:val="24"/>
        </w:rPr>
        <w:t xml:space="preserve">Και τι γίνεται εκεί πέρα; Για παράδειγμα, έχουμε ένα λιμάνι στην Κίμωλο που είναι κατεστραμμένο. Αυτό το λιμάνι εάν φτιαχτεί θα μειώσει κατά 2/3 την απόσταση Μήλου – Κιμώλου. Δεν θα βοηθήσει αναπτυξιακά αυτό τα νησιά; Γιατί δεν είναι μόνο ο ΦΠΑ που βοηθά αναπτυξιακά. </w:t>
      </w:r>
    </w:p>
    <w:p w14:paraId="7E821CFA" w14:textId="77777777" w:rsidR="00AB6C9A" w:rsidRDefault="00F80A0E">
      <w:pPr>
        <w:spacing w:after="0" w:line="600" w:lineRule="auto"/>
        <w:ind w:firstLine="720"/>
        <w:jc w:val="both"/>
        <w:rPr>
          <w:rFonts w:eastAsia="Times New Roman"/>
          <w:szCs w:val="24"/>
        </w:rPr>
      </w:pPr>
      <w:r>
        <w:rPr>
          <w:rFonts w:eastAsia="Times New Roman"/>
          <w:szCs w:val="24"/>
        </w:rPr>
        <w:t>Και έχουμε τώρα το μεγάλο ζήτημα με τις επιχειρήσεις στα νησιά μας. Τι να κάνουμε; Είναι τουριστικά τα νησιά μας. Χρειάζονται τα σκίαστρα και τις πέργκολες. Κανένας, λοιπόν, δεν είχε ασχοληθεί με αυτό. Συμφωνώ και με αρκετά από αυτά που είπε ο κ. Δημαράς, όμως κάποτε πρέπει να τελειώσουμε με αυτό. Πρέπει να τακτοποιηθεί αυτό το πρόβλημα. Πρέπει να μπορούν οι επιχειρήσεις στη Νάξο, στην Κάλυμνο, στην Κεφαλονιά, αλλά ακόμα και στο Λουτράκι να έχουν έναν χώρο να μπορεί να απολαύσει τον καφέ του ο πελάτης, ο τουρίστας –αφού μιλάμε για τουριστική ανάπτυξη- χωρίς να είναι κάτω από το λιοπύρι.</w:t>
      </w:r>
    </w:p>
    <w:p w14:paraId="7E821CFB" w14:textId="77777777" w:rsidR="00AB6C9A" w:rsidRDefault="00F80A0E">
      <w:pPr>
        <w:spacing w:after="0" w:line="600" w:lineRule="auto"/>
        <w:ind w:firstLine="720"/>
        <w:jc w:val="both"/>
        <w:rPr>
          <w:rFonts w:eastAsia="Times New Roman"/>
          <w:szCs w:val="24"/>
        </w:rPr>
      </w:pPr>
      <w:r>
        <w:rPr>
          <w:rFonts w:eastAsia="Times New Roman"/>
          <w:szCs w:val="24"/>
        </w:rPr>
        <w:t xml:space="preserve">Και μια που είμαστε και Υπουργείο του Λιμενικού, να σας πω το εξής: Οι λιμενικοί, ιδίως οι λιμενικοί στα νησιά μας -τα οποία κατά 40% ήταν </w:t>
      </w:r>
      <w:proofErr w:type="spellStart"/>
      <w:r>
        <w:rPr>
          <w:rFonts w:eastAsia="Times New Roman"/>
          <w:szCs w:val="24"/>
        </w:rPr>
        <w:t>υποστελεχωμένα</w:t>
      </w:r>
      <w:proofErr w:type="spellEnd"/>
      <w:r>
        <w:rPr>
          <w:rFonts w:eastAsia="Times New Roman"/>
          <w:szCs w:val="24"/>
        </w:rPr>
        <w:t xml:space="preserve"> όταν παραλάβαμε, έτσι δεν είναι, κύριε </w:t>
      </w:r>
      <w:proofErr w:type="spellStart"/>
      <w:r>
        <w:rPr>
          <w:rFonts w:eastAsia="Times New Roman"/>
          <w:szCs w:val="24"/>
        </w:rPr>
        <w:t>Δρίτσα</w:t>
      </w:r>
      <w:proofErr w:type="spellEnd"/>
      <w:r>
        <w:rPr>
          <w:rFonts w:eastAsia="Times New Roman"/>
          <w:szCs w:val="24"/>
        </w:rPr>
        <w:t xml:space="preserve">; Ήταν κατά 40% </w:t>
      </w:r>
      <w:proofErr w:type="spellStart"/>
      <w:r>
        <w:rPr>
          <w:rFonts w:eastAsia="Times New Roman"/>
          <w:szCs w:val="24"/>
        </w:rPr>
        <w:t>υποστελεχωμένες</w:t>
      </w:r>
      <w:proofErr w:type="spellEnd"/>
      <w:r>
        <w:rPr>
          <w:rFonts w:eastAsia="Times New Roman"/>
          <w:szCs w:val="24"/>
        </w:rPr>
        <w:t xml:space="preserve"> οι θέσεις στα νησιά. Τόσο κόπτεστε, κύριοι της Αντιπολίτευσης, για το Λιμενικό Σώμα στα νησιά- ακόμα και για άδεια κυήσεως έπρεπε να έρθουν στην Αθήνα. Και τι λέμε; Το απλό. Να μπορούν να παίρνουν υπηρεσίες από τον ΕΟΠΥΥ για να μπορούν να καλύπτονται ασφαλιστικά, να καλύπτονται για τα φάρμακά τους. Αυτοί οι άνθρωποι δεν καλύπτονται αυτή τη στιγμή. Είναι τόσο δύσκολο; Δεν είναι δράσεις </w:t>
      </w:r>
      <w:proofErr w:type="spellStart"/>
      <w:r>
        <w:rPr>
          <w:rFonts w:eastAsia="Times New Roman"/>
          <w:szCs w:val="24"/>
        </w:rPr>
        <w:t>νησιωτικότητας</w:t>
      </w:r>
      <w:proofErr w:type="spellEnd"/>
      <w:r>
        <w:rPr>
          <w:rFonts w:eastAsia="Times New Roman"/>
          <w:szCs w:val="24"/>
        </w:rPr>
        <w:t xml:space="preserve"> αυτές; </w:t>
      </w:r>
    </w:p>
    <w:p w14:paraId="7E821CFC" w14:textId="77777777" w:rsidR="00AB6C9A" w:rsidRDefault="00F80A0E">
      <w:pPr>
        <w:spacing w:after="0" w:line="600" w:lineRule="auto"/>
        <w:ind w:firstLine="720"/>
        <w:jc w:val="both"/>
        <w:rPr>
          <w:rFonts w:eastAsia="Times New Roman"/>
          <w:szCs w:val="24"/>
        </w:rPr>
      </w:pPr>
      <w:r>
        <w:rPr>
          <w:rFonts w:eastAsia="Times New Roman"/>
          <w:szCs w:val="24"/>
        </w:rPr>
        <w:t xml:space="preserve">Και ένα τελευταίο -μπορεί να είναι μικρό- για τη </w:t>
      </w:r>
      <w:proofErr w:type="spellStart"/>
      <w:r>
        <w:rPr>
          <w:rFonts w:eastAsia="Times New Roman"/>
          <w:szCs w:val="24"/>
        </w:rPr>
        <w:t>νησιωτικότητα</w:t>
      </w:r>
      <w:proofErr w:type="spellEnd"/>
      <w:r>
        <w:rPr>
          <w:rFonts w:eastAsia="Times New Roman"/>
          <w:szCs w:val="24"/>
        </w:rPr>
        <w:t xml:space="preserve">: Να μπορούν με συμβάσεις ορισμένου χρόνου, αλλά μέσω ΑΣΕΠ, τα λιμενικά ταμεία να προσλαμβάνουν ανθρώπους για να μπορούν να εισπράττουν τα ανταποδοτικά τέλη από τις μαρίνες, για παράδειγμα, τα ανταποδοτικά τέλη από τα λιμάνια. Και ξέρετε από πού ήρθε κυρίως αυτό; Γιατί υπάρχουν δημοτικές μαρίνες στην Κέρκυρα, στις </w:t>
      </w:r>
      <w:proofErr w:type="spellStart"/>
      <w:r>
        <w:rPr>
          <w:rFonts w:eastAsia="Times New Roman"/>
          <w:szCs w:val="24"/>
        </w:rPr>
        <w:t>Μπενίτσες</w:t>
      </w:r>
      <w:proofErr w:type="spellEnd"/>
      <w:r>
        <w:rPr>
          <w:rFonts w:eastAsia="Times New Roman"/>
          <w:szCs w:val="24"/>
        </w:rPr>
        <w:t xml:space="preserve"> και στην </w:t>
      </w:r>
      <w:proofErr w:type="spellStart"/>
      <w:r>
        <w:rPr>
          <w:rFonts w:eastAsia="Times New Roman"/>
          <w:szCs w:val="24"/>
        </w:rPr>
        <w:t>Παλαιοκαστρίτσα</w:t>
      </w:r>
      <w:proofErr w:type="spellEnd"/>
      <w:r>
        <w:rPr>
          <w:rFonts w:eastAsia="Times New Roman"/>
          <w:szCs w:val="24"/>
        </w:rPr>
        <w:t xml:space="preserve">, τις οποίες δεν μπορούσε να τις λειτουργήσει ο δήμος γιατί δεν είχε προσωπικό. </w:t>
      </w:r>
    </w:p>
    <w:p w14:paraId="7E821CFD" w14:textId="77777777" w:rsidR="00AB6C9A" w:rsidRDefault="00F80A0E">
      <w:pPr>
        <w:spacing w:after="0" w:line="600" w:lineRule="auto"/>
        <w:ind w:firstLine="720"/>
        <w:jc w:val="both"/>
        <w:rPr>
          <w:rFonts w:eastAsia="Times New Roman"/>
          <w:szCs w:val="24"/>
        </w:rPr>
      </w:pPr>
      <w:r>
        <w:rPr>
          <w:rFonts w:eastAsia="Times New Roman"/>
          <w:szCs w:val="24"/>
        </w:rPr>
        <w:t xml:space="preserve">Και πάμε τώρα στα θέματα των λιμενικών. Έχω εδώ πέρα μια ανακοίνωση της Πανελλήνιας Ομοσπονδίας Ενώσεων Προσωπικού Λιμενικού Σώματος, «Πειραιάς 2-3-2017». Συμφωνεί σχεδόν με όλα όσα περιλαμβάνονται στο νομοσχέδιο. </w:t>
      </w:r>
    </w:p>
    <w:p w14:paraId="7E821CFE" w14:textId="77777777" w:rsidR="00AB6C9A" w:rsidRDefault="00F80A0E">
      <w:pPr>
        <w:spacing w:after="0" w:line="600" w:lineRule="auto"/>
        <w:ind w:firstLine="720"/>
        <w:jc w:val="both"/>
        <w:rPr>
          <w:rFonts w:eastAsia="Times New Roman"/>
          <w:szCs w:val="24"/>
        </w:rPr>
      </w:pPr>
      <w:r>
        <w:rPr>
          <w:rFonts w:eastAsia="Times New Roman"/>
          <w:szCs w:val="24"/>
        </w:rPr>
        <w:t>Το καταθέτω για τα Πρακτικά.</w:t>
      </w:r>
    </w:p>
    <w:p w14:paraId="7E821CFF" w14:textId="77777777" w:rsidR="00AB6C9A" w:rsidRDefault="00F80A0E">
      <w:pPr>
        <w:spacing w:after="0" w:line="600" w:lineRule="auto"/>
        <w:ind w:firstLine="709"/>
        <w:jc w:val="both"/>
        <w:rPr>
          <w:rFonts w:eastAsia="Times New Roman" w:cs="Times New Roman"/>
          <w:szCs w:val="24"/>
        </w:rPr>
      </w:pPr>
      <w:r>
        <w:rPr>
          <w:rFonts w:eastAsia="Times New Roman" w:cs="Times New Roman"/>
          <w:szCs w:val="24"/>
        </w:rPr>
        <w:t>(Στο σημείο αυτό ο Υφυπουργός κ. Νεκτάριος Σαντορινιός καταθέτει για τα Πρακτικά την προαναφερθείσα ανακοίνωση, η οποία βρίσκεται στο αρχείο του Τμήματος Γραμματείας της Διεύθυνσης Στενογραφίας και Πρακτικών της Βουλής)</w:t>
      </w:r>
    </w:p>
    <w:p w14:paraId="7E821D00" w14:textId="77777777" w:rsidR="00AB6C9A" w:rsidRDefault="00F80A0E">
      <w:pPr>
        <w:spacing w:after="0" w:line="600" w:lineRule="auto"/>
        <w:ind w:firstLine="720"/>
        <w:jc w:val="both"/>
        <w:rPr>
          <w:rFonts w:eastAsia="Times New Roman"/>
          <w:szCs w:val="24"/>
        </w:rPr>
      </w:pPr>
      <w:r>
        <w:rPr>
          <w:rFonts w:eastAsia="Times New Roman" w:cs="Times New Roman"/>
          <w:szCs w:val="24"/>
        </w:rPr>
        <w:t xml:space="preserve">Γιατί σε αυτό το νομοσχέδιο ενισχύεται η πλήρης διαφάνεια. Δεν γίνεται καμμία υπηρεσιακή μεταβολή εάν δεν υπάρξει συλλογική απόφαση από συλλογικό όργανο. Ο Υπουργός μόνο κυρώνει τις αποφάσεις του Συμβουλίου Μεταθέσεων. </w:t>
      </w:r>
    </w:p>
    <w:p w14:paraId="7E821D0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Τα κριτήρια μεταθέσεων μπαίνουν σε τυπικό νόμο και όχι να αλλάζουμε το προεδρικό διάταγμα νύχτα ό,τι μας κατέβει και όπως μας βολεύει. Πρέπει, λοιπόν, τα κριτήρια μεταθέσεων ο επόμενος Υπουργός που θα πρέπει να τα αλλάξει να έρθει στη Βουλή και να πει: «Αλλάζω τα κριτήρια μεταθέσεων για αυτό και για αυτό τον λόγο».</w:t>
      </w:r>
    </w:p>
    <w:p w14:paraId="7E821D0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Αυτά δεν είναι πάρα πολύ σημαντικά για να πούμε ότι πραγματικά εκδημοκρατίζουμε τον τρόπο με τον οποίον γίνονται οι μεταθέσεις στο Σώμα; Μεταθέσεις που έβγαιναν μεν δεν γίνονταν, όμως, ποτέ.</w:t>
      </w:r>
    </w:p>
    <w:p w14:paraId="7E821D0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Πάω και στις πανελλαδικές. Μας λέτε ότι δεν έχουμε πρόγραμμα σπουδών, δεν έχουμε οργανόγραμμα, τι είναι αυτά που κάνετε, είναι η ρύθμιση ατελής. Ειλικρινά, θα βάλουμε το πρόγραμμα σπουδών μέσα στον νόμο; Και κάθε φορά που θα πρέπει να αλλάξουμε ένα μάθημα θα πρέπει να φέρνουμε και να αλλάζουμε τον νόμο ή το οργανόγραμμα; Τι πράγματα είναι αυτά που λέτε; Ακούτε τι λέτε; Ειλικρινά!</w:t>
      </w:r>
    </w:p>
    <w:p w14:paraId="7E821D0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Και επειδή μπήκαν πολλά ζητήματα και για τον κλάδο ελέγχων των πλοίων, νομίζω ότι έχουν ειπωθεί τα περισσότερα, έχει ειπωθεί και για το τέλος </w:t>
      </w:r>
      <w:proofErr w:type="spellStart"/>
      <w:r>
        <w:rPr>
          <w:rFonts w:eastAsia="Times New Roman" w:cs="Times New Roman"/>
          <w:szCs w:val="24"/>
        </w:rPr>
        <w:t>πλόων</w:t>
      </w:r>
      <w:proofErr w:type="spellEnd"/>
      <w:r>
        <w:rPr>
          <w:rFonts w:eastAsia="Times New Roman" w:cs="Times New Roman"/>
          <w:szCs w:val="24"/>
        </w:rPr>
        <w:t xml:space="preserve">. Το 2013 όταν ψηφίζατε αυτό το περίφημο τέλος </w:t>
      </w:r>
      <w:proofErr w:type="spellStart"/>
      <w:r>
        <w:rPr>
          <w:rFonts w:eastAsia="Times New Roman" w:cs="Times New Roman"/>
          <w:szCs w:val="24"/>
        </w:rPr>
        <w:t>πλόων</w:t>
      </w:r>
      <w:proofErr w:type="spellEnd"/>
      <w:r>
        <w:rPr>
          <w:rFonts w:eastAsia="Times New Roman" w:cs="Times New Roman"/>
          <w:szCs w:val="24"/>
        </w:rPr>
        <w:t xml:space="preserve"> ο κ. Βαρβιτσιώτης έλεγε, ανάμεσα σε άλλα: «Δεχόμαστε κριτική για αυτό το τέλος ότι είναι φθηνό, ότι είναι «χάδι», ότι είναι μια ρύθμιση ευεργετική για τους </w:t>
      </w:r>
      <w:proofErr w:type="spellStart"/>
      <w:r>
        <w:rPr>
          <w:rFonts w:eastAsia="Times New Roman" w:cs="Times New Roman"/>
          <w:szCs w:val="24"/>
        </w:rPr>
        <w:t>σκαφάτους</w:t>
      </w:r>
      <w:proofErr w:type="spellEnd"/>
      <w:r>
        <w:rPr>
          <w:rFonts w:eastAsia="Times New Roman" w:cs="Times New Roman"/>
          <w:szCs w:val="24"/>
        </w:rPr>
        <w:t xml:space="preserve"> </w:t>
      </w:r>
      <w:proofErr w:type="spellStart"/>
      <w:r>
        <w:rPr>
          <w:rFonts w:eastAsia="Times New Roman" w:cs="Times New Roman"/>
          <w:szCs w:val="24"/>
        </w:rPr>
        <w:t>κ.ο.κ.</w:t>
      </w:r>
      <w:proofErr w:type="spellEnd"/>
      <w:r>
        <w:rPr>
          <w:rFonts w:eastAsia="Times New Roman" w:cs="Times New Roman"/>
          <w:szCs w:val="24"/>
        </w:rPr>
        <w:t>».</w:t>
      </w:r>
    </w:p>
    <w:p w14:paraId="7E821D0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 «χάδι», λοιπόν, για τα επτά έως οκτώ μέτρα, έλεγε 300 ευρώ. Πόσο προβλέπεται στη δική μας ρύθμιση; Προβλέπεται 192 ευρώ. Για τα οκτώ έως δέκα μέτρα, 300 ευρώ. Πόσα προβλέπονται στη δική μας ρύθμιση; Προβλέπεται 300 ευρώ. Για τα δέκα έως δώδεκα μέτρα, 400 ευρώ προέβλεπε η δική σας ρύθμιση. Πόσο προβλέπεται στη δική μας; Προβλέπεται 376 ευρώ.</w:t>
      </w:r>
    </w:p>
    <w:p w14:paraId="7E821D0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Εφαρμόστηκε;</w:t>
      </w:r>
    </w:p>
    <w:p w14:paraId="7E821D0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Μισό λεπτό, να τελειώσω με αυτό. Για άνω των δώδεκα, ανά μέτρο ήταν δώδεκα ευρώ. Στη δική μας ρύθμιση είναι οκτώ.</w:t>
      </w:r>
    </w:p>
    <w:p w14:paraId="7E821D0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Λέτε ότι δεν εφαρμόστηκε. Μήπως τελικά κοροϊδεύατε την κοινωνία; Μήπως ψηφίζετε νόμους για να μην τους εφαρμόζετε; Αυτή είναι η δική σας τακτική; Αυτή είναι η δική σας άποψη για την καλή νομοθέτηση; Φέρνετε νόμους που δεν θέλετε να εφαρμόσετε; Αποκαλυφθήκατε. Φέρατε, λοιπόν, έναν νόμο -και καταθέτω και για τα Πρακτικά της συζήτησης- για να μην τον εφαρμόσετε. Συγχαρητήρια! Έτσι δίνετε μαθήματα καλής νομοθέτησης. Πάρα πολύ καλό. Είναι πάρα πολύ καλή η καλή σας νομοθέτηση.</w:t>
      </w:r>
    </w:p>
    <w:p w14:paraId="7E821D0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Ναυτιλίας και Νησιωτικής Πολιτικής κ. Νεκτάριος Σαντορινιός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E821D0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Και επειδή πολλά ακούστηκαν για το «ΑΓΙΑ ΖΩΝΗ 2» και λέτε ότι έγινε αφορμή κ.λπ., καταθέτω τις τελευταίες μετρήσεις του «ΑΓΙΑ ΖΩΝΗ 2» σε όλη τη θάλασσα του Σαρωνικού. Όλα είναι καθαρά. Και στον ανοιχτό Σαρωνικό. Όλα καθαρά. Έχει μείνει η Σαλαμίνα. </w:t>
      </w:r>
    </w:p>
    <w:p w14:paraId="7E821D0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κ. Νεκτάριος Σαντορινιός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E821D0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Κάνουμε μπάνιο δηλαδή;</w:t>
      </w:r>
    </w:p>
    <w:p w14:paraId="7E821D0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Θα σας απαντήσει το Υπουργείο Υγείας. Δεν θα σας απαντήσω εγώ.</w:t>
      </w:r>
    </w:p>
    <w:p w14:paraId="7E821D0E"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E821D0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7E821D1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Ολοκληρώστε, κύριε Υπουργέ.</w:t>
      </w:r>
    </w:p>
    <w:p w14:paraId="7E821D1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Περιμένετε.</w:t>
      </w:r>
    </w:p>
    <w:p w14:paraId="7E821D1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7E821D1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Χτες ολοκληρώθηκαν οι εργασίες στην αθηναϊκή </w:t>
      </w:r>
      <w:proofErr w:type="spellStart"/>
      <w:r>
        <w:rPr>
          <w:rFonts w:eastAsia="Times New Roman" w:cs="Times New Roman"/>
          <w:szCs w:val="24"/>
        </w:rPr>
        <w:t>ριβιέρα</w:t>
      </w:r>
      <w:proofErr w:type="spellEnd"/>
      <w:r>
        <w:rPr>
          <w:rFonts w:eastAsia="Times New Roman" w:cs="Times New Roman"/>
          <w:szCs w:val="24"/>
        </w:rPr>
        <w:t>. Στη μισή Σαλαμίνα έχουν ολοκληρωθεί οι εργασίες και μέχρι την άλλη εβδομάδα θα έχουν ολοκληρωθεί και στην υπόλοιπη Σαλαμίνα. Ήθελα να ήξερα σε αντίστοιχες περιπτώσεις πόσον καιρό έκανε η απορρύπανση.</w:t>
      </w:r>
    </w:p>
    <w:p w14:paraId="7E821D1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Δεν έκανε τέτοιου είδους ρυπάνσεις σε εκτάσεις.</w:t>
      </w:r>
    </w:p>
    <w:p w14:paraId="7E821D1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Αφήστε το, πολύ μεγαλύτερες. Το «ΆΛΦΑ 1» ήταν πολύ μεγαλύτερο, κύριε </w:t>
      </w:r>
      <w:proofErr w:type="spellStart"/>
      <w:r>
        <w:rPr>
          <w:rFonts w:eastAsia="Times New Roman" w:cs="Times New Roman"/>
          <w:szCs w:val="24"/>
        </w:rPr>
        <w:t>Πλακιωτάκη</w:t>
      </w:r>
      <w:proofErr w:type="spellEnd"/>
      <w:r>
        <w:rPr>
          <w:rFonts w:eastAsia="Times New Roman" w:cs="Times New Roman"/>
          <w:szCs w:val="24"/>
        </w:rPr>
        <w:t>. Αφήστε τα αυτά.</w:t>
      </w:r>
    </w:p>
    <w:p w14:paraId="7E821D1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πιο σημαντικό, κύριε </w:t>
      </w:r>
      <w:proofErr w:type="spellStart"/>
      <w:r>
        <w:rPr>
          <w:rFonts w:eastAsia="Times New Roman" w:cs="Times New Roman"/>
          <w:szCs w:val="24"/>
        </w:rPr>
        <w:t>Πλακιωτάκη</w:t>
      </w:r>
      <w:proofErr w:type="spellEnd"/>
      <w:r>
        <w:rPr>
          <w:rFonts w:eastAsia="Times New Roman" w:cs="Times New Roman"/>
          <w:szCs w:val="24"/>
        </w:rPr>
        <w:t xml:space="preserve">, ξέρετε ποιο είναι; Ο γερανός οδεύει προς το ναυάγιο. Σε λίγες ημέρες θα έχει </w:t>
      </w:r>
      <w:proofErr w:type="spellStart"/>
      <w:r>
        <w:rPr>
          <w:rFonts w:eastAsia="Times New Roman" w:cs="Times New Roman"/>
          <w:szCs w:val="24"/>
        </w:rPr>
        <w:t>ανελκυθεί</w:t>
      </w:r>
      <w:proofErr w:type="spellEnd"/>
      <w:r>
        <w:rPr>
          <w:rFonts w:eastAsia="Times New Roman" w:cs="Times New Roman"/>
          <w:szCs w:val="24"/>
        </w:rPr>
        <w:t>. Θα μας πείτε πόσα ναυάγια ανελκύσατε στις κυβερνήσεις σας; Ποτέ και κανένα. Έτσι, λοιπόν, εμείς αντιμετωπίζουμε το περιβάλλον, έτσι σεβόμαστε το περιβάλλον. Και όχι να αφήνουμε περιβαλλοντικές βόμβες στη θάλασσα.</w:t>
      </w:r>
    </w:p>
    <w:p w14:paraId="7E821D1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w:t>
      </w:r>
    </w:p>
    <w:p w14:paraId="7E821D18"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821D1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7E821D1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Ο κ. Μάριος </w:t>
      </w:r>
      <w:proofErr w:type="spellStart"/>
      <w:r>
        <w:rPr>
          <w:rFonts w:eastAsia="Times New Roman" w:cs="Times New Roman"/>
          <w:szCs w:val="24"/>
        </w:rPr>
        <w:t>Κάτσης</w:t>
      </w:r>
      <w:proofErr w:type="spellEnd"/>
      <w:r>
        <w:rPr>
          <w:rFonts w:eastAsia="Times New Roman" w:cs="Times New Roman"/>
          <w:szCs w:val="24"/>
        </w:rPr>
        <w:t xml:space="preserve"> έχει τον λόγο.</w:t>
      </w:r>
    </w:p>
    <w:p w14:paraId="7E821D1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κύριε Πρόεδρε.</w:t>
      </w:r>
    </w:p>
    <w:p w14:paraId="7E821D1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Πιάνοντας το νήμα από τον αγαπητό Υφυπουργό Ναυτιλίας και Νησιωτικής Πολιτικής, τον κ. Σαντορινιό, πρέπει να παραδεχτούμε όλοι σε αυτή την Αίθουσα ότι είναι ένα τολμηρό σχέδιο νόμου το νομοσχέδιο που συζητάμε.</w:t>
      </w:r>
    </w:p>
    <w:p w14:paraId="7E821D1D" w14:textId="77777777" w:rsidR="00AB6C9A" w:rsidRDefault="00F80A0E">
      <w:pPr>
        <w:spacing w:after="0" w:line="600" w:lineRule="auto"/>
        <w:ind w:firstLine="720"/>
        <w:jc w:val="both"/>
        <w:rPr>
          <w:rFonts w:eastAsia="Times New Roman"/>
          <w:szCs w:val="24"/>
        </w:rPr>
      </w:pPr>
      <w:r>
        <w:rPr>
          <w:rFonts w:eastAsia="Times New Roman"/>
          <w:szCs w:val="24"/>
        </w:rPr>
        <w:t>Είναι ένα σχέδιο νόμου, το οποίο κάνει τομές, επιβάλλει θεσμούς οι οποίοι βοηθούν και στη διαφάνεια, αλλά και γενικότερα στη διαμόρφωση μιας εντελώς διαφορετικής κουλτούρας από αυτήν που είχε φτιαχτεί τα προηγούμενα χρόνια στο εν λόγω Υπουργείο.</w:t>
      </w:r>
    </w:p>
    <w:p w14:paraId="7E821D1E" w14:textId="77777777" w:rsidR="00AB6C9A" w:rsidRDefault="00F80A0E">
      <w:pPr>
        <w:spacing w:after="0" w:line="600" w:lineRule="auto"/>
        <w:ind w:firstLine="720"/>
        <w:jc w:val="both"/>
        <w:rPr>
          <w:rFonts w:eastAsia="Times New Roman"/>
          <w:szCs w:val="24"/>
        </w:rPr>
      </w:pPr>
      <w:r>
        <w:rPr>
          <w:rFonts w:eastAsia="Times New Roman"/>
          <w:szCs w:val="24"/>
        </w:rPr>
        <w:t xml:space="preserve">Θα ήθελα με αυτή την αφορμή να αναφερθώ σε μερικά από αυτά τα σημεία του σχεδίου νόμου, που από τη συζήτηση που έγινε στις επιτροπές φάνηκε να έχει μια ευρεία συναίνεση. Και πώς να μην έχει μια ευρεία συναίνεση, καθώς πάρα πολλά από τα ζητήματα που επιλύει, πολλά από τα ζητήματα που καταπιάνεται αυτό το νομοσχέδιο είναι χρόνια προβλήματα και τα λύνει μάλιστα δημιουργώντας αυτές τις τομές, που </w:t>
      </w:r>
      <w:proofErr w:type="spellStart"/>
      <w:r>
        <w:rPr>
          <w:rFonts w:eastAsia="Times New Roman"/>
          <w:szCs w:val="24"/>
        </w:rPr>
        <w:t>προείπα</w:t>
      </w:r>
      <w:proofErr w:type="spellEnd"/>
      <w:r>
        <w:rPr>
          <w:rFonts w:eastAsia="Times New Roman"/>
          <w:szCs w:val="24"/>
        </w:rPr>
        <w:t>, στην κατεύθυνση της διαφάνειας και του εκσυγχρονισμού της ναυτιλίας και της νησιωτικής πολιτικής. Γι’ αυτό και αξίζουν την προσοχή μας.</w:t>
      </w:r>
    </w:p>
    <w:p w14:paraId="7E821D1F" w14:textId="77777777" w:rsidR="00AB6C9A" w:rsidRDefault="00F80A0E">
      <w:pPr>
        <w:spacing w:after="0" w:line="600" w:lineRule="auto"/>
        <w:ind w:firstLine="720"/>
        <w:jc w:val="both"/>
        <w:rPr>
          <w:rFonts w:eastAsia="Times New Roman"/>
          <w:szCs w:val="24"/>
        </w:rPr>
      </w:pPr>
      <w:r>
        <w:rPr>
          <w:rFonts w:eastAsia="Times New Roman"/>
          <w:szCs w:val="24"/>
        </w:rPr>
        <w:t xml:space="preserve">Για παράδειγμα, το να μπαίνει κάποιος στο Λιμενικό Σώμα, στην Ελληνική Ακτοφυλακή με πανελλήνιες εξετάσεις δεν είναι ζήτημα διαφάνειας; Είναι ζήτημα διαφάνειας. Δεν είναι ζήτημα αξιοκρατίας; Προφανώς και είναι, γιατί καθορίζεται με αυτό τον τρόπο ένα σύστημα επιλογής προσωπικού με βάση συγκεκριμένα και αδιάβλητα κριτήρια. </w:t>
      </w:r>
    </w:p>
    <w:p w14:paraId="7E821D20" w14:textId="77777777" w:rsidR="00AB6C9A" w:rsidRDefault="00F80A0E">
      <w:pPr>
        <w:spacing w:after="0" w:line="600" w:lineRule="auto"/>
        <w:ind w:firstLine="720"/>
        <w:jc w:val="both"/>
        <w:rPr>
          <w:rFonts w:eastAsia="Times New Roman"/>
          <w:szCs w:val="24"/>
        </w:rPr>
      </w:pPr>
      <w:r>
        <w:rPr>
          <w:rFonts w:eastAsia="Times New Roman"/>
          <w:szCs w:val="24"/>
        </w:rPr>
        <w:t xml:space="preserve">Αυτή η μεταρρύθμιση, όπως όλοι καταλαβαίνουμε σε αυτή την Αίθουσα, είναι πάρα πολύ σημαντική, καθώς αυτή η πρακτική ακολουθήθηκε και στην Ελληνική Αστυνομία στο παρελθόν, αλλά και προσφάτως πάλι με τη δικιά μας Κυβέρνηση στο Πυροσβεστικό Σώμα, με αποτέλεσμα αυτές οι μεταρρυθμίσεις, αυτές οι τομές να δείχνουν πως εκτός από τη διαφάνεια στην επιλογή διασφαλίζεται με αυτόν τον τρόπο και η ποιοτική αναβάθμιση του στελεχιακού δυναμικού των Σωμάτων Ασφαλείας που έχουν σημαντικές επιτυχίες αυτά τα χρόνια. </w:t>
      </w:r>
    </w:p>
    <w:p w14:paraId="7E821D21" w14:textId="77777777" w:rsidR="00AB6C9A" w:rsidRDefault="00F80A0E">
      <w:pPr>
        <w:spacing w:after="0" w:line="600" w:lineRule="auto"/>
        <w:ind w:firstLine="720"/>
        <w:jc w:val="both"/>
        <w:rPr>
          <w:rFonts w:eastAsia="Times New Roman"/>
          <w:szCs w:val="24"/>
        </w:rPr>
      </w:pPr>
      <w:r>
        <w:rPr>
          <w:rFonts w:eastAsia="Times New Roman"/>
          <w:szCs w:val="24"/>
        </w:rPr>
        <w:t>Ένα δεύτερο θέμα είναι οι μεταθέσεις και οι αποσπάσεις. Θεσπίζεται, το είπε και ο Υφυπουργός νωρίτερα, ένας νέος κανονισμός, ο οποίος προφανώς και στοχεύει να είναι πιο αξιοκρατικός πατώντας σε αντικειμενικά, κοινωνικά και υπηρεσιακά κριτήρια, ως οφείλει να είναι ένας τέτοιος κανονισμός. Αυτά τα κριτήρια τυποποιούνται πλέον, γίνονται νόμος. Και γιατί γίνονται νόμος; Γίνονται για να αποφεύγεται κάθε τροποποίησή τους με αλλεπάλληλα προεδρικά διατάγματα, τα οποία αν μη τι άλλο μπορούσαν να γίνουν και ερήμην του Κοινοβουλίου, ερήμην της Εθνικής Αντιπροσωπείας.</w:t>
      </w:r>
    </w:p>
    <w:p w14:paraId="7E821D22" w14:textId="77777777" w:rsidR="00AB6C9A" w:rsidRDefault="00F80A0E">
      <w:pPr>
        <w:spacing w:after="0" w:line="600" w:lineRule="auto"/>
        <w:ind w:firstLine="720"/>
        <w:jc w:val="both"/>
        <w:rPr>
          <w:rFonts w:eastAsia="Times New Roman"/>
          <w:szCs w:val="24"/>
        </w:rPr>
      </w:pPr>
      <w:r>
        <w:rPr>
          <w:rFonts w:eastAsia="Times New Roman"/>
          <w:szCs w:val="24"/>
        </w:rPr>
        <w:t>Ξέρουμε πολύ καλά ότι αυτά τα πράγματα που ίσχυαν μέχρι τώρα στο παρελθόν και μέχρι σήμερα εδώ που τα λέμε έφεραν μια άδικη αντιμετώπιση ακόμα και σε στελέχη ίδιας σειράς. Διαφορετικά αντιμετωπίζονταν ένας λιμενοφύλακας, ο οποίος είχε μπάρμπα στη Κορώνη, διαφορετικά ένας άλλος λιμενοφύλακας, ο οποίος προσπαθούσε να πάει με τον κανονισμό μεταθέσεων, με βάση τα κριτήρια.</w:t>
      </w:r>
    </w:p>
    <w:p w14:paraId="7E821D23" w14:textId="77777777" w:rsidR="00AB6C9A" w:rsidRDefault="00F80A0E">
      <w:pPr>
        <w:spacing w:after="0" w:line="600" w:lineRule="auto"/>
        <w:ind w:firstLine="720"/>
        <w:jc w:val="both"/>
        <w:rPr>
          <w:rFonts w:eastAsia="Times New Roman"/>
          <w:szCs w:val="24"/>
        </w:rPr>
      </w:pPr>
      <w:r>
        <w:rPr>
          <w:rFonts w:eastAsia="Times New Roman"/>
          <w:szCs w:val="24"/>
        </w:rPr>
        <w:t>Προφανώς, λοιπόν, το πολιτικό προσωπικό είχε αφήσει ορθάνοικτα παράθυρα, ώστε να αναπαράγεται το πελατειακό κράτος. Με το νέο θεσμικό πλαίσιο πλέον αφήνουμε πίσω οριστικά αυτό το φαύλο παρελθόν.</w:t>
      </w:r>
    </w:p>
    <w:p w14:paraId="7E821D24" w14:textId="77777777" w:rsidR="00AB6C9A" w:rsidRDefault="00F80A0E">
      <w:pPr>
        <w:spacing w:after="0" w:line="600" w:lineRule="auto"/>
        <w:ind w:firstLine="720"/>
        <w:jc w:val="both"/>
        <w:rPr>
          <w:rFonts w:eastAsia="Times New Roman"/>
          <w:szCs w:val="24"/>
        </w:rPr>
      </w:pPr>
      <w:r>
        <w:rPr>
          <w:rFonts w:eastAsia="Times New Roman"/>
          <w:szCs w:val="24"/>
        </w:rPr>
        <w:t xml:space="preserve">Σημαντικές, επίσης, είναι οι αλλαγές που γίνονται για να λυθούν τα προβλήματα των εργαζομένων που γινόντουσαν θύματα εκμετάλλευσης από τους εφοπλιστές. Θεσπίζεται η προστασία των εργασιακών δικαιωμάτων των πληρωμάτων των πλοίων της ακτοπλοΐας. </w:t>
      </w:r>
    </w:p>
    <w:p w14:paraId="7E821D25" w14:textId="77777777" w:rsidR="00AB6C9A" w:rsidRDefault="00F80A0E">
      <w:pPr>
        <w:spacing w:after="0" w:line="600" w:lineRule="auto"/>
        <w:ind w:firstLine="720"/>
        <w:jc w:val="both"/>
        <w:rPr>
          <w:rFonts w:eastAsia="Times New Roman"/>
          <w:szCs w:val="24"/>
        </w:rPr>
      </w:pPr>
      <w:r>
        <w:rPr>
          <w:rFonts w:eastAsia="Times New Roman"/>
          <w:szCs w:val="24"/>
        </w:rPr>
        <w:t xml:space="preserve">Και εξηγούμαι. Το άρθρο 78 ουσιαστικά ορίζει ότι πριν την έναρξη του δρομολογίου οι πλοιοκτήτες οφείλουν να έχουν εξοφλήσει τους βασικούς μισθούς και τα επιδόματα των πληρωμάτων. Εάν η λιμενική αρχή γίνει αποδέκτης καταγγελιών για τα μη καταβεβλημένα δεδουλευμένα, τότε σε συνεργασία με τη Διεύθυνση Ναυτικής Εργασίας, τη Διεύθυνση Επιθεώρησης Πλοίων και τη Διεύθυνση Ελέγχου και Ασφάλειας των Πλοίων και Λιμενικών Εγκαταστάσεων χορηγεί αρχικά προθεσμία δεκαπέντε ημερών για συμμόρφωση και σε περίπτωση μη συμμόρφωσης με τη νομοθεσία, επιβάλει απαγόρευση απόπλου, η οποία αίρεται μόνο στην περίπτωση που καταβληθούν τα </w:t>
      </w:r>
      <w:proofErr w:type="spellStart"/>
      <w:r>
        <w:rPr>
          <w:rFonts w:eastAsia="Times New Roman"/>
          <w:szCs w:val="24"/>
        </w:rPr>
        <w:t>χρωστούμενα</w:t>
      </w:r>
      <w:proofErr w:type="spellEnd"/>
      <w:r>
        <w:rPr>
          <w:rFonts w:eastAsia="Times New Roman"/>
          <w:szCs w:val="24"/>
        </w:rPr>
        <w:t>.</w:t>
      </w:r>
    </w:p>
    <w:p w14:paraId="7E821D26" w14:textId="77777777" w:rsidR="00AB6C9A" w:rsidRDefault="00F80A0E">
      <w:pPr>
        <w:spacing w:after="0" w:line="600" w:lineRule="auto"/>
        <w:ind w:firstLine="720"/>
        <w:jc w:val="both"/>
        <w:rPr>
          <w:rFonts w:eastAsia="Times New Roman"/>
          <w:szCs w:val="24"/>
        </w:rPr>
      </w:pPr>
      <w:r>
        <w:rPr>
          <w:rFonts w:eastAsia="Times New Roman"/>
          <w:szCs w:val="24"/>
        </w:rPr>
        <w:t xml:space="preserve">Είναι πράγματι, λοιπόν, ένα νομοθέτημα-τομή. Η Κυβέρνηση τολμάει! Δείχνει στην πράξη ότι είμαστε δίπλα στα συμφέροντα των εργαζομένων, αλλά και δίπλα στην ακτοπλοΐα και κόντρα στα εφοπλιστικά συμφέροντα που θέλουν να κερδοσκοπούν στην πλάτη των εργαζομένων. </w:t>
      </w:r>
    </w:p>
    <w:p w14:paraId="7E821D27" w14:textId="77777777" w:rsidR="00AB6C9A" w:rsidRDefault="00F80A0E">
      <w:pPr>
        <w:spacing w:after="0" w:line="600" w:lineRule="auto"/>
        <w:ind w:firstLine="720"/>
        <w:jc w:val="both"/>
        <w:rPr>
          <w:rFonts w:eastAsia="Times New Roman"/>
          <w:szCs w:val="24"/>
        </w:rPr>
      </w:pPr>
      <w:r>
        <w:rPr>
          <w:rFonts w:eastAsia="Times New Roman"/>
          <w:szCs w:val="24"/>
        </w:rPr>
        <w:t xml:space="preserve">Η στάση που θα κρατήσουν, λοιπόν, τα κόμματα της Αντιπολίτευσης στο άρθρο 78, κατά τη γνώμη μου, θα είναι ενδεικτική για το ποιους υπερασπίζονται και ποιων τα συμφέροντα εκφράζουν. </w:t>
      </w:r>
    </w:p>
    <w:p w14:paraId="7E821D28" w14:textId="77777777" w:rsidR="00AB6C9A" w:rsidRDefault="00F80A0E">
      <w:pPr>
        <w:spacing w:after="0" w:line="600" w:lineRule="auto"/>
        <w:ind w:firstLine="720"/>
        <w:jc w:val="both"/>
        <w:rPr>
          <w:rFonts w:eastAsia="Times New Roman"/>
          <w:szCs w:val="24"/>
        </w:rPr>
      </w:pPr>
      <w:r>
        <w:rPr>
          <w:rFonts w:eastAsia="Times New Roman"/>
          <w:szCs w:val="24"/>
        </w:rPr>
        <w:t>Τέλος, μιας και έχουν ακουστεί τα περισσότερα, θα ήθελα να αναφερθώ και σε μια σημαντική παρέμβαση που επιχειρεί να λύσει πάγια προβλήματα των τοπικών κοινωνιών, πράγμα το οποίο εμείς στη Θεσπρωτία, στη δική μου εκλογική περιφέρεια, το γνωρίζουμε καλά, καθώς η Κυβέρνηση στο πρόσφατο παρελθόν δια στόματος Πρωθυπουργού -και έχουν γίνει κινήσεις πάρα πολύ εντατικά προς αυτή την κατεύθυνση- είχε δεσμευθεί ότι θα παραχωρηθούν οι χερσαίες ζώνες λιμένος στους κατά τόπους δήμους και στους πολίτες κατ’ επέκταση.</w:t>
      </w:r>
    </w:p>
    <w:p w14:paraId="7E821D29" w14:textId="77777777" w:rsidR="00AB6C9A" w:rsidRDefault="00F80A0E">
      <w:pPr>
        <w:spacing w:after="0" w:line="600" w:lineRule="auto"/>
        <w:ind w:firstLine="720"/>
        <w:jc w:val="both"/>
        <w:rPr>
          <w:rFonts w:eastAsia="Times New Roman"/>
          <w:szCs w:val="24"/>
        </w:rPr>
      </w:pPr>
      <w:r>
        <w:rPr>
          <w:rFonts w:eastAsia="Times New Roman"/>
          <w:szCs w:val="24"/>
        </w:rPr>
        <w:t>Κατά την εξέλιξη, όμως, αυτής της διαδικασίας διαπιστώνεται ότι χρόνια αδράνειας και εξαμβλωματικών πολιτικών χωρίς σχέδιο δημιούργησαν πολλά, πολυσύνθετα και δυσεπίλυτα προβλήματα, όπως χερσαίες ζώνες χωρίς φορέα διαχείρισης, χερσαίες και λιμενικές ζώνες χωρίς σαφή οριοθέτηση, αλλά και κτίσματα του δημοσίου εντός των λιμένων που είναι αυθαίρετα ή παράτυπα.</w:t>
      </w:r>
    </w:p>
    <w:p w14:paraId="7E821D2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 αυτό τον λόγο το παρόν σχέδιο νόμου λύνει τέτοια ζητήματα χρόνων που είχαν θαφτεί κάτω από το χαλί και ανοίγει έτσι ο δρόμος για την απόδοση των χερσαίων ζωνών στους κατά τόπους δήμους, όπως στην Ηγουμενίτσα, στην Πάτρα και αλλού. </w:t>
      </w:r>
    </w:p>
    <w:p w14:paraId="7E821D2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Σχετικά με τη χερσαία ζώνη, μια σειρά από άρθρα στα οποία γίνεται σαφής </w:t>
      </w:r>
      <w:proofErr w:type="spellStart"/>
      <w:r>
        <w:rPr>
          <w:rFonts w:eastAsia="Times New Roman" w:cs="Times New Roman"/>
          <w:szCs w:val="24"/>
        </w:rPr>
        <w:t>χωροθέτηση</w:t>
      </w:r>
      <w:proofErr w:type="spellEnd"/>
      <w:r>
        <w:rPr>
          <w:rFonts w:eastAsia="Times New Roman" w:cs="Times New Roman"/>
          <w:szCs w:val="24"/>
        </w:rPr>
        <w:t xml:space="preserve"> των χερσαίων ζωνών των λιμενικών εγκαταστάσεων και ρύθμιση του ζητήματος </w:t>
      </w:r>
      <w:proofErr w:type="spellStart"/>
      <w:r>
        <w:rPr>
          <w:rFonts w:eastAsia="Times New Roman" w:cs="Times New Roman"/>
          <w:szCs w:val="24"/>
        </w:rPr>
        <w:t>αδειοδότησης</w:t>
      </w:r>
      <w:proofErr w:type="spellEnd"/>
      <w:r>
        <w:rPr>
          <w:rFonts w:eastAsia="Times New Roman" w:cs="Times New Roman"/>
          <w:szCs w:val="24"/>
        </w:rPr>
        <w:t xml:space="preserve"> και υλοποίησης των έργων, η </w:t>
      </w:r>
      <w:proofErr w:type="spellStart"/>
      <w:r>
        <w:rPr>
          <w:rFonts w:eastAsia="Times New Roman" w:cs="Times New Roman"/>
          <w:szCs w:val="24"/>
        </w:rPr>
        <w:t>αδειοδότηση</w:t>
      </w:r>
      <w:proofErr w:type="spellEnd"/>
      <w:r>
        <w:rPr>
          <w:rFonts w:eastAsia="Times New Roman" w:cs="Times New Roman"/>
          <w:szCs w:val="24"/>
        </w:rPr>
        <w:t xml:space="preserve"> και η υλοποίηση των έργων γίνεται κατά παρέκκλιση κάθε διάταξης, εφόσον η χρήση των περιοχών ασκείται από ΟΤΑ ή έχει προηγηθεί απόδοση χρήσης σε ΟΤΑ με διάταξη νόμου ή σύμβαση παραχώρησης. </w:t>
      </w:r>
    </w:p>
    <w:p w14:paraId="7E821D2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Δεύτερον, ρυθμίζονται θέματα νομιμοποίησης λιμενικών εγκαταστάσεων που δεν έχουν εκτελεστεί νομότυπα από φορείς του ελληνικού δημοσίου έως και 29-4-2013, τα οποία όμως έχουν αποτυπωθεί και ενταχθεί στα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των λιμανιών. </w:t>
      </w:r>
    </w:p>
    <w:p w14:paraId="7E821D2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κάνω δύο προτάσεις στον Υπουργό και στο Υπουργείο από το Βήμα της Βουλής. Και το λέω αυτό γιατί προς τιμήν του ο κύριος Υπουργός, κ. </w:t>
      </w:r>
      <w:proofErr w:type="spellStart"/>
      <w:r>
        <w:rPr>
          <w:rFonts w:eastAsia="Times New Roman" w:cs="Times New Roman"/>
          <w:szCs w:val="24"/>
        </w:rPr>
        <w:t>Κουρουμπλής</w:t>
      </w:r>
      <w:proofErr w:type="spellEnd"/>
      <w:r>
        <w:rPr>
          <w:rFonts w:eastAsia="Times New Roman" w:cs="Times New Roman"/>
          <w:szCs w:val="24"/>
        </w:rPr>
        <w:t xml:space="preserve">, έχει επισκεφθεί το τελευταίο χρονικό διάστημα δύο φορές τη Θεσπρωτία και τα έχουμε συζητήσει και από κοντά. </w:t>
      </w:r>
    </w:p>
    <w:p w14:paraId="7E821D2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αφ’ ενός ένα πάγιο αίτημα των τοπικών κοινωνιών των πόλεων που φιλοξενούν λιμάνι, ώστε να μπορέσουν κι αυτές οι πόλεις να λαμβάνουν κάποια ανταποδοτικά οφέλη, λόγω των </w:t>
      </w:r>
      <w:proofErr w:type="spellStart"/>
      <w:r>
        <w:rPr>
          <w:rFonts w:eastAsia="Times New Roman" w:cs="Times New Roman"/>
          <w:szCs w:val="24"/>
        </w:rPr>
        <w:t>οχλουσών</w:t>
      </w:r>
      <w:proofErr w:type="spellEnd"/>
      <w:r>
        <w:rPr>
          <w:rFonts w:eastAsia="Times New Roman" w:cs="Times New Roman"/>
          <w:szCs w:val="24"/>
        </w:rPr>
        <w:t xml:space="preserve"> δραστηριοτήτων που υπάρχουν από τις λιμενικές δραστηριότητες, είναι να θεσμοθετηθεί ένα πλαίσιο για τη βεβαίωση και είσπραξη λιμενικών τελών από τους δήμους που φιλοξενούν λιμάνια, σαν αντιστάθμισμα της περιβαλλοντικής επιβάρυνσης που δέχεται η πόλη της Ηγουμενίτσας και άλλες πόλεις, που φιλοξενούν λιμάνια, από την κίνηση των οχημάτων και των πλοίων. Μια τέτοια κίνηση, κύριε Υπουργέ, θα έδινε ρευστότητα στους οικείους δήμους, ώστε να παρέχουν υπηρεσίες κοινής ωφέλειας προς τους πολίτες. </w:t>
      </w:r>
    </w:p>
    <w:p w14:paraId="7E821D2F" w14:textId="77777777" w:rsidR="00AB6C9A" w:rsidRDefault="00F80A0E">
      <w:pPr>
        <w:spacing w:after="0" w:line="48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E821D3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Γνωρίζω ότι είναι στην αρμοδιότητα τη δική σας και του Υπουργείου Εσωτερικών και πρόθεσή σας είναι να προχωρήσετε σε μια τέτοια κατεύθυνση. Να είστε σίγουρος ότι θα τύχει ευρύτατης αποδοχής και συναίνεσης απ’ όλους. Εμείς, από την πλευρά μας, θα σας παροτρύνουμε θερμά να το προχωρήσετε αυτό τάχιστα. </w:t>
      </w:r>
    </w:p>
    <w:p w14:paraId="7E821D3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Ένα δεύτερο, είναι να γίνει κι ένας σαφής διαχωρισμός το τι είναι έργο που αφορά τον Οργανισμό Τοπικής Αυτοδιοίκησης και τι είναι έργο που αφορά και τον Οργανισμό Λιμένος. Να καθοριστεί δηλαδή ένα πλαίσιο διαφάνειας πιο αποτελεσματικό στις δημόσιες συμβάσεις και τις απευθείας αναθέσεις, αντίστοιχο με εκείνο που έγινε με το Υπουργείο Υποδομών με το σύστημα και την κλήρωση. </w:t>
      </w:r>
    </w:p>
    <w:p w14:paraId="7E821D3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Άρα, λοιπόν, νομίζω ότι είναι ένα νομοσχέδιο το οποίο είναι τολμηρό. Κάνει τις απαραίτητες εκείνες τομές που δείχνουν και την πολιτική βούληση και την κατεύθυνση της Κυβέρνησης όχι μόνο να λύσει προβλήματα της καθημερινότητας και των τοπικών κοινωνιών, αλλά να αφήσει και το αποτύπωμά της σε μια άλλη αντίληψη, καμμία σχέση με αυτές του παρελθόντος. </w:t>
      </w:r>
    </w:p>
    <w:p w14:paraId="7E821D3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E821D34"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821D3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Πρόεδρε, παρακαλώ τον λόγο για μισό λεπτό. </w:t>
      </w:r>
    </w:p>
    <w:p w14:paraId="7E821D3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κυρία </w:t>
      </w:r>
      <w:proofErr w:type="spellStart"/>
      <w:r>
        <w:rPr>
          <w:rFonts w:eastAsia="Times New Roman" w:cs="Times New Roman"/>
          <w:szCs w:val="24"/>
        </w:rPr>
        <w:t>Μανωλάκου</w:t>
      </w:r>
      <w:proofErr w:type="spellEnd"/>
      <w:r>
        <w:rPr>
          <w:rFonts w:eastAsia="Times New Roman" w:cs="Times New Roman"/>
          <w:szCs w:val="24"/>
        </w:rPr>
        <w:t xml:space="preserve">, έχετε τον λόγο. </w:t>
      </w:r>
    </w:p>
    <w:p w14:paraId="7E821D3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Είναι 17.55΄. Ήρθε μια νέα τροπολογία με είκοσι δύο σελίδες. Δεν μπορεί να συνεχιστεί αυτή η κατάσταση. Είναι απαράδεκτη. Θέλω να την καταγγείλω. Τώρα μοιράστηκε! </w:t>
      </w:r>
    </w:p>
    <w:p w14:paraId="7E821D3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Τι γενικό αριθμό έχει; </w:t>
      </w:r>
    </w:p>
    <w:p w14:paraId="7E821D3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Έχει γενικό αριθμό 61. Δεν μπορεί να συνεχιστεί αυτό. Είναι σαν να μας φτύνετε. Θέλετε να αποχωρήσουμε; Τι θέλετε λοιπόν; </w:t>
      </w:r>
    </w:p>
    <w:p w14:paraId="7E821D3A" w14:textId="77777777" w:rsidR="00AB6C9A" w:rsidRDefault="00F80A0E">
      <w:pPr>
        <w:spacing w:after="0" w:line="600" w:lineRule="auto"/>
        <w:ind w:firstLine="720"/>
        <w:jc w:val="both"/>
        <w:rPr>
          <w:rFonts w:eastAsia="Times New Roman" w:cs="Times New Roman"/>
        </w:rPr>
      </w:pPr>
      <w:r>
        <w:rPr>
          <w:rFonts w:eastAsia="Times New Roman" w:cs="Times New Roman"/>
          <w:b/>
          <w:szCs w:val="24"/>
        </w:rPr>
        <w:t xml:space="preserve">ΠΡΟΕΔΡΕΥΩΝ (Γεώργιος Βαρεμένος):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μαθητές και μαθήτριες και τρεις εκπαιδευτικοί συνοδοί τους από το Γενικό Λύκειο Παραλίας Αχαΐας. </w:t>
      </w:r>
    </w:p>
    <w:p w14:paraId="7E821D3B" w14:textId="77777777" w:rsidR="00AB6C9A" w:rsidRDefault="00F80A0E">
      <w:pPr>
        <w:spacing w:after="0"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7E821D3C" w14:textId="77777777" w:rsidR="00AB6C9A" w:rsidRDefault="00F80A0E">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7E821D3D" w14:textId="77777777" w:rsidR="00AB6C9A" w:rsidRDefault="00F80A0E">
      <w:pPr>
        <w:spacing w:after="0" w:line="600" w:lineRule="auto"/>
        <w:ind w:firstLine="720"/>
        <w:jc w:val="both"/>
        <w:rPr>
          <w:rFonts w:eastAsia="Times New Roman" w:cs="Times New Roman"/>
        </w:rPr>
      </w:pPr>
      <w:r>
        <w:rPr>
          <w:rFonts w:eastAsia="Times New Roman" w:cs="Times New Roman"/>
        </w:rPr>
        <w:t>Τον λόγο έχει ο κ. Κωνσταντίνος Κατσαφάδος.</w:t>
      </w:r>
    </w:p>
    <w:p w14:paraId="7E821D3E" w14:textId="77777777" w:rsidR="00AB6C9A" w:rsidRDefault="00F80A0E">
      <w:pPr>
        <w:spacing w:after="0" w:line="600" w:lineRule="auto"/>
        <w:ind w:firstLine="720"/>
        <w:jc w:val="both"/>
        <w:rPr>
          <w:rFonts w:eastAsia="Times New Roman" w:cs="Times New Roman"/>
        </w:rPr>
      </w:pPr>
      <w:r>
        <w:rPr>
          <w:rFonts w:eastAsia="Times New Roman" w:cs="Times New Roman"/>
          <w:b/>
        </w:rPr>
        <w:t>ΚΩΝΣΤΑΝΤΙΝΟΣ ΚΑΤΣΑΦΑΔΟΣ:</w:t>
      </w:r>
      <w:r>
        <w:rPr>
          <w:rFonts w:eastAsia="Times New Roman" w:cs="Times New Roman"/>
        </w:rPr>
        <w:t xml:space="preserve"> Ευχαριστώ, κύριε Πρόεδρε. </w:t>
      </w:r>
    </w:p>
    <w:p w14:paraId="7E821D3F"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Κουρουμπλή</w:t>
      </w:r>
      <w:proofErr w:type="spellEnd"/>
      <w:r>
        <w:rPr>
          <w:rFonts w:eastAsia="Times New Roman" w:cs="Times New Roman"/>
        </w:rPr>
        <w:t xml:space="preserve">, πραγματικά συγχαρητήρια! Αυτό το νομοσχέδιο, το οποίο καταθέτετε σήμερα, είναι το καλύτερο νομοσχέδιο το οποίο έχει κατατεθεί ποτέ σε θέματα νησιωτικής πολιτικής. Και αυτό το οποίο θα πρότεινα στην Ολομέλεια, αν μου επιτρέπετε, μετά την ομιλία σας, είναι η σημερινή μέρα να χαρακτηριστεί ως μέρα ορόσημο για την Εμπορική Ναυτιλία, αφού με απίστευτο θράσος μάς είπατε ότι από την απελευθέρωση της χώρας μέχρι σήμερα δεν έχει γίνει τίποτα και αυτό το νομοσχέδιο λύνει όλα τα προβλήματα της ναυτιλίας. </w:t>
      </w:r>
    </w:p>
    <w:p w14:paraId="7E821D40"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Ξέρετε κάτι, κύριε Υπουργέ; Λίγο μέτρο σε αυτές τις δύσκολες στιγμές που περνάει η κοινωνία και η πατρίδα μας δεν βλάπτει. Διότι όλοι έχουμε την ιστορία μας κι εσείς ως μεγαλύτερος και παλαιότερος κοινοβουλευτικός έχετε πολύ μεγαλύτερη ιστορία από εμάς. </w:t>
      </w:r>
    </w:p>
    <w:p w14:paraId="7E821D4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Ένα, όμως, είναι σίγουρο, κυρίες και κύριοι συνάδελφοι: Αν δεν είχαμε αυτή την τεράστια </w:t>
      </w:r>
      <w:proofErr w:type="spellStart"/>
      <w:r>
        <w:rPr>
          <w:rFonts w:eastAsia="Times New Roman" w:cs="Times New Roman"/>
          <w:szCs w:val="24"/>
        </w:rPr>
        <w:t>περιβαντολογική</w:t>
      </w:r>
      <w:proofErr w:type="spellEnd"/>
      <w:r>
        <w:rPr>
          <w:rFonts w:eastAsia="Times New Roman" w:cs="Times New Roman"/>
          <w:szCs w:val="24"/>
        </w:rPr>
        <w:t xml:space="preserve"> ζημιά η οποία έγινε στις ακτές του Σαρωνικού με το ναυάγιο του «ΑΓΙΑ ΖΩΝΗ 2», το συγκεκριμένο νομοθέτημα δεν θα είχε έρθει. Πρόκειται για ένα νομοσχέδιο το οποίο είχε τεθεί σε διαβούλευση από τους πρώτους μήνες του 2016, όταν ακόμα Υπουργός Εμπορικής Ναυτιλίας ήταν ο κ. </w:t>
      </w:r>
      <w:proofErr w:type="spellStart"/>
      <w:r>
        <w:rPr>
          <w:rFonts w:eastAsia="Times New Roman" w:cs="Times New Roman"/>
          <w:szCs w:val="24"/>
        </w:rPr>
        <w:t>Δρίτσας</w:t>
      </w:r>
      <w:proofErr w:type="spellEnd"/>
      <w:r>
        <w:rPr>
          <w:rFonts w:eastAsia="Times New Roman" w:cs="Times New Roman"/>
          <w:szCs w:val="24"/>
        </w:rPr>
        <w:t xml:space="preserve">. </w:t>
      </w:r>
    </w:p>
    <w:p w14:paraId="7E821D4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Δεν μπορώ σε αυτό το σημείο –</w:t>
      </w:r>
      <w:proofErr w:type="spellStart"/>
      <w:r>
        <w:rPr>
          <w:rFonts w:eastAsia="Times New Roman" w:cs="Times New Roman"/>
          <w:szCs w:val="24"/>
        </w:rPr>
        <w:t>παρ</w:t>
      </w:r>
      <w:proofErr w:type="spellEnd"/>
      <w:r>
        <w:rPr>
          <w:rFonts w:eastAsia="Times New Roman" w:cs="Times New Roman"/>
          <w:szCs w:val="24"/>
        </w:rPr>
        <w:t xml:space="preserve">, ότι έφυγε ο κ. Σαντορινιός, που μας είπε ότι ο «γερανός σπάει»- να μην σας θέσω, κύριε Υπουργέ, θέματα και ερωτήματα τα οποία απασχολούν την κοινή γνώμη μετά από τόσους μήνες. </w:t>
      </w:r>
    </w:p>
    <w:p w14:paraId="7E821D4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Καταλογίστηκαν άραγε οι ευθύνες σε αυτούς οι οποίοι έκριναν αυτό το σαπιοκάραβο ως </w:t>
      </w:r>
      <w:proofErr w:type="spellStart"/>
      <w:r>
        <w:rPr>
          <w:rFonts w:eastAsia="Times New Roman" w:cs="Times New Roman"/>
          <w:szCs w:val="24"/>
        </w:rPr>
        <w:t>αξιόπλοο</w:t>
      </w:r>
      <w:proofErr w:type="spellEnd"/>
      <w:r>
        <w:rPr>
          <w:rFonts w:eastAsia="Times New Roman" w:cs="Times New Roman"/>
          <w:szCs w:val="24"/>
        </w:rPr>
        <w:t xml:space="preserve">; Και αν ναι, σε ποιους και ποιες είναι; Γιατί τελικά βούλιαξε το συγκεκριμένο πλοίο; Θα μας απαντήσει κανείς; Πότε και πώς θα αποζημιωθούν όλοι αυτοί που επλήγησαν από αυτή την περιβαλλοντική καταστροφή; Και πότε επιτέλους οι παραλίες θα είναι ανοιχτές για να μπορέσουν να </w:t>
      </w:r>
      <w:proofErr w:type="spellStart"/>
      <w:r>
        <w:rPr>
          <w:rFonts w:eastAsia="Times New Roman" w:cs="Times New Roman"/>
          <w:szCs w:val="24"/>
        </w:rPr>
        <w:t>ξανακολυμπήσουν</w:t>
      </w:r>
      <w:proofErr w:type="spellEnd"/>
      <w:r>
        <w:rPr>
          <w:rFonts w:eastAsia="Times New Roman" w:cs="Times New Roman"/>
          <w:szCs w:val="24"/>
        </w:rPr>
        <w:t xml:space="preserve"> όλοι αυτοί οι πολίτες της Αττικής;</w:t>
      </w:r>
    </w:p>
    <w:p w14:paraId="7E821D4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Αντί, λοιπόν, να μας δώσετε απαντήσεις σε αυτά τα ερωτήματα, φέρνετε ένα νομοθέτημα το οποίο στηρίζεται στην προχειρότητα υπηρετώντας εμφανείς και ευτελείς πολιτικές σκοπιμότητες της Κυβέρνησης, αφού ουσιαστικά δεν λύνετε, αλλά βαθαίνετε προβλήματα της λιμενικής και ναυτιλιακής πολιτικής. </w:t>
      </w:r>
    </w:p>
    <w:p w14:paraId="7E821D4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Αυτή, όμως, είναι η πάγια τακτική σας. Δυστυχώς ο ερασιτεχνισμός και η ανικανότητα που σας διακατέχει όχι μόνο στη διαχείριση της οικονομικής κρίσης που βιώνει ο τόπος, αλλά, όπως είδαμε το καλοκαίρι στις πυρκαγιές, τον Σεπτέμβριο με το συγκεκριμένο ναυάγιο, αλλά και, δυστυχώς, πρόσφατα στη δυτική Αττική, όπου θρηνήσαμε είκοσι ένα θύματα και έναν αγνοούμενο, μαζί βέβαια με τη μόνιμη επωδό «για όλα φταίνε οι προηγούμενοι» και «Τι να κάνουμε; Προσπαθούμε, παλεύουμε, αλλά, δυστυχώς, δεν έχουμε τα μέσα, γιατί οι προηγούμενοι φταίνε γι’ αυτή την κατάσταση την οποία αντιμετωπίζουμε», σας οδηγεί να φτιάχνετε μια γραμμή άμυνας, που ουσιαστικά δεν προσφέρει τίποτα. </w:t>
      </w:r>
    </w:p>
    <w:p w14:paraId="7E821D4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άκουσα με μεγάλη προσοχή στην επιτροπή τους φορείς οι οποίοι κλήθηκαν, αλλά και όλους αυτούς τους οποίους δεν καλέσατε. Αυτό το οποίο μπορεί να διαπιστώσει κανείς είναι ότι έχουμε μία αναμέτρηση στο συγκεκριμένο νομοσχέδιο μεταξύ της προχειρότητας και της κομματικής και πολιτικής σκοπιμότητας. </w:t>
      </w:r>
    </w:p>
    <w:p w14:paraId="7E821D4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και εμείς συμφωνούμε ότι ο τρόπος με τον οποίο λειτουργεί η Επιθεώρηση Εμπορικών Πλοίων είναι προβληματικός. Όμως, εσείς αντί να τον βελτιώσετε, αντί να τον εξυγιάνετε, τι κάνετε; Τον καταργείτε. Αυτό κάνετε, κύριε Υπουργέ. </w:t>
      </w:r>
    </w:p>
    <w:p w14:paraId="7E821D4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καταργείτε, όμως, χωρίς να ξέρετε αν οι ήδη υπάρχοντες νηογνώμονες μπορούν να ανταποκριθούν στις αυξημένες ανάγκες που θα προκύψουν. Σας ρωτήσαμε. Απάντηση δεν πήραμε, καμμία απάντηση δεν πήραμε για το αν μπορούν οι νηογνώμονες, οι οποίοι λειτουργούν αυτή τη στιγμή, να ανταποκριθούν στις αυξημένες ανάγκες που θα δημιουργηθούν. </w:t>
      </w:r>
    </w:p>
    <w:p w14:paraId="7E821D4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Πώς θα μας δώσετε, άλλωστε, μία απάντηση, αφού ούτε μελέτη έχει γίνει ούτε προετοιμασία; Ήταν μία επικοινωνιακή «φωτοβολίδα», την οποία πέταξε ο Πρωθυπουργός στο Υπουργικό Συμβούλιο μετά το ναυάγιο. </w:t>
      </w:r>
    </w:p>
    <w:p w14:paraId="7E821D4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Μία δεύτερη σημαντική παρατήρηση έχει να κάνει με την οικονομική επιβάρυνση για τους ιδιοκτήτες μικρών επαγγελματικών σκαφών. Και σε αυτό, όμως, δεν πήραμε απάντηση. Αυτό, λοιπόν, συνιστά προχειρότητα, κυρίες και κύριοι της Κυβέρνησης. </w:t>
      </w:r>
    </w:p>
    <w:p w14:paraId="7E821D4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τώρα να έρθω στο πεδίο των μικροκομματικών σκοπιμοτήτων, στο οποίο επίσης διαπρέπετε. Εκεί, δυστυχώς, παραπέμπουν οι διατάξεις για τις μεταθέσεις, τις τοποθετήσεις, τις αποσπάσεις, από τη στιγμή που καθίσταται απόλυτα κυρίαρχος ο Υπουργός, αφού αποφασίζει και υπογράφει για τα πάντα. </w:t>
      </w:r>
    </w:p>
    <w:p w14:paraId="7E821D4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Μην μας πείτε, κύριε </w:t>
      </w:r>
      <w:proofErr w:type="spellStart"/>
      <w:r>
        <w:rPr>
          <w:rFonts w:eastAsia="Times New Roman" w:cs="Times New Roman"/>
          <w:szCs w:val="24"/>
        </w:rPr>
        <w:t>Κουρουμπλή</w:t>
      </w:r>
      <w:proofErr w:type="spellEnd"/>
      <w:r>
        <w:rPr>
          <w:rFonts w:eastAsia="Times New Roman" w:cs="Times New Roman"/>
          <w:szCs w:val="24"/>
        </w:rPr>
        <w:t xml:space="preserve">, ότι δεν ξέρουμε να διαβάζουμε. Ξέρουμε το καθεστώς το οποίο ίσχυε πριν από το νομοσχέδιο το οποίο φέρνετε. </w:t>
      </w:r>
    </w:p>
    <w:p w14:paraId="7E821D4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Ο λαός ακούει και εσάς και εμένα!</w:t>
      </w:r>
    </w:p>
    <w:p w14:paraId="7E821D4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Ξέρουμε το καθεστώς. Εδώ είναι ο κ. </w:t>
      </w:r>
      <w:proofErr w:type="spellStart"/>
      <w:r>
        <w:rPr>
          <w:rFonts w:eastAsia="Times New Roman" w:cs="Times New Roman"/>
          <w:szCs w:val="24"/>
        </w:rPr>
        <w:t>Δρίτσας</w:t>
      </w:r>
      <w:proofErr w:type="spellEnd"/>
      <w:r>
        <w:rPr>
          <w:rFonts w:eastAsia="Times New Roman" w:cs="Times New Roman"/>
          <w:szCs w:val="24"/>
        </w:rPr>
        <w:t xml:space="preserve">. Δεν κατάλαβα. Γιατί πρέπει ο Υπουργός να επικυρώνει; </w:t>
      </w:r>
    </w:p>
    <w:p w14:paraId="7E821D4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Διαβάστε το άρθρο 26, για να ακούσει ο λαός και εσάς και εμένα.  </w:t>
      </w:r>
    </w:p>
    <w:p w14:paraId="7E821D5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Κύριε </w:t>
      </w:r>
      <w:proofErr w:type="spellStart"/>
      <w:r>
        <w:rPr>
          <w:rFonts w:eastAsia="Times New Roman" w:cs="Times New Roman"/>
          <w:szCs w:val="24"/>
        </w:rPr>
        <w:t>Κουρουμπλή</w:t>
      </w:r>
      <w:proofErr w:type="spellEnd"/>
      <w:r>
        <w:rPr>
          <w:rFonts w:eastAsia="Times New Roman" w:cs="Times New Roman"/>
          <w:szCs w:val="24"/>
        </w:rPr>
        <w:t xml:space="preserve">, είναι χαρακτηριστικό ότι το άρθρο 21 είναι ξεκάθαρο προς αυτή τη στόχευση. </w:t>
      </w:r>
    </w:p>
    <w:p w14:paraId="7E821D5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Το άρθρο 26! </w:t>
      </w:r>
    </w:p>
    <w:p w14:paraId="7E821D5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Γι’ αυτό καταλύεται κάθε έννοια αξιοκρατίας διακριτών ρόλων ανάμεσα στην πολιτική ηγεσία και στις δομές λειτουργίας του Λιμενικού Σώματος.</w:t>
      </w:r>
    </w:p>
    <w:p w14:paraId="7E821D5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Με το άρθρο 26 του νομοσχεδίου καθίσταται πλέον διακοσμητικό το συλλογικό όργανο του Λιμενικού Σώματος, που μέχρι σήμερα είναι αρμόδιο για τις μεταθέσεις και το οποίο από εδώ και στο εξής θα έχει γνωμοδοτικό χαρακτήρα. </w:t>
      </w:r>
    </w:p>
    <w:p w14:paraId="7E821D5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Όχι, κύριε Κατσαφάδο! </w:t>
      </w:r>
    </w:p>
    <w:p w14:paraId="7E821D5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Εγώ σας ρωτώ, κύριε Υπουργέ, και εσάς, κύριε </w:t>
      </w:r>
      <w:proofErr w:type="spellStart"/>
      <w:r>
        <w:rPr>
          <w:rFonts w:eastAsia="Times New Roman" w:cs="Times New Roman"/>
          <w:szCs w:val="24"/>
        </w:rPr>
        <w:t>Δρίτσα</w:t>
      </w:r>
      <w:proofErr w:type="spellEnd"/>
      <w:r>
        <w:rPr>
          <w:rFonts w:eastAsia="Times New Roman" w:cs="Times New Roman"/>
          <w:szCs w:val="24"/>
        </w:rPr>
        <w:t xml:space="preserve">, που ήσασταν Υπουργός, τι γινόταν μέχρι τώρα; Πείτε μου τι γινόταν μέχρι τώρα. </w:t>
      </w:r>
    </w:p>
    <w:p w14:paraId="7E821D5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Οι παρθένες! </w:t>
      </w:r>
    </w:p>
    <w:p w14:paraId="7E821D5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Εσείς τι κάνατε, κύριε </w:t>
      </w:r>
      <w:proofErr w:type="spellStart"/>
      <w:r>
        <w:rPr>
          <w:rFonts w:eastAsia="Times New Roman" w:cs="Times New Roman"/>
          <w:szCs w:val="24"/>
        </w:rPr>
        <w:t>Κουρουμπλή</w:t>
      </w:r>
      <w:proofErr w:type="spellEnd"/>
      <w:r>
        <w:rPr>
          <w:rFonts w:eastAsia="Times New Roman" w:cs="Times New Roman"/>
          <w:szCs w:val="24"/>
        </w:rPr>
        <w:t>; Σας ρωτώ τι γινόταν μέχρι τώρα!</w:t>
      </w:r>
    </w:p>
    <w:p w14:paraId="7E821D5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Από εδώ και πέρα, λοιπόν, ο Αρχηγός του Λιμενικού Σώματος θα πρέπει να περνάει πρώτα μέσα από το γραφείο σας και αν δεν σας κάνει τα δικά σας ρουσφέτια, τότε δεν θα υπογράφετε. Έτσι είναι. Αυτή είναι η πραγματικότητα και αυτό θέλετε να κάνετε. </w:t>
      </w:r>
    </w:p>
    <w:p w14:paraId="7E821D5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Έτσι είναι!</w:t>
      </w:r>
    </w:p>
    <w:p w14:paraId="7E821D5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Έτσι είναι! </w:t>
      </w:r>
    </w:p>
    <w:p w14:paraId="7E821D5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Σας ακούει ο κόσμος! </w:t>
      </w:r>
    </w:p>
    <w:p w14:paraId="7E821D5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Προβληματισμό και ανησυχία, όμως, δημιουργούν στα στελέχη του Λιμενικού Σώματος οι διατάξεις της παραγράφου 5 του άρθρου 27, που ουσιαστικά καταργεί τα αντικειμενικά κριτήρια στις μετακινήσεις του προσωπικού εντός των περιφερειακών διοικήσεων του Λιμενικού Σώματος. </w:t>
      </w:r>
    </w:p>
    <w:p w14:paraId="7E821D5D" w14:textId="77777777" w:rsidR="00AB6C9A" w:rsidRDefault="00F80A0E">
      <w:pPr>
        <w:spacing w:after="0" w:line="600" w:lineRule="auto"/>
        <w:ind w:firstLine="720"/>
        <w:jc w:val="both"/>
        <w:rPr>
          <w:rFonts w:eastAsia="Times New Roman"/>
          <w:szCs w:val="24"/>
        </w:rPr>
      </w:pPr>
      <w:r>
        <w:rPr>
          <w:rFonts w:eastAsia="Times New Roman"/>
          <w:szCs w:val="24"/>
        </w:rPr>
        <w:t>Εμφανείς είναι και οι σκοπιμότητες, κυρίες και κύριοι συνάδελφοι, που υποκρύπτονται με τις διατάξεις για τον πειθαρχικό έλεγχο και ιδιαίτερα η διάταξη που προβλέπει ότι πειθαρχικός προϊστάμενος των στελεχών του Λιμενικού Σώματος θα είναι πλέον ο εκάστοτε γενικός γραμματέας του Υπουργείου.</w:t>
      </w:r>
    </w:p>
    <w:p w14:paraId="7E821D5E" w14:textId="77777777" w:rsidR="00AB6C9A" w:rsidRDefault="00F80A0E">
      <w:pPr>
        <w:spacing w:after="0" w:line="600" w:lineRule="auto"/>
        <w:ind w:firstLine="720"/>
        <w:jc w:val="both"/>
        <w:rPr>
          <w:rFonts w:eastAsia="Times New Roman"/>
          <w:szCs w:val="24"/>
        </w:rPr>
      </w:pPr>
      <w:r>
        <w:rPr>
          <w:rFonts w:eastAsia="Times New Roman"/>
          <w:szCs w:val="24"/>
        </w:rPr>
        <w:t>Πού ακούστηκε αυτό, κυρίες και κύριοι συνάδελφοι; Νομίζω, λοιπόν, ότι γίνεται σαφές γιατί δεν θέλετε να ακούτε τα στελέχη της Ενώσεως Αξιωματικών του Λιμενικού Σώματος.</w:t>
      </w:r>
    </w:p>
    <w:p w14:paraId="7E821D5F" w14:textId="77777777" w:rsidR="00AB6C9A" w:rsidRDefault="00F80A0E">
      <w:pPr>
        <w:spacing w:after="0" w:line="600" w:lineRule="auto"/>
        <w:ind w:firstLine="720"/>
        <w:jc w:val="both"/>
        <w:rPr>
          <w:rFonts w:eastAsia="Times New Roman"/>
          <w:szCs w:val="24"/>
        </w:rPr>
      </w:pPr>
      <w:r>
        <w:rPr>
          <w:rFonts w:eastAsia="Times New Roman"/>
          <w:szCs w:val="24"/>
        </w:rPr>
        <w:t xml:space="preserve">Κυρίες και κύριοι συνάδελφοι, κάποιοι επαίρονται για τις διατάξεις, σύμφωνα με τις οποίες καθορίζεται ότι τα στελέχη των σημαιοφόρων του Λιμενικού Σώματος, των υπαξιωματικών και των λιμενοφυλάκων θα περνάνε μέσα από τις Πανελλήνιες Εξετάσεις κι όχι μέσα από τη διαδικασία ΑΣΕΠ. </w:t>
      </w:r>
    </w:p>
    <w:p w14:paraId="7E821D60" w14:textId="77777777" w:rsidR="00AB6C9A" w:rsidRDefault="00F80A0E">
      <w:pPr>
        <w:spacing w:after="0" w:line="600" w:lineRule="auto"/>
        <w:ind w:firstLine="720"/>
        <w:jc w:val="both"/>
        <w:rPr>
          <w:rFonts w:eastAsia="Times New Roman"/>
          <w:szCs w:val="24"/>
        </w:rPr>
      </w:pPr>
      <w:r>
        <w:rPr>
          <w:rFonts w:eastAsia="Times New Roman"/>
          <w:szCs w:val="24"/>
        </w:rPr>
        <w:t xml:space="preserve">Και ποιος σας είπε ότι δεν θα συμφωνούσαμε σε αυτό; Υπάρχει συνεννόηση μεταξύ σας, μεταξύ του Υπουργείου Ναυτιλίας και του Υπουργείου Παιδείας; Υπάρχει προετοιμασία για πότε ακριβώς θα εκδοθούν οι υπουργικές αποφάσεις και το προεδρικό διάταγμα μέχρι το τέλος του χρόνου; </w:t>
      </w:r>
    </w:p>
    <w:p w14:paraId="7E821D61" w14:textId="77777777" w:rsidR="00AB6C9A" w:rsidRDefault="00F80A0E">
      <w:pPr>
        <w:spacing w:after="0" w:line="600" w:lineRule="auto"/>
        <w:ind w:firstLine="720"/>
        <w:jc w:val="both"/>
        <w:rPr>
          <w:rFonts w:eastAsia="Times New Roman"/>
          <w:szCs w:val="24"/>
        </w:rPr>
      </w:pPr>
      <w:r>
        <w:rPr>
          <w:rFonts w:eastAsia="Times New Roman"/>
          <w:szCs w:val="24"/>
        </w:rPr>
        <w:t xml:space="preserve">Τρίτο ερώτημα. Σε ποιο επιστημονικό πεδίο θα εξετάζονται οι υποψήφιοι που θέλουν να μπουν σε αυτές τις τρεις σχολές; Για ποιες Πανελλήνιες Εξετάσεις μιλάμε; Πότε θα ισχύσει; Φέτος; Του χρόνου; Όλα στον αέρα, κυρίες και κύριοι συνάδελφοι. Και σε αυτά, δεν πρέπει να μας απαντήσετε μόνο εσείς, αλλά και το Υπουργείο Παιδείας. </w:t>
      </w:r>
    </w:p>
    <w:p w14:paraId="7E821D62" w14:textId="77777777" w:rsidR="00AB6C9A" w:rsidRDefault="00F80A0E">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E821D63" w14:textId="77777777" w:rsidR="00AB6C9A" w:rsidRDefault="00F80A0E">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Ολοκληρώστε, κύριε Κατσαφάδο. </w:t>
      </w:r>
    </w:p>
    <w:p w14:paraId="7E821D64" w14:textId="77777777" w:rsidR="00AB6C9A" w:rsidRDefault="00F80A0E">
      <w:pPr>
        <w:spacing w:after="0" w:line="600" w:lineRule="auto"/>
        <w:ind w:firstLine="720"/>
        <w:jc w:val="both"/>
        <w:rPr>
          <w:rFonts w:eastAsia="Times New Roman"/>
          <w:szCs w:val="24"/>
        </w:rPr>
      </w:pPr>
      <w:r>
        <w:rPr>
          <w:rFonts w:eastAsia="Times New Roman"/>
          <w:b/>
          <w:szCs w:val="24"/>
        </w:rPr>
        <w:t>ΚΩΝΣΤΑΝΤΙΝΟΣ ΚΑΤΣΑΦΑΔΟΣ:</w:t>
      </w:r>
      <w:r>
        <w:rPr>
          <w:rFonts w:eastAsia="Times New Roman"/>
          <w:szCs w:val="24"/>
        </w:rPr>
        <w:t xml:space="preserve"> Θα ήθελα την ανοχή σας, κύριε Πρόεδρε.   </w:t>
      </w:r>
    </w:p>
    <w:p w14:paraId="7E821D65" w14:textId="77777777" w:rsidR="00AB6C9A" w:rsidRDefault="00F80A0E">
      <w:pPr>
        <w:spacing w:after="0" w:line="600" w:lineRule="auto"/>
        <w:ind w:firstLine="720"/>
        <w:jc w:val="both"/>
        <w:rPr>
          <w:rFonts w:eastAsia="Times New Roman"/>
          <w:szCs w:val="24"/>
        </w:rPr>
      </w:pPr>
      <w:r>
        <w:rPr>
          <w:rFonts w:eastAsia="Times New Roman"/>
          <w:szCs w:val="24"/>
        </w:rPr>
        <w:t xml:space="preserve">Κάτι ακόμα πολύ σημαντικό είναι ότι με το σύστημα το οποίο θέλετε να υιοθετήσετε, αποκλείετε τη στελέχωση του Λιμενικού Σώματος με στελέχη που έχουν πτυχία, μεταπτυχιακούς τίτλους κι από τις σχολές της Ακαδημίας του Εμπορικού Ναυτικού. Ξέρετε πόσο χρήσιμοι είναι αυτοί; Ξέρετε πόσο βοήθησαν στη λειτουργία του Λιμενικού Σώματος όλα αυτά τα άξια στελέχη, που κάτω από αυτές τις δύσκολες συνθήκες δίνουν τη μάχη τους για να υπερασπιστούν τα συμφέροντα της πατρίδας; </w:t>
      </w:r>
    </w:p>
    <w:p w14:paraId="7E821D66" w14:textId="77777777" w:rsidR="00AB6C9A" w:rsidRDefault="00F80A0E">
      <w:pPr>
        <w:spacing w:after="0" w:line="600" w:lineRule="auto"/>
        <w:ind w:firstLine="720"/>
        <w:jc w:val="both"/>
        <w:rPr>
          <w:rFonts w:eastAsia="Times New Roman"/>
          <w:szCs w:val="24"/>
        </w:rPr>
      </w:pPr>
      <w:r>
        <w:rPr>
          <w:rFonts w:eastAsia="Times New Roman"/>
          <w:szCs w:val="24"/>
        </w:rPr>
        <w:t xml:space="preserve">Δυστυχώς δεν μου επιτρέπεται γιατί έχω καταχραστεί και τον χρόνο, κύριε Πρόεδρε, αλλά θα ήθελα να δώσω μία απάντηση σε ό,τι έχει να κάνει με το άρθρο το οποίο φέρνει η Κυβέρνηση, ότι για νησιά και δήμους κάτω από πέντε χιλιάδες κατοίκους θα μπορούν να κάνουν συμβάσεις μεταξύ του Υπουργείου και του δήμου, για να μπορέσουν να έχουν ακτοπλοϊκή συγκοινωνία. </w:t>
      </w:r>
    </w:p>
    <w:p w14:paraId="7E821D67" w14:textId="77777777" w:rsidR="00AB6C9A" w:rsidRDefault="00F80A0E">
      <w:pPr>
        <w:spacing w:after="0" w:line="600" w:lineRule="auto"/>
        <w:ind w:firstLine="720"/>
        <w:jc w:val="both"/>
        <w:rPr>
          <w:rFonts w:eastAsia="Times New Roman"/>
          <w:szCs w:val="24"/>
        </w:rPr>
      </w:pPr>
      <w:r>
        <w:rPr>
          <w:rFonts w:eastAsia="Times New Roman"/>
          <w:szCs w:val="24"/>
        </w:rPr>
        <w:t xml:space="preserve">Πώς θα γίνει αυτό, κύριε Υπουργέ; Θα τους δώσετε καράβια; Έχουν την οικονομική δυνατότητα οι δήμοι; Κάθεστε και λέτε και επαίρεστε και πανηγυρίζετε. Έτσι ο κ. Σαντορινιός πριν από λίγο. Θυμάστε τι τύχη είχαν οι εταιρείες λαϊκή βάσης; Κάθεστε και λέτε και επαίρεστε και πανηγυρίζετε και λέτε ότι πλέον δεν υπάρχουν προβλήματα στην ακτοπλοϊκή σύνδεση. Δεν ξέρω τι γίνεται στα απομακρυσμένα νησιά. Θα σας πω ότι έχετε καταντήσει τον Σαρωνικό άγονη γραμμή. Δύο εβδομάδες τώρα στα Μέθανα δεν έχει καράβι, κύριε Υπουργέ. Κι αυτό είναι δική σας επιτυχία.  </w:t>
      </w:r>
    </w:p>
    <w:p w14:paraId="7E821D68" w14:textId="77777777" w:rsidR="00AB6C9A" w:rsidRDefault="00F80A0E">
      <w:pPr>
        <w:spacing w:after="0" w:line="600" w:lineRule="auto"/>
        <w:ind w:firstLine="720"/>
        <w:jc w:val="both"/>
        <w:rPr>
          <w:rFonts w:eastAsia="Times New Roman"/>
          <w:szCs w:val="24"/>
        </w:rPr>
      </w:pPr>
      <w:r>
        <w:rPr>
          <w:rFonts w:eastAsia="Times New Roman"/>
          <w:szCs w:val="24"/>
        </w:rPr>
        <w:t xml:space="preserve">Είπατε για τα Κύθηρα και θα έπρεπε να ρωτήσετε τους </w:t>
      </w:r>
      <w:proofErr w:type="spellStart"/>
      <w:r>
        <w:rPr>
          <w:rFonts w:eastAsia="Times New Roman"/>
          <w:szCs w:val="24"/>
        </w:rPr>
        <w:t>Τσιριγώτες</w:t>
      </w:r>
      <w:proofErr w:type="spellEnd"/>
      <w:r>
        <w:rPr>
          <w:rFonts w:eastAsia="Times New Roman"/>
          <w:szCs w:val="24"/>
        </w:rPr>
        <w:t xml:space="preserve"> και τις </w:t>
      </w:r>
      <w:proofErr w:type="spellStart"/>
      <w:r>
        <w:rPr>
          <w:rFonts w:eastAsia="Times New Roman"/>
          <w:szCs w:val="24"/>
        </w:rPr>
        <w:t>Τσιριγώτισσες</w:t>
      </w:r>
      <w:proofErr w:type="spellEnd"/>
      <w:r>
        <w:rPr>
          <w:rFonts w:eastAsia="Times New Roman"/>
          <w:szCs w:val="24"/>
        </w:rPr>
        <w:t xml:space="preserve">. Εδώ είναι ο κ. </w:t>
      </w:r>
      <w:proofErr w:type="spellStart"/>
      <w:r>
        <w:rPr>
          <w:rFonts w:eastAsia="Times New Roman"/>
          <w:szCs w:val="24"/>
        </w:rPr>
        <w:t>Δρίτσας</w:t>
      </w:r>
      <w:proofErr w:type="spellEnd"/>
      <w:r>
        <w:rPr>
          <w:rFonts w:eastAsia="Times New Roman"/>
          <w:szCs w:val="24"/>
        </w:rPr>
        <w:t xml:space="preserve">, τόσα χρόνια κοινοβουλευτική δραστηριότητα. Να μας πείτε, κύριε </w:t>
      </w:r>
      <w:proofErr w:type="spellStart"/>
      <w:r>
        <w:rPr>
          <w:rFonts w:eastAsia="Times New Roman"/>
          <w:szCs w:val="24"/>
        </w:rPr>
        <w:t>Δρίτσα</w:t>
      </w:r>
      <w:proofErr w:type="spellEnd"/>
      <w:r>
        <w:rPr>
          <w:rFonts w:eastAsia="Times New Roman"/>
          <w:szCs w:val="24"/>
        </w:rPr>
        <w:t xml:space="preserve">, ποιο καλοκαίρι τα Κύθηρα δεν είχαν καράβι.    </w:t>
      </w:r>
    </w:p>
    <w:p w14:paraId="7E821D69" w14:textId="77777777" w:rsidR="00AB6C9A" w:rsidRDefault="00F80A0E">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Δεν θα κάνετε και διάλογο κιόλας τέτοια ώρα. </w:t>
      </w:r>
    </w:p>
    <w:p w14:paraId="7E821D6A" w14:textId="77777777" w:rsidR="00AB6C9A" w:rsidRDefault="00F80A0E">
      <w:pPr>
        <w:spacing w:after="0" w:line="600" w:lineRule="auto"/>
        <w:ind w:firstLine="720"/>
        <w:jc w:val="both"/>
        <w:rPr>
          <w:rFonts w:eastAsia="Times New Roman"/>
          <w:szCs w:val="24"/>
        </w:rPr>
      </w:pPr>
      <w:r>
        <w:rPr>
          <w:rFonts w:eastAsia="Times New Roman"/>
          <w:b/>
          <w:szCs w:val="24"/>
        </w:rPr>
        <w:t xml:space="preserve">ΚΩΝΣΤΑΝΤΙΝΟΣ ΚΑΤΣΑΦΑΔΟΣ: </w:t>
      </w:r>
      <w:r>
        <w:rPr>
          <w:rFonts w:eastAsia="Times New Roman"/>
          <w:szCs w:val="24"/>
        </w:rPr>
        <w:t xml:space="preserve">Αυτή είναι η πραγματικότητα κι όσο και να θέλετε να την αποφύγετε, δεν θα μπορέσετε. Θα την αντιμετωπίσετε. </w:t>
      </w:r>
    </w:p>
    <w:p w14:paraId="7E821D6B" w14:textId="77777777" w:rsidR="00AB6C9A" w:rsidRDefault="00F80A0E">
      <w:pPr>
        <w:spacing w:after="0" w:line="600" w:lineRule="auto"/>
        <w:ind w:firstLine="720"/>
        <w:jc w:val="both"/>
        <w:rPr>
          <w:rFonts w:eastAsia="Times New Roman"/>
          <w:szCs w:val="24"/>
        </w:rPr>
      </w:pPr>
      <w:r>
        <w:rPr>
          <w:rFonts w:eastAsia="Times New Roman"/>
          <w:szCs w:val="24"/>
        </w:rPr>
        <w:t xml:space="preserve">Σας ευχαριστώ πολύ. </w:t>
      </w:r>
    </w:p>
    <w:p w14:paraId="7E821D6C" w14:textId="77777777" w:rsidR="00AB6C9A" w:rsidRDefault="00F80A0E">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E821D6D" w14:textId="77777777" w:rsidR="00AB6C9A" w:rsidRDefault="00F80A0E">
      <w:pPr>
        <w:spacing w:after="0"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Να ρωτήσετε τι είπε προχθές ο δήμαρχος σε ανοιχτή εκδήλωση!</w:t>
      </w:r>
    </w:p>
    <w:p w14:paraId="7E821D6E" w14:textId="77777777" w:rsidR="00AB6C9A" w:rsidRDefault="00F80A0E">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Μέχρι να έρθει στο Βήμα ο Κοινοβουλευτικός Εκπρόσωπος της Ένωσης Κεντρώων, κ. </w:t>
      </w:r>
      <w:proofErr w:type="spellStart"/>
      <w:r>
        <w:rPr>
          <w:rFonts w:eastAsia="Times New Roman"/>
          <w:szCs w:val="24"/>
        </w:rPr>
        <w:t>Καβαδέλλας</w:t>
      </w:r>
      <w:proofErr w:type="spellEnd"/>
      <w:r>
        <w:rPr>
          <w:rFonts w:eastAsia="Times New Roman"/>
          <w:szCs w:val="24"/>
        </w:rPr>
        <w:t xml:space="preserve">, θα ήθελα να κάνω μία ανακοίνωση προς το Σώμα.  </w:t>
      </w:r>
    </w:p>
    <w:p w14:paraId="7E821D6F" w14:textId="77777777" w:rsidR="00AB6C9A" w:rsidRDefault="00F80A0E">
      <w:pPr>
        <w:spacing w:after="0" w:line="600" w:lineRule="auto"/>
        <w:ind w:firstLine="720"/>
        <w:jc w:val="both"/>
        <w:rPr>
          <w:rFonts w:eastAsia="Times New Roman"/>
          <w:szCs w:val="24"/>
        </w:rPr>
      </w:pPr>
      <w:r>
        <w:rPr>
          <w:rFonts w:eastAsia="Times New Roman"/>
          <w:szCs w:val="24"/>
        </w:rPr>
        <w:t xml:space="preserve">Οι Διαρκείς Επιτροπές Δημόσιας Διοίκησης, Δημόσιας Τάξης και Δικαιοσύνης και Παραγωγής και Εμπορίου καταθέτουν την έκθεσή τους στο σχέδιο νόμου του Υπουργείου Ψηφιακής πολιτικής, Τηλεπικοινωνιών και Ενημέρωσης: «Ανανέωση-τροποποίηση-κωδικοποίηση της σύμβασης περί παροχής ειδικής άδειας </w:t>
      </w:r>
      <w:proofErr w:type="spellStart"/>
      <w:r>
        <w:rPr>
          <w:rFonts w:eastAsia="Times New Roman"/>
          <w:szCs w:val="24"/>
        </w:rPr>
        <w:t>έκμετάλλευσης</w:t>
      </w:r>
      <w:proofErr w:type="spellEnd"/>
      <w:r>
        <w:rPr>
          <w:rFonts w:eastAsia="Times New Roman"/>
          <w:szCs w:val="24"/>
        </w:rPr>
        <w:t xml:space="preserve"> του αποκλειστικού δικαιώματος του Ελληνικού Δημοσίου στην πρόσβαση και χρήση της ονομαστικής θέσης των 39° ανατολικώς επί της τροχιάς των τεχνητών γεωστατικών δορυφόρων της γης και των συσχετισμών αυτής ραδιοσυχνοτήτων τηλεπικοινωνίας δια της κατασκευής, εκτόξευσης, λειτουργίας και εμπορικής εκμετάλλευσης ενός συστήματος δορυφορικών τηλεπικοινωνιών πανελλήνιας και διασυνοριακής εμβέλειας υπό την επωνυμία ΕΛΛΑΣ </w:t>
      </w:r>
      <w:r>
        <w:rPr>
          <w:rFonts w:eastAsia="Times New Roman"/>
          <w:szCs w:val="24"/>
          <w:lang w:val="en-US"/>
        </w:rPr>
        <w:t>S</w:t>
      </w:r>
      <w:r>
        <w:rPr>
          <w:rFonts w:eastAsia="Times New Roman"/>
          <w:szCs w:val="24"/>
        </w:rPr>
        <w:t>ΑΤ (</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xml:space="preserve">)». </w:t>
      </w:r>
    </w:p>
    <w:p w14:paraId="7E821D70" w14:textId="77777777" w:rsidR="00AB6C9A" w:rsidRDefault="00F80A0E">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Καβαδέλλα</w:t>
      </w:r>
      <w:proofErr w:type="spellEnd"/>
      <w:r>
        <w:rPr>
          <w:rFonts w:eastAsia="Times New Roman"/>
          <w:szCs w:val="24"/>
        </w:rPr>
        <w:t>, έχετε τον λόγο.</w:t>
      </w:r>
    </w:p>
    <w:p w14:paraId="7E821D71"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Ευχαριστώ πολύ, κύριε Πρόεδρε. </w:t>
      </w:r>
    </w:p>
    <w:p w14:paraId="7E821D72" w14:textId="77777777" w:rsidR="00AB6C9A" w:rsidRDefault="00F80A0E">
      <w:pPr>
        <w:spacing w:after="0" w:line="600" w:lineRule="auto"/>
        <w:ind w:firstLine="720"/>
        <w:jc w:val="both"/>
        <w:rPr>
          <w:rFonts w:eastAsia="Times New Roman"/>
          <w:szCs w:val="24"/>
        </w:rPr>
      </w:pPr>
      <w:r>
        <w:rPr>
          <w:rFonts w:eastAsia="Times New Roman"/>
          <w:szCs w:val="24"/>
        </w:rPr>
        <w:t xml:space="preserve">Άκουσα τους ομιλητές της Νέας Δημοκρατίας να ψέγουν τον κύριο Υπουργό, να ψέγουν την Κυβέρνηση. Θα ήθελα να ρωτήσω. Αυτό το καράβι, ξαφνικά γέρασε; Θα μπορούσατε να είστε εσείς, κύριοι της Νέας Δημοκρατίας, κυβέρνηση και να συμβεί το ίδιο πράγμα. Φταίει το φαύλο κράτος, το οποίο -εσείς και το ΠΑΣΟΚ έχετε κυβερνήσει τόσα χρόνια, περισσότερη ευθύνη, βέβαια, έχει το ΠΑΣΟΚ- έχετε εγκαθιδρύσει. Το καράβι αυτό δεν γέρασε ξαφνικά. </w:t>
      </w:r>
    </w:p>
    <w:p w14:paraId="7E821D73" w14:textId="77777777" w:rsidR="00AB6C9A" w:rsidRDefault="00F80A0E">
      <w:pPr>
        <w:spacing w:after="0" w:line="600" w:lineRule="auto"/>
        <w:ind w:firstLine="720"/>
        <w:jc w:val="both"/>
        <w:rPr>
          <w:rFonts w:eastAsia="Times New Roman"/>
          <w:szCs w:val="24"/>
        </w:rPr>
      </w:pPr>
      <w:r>
        <w:rPr>
          <w:rFonts w:eastAsia="Times New Roman"/>
          <w:szCs w:val="24"/>
        </w:rPr>
        <w:t xml:space="preserve">Θα έπρεπε να ομολογήσουμε ότι όντως έγιναν κάποιες ενέργειες γρήγορες προς αποκατάσταση από τον κύριο Υπουργό. Αυτό πρέπει να του το αναγνωρίζουμε.      </w:t>
      </w:r>
    </w:p>
    <w:p w14:paraId="7E821D7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Εμείς είμαστε κατά της Κυβέρνησης για χίλια δύο λάθη που κάνει. Όμως, αν γίνει κάτι θετικό, γιατί να μην πούμε «μπράβο, προχωράμε»; Εν πάση </w:t>
      </w:r>
      <w:proofErr w:type="spellStart"/>
      <w:r>
        <w:rPr>
          <w:rFonts w:eastAsia="Times New Roman" w:cs="Times New Roman"/>
          <w:szCs w:val="24"/>
        </w:rPr>
        <w:t>περιπτώσει</w:t>
      </w:r>
      <w:proofErr w:type="spellEnd"/>
      <w:r>
        <w:rPr>
          <w:rFonts w:eastAsia="Times New Roman" w:cs="Times New Roman"/>
          <w:szCs w:val="24"/>
        </w:rPr>
        <w:t>, η γνώμη μας είναι ότι καλό είναι να διατηρούμε σε τέτοιες περιπτώσεις χαμηλό τόνο και χαμηλό προφίλ, γιατί αυτά τα προβλήματα χρονίζουν.</w:t>
      </w:r>
    </w:p>
    <w:p w14:paraId="7E821D7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Τώρα να μπω στην ουσία του θέματος, να μπω στο νομοσχέδιο. Αυτό είναι ένα τεράστιο νομοσχέδιο, το οποίο είναι σαν τηλεφωνικός κατάλογος και ήρθε και σήμερα μία τροπολογία, η οποία είναι </w:t>
      </w:r>
      <w:proofErr w:type="spellStart"/>
      <w:r>
        <w:rPr>
          <w:rFonts w:eastAsia="Times New Roman" w:cs="Times New Roman"/>
          <w:szCs w:val="24"/>
        </w:rPr>
        <w:t>εκατόν</w:t>
      </w:r>
      <w:proofErr w:type="spellEnd"/>
      <w:r>
        <w:rPr>
          <w:rFonts w:eastAsia="Times New Roman" w:cs="Times New Roman"/>
          <w:szCs w:val="24"/>
        </w:rPr>
        <w:t xml:space="preserve"> τριάντα σελίδες. Όντως υπάρχει θέμα εδώ. Δεν μπορεί ο Βουλευτής να είναι ενήμερος τι λέει αυτή η τροπολογία, στο περίπου ναι. </w:t>
      </w:r>
    </w:p>
    <w:p w14:paraId="7E821D7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μιλήσω μόνο για τη νησιωτική πολιτική και για τον τουρισμό. Πλήττεται ο τουρισμός περισσότερο και κατ’ επέκταση και οι νησιώτες μας. Οφείλω να ομολογήσω ότι μίλησα προχθές με τον κ. Σαντορινιό και κάπως με καθησύχασε. Όμως, υπάρχουν και πολλά σημεία τα οποία είναι και γκρίζα και μαύρα. </w:t>
      </w:r>
    </w:p>
    <w:p w14:paraId="7E821D7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Ήρθα σ’ επαφή με τον Σύνδεσμο Ιδιοκτητών Τουριστικών Σκαφών, γιατί εμείς έχουμε την κακή τύχη το Αιγαίο να το διαχειριζόμαστε τουριστικά με τους Τούρκους. Τι συμβαίνει; Όταν επιβαρύνουμε τα δικά μας τουριστικά σκάφη, ο τουρίστας προτιμάει να επιβιβαστεί και να αποβιβαστεί από την Τουρκία. Θα φέρω ένα χαρακτηριστικό παράδειγμα: Από ένα τουριστικό σκάφος 55 ποδιών, οκταετίας, στη «</w:t>
      </w:r>
      <w:r>
        <w:rPr>
          <w:rFonts w:eastAsia="Times New Roman" w:cs="Times New Roman"/>
          <w:szCs w:val="24"/>
          <w:lang w:val="en-US"/>
        </w:rPr>
        <w:t>low</w:t>
      </w:r>
      <w:r>
        <w:rPr>
          <w:rFonts w:eastAsia="Times New Roman" w:cs="Times New Roman"/>
          <w:szCs w:val="24"/>
        </w:rPr>
        <w:t xml:space="preserve"> </w:t>
      </w:r>
      <w:r>
        <w:rPr>
          <w:rFonts w:eastAsia="Times New Roman" w:cs="Times New Roman"/>
          <w:szCs w:val="24"/>
          <w:lang w:val="en-US"/>
        </w:rPr>
        <w:t>season</w:t>
      </w:r>
      <w:r>
        <w:rPr>
          <w:rFonts w:eastAsia="Times New Roman" w:cs="Times New Roman"/>
          <w:szCs w:val="24"/>
        </w:rPr>
        <w:t xml:space="preserve">», όταν επιβαίνουν δέκα άτομα -να μην πω τώρα στον ιδιοκτήτη και στους πράκτορες κ.λπ. πόσο πάνε- η Τουρκία θα εισπράξει μαζί με πετρέλαια, μαζί με αεροδρόμια, ταξί κ.λπ. και τον εφοδιασμό του σκάφους 14.150 ευρώ. Αυτό θα πλεύσει προς το Αιγαίο και τα νησιά μας. </w:t>
      </w:r>
    </w:p>
    <w:p w14:paraId="7E821D7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Οι τουρίστες αυτοί, επειδή τα σκάφη αυτά εφοδιάζονται με τρόφιμα -ο σκοπός για τον οποίο κάποιοι δεν πάνε σε ξενοδοχεία είναι να απολαύσουν καλύτερα κάποιες παραλίες που δεν μπορεί να πλησιάσει άλλο μέσο, όπως αυτοκίνητο κ.λπ.- κάνουν κατανάλωση τροφής και ποτών και άλλων ειδών εντός του σκάφους, τα οποία προμηθεύονται από το σημείο το οποίο γίνεται ο απόπλους. </w:t>
      </w:r>
    </w:p>
    <w:p w14:paraId="7E821D7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Τουρκία, λοιπόν, θα εισπράξει 14.150 ευρώ και τα νησιά μας θα εισπράξουν 4.250, δηλαδή η ζημιά είναι 283.000.000 ευρώ. Και, επίσης, το ταξίδι του εκάστοτε επιβάτη θα είναι φθηνότερο κατά 180 ευρώ αν επιβιβαστεί και αποβιβαστεί στην Τουρκία, διότι δεν έχουν ΦΠΑ, δεν έχουν τέλη </w:t>
      </w:r>
      <w:proofErr w:type="spellStart"/>
      <w:r>
        <w:rPr>
          <w:rFonts w:eastAsia="Times New Roman" w:cs="Times New Roman"/>
          <w:szCs w:val="24"/>
        </w:rPr>
        <w:t>πλόων</w:t>
      </w:r>
      <w:proofErr w:type="spellEnd"/>
      <w:r>
        <w:rPr>
          <w:rFonts w:eastAsia="Times New Roman" w:cs="Times New Roman"/>
          <w:szCs w:val="24"/>
        </w:rPr>
        <w:t xml:space="preserve"> και κάτι τέτοια αστεία πράγματα, τα οποία η Νέα Δημοκρατία τα σκέφτηκε, ασχέτως αν δεν τα </w:t>
      </w:r>
      <w:proofErr w:type="spellStart"/>
      <w:r>
        <w:rPr>
          <w:rFonts w:eastAsia="Times New Roman" w:cs="Times New Roman"/>
          <w:szCs w:val="24"/>
        </w:rPr>
        <w:t>εφήρμοσε</w:t>
      </w:r>
      <w:proofErr w:type="spellEnd"/>
      <w:r>
        <w:rPr>
          <w:rFonts w:eastAsia="Times New Roman" w:cs="Times New Roman"/>
          <w:szCs w:val="24"/>
        </w:rPr>
        <w:t xml:space="preserve">. Δεν έχει σημασία. Δημιούργησε τις προϋποθέσεις για να κινηθεί κάποια κυβέρνηση αργότερα κατά του τουρισμού μας. </w:t>
      </w:r>
    </w:p>
    <w:p w14:paraId="7E821D7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Αιγαίο και στα νησιά μας υπάρχουν πάρα πολλοί νησιώτες, οι οποίοι δραστηριοποιούνται στον τουρισμό, έχουν μεγάλα καΐκια, παραδοσιακά ξύλινα σκάφη, εκτελούν ημερήσιους πλόες. Ξεκινάνε το πρωί και επισκέπτονται διάφορα μέρη του ίδιου του νησιού τους που είναι τουριστικού ενδιαφέροντος. Επισκέπτονται κόλπους, κολπίσκους, παραλίες, μεταφέρουν αρκετούς τουρίστες, οι οποίοι με ένα μικρό αντάλλαγμα και εισιτήριο επιβαίνουν του σκάφους. Αυτό όσον αφορά τη Μύκονο, τη Σαντορίνη και κάποια άλλα νησιά, θα μπορούσαμε να πούμε ότι είναι αρκετά προσοδοφόρο. </w:t>
      </w:r>
    </w:p>
    <w:p w14:paraId="7E821D7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Όμως, υπάρχουν και μικρά νησάκια, τα οποία έχουν και κάποιες παραλίες που δεν εξυπηρετούνται από μία οδό, που μπορεί να πάει κάποιος με αυτοκίνητο. Εκεί υπάρχουν ταβερνούλες, υπάρχουν διάφορα μικρά μαγαζιά που όταν τα επισκέπτονται με αυτό το τουριστικό βαρκάκι κάποιοι τουρίστες, δίνουν και ζωή, δίνουν και ΦΠΑ, δίνουν και φόρους στη χώρα μας.</w:t>
      </w:r>
    </w:p>
    <w:p w14:paraId="7E821D7C" w14:textId="77777777" w:rsidR="00AB6C9A" w:rsidRDefault="00F80A0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Εγώ δεν μπορώ να καταλάβω γιατί τα βάζετε με τον τουρισμό, που είναι τελικά η ατμομηχανή, θα έλεγα, της οικονομίας στην Ελλάδα, γιατί δεν παράγουμε τίποτα. Ούτε καρφίτσα δεν παράγουμε. Δυστυχώς, φύγαν όλοι.</w:t>
      </w:r>
    </w:p>
    <w:p w14:paraId="7E821D7D" w14:textId="77777777" w:rsidR="00AB6C9A" w:rsidRDefault="00F80A0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Επισκέφθηκα τον Σύνδεσμο Ιδιοκτητών Τουριστικών Επαγγελματικών Σκαφών με αυτά τα επαγγελματικά σκάφη τα οποία νοικιάζουν οι τουρίστες. Αυτός ο σύλλογος έχει περισσότερες από επτακόσιες πενήντα επιχειρήσεις-μέλη και εκεί υπάγονται περίπου τρεις χιλιάδες σκάφη και παραπάνω. Έχει αναδειχθεί το ελληνικό γιοτ, λοιπόν, διότι τώρα αρχίζουν και άλλες αγορές να αναπτύσσονται, όπως είναι η Κροατία, όπως είναι η Μάλτα, όπως είναι η Τουρκία, που είναι ανταγωνιστικότατη δύναμη στον τουρισμό αυτού του είδους. </w:t>
      </w:r>
    </w:p>
    <w:p w14:paraId="7E821D7E" w14:textId="77777777" w:rsidR="00AB6C9A" w:rsidRDefault="00F80A0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Πρέπει να λάβετε </w:t>
      </w:r>
      <w:proofErr w:type="spellStart"/>
      <w:r>
        <w:rPr>
          <w:rFonts w:eastAsia="Times New Roman" w:cs="Times New Roman"/>
          <w:szCs w:val="24"/>
        </w:rPr>
        <w:t>υπ</w:t>
      </w:r>
      <w:r w:rsidRPr="001678C5">
        <w:rPr>
          <w:rFonts w:eastAsia="Times New Roman" w:cs="Times New Roman"/>
          <w:szCs w:val="24"/>
        </w:rPr>
        <w:t>,</w:t>
      </w:r>
      <w:r>
        <w:rPr>
          <w:rFonts w:eastAsia="Times New Roman" w:cs="Times New Roman"/>
          <w:szCs w:val="24"/>
        </w:rPr>
        <w:t>όψιν</w:t>
      </w:r>
      <w:proofErr w:type="spellEnd"/>
      <w:r>
        <w:rPr>
          <w:rFonts w:eastAsia="Times New Roman" w:cs="Times New Roman"/>
          <w:szCs w:val="24"/>
        </w:rPr>
        <w:t xml:space="preserve"> σας ότι κάθε σκάφος αυτού του τύπου είναι ένα εργασιακό κύτταρο, γιατί σε κάθε ναύλωση απασχολούνται από τρία έως δέκα άτομα εν πλω και στην ξηρά, εκτός από τις εργασιακές θέσεις που δημιουργούνται σε περισσότερα από εξήντα επαγγέλματα υποστηρικτικά στη συντήρηση, διαχείριση, ναύλωση, προβολή, προώθηση των δραστηριοτήτων κ.λπ.. Αυτή είναι μία ειδική μελέτη του Πανεπιστημίου Πειραιώς που εκπονήθηκε από το Ναυτικό Επιμελητήριο Ελλάδος. Δεν είναι δικά μου λόγια. Είναι, δηλαδή, μία αλυσίδα και πρέπει να το προσέξουμε αυτό. Ο τουρισμός μάς έχει μείνει. Τα καράβια έχουν μια ιδιότητα που δεν έχει ένα ξενοδοχείο. Αλλάζουν σημαία εν πλω και η Τουρκία κλείνει το μάτι. Έχουν πάει ήδη εκεί πολλές χιλιάδες σκάφη μας και θα πάνε και τα υπόλοιπα και θα κοιτάμε. Έχουν αδειάσει οι μαρίνες. Πρέπει να κάνουμε κάτι, λοιπόν, πριν να είναι αργά. Έχουμε καταθέσει τις θέσεις μας σ’ αυτό. </w:t>
      </w:r>
    </w:p>
    <w:p w14:paraId="7E821D7F" w14:textId="77777777" w:rsidR="00AB6C9A" w:rsidRDefault="00F80A0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Υπάρχει το άρθρο 86. Δεν ξέρω αν έχει αλλάξει τώρα. Μιλάω για το παλιό άρθρο 86, «Τέλος Πλοίων Αναψυχής και </w:t>
      </w:r>
      <w:proofErr w:type="spellStart"/>
      <w:r>
        <w:rPr>
          <w:rFonts w:eastAsia="Times New Roman" w:cs="Times New Roman"/>
          <w:szCs w:val="24"/>
        </w:rPr>
        <w:t>Ημεροπλοίων</w:t>
      </w:r>
      <w:proofErr w:type="spellEnd"/>
      <w:r>
        <w:rPr>
          <w:rFonts w:eastAsia="Times New Roman" w:cs="Times New Roman"/>
          <w:szCs w:val="24"/>
        </w:rPr>
        <w:t xml:space="preserve">», το οποίο σκέφτηκε η Νέα Δημοκρατία. Από αυτό το τέλος πρέπει να εξαιρέσετε τα επαγγελματικά σκάφη. Η Τουρκία δεν έχει τέλη. Η Μάλτα δεν έχει τέλη. Κανείς δεν έχει τέλη. Τα πλοία αυτά φέρνουν συνάλλαγμα. Όταν δεν είναι ανταγωνιστικός ο Έλληνας πλοιοκτήτης, σας είπα ότι θα πάρουν από την Τουρκία το σκάφος, θα πάνε στο Αιγαίο, θα πάνε στο σουπερμάρκετ στην Τουρκία, θα ακουμπήσουν τα λεφτά τους, θα πάνε στο αεροδρόμιο στην Τουρκία, θα πληρώσουν τους φόρους αεροδρομίου, το ταξί, το ένα, το άλλο, θα γυρίσουν στην πόλη, εκεί θα χαλάσουν τα χρήματά τους, στα πετρέλαια από εκεί, στα νερά από εκεί, το ναύλο του σκάφους από εκεί. Στην Τουρκία 14.150, στα νησιά στην Ελλάδα 4.200. </w:t>
      </w:r>
    </w:p>
    <w:p w14:paraId="7E821D80" w14:textId="77777777" w:rsidR="00AB6C9A" w:rsidRDefault="00F80A0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Αυτά τα πλοία, λοιπόν, φέρνουν συνάλλαγμα στην Ελλάδα και πρέπει να είναι ανταγωνιστικά. Αν δεν είναι ανταγωνιστικά, δεν κάνουμε τίποτα. </w:t>
      </w:r>
    </w:p>
    <w:p w14:paraId="7E821D81" w14:textId="77777777" w:rsidR="00AB6C9A" w:rsidRDefault="00F80A0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τέλος των </w:t>
      </w:r>
      <w:proofErr w:type="spellStart"/>
      <w:r>
        <w:rPr>
          <w:rFonts w:eastAsia="Times New Roman" w:cs="Times New Roman"/>
          <w:szCs w:val="24"/>
        </w:rPr>
        <w:t>πλόων</w:t>
      </w:r>
      <w:proofErr w:type="spellEnd"/>
      <w:r>
        <w:rPr>
          <w:rFonts w:eastAsia="Times New Roman" w:cs="Times New Roman"/>
          <w:szCs w:val="24"/>
        </w:rPr>
        <w:t>, εάν τέλος πάντων θέλετε να το εφαρμόσετε, για μένα είναι λάθος, γιατί είναι ψίχουλα αυτά που θα πάρετε μπροστά στο όφελος που θα έχει η πατρίδα μας σε περίπτωση που έρθουν περισσότεροι τουρίστες και επιβαίνουν από κάποιο μέρος στην Ελλάδα.</w:t>
      </w:r>
    </w:p>
    <w:p w14:paraId="7E821D82" w14:textId="77777777" w:rsidR="00AB6C9A" w:rsidRDefault="00F80A0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Πρέπει να λάβετε </w:t>
      </w:r>
      <w:proofErr w:type="spellStart"/>
      <w:r>
        <w:rPr>
          <w:rFonts w:eastAsia="Times New Roman" w:cs="Times New Roman"/>
          <w:szCs w:val="24"/>
        </w:rPr>
        <w:t>υπ΄όψιν</w:t>
      </w:r>
      <w:proofErr w:type="spellEnd"/>
      <w:r>
        <w:rPr>
          <w:rFonts w:eastAsia="Times New Roman" w:cs="Times New Roman"/>
          <w:szCs w:val="24"/>
        </w:rPr>
        <w:t xml:space="preserve"> σας και την ηλικία ενός σκάφους. Ένα καινούργιο σκάφος μπορεί να πληρώσει ένα τέτοιο τέλος. Ένα παλιό σκάφος, όμως; Ο πλοιοκτήτης παλεύει με χίλια δυο πράγματα και πολλές φορές είναι και ασύμφορο. Ίσως περισσότερο η αγάπη του πλοιοκτήτη είναι αυτή που διατηρεί το σκάφος, αλλά όταν επιβαρύνουμε το παλιό με το καινούργιο, το πολυτελές με το ξύλινο με την ίδια λογική και με τον ίδιο συντελεστή, ασφαλώς αδικούμε το ένα από τα δύο. Πρέπει να έχετε υπ’ </w:t>
      </w:r>
      <w:proofErr w:type="spellStart"/>
      <w:r>
        <w:rPr>
          <w:rFonts w:eastAsia="Times New Roman" w:cs="Times New Roman"/>
          <w:szCs w:val="24"/>
        </w:rPr>
        <w:t>όψιν</w:t>
      </w:r>
      <w:proofErr w:type="spellEnd"/>
      <w:r>
        <w:rPr>
          <w:rFonts w:eastAsia="Times New Roman" w:cs="Times New Roman"/>
          <w:szCs w:val="24"/>
        </w:rPr>
        <w:t xml:space="preserve"> σας ότι τα παλιά σκάφη έχουν λιγότερες ημέρες ναύλωσης και χαμηλότερες τιμές. Επίσης έχουν ακριβότερα επισκευαστικά τέλη. </w:t>
      </w:r>
    </w:p>
    <w:p w14:paraId="7E821D83" w14:textId="77777777" w:rsidR="00AB6C9A" w:rsidRDefault="00F80A0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Κατ’ εμάς, λοιπόν, πρέπει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ο χρόνος και να μην χρεώνετε τη χειμερινή συντήρηση που είναι έξω, στην ξηρά. Δεν εκτελούν τότε πλόες. </w:t>
      </w:r>
    </w:p>
    <w:p w14:paraId="7E821D84" w14:textId="77777777" w:rsidR="00AB6C9A" w:rsidRDefault="00F80A0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Επίσης, αυξάνεται υπέρογκα το τέλος </w:t>
      </w:r>
      <w:proofErr w:type="spellStart"/>
      <w:r>
        <w:rPr>
          <w:rFonts w:eastAsia="Times New Roman" w:cs="Times New Roman"/>
          <w:szCs w:val="24"/>
        </w:rPr>
        <w:t>πλόων</w:t>
      </w:r>
      <w:proofErr w:type="spellEnd"/>
      <w:r>
        <w:rPr>
          <w:rFonts w:eastAsia="Times New Roman" w:cs="Times New Roman"/>
          <w:szCs w:val="24"/>
        </w:rPr>
        <w:t xml:space="preserve"> για τα σκάφη άνω των δώδεκα μέτρων. Σε σχέση με το ισχύον καθεστώς, αύξηση 44% έως 55%. </w:t>
      </w:r>
    </w:p>
    <w:p w14:paraId="7E821D85" w14:textId="77777777" w:rsidR="00AB6C9A" w:rsidRDefault="00F80A0E">
      <w:pPr>
        <w:spacing w:after="0" w:line="600" w:lineRule="auto"/>
        <w:jc w:val="both"/>
        <w:rPr>
          <w:rFonts w:eastAsia="Times New Roman" w:cs="Times New Roman"/>
          <w:szCs w:val="24"/>
        </w:rPr>
      </w:pPr>
      <w:r>
        <w:rPr>
          <w:rFonts w:eastAsia="Times New Roman" w:cs="Times New Roman"/>
          <w:szCs w:val="24"/>
        </w:rPr>
        <w:t xml:space="preserve">Το κόστος τέλους, </w:t>
      </w:r>
      <w:r>
        <w:rPr>
          <w:rFonts w:eastAsia="Times New Roman" w:cs="Times New Roman"/>
          <w:bCs/>
          <w:shd w:val="clear" w:color="auto" w:fill="FFFFFF"/>
        </w:rPr>
        <w:t xml:space="preserve">επίσης, </w:t>
      </w:r>
      <w:r>
        <w:rPr>
          <w:rFonts w:eastAsia="Times New Roman" w:cs="Times New Roman"/>
          <w:szCs w:val="24"/>
        </w:rPr>
        <w:t xml:space="preserve">αυξάνεται από τα δώδεκα μέχρι τα δεκατρία μέτρα κατά 136,36%. Μειώνεται πλήρως αντιπαραγωγικά και </w:t>
      </w:r>
      <w:proofErr w:type="spellStart"/>
      <w:r>
        <w:rPr>
          <w:rFonts w:eastAsia="Times New Roman" w:cs="Times New Roman"/>
          <w:szCs w:val="24"/>
        </w:rPr>
        <w:t>αντιεπενδυτικά</w:t>
      </w:r>
      <w:proofErr w:type="spellEnd"/>
      <w:r>
        <w:rPr>
          <w:rFonts w:eastAsia="Times New Roman" w:cs="Times New Roman"/>
          <w:szCs w:val="24"/>
        </w:rPr>
        <w:t xml:space="preserve"> η έκπτωση στα επαγγελματικά σκάφη από 50% σε 25% και θα ακολουθήσουν και οι μαρίνες. Θα θέλουν και αυτές το ίδιο. </w:t>
      </w:r>
    </w:p>
    <w:p w14:paraId="7E821D8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E821D8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Δεν θα σας φάω τον χρόνο. Θα μπορούσα να πω πολλά.</w:t>
      </w:r>
    </w:p>
    <w:p w14:paraId="7E821D8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Πρέπει όλοι να καταβάλουμε προσπάθειες ώστε όποιες επιχειρήσεις έχουν περισσότερη δουλειά να κάνουν και περισσότερους τζίρους και να αποδώσουν και περισσότερο ΦΠΑ στο δημόσιο. </w:t>
      </w:r>
    </w:p>
    <w:p w14:paraId="7E821D89" w14:textId="77777777" w:rsidR="00AB6C9A" w:rsidRDefault="00F80A0E">
      <w:pPr>
        <w:spacing w:after="0" w:line="600" w:lineRule="auto"/>
        <w:ind w:firstLine="720"/>
        <w:jc w:val="both"/>
        <w:rPr>
          <w:rFonts w:eastAsia="Times New Roman" w:cs="Times New Roman"/>
          <w:szCs w:val="24"/>
        </w:rPr>
      </w:pPr>
      <w:r>
        <w:rPr>
          <w:rFonts w:eastAsia="Times New Roman" w:cs="Times New Roman"/>
          <w:bCs/>
          <w:shd w:val="clear" w:color="auto" w:fill="FFFFFF"/>
        </w:rPr>
        <w:t>Επίσης,</w:t>
      </w:r>
      <w:r>
        <w:rPr>
          <w:rFonts w:eastAsia="Times New Roman" w:cs="Times New Roman"/>
          <w:szCs w:val="24"/>
        </w:rPr>
        <w:t xml:space="preserve"> υπάρχει κάτι το οποίο δεν καταλαβαίνω: Επιτρέπεται </w:t>
      </w:r>
      <w:r>
        <w:rPr>
          <w:rFonts w:eastAsia="Times New Roman"/>
          <w:bCs/>
          <w:shd w:val="clear" w:color="auto" w:fill="FFFFFF"/>
        </w:rPr>
        <w:t>μία</w:t>
      </w:r>
      <w:r>
        <w:rPr>
          <w:rFonts w:eastAsia="Times New Roman" w:cs="Times New Roman"/>
          <w:szCs w:val="24"/>
        </w:rPr>
        <w:t xml:space="preserve"> μόνο ναύλωση την ημέρα. Γιατί σας πειράζει αυτό; Σας πειράζει να κάνει άλλον έναν κύκλο; Εσείς θα εισπράξετε τον ΦΠΑ. </w:t>
      </w:r>
      <w:r>
        <w:rPr>
          <w:rFonts w:eastAsia="Times New Roman" w:cs="Times New Roman"/>
          <w:bCs/>
          <w:shd w:val="clear" w:color="auto" w:fill="FFFFFF"/>
        </w:rPr>
        <w:t>Γιατί</w:t>
      </w:r>
      <w:r>
        <w:rPr>
          <w:rFonts w:eastAsia="Times New Roman" w:cs="Times New Roman"/>
          <w:szCs w:val="24"/>
        </w:rPr>
        <w:t xml:space="preserve"> να κάνει μόνο </w:t>
      </w:r>
      <w:r>
        <w:rPr>
          <w:rFonts w:eastAsia="Times New Roman"/>
          <w:bCs/>
          <w:shd w:val="clear" w:color="auto" w:fill="FFFFFF"/>
        </w:rPr>
        <w:t>μία</w:t>
      </w:r>
      <w:r>
        <w:rPr>
          <w:rFonts w:eastAsia="Times New Roman" w:cs="Times New Roman"/>
          <w:szCs w:val="24"/>
        </w:rPr>
        <w:t xml:space="preserve"> ναύλωση; Να μπορεί να κάνει πέντε ναυλώσεις την ημέρα, τρεις, όσες θέλετε, αλλά να υπολογίζεται </w:t>
      </w:r>
      <w:r>
        <w:rPr>
          <w:rFonts w:eastAsia="Times New Roman"/>
          <w:bCs/>
          <w:shd w:val="clear" w:color="auto" w:fill="FFFFFF"/>
        </w:rPr>
        <w:t>μία</w:t>
      </w:r>
      <w:r>
        <w:rPr>
          <w:rFonts w:eastAsia="Times New Roman" w:cs="Times New Roman"/>
          <w:szCs w:val="24"/>
        </w:rPr>
        <w:t xml:space="preserve"> ημέρα ναύλου. Δεν </w:t>
      </w:r>
      <w:r>
        <w:rPr>
          <w:rFonts w:eastAsia="Times New Roman"/>
          <w:bCs/>
        </w:rPr>
        <w:t>είναι</w:t>
      </w:r>
      <w:r>
        <w:rPr>
          <w:rFonts w:eastAsia="Times New Roman" w:cs="Times New Roman"/>
          <w:szCs w:val="24"/>
        </w:rPr>
        <w:t xml:space="preserve"> άσχημο αυτό. «Κάνε είκοσι πέντε ναυλώσεις, φέρε μου ΦΠΑ να βάλω στην τσέπη, αλλά εγώ σου υπολογίζω </w:t>
      </w:r>
      <w:r>
        <w:rPr>
          <w:rFonts w:eastAsia="Times New Roman"/>
          <w:bCs/>
          <w:shd w:val="clear" w:color="auto" w:fill="FFFFFF"/>
        </w:rPr>
        <w:t>μία</w:t>
      </w:r>
      <w:r>
        <w:rPr>
          <w:rFonts w:eastAsia="Times New Roman" w:cs="Times New Roman"/>
          <w:szCs w:val="24"/>
        </w:rPr>
        <w:t xml:space="preserve"> ημέρα ναύλου». Αυτό </w:t>
      </w:r>
      <w:r>
        <w:rPr>
          <w:rFonts w:eastAsia="Times New Roman"/>
          <w:bCs/>
        </w:rPr>
        <w:t>είναι</w:t>
      </w:r>
      <w:r>
        <w:rPr>
          <w:rFonts w:eastAsia="Times New Roman" w:cs="Times New Roman"/>
          <w:szCs w:val="24"/>
        </w:rPr>
        <w:t xml:space="preserve"> λογικό. </w:t>
      </w:r>
    </w:p>
    <w:p w14:paraId="7E821D8A" w14:textId="77777777" w:rsidR="00AB6C9A" w:rsidRDefault="00F80A0E">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Επίσης </w:t>
      </w:r>
      <w:r>
        <w:rPr>
          <w:rFonts w:eastAsia="Times New Roman" w:cs="Times New Roman"/>
          <w:szCs w:val="24"/>
        </w:rPr>
        <w:t xml:space="preserve">αυτό με το ανώτατο επιτρεπόμενο όριο στα δώδεκα άτομα πρέπει να το κάνουμε είκοσι πέντε. Πρέπει να βοηθήσουμε τον τουρισμό. Διαφορετικά δεν </w:t>
      </w:r>
      <w:r>
        <w:rPr>
          <w:rFonts w:eastAsia="Times New Roman"/>
          <w:bCs/>
        </w:rPr>
        <w:t>έχει</w:t>
      </w:r>
      <w:r>
        <w:rPr>
          <w:rFonts w:eastAsia="Times New Roman" w:cs="Times New Roman"/>
          <w:szCs w:val="24"/>
        </w:rPr>
        <w:t xml:space="preserve"> νόημα. </w:t>
      </w:r>
    </w:p>
    <w:p w14:paraId="7E821D8B" w14:textId="77777777" w:rsidR="00AB6C9A" w:rsidRDefault="00F80A0E">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Επίσης </w:t>
      </w:r>
      <w:r>
        <w:rPr>
          <w:rFonts w:eastAsia="Times New Roman" w:cs="Times New Roman"/>
          <w:szCs w:val="24"/>
        </w:rPr>
        <w:t xml:space="preserve">υπάρχει και κάτι άλλο όσον αφορά τα ναύλα. </w:t>
      </w:r>
      <w:r>
        <w:rPr>
          <w:rFonts w:eastAsia="Times New Roman" w:cs="Times New Roman"/>
          <w:bCs/>
          <w:shd w:val="clear" w:color="auto" w:fill="FFFFFF"/>
        </w:rPr>
        <w:t>Υπάρχουν</w:t>
      </w:r>
      <w:r>
        <w:rPr>
          <w:rFonts w:eastAsia="Times New Roman" w:cs="Times New Roman"/>
          <w:szCs w:val="24"/>
        </w:rPr>
        <w:t xml:space="preserve"> κάτι </w:t>
      </w:r>
      <w:proofErr w:type="spellStart"/>
      <w:r>
        <w:rPr>
          <w:rFonts w:eastAsia="Times New Roman" w:cs="Times New Roman"/>
          <w:szCs w:val="24"/>
        </w:rPr>
        <w:t>σκαφάκια</w:t>
      </w:r>
      <w:proofErr w:type="spellEnd"/>
      <w:r>
        <w:rPr>
          <w:rFonts w:eastAsia="Times New Roman" w:cs="Times New Roman"/>
          <w:szCs w:val="24"/>
        </w:rPr>
        <w:t xml:space="preserve"> που πάνε στα </w:t>
      </w:r>
      <w:proofErr w:type="spellStart"/>
      <w:r>
        <w:rPr>
          <w:rFonts w:eastAsia="Times New Roman" w:cs="Times New Roman"/>
          <w:szCs w:val="24"/>
        </w:rPr>
        <w:t>Λιχαδονήσια</w:t>
      </w:r>
      <w:proofErr w:type="spellEnd"/>
      <w:r>
        <w:rPr>
          <w:rFonts w:eastAsia="Times New Roman" w:cs="Times New Roman"/>
          <w:szCs w:val="24"/>
        </w:rPr>
        <w:t xml:space="preserve">, παίρνουν δέκα, δεκαπέντε άτομα με 8 ευρώ κόμιστρο τον καθένα, κάνουν δεκαπέντε επισκέψεις την ημέρα κι έτσι επιβιώνουν. Αν αυτούς τους απαγορέψετε πέραν του ενός ναύλου να κάνουν άλλο, με 90 ευρώ πώς θα μπορέσουν να συντηρήσουν τις οικογένειές τους, το σκάφος και το πλήρωμα; </w:t>
      </w:r>
    </w:p>
    <w:p w14:paraId="7E821D8C" w14:textId="77777777" w:rsidR="00AB6C9A" w:rsidRDefault="00F80A0E">
      <w:pPr>
        <w:spacing w:after="0" w:line="600" w:lineRule="auto"/>
        <w:ind w:firstLine="720"/>
        <w:jc w:val="both"/>
        <w:rPr>
          <w:rFonts w:eastAsia="Times New Roman" w:cs="Times New Roman"/>
          <w:szCs w:val="24"/>
        </w:rPr>
      </w:pPr>
      <w:r>
        <w:rPr>
          <w:rFonts w:eastAsia="Times New Roman" w:cs="Times New Roman"/>
          <w:bCs/>
          <w:shd w:val="clear" w:color="auto" w:fill="FFFFFF"/>
        </w:rPr>
        <w:t>Υπάρχουν</w:t>
      </w:r>
      <w:r>
        <w:rPr>
          <w:rFonts w:eastAsia="Times New Roman" w:cs="Times New Roman"/>
          <w:szCs w:val="24"/>
        </w:rPr>
        <w:t xml:space="preserve"> πολλά πράγματα που πρέπει να δείτε εδώ. Εγώ θα επανέλθω με </w:t>
      </w:r>
      <w:r>
        <w:rPr>
          <w:rFonts w:eastAsia="Times New Roman"/>
          <w:bCs/>
          <w:shd w:val="clear" w:color="auto" w:fill="FFFFFF"/>
        </w:rPr>
        <w:t>μία</w:t>
      </w:r>
      <w:r>
        <w:rPr>
          <w:rFonts w:eastAsia="Times New Roman" w:cs="Times New Roman"/>
          <w:szCs w:val="24"/>
        </w:rPr>
        <w:t xml:space="preserve"> ερώτηση αργότερα. </w:t>
      </w:r>
    </w:p>
    <w:p w14:paraId="7E821D8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Νομίζω ότι  το θέμα του τουρισμού και ειδικά των επαγγελματικών σκαφών αναψυχής πρέπει να το δείτε σοβαρά, </w:t>
      </w:r>
      <w:r>
        <w:rPr>
          <w:rFonts w:eastAsia="Times New Roman" w:cs="Times New Roman"/>
          <w:bCs/>
          <w:shd w:val="clear" w:color="auto" w:fill="FFFFFF"/>
        </w:rPr>
        <w:t>γιατί</w:t>
      </w:r>
      <w:r>
        <w:rPr>
          <w:rFonts w:eastAsia="Times New Roman" w:cs="Times New Roman"/>
          <w:szCs w:val="24"/>
        </w:rPr>
        <w:t xml:space="preserve"> πολλοί </w:t>
      </w:r>
      <w:r>
        <w:rPr>
          <w:rFonts w:eastAsia="Times New Roman"/>
          <w:bCs/>
        </w:rPr>
        <w:t>είναι</w:t>
      </w:r>
      <w:r>
        <w:rPr>
          <w:rFonts w:eastAsia="Times New Roman" w:cs="Times New Roman"/>
          <w:szCs w:val="24"/>
        </w:rPr>
        <w:t xml:space="preserve"> έτοιμοι να φύγουν, όπως έγινε παλαιότερα. </w:t>
      </w:r>
    </w:p>
    <w:p w14:paraId="7E821D8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E821D8F" w14:textId="77777777" w:rsidR="00AB6C9A" w:rsidRDefault="00F80A0E">
      <w:pPr>
        <w:spacing w:after="0"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Κι εμείς ευχαριστούμε. </w:t>
      </w:r>
    </w:p>
    <w:p w14:paraId="7E821D90" w14:textId="77777777" w:rsidR="00AB6C9A" w:rsidRDefault="00F80A0E">
      <w:pPr>
        <w:spacing w:after="0" w:line="600" w:lineRule="auto"/>
        <w:ind w:firstLine="720"/>
        <w:jc w:val="both"/>
        <w:rPr>
          <w:rFonts w:eastAsia="Times New Roman" w:cs="Times New Roman"/>
        </w:rPr>
      </w:pPr>
      <w:r>
        <w:rPr>
          <w:rFonts w:eastAsia="Times New Roman" w:cs="Times New Roman"/>
          <w:szCs w:val="24"/>
        </w:rPr>
        <w:t xml:space="preserve">Ο κ. </w:t>
      </w:r>
      <w:proofErr w:type="spellStart"/>
      <w:r>
        <w:rPr>
          <w:rFonts w:eastAsia="Times New Roman" w:cs="Times New Roman"/>
          <w:szCs w:val="24"/>
        </w:rPr>
        <w:t>Δημοσχάκης</w:t>
      </w:r>
      <w:proofErr w:type="spellEnd"/>
      <w:r>
        <w:rPr>
          <w:rFonts w:eastAsia="Times New Roman" w:cs="Times New Roman"/>
          <w:szCs w:val="24"/>
        </w:rPr>
        <w:t xml:space="preserve"> από τη </w:t>
      </w:r>
      <w:r>
        <w:rPr>
          <w:rFonts w:eastAsia="Times New Roman" w:cs="Times New Roman"/>
        </w:rPr>
        <w:t>Νέα Δημοκρατία</w:t>
      </w:r>
      <w:r>
        <w:rPr>
          <w:rFonts w:eastAsia="Times New Roman"/>
          <w:bCs/>
        </w:rPr>
        <w:t xml:space="preserve"> έχει</w:t>
      </w:r>
      <w:r>
        <w:rPr>
          <w:rFonts w:eastAsia="Times New Roman" w:cs="Times New Roman"/>
          <w:szCs w:val="24"/>
        </w:rPr>
        <w:t xml:space="preserve"> τον λόγο</w:t>
      </w:r>
      <w:r>
        <w:rPr>
          <w:rFonts w:eastAsia="Times New Roman" w:cs="Times New Roman"/>
        </w:rPr>
        <w:t>.</w:t>
      </w:r>
    </w:p>
    <w:p w14:paraId="7E821D91" w14:textId="77777777" w:rsidR="00AB6C9A" w:rsidRDefault="00F80A0E">
      <w:pPr>
        <w:spacing w:after="0" w:line="600" w:lineRule="auto"/>
        <w:ind w:firstLine="720"/>
        <w:jc w:val="both"/>
        <w:rPr>
          <w:rFonts w:eastAsia="Times New Roman" w:cs="Times New Roman"/>
        </w:rPr>
      </w:pPr>
      <w:r>
        <w:rPr>
          <w:rFonts w:eastAsia="Times New Roman" w:cs="Times New Roman"/>
          <w:b/>
        </w:rPr>
        <w:t>ΑΝΑΣΤΑΣΙΟΣ ΔΗΜΟΣΧΑΚΗΣ:</w:t>
      </w:r>
      <w:r>
        <w:rPr>
          <w:rFonts w:eastAsia="Times New Roman" w:cs="Times New Roman"/>
        </w:rPr>
        <w:t xml:space="preserve"> Ευχαριστώ, κύριε Πρόεδρε.  </w:t>
      </w:r>
    </w:p>
    <w:p w14:paraId="7E821D92"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Κύριε Υπουργέ, κύριε Υφυπουργέ, για τα θέματα που αναφέρεται ο νόμος </w:t>
      </w:r>
      <w:r>
        <w:rPr>
          <w:rFonts w:eastAsia="Times New Roman"/>
          <w:bCs/>
        </w:rPr>
        <w:t>έχει</w:t>
      </w:r>
      <w:r>
        <w:rPr>
          <w:rFonts w:eastAsia="Times New Roman" w:cs="Times New Roman"/>
        </w:rPr>
        <w:t xml:space="preserve"> τοποθετηθεί διεξοδικώς η Αξιωματική Αντιπολίτευση με τον </w:t>
      </w:r>
      <w:r>
        <w:rPr>
          <w:rFonts w:eastAsia="Times New Roman" w:cs="Times New Roman"/>
          <w:bCs/>
          <w:shd w:val="clear" w:color="auto" w:fill="FFFFFF"/>
        </w:rPr>
        <w:t>Κοινοβουλευτικό της Εκπρόσωπο,</w:t>
      </w:r>
      <w:r>
        <w:rPr>
          <w:rFonts w:eastAsia="Times New Roman" w:cs="Times New Roman"/>
        </w:rPr>
        <w:t xml:space="preserve"> καθώς </w:t>
      </w:r>
      <w:r>
        <w:rPr>
          <w:rFonts w:eastAsia="Times New Roman" w:cs="Times New Roman"/>
          <w:bCs/>
          <w:shd w:val="clear" w:color="auto" w:fill="FFFFFF"/>
        </w:rPr>
        <w:t xml:space="preserve">επίσης και </w:t>
      </w:r>
      <w:r>
        <w:rPr>
          <w:rFonts w:eastAsia="Times New Roman" w:cs="Times New Roman"/>
        </w:rPr>
        <w:t xml:space="preserve">με τον εισηγητή. </w:t>
      </w:r>
    </w:p>
    <w:p w14:paraId="7E821D93"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Όταν είχατε θέσει το παρόν σχέδιο νόμου σε δημόσια διαβούλευση, είχα σταθεί με παρεμβάσεις μου σε δύο θέματα, στην ίδρυση λιμενικής ακαδημίας στην Αλεξανδρούπολη, αλλά και στο ζήτημα των μεταθέσεων και τοποθετήσεων των στελεχών του Λιμενικού Τμήματος Σαμοθράκης. </w:t>
      </w:r>
    </w:p>
    <w:p w14:paraId="7E821D94"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Πρόσφατα, κύριε Υπουργέ, επισκεφτήκατε τον Έβρο στο πλαίσιο του περιφερειακού συνεδρίου για την παραγωγική ανασυγκρότηση. Στη συνάντηση που είχατε με τον δήμαρχο της πόλης της Αλεξανδρούπολης, αλλά και με φορείς της τοπικής αυτοδιοίκησης, σας υπογράμμισαν την πολύπλευρη σημασία που </w:t>
      </w:r>
      <w:r>
        <w:rPr>
          <w:rFonts w:eastAsia="Times New Roman"/>
          <w:bCs/>
        </w:rPr>
        <w:t>έχει</w:t>
      </w:r>
      <w:r>
        <w:rPr>
          <w:rFonts w:eastAsia="Times New Roman" w:cs="Times New Roman"/>
        </w:rPr>
        <w:t xml:space="preserve"> για την περιοχή η ίδρυση της λιμενικής ακαδημίας και των υφισταμένων της σχολών, όπως αναφέρονται στο </w:t>
      </w:r>
      <w:r>
        <w:rPr>
          <w:rFonts w:eastAsia="Times New Roman"/>
        </w:rPr>
        <w:t>άρθρο</w:t>
      </w:r>
      <w:r>
        <w:rPr>
          <w:rFonts w:eastAsia="Times New Roman" w:cs="Times New Roman"/>
        </w:rPr>
        <w:t xml:space="preserve"> 72. Καταθέτω για τα Πρακτικά το αντίστοιχο έγγραφο.</w:t>
      </w:r>
    </w:p>
    <w:p w14:paraId="7E821D95"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Αναστάσιος </w:t>
      </w:r>
      <w:proofErr w:type="spellStart"/>
      <w:r>
        <w:rPr>
          <w:rFonts w:eastAsia="Times New Roman" w:cs="Times New Roman"/>
        </w:rPr>
        <w:t>Δημοσχάκης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E821D96" w14:textId="77777777" w:rsidR="00AB6C9A" w:rsidRDefault="00F80A0E">
      <w:pPr>
        <w:spacing w:after="0" w:line="600" w:lineRule="auto"/>
        <w:ind w:firstLine="720"/>
        <w:jc w:val="both"/>
        <w:rPr>
          <w:rFonts w:eastAsia="Times New Roman"/>
          <w:bCs/>
        </w:rPr>
      </w:pPr>
      <w:r>
        <w:rPr>
          <w:rFonts w:eastAsia="Times New Roman" w:cs="Times New Roman"/>
        </w:rPr>
        <w:t xml:space="preserve">Από τη στιγμή που φέρνετε με σχέδιο νόμου την επέκταση των πανελλαδικών εξετάσεων και για τα στελέχη του Λιμενικού Σώματος, σύμφωνα με το </w:t>
      </w:r>
      <w:r>
        <w:rPr>
          <w:rFonts w:eastAsia="Times New Roman"/>
        </w:rPr>
        <w:t>άρθρο</w:t>
      </w:r>
      <w:r>
        <w:rPr>
          <w:rFonts w:eastAsia="Times New Roman" w:cs="Times New Roman"/>
        </w:rPr>
        <w:t xml:space="preserve"> 79, </w:t>
      </w:r>
      <w:r>
        <w:rPr>
          <w:rFonts w:eastAsia="Times New Roman"/>
          <w:bCs/>
          <w:shd w:val="clear" w:color="auto" w:fill="FFFFFF"/>
        </w:rPr>
        <w:t xml:space="preserve">προβλέπεται </w:t>
      </w:r>
      <w:r>
        <w:rPr>
          <w:rFonts w:eastAsia="Times New Roman"/>
        </w:rPr>
        <w:t xml:space="preserve">η ίδρυση λιμενικής ακαδημίας στην </w:t>
      </w:r>
      <w:r>
        <w:rPr>
          <w:rFonts w:eastAsia="Times New Roman"/>
          <w:bCs/>
          <w:shd w:val="clear" w:color="auto" w:fill="FFFFFF"/>
        </w:rPr>
        <w:t>παράγραφο</w:t>
      </w:r>
      <w:r>
        <w:rPr>
          <w:rFonts w:eastAsia="Times New Roman"/>
        </w:rPr>
        <w:t xml:space="preserve"> 4 και εμείς σήμερα αναμένουμε να ορίσετε με τον παρόντα νόμο την έδρα αυτής. Αυτό </w:t>
      </w:r>
      <w:r>
        <w:rPr>
          <w:rFonts w:eastAsia="Times New Roman"/>
          <w:bCs/>
        </w:rPr>
        <w:t>είναι</w:t>
      </w:r>
      <w:r>
        <w:rPr>
          <w:rFonts w:eastAsia="Times New Roman"/>
        </w:rPr>
        <w:t xml:space="preserve"> το νοικοκυρεμένο, αυτό ακολουθούν οι νομικοί και αυτό λέει και η εμπειρία. Εφόσον </w:t>
      </w:r>
      <w:r>
        <w:rPr>
          <w:rFonts w:eastAsia="Times New Roman"/>
          <w:bCs/>
        </w:rPr>
        <w:t>είναι</w:t>
      </w:r>
      <w:r>
        <w:rPr>
          <w:rFonts w:eastAsia="Times New Roman"/>
        </w:rPr>
        <w:t xml:space="preserve"> στις προθέσεις σας να ιδρύσετε με προεδρικό διάταγμα τη λιμενική ακαδημία, την οποία αναφέρετε στο άρθρο 79, νομίζω ότι θα </w:t>
      </w:r>
      <w:r>
        <w:rPr>
          <w:rFonts w:eastAsia="Times New Roman"/>
          <w:bCs/>
        </w:rPr>
        <w:t>έχει</w:t>
      </w:r>
      <w:r>
        <w:rPr>
          <w:rFonts w:eastAsia="Times New Roman"/>
        </w:rPr>
        <w:t xml:space="preserve"> κύρος το προεδρικό διάταγμα, εάν συμπεριληφθεί, </w:t>
      </w:r>
      <w:r>
        <w:rPr>
          <w:rFonts w:eastAsia="Times New Roman"/>
          <w:bCs/>
        </w:rPr>
        <w:t>κύριε Υφυπουργέ, και η έδρα αυτής.</w:t>
      </w:r>
    </w:p>
    <w:p w14:paraId="7E821D97" w14:textId="77777777" w:rsidR="00AB6C9A" w:rsidRDefault="00F80A0E">
      <w:pPr>
        <w:spacing w:after="0" w:line="600" w:lineRule="auto"/>
        <w:ind w:firstLine="720"/>
        <w:jc w:val="both"/>
        <w:rPr>
          <w:rFonts w:eastAsia="Times New Roman" w:cs="Times New Roman"/>
          <w:szCs w:val="24"/>
        </w:rPr>
      </w:pPr>
      <w:r>
        <w:rPr>
          <w:rFonts w:eastAsia="Times New Roman"/>
          <w:bCs/>
        </w:rPr>
        <w:t xml:space="preserve">Να σας θυμίσω ότι ο Δήμος Αλεξανδρούπολης έχει παραχωρήσει εδώ και χρόνια </w:t>
      </w:r>
      <w:r>
        <w:rPr>
          <w:rFonts w:eastAsia="Times New Roman"/>
          <w:bCs/>
          <w:shd w:val="clear" w:color="auto" w:fill="FFFFFF"/>
        </w:rPr>
        <w:t>μια</w:t>
      </w:r>
      <w:r>
        <w:rPr>
          <w:rFonts w:eastAsia="Times New Roman"/>
          <w:bCs/>
        </w:rPr>
        <w:t xml:space="preserve"> έκταση 148 στρεμμάτων στην καλύτερη περιοχή της πόλης, πλησίον της θαλάσσης, μεταξύ δύο λιμένων, δηλαδή του κεντρικού της Αλεξανδρούπολης και του περιφερειακού της Μάκρης. </w:t>
      </w:r>
    </w:p>
    <w:p w14:paraId="7E821D98"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Μάλιστα μέχρι να κατασκευαστούν οι κύριες εγκαταστάσεις, έχουν βρεθεί και οι προσωρινές εγκαταστάσεις για να στεγάσουν τις εκπαιδευτικές ανάγκες, αλλά και όλους τους δόκιμους που θα φοιτήσουν στις υφιστάμενες σχολές της λιμενικής ακαδημίας. Εσείς, όμως, είστε για μία ακόμη φορά διστακτικός να υλοποιήσετε αυτό το σπουδαίο έργο και συνεχώς βρίσκετε δικαιολογίες για αναβολές. Προβάλλετε το θέμα της εξεύρεσης στελεχιακού δυναμικού, που θα μπορέσει να κρατήσει σε υψηλό επίπεδο την εκπαίδευση. </w:t>
      </w:r>
    </w:p>
    <w:p w14:paraId="7E821D99"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Το παράδοξο είναι ότι εκφράζετε αυτές τις επιφυλάξεις σας μετά το μνημόνιο συνεργασίας που υπέγραψε το Υπουργείο σας με το Δημοκρίτειο Πανεπιστήμιο Θράκης. Σήμερα, μάλιστα, το αναφέρατε με πολλή υπερηφάνεια στην ομιλία σας. Μόνο και μόνο αυτή η συνεργασία, η οποία ξεκίνησε έστω και στα χαρτιά, κύριε Υφυπουργέ, εγγυάται το υψηλό επίπεδο της λιμενικής ακαδημίας. Οι συνέργειες με τμήματα του Δημοκρίτειου μπορούν να συμβάλουν στην επιμόρφωση των φοιτούντων στην ακαδημία. </w:t>
      </w:r>
    </w:p>
    <w:p w14:paraId="7E821D9A"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Μην ξεχνάτε ότι στη Θράκη λειτουργούν τρεις αστυνομικές σχολές –στην Ξάνθη, στην Κομοτηνή και στο Διδυμότειχο- και έχουν βρεθεί και καθηγητές και </w:t>
      </w:r>
      <w:proofErr w:type="spellStart"/>
      <w:r>
        <w:rPr>
          <w:rFonts w:eastAsia="Times New Roman" w:cs="Times New Roman"/>
          <w:szCs w:val="24"/>
        </w:rPr>
        <w:t>διαλέκτες</w:t>
      </w:r>
      <w:proofErr w:type="spellEnd"/>
      <w:r>
        <w:rPr>
          <w:rFonts w:eastAsia="Times New Roman" w:cs="Times New Roman"/>
          <w:szCs w:val="24"/>
        </w:rPr>
        <w:t xml:space="preserve"> και δεν έχουμε κανένα απολύτως πρόβλημα. </w:t>
      </w:r>
    </w:p>
    <w:p w14:paraId="7E821D9B"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Επίσης φέρνετε σχέδιο νόμου προς ψήφιση για την ίδρυση σχολών ακαδημίας και δεν λέτε πού θα γίνει αυτή. Δεν πρέπει να ξέρουμε την έδρα; Πότε θα μας την ανακοινώσετε; Ποιες είναι οι υποψήφιες πόλεις; Γιατί τέτοια μυστικότητα; </w:t>
      </w:r>
    </w:p>
    <w:p w14:paraId="7E821D9C"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Ο δήμαρχος Αλεξανδρούπολης σάς έστειλε σήμερα επιστολή, </w:t>
      </w:r>
      <w:proofErr w:type="spellStart"/>
      <w:r>
        <w:rPr>
          <w:rFonts w:eastAsia="Times New Roman" w:cs="Times New Roman"/>
          <w:szCs w:val="24"/>
        </w:rPr>
        <w:t>επικαιροποιώντας</w:t>
      </w:r>
      <w:proofErr w:type="spellEnd"/>
      <w:r>
        <w:rPr>
          <w:rFonts w:eastAsia="Times New Roman" w:cs="Times New Roman"/>
          <w:szCs w:val="24"/>
        </w:rPr>
        <w:t xml:space="preserve"> το αίτημα της τοπικής κοινωνίας, με την οποία ζητά να ορίσετε στο παρόν νομοσχέδιο ως έδρα της λιμενικής ακαδημίας την Αλεξανδρούπολη, υπογραμμίζοντας μάλιστα ότι το Δημοκρίτειο Πανεπιστήμιο δεσμεύεται για να διδάξουν καθηγητές του σε μαθήματα που θα καθοριστούν από την ακαδημία. Επίσης υπογραμμίζει με έμφαση ότι έχει εγκαταστάσεις, τις οποίες προσφέρει αμισθί, προκειμένου να εξυπηρετηθούν οι εκπαιδευτικές ανάγκες του σώματος. </w:t>
      </w:r>
    </w:p>
    <w:p w14:paraId="7E821D9D"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Τόσο στην παρέμβασή μου στη δημόσια διαβούλευση του σχεδίου νόμου, όσο και στη συζήτηση της επίκαιρης ερώτησης που είχαμε εδώ στην Ολομέλεια, κύριε Υφυπουργέ, είχα υπογραμμίσει τον </w:t>
      </w:r>
      <w:proofErr w:type="spellStart"/>
      <w:r>
        <w:rPr>
          <w:rFonts w:eastAsia="Times New Roman" w:cs="Times New Roman"/>
          <w:szCs w:val="24"/>
        </w:rPr>
        <w:t>πολυεπίπεδο</w:t>
      </w:r>
      <w:proofErr w:type="spellEnd"/>
      <w:r>
        <w:rPr>
          <w:rFonts w:eastAsia="Times New Roman" w:cs="Times New Roman"/>
          <w:szCs w:val="24"/>
        </w:rPr>
        <w:t xml:space="preserve"> ρόλο που μπορεί να παίξει η λιμενική ακαδημία στον Έβρο και στη Θράκη. Κάλλιστα μπορεί να μετεξελιχθεί σε διεθνές μετεκπαιδευτικό κέντρο στελεχών λιμενικών αρχών κρατών-μελών της Ευρωπαϊκής Ένωσης πάνω σε θέματα του διασυνοριακού εγκλήματος, αλλά και της παραβίασης των χερσαίων και θαλάσσιων συνόρων μας. </w:t>
      </w:r>
    </w:p>
    <w:p w14:paraId="7E821D9E"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Επίσης μπορεί να γίνουν παραγωγικές και αποδοτικές συνέργειες με τις Αστυνομικές Σχολές της Κομοτηνής, της Ξάνθης και του Διδυμότειχου. Σημαντική παράμετρος για τη δημιουργία της λιμενικής ακαδημίας στην Αλεξανδρούπολη αποτελεί το γεγονός ότι ο Έβρος και γενικά η Θράκη διαθέτουν το καλύτερο επίπεδο εκπαίδευσης και αυτό γιατί διαθέτουν νησιωτικά, θαλάσσια, ποτάμια και αυστηρώς χερσαία σύνορα με αποτρεπτικό εμπόδιο. Άρα, λοιπόν, υπάρχει πεδίο δόξης λαμπρό. </w:t>
      </w:r>
    </w:p>
    <w:p w14:paraId="7E821D9F"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Συνεπώς καμμία δικαιολογία δεν ευσταθεί από την πλευράς σας. Το μόνο που χρειάζεται είναι πολιτική βούληση. Νομίζω ότι είναι η ώρα να την πάρετε. Βαφτίστε τη λιμενική ακαδημία που θα ιδρύσετε προσεχώς με το προεδρικό διάταγμα μέχρι 31 Δεκεμβρίου, όπως έχετε δεσμευτεί, και γράψτε ότι αυτή θα έχει έδρα την Αλεξανδρούπολη. </w:t>
      </w:r>
    </w:p>
    <w:p w14:paraId="7E821DA0"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Όσον αφορά τις μεταθέσεις - τοποθετήσεις στο λιμενικό τμήμα της Σαμοθράκης, δυστυχώς στο γεωγραφικό διαμέρισμα της Θράκης επικρατεί διαφορετική λογική στις τοποθετήσεις σε σύγκριση με ό,τι ισχύει στην υπόλοιπη Ελλάδα. Θύματα αυτής της αδικίας είναι τα στελέχη του λιμενικού τμήματος της Σαμοθράκης, καθώς η συγκεκριμένη υπηρεσία θεωρείται ως υπαγόμενη στην Αλεξανδρούπολη, χωρίς να ισχύει μέχρι σήμερα κάποιο μπόνους </w:t>
      </w:r>
      <w:proofErr w:type="spellStart"/>
      <w:r>
        <w:rPr>
          <w:rFonts w:eastAsia="Times New Roman" w:cs="Times New Roman"/>
          <w:szCs w:val="24"/>
        </w:rPr>
        <w:t>μοριοδότησης</w:t>
      </w:r>
      <w:proofErr w:type="spellEnd"/>
      <w:r>
        <w:rPr>
          <w:rFonts w:eastAsia="Times New Roman" w:cs="Times New Roman"/>
          <w:szCs w:val="24"/>
        </w:rPr>
        <w:t xml:space="preserve">. </w:t>
      </w:r>
    </w:p>
    <w:p w14:paraId="7E821DA1" w14:textId="77777777" w:rsidR="00AB6C9A" w:rsidRDefault="00F80A0E">
      <w:pPr>
        <w:tabs>
          <w:tab w:val="left" w:pos="1494"/>
        </w:tabs>
        <w:spacing w:after="0" w:line="600" w:lineRule="auto"/>
        <w:ind w:firstLine="720"/>
        <w:jc w:val="both"/>
      </w:pPr>
      <w:r>
        <w:rPr>
          <w:rFonts w:eastAsia="Times New Roman"/>
        </w:rPr>
        <w:t xml:space="preserve">Από τη στιγμή, λοιπόν, που προωθείτε νομοθετικές ρυθμίσεις και σύμφωνα με το άρθρο 72 για τη διαδικασία στελέχωσης διαφόρων λιμενικών τμημάτων, σας προτείνω να έχει και αναδρομική ισχύ, διότι στελέχη του Λιμενικού Σώματος έχουν υπηρετήσει σε αυτή την περιοχή –δηλαδή στη Σαμοθράκη- πέραν των πέντε, έξι, επτά, οκτώ ετών. </w:t>
      </w:r>
      <w:r>
        <w:t>Θα πρέπει να έχει αναδρομική ισχύ και μάλιστα να είναι ρητώς καταγεγραμμένη στον νόμο και όχι να βγαίνει μέσα από ερμηνεία κάποιας παραγράφου.</w:t>
      </w:r>
    </w:p>
    <w:p w14:paraId="7E821DA2"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Επίσης θα ήθελα να κλείσω την ομιλία μου με την τροπολογία που καταθέσαμε μαζί με τους άλλους συναδέλφους σε ό,τι αφορά την παραμονή των νησιών του βορειοανατολικού και νοτιοανατολικού Αιγαίου, μεταξύ των οποίων και της Σαμοθράκης, στο καθεστώς των ειδικών συντελεστών του ΦΠΑ. </w:t>
      </w:r>
    </w:p>
    <w:p w14:paraId="7E821DA3"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Εμείς προτείνουμε να παραταθεί αυτό το καθεστώς μέχρι 31-12-2018 και να μην προχωρήσει η αύξηση του συντελεστή του ΦΠΑ σε αυτά τα νησιά από 1</w:t>
      </w:r>
      <w:r>
        <w:rPr>
          <w:rFonts w:eastAsia="Times New Roman"/>
          <w:szCs w:val="24"/>
          <w:vertAlign w:val="superscript"/>
        </w:rPr>
        <w:t>η</w:t>
      </w:r>
      <w:r>
        <w:rPr>
          <w:rFonts w:eastAsia="Times New Roman"/>
          <w:szCs w:val="24"/>
        </w:rPr>
        <w:t xml:space="preserve"> Ιανουαρίου του 2018. </w:t>
      </w:r>
    </w:p>
    <w:p w14:paraId="7E821DA4"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Ειδικά για τη Σαμοθράκη, κύριε Υφυπουργέ, θέλω να σας πω ότι, όπως γνωρίζετε, είναι μια ειδική περίπτωση, καθώς είναι πληγωμένη λόγω και των πρόσφατων καταστροφών.</w:t>
      </w:r>
    </w:p>
    <w:p w14:paraId="7E821DA5"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Σας ευχαριστώ, κύριε Πρόεδρε.</w:t>
      </w:r>
    </w:p>
    <w:p w14:paraId="7E821DA6" w14:textId="77777777" w:rsidR="00AB6C9A" w:rsidRDefault="00F80A0E">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E821DA7" w14:textId="77777777" w:rsidR="00AB6C9A" w:rsidRDefault="00F80A0E">
      <w:pPr>
        <w:tabs>
          <w:tab w:val="left" w:pos="2820"/>
        </w:tabs>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σας ευχαριστούμε.</w:t>
      </w:r>
    </w:p>
    <w:p w14:paraId="7E821DA8"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Η κ. Καρακώστα από τον ΣΥΡΙΖΑ έχει τον λόγο.</w:t>
      </w:r>
    </w:p>
    <w:p w14:paraId="7E821DA9" w14:textId="77777777" w:rsidR="00AB6C9A" w:rsidRDefault="00F80A0E">
      <w:pPr>
        <w:tabs>
          <w:tab w:val="left" w:pos="2820"/>
        </w:tabs>
        <w:spacing w:after="0" w:line="600" w:lineRule="auto"/>
        <w:ind w:firstLine="720"/>
        <w:jc w:val="both"/>
        <w:rPr>
          <w:rFonts w:eastAsia="Times New Roman"/>
          <w:szCs w:val="24"/>
        </w:rPr>
      </w:pPr>
      <w:r>
        <w:rPr>
          <w:rFonts w:eastAsia="Times New Roman"/>
          <w:b/>
          <w:szCs w:val="24"/>
        </w:rPr>
        <w:t xml:space="preserve">ΕΥΑΓΓΕΛΙΑ (ΕΥΗ) ΚΑΡΑΚΩΣΤΑ: </w:t>
      </w:r>
      <w:r>
        <w:rPr>
          <w:rFonts w:eastAsia="Times New Roman"/>
          <w:szCs w:val="24"/>
        </w:rPr>
        <w:t xml:space="preserve">Καλησπέρα σε όλες και όλους που βρίσκεστε σήμερα εδώ, αλλά και σε όλους τους πολίτες που μας παρακολουθούν. </w:t>
      </w:r>
    </w:p>
    <w:p w14:paraId="7E821DAA"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Εμείς, οι Βουλευτές της Κυβέρνησης, όπως καταλαβαίνετε, όταν έρχονται τέτοιου είδους νομοσχέδια μπορούμε μόνο να χαιρόμαστε, να χαιρόμαστε γιατί, παραδείγματος χάριν, με αυτό το νομοσχέδιο επιδιώκουμε την ανάπτυξη και την ενδυνάμωση της ελληνικής ναυσιπλοΐας, τη διασφάλιση της προστασίας της ανθρώπινης ζωής, την προστασία του περιβάλλοντος και την απλούστευση των διοικητικών διαδικασιών του Υπουργείου Ναυτιλίας. </w:t>
      </w:r>
    </w:p>
    <w:p w14:paraId="7E821DAB"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Εκδημοκρατίζεται μέσα από αυτό το νομοσχέδιο το ισχύον πλαίσιο που αφορά τις υπηρεσιακές μεταβολές του προσωπικού του Λιμενικού Σώματος και ειδικότερα τυποποιούνται τα κριτήρια των μεταθέσεων, αποσπάσεων και μετατάξεων. Είναι ένα πάρα πολύ σοβαρό ζήτημα που το έχουμε ζήσει και λέμε το γιατί. Απαιτείται υποχρεωτική κατάρτιση πινάκων μετατιθέμενων στελεχών από το συμβούλιο μεταθέσεων. Εδώ τονίζω, γιατί φαίνεται ότι δεν το έχει καταλάβει η Αντιπολίτευση, ότι αφού καταρτιστούν οι πίνακες, μετά γίνεται η κύρωση από τον Υπουργό. Για τις μετατάξεις αρμόδιο συλλογικό όργανο είναι το Συμβούλιο Επιτελικού Σχεδιασμού και οι αποφάσεις κυρώνονται από τον Υπουργό Ναυτιλίας. </w:t>
      </w:r>
    </w:p>
    <w:p w14:paraId="7E821DAC"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Οι πολύτεκνοι, οι γονείς παιδιών με </w:t>
      </w:r>
      <w:proofErr w:type="spellStart"/>
      <w:r>
        <w:rPr>
          <w:rFonts w:eastAsia="Times New Roman"/>
          <w:szCs w:val="24"/>
        </w:rPr>
        <w:t>δυσίατο</w:t>
      </w:r>
      <w:proofErr w:type="spellEnd"/>
      <w:r>
        <w:rPr>
          <w:rFonts w:eastAsia="Times New Roman"/>
          <w:szCs w:val="24"/>
        </w:rPr>
        <w:t xml:space="preserve"> ή ανίατο νόσημα ή αναπηρία ή οι πάσχοντες υπάλληλοι από αντίστοιχα θέματα, οι ίδιοι δηλαδή, μετατίθενται μόνο μετά την πρότερη δική τους αναφορά. Έχει πολύ μεγάλο κοινωνικό ενδιαφέρον. </w:t>
      </w:r>
    </w:p>
    <w:p w14:paraId="7E821DAD"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Διαμορφώνεται ένα αντικειμενικό σύστημα πειθαρχικού ελέγχου που σέβεται πλήρως τα δικαιώματα των στελεχών του Λιμενικού Σώματος. Τα στελέχη του Λιμενικού Σώματος και οι οικογένειές τους λαμβάνουν υγειονομική περίθαλψη από τον ΕΟΠΥΥ, ενώ στους πολιτικούς υπαλλήλους του Υπουργείου Ναυτιλίας, αλλά και στις οικογένειές τους, δίνεται το δικαίωμα </w:t>
      </w:r>
      <w:proofErr w:type="spellStart"/>
      <w:r>
        <w:rPr>
          <w:rFonts w:eastAsia="Times New Roman"/>
          <w:szCs w:val="24"/>
        </w:rPr>
        <w:t>συνταγογράφησης</w:t>
      </w:r>
      <w:proofErr w:type="spellEnd"/>
      <w:r>
        <w:rPr>
          <w:rFonts w:eastAsia="Times New Roman"/>
          <w:szCs w:val="24"/>
        </w:rPr>
        <w:t xml:space="preserve"> από τα ναυτικά ιατρεία. </w:t>
      </w:r>
    </w:p>
    <w:p w14:paraId="7E821DAE"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Για πρώτη φορά επιχειρείται ο επιχειρησιακός σχεδιασμός του Λιμενικού Σώματος, ώστε να διαμορφωθεί ένα ορθολογικό περιβάλλον για τη δημόσια διοίκηση. Ιδρύεται η Σχολή Επιθεωρητών Ελεγκτών Διαχείρισης Ασφάλειας Πλοίων και Λιμενικών Εγκαταστάσεων, με την οποία παρέχεται εκπαίδευση στο προσωπικό του Υπουργείου Ναυτιλίας σε θέματα ασφάλειας και επιθεώρησης. </w:t>
      </w:r>
    </w:p>
    <w:p w14:paraId="7E821DAF" w14:textId="77777777" w:rsidR="00AB6C9A" w:rsidRDefault="00F80A0E">
      <w:pPr>
        <w:tabs>
          <w:tab w:val="left" w:pos="2820"/>
        </w:tabs>
        <w:spacing w:after="0" w:line="600" w:lineRule="auto"/>
        <w:ind w:firstLine="720"/>
        <w:jc w:val="both"/>
        <w:rPr>
          <w:rFonts w:eastAsia="Times New Roman"/>
          <w:szCs w:val="24"/>
        </w:rPr>
      </w:pPr>
      <w:r>
        <w:rPr>
          <w:rFonts w:eastAsia="Times New Roman"/>
          <w:szCs w:val="24"/>
        </w:rPr>
        <w:t xml:space="preserve">Συστήνεται το Σώμα Επιθεωρητών Ελεγκτών κι έχει πανελλαδική αρμοδιότητα διεξαγωγής επιθεωρήσεων. Έτσι εξασφαλίζεται η ανταπόκριση της χώρας μας στις διεθνείς </w:t>
      </w:r>
      <w:proofErr w:type="spellStart"/>
      <w:r>
        <w:rPr>
          <w:rFonts w:eastAsia="Times New Roman"/>
          <w:szCs w:val="24"/>
        </w:rPr>
        <w:t>ενωσιακές</w:t>
      </w:r>
      <w:proofErr w:type="spellEnd"/>
      <w:r>
        <w:rPr>
          <w:rFonts w:eastAsia="Times New Roman"/>
          <w:szCs w:val="24"/>
        </w:rPr>
        <w:t xml:space="preserve"> υποχρεώσεις της. </w:t>
      </w:r>
    </w:p>
    <w:p w14:paraId="7E821DB0" w14:textId="77777777" w:rsidR="00AB6C9A" w:rsidRDefault="00F80A0E">
      <w:pPr>
        <w:tabs>
          <w:tab w:val="left" w:pos="2820"/>
        </w:tabs>
        <w:spacing w:after="0" w:line="600" w:lineRule="auto"/>
        <w:ind w:firstLine="720"/>
        <w:jc w:val="both"/>
        <w:rPr>
          <w:rFonts w:eastAsia="Times New Roman" w:cs="Times New Roman"/>
          <w:szCs w:val="24"/>
        </w:rPr>
      </w:pPr>
      <w:r>
        <w:rPr>
          <w:rFonts w:eastAsia="Times New Roman"/>
          <w:szCs w:val="24"/>
        </w:rPr>
        <w:t xml:space="preserve">Δημιουργείται στο Υπουργείο Ναυτιλίας το Συμβούλιο Εμπορικού Ναυτικού ως φορέας διαβούλευσης για θέματα ποντοπόρου ναυτιλίας. Από 30-9-2018 η έκδοση πιστοποιητικών των ελληνικών πλοίων θα γίνεται μόνο από τους νηογνώμονες που είναι εξουσιοδοτημένοι οργανισμοί. Από την 1-1-2018, μεθαύριο δηλαδή, καταργείται η δυνατότητα παράτασης πιστοποιητικών σε μόνιμα αγκυροβολημένα πλοία. Για μας που ζούμε στον Πειραιά και κοντά στον χώρο Σαλαμίνας, Μεγάρων, Κεντρικού Λιμένος Πειραιά και Αίγινας, αντιλαμβανόμαστε τι σημαίνει αυτό για τη θαλάσσια περιοχή.                                                   </w:t>
      </w:r>
      <w:r>
        <w:rPr>
          <w:rFonts w:eastAsia="Times New Roman" w:cs="Times New Roman"/>
          <w:szCs w:val="24"/>
        </w:rPr>
        <w:t xml:space="preserve">Καθιερώνεται η εισαγωγή στις σχολές του Λιμενικού Σώματος με πανελλήνιες εξετάσεις. Αυτό είναι ουσιαστικό βήμα καθιέρωσης της αξιοκρατίας στο σύστημα εισαγωγής στο Λιμενικό Σώμα. </w:t>
      </w:r>
    </w:p>
    <w:p w14:paraId="7E821DB1"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Θεσμοθετείται η δομή δυνάμεων με τη δημοκρατική συμπαράταξη όλων των κλάδων του Λιμενικού Σώματος. Επιδιώκεται η εκτίμηση πραγματικών αναγκών του σώματος σε προσωπικό και εξοπλισμό, καθώς και οι τρόποι με τους οποίους θα καλυφθούν αυτές οι ανάγκες. Για πρώτη φορά σχεδιάζεται με δεκαπενταετές χρονικό διάστημα και μ’ ένα τριετές κυλιόμενο πρόγραμμα, για να ξέρουμε τι προμήθειες χρειάζονται και πώς διακινείται και το προσωπικό. </w:t>
      </w:r>
    </w:p>
    <w:p w14:paraId="7E821DB2"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την προστασία του περιβάλλοντος προτείνονται τα εξής: Η καταβολή παράβολου για τη χορήγηση άδειας εργασιών μετάγγισης φορτίου χύμα πετρελαίου μεταξύ των δεξαμενόπλοιων στη θάλασσα, η καταβολή προστίμου σε βάρος του υπαίτιου παράνομης παρέμβασης στον αιγιαλό, τη θάλασσα, τον πυθμένα και τη ζώνη λιμένα. Σε περίπτωση παράβασης σε περιβαλλοντικά ευαίσθητη περιοχή </w:t>
      </w:r>
      <w:r>
        <w:rPr>
          <w:rFonts w:eastAsia="Times New Roman" w:cs="Times New Roman"/>
          <w:szCs w:val="24"/>
          <w:lang w:val="en-US"/>
        </w:rPr>
        <w:t>NATURA</w:t>
      </w:r>
      <w:r>
        <w:rPr>
          <w:rFonts w:eastAsia="Times New Roman" w:cs="Times New Roman"/>
          <w:szCs w:val="24"/>
        </w:rPr>
        <w:t xml:space="preserve">, αυτό το πρόστιμο διπλασιάζεται. </w:t>
      </w:r>
    </w:p>
    <w:p w14:paraId="7E821DB3"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Σχετικά με τη ρύθμιση θεμάτων νομιμοποίησης των υφιστάμενων λιμενικών υποδομών σε όλα τα λιμάνια και την καταβολή αποζημίωσης αυθαίρετης χρήσης, συμφωνώ με την τροπολογία που κατέθεσε ο συνάδελφος κ. Λαζαρίδης με αριθμό 1352, με την οποία προτείνεται να μην καταβάλλεται αποζημίωση, εφόσον δεν έχει καταβληθεί ούτε έχει βεβαιωθεί από τις αρμόδιες ΔΟΥ, δηλαδή να πάει σύμφωνα με ένα προηγούμενο διάταγμα που αναφέραμε σχετικά με όλα τα αυθαίρετα, αν είναι αυθαίρετα. </w:t>
      </w:r>
    </w:p>
    <w:p w14:paraId="7E821DB4"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έχει κατατεθεί μια τροπολογία, την οποία συνυπογράφω, σχετικά με τα αυθαίρετα στις χερσαίες ζώνες λιμένων. Εκεί όπου μπαίνει το ποσό των 30.000 ευρώ ως όριο πρέπει το ένα έτος να γίνει δύο έτη και να μην συνυπολογίζονται οι τόκοι και οι προσαυξήσεις, όπως επίσης σε αυτή την αναστολή πρέπει να αναβληθούν και οι σχετικές ποινικές δίκες εντός αυτής της αποκλειστικής διετούς προθεσμίας. </w:t>
      </w:r>
    </w:p>
    <w:p w14:paraId="7E821DB5"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την απαγόρευση από 1-1-2018 της διακίνησης ναυτιλιακών καυσίμων με πλοία ηλικίας άνω των τριάντα ετών, από 1-1-2022 επιβάλλεται η υποχρέωση συμμόρφωσης με το ευρωπαϊκό δίκαιο της καθιέρωσης διπλού κύτους σε πετρελαιοφόρα με μονό κύτος -είναι σημαντικό, είχαμε το παράδειγμα της «ΑΓΙΑΣ ΖΩΝΗΣ 2»- η υποχρέωση της ανακοίνωσης στις αρμόδιες λιμενικές αρχές του συγκεκριμένου στίγματος διεξαγωγής </w:t>
      </w:r>
      <w:proofErr w:type="spellStart"/>
      <w:r>
        <w:rPr>
          <w:rFonts w:eastAsia="Times New Roman" w:cs="Times New Roman"/>
          <w:szCs w:val="24"/>
        </w:rPr>
        <w:t>πετρέλευσης</w:t>
      </w:r>
      <w:proofErr w:type="spellEnd"/>
      <w:r>
        <w:rPr>
          <w:rFonts w:eastAsia="Times New Roman" w:cs="Times New Roman"/>
          <w:szCs w:val="24"/>
        </w:rPr>
        <w:t xml:space="preserve"> όλων των πλοίων εντός των ελληνικών χωρικών υδάτων, η υποχρεωτική εγγραφή όλων των </w:t>
      </w:r>
      <w:proofErr w:type="spellStart"/>
      <w:r>
        <w:rPr>
          <w:rFonts w:eastAsia="Times New Roman" w:cs="Times New Roman"/>
          <w:szCs w:val="24"/>
        </w:rPr>
        <w:t>παρόχων</w:t>
      </w:r>
      <w:proofErr w:type="spellEnd"/>
      <w:r>
        <w:rPr>
          <w:rFonts w:eastAsia="Times New Roman" w:cs="Times New Roman"/>
          <w:szCs w:val="24"/>
        </w:rPr>
        <w:t xml:space="preserve"> παραλαβής και διαχείρισης αποβλήτων πλοίων στο ηλεκτρονικό μητρώο αποβλήτων, για να μπει οριστικά ένα τέλος στην αδιαφάνεια των διαδικασιών κατάρτισης συμβάσεων παραλαβής και διαχείρισης των απόβλητων των πλοίων.</w:t>
      </w:r>
    </w:p>
    <w:p w14:paraId="7E821DB6"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E821DB7"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μου δώσετε ένα λεπτό ακόμη, κύριε Πρόεδρε.   </w:t>
      </w:r>
    </w:p>
    <w:p w14:paraId="7E821DB8"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Τα οφέλη που πρόκειται να προκύψουν για τα νησιά μας και τους πολίτες είναι τα εξής: Η κατάρτιση προγραμματικών συμβάσεων ανάμεσα στο Υπουργείο και στους οργανισμούς τοπικής αυτοδιοίκησης για την κάλυψη των θαλάσσιων συγκοινωνιών των νησιών για λόγους εδαφικής, κοινωνικής και οικονομικής συνοχής, η σύσταση μονίμου συμβουλίου επιβατικών μεταφορών νήσων, με σκοπό τη βελτίωση της σύνδεσης των νησιών με την ηπειρωτική χώρα, την ανάπτυξη των συνδυασμένων μεταφορών και την αναβάθμιση των θαλάσσιων συγκοινωνιών. Είναι πρωτοφανές επί τόσα χρόνια το λιμάνι του Πειραιά να μην έχει σιδηρόδρομο, αν σκεφθούμε πως ήταν και σιδηρόδρομοι με διπλό δίκτυο. </w:t>
      </w:r>
    </w:p>
    <w:p w14:paraId="7E821DB9"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νομοσχέδιο προβλέπει τη βελτίωση προσβασιμότητας των προσώπων με αναπηρία στους χώρους των λιμανιών, την πάταξη των παράνομων ναυλώσεων πλοίων αναψυχής, τη χωρίς αντάλλαγμα διάθεση χώρων της χερσαίας ζώνης λιμένα σε υπηρεσίες του δημοσίου, το οποίο είναι πολύ σημαντικό για την εξυπηρέτηση του δημόσιου συμφέροντος. </w:t>
      </w:r>
    </w:p>
    <w:p w14:paraId="7E821DBA"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Τέλος, εξίσου σημαντικό είναι ότι αναβαθμίζονται τα εργασιακά δικαιώματα των πληρωμάτων των πλοίων. Αποτελεί πλέον προϋπόθεση η καταβολή μισθών και ασφαλιστικών εισφορών από τον εργοδότη για τη δρομολόγηση κάθε τύπου πλοίου, ενώ η παραβίαση αυτού επιφέρει την απαγόρευση του απόπλου. Καθιερώνονται οι προσωπικοί ραδιοφάροι ένδειξης θέσης κινδύνου. Αυξάνεται το μηνιαίο επίδομα ανεργίας που παρέχεται σε όλους τους ναυτικούς, τα 450 ευρώ, με δυνατότητα αναπροσαρμογής του. Παρέχεται ιατροφαρμακευτική περίθαλψη στα παιδιά των ναυτικών που είναι άνεργα, έχουν αναπηρία ή σπουδάζουν.</w:t>
      </w:r>
    </w:p>
    <w:p w14:paraId="7E821DBB"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Τελειώνοντας, εδώ θέλω να ρωτήσω τον Υπουργό αν και τι προτίθεται να κάνει σχετικά με το συνδικαλιστικό κίνημα των ναυτεργατών, που </w:t>
      </w:r>
      <w:proofErr w:type="spellStart"/>
      <w:r>
        <w:rPr>
          <w:rFonts w:eastAsia="Times New Roman"/>
          <w:szCs w:val="24"/>
        </w:rPr>
        <w:t>διέπεται</w:t>
      </w:r>
      <w:proofErr w:type="spellEnd"/>
      <w:r>
        <w:rPr>
          <w:rFonts w:eastAsia="Times New Roman"/>
          <w:szCs w:val="24"/>
        </w:rPr>
        <w:t xml:space="preserve"> από νόμους, που έχουν τις καταβολές τους σε διατάγματα και νόμους της </w:t>
      </w:r>
      <w:proofErr w:type="spellStart"/>
      <w:r>
        <w:rPr>
          <w:rFonts w:eastAsia="Times New Roman"/>
          <w:szCs w:val="24"/>
        </w:rPr>
        <w:t>μεταξικής</w:t>
      </w:r>
      <w:proofErr w:type="spellEnd"/>
      <w:r>
        <w:rPr>
          <w:rFonts w:eastAsia="Times New Roman"/>
          <w:szCs w:val="24"/>
        </w:rPr>
        <w:t xml:space="preserve"> περιόδου, καθώς και στον αντεργατικό ν.330/1976 και όχι στον ν.1264/82.</w:t>
      </w:r>
    </w:p>
    <w:p w14:paraId="7E821DBC" w14:textId="77777777" w:rsidR="00AB6C9A" w:rsidRDefault="00F80A0E">
      <w:pPr>
        <w:tabs>
          <w:tab w:val="left" w:pos="2940"/>
        </w:tabs>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Καρακώστα, τελειώσαμε.</w:t>
      </w:r>
    </w:p>
    <w:p w14:paraId="7E821DBD" w14:textId="77777777" w:rsidR="00AB6C9A" w:rsidRDefault="00F80A0E">
      <w:pPr>
        <w:tabs>
          <w:tab w:val="left" w:pos="2940"/>
        </w:tabs>
        <w:spacing w:after="0" w:line="600" w:lineRule="auto"/>
        <w:ind w:firstLine="720"/>
        <w:jc w:val="both"/>
        <w:rPr>
          <w:rFonts w:eastAsia="Times New Roman"/>
          <w:szCs w:val="24"/>
        </w:rPr>
      </w:pPr>
      <w:r>
        <w:rPr>
          <w:rFonts w:eastAsia="Times New Roman"/>
          <w:b/>
          <w:szCs w:val="24"/>
        </w:rPr>
        <w:t>ΕΥΑΓΓΕΛΙΑ (ΕΥΗ) ΚΑΡΑΚΩΣΤΑ:</w:t>
      </w:r>
      <w:r>
        <w:rPr>
          <w:rFonts w:eastAsia="Times New Roman"/>
          <w:szCs w:val="24"/>
        </w:rPr>
        <w:t xml:space="preserve"> Αυτό δημιουργεί κραδασμούς και δυσλειτουργίες στο συνδικαλιστικό κίνημα των ναυτεργατών.</w:t>
      </w:r>
    </w:p>
    <w:p w14:paraId="7E821DBE"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Θα ήθελα, πραγματικά, το σχόλιο του Υπουργού και πρωτοβουλίες που προτίθεται να αναλάβει σε αυτό το θέμα.</w:t>
      </w:r>
    </w:p>
    <w:p w14:paraId="7E821DBF"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Ευχαριστώ πολύ.</w:t>
      </w:r>
    </w:p>
    <w:p w14:paraId="7E821DC0" w14:textId="77777777" w:rsidR="00AB6C9A" w:rsidRDefault="00F80A0E">
      <w:pPr>
        <w:tabs>
          <w:tab w:val="left" w:pos="2940"/>
        </w:tabs>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7E821DC1" w14:textId="77777777" w:rsidR="00AB6C9A" w:rsidRDefault="00F80A0E">
      <w:pPr>
        <w:tabs>
          <w:tab w:val="left" w:pos="2940"/>
        </w:tabs>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Μιχαηλίδης έχει τον λόγο.</w:t>
      </w:r>
    </w:p>
    <w:p w14:paraId="7E821DC2" w14:textId="77777777" w:rsidR="00AB6C9A" w:rsidRDefault="00F80A0E">
      <w:pPr>
        <w:tabs>
          <w:tab w:val="left" w:pos="2940"/>
        </w:tabs>
        <w:spacing w:after="0" w:line="600" w:lineRule="auto"/>
        <w:ind w:firstLine="720"/>
        <w:jc w:val="both"/>
        <w:rPr>
          <w:rFonts w:eastAsia="Times New Roman"/>
          <w:szCs w:val="24"/>
        </w:rPr>
      </w:pPr>
      <w:r>
        <w:rPr>
          <w:rFonts w:eastAsia="Times New Roman"/>
          <w:b/>
          <w:szCs w:val="24"/>
        </w:rPr>
        <w:t>ΑΝΔΡΕΑΣ ΜΙΧΑΗΛΙΔΗΣ:</w:t>
      </w:r>
      <w:r>
        <w:rPr>
          <w:rFonts w:eastAsia="Times New Roman"/>
          <w:szCs w:val="24"/>
        </w:rPr>
        <w:t xml:space="preserve"> Κυρίες και κύριοι συνάδελφοι, το νομοσχέδιο, το οποίο συζητάμε σήμερα, αποτελεί ένα σύνολο παρεμβάσεων, που αφορούν ένα μεγάλο τμήμα του πεδίου αρμοδιότητας του Υπουργείου Εμπορικής Ναυτιλίας και Νησιωτικής Πολιτικής και ακουμπάει ζητήματα, τα οποία λιμνάζουν για πολλά χρόνια.</w:t>
      </w:r>
    </w:p>
    <w:p w14:paraId="7E821DC3"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Θεωρώ πως λόγω του εύρους των διατάξεων, της μακράς και συστηματικής προετοιμασίας, στην οποία βασίστηκε και κυρίως του ίδιου του περιεχομένου των ρυθμίσεων, των θετικών και αναγκαίων τομών που σηματοδοτεί και των στοχεύσεων που διέπουν τη λογική του, το νομοσχέδιο ρυθμίζει με τρόπο δίκαιο και αποτελεσματικό μια σειρά από δραστηριότητες, πρακτικές, διαδικασίες και λειτουργίες. Αυτό σε μεγάλο βαθμό αποτυπώθηκε και στις τοποθετήσεις των φορέων κατά τη συζήτηση του νομοσχεδίου στην επιτροπή.</w:t>
      </w:r>
    </w:p>
    <w:p w14:paraId="7E821DC4"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Επιγραμματικά και μόνο σημειώνω τα μέρη του νομοσχεδίου, που  προβλέπουν την ενίσχυση του πλαισίου επιθεώρησης, αλλά και του συστήματος εποπτείας των πλοίων, την προσπάθεια που γίνεται για να θεμελιωθεί για πρώτη φορά ένας διαυγές, ορθολογικό και δίκαιο πλαίσιο μεταθέσεων, αποσπάσεων και μετατάξεων του προσωπικού του Λιμενικού Σώματος, πλαίσιο, το οποίο προσπαθεί και να φράξει με τρόπο δημοκρατικό τις γνωστές πελατειακές ή άλλες αδιαφανείς διαδικασίες και να ξεριζώσει τις αντίστοιχες νοοτροπίες, την εξαιρετικά σημαίνουσα πρόβλεψη για εισαγωγή εφεξής στις σχολές του Λιμενικού Σώματος Ελληνικής Ακτοφυλακής μέσω των πανελλαδικών εξετάσεων, την καθιέρωση για πρώτη φορά ανώτατου ορίου ηλικίας των πλοίων, που μεταφέρουν ναυτιλιακά καύσιμα με προφανή στόχο την καταπολέμηση της ανομίας και την προστασία του περιβάλλοντος, καθώς και της δημόσιας υγείας. </w:t>
      </w:r>
    </w:p>
    <w:p w14:paraId="7E821DC5"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Τέλος, όσον αφορά την ίδρυση σώματος επιθεωρητών ελεγκτών στο Υπουργείο Ναυτιλίας και Νησιωτικής Πολιτικής, έχουμε σημειώσει επανειλημμένα τη θετική συμβολή ανάλογων σωμάτων, που λειτουργούν σε άλλα υπουργεία.</w:t>
      </w:r>
    </w:p>
    <w:p w14:paraId="7E821DC6"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Πολλές από τις παραπάνω διατάξεις έχουν σαφέστατα τον χαρακτήρα σημαντικών, αν όχι ριζοσπαστικών ρυθμίσεων με προοπτική δημιουργίας βαθιών αποτυπωμάτων στα επιμέρους πεδία που ρυθμίζουν.</w:t>
      </w:r>
    </w:p>
    <w:p w14:paraId="7E821DC7"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Επιτρέψτε μου να σταθώ, επίσης, λίγο παραπάνω στα συγκεκριμένα άρθρα του νόμου, καθώς και των τροπολογιών που κατατέθηκαν, που άπτονται ζητημάτων που αντιμετωπίζουν τα νησιά μας, αλλά και θεμάτων των ναυτικών και της ναυτικής εκπαίδευσης.</w:t>
      </w:r>
    </w:p>
    <w:p w14:paraId="7E821DC8"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Όσον αφορά ζητήματα νησιωτικών δήμων και ζητήματα </w:t>
      </w:r>
      <w:proofErr w:type="spellStart"/>
      <w:r>
        <w:rPr>
          <w:rFonts w:eastAsia="Times New Roman"/>
          <w:szCs w:val="24"/>
        </w:rPr>
        <w:t>νησιωτικότητας</w:t>
      </w:r>
      <w:proofErr w:type="spellEnd"/>
      <w:r>
        <w:rPr>
          <w:rFonts w:eastAsia="Times New Roman"/>
          <w:szCs w:val="24"/>
        </w:rPr>
        <w:t>, για την προβληματική ακτοπλοϊκή σύνδεση των μικρότερων νησιών δίνεται η δυνατότητα σε δήμους και νησιά έως πέντε χιλιάδων κατοίκων, εφόσον εξαντληθούν οι προβλεπόμενες δυνατότητες δρομολόγησης πλοίων, να συνάψουν προγραμματική σύμβαση ανάθεσης δημόσιας υπηρεσίας με το Υπουργείο Εμπορικής Ναυτιλίας, κάνοντας χρήση δημοσίων, αλλά και ευρωπαϊκών πόρων.</w:t>
      </w:r>
    </w:p>
    <w:p w14:paraId="7E821DC9"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Ρυθμίζονται λιμενικά έργα και κατασκευές στη χερσαία ζώνη, με τα οποία δίνεται η δυνατότητα μέσα από συγκεκριμένες προϋποθέσεις και διαδικασίες να νομιμοποιήσουν υφιστάμενες λιμενικές εγκαταστάσεις.</w:t>
      </w:r>
    </w:p>
    <w:p w14:paraId="7E821DCA" w14:textId="77777777" w:rsidR="00AB6C9A" w:rsidRDefault="00F80A0E">
      <w:pPr>
        <w:tabs>
          <w:tab w:val="left" w:pos="2940"/>
        </w:tabs>
        <w:spacing w:after="0" w:line="600" w:lineRule="auto"/>
        <w:ind w:firstLine="720"/>
        <w:jc w:val="both"/>
        <w:rPr>
          <w:rFonts w:eastAsia="Times New Roman" w:cs="Times New Roman"/>
          <w:szCs w:val="24"/>
        </w:rPr>
      </w:pPr>
      <w:r>
        <w:rPr>
          <w:rFonts w:eastAsia="Times New Roman"/>
          <w:szCs w:val="24"/>
        </w:rPr>
        <w:t xml:space="preserve">Ιδρύεται, σύμφωνα, επίσης, με το άρθρο 124, το συμβούλιο επιβατικών μεταφορών νήσων, στόχος του οποίου είναι, βέβαια, το πλαίσιο της εθνικής στρατηγικής συνδυασμένων μεταφορών, να βελτιωθεί η σύνδεση των νησιών με την ηπειρώτική χώρα. Έμμεσος στόχος, λοιπόν, είναι μια θεσμική ενδυνάμωση της αρχής της </w:t>
      </w:r>
      <w:proofErr w:type="spellStart"/>
      <w:r>
        <w:rPr>
          <w:rFonts w:eastAsia="Times New Roman"/>
          <w:szCs w:val="24"/>
        </w:rPr>
        <w:t>νησιωτικότητας</w:t>
      </w:r>
      <w:proofErr w:type="spellEnd"/>
      <w:r>
        <w:rPr>
          <w:rFonts w:eastAsia="Times New Roman"/>
          <w:szCs w:val="24"/>
        </w:rPr>
        <w:t>.</w:t>
      </w:r>
    </w:p>
    <w:p w14:paraId="7E821DC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ζητήματα των ναυτικών, ενισχύεται η προστασία των εργασιακών δικαιωμάτων των εργαζομένων σε πλοία της ναυσιπλοΐας, καθώς και η εξόφληση μισθών και εισφορών από τις ακτοπλοϊκές εταιρείες που καθίσταται πλέον υποχρεωτική για την έναρξη κάποια στιγμή του δρομολογίου. Σε περίπτωση καταγγελίας και μη συμμόρφωσης εντός συγκεκριμένης προθεσμίας επιβάλλεται η απαγόρευση απόπλου του πλοίου. </w:t>
      </w:r>
    </w:p>
    <w:p w14:paraId="7E821DC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άρθρο 114 πρέπει να σημειώσουμε τις διαλαμβανόμενες διατάξεις ενίσχυσης της προστασίας των ναυτικών. Συγκεκριμένα, με την παράγραφο 1 διευρύνονται τα όρια ηλικίας και άλλες προϋποθέσεις για τα παιδιά των ναυτικών, προκειμένου να απολαμβάνουν προστασία από τον Οίκο </w:t>
      </w:r>
      <w:proofErr w:type="spellStart"/>
      <w:r>
        <w:rPr>
          <w:rFonts w:eastAsia="Times New Roman" w:cs="Times New Roman"/>
          <w:szCs w:val="24"/>
        </w:rPr>
        <w:t>Ναύτου</w:t>
      </w:r>
      <w:proofErr w:type="spellEnd"/>
      <w:r>
        <w:rPr>
          <w:rFonts w:eastAsia="Times New Roman" w:cs="Times New Roman"/>
          <w:szCs w:val="24"/>
        </w:rPr>
        <w:t xml:space="preserve">. </w:t>
      </w:r>
    </w:p>
    <w:p w14:paraId="7E821DC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Με την παράγραφο 3 αυξάνεται το μηνιαίο επίδομα ανεργίας για όλες τις κατηγορίες των ναυτικών στα 350 ευρώ. Πρόκειται για αύξηση από 65 έως 115 ευρώ σε σχέση με το σημερινό ύψος του επιδόματος.</w:t>
      </w:r>
    </w:p>
    <w:p w14:paraId="7E821DC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άρθρο 119 αίρεται η απαίτηση για προετοιμασία τριών ετών για πλοιάρχους και μηχανικούς α΄ τάξης, ώστε να καθίσταται υποχρεωτική η ασφάλιση στο ΝΑΤ. Με τον τρόπο αυτόν διευκολύνεται η πρόσληψη νέων ναυτικών και ενισχύονται οι ασφαλιστικές εισφορές υπέρ του ΝΑΤ, το οποίο, ως γνωστόν, αντιμετωπίζει τα γνωστά προβλήματα από τη μεγάλη δυσαναλογία εργαζομένων και συνταξιούχων ναυτικών.</w:t>
      </w:r>
    </w:p>
    <w:p w14:paraId="7E821DC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Με την τροπολογία ορίζεται ότι για τη χορήγηση των σχετιζόμενων με αναπηρία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στον Οίκο του </w:t>
      </w:r>
      <w:proofErr w:type="spellStart"/>
      <w:r>
        <w:rPr>
          <w:rFonts w:eastAsia="Times New Roman" w:cs="Times New Roman"/>
          <w:szCs w:val="24"/>
        </w:rPr>
        <w:t>Ναύτου</w:t>
      </w:r>
      <w:proofErr w:type="spellEnd"/>
      <w:r>
        <w:rPr>
          <w:rFonts w:eastAsia="Times New Roman" w:cs="Times New Roman"/>
          <w:szCs w:val="24"/>
        </w:rPr>
        <w:t xml:space="preserve"> απαιτείται η πιστοποίηση από ΚΕΠΑ. </w:t>
      </w:r>
    </w:p>
    <w:p w14:paraId="7E821DD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κάτι τελευταίο, αλλά πολύ σημαντικό για εμάς, κυρίως για τα νησιά στα οποία θα αναφερθώ, είναι η ίδρυση δημόσιας σχολής εμπορικού ναυτικού σωστικών και πυροσβεστικών μέσων στις Οινούσσες. Η σχολή αυτή θα παρέχει την αναγκαία σχετική εκπαίδευση σε ναυτικούς και θα προστεθεί στις δύο υπάρχουσες, του Ασπροπύργου και της </w:t>
      </w:r>
      <w:proofErr w:type="spellStart"/>
      <w:r>
        <w:rPr>
          <w:rFonts w:eastAsia="Times New Roman" w:cs="Times New Roman"/>
          <w:szCs w:val="24"/>
        </w:rPr>
        <w:t>Μηχανιώνας</w:t>
      </w:r>
      <w:proofErr w:type="spellEnd"/>
      <w:r>
        <w:rPr>
          <w:rFonts w:eastAsia="Times New Roman" w:cs="Times New Roman"/>
          <w:szCs w:val="24"/>
        </w:rPr>
        <w:t>, οι οποίες, όπως γνωρίζουν όλοι οι ναυτικοί, λόγω της μεγάλης ζήτησης που έχουν, υπάρχει μεγάλη σώρευση αιτημάτων και μεγάλος αριθμός ναυτικών καταφεύγει στους ιδιωτικούς φορείς με ό,τι αυτό μπορεί να συνεπάγεται.</w:t>
      </w:r>
    </w:p>
    <w:p w14:paraId="7E821DD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Βουλευτού)</w:t>
      </w:r>
    </w:p>
    <w:p w14:paraId="7E821DD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Μισό λεπτό, κύριε Πρόεδρε. Ολοκληρώνω.</w:t>
      </w:r>
    </w:p>
    <w:p w14:paraId="7E821DD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Τέλος, δίνεται η δυνατότητα στις κατά τόπους ακαδημίες εμπορικού ναυτικού να ιδρύουν ειδικά τμήματα πλοιάρχων γ΄ τάξης, κυβερνητών β΄ και γ΄ τάξης, μηχανικών γ΄ τάξης και ηλεκτρολόγων εμπορικού ναυτικού. Η ίδρυση των τμημάτων αυτών προϋποθέτει, βεβαίως, τη ρύθμιση διαφόρων εκπαιδευτικών και διοικητικών ζητημάτων. Ανοίγει έτσι, όμως, ο δρόμος για την ίδρυση ειδικών σχολείων για τις ακαδημίες εμπορικού ναυτικού που έχουν εκδηλώσει σχετικό ενδιαφέρον, μεταξύ των οποίων να αναφέρων τις Ακαδημίες Εμπορικού Ναυτικού Μηχανικών Χίου και Πλοιάρχων Οινουσσών.</w:t>
      </w:r>
    </w:p>
    <w:p w14:paraId="7E821DD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Νομίζω ότι είναι προφανές ότι οι προαναφερόμενες ρυθμίσεις είναι πολλαπλά ωφέλιμες. Κατ’ αρχάς, ενισχύονται και διευκολύνονται εκπαιδευτικά, επαγγελματικά και οικονομικά οι ναυτικοί μας, απόφοιτοι ναυτιλιακών και άλλων ειδικοτήτων ΕΠΑΛ και άλλοι ενδιαφερόμενοι να ακολουθήσουν το ναυτικό επάγγελμα.</w:t>
      </w:r>
    </w:p>
    <w:p w14:paraId="7E821DD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E821DD6"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821DD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7E821DD8" w14:textId="77777777" w:rsidR="00AB6C9A" w:rsidRDefault="00F80A0E">
      <w:pPr>
        <w:spacing w:after="0" w:line="600" w:lineRule="auto"/>
        <w:ind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μαθητές και μαθήτριες και δύο εκπαιδευτικοί συνοδοί τους από το δημόσιο ΙΕΚ Μεταμόρφωσης. </w:t>
      </w:r>
    </w:p>
    <w:p w14:paraId="7E821DD9" w14:textId="77777777" w:rsidR="00AB6C9A" w:rsidRDefault="00F80A0E">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E821DDA" w14:textId="77777777" w:rsidR="00AB6C9A" w:rsidRDefault="00F80A0E">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E821DD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Τον λόγο έχει ο κ. Σαντορινιός.</w:t>
      </w:r>
    </w:p>
    <w:p w14:paraId="7E821DD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Να πούμε για τις τροπολογίες. Πρώτα για τις υπουργικές τροπολογίες. Η τροπολογία με γενικό αριθμό 1343 και ειδικό αριθμό 18 γίνεται δεκτή. Η τροπολογία με γενικό αριθμό 1353 και ειδικό αριθμό 22 γίνεται δεκτή. Η τροπολογία με γενικό αριθμό 1356 και ειδικό αριθμό 25 γίνεται δεκτή. Η τροπολογία με γενικό αριθμό 1357 και ειδικό αριθμό 26 γίνεται δεκτή. Η τροπολογία με γενικό αριθμό 1358 και ειδικό αριθμό 27 γίνεται δεκτή. Η τροπολογία με γενικό αριθμό 1361 και ειδικό αριθμό 30 γίνεται δεκτή.</w:t>
      </w:r>
    </w:p>
    <w:p w14:paraId="7E821DD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Πάμε τώρα στις βουλευτικές τροπολογίες. Η με γενικό αριθμό 1350 και ειδικό 19 των κυρίων </w:t>
      </w:r>
      <w:proofErr w:type="spellStart"/>
      <w:r>
        <w:rPr>
          <w:rFonts w:eastAsia="Times New Roman" w:cs="Times New Roman"/>
          <w:szCs w:val="24"/>
        </w:rPr>
        <w:t>Δρίτσα</w:t>
      </w:r>
      <w:proofErr w:type="spellEnd"/>
      <w:r>
        <w:rPr>
          <w:rFonts w:eastAsia="Times New Roman" w:cs="Times New Roman"/>
          <w:szCs w:val="24"/>
        </w:rPr>
        <w:t xml:space="preserve">, </w:t>
      </w:r>
      <w:proofErr w:type="spellStart"/>
      <w:r>
        <w:rPr>
          <w:rFonts w:eastAsia="Times New Roman" w:cs="Times New Roman"/>
          <w:szCs w:val="24"/>
        </w:rPr>
        <w:t>Δουζίνα</w:t>
      </w:r>
      <w:proofErr w:type="spellEnd"/>
      <w:r>
        <w:rPr>
          <w:rFonts w:eastAsia="Times New Roman" w:cs="Times New Roman"/>
          <w:szCs w:val="24"/>
        </w:rPr>
        <w:t xml:space="preserve"> κ.λπ. γίνεται δεκτή. Η με γενικό αριθμό 1351 και ειδικό 20, για την πιστοποίηση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του Οίκου του </w:t>
      </w:r>
      <w:proofErr w:type="spellStart"/>
      <w:r>
        <w:rPr>
          <w:rFonts w:eastAsia="Times New Roman" w:cs="Times New Roman"/>
          <w:szCs w:val="24"/>
        </w:rPr>
        <w:t>Ναύτου</w:t>
      </w:r>
      <w:proofErr w:type="spellEnd"/>
      <w:r>
        <w:rPr>
          <w:rFonts w:eastAsia="Times New Roman" w:cs="Times New Roman"/>
          <w:szCs w:val="24"/>
        </w:rPr>
        <w:t xml:space="preserve">, γίνεται δεκτή. Η με γενικό αριθμό 1352 και ειδικό 21 του κ. Λαζαρίδη δεν γίνεται δεκτή, αλλά επειδή είναι ουσιαστική τροπολογία, περιλαμβάνεται στις νομοτεχνικές βελτιώσεις που θα καταθέσουμε, οπότε μπαίνει στις νομοτεχνικές στο άρθρο 86. </w:t>
      </w:r>
    </w:p>
    <w:p w14:paraId="7E821DD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με γενικό αριθμό 1354 και ειδικό 23 της κ. </w:t>
      </w:r>
      <w:proofErr w:type="spellStart"/>
      <w:r>
        <w:rPr>
          <w:rFonts w:eastAsia="Times New Roman" w:cs="Times New Roman"/>
          <w:szCs w:val="24"/>
        </w:rPr>
        <w:t>Μανωλάκου</w:t>
      </w:r>
      <w:proofErr w:type="spellEnd"/>
      <w:r>
        <w:rPr>
          <w:rFonts w:eastAsia="Times New Roman" w:cs="Times New Roman"/>
          <w:szCs w:val="24"/>
        </w:rPr>
        <w:t xml:space="preserve"> και του κ. </w:t>
      </w:r>
      <w:proofErr w:type="spellStart"/>
      <w:r>
        <w:rPr>
          <w:rFonts w:eastAsia="Times New Roman" w:cs="Times New Roman"/>
          <w:szCs w:val="24"/>
        </w:rPr>
        <w:t>Κατσώτη</w:t>
      </w:r>
      <w:proofErr w:type="spellEnd"/>
      <w:r>
        <w:rPr>
          <w:rFonts w:eastAsia="Times New Roman" w:cs="Times New Roman"/>
          <w:szCs w:val="24"/>
        </w:rPr>
        <w:t xml:space="preserve"> δεν γίνεται δεκτή. </w:t>
      </w:r>
    </w:p>
    <w:p w14:paraId="7E821DD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Δεν αμφιβάλαμε.</w:t>
      </w:r>
    </w:p>
    <w:p w14:paraId="7E821DE0" w14:textId="77777777" w:rsidR="00AB6C9A" w:rsidRDefault="00F80A0E">
      <w:pPr>
        <w:spacing w:after="0" w:line="600" w:lineRule="auto"/>
        <w:ind w:firstLine="720"/>
        <w:jc w:val="both"/>
        <w:rPr>
          <w:rFonts w:eastAsia="Times New Roman" w:cs="Times New Roman"/>
          <w:szCs w:val="24"/>
        </w:rPr>
      </w:pPr>
      <w:r>
        <w:rPr>
          <w:rFonts w:eastAsia="Times New Roman" w:cs="Times New Roman"/>
          <w:b/>
        </w:rPr>
        <w:t>ΝΕΚΤΑΡΙΟΣ ΣΑΝΤΟΡΙΝΙΟΣ (Υφυπουργός Ναυτιλίας και Νησιωτικής Πολιτικής):</w:t>
      </w:r>
      <w:r>
        <w:rPr>
          <w:rFonts w:eastAsia="Times New Roman" w:cs="Times New Roman"/>
          <w:szCs w:val="24"/>
        </w:rPr>
        <w:t xml:space="preserve"> Παρ’ όλα αυτά, είμαστε σίγουροι ότι θα ψηφίσετε το άρθρο 78.</w:t>
      </w:r>
    </w:p>
    <w:p w14:paraId="7E821DE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με γενικό αριθμό 1355 και ειδικό 24 δεν γίνεται δεκτή. Η με γενικό αριθμό 1359 και ειδικό 28 των κυρίων Δημαρά και Καματερού γίνεται δεκτή. Η με γενικό αριθμό 1360 και ειδικό 29 των κυρίων Δημαρά, Καματερού, </w:t>
      </w:r>
      <w:proofErr w:type="spellStart"/>
      <w:r>
        <w:rPr>
          <w:rFonts w:eastAsia="Times New Roman" w:cs="Times New Roman"/>
          <w:szCs w:val="24"/>
        </w:rPr>
        <w:t>Θελερίτη</w:t>
      </w:r>
      <w:proofErr w:type="spellEnd"/>
      <w:r>
        <w:rPr>
          <w:rFonts w:eastAsia="Times New Roman" w:cs="Times New Roman"/>
          <w:szCs w:val="24"/>
        </w:rPr>
        <w:t xml:space="preserve"> και άλλων συναδέλφων γίνεται δεκτή.</w:t>
      </w:r>
    </w:p>
    <w:p w14:paraId="7E821DE2"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Λαζαρίδη, υπάρχει λόγος να μιλήσετε τώρα; </w:t>
      </w:r>
    </w:p>
    <w:p w14:paraId="7E821DE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Όχι, δεν υπάρχει, κύριε Πρόεδρε. Σας ευχαριστώ. </w:t>
      </w:r>
    </w:p>
    <w:p w14:paraId="7E821DE4" w14:textId="77777777" w:rsidR="00AB6C9A" w:rsidRDefault="00F80A0E">
      <w:pPr>
        <w:spacing w:after="0" w:line="600" w:lineRule="auto"/>
        <w:ind w:firstLine="720"/>
        <w:jc w:val="both"/>
        <w:rPr>
          <w:rFonts w:eastAsia="Times New Roman" w:cs="Times New Roman"/>
          <w:szCs w:val="24"/>
        </w:rPr>
      </w:pPr>
      <w:r>
        <w:rPr>
          <w:rFonts w:eastAsia="Times New Roman" w:cs="Times New Roman"/>
          <w:b/>
        </w:rPr>
        <w:t>ΝΕΚΤΑΡΙΟΣ ΣΑΝΤΟΡΙΝΙΟΣ (Υφυπουργός Ναυτιλίας και Νησιωτικής Πολιτικής):</w:t>
      </w:r>
      <w:r>
        <w:rPr>
          <w:rFonts w:eastAsia="Times New Roman" w:cs="Times New Roman"/>
          <w:b/>
          <w:szCs w:val="24"/>
        </w:rPr>
        <w:t xml:space="preserve"> </w:t>
      </w:r>
      <w:r>
        <w:rPr>
          <w:rFonts w:eastAsia="Times New Roman" w:cs="Times New Roman"/>
          <w:szCs w:val="24"/>
        </w:rPr>
        <w:t xml:space="preserve">Κύριε Πρόεδρε, θέλω να καταθέσω και τις νομοτεχνικές βελτιώσεις που είναι σύμφωνες με τις προτάσεις που κάνει η επιστημονική επιτροπή της Βουλής και κάποιες άλλες διορθώσεις. </w:t>
      </w:r>
    </w:p>
    <w:p w14:paraId="7E821DE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Θα έλεγα ότι οι σημαντικότερες από αυτές είναι στο άρθρο 76, που λέει ότι περιλαμβάνονται και οι δημοτικές ενότητες που είναι νησιά, κάτι το οποίο ζητήθηκε. Επίσης στο άρθρο 86 γίνονται τροποποιήσεις σύμφωνα με τις αλλαγές που έχει προτείνει ο κ. Λαζαρίδης, νομοτεχνικές τόσο στον κυρίως νόμο όσο και στην τροπολογία. </w:t>
      </w:r>
    </w:p>
    <w:p w14:paraId="7E821DE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Τις καταθέτω για τα Πρακτικά. </w:t>
      </w:r>
    </w:p>
    <w:p w14:paraId="7E821DE7" w14:textId="77777777" w:rsidR="00AB6C9A" w:rsidRDefault="00F80A0E">
      <w:pPr>
        <w:spacing w:after="0" w:line="600" w:lineRule="auto"/>
        <w:ind w:firstLine="720"/>
        <w:jc w:val="both"/>
        <w:rPr>
          <w:rFonts w:eastAsia="Times New Roman" w:cs="Times New Roman"/>
        </w:rPr>
      </w:pPr>
      <w:r>
        <w:rPr>
          <w:rFonts w:eastAsia="Times New Roman" w:cs="Times New Roman"/>
        </w:rPr>
        <w:t>(Στο σημείο αυτό ο Υφυπουργός κ. Νεκτάριος Σαντορινιός καταθέτει για τα Πρακτικά τις προαναφερθείσες νομοτεχνικές βελτιώσεις, οι οποίες έχουν ως εξής.</w:t>
      </w:r>
    </w:p>
    <w:p w14:paraId="7E821DE8" w14:textId="77777777" w:rsidR="00AB6C9A" w:rsidRDefault="00F80A0E">
      <w:pPr>
        <w:spacing w:after="0" w:line="600" w:lineRule="auto"/>
        <w:ind w:firstLine="720"/>
        <w:jc w:val="both"/>
        <w:rPr>
          <w:rFonts w:eastAsia="Times New Roman" w:cs="Times New Roman"/>
          <w:color w:val="C00000"/>
        </w:rPr>
      </w:pPr>
      <w:r w:rsidRPr="007D6FE2">
        <w:rPr>
          <w:rFonts w:eastAsia="Times New Roman" w:cs="Times New Roman"/>
          <w:color w:val="C00000"/>
        </w:rPr>
        <w:t>ΑΛΛΑΓΗ ΣΕΛ.</w:t>
      </w:r>
    </w:p>
    <w:p w14:paraId="7E821DE9" w14:textId="77777777" w:rsidR="00AB6C9A" w:rsidRDefault="00F80A0E">
      <w:pPr>
        <w:spacing w:after="0" w:line="600" w:lineRule="auto"/>
        <w:ind w:firstLine="720"/>
        <w:jc w:val="both"/>
        <w:rPr>
          <w:rFonts w:eastAsia="Times New Roman" w:cs="Times New Roman"/>
          <w:color w:val="C00000"/>
        </w:rPr>
      </w:pPr>
      <w:r w:rsidRPr="007D6FE2">
        <w:rPr>
          <w:rFonts w:eastAsia="Times New Roman" w:cs="Times New Roman"/>
          <w:color w:val="C00000"/>
        </w:rPr>
        <w:t>(ΝΑ ΜΠΟΥΝ ΟΙ ΣΕΛ.</w:t>
      </w:r>
      <w:r>
        <w:rPr>
          <w:rFonts w:eastAsia="Times New Roman" w:cs="Times New Roman"/>
          <w:color w:val="C00000"/>
        </w:rPr>
        <w:t>431-435</w:t>
      </w:r>
      <w:r w:rsidRPr="007D6FE2">
        <w:rPr>
          <w:rFonts w:eastAsia="Times New Roman" w:cs="Times New Roman"/>
          <w:color w:val="C00000"/>
        </w:rPr>
        <w:t>)</w:t>
      </w:r>
    </w:p>
    <w:p w14:paraId="7E821DEA" w14:textId="77777777" w:rsidR="00AB6C9A" w:rsidRDefault="00F80A0E">
      <w:pPr>
        <w:spacing w:after="0" w:line="600" w:lineRule="auto"/>
        <w:ind w:firstLine="720"/>
        <w:jc w:val="both"/>
        <w:rPr>
          <w:rFonts w:eastAsia="Times New Roman" w:cs="Times New Roman"/>
          <w:color w:val="C00000"/>
        </w:rPr>
      </w:pPr>
      <w:r w:rsidRPr="007D6FE2">
        <w:rPr>
          <w:rFonts w:eastAsia="Times New Roman" w:cs="Times New Roman"/>
          <w:color w:val="C00000"/>
        </w:rPr>
        <w:t>ΑΛΛΑΓΗ ΣΕΛ.</w:t>
      </w:r>
    </w:p>
    <w:p w14:paraId="7E821DEB" w14:textId="77777777" w:rsidR="00AB6C9A" w:rsidRDefault="00F80A0E">
      <w:pPr>
        <w:spacing w:after="0"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Τον λόγο έχει ο κ. </w:t>
      </w:r>
      <w:proofErr w:type="spellStart"/>
      <w:r>
        <w:rPr>
          <w:rFonts w:eastAsia="Times New Roman" w:cs="Times New Roman"/>
        </w:rPr>
        <w:t>Μαυρωτάς</w:t>
      </w:r>
      <w:proofErr w:type="spellEnd"/>
      <w:r>
        <w:rPr>
          <w:rFonts w:eastAsia="Times New Roman" w:cs="Times New Roman"/>
        </w:rPr>
        <w:t>, ο Κοινοβουλευτικός Εκπρόσωπος από Το Ποτάμι.</w:t>
      </w:r>
    </w:p>
    <w:p w14:paraId="7E821DEC" w14:textId="77777777" w:rsidR="00AB6C9A" w:rsidRDefault="00F80A0E">
      <w:pPr>
        <w:spacing w:after="0" w:line="600" w:lineRule="auto"/>
        <w:ind w:firstLine="720"/>
        <w:jc w:val="both"/>
        <w:rPr>
          <w:rFonts w:eastAsia="Times New Roman" w:cs="Times New Roman"/>
        </w:rPr>
      </w:pPr>
      <w:r>
        <w:rPr>
          <w:rFonts w:eastAsia="Times New Roman" w:cs="Times New Roman"/>
          <w:b/>
        </w:rPr>
        <w:t>ΓΕΩΡΓΙΟΣ ΜΑΥΡΩΤΑΣ:</w:t>
      </w:r>
      <w:r>
        <w:rPr>
          <w:rFonts w:eastAsia="Times New Roman" w:cs="Times New Roman"/>
        </w:rPr>
        <w:t xml:space="preserve"> Ευχαριστώ, κύριε Πρόεδρε.</w:t>
      </w:r>
    </w:p>
    <w:p w14:paraId="7E821DED"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Δυστυχώς δεν μπορώ να μην ξεκινήσω από τον ευτελισμό των κοινοβουλευτικών διαδικασιών που παρακολουθούμε σήμερα και αναφέρομαι ειδικά στην </w:t>
      </w:r>
      <w:proofErr w:type="spellStart"/>
      <w:r>
        <w:rPr>
          <w:rFonts w:eastAsia="Times New Roman" w:cs="Times New Roman"/>
        </w:rPr>
        <w:t>πολυτροπολογία</w:t>
      </w:r>
      <w:proofErr w:type="spellEnd"/>
      <w:r>
        <w:rPr>
          <w:rFonts w:eastAsia="Times New Roman" w:cs="Times New Roman"/>
        </w:rPr>
        <w:t xml:space="preserve">, που φέρατε πριν από μερικές ώρες, των </w:t>
      </w:r>
      <w:proofErr w:type="spellStart"/>
      <w:r>
        <w:rPr>
          <w:rFonts w:eastAsia="Times New Roman" w:cs="Times New Roman"/>
        </w:rPr>
        <w:t>εκατόν</w:t>
      </w:r>
      <w:proofErr w:type="spellEnd"/>
      <w:r>
        <w:rPr>
          <w:rFonts w:eastAsia="Times New Roman" w:cs="Times New Roman"/>
        </w:rPr>
        <w:t xml:space="preserve"> δεκαπέντε σελίδων. Πότε να προλάβει να μελετήσει κανείς αυτή την </w:t>
      </w:r>
      <w:proofErr w:type="spellStart"/>
      <w:r>
        <w:rPr>
          <w:rFonts w:eastAsia="Times New Roman" w:cs="Times New Roman"/>
        </w:rPr>
        <w:t>πολυτροπολογία</w:t>
      </w:r>
      <w:proofErr w:type="spellEnd"/>
      <w:r>
        <w:rPr>
          <w:rFonts w:eastAsia="Times New Roman" w:cs="Times New Roman"/>
        </w:rPr>
        <w:t xml:space="preserve">. Ή μήπως ο σκοπός είναι να μην την μελετήσουμε; </w:t>
      </w:r>
    </w:p>
    <w:p w14:paraId="7E821DEE"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Αν ήταν σημαντικά τα θέματα που περιλαμβάνονται σε αυτή την </w:t>
      </w:r>
      <w:proofErr w:type="spellStart"/>
      <w:r>
        <w:rPr>
          <w:rFonts w:eastAsia="Times New Roman" w:cs="Times New Roman"/>
        </w:rPr>
        <w:t>πολυτροπολγία</w:t>
      </w:r>
      <w:proofErr w:type="spellEnd"/>
      <w:r>
        <w:rPr>
          <w:rFonts w:eastAsia="Times New Roman" w:cs="Times New Roman"/>
        </w:rPr>
        <w:t xml:space="preserve">, γιατί τα ευτελίζετε με αυτή τη διαδικασία; Αν δεν ήταν σημαντικά, γιατί πρέπει να περάσουν έτσι «άρπα κόλλα»; Φαίνεται ότι θεωρείτε ότι η Βουλή είναι κάτι το διακοσμητικό. Μετά θα ερχόμαστε με επόμενες διατάξεις να διορθώνουμε νόμους που περνάνε στα μουλωχτά. Το έχουμε πει πολλές φορές, όσο πλησιάζουμε στο τέλος του χρόνου έχουμε το ίδιο φαινόμενο. Πέρυσι αποχωρήσαμε από τη συνεδρίαση για τον ίδιο λόγο. Μου φαίνεται πως, έτσι όπως πάτε, φέτος θα το ξανακάνουμε. </w:t>
      </w:r>
    </w:p>
    <w:p w14:paraId="7E821DEF"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Και πάμε στο νομοσχέδιο. Μετά από σχεδόν τρία χρόνια της παρούσας Κυβέρνησης έρχεται το πρώτο νομοσχέδιο για θέματα ναυτιλίας, αν εξαιρέσουμε κάποιες σχετικές κυρώσεις που έχουμε ψηφίσει σε αυτό το διάστημα. Και να σκεφτεί κανείς ότι μιλάμε για μια χώρα με σήμα κατατεθέν τη θάλασσα, με έντονη εμπορική και τουριστική δραστηριότητα γύρω από τη ναυτιλία και βέβαια μια χώρα που χαρακτηρίζεται από τη μεγάλη </w:t>
      </w:r>
      <w:proofErr w:type="spellStart"/>
      <w:r>
        <w:rPr>
          <w:rFonts w:eastAsia="Times New Roman" w:cs="Times New Roman"/>
        </w:rPr>
        <w:t>νησιωτικότητα</w:t>
      </w:r>
      <w:proofErr w:type="spellEnd"/>
      <w:r>
        <w:rPr>
          <w:rFonts w:eastAsia="Times New Roman" w:cs="Times New Roman"/>
        </w:rPr>
        <w:t xml:space="preserve">. Χρειαζόταν άραγε η «ΑΓΙΑ ΖΩΝΗ 2» για να έρθει το νομοσχέδιο; </w:t>
      </w:r>
    </w:p>
    <w:p w14:paraId="7E821DF0"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Η ναυτιλία αποτελεί σίγουρα μια προίκα για τη χώρα που είναι ένα από συγκριτικά μας πλεονεκτήματα που συμβάλλει στην οικονομία. Είναι βασικός πυλώνας ανάπτυξης και μπορεί να δράσει έτσι περαιτέρω </w:t>
      </w:r>
      <w:proofErr w:type="spellStart"/>
      <w:r>
        <w:rPr>
          <w:rFonts w:eastAsia="Times New Roman" w:cs="Times New Roman"/>
        </w:rPr>
        <w:t>συνεργιστικά</w:t>
      </w:r>
      <w:proofErr w:type="spellEnd"/>
      <w:r>
        <w:rPr>
          <w:rFonts w:eastAsia="Times New Roman" w:cs="Times New Roman"/>
        </w:rPr>
        <w:t xml:space="preserve"> προς όφελος και των άλλων οικονομικών κλάδων της χώρας. </w:t>
      </w:r>
    </w:p>
    <w:p w14:paraId="7E821DF1"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Το παρόν νομοσχέδιο είναι ένα πολυνομοσχέδιο στην ουσία. Περιλαμβάνει </w:t>
      </w:r>
      <w:proofErr w:type="spellStart"/>
      <w:r>
        <w:rPr>
          <w:rFonts w:eastAsia="Times New Roman" w:cs="Times New Roman"/>
        </w:rPr>
        <w:t>εκατόν</w:t>
      </w:r>
      <w:proofErr w:type="spellEnd"/>
      <w:r>
        <w:rPr>
          <w:rFonts w:eastAsia="Times New Roman" w:cs="Times New Roman"/>
        </w:rPr>
        <w:t xml:space="preserve"> τριάντα τέσσερα άρθρα, που έχουν πολλές θεματικές, όπως την επιθεώρηση πλοίων και λιμενικών εγκαταστάσεων, τα προσόντα και την εκπαίδευση των επιθεωρητών και των ελεγκτών, ζητήματα ασφάλειας και αστυνόμευσης του προσωπικού του Λιμενικού Σώματος και της Ελληνικής Ακτοφυλακής. </w:t>
      </w:r>
    </w:p>
    <w:p w14:paraId="7E821DF2"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Μεγάλο μέρος του νομοσχεδίου αφορά το υπηρεσιακό πλαίσιο των λιμενικών, μεταθέσεις, αποσπάσεις, μετατάξεις, όπως επίσης και το όλο πειθαρχικό κομμάτι. Τα θέματα προσωπικού συνεχίζονται και στα άρθρα 58 έως 75 που γίνονται σημαντικές μεταβολές. </w:t>
      </w:r>
    </w:p>
    <w:p w14:paraId="7E821DF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Τέλος, ρυθμίζονται θέματα για τους λιμένες και διάφορα άλλα θέματα που έχουν να κάνουν με τη νησιωτική πολιτική και τη ναυτιλία.</w:t>
      </w:r>
    </w:p>
    <w:p w14:paraId="7E821DF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Παρ’ όλο που, όπως ανέφερε ο εισηγητής μας, το νομοσχέδιο διορθώνει και λύνει θέματα, η αλήθεια είναι ότι φέρνετε ένα νομοσχέδιο με πολλές διάσπαρτες διατάξεις αντί να επιμερίζετε το νομοθετικό έργο του Υπουργείου, κάτι που κάνει και το Υπουργείο Παιδείας συχνά και το Υπουργείο Υγείας </w:t>
      </w:r>
      <w:proofErr w:type="spellStart"/>
      <w:r>
        <w:rPr>
          <w:rFonts w:eastAsia="Times New Roman" w:cs="Times New Roman"/>
          <w:szCs w:val="24"/>
        </w:rPr>
        <w:t>κ.ο.κ.</w:t>
      </w:r>
      <w:proofErr w:type="spellEnd"/>
      <w:r>
        <w:rPr>
          <w:rFonts w:eastAsia="Times New Roman" w:cs="Times New Roman"/>
          <w:szCs w:val="24"/>
        </w:rPr>
        <w:t>.</w:t>
      </w:r>
    </w:p>
    <w:p w14:paraId="7E821DF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Μια και είπα «Υπουργείο Παιδείας», επιτρέψτε μου να σταθώ λίγο στο άρθρο 79, καθώς συμφωνώ με την ένταξη των Σχολών Αξιωματικών, Υπαξιωματικών και Λιμενοφυλάκων στις αντίστοιχες βαθμίδες ανώτερης και ανώτατης εκπαίδευσης. Επίσης μας βρίσκει σύμφωνους η εισαγωγή στις σχολές αυτές του λιμενικού με το σύστημα των πανελληνίων εξετάσεων.</w:t>
      </w:r>
    </w:p>
    <w:p w14:paraId="7E821DF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Όμως, θα ήθελα πραγματικά να ρωτήσω και να δεσμευθείτε εσείς και προπαντός ο Υπουργός Παιδείας, ο κ. </w:t>
      </w:r>
      <w:proofErr w:type="spellStart"/>
      <w:r>
        <w:rPr>
          <w:rFonts w:eastAsia="Times New Roman" w:cs="Times New Roman"/>
          <w:szCs w:val="24"/>
        </w:rPr>
        <w:t>Γαβρόγλου</w:t>
      </w:r>
      <w:proofErr w:type="spellEnd"/>
      <w:r>
        <w:rPr>
          <w:rFonts w:eastAsia="Times New Roman" w:cs="Times New Roman"/>
          <w:szCs w:val="24"/>
        </w:rPr>
        <w:t>, αν είναι εφικτό να είναι όλα έτοιμα σε έναν μήνα για να μπαίνει κάποιος από το νέο ακαδημαϊκό έτος μέσω των πανελληνίων εξετάσεων στις σχολές αυτές. Το ερώτημα είναι πότε όλα αυτά τα προγράμματα σπουδών, πότε οι καθηγητές. Αν δεν μπουν στον νόμο, όπως ανέφερε προηγουμένως ο κ. Σαντορινιός -και πραγματικά δεν μπαίνουν στον νόμο αυτά τα πράγματα- τα έχουμε ήδη έτοιμα για το προεδρικό διάταγμα ή είναι και εδώ πέρα μια συνηθισμένη άρπα-κόλλα;</w:t>
      </w:r>
    </w:p>
    <w:p w14:paraId="7E821DF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Φοβάμαι ότι πρόκειται για ένα πυροτέχνημα ακαδημαϊκού κρότου-λάμψης. Μακάρι να διαψευστώ. Να σας πω και την απορία μου, αν και δεν είμαι νομικός -μηχανικός είμαι- σχετικά με τη νομοθέτηση που να έχει το «</w:t>
      </w:r>
      <w:r>
        <w:rPr>
          <w:rFonts w:eastAsia="Times New Roman" w:cs="Times New Roman"/>
          <w:szCs w:val="24"/>
          <w:lang w:val="en-US"/>
        </w:rPr>
        <w:t>if</w:t>
      </w:r>
      <w:r>
        <w:rPr>
          <w:rFonts w:eastAsia="Times New Roman" w:cs="Times New Roman"/>
          <w:szCs w:val="24"/>
        </w:rPr>
        <w:t xml:space="preserve">, </w:t>
      </w:r>
      <w:r>
        <w:rPr>
          <w:rFonts w:eastAsia="Times New Roman" w:cs="Times New Roman"/>
          <w:szCs w:val="24"/>
          <w:lang w:val="en-US"/>
        </w:rPr>
        <w:t>then</w:t>
      </w:r>
      <w:r>
        <w:rPr>
          <w:rFonts w:eastAsia="Times New Roman" w:cs="Times New Roman"/>
          <w:szCs w:val="24"/>
        </w:rPr>
        <w:t xml:space="preserve">, </w:t>
      </w:r>
      <w:r>
        <w:rPr>
          <w:rFonts w:eastAsia="Times New Roman" w:cs="Times New Roman"/>
          <w:szCs w:val="24"/>
          <w:lang w:val="en-US"/>
        </w:rPr>
        <w:t>else</w:t>
      </w:r>
      <w:r>
        <w:rPr>
          <w:rFonts w:eastAsia="Times New Roman" w:cs="Times New Roman"/>
          <w:szCs w:val="24"/>
        </w:rPr>
        <w:t>», δηλαδή το «εάν, τότε, αλλιώς», το οποίο σημαίνει ότι, όπως αναφέρεται μέσα στο άρθρο 79 -και διαβάζω από μέσα- εφόσον έχει εκδοθεί το προεδρικό διάταγμα της παραγράφου 1 έως τις 31-12-2017, η εισαγωγή στις σχολές πραγματοποιείται από το ακαδημαϊκό έτος 2018-2019, δηλαδή από τον επόμενο Σεπτέμβριο, με το σύστημα των πανελλαδικών. Αν το ανωτέρω διάταγμα εκδοθεί μετά τις 31-12-2017, η ένταξη των σχολών αυτών στο σύστημα των πανελλαδικών εξετάσεων θα ισχύσει από το επόμενο ακαδημαϊκό έτος που έπεται του προεδρικού διατάγματος.</w:t>
      </w:r>
    </w:p>
    <w:p w14:paraId="7E821DF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Θα αρκούσε μόνο το τελευταίο, ότι η ένταξη των σχολών αυτών στο σύστημα των πανελλαδικών εξετάσεων θα ισχύσει από το επόμενο ακαδημαϊκό έτος που έπεται του προεδρικού διατάγματος. Γιατί βάζουμε το «31-12-2017»; Είτε θα κάνουμε κάτι βιαστικό, το οποίο μετά θα τρέχουμε να το διορθώσουμε, είτε το κάνουμε για καθαρά επικοινωνιακούς λόγους, να πούμε ότι είναι κάτι έτοιμο, ενώ στην πραγματικότητα δεν είναι.</w:t>
      </w:r>
    </w:p>
    <w:p w14:paraId="7E821DF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Πάντως, επειδή φαίνεται ότι δεν είναι έτοιμο, καλό είναι να μην παίζουμε με αυτά και να νομοθετούμε, </w:t>
      </w:r>
      <w:proofErr w:type="spellStart"/>
      <w:r>
        <w:rPr>
          <w:rFonts w:eastAsia="Times New Roman" w:cs="Times New Roman"/>
          <w:szCs w:val="24"/>
        </w:rPr>
        <w:t>πολλώ</w:t>
      </w:r>
      <w:proofErr w:type="spellEnd"/>
      <w:r>
        <w:rPr>
          <w:rFonts w:eastAsia="Times New Roman" w:cs="Times New Roman"/>
          <w:szCs w:val="24"/>
        </w:rPr>
        <w:t xml:space="preserve"> μάλλον σε θέματα εκπαίδευσης, όταν είναι σίγουρα και καθορισμένα τα πράγματα και οι προϋποθέσεις που τα αφορούν, γιατί έχουμε να κάνουμε με νέους και τις επιλογές της μελλοντικής τους σταδιοδρομίας.</w:t>
      </w:r>
    </w:p>
    <w:p w14:paraId="7E821DF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Επίσης επειδή βλέπουμε η δυνατότητα των απευθείας αναθέσεων σε πολλές περιπτώσεις να καταχράται, στο άρθρο 92 καλό είναι να μπουν περισσότερες δικλίδες ως προς το ποια συγκεκριμένα έργα-επεμβάσεις σε λιμένες επιτρέπεται να ανέρχονται και μέχρι το ποσό των 100.000 ευρώ πλέον ΦΠΑ με απευθείας ανάθεση, μετά από απόφαση του γενικού γραμματέα Λιμένων, Λιμενικής Πολιτικής και Ναυτιλιακών Επενδύσεων.</w:t>
      </w:r>
    </w:p>
    <w:p w14:paraId="7E821DF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Επειδή καμμιά φορά στην Ελλάδα οι εξαιρέσεις γίνονται κανόνες, θα έπρεπε ίσως να συγκεκριμενοποιηθεί αυτή η ελαστικότητα του ποσού. Να ισχύει, για παράδειγμα, μόνο σε φυσικές καταστροφές, όπως παραδείγματος χάριν είχαμε με τον σεισμό στην Κω και το λιμάνι που έπαθε πολλές ζημιές.</w:t>
      </w:r>
    </w:p>
    <w:p w14:paraId="7E821DF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Μια και είμαστε σε θέματα νησιωτικής πολιτικής, επιτρέψτε μου και εγώ να αναφερθώ σε κάτι που ειπώθηκε προηγουμένως σχετικά με την κατάργηση του μειωμένου ΦΠΑ, που θα ισχύσει από 1-1-2018 στα ακριτικά νησιά. Αυτό σίγουρα θα έχει έντονα αρνητικές συνέπειες για τους επαγγελματίες και τους κατοίκους των νησιών, καθότι δεν είναι προνόμιο, αλλά το λογικό αντιστάθμισμα για την έντονη </w:t>
      </w:r>
      <w:proofErr w:type="spellStart"/>
      <w:r>
        <w:rPr>
          <w:rFonts w:eastAsia="Times New Roman" w:cs="Times New Roman"/>
          <w:szCs w:val="24"/>
        </w:rPr>
        <w:t>νησιωτικότητα</w:t>
      </w:r>
      <w:proofErr w:type="spellEnd"/>
      <w:r>
        <w:rPr>
          <w:rFonts w:eastAsia="Times New Roman" w:cs="Times New Roman"/>
          <w:szCs w:val="24"/>
        </w:rPr>
        <w:t xml:space="preserve"> της χώρας και όσα άλλα δύσκολα και </w:t>
      </w:r>
      <w:proofErr w:type="spellStart"/>
      <w:r>
        <w:rPr>
          <w:rFonts w:eastAsia="Times New Roman" w:cs="Times New Roman"/>
          <w:szCs w:val="24"/>
        </w:rPr>
        <w:t>κοστοβόρα</w:t>
      </w:r>
      <w:proofErr w:type="spellEnd"/>
      <w:r>
        <w:rPr>
          <w:rFonts w:eastAsia="Times New Roman" w:cs="Times New Roman"/>
          <w:szCs w:val="24"/>
        </w:rPr>
        <w:t xml:space="preserve"> αυτή συνεπάγεται για τους νησιώτες.</w:t>
      </w:r>
    </w:p>
    <w:p w14:paraId="7E821DF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Άλλωστε, όπως ανέφεραν και οι ίδιοι οι εκπρόσωποι των παραγωγικών φορέων των νησιών του βορείου Αιγαίου, που μας επισκέφτηκαν, τα αναμενόμενα έσοδα από την επιβολή του υψηλότερου ΦΠΑ θα είναι πολύ πιο μικρά από όσο εκτιμάται, ενώ η ζημιά πολύ μεγάλη για τις τοπικές κοινωνίες.</w:t>
      </w:r>
    </w:p>
    <w:p w14:paraId="7E821DF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Πρέπει, λοιπόν, να το δείτε αυτό -σε συνεργασία, βέβαια και με τους ευρωπαϊκούς θεσμούς- καθότι η </w:t>
      </w:r>
      <w:proofErr w:type="spellStart"/>
      <w:r>
        <w:rPr>
          <w:rFonts w:eastAsia="Times New Roman" w:cs="Times New Roman"/>
          <w:szCs w:val="24"/>
        </w:rPr>
        <w:t>νησιωτικότητα</w:t>
      </w:r>
      <w:proofErr w:type="spellEnd"/>
      <w:r>
        <w:rPr>
          <w:rFonts w:eastAsia="Times New Roman" w:cs="Times New Roman"/>
          <w:szCs w:val="24"/>
        </w:rPr>
        <w:t xml:space="preserve"> στη χώρα μας απαιτεί την οικονομική βιωσιμότητα των τοπικών κοινωνιών, που δεν είναι δα και οι πιο προνομιούχες λόγω του τουρισμού.</w:t>
      </w:r>
    </w:p>
    <w:p w14:paraId="7E821DF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Τέλος, η τροπολογία του κ. Σκουρλέτη, που έγινε άρθρο 133 του νομοσχεδίου, κινείται στην ίδια λογική, όπως πράττει η Κυβέρνηση και σε άλλες περιπτώσεις, δηλαδή τη λογική του «διαίρει και βασίλευε».</w:t>
      </w:r>
    </w:p>
    <w:p w14:paraId="7E821E0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έκανε ήδη και στο κύριο σώμα του νομοσχεδίου για τη ναυτιλία, εκμεταλλευόμενη διαφορετικές απόψεις στο εσωτερικό των ομοσπονδιών. Με πρόσχημα, λοιπόν, την αυτονομία των συνδικαλιστικών οργανώσεων στο δημόσιο αφήνει ένα παραθυράκι στις διαφωνίες και στον λαϊκισμό κάποιας πλευράς, η οποία παρ’ ότι δεν συναίνει σε κοινά διαμορφωμένες θέσεις, μπορεί να πουλάει επανάσταση, αλλά μετά να επωφελείται των όσων κατάφερε η άλλη δευτεροβάθμια συνδικαλιστική οργάνωση. </w:t>
      </w:r>
    </w:p>
    <w:p w14:paraId="7E821E0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πάμε λίγο και στην επικαιρότητα. Ένα γενικότερο σχόλιο, επιτρέψτε μου, με αφορμή και τα πρόσφατα τραγικά γεγονότα στη δυτική Αττική και τον μεγάλο αριθμό των θυμάτων. Μέσα σε τρεις σχεδόν μήνες, η Ελλάδα και ειδικότερα η Αττική έχει ζήσει τρεις μεγάλες καταστροφές, τις πυρκαγιές τον Αύγουστο, τη μεγάλη υπόθεση με την περιβαλλοντική ζημιά από το ναυάγιο του «ΑΓΙΑ ΖΩΝΗ 2» στον Σαρωνικό και τώρα τις πλημμύρες στη δυτική Αττική. Δυστυχώς ο αριθμός τρία αναφέρεται και στα χρόνια διακυβέρνησής σας και δυστυχώς, δεν μπορείτε να συνεχίζετε να εγκαλείτε τα προηγούμενα σαράντα χρόνια της Μεταπολίτευσης. </w:t>
      </w:r>
    </w:p>
    <w:p w14:paraId="7E821E0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Τρία χρόνια δεν είναι λίγα για να νίπτετε τας χείρας σας. Καθυστερήσατε πολύ να αντιμετωπίσετε αυτές τις μεγάλες καταστροφές κι επιτέλους να το πούμε κι αυτό. Όμως, ποτέ κανείς δεν φταίει, μόνο τα χαμηλά κλιμάκια, οι φαντάροι της πύλης που μπουκάρει ο «</w:t>
      </w:r>
      <w:proofErr w:type="spellStart"/>
      <w:r>
        <w:rPr>
          <w:rFonts w:eastAsia="Times New Roman" w:cs="Times New Roman"/>
          <w:szCs w:val="24"/>
        </w:rPr>
        <w:t>Ρουβίκωνας</w:t>
      </w:r>
      <w:proofErr w:type="spellEnd"/>
      <w:r>
        <w:rPr>
          <w:rFonts w:eastAsia="Times New Roman" w:cs="Times New Roman"/>
          <w:szCs w:val="24"/>
        </w:rPr>
        <w:t xml:space="preserve">». Αυτοί φταίνε, αυτοί την πληρώνουν. Δεν υπάρχει αντικειμενική πολιτική ευθύνη. Ο κόσμος, όμως, να ξέρετε, τα καταλαβαίνει αυτά. Καταλαβαίνει και την ανεπάρκεια αλλά και την ανυπαρξία ευθιξίας. </w:t>
      </w:r>
    </w:p>
    <w:p w14:paraId="7E821E0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Στη Βουλή -και θα κλείσω με αυτό κύριε Πρόεδρε- την ατζέντα πλέον την καθορίζουν απ’ ό,τι φαίνεται τα μέσα μαζικής ενημέρωσης και η επικαιρότητά τους. Είχαμε, λοιπόν, χθες κατ’ επίκληση της επικαιρότητας και της αναίτιας επίθεσης των μέσων μαζικής ενημέρωσης, όπως υποστηρίζει ο κ. Τσίπρας, αίτημά του προς τον Πρόεδρο της Βουλής να αναβληθεί για δεύτερη φορά η συζήτηση της επίκαιρης ερώτησης σχετικά με τα σαουδαραβικά βλήματα του συγκυβερνήτη σας, κ. Καμμένου. </w:t>
      </w:r>
    </w:p>
    <w:p w14:paraId="7E821E0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Συγγνώμη, αλλά η Βουλή δεν μπορεί να μετατρέπεται αναγκαστικά και μόνο σε επικοινωνιακή αρένα των δύο Αρχηγών. Το έχουμε ξαναπεί αυτό. Εδώ είμαστε για την κοινωνία και όχι για την επικοινωνία. Και για την κοινοβουλευτική ατζέντα θα αφουγκραζόμαστε τις ανάγκες και όχι τις ατάκες. </w:t>
      </w:r>
    </w:p>
    <w:p w14:paraId="7E821E0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είχαμε την καινοφανή κοινοβουλευτική διαδικασία της παράλληλης επεξεργασίας δύο νομοσχεδίων -γιατί και η τροπολογία των </w:t>
      </w:r>
      <w:proofErr w:type="spellStart"/>
      <w:r>
        <w:rPr>
          <w:rFonts w:eastAsia="Times New Roman" w:cs="Times New Roman"/>
          <w:szCs w:val="24"/>
        </w:rPr>
        <w:t>εκατόν</w:t>
      </w:r>
      <w:proofErr w:type="spellEnd"/>
      <w:r>
        <w:rPr>
          <w:rFonts w:eastAsia="Times New Roman" w:cs="Times New Roman"/>
          <w:szCs w:val="24"/>
        </w:rPr>
        <w:t xml:space="preserve"> δεκαπέντε σελίδων που ήρθε ουσιαστικά ήταν ένα μικρό νομοσχέδιο- και μάλιστα με το στοιχείο του αιφνιδιασμού για να μετρήσετε τα αντανακλαστικά μας φαίνεται, αν μπορούμε να επεξεργαστούμε </w:t>
      </w:r>
      <w:proofErr w:type="spellStart"/>
      <w:r>
        <w:rPr>
          <w:rFonts w:eastAsia="Times New Roman" w:cs="Times New Roman"/>
          <w:szCs w:val="24"/>
        </w:rPr>
        <w:t>εκατόν</w:t>
      </w:r>
      <w:proofErr w:type="spellEnd"/>
      <w:r>
        <w:rPr>
          <w:rFonts w:eastAsia="Times New Roman" w:cs="Times New Roman"/>
          <w:szCs w:val="24"/>
        </w:rPr>
        <w:t xml:space="preserve"> δεκαπέντε σελίδες μέσα σε τέσσερις ώρες. </w:t>
      </w:r>
    </w:p>
    <w:p w14:paraId="7E821E0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Κι επειδή πλησιάζει το τέλος του χρόνου όπου είσαστε επιρρεπείς σε τέτοιες κουτοπονηριές με τροπολογίες τελευταίας στιγμής και ρουσφετολογικές διατάξεις, σας λέμε ότι, αν έρθουν, θα τις ψηφίσετε μόνοι σας. Εμείς δεν θα είμαστε μέσα. </w:t>
      </w:r>
    </w:p>
    <w:p w14:paraId="7E821E0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E821E08"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7E821E0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7E821E0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Μιλτιάδης Βαρβιτσιώτης από τη Νέα Δημοκρατία. </w:t>
      </w:r>
    </w:p>
    <w:p w14:paraId="7E821E0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Κυρίες και κύριοι συνάδελφοι, κύριε Πρόεδρε, την ώρα που ο Πρωθυπουργός παίρνει το διακεκριμένο βραβείο «</w:t>
      </w:r>
      <w:proofErr w:type="spellStart"/>
      <w:r>
        <w:rPr>
          <w:rFonts w:eastAsia="Times New Roman" w:cs="Times New Roman"/>
          <w:szCs w:val="24"/>
        </w:rPr>
        <w:t>κωλοτούμπας</w:t>
      </w:r>
      <w:proofErr w:type="spellEnd"/>
      <w:r>
        <w:rPr>
          <w:rFonts w:eastAsia="Times New Roman" w:cs="Times New Roman"/>
          <w:szCs w:val="24"/>
        </w:rPr>
        <w:t>» στο Παρίσι, πιστεύω ότι θα έπρεπε και ο παριστάμενος Υπουργός να είναι υποψήφιος για το βραβείο «</w:t>
      </w:r>
      <w:proofErr w:type="spellStart"/>
      <w:r>
        <w:rPr>
          <w:rFonts w:eastAsia="Times New Roman" w:cs="Times New Roman"/>
          <w:szCs w:val="24"/>
        </w:rPr>
        <w:t>Πινόκιο</w:t>
      </w:r>
      <w:proofErr w:type="spellEnd"/>
      <w:r>
        <w:rPr>
          <w:rFonts w:eastAsia="Times New Roman" w:cs="Times New Roman"/>
          <w:szCs w:val="24"/>
        </w:rPr>
        <w:t>», απ’ αυτό που δίνεται στην Ιταλία. Διότι εδώ πέρα ήρθε και μας είπε απίστευτα πράγματα μεταξύ των οποίων και μία σειρά από ψεύδη. Μας είπε ότι έλυσε τα προβλήματα των ακτοπλοϊκών συγκοινωνιών και ότι πρώτη φορά πήγε «</w:t>
      </w:r>
      <w:r>
        <w:rPr>
          <w:rFonts w:eastAsia="Times New Roman" w:cs="Times New Roman"/>
          <w:szCs w:val="24"/>
          <w:lang w:val="en-US"/>
        </w:rPr>
        <w:t>BLUE</w:t>
      </w:r>
      <w:r>
        <w:rPr>
          <w:rFonts w:eastAsia="Times New Roman" w:cs="Times New Roman"/>
          <w:szCs w:val="24"/>
        </w:rPr>
        <w:t xml:space="preserve"> </w:t>
      </w:r>
      <w:r>
        <w:rPr>
          <w:rFonts w:eastAsia="Times New Roman" w:cs="Times New Roman"/>
          <w:szCs w:val="24"/>
          <w:lang w:val="en-US"/>
        </w:rPr>
        <w:t>STAR</w:t>
      </w:r>
      <w:r>
        <w:rPr>
          <w:rFonts w:eastAsia="Times New Roman" w:cs="Times New Roman"/>
          <w:szCs w:val="24"/>
        </w:rPr>
        <w:t xml:space="preserve">» στα Ψαρά. </w:t>
      </w:r>
    </w:p>
    <w:p w14:paraId="7E821E0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 2014 πήγε. Όπως το 2014 λύθηκε το ακτοπλοϊκό πρόβλημα της Λήμνου, το οποίο ταλαιπωρούσε χρόνια τους κατοίκους της Λήμνου. Και μάλιστα στις τροπολογίες που είχαμε φέρει τότε, τις είχε καταψηφίσει ο ΣΥΡΙΖΑ. Αυτή είναι η πραγματικότητα. Και φέτος, Αύγουστο μήνα, μετά από συνεχείς παρατάσεις τις οποίες έδινε ο προκάτοχός σας Υπουργός σε ένα </w:t>
      </w:r>
      <w:proofErr w:type="spellStart"/>
      <w:r>
        <w:rPr>
          <w:rFonts w:eastAsia="Times New Roman" w:cs="Times New Roman"/>
          <w:szCs w:val="24"/>
        </w:rPr>
        <w:t>αναξιόπλοο</w:t>
      </w:r>
      <w:proofErr w:type="spellEnd"/>
      <w:r>
        <w:rPr>
          <w:rFonts w:eastAsia="Times New Roman" w:cs="Times New Roman"/>
          <w:szCs w:val="24"/>
        </w:rPr>
        <w:t xml:space="preserve"> σκάφος, τα Κύθηρα έμειναν χωρίς ακτοπλοϊκή σύνδεση και συντελέστηκε αυτό το οποίο περιμέναμε να συντελεστεί. </w:t>
      </w:r>
    </w:p>
    <w:p w14:paraId="7E821E0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Μας είπε ότι για πρώτη φορά φέρνει τη διαφάνεια στο Υπουργείο. Κατ’ αρχάς, η διαφάνεια και ο τρόπος που νομοθετεί είναι πρωτοφανής. Μιλάμε για </w:t>
      </w:r>
      <w:proofErr w:type="spellStart"/>
      <w:r>
        <w:rPr>
          <w:rFonts w:eastAsia="Times New Roman" w:cs="Times New Roman"/>
          <w:szCs w:val="24"/>
        </w:rPr>
        <w:t>εκατόν</w:t>
      </w:r>
      <w:proofErr w:type="spellEnd"/>
      <w:r>
        <w:rPr>
          <w:rFonts w:eastAsia="Times New Roman" w:cs="Times New Roman"/>
          <w:szCs w:val="24"/>
        </w:rPr>
        <w:t xml:space="preserve"> δεκαπέντε σελίδες, μετά από τέσσερις εξαντλητικές συνεδριάσεις στην επιτροπή, και φέρνει προκατασκευασμένη τροπολογία </w:t>
      </w:r>
      <w:proofErr w:type="spellStart"/>
      <w:r>
        <w:rPr>
          <w:rFonts w:eastAsia="Times New Roman" w:cs="Times New Roman"/>
          <w:szCs w:val="24"/>
        </w:rPr>
        <w:t>εκατόν</w:t>
      </w:r>
      <w:proofErr w:type="spellEnd"/>
      <w:r>
        <w:rPr>
          <w:rFonts w:eastAsia="Times New Roman" w:cs="Times New Roman"/>
          <w:szCs w:val="24"/>
        </w:rPr>
        <w:t xml:space="preserve"> δεκαπέντε σελίδων στο τέλος της συνεδρίασης, χωρίς να έχει αναφερθεί σ’ αυτά τα θέματα. Αυτό δεν λέγεται «κοινοβουλευτική διαφάνεια». Αυτό είναι «θέλω να κρύψω αυτά που θέλω να κάνω».</w:t>
      </w:r>
    </w:p>
    <w:p w14:paraId="7E821E0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Δεύτερον, μας είπατε ότι φέρνετε διαφάνεια στο Λιμενικό. Ποιο; Μα, επιστρέφουμε στις εποχές </w:t>
      </w:r>
      <w:proofErr w:type="spellStart"/>
      <w:r>
        <w:rPr>
          <w:rFonts w:eastAsia="Times New Roman" w:cs="Times New Roman"/>
          <w:szCs w:val="24"/>
        </w:rPr>
        <w:t>Πελοποννήσιου</w:t>
      </w:r>
      <w:proofErr w:type="spellEnd"/>
      <w:r>
        <w:rPr>
          <w:rFonts w:eastAsia="Times New Roman" w:cs="Times New Roman"/>
          <w:szCs w:val="24"/>
        </w:rPr>
        <w:t xml:space="preserve">, στις εποχές της δεκαετίας του 1980; Είστε το κακό ΠΑΣΟΚ. Το έχετε καταλάβει; Φέρνετε ρύθμιση ο Υπουργός να υπογράφει τις μεταθέσεις και να είναι ο τελικός κριτής των μεταθέσεων; Είπε ο κ. </w:t>
      </w:r>
      <w:proofErr w:type="spellStart"/>
      <w:r>
        <w:rPr>
          <w:rFonts w:eastAsia="Times New Roman" w:cs="Times New Roman"/>
          <w:szCs w:val="24"/>
        </w:rPr>
        <w:t>Δρίτσας</w:t>
      </w:r>
      <w:proofErr w:type="spellEnd"/>
      <w:r>
        <w:rPr>
          <w:rFonts w:eastAsia="Times New Roman" w:cs="Times New Roman"/>
          <w:szCs w:val="24"/>
        </w:rPr>
        <w:t xml:space="preserve"> για εγγυητή. Ποιος εγγυητής της διαφάνειας; Ο εγγυητής της συναλλαγής με το Αρχηγείο του Λιμενικού Σώματος. Αυτή είναι η πραγματικότητα.</w:t>
      </w:r>
    </w:p>
    <w:p w14:paraId="7E821E0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Όσον αφορά τις αποσπάσεις, ισχύει το ίδιο. Τις αποσπάσεις των λιμενικών τις κάνει ο Υπουργός, ποιους θέλετε να πάτε και ποιους δεν θέλετε να πάτε;</w:t>
      </w:r>
    </w:p>
    <w:p w14:paraId="7E821E1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Μας είπατε ότι καταργείτε τη </w:t>
      </w:r>
      <w:proofErr w:type="spellStart"/>
      <w:r>
        <w:rPr>
          <w:rFonts w:eastAsia="Times New Roman" w:cs="Times New Roman"/>
          <w:szCs w:val="24"/>
        </w:rPr>
        <w:t>ρουσφετοκρατία</w:t>
      </w:r>
      <w:proofErr w:type="spellEnd"/>
      <w:r>
        <w:rPr>
          <w:rFonts w:eastAsia="Times New Roman" w:cs="Times New Roman"/>
          <w:szCs w:val="24"/>
        </w:rPr>
        <w:t xml:space="preserve">. Ρουσφέτια, ρουσφέτια, ρουσφέτια είναι το σύνολο του νομοσχεδίου σας. Γίνονται διορισμοί σε προσωποπαγείς θέσεις, έτσι όπως υπάρχουν στην τροπολογία του κ. </w:t>
      </w:r>
      <w:proofErr w:type="spellStart"/>
      <w:r>
        <w:rPr>
          <w:rFonts w:eastAsia="Times New Roman" w:cs="Times New Roman"/>
          <w:szCs w:val="24"/>
        </w:rPr>
        <w:t>Δρίτσα</w:t>
      </w:r>
      <w:proofErr w:type="spellEnd"/>
      <w:r>
        <w:rPr>
          <w:rFonts w:eastAsia="Times New Roman" w:cs="Times New Roman"/>
          <w:szCs w:val="24"/>
        </w:rPr>
        <w:t>. Θα γίνονται μετατάξεις των αξιωματικών σε άλλες κατηγορίες και θέσεις πάλι με υπουργικές αποφάσεις; Δίνετε προαγωγές μέσα απ’ αυτό το νομοσχέδιο πάλι ρουσφετολογικές.</w:t>
      </w:r>
    </w:p>
    <w:p w14:paraId="7E821E1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κατηγορείτε τους προκατόχους σας για τουρισμό στο Υπουργείο Ναυτιλίας, αλλά ο μεγαλύτερος τουρίστας τελικά είστε εσείς. Ήσασταν τουρίστας στο Λονδίνο τη στιγμή που σας χρειάζονταν με την έκρυθμη κατάσταση που δημιουργήθηκε στον Σαρωνικό και τότε, ως τουρίστας, μας είπατε ότι μπορούμε να πάμε να κολυμπήσουμε στον Σαρωνικό. Άραγε, σήμερα που μιλάμε, σχεδόν τρεις μήνες μετά, έχει αρθεί η απαγόρευση από το Υπουργείο Υγείας για το κολύμπι στον Σαρωνικό; </w:t>
      </w:r>
    </w:p>
    <w:p w14:paraId="7E821E1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Μιλάτε για τον κρατικό έλεγχο που πρέπει να υπάρχει παντού και σήμερα καταργείτε τον κρατικό έλεγχο που έχει η μεγαλύτερη ναυτιλία του κόσμου. Καταργείτε τον κρατικό έλεγχο που έχει στα πλοία η μεγαλύτερη ναυτική δύναμη. Αυτό κάνετε. Ένα νομοσχέδιο για τους επιθεωρητές, που ήταν έτοιμο, δεν το φέρατε και καταργήσατε την επιθεώρηση. Αυτό κάνετε σήμερα. Εκχωρείτε τη δημόσια εξουσία στους νηογνώμονες και δεν μας έχετε πει με ποιον έχετε υπογράψει σύμβαση ή ποιος είναι διατεθειμένος να υπογράψει σύμβαση και με τι κόστος για τους ψαράδες, για τους βαρκάρηδες, γι’ αυτούς που έχουν τα μικρά σκάφη.</w:t>
      </w:r>
    </w:p>
    <w:p w14:paraId="7E821E1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Σας έχω ακούσει πολλές φορές να λέτε πόσο καταπληκτικά θα κάνετε τα πράγματα στους εξοπλισμούς και πόσο οι κακοί προηγούμενοι έδιναν δουλειές στα ναυπηγεία του εξωτερικού. Έναν διαγωνισμό και μόνο έχετε βγάλει στα τρία χρόνια που είστε Κυβέρνηση! Τι λέει, μάλιστα, αυτός ο διαγωνισμός; Θα σας τον καταθέσω, για να τον διαβάσουν οι συνεργάτες σας, γιατί φοβούμαι ότι δεν ξέρετε τι υπογράψατε. Προκηρύσσει ηλεκτρονικό ανοικτό διαγωνισμό διεθνούς συμμετοχής και με εγγυητικές επιστολές πολύ μεγάλες! </w:t>
      </w:r>
    </w:p>
    <w:p w14:paraId="7E821E1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 για τον κύριο Υπουργό, για να το ξέρει, που λέει ότι θα φέρει τα ελληνικά ναυπηγεία.</w:t>
      </w:r>
    </w:p>
    <w:p w14:paraId="7E821E15" w14:textId="77777777" w:rsidR="00AB6C9A" w:rsidRDefault="00F80A0E">
      <w:pPr>
        <w:tabs>
          <w:tab w:val="left" w:pos="7371"/>
        </w:tabs>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Μιλτιάδης Βαρβιτσιώτης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E821E1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Θα θέλατε να μας πείτε ένα από τα ελληνικά ναυπηγεία που θα καταθέσει την εγγυητική επιστολή συμμετοχής στον διαγωνισμό, που είναι διπλάσια κιόλας από το προβλεπόμενο;</w:t>
      </w:r>
    </w:p>
    <w:p w14:paraId="7E821E1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Στα τρία χρόνια, στο επίπεδο των προμηθειών δεν έχετε κάνει τίποτα στο Υπουργείο σας. </w:t>
      </w:r>
    </w:p>
    <w:p w14:paraId="7E821E1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Τρία χρόνια είστε στην Κυβέρνηση, κύριε </w:t>
      </w:r>
      <w:proofErr w:type="spellStart"/>
      <w:r>
        <w:rPr>
          <w:rFonts w:eastAsia="Times New Roman" w:cs="Times New Roman"/>
          <w:szCs w:val="24"/>
        </w:rPr>
        <w:t>Δρίτσα</w:t>
      </w:r>
      <w:proofErr w:type="spellEnd"/>
      <w:r>
        <w:rPr>
          <w:rFonts w:eastAsia="Times New Roman" w:cs="Times New Roman"/>
          <w:szCs w:val="24"/>
        </w:rPr>
        <w:t xml:space="preserve">. Στους δεκαοκτώ μήνες που ήμουν εγώ, για το οποίο πολλά λέτε, πήραμε ένα πλοίο ανοικτής θαλάσσης –και ένα δεύτερο που υπήρχε επισκευάστηκε και είναι </w:t>
      </w:r>
      <w:proofErr w:type="spellStart"/>
      <w:r>
        <w:rPr>
          <w:rFonts w:eastAsia="Times New Roman" w:cs="Times New Roman"/>
          <w:szCs w:val="24"/>
        </w:rPr>
        <w:t>αξιόπλοο</w:t>
      </w:r>
      <w:proofErr w:type="spellEnd"/>
      <w:r>
        <w:rPr>
          <w:rFonts w:eastAsia="Times New Roman" w:cs="Times New Roman"/>
          <w:szCs w:val="24"/>
        </w:rPr>
        <w:t xml:space="preserve">-, δύο περιπολικά, τρία ταχύπλοα, ενενήντα αυτοκίνητα, θερμικές κάμερες, δώδεκα φουσκωτά, </w:t>
      </w:r>
      <w:r>
        <w:rPr>
          <w:rFonts w:eastAsia="Times New Roman" w:cs="Times New Roman"/>
          <w:szCs w:val="24"/>
          <w:lang w:val="en-US"/>
        </w:rPr>
        <w:t>VHF</w:t>
      </w:r>
      <w:r>
        <w:rPr>
          <w:rFonts w:eastAsia="Times New Roman" w:cs="Times New Roman"/>
          <w:szCs w:val="24"/>
        </w:rPr>
        <w:t xml:space="preserve"> και </w:t>
      </w:r>
      <w:r>
        <w:rPr>
          <w:rFonts w:eastAsia="Times New Roman" w:cs="Times New Roman"/>
          <w:szCs w:val="24"/>
          <w:lang w:val="en-US"/>
        </w:rPr>
        <w:t>GPS</w:t>
      </w:r>
      <w:r>
        <w:rPr>
          <w:rFonts w:eastAsia="Times New Roman" w:cs="Times New Roman"/>
          <w:szCs w:val="24"/>
        </w:rPr>
        <w:t xml:space="preserve"> για όλα τα σκάφη, </w:t>
      </w:r>
      <w:r>
        <w:rPr>
          <w:rFonts w:eastAsia="Times New Roman" w:cs="Times New Roman"/>
          <w:szCs w:val="24"/>
          <w:lang w:val="en-US"/>
        </w:rPr>
        <w:t>X</w:t>
      </w:r>
      <w:r>
        <w:rPr>
          <w:rFonts w:eastAsia="Times New Roman" w:cs="Times New Roman"/>
          <w:szCs w:val="24"/>
        </w:rPr>
        <w:t>-</w:t>
      </w:r>
      <w:r>
        <w:rPr>
          <w:rFonts w:eastAsia="Times New Roman" w:cs="Times New Roman"/>
          <w:szCs w:val="24"/>
          <w:lang w:val="en-US"/>
        </w:rPr>
        <w:t>ray</w:t>
      </w:r>
      <w:r>
        <w:rPr>
          <w:rFonts w:eastAsia="Times New Roman" w:cs="Times New Roman"/>
          <w:szCs w:val="24"/>
        </w:rPr>
        <w:t>, φορτηγά που δεν είχε καμμία Υπηρεσία του ελληνικού κράτους.</w:t>
      </w:r>
    </w:p>
    <w:p w14:paraId="7E821E19" w14:textId="77777777" w:rsidR="00AB6C9A" w:rsidRDefault="00F80A0E">
      <w:pPr>
        <w:tabs>
          <w:tab w:val="left" w:pos="3873"/>
        </w:tabs>
        <w:spacing w:after="0" w:line="600" w:lineRule="auto"/>
        <w:ind w:firstLine="709"/>
        <w:jc w:val="both"/>
        <w:rPr>
          <w:rFonts w:eastAsia="Times New Roman" w:cs="Times New Roman"/>
          <w:szCs w:val="24"/>
        </w:rPr>
      </w:pPr>
      <w:r>
        <w:rPr>
          <w:rFonts w:eastAsia="Times New Roman" w:cs="Times New Roman"/>
          <w:szCs w:val="24"/>
        </w:rPr>
        <w:t xml:space="preserve">Τα τελωνεία έκαναν δώδεκα χρόνια για να τα αποκτήσουν. Πήραμε αυτοκίνητα με θερμικές κάμερες. Πήραμε κομπιούτερ. Πήραμε εξοπλισμό διάσωσης και πάρα πολύ εξοπλισμό </w:t>
      </w:r>
      <w:proofErr w:type="spellStart"/>
      <w:r>
        <w:rPr>
          <w:rFonts w:eastAsia="Times New Roman" w:cs="Times New Roman"/>
          <w:szCs w:val="24"/>
        </w:rPr>
        <w:t>αντιρρύπανσης</w:t>
      </w:r>
      <w:proofErr w:type="spellEnd"/>
      <w:r>
        <w:rPr>
          <w:rFonts w:eastAsia="Times New Roman" w:cs="Times New Roman"/>
          <w:szCs w:val="24"/>
        </w:rPr>
        <w:t>, αυτόν που είναι στις αποθήκες και δεν χρησιμοποιήσατε στο ναυάγιο του «ΑΓΙΑ ΖΩΝΗ». Γιατί στο ναυάγιο του «ΑΓΙΑ ΖΩΝΗ» δεχθήκατε μια εταιρεία ρυμουλκών να κάνει την απορρύπανση.</w:t>
      </w:r>
    </w:p>
    <w:p w14:paraId="7E821E1A" w14:textId="77777777" w:rsidR="00AB6C9A" w:rsidRDefault="00F80A0E">
      <w:pPr>
        <w:spacing w:after="0" w:line="600" w:lineRule="auto"/>
        <w:ind w:firstLine="720"/>
        <w:jc w:val="both"/>
        <w:rPr>
          <w:rFonts w:eastAsia="Times New Roman" w:cs="Times New Roman"/>
          <w:b/>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Εννοείτε αυτά τα άχρηστα που πήρατε με την παρέμβαση της Βασίλισσας της Δανίας; Αυτά εννοείτε;</w:t>
      </w:r>
    </w:p>
    <w:p w14:paraId="7E821E1B"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θα πάρετε τον λόγο μετά.</w:t>
      </w:r>
    </w:p>
    <w:p w14:paraId="7E821E1C"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Εμείς αξιοποιήσαμε ό,τι υπήρχε, 100 εκατομμύρια ευρώ εξοπλισμούς. </w:t>
      </w:r>
    </w:p>
    <w:p w14:paraId="7E821E1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Εννοείτε αυτά τα άχρηστα που πήρατε με την παρέμβαση του βασιλικού οίκου της Δανίας;</w:t>
      </w:r>
    </w:p>
    <w:p w14:paraId="7E821E1E"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Όταν κάνετε έστω και 1 εκατομμύριο ευρώ εξοπλισμούς, να έρθετε να μιλήσετε. </w:t>
      </w:r>
    </w:p>
    <w:p w14:paraId="7E821E1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Με διαφάνεια.</w:t>
      </w:r>
    </w:p>
    <w:p w14:paraId="7E821E20"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Τρία χρόνια κάθεστε σε αυτή την καρέκλα και δεν έχετε κάνει τίποτα. Τίποτα δεν έχετε κάνει. Ο απολογισμός σας είναι μηδέν. Για αυτό τα σύνορα του ανατολικού Αιγαίου είναι ανοικτά. Για αυτό υποφέρουν οι νησιώτες. Για αυτό βλέπουν οι άλλοι την απουσία του κράτους. Να πάτε να τα πείτε στους Μυτιληνιούς, στους Χιώτες και στους </w:t>
      </w:r>
      <w:proofErr w:type="spellStart"/>
      <w:r>
        <w:rPr>
          <w:rFonts w:eastAsia="Times New Roman" w:cs="Times New Roman"/>
          <w:szCs w:val="24"/>
        </w:rPr>
        <w:t>Σαμιώτες</w:t>
      </w:r>
      <w:proofErr w:type="spellEnd"/>
      <w:r>
        <w:rPr>
          <w:rFonts w:eastAsia="Times New Roman" w:cs="Times New Roman"/>
          <w:szCs w:val="24"/>
        </w:rPr>
        <w:t xml:space="preserve">, που υφίστανται την πολιτική σας. </w:t>
      </w:r>
    </w:p>
    <w:p w14:paraId="7E821E2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Εγώ πάω. Εσείς δεν πάτε.</w:t>
      </w:r>
    </w:p>
    <w:p w14:paraId="7E821E2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θα πάρετε τον λόγο μετά.</w:t>
      </w:r>
    </w:p>
    <w:p w14:paraId="7E821E23"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Να πάτε. Έχετε το θάρρος να πάτε τώρα, που τους επιβάλλετε τον ΦΠΑ, τώρα, που τους έχετε επιβάλει έναν ιδιότυπο εγκλωβισμό; </w:t>
      </w:r>
    </w:p>
    <w:p w14:paraId="7E821E2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Πριν από δέκα ημέρες ήμουν εκεί.</w:t>
      </w:r>
    </w:p>
    <w:p w14:paraId="7E821E25"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Έχετε το θάρρος να πάτε τώρα, μετά την αποτυχία του κ. </w:t>
      </w:r>
      <w:proofErr w:type="spellStart"/>
      <w:r>
        <w:rPr>
          <w:rFonts w:eastAsia="Times New Roman" w:cs="Times New Roman"/>
          <w:szCs w:val="24"/>
        </w:rPr>
        <w:t>Μουζάλα</w:t>
      </w:r>
      <w:proofErr w:type="spellEnd"/>
      <w:r>
        <w:rPr>
          <w:rFonts w:eastAsia="Times New Roman" w:cs="Times New Roman"/>
          <w:szCs w:val="24"/>
        </w:rPr>
        <w:t xml:space="preserve"> να δραπετεύσει στην Ευρώπη, που θα χρεωθούν την πολιτική του στο διηνεκές; </w:t>
      </w:r>
    </w:p>
    <w:p w14:paraId="7E821E26"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ένα θέμα. Μας λένε ότι κάνουν ένα τεράστιο βήμα για τη διαφάνεια στο Λιμενικό μέσα από την υπαγωγή του στις πανελλήνιες εξετάσεις. Όποιος καλόπιστος το ακούει, λέει ότι σωστό είναι αυτό. </w:t>
      </w:r>
    </w:p>
    <w:p w14:paraId="7E821E27"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Ναι, αλλά ξέρετε ότι, για να πάρετε έναν κυβερνήτη σκάφους του Λιμενικού με αυτές τις διαδικασίες, το </w:t>
      </w:r>
      <w:proofErr w:type="spellStart"/>
      <w:r>
        <w:rPr>
          <w:rFonts w:eastAsia="Times New Roman" w:cs="Times New Roman"/>
          <w:szCs w:val="24"/>
        </w:rPr>
        <w:t>νωρίτερο</w:t>
      </w:r>
      <w:proofErr w:type="spellEnd"/>
      <w:r>
        <w:rPr>
          <w:rFonts w:eastAsia="Times New Roman" w:cs="Times New Roman"/>
          <w:szCs w:val="24"/>
        </w:rPr>
        <w:t xml:space="preserve"> που θα τον πάρετε θα είναι σε εννιά χρόνια. Σε εννιά χρόνια θα είναι. Σε εννιά χρόνια θα έρθει ο πρώτος κυβερνήτης σκάφους καινούργιος. Εννιά χρόνια καταδικάζετε το Λιμενικό να μην παίρνει κανέναν αξιωματικό, γιατί θα πρέπει να τελειώσει και τη σχολή -την οποία δεν έχετε ιδρύσει, που δεν ξέρετε πού θα πάει, που δεν ξέρετε πότε θα τη χρηματοδοτήσετε- και μετά να περάσει και από τις ΑΕΝ τρία χρόνια, για να γίνει κυβερνήτης. Αυτή είναι η πραγματικότητα.</w:t>
      </w:r>
    </w:p>
    <w:p w14:paraId="7E821E2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A377A9">
        <w:rPr>
          <w:rFonts w:eastAsia="Times New Roman" w:cs="Times New Roman"/>
          <w:b/>
          <w:szCs w:val="24"/>
        </w:rPr>
        <w:t>ΣΠΥΡΙΔΩΝ ΛΥΚΟΥΔΗΣ</w:t>
      </w:r>
      <w:r>
        <w:rPr>
          <w:rFonts w:eastAsia="Times New Roman" w:cs="Times New Roman"/>
          <w:szCs w:val="24"/>
        </w:rPr>
        <w:t>)</w:t>
      </w:r>
    </w:p>
    <w:p w14:paraId="7E821E29"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Αν, λοιπόν, θέλετε εσείς να καταργήστε το Λιμενικό, εμείς θα αισθανόμαστε ευτυχείς, γιατί είναι τόσο κακή η νομοθέτησή σας, που αυτό το νομοσχέδιο είναι πάρα πολύ δύσκολο να υλοποιηθεί. Έντεκα προεδρικά διατάγματα προβλέπει για τη λειτουργία του και σαράντα τέσσερις υπουργικές αποφάσεις, εκ των οποίων δεκατέσσερις είναι κοινές υπουργικές αποφάσεις. Με τέτοια νομοθέτηση το μόνο το οποίο καταφέρνετε είναι τελικά να λέτε πολλά και να κάνετε τίποτα.</w:t>
      </w:r>
    </w:p>
    <w:p w14:paraId="7E821E2A"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7E821E2B" w14:textId="77777777" w:rsidR="00AB6C9A" w:rsidRDefault="00F80A0E">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E821E2C"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7E821E2D"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στις δευτερολογίες. </w:t>
      </w:r>
    </w:p>
    <w:p w14:paraId="7E821E2E"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Αρβανιτίδης</w:t>
      </w:r>
      <w:proofErr w:type="spellEnd"/>
      <w:r>
        <w:rPr>
          <w:rFonts w:eastAsia="Times New Roman" w:cs="Times New Roman"/>
          <w:szCs w:val="24"/>
        </w:rPr>
        <w:t xml:space="preserve"> για πέντε λεπτά.</w:t>
      </w:r>
    </w:p>
    <w:p w14:paraId="7E821E2F"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olor w:val="000000"/>
          <w:szCs w:val="24"/>
        </w:rPr>
        <w:t>Ευχαριστώ πολύ, κύριε Πρόεδρε.</w:t>
      </w:r>
    </w:p>
    <w:p w14:paraId="7E821E3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Κύριε Βαρβιτσιώτη, ας αφήσουμε αυτό το καλό και κακό ΠΑΣΟΚ. Πάρτε πρώτα τις ευθύνες σας για την περίοδο διακυβέρνησης της χώρας και για το πώς την παραδώσατε το 2009. Πάρτε τις ευθύνες σας για ό,τι συμβαίνει από εδώ και πέρα.</w:t>
      </w:r>
    </w:p>
    <w:p w14:paraId="7E821E3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Έτσι μπράβο. Πέστε τίποτα.</w:t>
      </w:r>
    </w:p>
    <w:p w14:paraId="7E821E3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Κύριε Υπουργέ, εγώ τα λέω. Εσείς πρέπει να τα πείτε και εσείς πρέπει να αποφασίσετε να κυβερνήσετε.</w:t>
      </w:r>
    </w:p>
    <w:p w14:paraId="7E821E3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Τολμάει να μιλάει ο Βαρβιτσιώτης για τον Ξενοφώντα </w:t>
      </w:r>
      <w:proofErr w:type="spellStart"/>
      <w:r>
        <w:rPr>
          <w:rFonts w:eastAsia="Times New Roman" w:cs="Times New Roman"/>
          <w:szCs w:val="24"/>
        </w:rPr>
        <w:t>Πελοποννήσιο</w:t>
      </w:r>
      <w:proofErr w:type="spellEnd"/>
      <w:r>
        <w:rPr>
          <w:rFonts w:eastAsia="Times New Roman" w:cs="Times New Roman"/>
          <w:szCs w:val="24"/>
        </w:rPr>
        <w:t xml:space="preserve">! </w:t>
      </w:r>
    </w:p>
    <w:p w14:paraId="7E821E3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Και εσείς πρέπει να αποφασίσετε να κυβερνήσετε και να κριθείτε με το έργο σας και όχι με τα λόγια.</w:t>
      </w:r>
    </w:p>
    <w:p w14:paraId="7E821E35" w14:textId="77777777" w:rsidR="00AB6C9A" w:rsidRDefault="00F80A0E">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Τον </w:t>
      </w:r>
      <w:proofErr w:type="spellStart"/>
      <w:r>
        <w:rPr>
          <w:rFonts w:eastAsia="Times New Roman" w:cs="Times New Roman"/>
          <w:szCs w:val="24"/>
        </w:rPr>
        <w:t>αρχιρουσφετολόγο</w:t>
      </w:r>
      <w:proofErr w:type="spellEnd"/>
      <w:r>
        <w:rPr>
          <w:rFonts w:eastAsia="Times New Roman" w:cs="Times New Roman"/>
          <w:szCs w:val="24"/>
        </w:rPr>
        <w:t>. Τέτοια είναι τα ινδάλματά σας. Το ξέρουμε.</w:t>
      </w:r>
    </w:p>
    <w:p w14:paraId="7E821E3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Είναι ντροπή.</w:t>
      </w:r>
    </w:p>
    <w:p w14:paraId="7E821E3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Πήρα τον λόγο για να απαντήσω στον κύριο Υπουργό, ο οποίος, αντί να απαντήσει σε αυτά που τον ρωτάμε εδώ και δύο εβδομάδες, έβγαλε όλη την Αντιπολίτευση αδιάβαστη. Αυτό με ενοχλεί ιδιαίτερα. </w:t>
      </w:r>
    </w:p>
    <w:p w14:paraId="7E821E38" w14:textId="77777777" w:rsidR="00AB6C9A" w:rsidRDefault="00F80A0E">
      <w:pPr>
        <w:spacing w:after="0" w:line="600" w:lineRule="auto"/>
        <w:ind w:firstLine="709"/>
        <w:jc w:val="both"/>
        <w:rPr>
          <w:rFonts w:eastAsia="Times New Roman" w:cs="Times New Roman"/>
          <w:szCs w:val="24"/>
        </w:rPr>
      </w:pPr>
      <w:r>
        <w:rPr>
          <w:rFonts w:eastAsia="Times New Roman" w:cs="Times New Roman"/>
          <w:szCs w:val="24"/>
        </w:rPr>
        <w:t xml:space="preserve">Μας είπε ούτε λίγο ούτε πολύ ότι στη ναυτιλία παρέλαβε καμένη γη, ξεχνώντας βέβαια να πει ότι μιλάμε για έναν από τους πολύ ανταγωνιστικούς κλάδους της ελληνικής οικονομίας. </w:t>
      </w:r>
    </w:p>
    <w:p w14:paraId="7E821E3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Επίσης, μας είπε ότι οι προηγούμενοι φταίνε για όλα –όπως πάντα-, ξεχνώντας βέβαια να πει ότι αυτούς, τους κακούς προηγούμενους, τους υποστήριζε για δεκαετίες ολόκληρες. Βέβαια, έρχεται εδώ να μας κουνάει το δάχτυλο ο κύριος Υπουργός Ναυτιλίας, ο οποίος, μαζί με τον προκάτοχό του, τρία χρόνια έλειπε παντελώς από τη Βουλή και από κάθε πρωτοβουλία η οποία θα μπορούσε να βελτιώσει τα ζητήματα της ναυτιλίας. </w:t>
      </w:r>
    </w:p>
    <w:p w14:paraId="7E821E3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Καταθέτετε την τελευταία στιγμή τροπολογία η οποία είναι ένα μίνι νομοσχέδιο. Καταθέτετε τροπολογίες μέχρι και αυτή την ώρα που μιλάμε και νομίζετε ότι είστε σε θέσεις να κάνετε υποδείξεις σε Βουλευτές για το εάν διαβάζουν καλά ή όχι το νομοσχέδιο. </w:t>
      </w:r>
    </w:p>
    <w:p w14:paraId="7E821E3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Λέτε ότι στη ναυτιλία χρειάζεστε συνεννόηση των κομμάτων. Πραγματικά αυτό είναι αλήθεια και το πιστεύουμε και εμείς. Με αυτό το ύφος, όμως, που χρησιμοποιείτε το μόνο που κάνετε είναι να πετυχαίνετε το ακριβώς αντίθετο. Θα σας βάλω, λοιπόν, για ακόμη μια φορά τα ερωτήματα που αποφεύγετε να απαντήσετε, για να δούμε ποιος έχει διαβάσει καλά το νομοσχέδιο και ποιος όχι. </w:t>
      </w:r>
    </w:p>
    <w:p w14:paraId="7E821E3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Για το άρθρο 30, απαντήστε μας τι έλεγχο νομιμότητας θα κάνει ο Υπουργός στις μεταθέσεις των λιμενικών πριν υπογράψει; </w:t>
      </w:r>
    </w:p>
    <w:p w14:paraId="7E821E3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άρθρο 37, θα συνδέσετε την αξιολόγηση των λιμενικών με παραγωγικούς δείκτες του Υπουργείου ή θα φέρετε απλά ένα προεδρικό διάταγμα για να περάσετε τις θέσεις της τρόικας;</w:t>
      </w:r>
    </w:p>
    <w:p w14:paraId="7E821E3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Στα άρθρα 52 και 57, θα μας πείτε γιατί δεν ζητήσατε γνωμοδότηση από την Ενιαία Ανεξάρτητη Αρχή Δημοσίων Συμβάσεων; Δεν διαβάσατε, κύριε Υπουργέ, εσείς ότι είστε υποχρεωμένος από τον νόμο να ζητήσετε γνωμοδότηση; </w:t>
      </w:r>
    </w:p>
    <w:p w14:paraId="7E821E3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Στο άρθρο 65, θα απαντήσετε γιατί ο χρόνος στρατιωτικής θητείας μετρά για προαγωγή σε ανώτερο βαθμό μόνο για συγκεκριμένους αποφοίτους της Σχολής Λιμενοφυλάκων και όχι για όλους; Δεν ακούσατε τους εκπροσώπους του Λιμενικού Σώματος να σας κατηγορούν για διακριτική μεταχείριση;</w:t>
      </w:r>
    </w:p>
    <w:p w14:paraId="7E821E4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άρθρο 79, θα απαντήσετε εάν το σύστημα των πανελληνίων θα ισχύει από φέτος; Θα απαντήσετε για τον βαθμό ετοιμότητας του Υπουργείου Παιδείας σε υποδομές, προγράμματα σπουδών και εκπαιδευτικό προσωπικό; Θα μας εξηγήσετε πώς θα καλυφθούν οι κενές οργανικές θέσεις που υπάρχουν σήμερα, μέχρι να αποφοιτήσουν οι πρώτοι σπουδαστές των σχολών αυτών; </w:t>
      </w:r>
    </w:p>
    <w:p w14:paraId="7E821E4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άρθρο 97, θα απαντήσετε ποιος θα πληρώνει τα έξοδα λειτουργίας των ακινήτων που παραχωρείτε; Θα απαντήσετε εάν μπορούν να παραχωρηθούν χωρίς αντάλλαγμα, χωρίς υπηρεσίες του δημοσίου, ακίνητα που έγιναν με χρήματα της Ευρωπαϊκής Ένωσης για να υπηρετήσουν την ελληνική βιομηχανία; </w:t>
      </w:r>
    </w:p>
    <w:p w14:paraId="7E821E4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άρθρο 91, θα απαντήσετε γιατί οι απευθείας αναθέσεις μπορούν να εκτιναχθούν από τις 20.000 ευρώ στις 100.000 ευρώ με απόφαση του Γενικού Γραμματέα Λιμένων; </w:t>
      </w:r>
    </w:p>
    <w:p w14:paraId="7E821E4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άρθρο 94, θα απαντήσετε γιατί στέλνετε στην ανεργία τους ιδιοκτήτες μικρών σκαφών, που πηγαίνουν κόσμο να κολυμπήσει στις παραλίες; Σας κατηγορούν ότι το κάνετε για να εξυπηρετήσετε τα μεγαλύτερα σκάφη αναψυχής και δεν έχετε απαντήσει τίποτα σε αυτό. </w:t>
      </w:r>
    </w:p>
    <w:p w14:paraId="7E821E4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Θα απαντήσετε για τον αθέμιτο ανταγωνισμό ανάμεσα στα ημερόπλοια που κάνουν δρομολόγια και στα πλοία ακτοπλοΐας, όπως σας κατηγορεί η ΣΕΕΝ; </w:t>
      </w:r>
    </w:p>
    <w:p w14:paraId="7E821E4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άρθρο 124, θα απαντήσετε γιατί δεν εντάσσεται το Συμβούλιο Επιβατηγών Μεταφορικών Νήσων στο Συμβούλιο Νησιωτικής Πολιτικής; </w:t>
      </w:r>
    </w:p>
    <w:p w14:paraId="7E821E4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Στα άρθρα 106, 109 και 128, θα απαντήσετε γιατί με το ένα χέρι </w:t>
      </w:r>
      <w:proofErr w:type="spellStart"/>
      <w:r>
        <w:rPr>
          <w:rFonts w:eastAsia="Times New Roman" w:cs="Times New Roman"/>
          <w:szCs w:val="24"/>
        </w:rPr>
        <w:t>αυστηροποιείται</w:t>
      </w:r>
      <w:proofErr w:type="spellEnd"/>
      <w:r>
        <w:rPr>
          <w:rFonts w:eastAsia="Times New Roman" w:cs="Times New Roman"/>
          <w:szCs w:val="24"/>
        </w:rPr>
        <w:t xml:space="preserve"> η νομοθεσία, δήθεν για να προστατεύσετε το περιβάλλον από τα </w:t>
      </w:r>
      <w:proofErr w:type="spellStart"/>
      <w:r>
        <w:rPr>
          <w:rFonts w:eastAsia="Times New Roman" w:cs="Times New Roman"/>
          <w:szCs w:val="24"/>
        </w:rPr>
        <w:t>σαπάκια</w:t>
      </w:r>
      <w:proofErr w:type="spellEnd"/>
      <w:r>
        <w:rPr>
          <w:rFonts w:eastAsia="Times New Roman" w:cs="Times New Roman"/>
          <w:szCs w:val="24"/>
        </w:rPr>
        <w:t xml:space="preserve"> και με το άλλο χέρι τη χαλαρώνετε; Θα απαντήσετε πώς είναι δυνατόν ο κλάδος ελέγχου πλοίων να είναι κακός για έλεγχο των νηογνωμόνων και ανίκανος για έλεγχο στα πλοία; </w:t>
      </w:r>
    </w:p>
    <w:p w14:paraId="7E821E4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Εάν θέλετε, κύριε Υπουργέ, να κάνετε διάλογο επί της ουσίας, όπως είπατε, απαντήστε σε αυτά που σας ρωτάμε και αφήστε τις υποδείξεις. Εμείς ήρθαμε εδώ με καλή διάθεση να συζητήσουμε ένα νομοσχέδιο, που, όπως έχω πει επανειλημμένα, σε πολλά σημεία λύνει προβλήματα. Δεν θα κάτσουμε, όμως, να ακούμε μονολόγους, άσχετους με το νομοσχέδιο, μόνο και μόνο για να καλύψετε την ανυπαρξία πολιτικής στο Υπουργείο Ναυτιλίας τα τελευταία χρόνια. </w:t>
      </w:r>
    </w:p>
    <w:p w14:paraId="7E821E4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Για να τελειώνουμε με την περιβόητη υπουργική απόφαση του κ. Διαμαντίδη, που επικαλείστε διαρκώς, σας ενημερώνουμε για ακόμη μια φορά ότι η αλήθεια είναι εντελώς διαφορετική. Με την υπουργική απόφαση του 2003 δόθηκε η δυνατότητα στα πολύ μικρά πλοία που εδρεύουν στην περιφέρεια να επιθεωρούνται είτε από τοπικά κλιμάκια επιθεώρησης των λιμεναρχείων είτε από νηογνώμονες, αποκεντρώνοντας την αντίστοιχη υπηρεσία, χωρίς να καταργείται η δυνατότητα επιθεωρήσεων από τον κλάδο ελέγχου πλοίων για όλα τα υπόλοιπα πλοία. </w:t>
      </w:r>
    </w:p>
    <w:p w14:paraId="7E821E4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Αυτό είναι το αληθές. Σας ευχαριστώ πολύ. </w:t>
      </w:r>
    </w:p>
    <w:p w14:paraId="7E821E4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7E821E4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Κύριε Πρόεδρε, θα ήθελα τον λόγο για μια νομοτεχνική βελτίωση. </w:t>
      </w:r>
    </w:p>
    <w:p w14:paraId="7E821E4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Έχετε τον λόγο, κύριε Υφυπουργέ. </w:t>
      </w:r>
    </w:p>
    <w:p w14:paraId="7E821E4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Στο άρθρο 79, στο πρώτο και στο δεύτερο εδάφιο της παραγράφου 2, η ημερομηνία 31-12-2017 αντικαθίσταται από την ημερομηνία 31-1-2018. </w:t>
      </w:r>
    </w:p>
    <w:p w14:paraId="7E821E4E" w14:textId="77777777" w:rsidR="00AB6C9A" w:rsidRDefault="00F80A0E">
      <w:pPr>
        <w:spacing w:after="0" w:line="600" w:lineRule="auto"/>
        <w:ind w:firstLine="720"/>
        <w:jc w:val="both"/>
        <w:rPr>
          <w:rFonts w:eastAsia="Times New Roman"/>
          <w:szCs w:val="24"/>
        </w:rPr>
      </w:pPr>
      <w:r>
        <w:rPr>
          <w:rFonts w:eastAsia="Times New Roman"/>
          <w:szCs w:val="24"/>
        </w:rPr>
        <w:t>(Στο σημείο αυτό ο Υφυπουργός κ. Νεκτάριος Σαντορινιός</w:t>
      </w:r>
      <w:r>
        <w:rPr>
          <w:rFonts w:eastAsia="Times New Roman"/>
          <w:b/>
          <w:szCs w:val="24"/>
        </w:rPr>
        <w:t xml:space="preserve"> </w:t>
      </w:r>
      <w:r>
        <w:rPr>
          <w:rFonts w:eastAsia="Times New Roman"/>
          <w:szCs w:val="24"/>
        </w:rPr>
        <w:t>καταθέτει για τα Πρακτικά την προαναφερθείσα νομοτεχνική βελτίωση, η οποία έχει ως εξής:</w:t>
      </w:r>
    </w:p>
    <w:p w14:paraId="7E821E4F" w14:textId="77777777" w:rsidR="00AB6C9A" w:rsidRDefault="00F80A0E">
      <w:pPr>
        <w:spacing w:after="0" w:line="600" w:lineRule="auto"/>
        <w:ind w:firstLine="720"/>
        <w:jc w:val="center"/>
        <w:rPr>
          <w:rFonts w:eastAsia="Times New Roman"/>
          <w:color w:val="FF0000"/>
          <w:szCs w:val="24"/>
        </w:rPr>
      </w:pPr>
      <w:r w:rsidRPr="00E627C2">
        <w:rPr>
          <w:rFonts w:eastAsia="Times New Roman"/>
          <w:color w:val="FF0000"/>
          <w:szCs w:val="24"/>
        </w:rPr>
        <w:t>(ΑΛΛΑΓΗ ΣΕΛΙΔΑΣ)</w:t>
      </w:r>
    </w:p>
    <w:p w14:paraId="7E821E50" w14:textId="77777777" w:rsidR="00AB6C9A" w:rsidRDefault="00F80A0E">
      <w:pPr>
        <w:spacing w:after="0" w:line="600" w:lineRule="auto"/>
        <w:ind w:firstLine="720"/>
        <w:jc w:val="center"/>
        <w:rPr>
          <w:rFonts w:eastAsia="Times New Roman"/>
          <w:color w:val="FF0000"/>
          <w:szCs w:val="24"/>
        </w:rPr>
      </w:pPr>
      <w:r w:rsidRPr="00E627C2">
        <w:rPr>
          <w:rFonts w:eastAsia="Times New Roman"/>
          <w:color w:val="FF0000"/>
          <w:szCs w:val="24"/>
        </w:rPr>
        <w:t>(ΝΑ ΜΠΕΙ Η ΣΕΛΙΔΑ 459)</w:t>
      </w:r>
    </w:p>
    <w:p w14:paraId="7E821E51" w14:textId="77777777" w:rsidR="00AB6C9A" w:rsidRDefault="00F80A0E">
      <w:pPr>
        <w:spacing w:after="0" w:line="600" w:lineRule="auto"/>
        <w:ind w:firstLine="720"/>
        <w:jc w:val="center"/>
        <w:rPr>
          <w:rFonts w:eastAsia="Times New Roman" w:cs="Times New Roman"/>
          <w:szCs w:val="24"/>
        </w:rPr>
      </w:pPr>
      <w:r w:rsidRPr="00E627C2">
        <w:rPr>
          <w:rFonts w:eastAsia="Times New Roman"/>
          <w:color w:val="FF0000"/>
          <w:szCs w:val="24"/>
        </w:rPr>
        <w:t>(ΑΛΛΑΓΗ ΣΕΛΙΔΑΣ)</w:t>
      </w:r>
    </w:p>
    <w:p w14:paraId="7E821E52" w14:textId="77777777" w:rsidR="00AB6C9A" w:rsidRDefault="00F80A0E">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w:t>
      </w:r>
    </w:p>
    <w:p w14:paraId="7E821E53" w14:textId="77777777" w:rsidR="00AB6C9A" w:rsidRDefault="00F80A0E">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Παναγιώταρος</w:t>
      </w:r>
      <w:proofErr w:type="spellEnd"/>
      <w:r>
        <w:rPr>
          <w:rFonts w:eastAsia="Times New Roman"/>
          <w:szCs w:val="24"/>
        </w:rPr>
        <w:t xml:space="preserve"> έχει ζητήσει να δευτερολογήσει. Θέλει τον λόγο και ο κ. </w:t>
      </w:r>
      <w:proofErr w:type="spellStart"/>
      <w:r>
        <w:rPr>
          <w:rFonts w:eastAsia="Times New Roman"/>
          <w:szCs w:val="24"/>
        </w:rPr>
        <w:t>Κούζηλος</w:t>
      </w:r>
      <w:proofErr w:type="spellEnd"/>
      <w:r>
        <w:rPr>
          <w:rFonts w:eastAsia="Times New Roman"/>
          <w:szCs w:val="24"/>
        </w:rPr>
        <w:t xml:space="preserve">. </w:t>
      </w:r>
    </w:p>
    <w:p w14:paraId="7E821E54" w14:textId="77777777" w:rsidR="00AB6C9A" w:rsidRDefault="00F80A0E">
      <w:pPr>
        <w:spacing w:after="0" w:line="600" w:lineRule="auto"/>
        <w:ind w:firstLine="720"/>
        <w:jc w:val="both"/>
        <w:rPr>
          <w:rFonts w:eastAsia="Times New Roman"/>
          <w:szCs w:val="24"/>
        </w:rPr>
      </w:pPr>
      <w:r>
        <w:rPr>
          <w:rFonts w:eastAsia="Times New Roman"/>
          <w:szCs w:val="24"/>
        </w:rPr>
        <w:t xml:space="preserve">Θέλετε να μιλήσετε και οι δύο; </w:t>
      </w:r>
    </w:p>
    <w:p w14:paraId="7E821E55" w14:textId="77777777" w:rsidR="00AB6C9A" w:rsidRDefault="00F80A0E">
      <w:pPr>
        <w:spacing w:after="0"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Ναι. Και οι δύο.</w:t>
      </w:r>
    </w:p>
    <w:p w14:paraId="7E821E56" w14:textId="77777777" w:rsidR="00AB6C9A" w:rsidRDefault="00F80A0E">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Ορίστε, κύριε </w:t>
      </w:r>
      <w:proofErr w:type="spellStart"/>
      <w:r>
        <w:rPr>
          <w:rFonts w:eastAsia="Times New Roman"/>
          <w:szCs w:val="24"/>
        </w:rPr>
        <w:t>Κούζηλε</w:t>
      </w:r>
      <w:proofErr w:type="spellEnd"/>
      <w:r>
        <w:rPr>
          <w:rFonts w:eastAsia="Times New Roman"/>
          <w:szCs w:val="24"/>
        </w:rPr>
        <w:t>, έχετε τον λόγο.</w:t>
      </w:r>
    </w:p>
    <w:p w14:paraId="7E821E57"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Μία διόρθωση θα ήθελα να κάνω, σχετικά με αυτό που είπατε, κύριε Σαντορινιέ. Η ομοσπονδία στις 2-11-2017 στο υπόμνημά της έλεγε να αποσυρθούν τα άρθρα του Κεφαλαίου Α΄ και Γ΄, κυρίως του Κεφαλαίου Γ΄…</w:t>
      </w:r>
    </w:p>
    <w:p w14:paraId="7E821E58" w14:textId="77777777" w:rsidR="00AB6C9A" w:rsidRDefault="00F80A0E">
      <w:pPr>
        <w:spacing w:after="0" w:line="600" w:lineRule="auto"/>
        <w:ind w:firstLine="720"/>
        <w:jc w:val="both"/>
        <w:rPr>
          <w:rFonts w:eastAsia="Times New Roman"/>
          <w:szCs w:val="24"/>
        </w:rPr>
      </w:pPr>
      <w:r>
        <w:rPr>
          <w:rFonts w:eastAsia="Times New Roman"/>
          <w:b/>
          <w:szCs w:val="24"/>
        </w:rPr>
        <w:t>ΝΕΚΤΑΡΙΟΣ ΣΑΝΤΟΡΙΝΙΟΣ (Υφυπουργός Ναυτιλίας και Νησιωτικής Πολιτικής):</w:t>
      </w:r>
      <w:r>
        <w:rPr>
          <w:rFonts w:eastAsia="Times New Roman"/>
          <w:szCs w:val="24"/>
        </w:rPr>
        <w:t xml:space="preserve"> Για τις 2-3-2017. Μιλάει για τη συγκεκριμένη ημερομηνία.</w:t>
      </w:r>
    </w:p>
    <w:p w14:paraId="7E821E59"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Είναι συγκεκριμένη, ακριβώς, γιατί τότε ακόμη δεν υπήρχε η αλλαγή της ομοσπονδίας και η προηγούμενη διοίκηση είχε άλλες απόψεις. Νομίζω, τα γνωρίζετε και εκ των έσω τι γίνεται και τι υπάρχει και τι πρόβλημα έχει προκύψει αυτή τη στιγμή στην ομοσπονδία, για να μην το αναλύσουμε άλλο το συγκεκριμένο θέμα. </w:t>
      </w:r>
    </w:p>
    <w:p w14:paraId="7E821E5A" w14:textId="77777777" w:rsidR="00AB6C9A" w:rsidRDefault="00F80A0E">
      <w:pPr>
        <w:spacing w:after="0" w:line="600" w:lineRule="auto"/>
        <w:ind w:firstLine="720"/>
        <w:jc w:val="both"/>
        <w:rPr>
          <w:rFonts w:eastAsia="Times New Roman"/>
          <w:szCs w:val="24"/>
        </w:rPr>
      </w:pPr>
      <w:r>
        <w:rPr>
          <w:rFonts w:eastAsia="Times New Roman"/>
          <w:b/>
          <w:szCs w:val="24"/>
        </w:rPr>
        <w:t>ΝΕΚΤΑΡΙΟΣ ΣΑΝΤΟΡΙΝΙΟΣ (Υφυπουργός Ναυτιλίας και Νησιωτικής Πολιτικής):</w:t>
      </w:r>
      <w:r>
        <w:rPr>
          <w:rFonts w:eastAsia="Times New Roman"/>
          <w:szCs w:val="24"/>
        </w:rPr>
        <w:t xml:space="preserve"> Να απαντήσω μισό λεπτό σε αυτό; </w:t>
      </w:r>
    </w:p>
    <w:p w14:paraId="7E821E5B"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Όσο θέλετε. </w:t>
      </w:r>
    </w:p>
    <w:p w14:paraId="7E821E5C" w14:textId="77777777" w:rsidR="00AB6C9A" w:rsidRDefault="00F80A0E">
      <w:pPr>
        <w:spacing w:after="0" w:line="600" w:lineRule="auto"/>
        <w:ind w:firstLine="720"/>
        <w:jc w:val="both"/>
        <w:rPr>
          <w:rFonts w:eastAsia="Times New Roman"/>
          <w:szCs w:val="24"/>
        </w:rPr>
      </w:pPr>
      <w:r>
        <w:rPr>
          <w:rFonts w:eastAsia="Times New Roman"/>
          <w:b/>
          <w:szCs w:val="24"/>
        </w:rPr>
        <w:t>ΝΕΚΤΑΡΙΟΣ ΣΑΝΤΟΡΙΝΙΟΣ (Υφυπουργός Ναυτιλίας και Νησιωτικής Πολιτικής):</w:t>
      </w:r>
      <w:r>
        <w:rPr>
          <w:rFonts w:eastAsia="Times New Roman"/>
          <w:szCs w:val="24"/>
        </w:rPr>
        <w:t xml:space="preserve"> Το ένα είναι απόφαση συνεδρίου και το άλλο είναι γνώμη προέδρου. Αυτό που λέτε εσείς είναι γνώμη προέδρου. Δεν έχει περάσει καν από διοικητικό συμβούλιο της ομοσπονδίας. </w:t>
      </w:r>
    </w:p>
    <w:p w14:paraId="7E821E5D"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Ναι, αλλά ο κ. </w:t>
      </w:r>
      <w:proofErr w:type="spellStart"/>
      <w:r>
        <w:rPr>
          <w:rFonts w:eastAsia="Times New Roman"/>
          <w:szCs w:val="24"/>
        </w:rPr>
        <w:t>Δριβάκος</w:t>
      </w:r>
      <w:proofErr w:type="spellEnd"/>
      <w:r>
        <w:rPr>
          <w:rFonts w:eastAsia="Times New Roman"/>
          <w:szCs w:val="24"/>
        </w:rPr>
        <w:t xml:space="preserve"> αυτή τη στιγμή εκπροσωπεί όλη την ομοσπονδία. Αυτό είναι. Στο συνέδριο απ’ ό,τι γνωρίζω το συγκεκριμένο υπήρχε ένα άλλο καθεστώς τότε, κάποια άλλα πρόσωπα, τα οποία δεν υπάρχουν αυτή τη στιγμή και υπάρχουν και κάποιες άλλες εξελίξεις με τα συγκεκριμένα πρόσωπα που μιλάμε αυτή τη στιγμή. </w:t>
      </w:r>
    </w:p>
    <w:p w14:paraId="7E821E5E" w14:textId="77777777" w:rsidR="00AB6C9A" w:rsidRDefault="00F80A0E">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Ναι, αλλά ήταν συνέδριο, κύριε συνάδελφε. Δεν ήταν η διοίκηση, που δεν συνεκάλεσε καν το συμβούλιο. </w:t>
      </w:r>
    </w:p>
    <w:p w14:paraId="7E821E5F"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Δεν αντιλέγω ότι ήταν συνέδριο, κύριε </w:t>
      </w:r>
      <w:proofErr w:type="spellStart"/>
      <w:r>
        <w:rPr>
          <w:rFonts w:eastAsia="Times New Roman"/>
          <w:szCs w:val="24"/>
        </w:rPr>
        <w:t>Κουρουμπλή</w:t>
      </w:r>
      <w:proofErr w:type="spellEnd"/>
      <w:r>
        <w:rPr>
          <w:rFonts w:eastAsia="Times New Roman"/>
          <w:szCs w:val="24"/>
        </w:rPr>
        <w:t>. Δεν αντιλέγω σε αυτά που λέτε.</w:t>
      </w:r>
    </w:p>
    <w:p w14:paraId="7E821E60" w14:textId="77777777" w:rsidR="00AB6C9A" w:rsidRDefault="00F80A0E">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w:t>
      </w:r>
      <w:proofErr w:type="spellStart"/>
      <w:r>
        <w:rPr>
          <w:rFonts w:eastAsia="Times New Roman"/>
          <w:szCs w:val="24"/>
        </w:rPr>
        <w:t>Κούζηλε</w:t>
      </w:r>
      <w:proofErr w:type="spellEnd"/>
      <w:r>
        <w:rPr>
          <w:rFonts w:eastAsia="Times New Roman"/>
          <w:szCs w:val="24"/>
        </w:rPr>
        <w:t>, κάντε την ομιλία σας, γιατί θα εξελιχθεί σε συζήτηση τώρα αυτό που κάνετε. Πείτε αυτά που θέλετε να πείτε.</w:t>
      </w:r>
    </w:p>
    <w:p w14:paraId="7E821E61"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Ήσασταν πολύ συγκεκριμένος, κύριε Υπουργέ. Είμαι κι εγώ πολύ συγκεκριμένος για την ομοσπονδία. </w:t>
      </w:r>
    </w:p>
    <w:p w14:paraId="7E821E62" w14:textId="77777777" w:rsidR="00AB6C9A" w:rsidRDefault="00F80A0E">
      <w:pPr>
        <w:spacing w:after="0" w:line="600" w:lineRule="auto"/>
        <w:ind w:firstLine="720"/>
        <w:jc w:val="both"/>
        <w:rPr>
          <w:rFonts w:eastAsia="Times New Roman"/>
          <w:szCs w:val="24"/>
        </w:rPr>
      </w:pPr>
      <w:r>
        <w:rPr>
          <w:rFonts w:eastAsia="Times New Roman"/>
          <w:szCs w:val="24"/>
        </w:rPr>
        <w:t xml:space="preserve">Αυτήν τη στιγμή που μιλάμε, η ομοσπονδία έχει διοίκηση, έχει δώσει τις προτάσεις της στις 2-11-2017 και αυτά ισχύουν. </w:t>
      </w:r>
    </w:p>
    <w:p w14:paraId="7E821E63" w14:textId="77777777" w:rsidR="00AB6C9A" w:rsidRDefault="00F80A0E">
      <w:pPr>
        <w:spacing w:after="0" w:line="600" w:lineRule="auto"/>
        <w:ind w:firstLine="720"/>
        <w:jc w:val="both"/>
        <w:rPr>
          <w:rFonts w:eastAsia="Times New Roman"/>
          <w:szCs w:val="24"/>
        </w:rPr>
      </w:pPr>
      <w:r>
        <w:rPr>
          <w:rFonts w:eastAsia="Times New Roman"/>
          <w:szCs w:val="24"/>
        </w:rPr>
        <w:t xml:space="preserve">Τώρα, όσον αφορά την πρόταση για τη λαθρομετανάστευση που είπατε, κύριε </w:t>
      </w:r>
      <w:proofErr w:type="spellStart"/>
      <w:r>
        <w:rPr>
          <w:rFonts w:eastAsia="Times New Roman"/>
          <w:szCs w:val="24"/>
        </w:rPr>
        <w:t>Κουρουμπλή</w:t>
      </w:r>
      <w:proofErr w:type="spellEnd"/>
      <w:r>
        <w:rPr>
          <w:rFonts w:eastAsia="Times New Roman"/>
          <w:szCs w:val="24"/>
        </w:rPr>
        <w:t xml:space="preserve">, έχουμε καταθέσει πρόταση νόμου εμείς. Την έχουμε κι εδώ μαζί μας. Έχουμε καταθέσει συγκεκριμένη πρόταση νόμου για την πάταξη της λαθρομετανάστευσης και για ό,τι άλλο μπορεί να γίνει. Όποτε θέλετε μπορούμε να συζητήσουμε και τι άλλο μπορεί να γίνει στα θέματα του Αιγαίου και του Λιμενικού Σώματος. Έχουμε συγκεκριμένες προτάσεις για το καθετί. </w:t>
      </w:r>
    </w:p>
    <w:p w14:paraId="7E821E64" w14:textId="77777777" w:rsidR="00AB6C9A" w:rsidRDefault="00F80A0E">
      <w:pPr>
        <w:spacing w:after="0" w:line="600" w:lineRule="auto"/>
        <w:ind w:firstLine="720"/>
        <w:jc w:val="both"/>
        <w:rPr>
          <w:rFonts w:eastAsia="Times New Roman"/>
          <w:szCs w:val="24"/>
        </w:rPr>
      </w:pPr>
      <w:r>
        <w:rPr>
          <w:rFonts w:eastAsia="Times New Roman"/>
          <w:szCs w:val="24"/>
        </w:rPr>
        <w:t>Ευχαριστώ πολύ.</w:t>
      </w:r>
    </w:p>
    <w:p w14:paraId="7E821E6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Κούζηλος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E821E66" w14:textId="77777777" w:rsidR="00AB6C9A" w:rsidRDefault="00F80A0E">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w:t>
      </w:r>
      <w:proofErr w:type="spellStart"/>
      <w:r>
        <w:rPr>
          <w:rFonts w:eastAsia="Times New Roman"/>
          <w:szCs w:val="24"/>
        </w:rPr>
        <w:t>Κούζηλε</w:t>
      </w:r>
      <w:proofErr w:type="spellEnd"/>
      <w:r>
        <w:rPr>
          <w:rFonts w:eastAsia="Times New Roman"/>
          <w:szCs w:val="24"/>
        </w:rPr>
        <w:t>.</w:t>
      </w:r>
    </w:p>
    <w:p w14:paraId="7E821E67" w14:textId="77777777" w:rsidR="00AB6C9A" w:rsidRDefault="00F80A0E">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Παναγιώταρε</w:t>
      </w:r>
      <w:proofErr w:type="spellEnd"/>
      <w:r>
        <w:rPr>
          <w:rFonts w:eastAsia="Times New Roman"/>
          <w:szCs w:val="24"/>
        </w:rPr>
        <w:t>, έχετε τον λόγο.</w:t>
      </w:r>
    </w:p>
    <w:p w14:paraId="7E821E68" w14:textId="77777777" w:rsidR="00AB6C9A" w:rsidRDefault="00F80A0E">
      <w:pPr>
        <w:spacing w:after="0"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Ευχαριστώ, κύριε Πρόεδρε.</w:t>
      </w:r>
    </w:p>
    <w:p w14:paraId="7E821E69" w14:textId="77777777" w:rsidR="00AB6C9A" w:rsidRDefault="00F80A0E">
      <w:pPr>
        <w:spacing w:after="0" w:line="600" w:lineRule="auto"/>
        <w:ind w:firstLine="720"/>
        <w:jc w:val="both"/>
        <w:rPr>
          <w:rFonts w:eastAsia="Times New Roman"/>
          <w:szCs w:val="24"/>
        </w:rPr>
      </w:pPr>
      <w:r>
        <w:rPr>
          <w:rFonts w:eastAsia="Times New Roman"/>
          <w:szCs w:val="24"/>
        </w:rPr>
        <w:t xml:space="preserve">Αξιότιμε κύριε Υπουργέ, ο κ. </w:t>
      </w:r>
      <w:proofErr w:type="spellStart"/>
      <w:r>
        <w:rPr>
          <w:rFonts w:eastAsia="Times New Roman"/>
          <w:szCs w:val="24"/>
        </w:rPr>
        <w:t>Κούζηλος</w:t>
      </w:r>
      <w:proofErr w:type="spellEnd"/>
      <w:r>
        <w:rPr>
          <w:rFonts w:eastAsia="Times New Roman"/>
          <w:szCs w:val="24"/>
        </w:rPr>
        <w:t xml:space="preserve"> σας κατέθεσε στα Πρακτικά την πρόταση νόμου που είχαμε κάνει για την πάταξη της λαθρομετανάστευσης. </w:t>
      </w:r>
    </w:p>
    <w:p w14:paraId="7E821E6A" w14:textId="77777777" w:rsidR="00AB6C9A" w:rsidRDefault="00F80A0E">
      <w:pPr>
        <w:spacing w:after="0" w:line="600" w:lineRule="auto"/>
        <w:ind w:firstLine="720"/>
        <w:jc w:val="both"/>
        <w:rPr>
          <w:rFonts w:eastAsia="Times New Roman"/>
          <w:szCs w:val="24"/>
        </w:rPr>
      </w:pPr>
      <w:r>
        <w:rPr>
          <w:rFonts w:eastAsia="Times New Roman"/>
          <w:szCs w:val="24"/>
        </w:rPr>
        <w:t xml:space="preserve">Πέραν όμως των προτάσεων, για να υλοποιηθούν ορισμένες προτάσεις, πρέπει να υπάρχει και θέληση. Υπάρχουν χώρες που ανήκουν και είναι μέλη της Ευρωπαϊκής Ενώσεως και δεν έχουν ούτε έναν λαθρομετανάστη. Μπορεί να μην είναι χώρες εισόδου κάποιες. Βέβαια, η Βουλγαρία είναι και αυτή χώρα εισόδου και βλέπουμε το εξής οξύμωρο: Κάποιοι λαθρομετανάστες να εισέρχονται από την Τουρκία στην Ελλάδα μέσω Βουλγαρίας, γιατί γνωρίζουν ότι στη Βουλγαρία δεν πρόκειται να βρουν όλα αυτά τα ωφελήματα τα οποία έχουν στην Ελλάδα και τα οποία έχετε ψηφίσει εσείς και οι περισσότεροι Βουλευτές του ελληνικού Κοινοβουλίου. </w:t>
      </w:r>
    </w:p>
    <w:p w14:paraId="7E821E6B" w14:textId="77777777" w:rsidR="00AB6C9A" w:rsidRDefault="00F80A0E">
      <w:pPr>
        <w:spacing w:after="0" w:line="600" w:lineRule="auto"/>
        <w:ind w:firstLine="720"/>
        <w:jc w:val="both"/>
        <w:rPr>
          <w:rFonts w:eastAsia="Times New Roman"/>
          <w:szCs w:val="24"/>
        </w:rPr>
      </w:pPr>
      <w:r>
        <w:rPr>
          <w:rFonts w:eastAsia="Times New Roman"/>
          <w:szCs w:val="24"/>
        </w:rPr>
        <w:t xml:space="preserve">Τα πράγματα είναι πολύ απλά. Θέληση να υπάρχει και λύσεις υπάρχουν. Αυτή τη στιγμή η πολιτική σας οδήγησε σε ένα αδιέξοδο τους κατοίκους στη Λέσβο, στα νησιά του βορειοανατολικού Αιγαίου και σε διάφορες περιοχές της Αθήνας και της Αττικής και αλλού. Αυτή τη στιγμή είστε εγκλωβισμένοι σε έναν φαύλο κύκλο ανομίας των μη κυβερνητικών οργανώσεων, οι οποίες είναι οι μόνες που τους πνίγουν, κύριε Υπουργέ, γιατί είπατε πριν στον ομιλητή μας: «Τι θα κάνετε; Θα τους πνίξετε;». </w:t>
      </w:r>
    </w:p>
    <w:p w14:paraId="7E821E6C" w14:textId="77777777" w:rsidR="00AB6C9A" w:rsidRDefault="00F80A0E">
      <w:pPr>
        <w:spacing w:after="0" w:line="600" w:lineRule="auto"/>
        <w:ind w:firstLine="720"/>
        <w:jc w:val="both"/>
        <w:rPr>
          <w:rFonts w:eastAsia="Times New Roman"/>
          <w:szCs w:val="24"/>
        </w:rPr>
      </w:pPr>
      <w:r>
        <w:rPr>
          <w:rFonts w:eastAsia="Times New Roman"/>
          <w:szCs w:val="24"/>
        </w:rPr>
        <w:t>Εμείς δεν έχουμε πει τίποτα τέτοιο και τους πνίγουν στον βωμό του χρήματος.</w:t>
      </w:r>
    </w:p>
    <w:p w14:paraId="7E821E6D" w14:textId="77777777" w:rsidR="00AB6C9A" w:rsidRDefault="00F80A0E">
      <w:pPr>
        <w:spacing w:after="0" w:line="600" w:lineRule="auto"/>
        <w:ind w:firstLine="720"/>
        <w:jc w:val="both"/>
        <w:rPr>
          <w:rFonts w:eastAsia="Times New Roman"/>
          <w:szCs w:val="24"/>
        </w:rPr>
      </w:pPr>
      <w:r>
        <w:rPr>
          <w:rFonts w:eastAsia="Times New Roman"/>
          <w:szCs w:val="24"/>
        </w:rPr>
        <w:t>Ευχαριστώ πάρα πολύ.</w:t>
      </w:r>
    </w:p>
    <w:p w14:paraId="7E821E6E" w14:textId="77777777" w:rsidR="00AB6C9A" w:rsidRDefault="00F80A0E">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w:t>
      </w:r>
      <w:proofErr w:type="spellStart"/>
      <w:r>
        <w:rPr>
          <w:rFonts w:eastAsia="Times New Roman"/>
          <w:szCs w:val="24"/>
        </w:rPr>
        <w:t>Παναγιώταρε</w:t>
      </w:r>
      <w:proofErr w:type="spellEnd"/>
      <w:r>
        <w:rPr>
          <w:rFonts w:eastAsia="Times New Roman"/>
          <w:szCs w:val="24"/>
        </w:rPr>
        <w:t>.</w:t>
      </w:r>
    </w:p>
    <w:p w14:paraId="7E821E6F" w14:textId="77777777" w:rsidR="00AB6C9A" w:rsidRDefault="00F80A0E">
      <w:pPr>
        <w:spacing w:after="0"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Μανωλάκου</w:t>
      </w:r>
      <w:proofErr w:type="spellEnd"/>
      <w:r>
        <w:rPr>
          <w:rFonts w:eastAsia="Times New Roman"/>
          <w:szCs w:val="24"/>
        </w:rPr>
        <w:t>.</w:t>
      </w:r>
    </w:p>
    <w:p w14:paraId="7E821E70"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Δεν μας κάνει εντύπωση ότι δεν δεχτήκατε την τροπολογία του ΚΚΕ, γιατί μόνο η πρόταση του ΚΚΕ μπορεί να βάλει φραγμό για την καταβολή των δεδουλευμένων και αποζημιώσεων από τους εφοπλιστές και γενικότερα τους εργοδότες, που θα περιλαμβάνει και τους ναυτεργάτες, χωρίς ημερομηνία λήξης το 2022.</w:t>
      </w:r>
    </w:p>
    <w:p w14:paraId="7E821E7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Εμείς ζητάμε να καταβληθούν εδώ και τώρα μισθοί και αποζημιώσεις στους ναυτεργάτες και στους εργαζόμενους της «Ναυτιλιακής Εταιρείας Λέσβου» («ΝΕΛ») και όλες τις άλλες ναυτιλιακές εταιρείες.</w:t>
      </w:r>
    </w:p>
    <w:p w14:paraId="7E821E7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 σημερινή διαδικασία για το νομοσχέδιο αυτό που ακολουθεί, η Κυβέρνηση δείχνει ότι θέλει να φιμώσει, για να μην ακουστούν οι ευθύνες που έχει αλλά και να μάθει ο κόσμος τους τρόπους και τις μεθόδους που προστατεύει και προωθεί ό,τι συμφέρει και ό,τι απαιτήσεις έχουν οι εφοπλιστές. </w:t>
      </w:r>
    </w:p>
    <w:p w14:paraId="7E821E7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Ακόμα και για την πληρωμή των δεδουλευμένων δεν κατοχυρώνετε πλήρως τους δικαιούχους, γιατί έχετε μία τελευταία παράγραφο –την πέμπτη στο άρθρο 3- που ουσιαστικά και την επιδότηση θα πάρουν και, αν δεν πληρώσουν, δεν υπάρχει καμμία ποινή.</w:t>
      </w:r>
    </w:p>
    <w:p w14:paraId="7E821E7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την τροπολογία με τις </w:t>
      </w:r>
      <w:proofErr w:type="spellStart"/>
      <w:r>
        <w:rPr>
          <w:rFonts w:eastAsia="Times New Roman" w:cs="Times New Roman"/>
          <w:szCs w:val="24"/>
        </w:rPr>
        <w:t>εκατόν</w:t>
      </w:r>
      <w:proofErr w:type="spellEnd"/>
      <w:r>
        <w:rPr>
          <w:rFonts w:eastAsia="Times New Roman" w:cs="Times New Roman"/>
          <w:szCs w:val="24"/>
        </w:rPr>
        <w:t xml:space="preserve"> δεκατέσσερις σελίδες, θα ήθελα να πω ότι είναι πρόκληση. Αντιστοιχεί σε ολόκληρο νομοσχέδιο, που πρέπει να καλεστούν φορείς, να πουν τη γνώμη τους. Εσείς το φέρνετε εν ριπή οφθαλμού, που δεν προλαβαίνει κανείς όχι μόνον να το διαβάσει, αλλά και να τοποθετηθεί. Τι φοβόσαστε; Τις αποκαλύψεις που προκλητικά συνεχίζετε και με τη δεύτερη τροπολογία των είκοσι δύο σελίδων; Είναι απαράδεκτη. Τα άρθρα είναι σκοταδιστικά. Είναι προκλητικά.</w:t>
      </w:r>
    </w:p>
    <w:p w14:paraId="7E821E7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Δίνετε 600 ευρώ τον χρόνο στους σπουδαστές για να καλύπτουν το φαγητό τους; Πώς τους αντιμετωπίζετε αυτούς τους νέους ανθρώπους; Σαν ζητιάνους. Βάζετε την ΠΝΟ, που μέσα από τα νόθα συνέδριά της βγάζει τους ανθρώπους των εφοπλιστών, για να καθορίζει τους εκπροσώπους για τις περιοδείες των πρωτοβάθμιων σωματείων. Για να πουν τι; Πόσο καλά εκμεταλλεύονται τους ναυτεργάτες; Τι θέλετε; Θέλετε να θέσετε εκτός τα ταξικά σωματεία. Δεν θα σας περάσει. Οι δεσμοί των ναυτεργατών και με το ταξικό κίνημα και με το ΚΚΕ είναι πολύ ισχυροί.</w:t>
      </w:r>
    </w:p>
    <w:p w14:paraId="7E821E7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Όμως, ας μάθει ο κόσμος ποιον προωθείτε. Την ΠΝΟ, αυτή που θα έχει και το δικαίωμα και τη βούλα του αστικού κράτους και της Ευρωπαϊκής Ένωσης, φυσικά με τη χρηματοδότηση από τους ίδιους τους εφοπλιστές, για να μην εφαρμόζεται η ελληνική κλαδική συλλογική σύμβαση για όλους τους ναυτεργάτες. Μπράβο σας.</w:t>
      </w:r>
    </w:p>
    <w:p w14:paraId="7E821E7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Βεβαίως, με φιλοδωρήματα των εφοπλιστών στο ΚΕΣΕΝ και την ΑΕΝ δεν μπορείτε να συγκαλύψετε την άγνοια κατάστασης στη ναυτική εκπαίδευση ούτε την άγρια εκμετάλλευση σπουδαστών και ναυτεργατών από το εφοπλιστικό κεφάλαιο, γιατί αυτά προωθείτε και στην τελευταία υπουργική τροπολογία, που καταθέσατε στο παρά πέντε. Όμως, σας το λέμε καθαρά: Εμείς συνένοχοι δεν θα γίνουμε, θα απέχουμε και από τη διαδικασία ψήφισης των συγκεκριμένων τροπολογιών και σας καταγγέλλουμε γι’ αυτό. </w:t>
      </w:r>
    </w:p>
    <w:p w14:paraId="7E821E7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Όμως, ο αυταρχισμός σας δεν έχει όρια και εκτός Βουλής. Ακόμα και στη διεξαγωγή του νόθου και εκφυλισμένου συνεδρίου της ΠΝΟ σήμερα, πριν από λίγες ώρες, κάνατε ωμή προκλητική παρέμβαση ενάντια στα ταξικά σωματεία. Μαζί, Κυβέρνηση, εφοπλιστές, Υπουργείο Ναυτιλίας, για να προστατέψετε τους υποταγμένους και νόθους συνδικαλιστές της ΠΝΟ, υπηρέτες της αντιλαϊκής πολιτικής σας και των εφοπλιστών. Ναι, πήγατε με δυνάμεις καταστολής, για να διαμορφώσετε τους συσχετισμούς στο συνδικαλιστικό κίνημα. Ντροπή σας! Ποτέ δεν έχει ξαναγίνει αυτό.</w:t>
      </w:r>
    </w:p>
    <w:p w14:paraId="7E821E7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Σας καταγγέλλουμε για την ωμή παρέμβαση αλλά και καταθέτουμε την ανακοίνωση του ΠΑΜΕ, για να μάθουν ότι αυταρχισμός και καταστολή πάνε αγκαλιά με την Κυβέρνηση.</w:t>
      </w:r>
    </w:p>
    <w:p w14:paraId="7E821E7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Ευχαριστώ.</w:t>
      </w:r>
    </w:p>
    <w:p w14:paraId="7E821E7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καταθέτει για τα Πρακτικά την προαναφερθείσα ανακοίνωση, η οποία βρίσκεται στο αρχείο του Τμήματος Γραμματείας της Διεύθυνσης Στενογραφίας και Πρακτικών της Βουλής)</w:t>
      </w:r>
    </w:p>
    <w:p w14:paraId="7E821E7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7E821E7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Δανέλλης</w:t>
      </w:r>
      <w:proofErr w:type="spellEnd"/>
      <w:r>
        <w:rPr>
          <w:rFonts w:eastAsia="Times New Roman" w:cs="Times New Roman"/>
          <w:szCs w:val="24"/>
        </w:rPr>
        <w:t xml:space="preserve"> για τη δευτερολογία του.</w:t>
      </w:r>
    </w:p>
    <w:p w14:paraId="7E821E7E"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Ευχαριστώ, κύριε Πρόεδρε.</w:t>
      </w:r>
    </w:p>
    <w:p w14:paraId="7E821E7F" w14:textId="77777777" w:rsidR="00AB6C9A" w:rsidRDefault="00F80A0E">
      <w:pPr>
        <w:spacing w:after="0" w:line="600" w:lineRule="auto"/>
        <w:ind w:firstLine="720"/>
        <w:jc w:val="both"/>
        <w:rPr>
          <w:rFonts w:eastAsia="Times New Roman"/>
          <w:szCs w:val="24"/>
        </w:rPr>
      </w:pPr>
      <w:r>
        <w:rPr>
          <w:rFonts w:eastAsia="Times New Roman"/>
          <w:szCs w:val="24"/>
        </w:rPr>
        <w:t xml:space="preserve">Θα ήθελα να πω μονάχα δύο κουβέντες για τις τροπολογίες. Θα ψηφίσουμε κάποιες από τις τροπολογίες συναδέλφων, όπως αυτή των συναδέλφων κυρίων Δημαρά, Καματερού, που βελτιώνουν διατάξεις του νομοσχεδίου, όπως και κάποιες από τις τροπολογίες των συναδέλφων κ. </w:t>
      </w:r>
      <w:proofErr w:type="spellStart"/>
      <w:r>
        <w:rPr>
          <w:rFonts w:eastAsia="Times New Roman"/>
          <w:szCs w:val="24"/>
        </w:rPr>
        <w:t>Δρίτσα</w:t>
      </w:r>
      <w:proofErr w:type="spellEnd"/>
      <w:r>
        <w:rPr>
          <w:rFonts w:eastAsia="Times New Roman"/>
          <w:szCs w:val="24"/>
        </w:rPr>
        <w:t xml:space="preserve"> και λοιπών.</w:t>
      </w:r>
    </w:p>
    <w:p w14:paraId="7E821E80" w14:textId="77777777" w:rsidR="00AB6C9A" w:rsidRDefault="00F80A0E">
      <w:pPr>
        <w:spacing w:after="0" w:line="600" w:lineRule="auto"/>
        <w:ind w:firstLine="720"/>
        <w:jc w:val="both"/>
        <w:rPr>
          <w:rFonts w:eastAsia="Times New Roman"/>
          <w:szCs w:val="24"/>
        </w:rPr>
      </w:pPr>
      <w:r>
        <w:rPr>
          <w:rFonts w:eastAsia="Times New Roman"/>
          <w:szCs w:val="24"/>
        </w:rPr>
        <w:t xml:space="preserve">Αδυνατούμε, όμως, να ψηφίσουμε την </w:t>
      </w:r>
      <w:proofErr w:type="spellStart"/>
      <w:r>
        <w:rPr>
          <w:rFonts w:eastAsia="Times New Roman"/>
          <w:szCs w:val="24"/>
        </w:rPr>
        <w:t>πολυτροπολογία</w:t>
      </w:r>
      <w:proofErr w:type="spellEnd"/>
      <w:r>
        <w:rPr>
          <w:rFonts w:eastAsia="Times New Roman"/>
          <w:szCs w:val="24"/>
        </w:rPr>
        <w:t xml:space="preserve">, που είναι ουσιαστικά ένα δεύτερο, παράλληλο νομοσχέδιο. Είναι κρίμα, κύριε Υπουργέ, γιατί, με πρώτη ματιά, σε πολλές από αυτές θα μπορούσαμε να συνταχθούμε με σας, όμως είναι αδύνατον να δεχτούμε αυτή τη μεθοδολογία. </w:t>
      </w:r>
    </w:p>
    <w:p w14:paraId="7E821E81" w14:textId="77777777" w:rsidR="00AB6C9A" w:rsidRDefault="00F80A0E">
      <w:pPr>
        <w:spacing w:after="0" w:line="600" w:lineRule="auto"/>
        <w:ind w:firstLine="720"/>
        <w:jc w:val="both"/>
        <w:rPr>
          <w:rFonts w:eastAsia="Times New Roman"/>
          <w:szCs w:val="24"/>
        </w:rPr>
      </w:pPr>
      <w:r>
        <w:rPr>
          <w:rFonts w:eastAsia="Times New Roman"/>
          <w:szCs w:val="24"/>
        </w:rPr>
        <w:t>Φαντάζομαι ότι αντιλαμβάνεστε ότι δεν υπάρχει δικαιολογία, διότι τώρα αυτές τις ημέρες συζητάμε αυτό το νομοσχέδιο με τις τόσο ενδιαφέρουσες διατάξεις. Είναι ένα πολυνομοσχέδιο, όπως είπαμε. Θα μπορούσαν να έχουν ενταχθεί αυτές οι τροπολογίες του δεύτερου αυτού παράλληλου νομοσχεδίου, να ακολουθήσουν την κανονική διαδικασία, να έχουμε αντίληψη επ’ αυτών και να μπορούμε να τοποθετηθούμε όπως τους αξίζει.</w:t>
      </w:r>
    </w:p>
    <w:p w14:paraId="7E821E82" w14:textId="77777777" w:rsidR="00AB6C9A" w:rsidRDefault="00F80A0E">
      <w:pPr>
        <w:spacing w:after="0" w:line="600" w:lineRule="auto"/>
        <w:ind w:firstLine="720"/>
        <w:jc w:val="both"/>
        <w:rPr>
          <w:rFonts w:eastAsia="Times New Roman"/>
          <w:szCs w:val="24"/>
        </w:rPr>
      </w:pPr>
      <w:r>
        <w:rPr>
          <w:rFonts w:eastAsia="Times New Roman"/>
          <w:szCs w:val="24"/>
        </w:rPr>
        <w:t xml:space="preserve">Δυστυχώς, έτσι δεν μπορεί να γίνει δουλειά. Φαντάζομαι το αντιλαμβάνεστε. Δεν καταλαβαίνω γιατί έγινε αυτό, γιατί τις ίδιες μέρες, αφού προετοιμάσατε την </w:t>
      </w:r>
      <w:proofErr w:type="spellStart"/>
      <w:r>
        <w:rPr>
          <w:rFonts w:eastAsia="Times New Roman"/>
          <w:szCs w:val="24"/>
        </w:rPr>
        <w:t>πολυτροπολογία</w:t>
      </w:r>
      <w:proofErr w:type="spellEnd"/>
      <w:r>
        <w:rPr>
          <w:rFonts w:eastAsia="Times New Roman"/>
          <w:szCs w:val="24"/>
        </w:rPr>
        <w:t>, προκειμένου να προλάβουμε να την ψηφίσουμε, γιατί δεν την εντάξατε στο νομοσχέδιο;</w:t>
      </w:r>
    </w:p>
    <w:p w14:paraId="7E821E83" w14:textId="77777777" w:rsidR="00AB6C9A" w:rsidRDefault="00F80A0E">
      <w:pPr>
        <w:spacing w:after="0" w:line="600" w:lineRule="auto"/>
        <w:ind w:firstLine="720"/>
        <w:jc w:val="both"/>
        <w:rPr>
          <w:rFonts w:eastAsia="Times New Roman"/>
          <w:szCs w:val="24"/>
        </w:rPr>
      </w:pPr>
      <w:r>
        <w:rPr>
          <w:rFonts w:eastAsia="Times New Roman"/>
          <w:szCs w:val="24"/>
        </w:rPr>
        <w:t>Ίσως θα άξιζε τον κόπο να φέρετε ένα δεύτερο νομοσχέδιο την επόμενη εβδομάδα. Θα άξιζε περισσότερο, γιατί κάποιες από αυτές με πρώτη ματιά –ξαναλέω- είναι διατάξεις για σοβαρά ζητήματα, που βελτιώνουν μια πραγματικότητα δύσκολη και έτσι αδικείτε και τις διατάξεις και εμάς και εσάς.</w:t>
      </w:r>
    </w:p>
    <w:p w14:paraId="7E821E84" w14:textId="77777777" w:rsidR="00AB6C9A" w:rsidRDefault="00F80A0E">
      <w:pPr>
        <w:spacing w:after="0" w:line="600" w:lineRule="auto"/>
        <w:ind w:firstLine="720"/>
        <w:jc w:val="both"/>
        <w:rPr>
          <w:rFonts w:eastAsia="Times New Roman"/>
          <w:szCs w:val="24"/>
        </w:rPr>
      </w:pPr>
      <w:r>
        <w:rPr>
          <w:rFonts w:eastAsia="Times New Roman"/>
          <w:szCs w:val="24"/>
        </w:rPr>
        <w:t>Δυστυχώς, δεν μπορούμε να την ψηφίσουμε.</w:t>
      </w:r>
    </w:p>
    <w:p w14:paraId="7E821E85" w14:textId="77777777" w:rsidR="00AB6C9A" w:rsidRDefault="00F80A0E">
      <w:pPr>
        <w:spacing w:after="0" w:line="600" w:lineRule="auto"/>
        <w:ind w:firstLine="720"/>
        <w:jc w:val="both"/>
        <w:rPr>
          <w:rFonts w:eastAsia="Times New Roman"/>
          <w:szCs w:val="24"/>
        </w:rPr>
      </w:pPr>
      <w:r>
        <w:rPr>
          <w:rFonts w:eastAsia="Times New Roman"/>
          <w:szCs w:val="24"/>
        </w:rPr>
        <w:t>Ευχαριστώ.</w:t>
      </w:r>
    </w:p>
    <w:p w14:paraId="7E821E86" w14:textId="77777777" w:rsidR="00AB6C9A" w:rsidRDefault="00F80A0E">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Ευχαριστώ, κύριε </w:t>
      </w:r>
      <w:proofErr w:type="spellStart"/>
      <w:r>
        <w:rPr>
          <w:rFonts w:eastAsia="Times New Roman"/>
          <w:bCs/>
          <w:szCs w:val="24"/>
        </w:rPr>
        <w:t>Δανέλλη</w:t>
      </w:r>
      <w:proofErr w:type="spellEnd"/>
      <w:r>
        <w:rPr>
          <w:rFonts w:eastAsia="Times New Roman"/>
          <w:bCs/>
          <w:szCs w:val="24"/>
        </w:rPr>
        <w:t>.</w:t>
      </w:r>
    </w:p>
    <w:p w14:paraId="7E821E87" w14:textId="77777777" w:rsidR="00AB6C9A" w:rsidRDefault="00F80A0E">
      <w:pPr>
        <w:spacing w:after="0"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Δρίτσα</w:t>
      </w:r>
      <w:proofErr w:type="spellEnd"/>
      <w:r>
        <w:rPr>
          <w:rFonts w:eastAsia="Times New Roman"/>
          <w:bCs/>
          <w:szCs w:val="24"/>
        </w:rPr>
        <w:t>, έχετε τον λόγο.</w:t>
      </w:r>
    </w:p>
    <w:p w14:paraId="7E821E88" w14:textId="77777777" w:rsidR="00AB6C9A" w:rsidRDefault="00F80A0E">
      <w:pPr>
        <w:spacing w:after="0" w:line="600" w:lineRule="auto"/>
        <w:ind w:firstLine="720"/>
        <w:jc w:val="both"/>
        <w:rPr>
          <w:rFonts w:eastAsia="Times New Roman"/>
          <w:bCs/>
          <w:szCs w:val="24"/>
        </w:rPr>
      </w:pPr>
      <w:r>
        <w:rPr>
          <w:rFonts w:eastAsia="Times New Roman"/>
          <w:b/>
          <w:bCs/>
          <w:szCs w:val="24"/>
        </w:rPr>
        <w:t xml:space="preserve">ΘΕΟΔΩΡΟΣ ΔΡΙΤΣΑΣ: </w:t>
      </w:r>
      <w:r>
        <w:rPr>
          <w:rFonts w:eastAsia="Times New Roman"/>
          <w:bCs/>
          <w:szCs w:val="24"/>
        </w:rPr>
        <w:t>Κατ’ αρχάς, καταλαβαίνω πολύ καλά τις ενστάσεις των συναδέλφων αναφορικά με το γεγονός ότι κάποιες τροπολογίες, που έχουν πολλά άρθρα, ήρθαν καθυστερημένες. Αλλά ήδη αυτό συζητήθηκε.</w:t>
      </w:r>
    </w:p>
    <w:p w14:paraId="7E821E89" w14:textId="77777777" w:rsidR="00AB6C9A" w:rsidRDefault="00F80A0E">
      <w:pPr>
        <w:spacing w:after="0" w:line="600" w:lineRule="auto"/>
        <w:ind w:firstLine="720"/>
        <w:jc w:val="both"/>
        <w:rPr>
          <w:rFonts w:eastAsia="Times New Roman"/>
          <w:bCs/>
          <w:szCs w:val="24"/>
        </w:rPr>
      </w:pPr>
      <w:r>
        <w:rPr>
          <w:rFonts w:eastAsia="Times New Roman"/>
          <w:bCs/>
          <w:szCs w:val="24"/>
        </w:rPr>
        <w:t>Ο κύριος Υπουργός ζήτησε την κατανόηση. Δεν φτάνει η κατανόηση και ο ίδιος δέχτηκε να πάμε για αύριο, όπως και εγώ το εισηγήθηκα. Φαίνεται, όμως, ότι δεν υπάρχει συναίνεση, γι’ αυτό και πάμε για σήμερα να ολοκληρωθεί η διαδικασία.</w:t>
      </w:r>
    </w:p>
    <w:p w14:paraId="7E821E8A" w14:textId="77777777" w:rsidR="00AB6C9A" w:rsidRDefault="00F80A0E">
      <w:pPr>
        <w:spacing w:after="0" w:line="600" w:lineRule="auto"/>
        <w:ind w:firstLine="720"/>
        <w:jc w:val="both"/>
        <w:rPr>
          <w:rFonts w:eastAsia="Times New Roman"/>
          <w:bCs/>
          <w:szCs w:val="24"/>
        </w:rPr>
      </w:pPr>
      <w:r>
        <w:rPr>
          <w:rFonts w:eastAsia="Times New Roman"/>
          <w:bCs/>
          <w:szCs w:val="24"/>
        </w:rPr>
        <w:t>Είναι όμως τροπολογίες, το είπα και νωρίτερα, που τα περισσότερα είναι θέματα που εκκρεμούν πολύ καιρό, έχουν συζητηθεί γενικώς ως αναγκαιότητες και με τα σωματεία και με τους φορείς και με τους πάντες. Γνωρίζουν λίγο-πολύ οι εκπρόσωποι των κομμάτων που ασχολούνται με τη ναυτιλία ότι εκκρεμεί η ρύθμιση αυτών των θεμάτων, όπως η ίδρυση του ΚΕΣΕΝ Μακεδονίας. Την είχα ανακοινώσει εγώ, όταν ήμουν Υπουργός, την ίδρυση του ΚΕΣΕΝ Μακεδονίας. Είναι πασίγνωστο. Η Σχολή των Οινουσσών ή η σίτιση. Εντάξει, εξακόσια ευρώ...</w:t>
      </w:r>
    </w:p>
    <w:p w14:paraId="7E821E8B" w14:textId="77777777" w:rsidR="00AB6C9A" w:rsidRDefault="00F80A0E">
      <w:pPr>
        <w:spacing w:after="0" w:line="600" w:lineRule="auto"/>
        <w:ind w:firstLine="720"/>
        <w:jc w:val="both"/>
        <w:rPr>
          <w:rFonts w:eastAsia="Times New Roman"/>
          <w:b/>
          <w:bCs/>
          <w:szCs w:val="24"/>
        </w:rPr>
      </w:pPr>
      <w:r>
        <w:rPr>
          <w:rFonts w:eastAsia="Times New Roman"/>
          <w:b/>
          <w:bCs/>
          <w:szCs w:val="24"/>
        </w:rPr>
        <w:t>ΔΙΑΜΑΝΤΩ</w:t>
      </w:r>
      <w:r w:rsidRPr="00D36CE9">
        <w:rPr>
          <w:rFonts w:eastAsia="Times New Roman"/>
          <w:b/>
          <w:bCs/>
          <w:szCs w:val="24"/>
        </w:rPr>
        <w:t xml:space="preserve"> </w:t>
      </w:r>
      <w:r>
        <w:rPr>
          <w:rFonts w:eastAsia="Times New Roman"/>
          <w:b/>
          <w:bCs/>
          <w:szCs w:val="24"/>
        </w:rPr>
        <w:t xml:space="preserve">ΜΑΝΩΛΑΚΟΥ: </w:t>
      </w:r>
      <w:r>
        <w:rPr>
          <w:rFonts w:eastAsia="Times New Roman"/>
          <w:bCs/>
          <w:szCs w:val="24"/>
        </w:rPr>
        <w:t>...(δεν ακούστηκε)</w:t>
      </w:r>
    </w:p>
    <w:p w14:paraId="7E821E8C" w14:textId="77777777" w:rsidR="00AB6C9A" w:rsidRDefault="00F80A0E">
      <w:pPr>
        <w:spacing w:after="0" w:line="600" w:lineRule="auto"/>
        <w:ind w:firstLine="720"/>
        <w:jc w:val="both"/>
        <w:rPr>
          <w:rFonts w:eastAsia="Times New Roman"/>
          <w:bCs/>
          <w:szCs w:val="24"/>
        </w:rPr>
      </w:pPr>
      <w:r>
        <w:rPr>
          <w:rFonts w:eastAsia="Times New Roman"/>
          <w:b/>
          <w:bCs/>
          <w:szCs w:val="24"/>
        </w:rPr>
        <w:t xml:space="preserve">ΘΕΟΔΩΡΟΣ ΔΡΙΤΣΑΣ: </w:t>
      </w:r>
      <w:r>
        <w:rPr>
          <w:rFonts w:eastAsia="Times New Roman"/>
          <w:bCs/>
          <w:szCs w:val="24"/>
        </w:rPr>
        <w:t xml:space="preserve">Δύο λεπτά, κυρία </w:t>
      </w:r>
      <w:proofErr w:type="spellStart"/>
      <w:r>
        <w:rPr>
          <w:rFonts w:eastAsia="Times New Roman"/>
          <w:bCs/>
          <w:szCs w:val="24"/>
        </w:rPr>
        <w:t>Μανωλάκου</w:t>
      </w:r>
      <w:proofErr w:type="spellEnd"/>
      <w:r>
        <w:rPr>
          <w:rFonts w:eastAsia="Times New Roman"/>
          <w:bCs/>
          <w:szCs w:val="24"/>
        </w:rPr>
        <w:t>.</w:t>
      </w:r>
    </w:p>
    <w:p w14:paraId="7E821E8D" w14:textId="77777777" w:rsidR="00AB6C9A" w:rsidRDefault="00F80A0E">
      <w:pPr>
        <w:spacing w:after="0" w:line="600" w:lineRule="auto"/>
        <w:ind w:firstLine="720"/>
        <w:jc w:val="both"/>
        <w:rPr>
          <w:rFonts w:eastAsia="Times New Roman"/>
          <w:bCs/>
          <w:szCs w:val="24"/>
        </w:rPr>
      </w:pPr>
      <w:r>
        <w:rPr>
          <w:rFonts w:eastAsia="Times New Roman"/>
          <w:bCs/>
          <w:szCs w:val="24"/>
        </w:rPr>
        <w:t>Αυτό το ποσό εξασφαλίστηκε μετά από πολλά χρόνια που είχε καταργηθεί η σίτιση. Χαιρετίστε το ως ένα βήμα και θα πάμε παραπέρα.</w:t>
      </w:r>
    </w:p>
    <w:p w14:paraId="7E821E8E" w14:textId="77777777" w:rsidR="00AB6C9A" w:rsidRDefault="00F80A0E">
      <w:pPr>
        <w:spacing w:after="0" w:line="600" w:lineRule="auto"/>
        <w:ind w:firstLine="720"/>
        <w:jc w:val="both"/>
        <w:rPr>
          <w:rFonts w:eastAsia="Times New Roman"/>
          <w:bCs/>
          <w:szCs w:val="24"/>
        </w:rPr>
      </w:pPr>
      <w:r>
        <w:rPr>
          <w:rFonts w:eastAsia="Times New Roman"/>
          <w:bCs/>
          <w:szCs w:val="24"/>
        </w:rPr>
        <w:t>Επίσης, πολλά άλλα πράγματα: η απόδοση στον Δήμο Περάματος, στον Δήμο Πειραιά, στον Δήμο Κερατσινίου - Δραπετσώνας των εκτάσεων που έμειναν εκτός της παραχώρησης του Οργανισμού Λιμένα Πειραιά και πολλά άλλα. Είναι γνωστά θέματα αυτά στο σύνολό τους, δεν είναι καινούργια.</w:t>
      </w:r>
    </w:p>
    <w:p w14:paraId="7E821E8F" w14:textId="77777777" w:rsidR="00AB6C9A" w:rsidRDefault="00F80A0E">
      <w:pPr>
        <w:spacing w:after="0" w:line="600" w:lineRule="auto"/>
        <w:ind w:firstLine="720"/>
        <w:jc w:val="both"/>
        <w:rPr>
          <w:rFonts w:eastAsia="Times New Roman"/>
          <w:bCs/>
          <w:szCs w:val="24"/>
        </w:rPr>
      </w:pPr>
      <w:r>
        <w:rPr>
          <w:rFonts w:eastAsia="Times New Roman"/>
          <w:bCs/>
          <w:szCs w:val="24"/>
        </w:rPr>
        <w:t xml:space="preserve">Εκείνο που εγώ θέλω τελειώνοντας είναι να επισημάνω και μερικά άλλα πράγματα, που δεν μας δόθηκε η ευκαιρία, ακριβώς λόγω του χρόνου, που είναι αρετές αυτού του νομοσχεδίου. </w:t>
      </w:r>
    </w:p>
    <w:p w14:paraId="7E821E90" w14:textId="77777777" w:rsidR="00AB6C9A" w:rsidRDefault="00F80A0E">
      <w:pPr>
        <w:spacing w:after="0" w:line="600" w:lineRule="auto"/>
        <w:ind w:firstLine="720"/>
        <w:jc w:val="both"/>
        <w:rPr>
          <w:rFonts w:eastAsia="Times New Roman"/>
          <w:bCs/>
          <w:szCs w:val="24"/>
        </w:rPr>
      </w:pPr>
      <w:r>
        <w:rPr>
          <w:rFonts w:eastAsia="Times New Roman"/>
          <w:bCs/>
          <w:szCs w:val="24"/>
        </w:rPr>
        <w:t xml:space="preserve">Το τέλος πλοίων αναψυχής και ημερόπλοιων, για το οποίο έγινε μια συζήτηση στο άρθρο 85, συμπληρώνεται και με το άρθρο 99 με την ενεργοποίηση του Μητρώου Τουριστικών Πλοίων και Μικρών Σκαφών. Το ότι κράτησε τόσο διάστημα για να γίνει ήταν γιατί αποδείχθηκε ότι ήταν μια πολύ δύσκολη υπόθεση. Μάλιστα η διατύπωση του άρθρου είναι τέτοια, ώστε ακριβώς να προσεγγιστεί βήμα-βήμα. </w:t>
      </w:r>
    </w:p>
    <w:p w14:paraId="7E821E91" w14:textId="77777777" w:rsidR="00AB6C9A" w:rsidRDefault="00F80A0E">
      <w:pPr>
        <w:spacing w:after="0" w:line="600" w:lineRule="auto"/>
        <w:ind w:firstLine="720"/>
        <w:jc w:val="both"/>
        <w:rPr>
          <w:rFonts w:eastAsia="Times New Roman"/>
          <w:szCs w:val="24"/>
        </w:rPr>
      </w:pPr>
      <w:r>
        <w:rPr>
          <w:rFonts w:eastAsia="Times New Roman"/>
          <w:bCs/>
          <w:szCs w:val="24"/>
        </w:rPr>
        <w:t xml:space="preserve">Η απόσυρση των πλοίων νομίζω ότι γίνεται με τον καλύτερο τρόπο και δεν ισχύει αυτό που είπε ο κ. </w:t>
      </w:r>
      <w:proofErr w:type="spellStart"/>
      <w:r>
        <w:rPr>
          <w:rFonts w:eastAsia="Times New Roman"/>
          <w:bCs/>
          <w:szCs w:val="24"/>
        </w:rPr>
        <w:t>Πλακιωτάκης</w:t>
      </w:r>
      <w:proofErr w:type="spellEnd"/>
      <w:r>
        <w:rPr>
          <w:rFonts w:eastAsia="Times New Roman"/>
          <w:bCs/>
          <w:szCs w:val="24"/>
        </w:rPr>
        <w:t xml:space="preserve"> ότι η παράγραφος 3 αναιρεί τις υπόλοιπες. Δεν ισχύει. Είναι λάθος επισήμανση.</w:t>
      </w:r>
    </w:p>
    <w:p w14:paraId="7E821E9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άρθρο 92, που αναφέρεται στην Πλοηγική Υπηρεσία, είναι από τα πιο αναπτυξιακά μέτρα αυτού του νομοσχεδίου. Οι </w:t>
      </w:r>
      <w:proofErr w:type="spellStart"/>
      <w:r>
        <w:rPr>
          <w:rFonts w:eastAsia="Times New Roman" w:cs="Times New Roman"/>
          <w:szCs w:val="24"/>
        </w:rPr>
        <w:t>αρχιπλοηγοί</w:t>
      </w:r>
      <w:proofErr w:type="spellEnd"/>
      <w:r>
        <w:rPr>
          <w:rFonts w:eastAsia="Times New Roman" w:cs="Times New Roman"/>
          <w:szCs w:val="24"/>
        </w:rPr>
        <w:t xml:space="preserve"> και πλοηγοί γίνονται εξήντα ένας από σαράντα πέντε, οι κυβερνήτες πλοηγίδων τριάντα πέντε από είκοσι επτά, οι μηχανοδηγοί πλοηγίδων τριάντα τέσσερις από είκοσι τρεις, οι πρυμνοδέτες είκοσι τέσσερις από δεκαπέντε. </w:t>
      </w:r>
    </w:p>
    <w:p w14:paraId="7E821E9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Ανοίγει επιτέλους ο δρόμος –νομίζω ότι στην επόμενη φάση αυτό θα μπορέσει να γίνει- για την ίδρυση νέων πλοηγικών σταθμών, που χρειάζονται παντού, για τη ναυπήγηση πλοηγίδων. Υπάρχει το κεφάλαιο. Μπορεί αυτό το πράγμα να προχωρήσει. </w:t>
      </w:r>
    </w:p>
    <w:p w14:paraId="7E821E9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Βέβαια, είναι μια άλλη πολιτική. Γιατί η πολιτική της Νέας Δημοκρατίας και του ΠΑΣΟΚ το προηγούμενο διάστημα ήταν να την τελειώσουν την Πλοηγική Υπηρεσία. Αυτό είναι πασίγνωστο. Πρόκειται για μια νευραλγική υπηρεσία για κάθε λιμάνι, εξαιρετικά κερδοφόρα και αναπτυξιακού χαρακτήρα. </w:t>
      </w:r>
    </w:p>
    <w:p w14:paraId="7E821E9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οι υγειονομικοί στο Λιμενικό Σώμα, οι οδοντίατροι και οι ψυχολόγοι είναι, επίσης, σημαντικά θέματα. </w:t>
      </w:r>
    </w:p>
    <w:p w14:paraId="7E821E9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προστασία των απλήρωτων ναυτικών, κυρία </w:t>
      </w:r>
      <w:proofErr w:type="spellStart"/>
      <w:r>
        <w:rPr>
          <w:rFonts w:eastAsia="Times New Roman" w:cs="Times New Roman"/>
          <w:szCs w:val="24"/>
        </w:rPr>
        <w:t>Μανωλάκου</w:t>
      </w:r>
      <w:proofErr w:type="spellEnd"/>
      <w:r>
        <w:rPr>
          <w:rFonts w:eastAsia="Times New Roman" w:cs="Times New Roman"/>
          <w:szCs w:val="24"/>
        </w:rPr>
        <w:t xml:space="preserve">, η τροπολογία σας μπορώ να καταλάβω τι μπορεί να επιδιώκει, μέχρι ένα σημείο όμως. Διότι το άρθρο αυτό ρυθμίζει τους μισθούς, τα επιδόματα και τις ασφαλιστικές εισφορές. Τι πάει να πει «το σύνολο των αποδοχών»; </w:t>
      </w:r>
    </w:p>
    <w:p w14:paraId="7E821E9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Αυτές είναι οι βασικές αποδοχές για κάθε εργαζόμενο. Αν υπάρχουν και άλλες αποδοχές, από εκεί και πέρα είναι ένα χάος. Μπορεί να είναι για τον καπετάνιο, να μην είναι για όλους τους υπόλοιπους. Μπορεί να είναι για τον καμαρότο, να μην είναι για όλους τους υπόλοιπους. Μπόνους ή δεν ξέρω τι άλλο. Αυτά δεν μπορούν να ρυθμιστούν. </w:t>
      </w:r>
    </w:p>
    <w:p w14:paraId="7E821E9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Όταν, λοιπόν, έχουμε μια ρύθμιση, που τόσο καλά κατοχυρώνει τη ναυτεργασία στο συγκεκριμένο ζήτημα, δεν μπορεί να λέμε ότι δεν είναι τίποτα, παρά μόνο αν δεχτούμε την τροπολογία; </w:t>
      </w:r>
    </w:p>
    <w:p w14:paraId="7E821E9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Δεν είπαμε «τίποτα». Είπαμε «παρών». Μισή δουλειά. </w:t>
      </w:r>
    </w:p>
    <w:p w14:paraId="7E821E9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Επίσης, οι διατάξεις του άρθρου 103 για τα ναύδετα είναι πολύ σημαντική εξέλιξη. </w:t>
      </w:r>
    </w:p>
    <w:p w14:paraId="7E821E9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Οι απαγορεύσεις εργασίας στα άρθρα 109 και 113 για κάθε, είτε λιμενικό είτε πολιτικό, υπάλληλο που φεύγει, είτε </w:t>
      </w:r>
      <w:proofErr w:type="spellStart"/>
      <w:r>
        <w:rPr>
          <w:rFonts w:eastAsia="Times New Roman" w:cs="Times New Roman"/>
          <w:szCs w:val="24"/>
        </w:rPr>
        <w:t>συνταξιοδοτούμενος</w:t>
      </w:r>
      <w:proofErr w:type="spellEnd"/>
      <w:r>
        <w:rPr>
          <w:rFonts w:eastAsia="Times New Roman" w:cs="Times New Roman"/>
          <w:szCs w:val="24"/>
        </w:rPr>
        <w:t xml:space="preserve"> είτε από άλλη αιτία, σε εταιρείες με τις οποίες είχε συναλλαγή ως υπάλληλος με συμβάσεις, με το ένα ή το άλλο, συνεπάγονται το να μην μπορεί να εργαστεί εκεί. Δεν είναι μια διαφανής και πολύ σωστή αντιμετώπιση αυτή; </w:t>
      </w:r>
    </w:p>
    <w:p w14:paraId="7E821E9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Η αξιοποίηση και του πολιτικού προσωπικού σε θέσεις εξωτερικού, στη Μόνιμη Αντιπροσωπεία ή αλλού, δεν είναι ένα βήμα πολύ καλό; </w:t>
      </w:r>
    </w:p>
    <w:p w14:paraId="7E821E9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άρθρο 116 και την </w:t>
      </w:r>
      <w:proofErr w:type="spellStart"/>
      <w:r>
        <w:rPr>
          <w:rFonts w:eastAsia="Times New Roman" w:cs="Times New Roman"/>
          <w:szCs w:val="24"/>
        </w:rPr>
        <w:t>πετρέλευση</w:t>
      </w:r>
      <w:proofErr w:type="spellEnd"/>
      <w:r>
        <w:rPr>
          <w:rFonts w:eastAsia="Times New Roman" w:cs="Times New Roman"/>
          <w:szCs w:val="24"/>
        </w:rPr>
        <w:t xml:space="preserve"> δώδεκα ώρες πριν, όχι, κύριε </w:t>
      </w:r>
      <w:proofErr w:type="spellStart"/>
      <w:r>
        <w:rPr>
          <w:rFonts w:eastAsia="Times New Roman" w:cs="Times New Roman"/>
          <w:szCs w:val="24"/>
        </w:rPr>
        <w:t>Πλακιωτάκη</w:t>
      </w:r>
      <w:proofErr w:type="spellEnd"/>
      <w:r>
        <w:rPr>
          <w:rFonts w:eastAsia="Times New Roman" w:cs="Times New Roman"/>
          <w:szCs w:val="24"/>
        </w:rPr>
        <w:t xml:space="preserve">. Το είπατε στην επιτροπή. Μέχρι τώρα είναι υποχρέωση μόνο να ενημερώνεται το Τελωνείο, όχι και το Λιμεναρχείο και όχι δώδεκα ώρες πριν και χωρίς να υπάρχουν </w:t>
      </w:r>
      <w:proofErr w:type="spellStart"/>
      <w:r>
        <w:rPr>
          <w:rFonts w:eastAsia="Times New Roman" w:cs="Times New Roman"/>
          <w:szCs w:val="24"/>
        </w:rPr>
        <w:t>χωροθετημένες</w:t>
      </w:r>
      <w:proofErr w:type="spellEnd"/>
      <w:r>
        <w:rPr>
          <w:rFonts w:eastAsia="Times New Roman" w:cs="Times New Roman"/>
          <w:szCs w:val="24"/>
        </w:rPr>
        <w:t xml:space="preserve"> περιοχές που θα μπορεί πραγματικά να τις ελέγχει. </w:t>
      </w:r>
    </w:p>
    <w:p w14:paraId="7E821E9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Καταλαβαίνουμε τι κάνουμε εδώ; Αν δεν έχει ενημερώσει, δεν κάνει </w:t>
      </w:r>
      <w:proofErr w:type="spellStart"/>
      <w:r>
        <w:rPr>
          <w:rFonts w:eastAsia="Times New Roman" w:cs="Times New Roman"/>
          <w:szCs w:val="24"/>
        </w:rPr>
        <w:t>πετρέλευση</w:t>
      </w:r>
      <w:proofErr w:type="spellEnd"/>
      <w:r>
        <w:rPr>
          <w:rFonts w:eastAsia="Times New Roman" w:cs="Times New Roman"/>
          <w:szCs w:val="24"/>
        </w:rPr>
        <w:t xml:space="preserve">. Αν κάνει, είναι παράνομος, με πολύ σημαντικές συνέπειες και επιπτώσεις. </w:t>
      </w:r>
    </w:p>
    <w:p w14:paraId="7E821E9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αναφέρω τα άρθρα 21 και 25, όσον αφορά τους προσωπικούς ραδιοφάρους, όπως επίσης και τον πειθαρχικό έλεγχο, που γίνονται συζητήσεις και γι’ αυτό. Μα, κανόνες βάζει και εδώ και προβλέπει ύπαρξη κανονισμού πειθαρχίας. </w:t>
      </w:r>
    </w:p>
    <w:p w14:paraId="7E821EA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Αυτό που κατοχυρώνει αυτό το νομοσχέδιο για τα στελέχη του Λιμενικού Σώματος είναι ότι τους δίνει δικαιώματα. Δεν τους αφήνει στην υποκειμενική κρίση του προϊσταμένου. Φτιάχνει πλαίσιο, το οποίο μπορεί να χρησιμοποιήσει ο καθένας. Τα δικαιώματα για να ασκηθούν πρέπει να είναι κατοχυρωμένα διά νόμου, για να μπορεί να τα ασκήσει ο καθένας, και όχι μόνο από τη γενική διάταξη του Συντάγματος. </w:t>
      </w:r>
    </w:p>
    <w:p w14:paraId="7E821EA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Όσον αφορά τον Οργανισμό Λιμένα Πατρών, ολοκληρώνεται πια η διαδικασία παραχώρησης. Πρώτη φορά σοβαρότατα το αντιμετώπισε η δική μας Κυβέρνηση το θέμα αυτό. Και ο Βενιζέλος τα είχε δώσει και ο Λοβέρδος τα είχε δώσει και ο Βαρβιτσιώτης τα είχε δώσει. Μια φούσκα! Απλώς και μόνο υπουργικές αποφάσεις, χωρίς κανένα νομικό αντίκρισμα. Δουλειά μηνών ολόκληρων για να αποδοθούν οι εκτάσεις αυτές στην Πάτρα. Αγώνες εικοσαετίας! </w:t>
      </w:r>
    </w:p>
    <w:p w14:paraId="7E821EA2" w14:textId="77777777" w:rsidR="00AB6C9A" w:rsidRDefault="00F80A0E">
      <w:pPr>
        <w:spacing w:after="0" w:line="600" w:lineRule="auto"/>
        <w:ind w:firstLine="720"/>
        <w:jc w:val="both"/>
        <w:rPr>
          <w:rFonts w:eastAsia="Times New Roman"/>
          <w:szCs w:val="24"/>
        </w:rPr>
      </w:pPr>
      <w:r>
        <w:rPr>
          <w:rFonts w:eastAsia="Times New Roman"/>
          <w:szCs w:val="24"/>
        </w:rPr>
        <w:t xml:space="preserve">Είναι και μία σειρά άλλα ζητήματα, έχω καταχραστεί τον χρόνο. Θα τελειώσω με ένα σχόλιο. Πώς μπορούμε να μιλάμε, ακόμα και τώρα, ότι είναι απόφαση του Υπουργού οι μεταθέσεις; Είναι ένας νόμος που προβλέπει κανόνες, με ποια αντικειμενικά κριτήρια, με ποια κοινωνικά κριτήρια, με ποια υπηρεσιακά κριτήρια, με ποια κριτήρια εντοπιότητας και λοιπά. Όλα τα έχουν τα στελέχη. Τι λέει ο νόμος; Πώς θα γίνονται οι μεταθέσεις. </w:t>
      </w:r>
    </w:p>
    <w:p w14:paraId="7E821EA3" w14:textId="77777777" w:rsidR="00AB6C9A" w:rsidRDefault="00F80A0E">
      <w:pPr>
        <w:spacing w:after="0" w:line="600" w:lineRule="auto"/>
        <w:ind w:firstLine="720"/>
        <w:jc w:val="both"/>
        <w:rPr>
          <w:rFonts w:eastAsia="Times New Roman"/>
          <w:szCs w:val="24"/>
        </w:rPr>
      </w:pPr>
      <w:r>
        <w:rPr>
          <w:rFonts w:eastAsia="Times New Roman"/>
          <w:szCs w:val="24"/>
        </w:rPr>
        <w:t xml:space="preserve">Επί τη βάσει αυτών και των διαταγμάτων που θα ακολουθήσουν, τα Συμβούλια Μεταθέσεων θα φτιάξουν τους πίνακες. Από πού κι ως πού θα τολμήσει Υπουργός να μην επικυρώσει τους πίνακες, αν έχει τηρηθεί η νόμιμη διαδικασία; Πώς μπορεί να λέει ο κ. Βαρβιτσιώτης, που έχει διατελέσει Υπουργός Ναυτιλίας, ότι έτσι θα επηρεάζει ο Υπουργός; </w:t>
      </w:r>
    </w:p>
    <w:p w14:paraId="7E821EA4" w14:textId="77777777" w:rsidR="00AB6C9A" w:rsidRDefault="00F80A0E">
      <w:pPr>
        <w:spacing w:after="0" w:line="600" w:lineRule="auto"/>
        <w:ind w:firstLine="720"/>
        <w:jc w:val="both"/>
        <w:rPr>
          <w:rFonts w:eastAsia="Times New Roman"/>
          <w:szCs w:val="24"/>
        </w:rPr>
      </w:pPr>
      <w:r>
        <w:rPr>
          <w:rFonts w:eastAsia="Times New Roman"/>
          <w:szCs w:val="24"/>
        </w:rPr>
        <w:t xml:space="preserve">Μα, δεν ξέρει η Ελλάδα όλη τι ρόλο έπαιζαν οι Υπουργοί της Νέας Δημοκρατίας, του ΠΑΣΟΚ κ.λπ., στο Λιμενικό Σώμα όλα τα χρόνια και πώς αυτό πράγμα άλλαξε ριζικά; Από την πρώτη στιγμή δώσαμε στον Αρχηγό, στους Υπαρχηγούς, στο Επιτελείο, την αυτονομία να λειτουργούν με τη δική τους απόφαση. Εγώ τους έλεγα «διαφωνήστε μαζί μου και μόνο τότε θα αξίζετε!». </w:t>
      </w:r>
    </w:p>
    <w:p w14:paraId="7E821EA5" w14:textId="77777777" w:rsidR="00AB6C9A" w:rsidRDefault="00F80A0E">
      <w:pPr>
        <w:spacing w:after="0" w:line="600" w:lineRule="auto"/>
        <w:ind w:firstLine="720"/>
        <w:jc w:val="both"/>
        <w:rPr>
          <w:rFonts w:eastAsia="Times New Roman"/>
          <w:szCs w:val="24"/>
        </w:rPr>
      </w:pPr>
      <w:r>
        <w:rPr>
          <w:rFonts w:eastAsia="Times New Roman"/>
          <w:szCs w:val="24"/>
        </w:rPr>
        <w:t xml:space="preserve">Δεν καταλαβαίνω, δηλαδή, πώς μπορεί να τολμά ο κ. Βαρβιτσιώτης, με την εμπειρία που έχει, να είναι τόσο επιθετικός σε τέτοιου είδους πράγματα. </w:t>
      </w:r>
    </w:p>
    <w:p w14:paraId="7E821EA6" w14:textId="77777777" w:rsidR="00AB6C9A" w:rsidRDefault="00F80A0E">
      <w:pPr>
        <w:spacing w:after="0" w:line="600" w:lineRule="auto"/>
        <w:ind w:firstLine="720"/>
        <w:jc w:val="both"/>
        <w:rPr>
          <w:rFonts w:eastAsia="Times New Roman"/>
          <w:szCs w:val="24"/>
        </w:rPr>
      </w:pPr>
      <w:r>
        <w:rPr>
          <w:rFonts w:eastAsia="Times New Roman"/>
          <w:szCs w:val="24"/>
        </w:rPr>
        <w:t xml:space="preserve">Ολοκληρώνω, κύριε Πρόεδρε. Με </w:t>
      </w:r>
      <w:proofErr w:type="spellStart"/>
      <w:r>
        <w:rPr>
          <w:rFonts w:eastAsia="Times New Roman"/>
          <w:szCs w:val="24"/>
        </w:rPr>
        <w:t>συγχωρείτε</w:t>
      </w:r>
      <w:proofErr w:type="spellEnd"/>
      <w:r>
        <w:rPr>
          <w:rFonts w:eastAsia="Times New Roman"/>
          <w:szCs w:val="24"/>
        </w:rPr>
        <w:t xml:space="preserve">, αλλά όλο το νομοσχέδιο –μπορεί ορισμένα να αποδειχθούν λάθος, μπορεί ορισμένα να αποδειχθούν ατελή, μπορεί κάτι να μην προβλέφθηκε- είναι αυθεντικό. Προκύπτει όχι από συναλλαγές, εξυπηρετήσεις, </w:t>
      </w:r>
      <w:proofErr w:type="spellStart"/>
      <w:r>
        <w:rPr>
          <w:rFonts w:eastAsia="Times New Roman"/>
          <w:szCs w:val="24"/>
        </w:rPr>
        <w:t>λομπίστικες</w:t>
      </w:r>
      <w:proofErr w:type="spellEnd"/>
      <w:r>
        <w:rPr>
          <w:rFonts w:eastAsia="Times New Roman"/>
          <w:szCs w:val="24"/>
        </w:rPr>
        <w:t xml:space="preserve"> λογικές ή οτιδήποτε άλλο. Προκύπτει από τη μελέτη των δεδομένων, τη βίωση των δεδομένων, την εξαντλητική συζήτηση απ’ όλες τις μεριές και τελικά τη διαμόρφωση, επί τη βάσει του ελληνικού νομικού πλαισίου, των καλύτερων, κατά την κρίση του εισηγητή Υπουργού, δυνατών λύσεων. Έχει αυθεντικότητα το νομοσχέδιο αυτό, στις περισσότερες τομές που επιχειρεί και κάνει. Δεν είναι τυχαίο. Πώς μπορεί, λοιπόν, η κριτική να είναι τέτοιου τύπου; </w:t>
      </w:r>
    </w:p>
    <w:p w14:paraId="7E821EA7" w14:textId="77777777" w:rsidR="00AB6C9A" w:rsidRDefault="00F80A0E">
      <w:pPr>
        <w:spacing w:after="0" w:line="600" w:lineRule="auto"/>
        <w:ind w:firstLine="720"/>
        <w:jc w:val="both"/>
        <w:rPr>
          <w:rFonts w:eastAsia="Times New Roman"/>
          <w:szCs w:val="24"/>
        </w:rPr>
      </w:pPr>
      <w:r>
        <w:rPr>
          <w:rFonts w:eastAsia="Times New Roman"/>
          <w:szCs w:val="24"/>
        </w:rPr>
        <w:t xml:space="preserve">Τελειώνω. Ακόμα κι αν χρειάζεται το Λιμενικό Σώμα να αυξήσει  την οροφή των δυνάμεών του, δεν υπάρχει πια, αφού κόπηκε οριζόντια από τις </w:t>
      </w:r>
      <w:proofErr w:type="spellStart"/>
      <w:r>
        <w:rPr>
          <w:rFonts w:eastAsia="Times New Roman"/>
          <w:szCs w:val="24"/>
        </w:rPr>
        <w:t>μνημονιακές</w:t>
      </w:r>
      <w:proofErr w:type="spellEnd"/>
      <w:r>
        <w:rPr>
          <w:rFonts w:eastAsia="Times New Roman"/>
          <w:szCs w:val="24"/>
        </w:rPr>
        <w:t xml:space="preserve"> επιλογές, λόγω των κενών οργανικών θέσεων και φτώχυνε η δυνατότητα αξιοποίησης καινούργιου δυναμικού. Δεν υπάρχει άλλος τρόπος αυτή τη στιγμή από τη δημιουργία ενός εργαλείου που αντικειμενικά θα αποδεικνύει ότι χρειάζονται περισσότερα στελέχη και σε ποιους κλάδους και τομείς χρειάζονται αυτά τα στελέχη. </w:t>
      </w:r>
    </w:p>
    <w:p w14:paraId="7E821EA8" w14:textId="77777777" w:rsidR="00AB6C9A" w:rsidRDefault="00F80A0E">
      <w:pPr>
        <w:spacing w:after="0" w:line="600" w:lineRule="auto"/>
        <w:ind w:firstLine="720"/>
        <w:jc w:val="both"/>
        <w:rPr>
          <w:rFonts w:eastAsia="Times New Roman"/>
          <w:szCs w:val="24"/>
        </w:rPr>
      </w:pPr>
      <w:r>
        <w:rPr>
          <w:rFonts w:eastAsia="Times New Roman"/>
          <w:szCs w:val="24"/>
        </w:rPr>
        <w:t xml:space="preserve">Αυτό θα το δώσει το σύστημα της «δομής δυνάμεων» που καθιερώνει αυτό το νομοσχέδιο, για πρώτη φορά, στο Λιμενικό Σώμα. Και το κάνει σύγχρονο, το κάνει οργανωμένο, το κάνει δυναμικό και διαφανές. Με βάση τη δομή δυνάμεων, το εργαλείο αυτό μπορεί να χρησιμοποιηθεί πραγματικά για την αύξηση της οροφής και την αύξηση των οργανικών θέσεων που τώρα πια έχουν </w:t>
      </w:r>
      <w:proofErr w:type="spellStart"/>
      <w:r>
        <w:rPr>
          <w:rFonts w:eastAsia="Times New Roman"/>
          <w:szCs w:val="24"/>
        </w:rPr>
        <w:t>πετσοκοπεί</w:t>
      </w:r>
      <w:proofErr w:type="spellEnd"/>
      <w:r>
        <w:rPr>
          <w:rFonts w:eastAsia="Times New Roman"/>
          <w:szCs w:val="24"/>
        </w:rPr>
        <w:t xml:space="preserve"> οριζόντια. </w:t>
      </w:r>
    </w:p>
    <w:p w14:paraId="7E821EA9" w14:textId="77777777" w:rsidR="00AB6C9A" w:rsidRDefault="00F80A0E">
      <w:pPr>
        <w:spacing w:after="0" w:line="600" w:lineRule="auto"/>
        <w:ind w:firstLine="720"/>
        <w:jc w:val="both"/>
        <w:rPr>
          <w:rFonts w:eastAsia="Times New Roman"/>
          <w:szCs w:val="24"/>
        </w:rPr>
      </w:pPr>
      <w:r>
        <w:rPr>
          <w:rFonts w:eastAsia="Times New Roman"/>
          <w:szCs w:val="24"/>
        </w:rPr>
        <w:t>Ευχαριστώ.</w:t>
      </w:r>
    </w:p>
    <w:p w14:paraId="7E821EAA" w14:textId="77777777" w:rsidR="00AB6C9A" w:rsidRDefault="00F80A0E">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7E821EAB" w14:textId="77777777" w:rsidR="00AB6C9A" w:rsidRDefault="00F80A0E">
      <w:pPr>
        <w:spacing w:after="0"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μαθήτριες και μαθητές και τρεις εκπαιδευτικοί συνοδοί τους από το 4</w:t>
      </w:r>
      <w:r>
        <w:rPr>
          <w:rFonts w:eastAsia="Times New Roman"/>
          <w:szCs w:val="24"/>
          <w:vertAlign w:val="superscript"/>
        </w:rPr>
        <w:t>ο</w:t>
      </w:r>
      <w:r>
        <w:rPr>
          <w:rFonts w:eastAsia="Times New Roman"/>
          <w:szCs w:val="24"/>
        </w:rPr>
        <w:t xml:space="preserve"> Γυμνάσιο Πολίχνης Θεσσαλονίκης, (πρώτο τμήμα). </w:t>
      </w:r>
    </w:p>
    <w:p w14:paraId="7E821EAC" w14:textId="77777777" w:rsidR="00AB6C9A" w:rsidRDefault="00F80A0E">
      <w:pPr>
        <w:spacing w:after="0" w:line="600" w:lineRule="auto"/>
        <w:ind w:firstLine="720"/>
        <w:jc w:val="both"/>
        <w:rPr>
          <w:rFonts w:eastAsia="Times New Roman"/>
          <w:szCs w:val="24"/>
        </w:rPr>
      </w:pPr>
      <w:r>
        <w:rPr>
          <w:rFonts w:eastAsia="Times New Roman"/>
          <w:szCs w:val="24"/>
        </w:rPr>
        <w:t>Η Βουλή τούς καλωσορίζει.</w:t>
      </w:r>
    </w:p>
    <w:p w14:paraId="7E821EAD" w14:textId="77777777" w:rsidR="00AB6C9A" w:rsidRDefault="00F80A0E">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7E821EA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Κύριε Πρόεδρε, ζητώ τον λόγο επί προσωπικού, γιατί κατηγορήθηκα πριν από λίγο από τον κ. </w:t>
      </w:r>
      <w:proofErr w:type="spellStart"/>
      <w:r>
        <w:rPr>
          <w:rFonts w:eastAsia="Times New Roman" w:cs="Times New Roman"/>
          <w:szCs w:val="24"/>
        </w:rPr>
        <w:t>Δρίτσα</w:t>
      </w:r>
      <w:proofErr w:type="spellEnd"/>
      <w:r>
        <w:rPr>
          <w:rFonts w:eastAsia="Times New Roman" w:cs="Times New Roman"/>
          <w:szCs w:val="24"/>
        </w:rPr>
        <w:t xml:space="preserve"> ότι είμαι υπεύθυνος χιλιάδων ρουσφετιών.</w:t>
      </w:r>
    </w:p>
    <w:p w14:paraId="7E821EA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Δεν είπα αυτό, αλλά αν αυτό κατάλαβε ο κ. Βαρβιτσιώτης, τι να πω!</w:t>
      </w:r>
    </w:p>
    <w:p w14:paraId="7E821EB0"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Έχετε τον λόγο.</w:t>
      </w:r>
    </w:p>
    <w:p w14:paraId="7E821EB1"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Όμως, επί υπουργίας σας και επί υπουργίας του κ. </w:t>
      </w:r>
      <w:proofErr w:type="spellStart"/>
      <w:r>
        <w:rPr>
          <w:rFonts w:eastAsia="Times New Roman" w:cs="Times New Roman"/>
          <w:szCs w:val="24"/>
        </w:rPr>
        <w:t>Κουρουμπλή</w:t>
      </w:r>
      <w:proofErr w:type="spellEnd"/>
      <w:r>
        <w:rPr>
          <w:rFonts w:eastAsia="Times New Roman" w:cs="Times New Roman"/>
          <w:szCs w:val="24"/>
        </w:rPr>
        <w:t xml:space="preserve"> στο Λιμενικό Σώμα έγιναν οι πιο μεγάλες αποστρατείες, έπεσε το μεγαλύτερο νυστέρι, αποστρατεύτηκαν μέχρι και στον βαθμό του πλοιάρχου, για να επιλεγεί ο αδερφός του Γενικού Γραμματέα των Ανεξαρτήτων Ελλήνων ως ναύαρχος και να φτάσει να προαχθεί. </w:t>
      </w:r>
    </w:p>
    <w:p w14:paraId="7E821EB2"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Πριν από μερικές εβδομάδες διαβάζαμε όλοι στον Τύπο τις προαναγγελθείσες αποστρατείες μετά το «ΑΓΙΑ ΖΩΝΗ» και τα σημειώματα που κυκλοφορούσαν, με αποτέλεσμα όλες οι ενώσεις αξιωματικών και λιμενικών να καταγγείλουν τον κ. </w:t>
      </w:r>
      <w:proofErr w:type="spellStart"/>
      <w:r>
        <w:rPr>
          <w:rFonts w:eastAsia="Times New Roman" w:cs="Times New Roman"/>
          <w:szCs w:val="24"/>
        </w:rPr>
        <w:t>Κουρουμπλή</w:t>
      </w:r>
      <w:proofErr w:type="spellEnd"/>
      <w:r>
        <w:rPr>
          <w:rFonts w:eastAsia="Times New Roman" w:cs="Times New Roman"/>
          <w:szCs w:val="24"/>
        </w:rPr>
        <w:t xml:space="preserve">. Μη μιλάτε, λοιπόν. </w:t>
      </w:r>
    </w:p>
    <w:p w14:paraId="7E821EB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Μη μιλάτε, διότι δυστυχώς επαναφέρετε το κακό κομματικό κράτος του παρελθόντος, για το οποίο έχει πληρώσει πάρα πολλά ο ελληνικός λαός. </w:t>
      </w:r>
    </w:p>
    <w:p w14:paraId="7E821EB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Κύριε Πρόεδρε, ζητώ τον λόγο.</w:t>
      </w:r>
    </w:p>
    <w:p w14:paraId="7E821EB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Έχετε τον λόγο, αλλά μην κάνουμε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w:t>
      </w:r>
    </w:p>
    <w:p w14:paraId="7E821EB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Κύριε Πρόεδρε, ήμουν πάρα πολύ προσεκτικός. Εγώ σχολίασα το σχόλιο του κ. Βαρβιτσιώτη και όχι τον ίδιο, ακριβώς γιατί δεν θέλω να δίνω συνέχεια ή δεν θέλω να κάνω προσωπικές επιθέσεις σε κανέναν και το περιφρουρώ όσο μπορώ περισσότερο. </w:t>
      </w:r>
    </w:p>
    <w:p w14:paraId="7E821EB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Αλλά θα πω στον κ. Βαρβιτσιώτη, απευθυνόμενος μέσω της Βουλής και προς τα στελέχη του Λιμενικού Σώματος. Αυτά στα οποία αναφέρθηκε ο κ. Βαρβιτσιώτης έγιναν επί της δικής μου θητείας. Δεν υπάρχει τέτοια γκρίζα περιοχή για τις κρίσεις και τις προαγωγές στην ηγεσία του Σώματος. Όχι μόνο δεν υπάρχει γιατί το λέω εγώ –μπορεί να πει κανείς ότι εγώ υποκρίνομαι-, αλλά διότι ακριβώς ο ΣΥΡΙΖΑ δεν είχε ποτέ δικούς του ανθρώπους, με την έννοια που έχει συνηθίσει να έχει η Νέα Δημοκρατία και αργότερα το ΠΑΣΟΚ. Για αυτό ξεχάσαμε από την πρώτη ημέρα που μπήκαμε στο Υπουργείο το ποιοι είναι δικοί μας και ποιοι δεν είναι και αυτό εκτιμήθηκε. </w:t>
      </w:r>
    </w:p>
    <w:p w14:paraId="7E821EB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Αποστρατευόμενος υπαρχηγός μού είπε «λυπάμαι που φεύγω, αλλά εκτιμώ πάρα πολύ το γεγονός ότι το διάστημα που έμεινα στη θητεία σας αισθάνθηκα πιο αξιοπρεπής απέναντι στον εαυτό μου και στην οικογένειά μου απ’ ό,τι είχα σε όλη μου τη θητεία στο Σώμα επί τριάντα χρόνια». Αυτά είναι ζητήματα που πρέπει να τα περιφρουρήσουμε. Αν θέλετε να ξαναγυρίσουμε στις δικές σας εποχές, εγώ θα αντισταθώ.</w:t>
      </w:r>
    </w:p>
    <w:p w14:paraId="7E821EB9"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Με αυτά γυρνάμε, με το νομοσχέδιό σας γυρνάμε.</w:t>
      </w:r>
    </w:p>
    <w:p w14:paraId="7E821EB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ο κ. </w:t>
      </w:r>
      <w:proofErr w:type="spellStart"/>
      <w:r>
        <w:rPr>
          <w:rFonts w:eastAsia="Times New Roman" w:cs="Times New Roman"/>
          <w:szCs w:val="24"/>
        </w:rPr>
        <w:t>Πλακιωτάκης</w:t>
      </w:r>
      <w:proofErr w:type="spellEnd"/>
      <w:r>
        <w:rPr>
          <w:rFonts w:eastAsia="Times New Roman" w:cs="Times New Roman"/>
          <w:szCs w:val="24"/>
        </w:rPr>
        <w:t>.</w:t>
      </w:r>
    </w:p>
    <w:p w14:paraId="7E821EBB"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Κύριε Υπουργέ, μας κατηγορήσατε πολλές φορές ότι δεν διαβάσαμε το νομοσχέδιο, ότι δεν γνωρίζουμε τις διατάξεις του και ότι το εν λόγω νομοσχέδιο αποτελεί μια σοβαρή τομή -το είπε και ο κ. </w:t>
      </w:r>
      <w:proofErr w:type="spellStart"/>
      <w:r>
        <w:rPr>
          <w:rFonts w:eastAsia="Times New Roman" w:cs="Times New Roman"/>
          <w:szCs w:val="24"/>
        </w:rPr>
        <w:t>Δρίτσας</w:t>
      </w:r>
      <w:proofErr w:type="spellEnd"/>
      <w:r>
        <w:rPr>
          <w:rFonts w:eastAsia="Times New Roman" w:cs="Times New Roman"/>
          <w:szCs w:val="24"/>
        </w:rPr>
        <w:t xml:space="preserve">- στα θέματα της ναυτιλίας. </w:t>
      </w:r>
    </w:p>
    <w:p w14:paraId="7E821EBC"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Τι ακριβώς κάνετε, κύριε </w:t>
      </w:r>
      <w:proofErr w:type="spellStart"/>
      <w:r>
        <w:rPr>
          <w:rFonts w:eastAsia="Times New Roman" w:cs="Times New Roman"/>
          <w:szCs w:val="24"/>
        </w:rPr>
        <w:t>Κουρουμπλή</w:t>
      </w:r>
      <w:proofErr w:type="spellEnd"/>
      <w:r>
        <w:rPr>
          <w:rFonts w:eastAsia="Times New Roman" w:cs="Times New Roman"/>
          <w:szCs w:val="24"/>
        </w:rPr>
        <w:t xml:space="preserve">; Επειδή διευθετείτε κάποια </w:t>
      </w:r>
      <w:proofErr w:type="spellStart"/>
      <w:r>
        <w:rPr>
          <w:rFonts w:eastAsia="Times New Roman" w:cs="Times New Roman"/>
          <w:szCs w:val="24"/>
        </w:rPr>
        <w:t>μικροέργα</w:t>
      </w:r>
      <w:proofErr w:type="spellEnd"/>
      <w:r>
        <w:rPr>
          <w:rFonts w:eastAsia="Times New Roman" w:cs="Times New Roman"/>
          <w:szCs w:val="24"/>
        </w:rPr>
        <w:t xml:space="preserve"> στα λιμάνια, νομίζετε ότι αυτό αποτελεί σοβαρή τομή στον τομέα της ναυτιλίας; Σας ανέλυσα πριν από λίγο πέντε βασικούς τομείς, στους οποίους υποτίθεται ότι θα έπρεπε να έχετε ήδη παρέμβει. Ακόμη και όταν συνέβη το θλιβερό συμβάν στον Σαρωνικό, εσείς ήσασταν στο Λονδίνο και υποτίθεται ότι θα προσελκύατε ναυτιλιακές δραστηριότητες. Έχει αποτυπωθεί τίποτα στο νομοσχέδιο και δεν το έχω δει; </w:t>
      </w:r>
    </w:p>
    <w:p w14:paraId="7E821EBD"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Επειδή μιλάμε για Σαρωνικό, οι ευθύνες σας, κύριε </w:t>
      </w:r>
      <w:proofErr w:type="spellStart"/>
      <w:r>
        <w:rPr>
          <w:rFonts w:eastAsia="Times New Roman" w:cs="Times New Roman"/>
          <w:szCs w:val="24"/>
        </w:rPr>
        <w:t>Κουρουμπλή</w:t>
      </w:r>
      <w:proofErr w:type="spellEnd"/>
      <w:r>
        <w:rPr>
          <w:rFonts w:eastAsia="Times New Roman" w:cs="Times New Roman"/>
          <w:szCs w:val="24"/>
        </w:rPr>
        <w:t>, προσωπικά, είναι εγκληματικές. Επειδή ήρθατε περιχαρής εδώ να μας πείτε ότι οι μετρήσεις του ΕΛΚΕΘΕ βρίσκουν όλες τις παραλίες ολοκάθαρες –αυτό δεν είπατε, κύριε Υφυπουργέ, αν δεν κάνω λάθος;-, δεν είπατε, όμως, ότι οι έλεγχοι του ΕΛΚΕΘΕ δεν έχουν ολοκληρωθεί ακόμη και ότι θα απαιτηθούν μελέτες ανάλυσης του βυθού, μελέτες στους θαλάσσιους οργανισμούς, για να ενημερώσετε επιτέλους και την κοινή γνώμη. Διότι στα θέματα αυτά θα πρέπει να είστε πάρα πολύ σοβαροί.</w:t>
      </w:r>
    </w:p>
    <w:p w14:paraId="7E821EB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Τη μια μέρα έλεγε ο κ. </w:t>
      </w:r>
      <w:proofErr w:type="spellStart"/>
      <w:r>
        <w:rPr>
          <w:rFonts w:eastAsia="Times New Roman" w:cs="Times New Roman"/>
          <w:szCs w:val="24"/>
        </w:rPr>
        <w:t>Κουρουμπλής</w:t>
      </w:r>
      <w:proofErr w:type="spellEnd"/>
      <w:r>
        <w:rPr>
          <w:rFonts w:eastAsia="Times New Roman" w:cs="Times New Roman"/>
          <w:szCs w:val="24"/>
        </w:rPr>
        <w:t xml:space="preserve"> ότι μπορείτε να πάτε για μπάνιο και την επόμενη μέρα ο Υπουργός Υγείας έβγαζε οδηγία ότι δεν μπορούμε τελικά να πάμε για μπάνιο. Άρα, στα θέματα αυτά θα πρέπει να είστε ιδιαιτέρως προσεκτικοί.</w:t>
      </w:r>
    </w:p>
    <w:p w14:paraId="7E821EB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Πώς προέκυψε τώρα ο μετασχηματισμός του Κλάδου Επιθεώρησης Εμπορικών Πλοίων; Λόγω του ναυαγίου έγινε και, εν μία </w:t>
      </w:r>
      <w:proofErr w:type="spellStart"/>
      <w:r>
        <w:rPr>
          <w:rFonts w:eastAsia="Times New Roman" w:cs="Times New Roman"/>
          <w:szCs w:val="24"/>
        </w:rPr>
        <w:t>νυκτί</w:t>
      </w:r>
      <w:proofErr w:type="spellEnd"/>
      <w:r>
        <w:rPr>
          <w:rFonts w:eastAsia="Times New Roman" w:cs="Times New Roman"/>
          <w:szCs w:val="24"/>
        </w:rPr>
        <w:t xml:space="preserve">, με απόφαση του Πρωθυπουργού μεταφέρθηκαν οι αρμοδιότητες από τον κλάδο στους νηογνώμονες. Σας είπα, δεν έχετε εξασφαλίσει ούτε το δίκτυο που πριν, μέσω των τοπικών κέντρων του Λιμενικού Σώματος, υπήρχε το συγκεκριμένο δίκτυο ούτε σαφώς προσδιορίσατε μέσα απ’ αυτό το νομοσχέδιο πόσο θα επιβαρυνθούν τα μικρά αλιευτικά, τα ημερόπλοια και βεβαίως ένα πλήθος πλοίων που χρησιμοποιούνταν μέχρι πρότινος από τον Κλάδο Επιθεώρησης Εμπορικών Πλοίων. </w:t>
      </w:r>
    </w:p>
    <w:p w14:paraId="7E821EC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Σας είπα, κύριε Υπουργέ, ότι η αναβάθμιση του Κλάδου Επιθεώρησης Εμπορικών Πλοίων υπήρχε από πριν. Είχε κατατεθεί ολοκληρωμένη μελέτη για το συγκεκριμένο ζήτημα και το νομοσχέδιο ήταν έτοιμο τα τελευταία δυόμισι χρόνια. Εσείς, όμως, τι κάνατε; Το καταθέσατε ελλιπώς. Δεν υπάρχουν επιθεωρητές κράτους σημαίας μέσα στο εν λόγω νομοσχέδιο. Γιατί; Μπορείτε να μου εξηγήσετε τον λόγο; Εγώ σας ερωτώ και θέλω να μου απαντήσετε: Εάν η συγκεκριμένη αρμοδιότητα της μεταφοράς από τον Κλάδο Επιθεώρησης Εμπορικών Πλοίων στους νηογνώμονες δεν δουλέψει, τι θα κάνετε; Θα </w:t>
      </w:r>
      <w:proofErr w:type="spellStart"/>
      <w:r>
        <w:rPr>
          <w:rFonts w:eastAsia="Times New Roman" w:cs="Times New Roman"/>
          <w:szCs w:val="24"/>
        </w:rPr>
        <w:t>ξαναεπιστρέψει</w:t>
      </w:r>
      <w:proofErr w:type="spellEnd"/>
      <w:r>
        <w:rPr>
          <w:rFonts w:eastAsia="Times New Roman" w:cs="Times New Roman"/>
          <w:szCs w:val="24"/>
        </w:rPr>
        <w:t xml:space="preserve"> στον Κλάδο Επιθεώρησης Εμπορικών Πλοίων; Μα, αφού δεν θα υπάρχουν επιθεωρητές. Βλέπετε, λοιπόν, ότι όλα αυτά που κάνετε είναι πάρα πολύ πρόχειρα; </w:t>
      </w:r>
    </w:p>
    <w:p w14:paraId="7E821EC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σας είπα πάρα πολλές φορές ότι ο Υπουργός δεν έχει καμμία απολύτως αρμοδιότητα να υπογράφει μεταθέσεις, αποσπάσεις, να κυρώνει, όπως θέλετε εσείς. Ξέρετε εσείς και δεν ξέρει ο Αρχηγός του Λιμενικού Σώματος τις ανάγκες σε επίπεδο προσωπικού; Μπορείτε εσείς να εκτιμήσετε τις επιχειρησιακές ανάγκες του Λιμενικού Σώματος; Τέτοιον σεβασμό επιτέλους στα στελέχη του Λιμενικού Σώματος! Το έχετε ξαναδεί αυτό; </w:t>
      </w:r>
    </w:p>
    <w:p w14:paraId="7E821EC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Το Συμβούλιο της Επικρατείας το κάνει.</w:t>
      </w:r>
    </w:p>
    <w:p w14:paraId="7E821EC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Αυτός είναι ο σεβασμός, θα το κρίνουν τα στελέχη του Λιμενικού Σώματος. Δεν φθάνει μόνο αυτό. Διχάζετε και επιπλέον τα στελέχη του Λιμενικού Σώματος, όταν αναγνωρίζεται η στρατιωτική θητεία και για τα συντάξιμα χρόνια και για τις προαγωγές. </w:t>
      </w:r>
    </w:p>
    <w:p w14:paraId="7E821EC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στρατιωτική θητεία δεν είναι εργασία. Η στρατιωτική θητεία είναι προσφορά στην πατρίδα, χωρίς αμοιβή. Αυτή την ώρα 40% περίπου των στελεχών του Λιμενικού Σώματος είναι γυναίκες. Σας ακούνε και σας βλέπουν αυτή τη στιγμή. Αυτή την ώρα διχάζεται το προσωπικό του Λιμενικού Σώματος και βεβαίως προσπαθήσατε να επέμβετε και στα εσωτερικά του συνδικαλιστικού οργάνου. Αυτή είναι η τάχα μου δημοκρατική ευαισθησία και συμπεριφορά σας. Βέβαια, στην επιτροπή φέρατε τους αρεστούς σας, για να δημιουργήσετε πρόβλημα εσωτερικά στο συνδικαλιστικό όργανο. </w:t>
      </w:r>
    </w:p>
    <w:p w14:paraId="7E821EC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Επιπλέον, θέλω να σας πω, επειδή αναφέρατε πολύ τον κ. </w:t>
      </w:r>
      <w:proofErr w:type="spellStart"/>
      <w:r>
        <w:rPr>
          <w:rFonts w:eastAsia="Times New Roman" w:cs="Times New Roman"/>
          <w:szCs w:val="24"/>
        </w:rPr>
        <w:t>Στελλιάτο</w:t>
      </w:r>
      <w:proofErr w:type="spellEnd"/>
      <w:r>
        <w:rPr>
          <w:rFonts w:eastAsia="Times New Roman" w:cs="Times New Roman"/>
          <w:szCs w:val="24"/>
        </w:rPr>
        <w:t xml:space="preserve">, τον Πρόεδρο των επαγγελματικών σκαφών αναψυχής, ότι όλοι οι φορείς σάς είπαν να καταργήσετε –να το πάρετε πίσω- το συγκεκριμένο τέλος και όπου εφαρμόστηκε διεθνώς το συγκεκριμένο τέλος είχε καταστροφικά αποτελέσματα. Αλλά σας είπα ότι, όταν εμείς το θεσμοθετήσαμε, θα λειτουργούσε με τη λογική του μητρώου, το οποίο το φέρνετε εδώ μετά από τρία χρόνια. Αυτή είναι η προσωπική σας λογική και στρατηγική. </w:t>
      </w:r>
    </w:p>
    <w:p w14:paraId="7E821EC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Επαναφέρατε τον φόρο πολυτελείας, αυξήσατε τον ΦΠΑ. Αυτοί είστε, αυτά κάνατε και έρχεστε τώρα εδώ να μας λέτε ότι όλοι οι φορείς των επαγγελματιών του τουρισμού επιθυμούν το συγκεκριμένο τέλος. Εγώ σας ερωτώ: Πολύς λόγος έγινε για τα επαγγελματικά σκάφη αναψυχής. Γνωρίζετε ότι το 75% των σκαφών είναι ιδιωτικά; Δεν τα θέλετε τα ιδιωτικά; Απαντήστε μου σε αυτό. </w:t>
      </w:r>
    </w:p>
    <w:p w14:paraId="7E821EC7"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Να τα ακούσουν αυτά οι άνθρωποι του τουρισμού. </w:t>
      </w:r>
    </w:p>
    <w:p w14:paraId="7E821EC8"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Όλοι θα τα ακούσουν. Τα έχουν ακούσει.</w:t>
      </w:r>
    </w:p>
    <w:p w14:paraId="7E821EC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για την ηλικία των πλοίων, πώς προέκυψε αυτό; Προφανώς και λόγω ναυαγίου. </w:t>
      </w:r>
    </w:p>
    <w:p w14:paraId="7E821ECA"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Διότι πόρισμα, κύριε </w:t>
      </w:r>
      <w:proofErr w:type="spellStart"/>
      <w:r>
        <w:rPr>
          <w:rFonts w:eastAsia="Times New Roman" w:cs="Times New Roman"/>
        </w:rPr>
        <w:t>Κουρουμπλή</w:t>
      </w:r>
      <w:proofErr w:type="spellEnd"/>
      <w:r>
        <w:rPr>
          <w:rFonts w:eastAsia="Times New Roman" w:cs="Times New Roman"/>
        </w:rPr>
        <w:t xml:space="preserve">, για τον Σαρωνικό έχουμε; Έφταιγε η ηλικία του πλοίου που βούλιαξε; Μάλιστα, προσέξτε, πότε βούλιαξε; Υπό συνθήκες ιδανικές, στην καρδιά του Πειραιά, χωρίς σύγκρουση. Έγινε καμμία σύγκρουση και δεν το πήραμε χαμπάρι; </w:t>
      </w:r>
      <w:r>
        <w:rPr>
          <w:rFonts w:eastAsia="Times New Roman"/>
          <w:bCs/>
        </w:rPr>
        <w:t>Έ</w:t>
      </w:r>
      <w:r>
        <w:rPr>
          <w:rFonts w:eastAsia="Times New Roman" w:cs="Times New Roman"/>
        </w:rPr>
        <w:t>γινε καμμία προσάραξη;</w:t>
      </w:r>
    </w:p>
    <w:p w14:paraId="7E821ECB"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Πού;</w:t>
      </w:r>
    </w:p>
    <w:p w14:paraId="7E821ECC" w14:textId="77777777" w:rsidR="00AB6C9A" w:rsidRDefault="00F80A0E">
      <w:pPr>
        <w:spacing w:after="0" w:line="600" w:lineRule="auto"/>
        <w:ind w:firstLine="720"/>
        <w:jc w:val="both"/>
        <w:rPr>
          <w:rFonts w:eastAsia="Times New Roman"/>
          <w:bCs/>
        </w:rPr>
      </w:pPr>
      <w:r>
        <w:rPr>
          <w:rFonts w:eastAsia="Times New Roman" w:cs="Times New Roman"/>
          <w:b/>
        </w:rPr>
        <w:t xml:space="preserve">ΙΩΑΝΝΗΣ ΠΛΑΚΙΩΤΑΚΗΣ: </w:t>
      </w:r>
      <w:r>
        <w:rPr>
          <w:rFonts w:eastAsia="Times New Roman" w:cs="Times New Roman"/>
        </w:rPr>
        <w:t xml:space="preserve">Στον Σαρωνικό. Σας διαβεβαίωσε ο πρόεδρος των διπλωματούχων μηχανικών ναυπηγών ότι, βάσει στατιστικών, η βύθιση ενός πλοίου </w:t>
      </w:r>
      <w:r>
        <w:rPr>
          <w:rFonts w:eastAsia="Times New Roman"/>
          <w:bCs/>
        </w:rPr>
        <w:t>είναι</w:t>
      </w:r>
      <w:r>
        <w:rPr>
          <w:rFonts w:eastAsia="Times New Roman" w:cs="Times New Roman"/>
        </w:rPr>
        <w:t xml:space="preserve"> κατά 90% λόγω ανθρωπίνου λάθους. Όταν, λοιπόν, διατηρείται το </w:t>
      </w:r>
      <w:proofErr w:type="spellStart"/>
      <w:r>
        <w:rPr>
          <w:rFonts w:eastAsia="Times New Roman" w:cs="Times New Roman"/>
        </w:rPr>
        <w:t>αξιόπλοο</w:t>
      </w:r>
      <w:proofErr w:type="spellEnd"/>
      <w:r>
        <w:rPr>
          <w:rFonts w:eastAsia="Times New Roman" w:cs="Times New Roman"/>
        </w:rPr>
        <w:t xml:space="preserve"> ενός πλοίου, το οποίο συντηρείται κανονικά με βάσει τις ευρωπαϊκές, διεθνείς και σαφώς εθνικές συνθήκες, εσείς </w:t>
      </w:r>
      <w:r>
        <w:rPr>
          <w:rFonts w:eastAsia="Times New Roman" w:cs="Times New Roman"/>
          <w:bCs/>
          <w:shd w:val="clear" w:color="auto" w:fill="FFFFFF"/>
        </w:rPr>
        <w:t>γιατί</w:t>
      </w:r>
      <w:r>
        <w:rPr>
          <w:rFonts w:eastAsia="Times New Roman" w:cs="Times New Roman"/>
        </w:rPr>
        <w:t xml:space="preserve"> παίρνετε ακριβώς αυτό το μέτρο; Πώς θα καλυφθούν οι ανάγκες της αγοράς; Έχετε κάνει μελέτη επιπτώσεων για το </w:t>
      </w:r>
      <w:r>
        <w:rPr>
          <w:rFonts w:eastAsia="Times New Roman"/>
          <w:bCs/>
        </w:rPr>
        <w:t>συγκεκριμένο</w:t>
      </w:r>
      <w:r>
        <w:rPr>
          <w:rFonts w:eastAsia="Times New Roman" w:cs="Times New Roman"/>
        </w:rPr>
        <w:t xml:space="preserve"> μέτρο ή δεν σας ενδιαφέρει η αγορά; Προφανώς και δεν σας ενδιαφέρει. Θα καλυφθούν οι </w:t>
      </w:r>
      <w:r>
        <w:rPr>
          <w:rFonts w:eastAsia="Times New Roman"/>
          <w:bCs/>
        </w:rPr>
        <w:t>συγκεκριμένες ανάγκες;</w:t>
      </w:r>
    </w:p>
    <w:p w14:paraId="7E821ECD" w14:textId="77777777" w:rsidR="00AB6C9A" w:rsidRDefault="00F80A0E">
      <w:pPr>
        <w:spacing w:after="0" w:line="600" w:lineRule="auto"/>
        <w:ind w:firstLine="720"/>
        <w:jc w:val="both"/>
        <w:rPr>
          <w:rFonts w:eastAsia="Times New Roman"/>
          <w:bCs/>
        </w:rPr>
      </w:pPr>
      <w:r>
        <w:rPr>
          <w:rFonts w:eastAsia="Times New Roman"/>
          <w:bCs/>
        </w:rPr>
        <w:t xml:space="preserve">Τελειώνω, κύριε Πρόεδρε. Βέβαια είχαμε και το καταπληκτικό από τον κ. </w:t>
      </w:r>
      <w:proofErr w:type="spellStart"/>
      <w:r>
        <w:rPr>
          <w:rFonts w:eastAsia="Times New Roman"/>
          <w:bCs/>
        </w:rPr>
        <w:t>Κουρουμπλή</w:t>
      </w:r>
      <w:proofErr w:type="spellEnd"/>
      <w:r>
        <w:rPr>
          <w:rFonts w:eastAsia="Times New Roman"/>
          <w:bCs/>
        </w:rPr>
        <w:t xml:space="preserve"> ότι  θα κατασκευάζονται πλέον όλα τα σκάφη του Λιμενικού Σώματος εδώ στην Ελλάδα. </w:t>
      </w:r>
    </w:p>
    <w:p w14:paraId="7E821ECE"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 xml:space="preserve">Δεν το θέλετε; </w:t>
      </w:r>
    </w:p>
    <w:p w14:paraId="7E821ECF"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ΙΩΑΝΝΗΣ ΠΛΑΚΙΩΤΑΚΗΣ: </w:t>
      </w:r>
      <w:r>
        <w:rPr>
          <w:rFonts w:eastAsia="Times New Roman" w:cs="Times New Roman"/>
        </w:rPr>
        <w:t xml:space="preserve">Κύριε </w:t>
      </w:r>
      <w:proofErr w:type="spellStart"/>
      <w:r>
        <w:rPr>
          <w:rFonts w:eastAsia="Times New Roman" w:cs="Times New Roman"/>
        </w:rPr>
        <w:t>Κουρουμπλή</w:t>
      </w:r>
      <w:proofErr w:type="spellEnd"/>
      <w:r>
        <w:rPr>
          <w:rFonts w:eastAsia="Times New Roman" w:cs="Times New Roman"/>
        </w:rPr>
        <w:t xml:space="preserve">, αυτά </w:t>
      </w:r>
      <w:r>
        <w:rPr>
          <w:rFonts w:eastAsia="Times New Roman"/>
          <w:bCs/>
        </w:rPr>
        <w:t>είναι</w:t>
      </w:r>
      <w:r>
        <w:rPr>
          <w:rFonts w:eastAsia="Times New Roman" w:cs="Times New Roman"/>
        </w:rPr>
        <w:t xml:space="preserve"> μαγικά που λέτε, πιρουέτες. Κοινοτικά κονδύλια από τη </w:t>
      </w:r>
      <w:r>
        <w:rPr>
          <w:rFonts w:eastAsia="Times New Roman"/>
          <w:bCs/>
          <w:shd w:val="clear" w:color="auto" w:fill="FFFFFF"/>
        </w:rPr>
        <w:t>μια</w:t>
      </w:r>
      <w:r>
        <w:rPr>
          <w:rFonts w:eastAsia="Times New Roman" w:cs="Times New Roman"/>
        </w:rPr>
        <w:t>…</w:t>
      </w:r>
    </w:p>
    <w:p w14:paraId="7E821ED0"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ΜΙΛΤΙΑΔΗΣ ΒΑΡΒΙΤΣΙΩΤΗΣ: </w:t>
      </w:r>
      <w:r>
        <w:rPr>
          <w:rFonts w:eastAsia="Times New Roman" w:cs="Times New Roman"/>
        </w:rPr>
        <w:t xml:space="preserve">Ο διαγωνισμός </w:t>
      </w:r>
      <w:r>
        <w:rPr>
          <w:rFonts w:eastAsia="Times New Roman"/>
          <w:bCs/>
        </w:rPr>
        <w:t>είναι</w:t>
      </w:r>
      <w:r>
        <w:rPr>
          <w:rFonts w:eastAsia="Times New Roman" w:cs="Times New Roman"/>
        </w:rPr>
        <w:t xml:space="preserve"> διεθνής. </w:t>
      </w:r>
    </w:p>
    <w:p w14:paraId="7E821ED1" w14:textId="77777777" w:rsidR="00AB6C9A" w:rsidRDefault="00F80A0E">
      <w:pPr>
        <w:spacing w:after="0" w:line="600" w:lineRule="auto"/>
        <w:ind w:firstLine="720"/>
        <w:jc w:val="both"/>
        <w:rPr>
          <w:rFonts w:eastAsia="Times New Roman" w:cs="Times New Roman"/>
          <w:bCs/>
          <w:shd w:val="clear" w:color="auto" w:fill="FFFFFF"/>
        </w:rPr>
      </w:pPr>
      <w:r>
        <w:rPr>
          <w:rFonts w:eastAsia="Times New Roman" w:cs="Times New Roman"/>
          <w:b/>
        </w:rPr>
        <w:t>ΙΩΑΝΝΗΣ ΠΛΑΚΙΩΤΑΚΗΣ:</w:t>
      </w:r>
      <w:r>
        <w:rPr>
          <w:rFonts w:eastAsia="Times New Roman" w:cs="Times New Roman"/>
        </w:rPr>
        <w:t xml:space="preserve"> Ακριβώς. Κοινοτικά κονδύλια, διεθνής διαγωνισμός και υποχρεωτική κατασκευή στην Ελλάδα δεν γίνονται. Σας είπα ότι αυτό μπορεί να γίνει μόνο αν μπορούν να χρηματοδοτηθούν τα σκάφη του Λιμενικού Σώματος από το </w:t>
      </w:r>
      <w:r>
        <w:rPr>
          <w:rFonts w:eastAsia="Times New Roman" w:cs="Times New Roman"/>
          <w:bCs/>
          <w:shd w:val="clear" w:color="auto" w:fill="FFFFFF"/>
        </w:rPr>
        <w:t xml:space="preserve">Πρόγραμμα Δημόσιων Επενδύσεων. Δεν γίνονται αυτά τα πράγματα. </w:t>
      </w:r>
    </w:p>
    <w:p w14:paraId="7E821ED2"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 xml:space="preserve">Θα το δούμε. Μην αγχώνεστε. </w:t>
      </w:r>
    </w:p>
    <w:p w14:paraId="7E821ED3"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ΙΩΑΝΝΗΣ ΠΛΑΚΙΩΤΑΚΗΣ: </w:t>
      </w:r>
      <w:r>
        <w:rPr>
          <w:rFonts w:eastAsia="Times New Roman" w:cs="Times New Roman"/>
        </w:rPr>
        <w:t xml:space="preserve">Εγώ δεν αγχώνομαι. Εσείς να αγχώνεστε. Στον διαγωνισμό τον τελευταίο το περιλάβατε; Όχι, βέβαια. Αυτά τα λέμε, για να περάσει η ώρα. </w:t>
      </w:r>
    </w:p>
    <w:p w14:paraId="7E821ED4"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 xml:space="preserve">Οι διαγωνισμοί θα γίνονται διεθνείς, όπως πρέπει. </w:t>
      </w:r>
    </w:p>
    <w:p w14:paraId="7E821ED5"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ΙΩΑΝΝΗΣ ΠΛΑΚΙΩΤΑΚΗΣ: </w:t>
      </w:r>
      <w:r>
        <w:rPr>
          <w:rFonts w:eastAsia="Times New Roman" w:cs="Times New Roman"/>
        </w:rPr>
        <w:t xml:space="preserve">Ολοκληρώνω. Για τις </w:t>
      </w:r>
      <w:proofErr w:type="spellStart"/>
      <w:r>
        <w:rPr>
          <w:rFonts w:eastAsia="Times New Roman" w:cs="Times New Roman"/>
        </w:rPr>
        <w:t>πετρελεύσεις</w:t>
      </w:r>
      <w:proofErr w:type="spellEnd"/>
      <w:r>
        <w:rPr>
          <w:rFonts w:eastAsia="Times New Roman" w:cs="Times New Roman"/>
        </w:rPr>
        <w:t xml:space="preserve"> σάς είπα ότι πριν από την </w:t>
      </w:r>
      <w:proofErr w:type="spellStart"/>
      <w:r>
        <w:rPr>
          <w:rFonts w:eastAsia="Times New Roman" w:cs="Times New Roman"/>
        </w:rPr>
        <w:t>πετρέλευση</w:t>
      </w:r>
      <w:proofErr w:type="spellEnd"/>
      <w:r>
        <w:rPr>
          <w:rFonts w:eastAsia="Times New Roman" w:cs="Times New Roman"/>
        </w:rPr>
        <w:t xml:space="preserve"> υπάρχει υποχρέωση ενημέρωσης της λιμενικής και τελωνειακής αρχής. </w:t>
      </w:r>
    </w:p>
    <w:p w14:paraId="7E821ED6"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 xml:space="preserve">Πού το είδατε αυτό; Μπορείτε να μου πείτε τη </w:t>
      </w:r>
      <w:r>
        <w:rPr>
          <w:rFonts w:eastAsia="Times New Roman"/>
          <w:bCs/>
          <w:shd w:val="clear" w:color="auto" w:fill="FFFFFF"/>
        </w:rPr>
        <w:t>διάταξη</w:t>
      </w:r>
      <w:r>
        <w:rPr>
          <w:rFonts w:eastAsia="Times New Roman" w:cs="Times New Roman"/>
        </w:rPr>
        <w:t xml:space="preserve">; </w:t>
      </w:r>
    </w:p>
    <w:p w14:paraId="7E821ED7"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ΙΩΑΝΝΗΣ ΠΛΑΚΙΩΤΑΚΗΣ: </w:t>
      </w:r>
      <w:r>
        <w:rPr>
          <w:rFonts w:eastAsia="Times New Roman" w:cs="Times New Roman"/>
        </w:rPr>
        <w:t xml:space="preserve">Πιστεύετε ειλικρινά ότι υπάρχει κενό διατάξεων ή έλλειψη ελέγχων; Η μη αναγγελία ευθύνεται για τη διαφάνεια στις </w:t>
      </w:r>
      <w:proofErr w:type="spellStart"/>
      <w:r>
        <w:rPr>
          <w:rFonts w:eastAsia="Times New Roman" w:cs="Times New Roman"/>
        </w:rPr>
        <w:t>πετρελεύσεις</w:t>
      </w:r>
      <w:proofErr w:type="spellEnd"/>
      <w:r>
        <w:rPr>
          <w:rFonts w:eastAsia="Times New Roman" w:cs="Times New Roman"/>
        </w:rPr>
        <w:t>.</w:t>
      </w:r>
    </w:p>
    <w:p w14:paraId="7E821ED8"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 xml:space="preserve">Εσείς, που είστε διαβασμένος, μπορείτε να μου πείτε ποια </w:t>
      </w:r>
      <w:r>
        <w:rPr>
          <w:rFonts w:eastAsia="Times New Roman"/>
          <w:bCs/>
          <w:shd w:val="clear" w:color="auto" w:fill="FFFFFF"/>
        </w:rPr>
        <w:t>διάταξη</w:t>
      </w:r>
      <w:r>
        <w:rPr>
          <w:rFonts w:eastAsia="Times New Roman" w:cs="Times New Roman"/>
        </w:rPr>
        <w:t xml:space="preserve"> το λέει αυτό; </w:t>
      </w:r>
    </w:p>
    <w:p w14:paraId="7E821ED9" w14:textId="77777777" w:rsidR="00AB6C9A" w:rsidRDefault="00F80A0E">
      <w:pPr>
        <w:spacing w:after="0" w:line="600" w:lineRule="auto"/>
        <w:ind w:firstLine="720"/>
        <w:jc w:val="both"/>
        <w:rPr>
          <w:rFonts w:eastAsia="Times New Roman" w:cs="Times New Roman"/>
          <w:b/>
        </w:rPr>
      </w:pPr>
      <w:r>
        <w:rPr>
          <w:rFonts w:eastAsia="Times New Roman" w:cs="Times New Roman"/>
          <w:b/>
        </w:rPr>
        <w:t xml:space="preserve">ΙΩΑΝΝΗΣ ΠΛΑΚΙΩΤΑΚΗΣ: </w:t>
      </w:r>
      <w:r>
        <w:rPr>
          <w:rFonts w:eastAsia="Times New Roman" w:cs="Times New Roman"/>
        </w:rPr>
        <w:t>Και εσείς θα μου πείτε τώρα πόσους ελέγχους έχετε κάνει. Μπορείτε να μας πείτε;</w:t>
      </w:r>
    </w:p>
    <w:p w14:paraId="7E821EDA"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Μην τα βάζετε μαζί μου. Θα πιαστείτε αδιάβαστος.</w:t>
      </w:r>
    </w:p>
    <w:p w14:paraId="7E821EDB" w14:textId="77777777" w:rsidR="00AB6C9A" w:rsidRDefault="00F80A0E">
      <w:pPr>
        <w:spacing w:after="0" w:line="600" w:lineRule="auto"/>
        <w:ind w:firstLine="720"/>
        <w:jc w:val="both"/>
        <w:rPr>
          <w:rFonts w:eastAsia="Times New Roman" w:cs="Times New Roman"/>
          <w:b/>
        </w:rPr>
      </w:pPr>
      <w:r>
        <w:rPr>
          <w:rFonts w:eastAsia="Times New Roman" w:cs="Times New Roman"/>
          <w:b/>
        </w:rPr>
        <w:t xml:space="preserve">ΙΩΑΝΝΗΣ ΠΛΑΚΙΩΤΑΚΗΣ: </w:t>
      </w:r>
      <w:r>
        <w:rPr>
          <w:rFonts w:eastAsia="Times New Roman" w:cs="Times New Roman"/>
        </w:rPr>
        <w:t xml:space="preserve">Κύριε </w:t>
      </w:r>
      <w:proofErr w:type="spellStart"/>
      <w:r>
        <w:rPr>
          <w:rFonts w:eastAsia="Times New Roman" w:cs="Times New Roman"/>
        </w:rPr>
        <w:t>Κουρουμπλή</w:t>
      </w:r>
      <w:proofErr w:type="spellEnd"/>
      <w:r>
        <w:rPr>
          <w:rFonts w:eastAsia="Times New Roman" w:cs="Times New Roman"/>
        </w:rPr>
        <w:t>, είστε έναν χρόνο στο Υπουργείο και νομίζετε ότι τα ξέρετε όλα.</w:t>
      </w:r>
    </w:p>
    <w:p w14:paraId="7E821EDC"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 xml:space="preserve">Ας κρίνουν οι άλλοι τι ξέρω εγώ. </w:t>
      </w:r>
    </w:p>
    <w:p w14:paraId="7E821EDD"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ΙΩΑΝΝΗΣ ΠΛΑΚΙΩΤΑΚΗΣ: </w:t>
      </w:r>
      <w:r>
        <w:rPr>
          <w:rFonts w:eastAsia="Times New Roman" w:cs="Times New Roman"/>
        </w:rPr>
        <w:t xml:space="preserve">Ας μας πείτε πρώτα για το αφήγημά σας για τους δεκατέσσερις στόχους στον τομέα της ναυτιλίας και μετά ελάτε να μιλήσουμε. </w:t>
      </w:r>
    </w:p>
    <w:p w14:paraId="7E821EDE"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 xml:space="preserve">Εντάξει. </w:t>
      </w:r>
    </w:p>
    <w:p w14:paraId="7E821EDF"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ΙΩΑΝΝΗΣ ΠΛΑΚΙΩΤΑΚΗΣ: </w:t>
      </w:r>
      <w:r>
        <w:rPr>
          <w:rFonts w:eastAsia="Times New Roman" w:cs="Times New Roman"/>
        </w:rPr>
        <w:t xml:space="preserve">Όσον αφορά τις </w:t>
      </w:r>
      <w:r>
        <w:rPr>
          <w:rFonts w:eastAsia="Times New Roman"/>
        </w:rPr>
        <w:t>τροπολογίες,</w:t>
      </w:r>
      <w:r>
        <w:rPr>
          <w:rFonts w:eastAsia="Times New Roman" w:cs="Times New Roman"/>
        </w:rPr>
        <w:t xml:space="preserve"> τι να συζητήσει κανείς; Ακόμα και η </w:t>
      </w:r>
      <w:proofErr w:type="spellStart"/>
      <w:r>
        <w:rPr>
          <w:rFonts w:eastAsia="Times New Roman" w:cs="Times New Roman"/>
        </w:rPr>
        <w:t>πολυτροπολογία</w:t>
      </w:r>
      <w:proofErr w:type="spellEnd"/>
      <w:r>
        <w:rPr>
          <w:rFonts w:eastAsia="Times New Roman" w:cs="Times New Roman"/>
        </w:rPr>
        <w:t xml:space="preserve"> η οποία κατετέθη, εμπεριέχει </w:t>
      </w:r>
      <w:r>
        <w:rPr>
          <w:rFonts w:eastAsia="Times New Roman"/>
        </w:rPr>
        <w:t xml:space="preserve">άρθρα τα οποία </w:t>
      </w:r>
      <w:r>
        <w:rPr>
          <w:rFonts w:eastAsia="Times New Roman"/>
          <w:bCs/>
        </w:rPr>
        <w:t>είναι</w:t>
      </w:r>
      <w:r>
        <w:rPr>
          <w:rFonts w:eastAsia="Times New Roman"/>
        </w:rPr>
        <w:t xml:space="preserve"> πελατειακής φύσεως και κυρίως τακτοποιήσεις. </w:t>
      </w:r>
    </w:p>
    <w:p w14:paraId="7E821EE0"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 xml:space="preserve">Ποιο </w:t>
      </w:r>
      <w:r>
        <w:rPr>
          <w:rFonts w:eastAsia="Times New Roman"/>
          <w:bCs/>
        </w:rPr>
        <w:t>είναι</w:t>
      </w:r>
      <w:r>
        <w:rPr>
          <w:rFonts w:eastAsia="Times New Roman" w:cs="Times New Roman"/>
        </w:rPr>
        <w:t xml:space="preserve"> το πελατειακό; </w:t>
      </w:r>
    </w:p>
    <w:p w14:paraId="7E821EE1" w14:textId="77777777" w:rsidR="00AB6C9A" w:rsidRDefault="00F80A0E">
      <w:pPr>
        <w:spacing w:after="0" w:line="600" w:lineRule="auto"/>
        <w:ind w:firstLine="720"/>
        <w:jc w:val="both"/>
        <w:rPr>
          <w:rFonts w:eastAsia="Times New Roman"/>
        </w:rPr>
      </w:pPr>
      <w:r>
        <w:rPr>
          <w:rFonts w:eastAsia="Times New Roman" w:cs="Times New Roman"/>
          <w:b/>
        </w:rPr>
        <w:t>ΙΩΑΝΝΗΣ ΠΛΑΚΙΩΤΑΚΗΣ:</w:t>
      </w:r>
      <w:r>
        <w:rPr>
          <w:rFonts w:eastAsia="Times New Roman"/>
        </w:rPr>
        <w:t xml:space="preserve"> Περιλαμβάνει και την ίδρυση Σχολής ΚΕΣΕΝ στη </w:t>
      </w:r>
      <w:proofErr w:type="spellStart"/>
      <w:r>
        <w:rPr>
          <w:rFonts w:eastAsia="Times New Roman"/>
        </w:rPr>
        <w:t>Μηχανιώνα</w:t>
      </w:r>
      <w:proofErr w:type="spellEnd"/>
      <w:r>
        <w:rPr>
          <w:rFonts w:eastAsia="Times New Roman"/>
        </w:rPr>
        <w:t xml:space="preserve"> και τη Σχολή Σωστικών και Πυροσβεστικών Μέσων στις Οινούσσες.</w:t>
      </w:r>
    </w:p>
    <w:p w14:paraId="7E821EE2" w14:textId="77777777" w:rsidR="00AB6C9A" w:rsidRDefault="00F80A0E">
      <w:pPr>
        <w:spacing w:after="0" w:line="600" w:lineRule="auto"/>
        <w:ind w:firstLine="720"/>
        <w:jc w:val="both"/>
        <w:rPr>
          <w:rFonts w:eastAsia="Times New Roman"/>
        </w:rPr>
      </w:pPr>
      <w:r>
        <w:rPr>
          <w:rFonts w:eastAsia="Times New Roman"/>
          <w:bCs/>
          <w:shd w:val="clear" w:color="auto" w:fill="FFFFFF"/>
        </w:rPr>
        <w:t>Όμως</w:t>
      </w:r>
      <w:r>
        <w:rPr>
          <w:rFonts w:eastAsia="Times New Roman"/>
        </w:rPr>
        <w:t xml:space="preserve"> και εδώ δεν υπάρχει οικονομοτεχνικός έλεγχος. Καμμία μελέτη δεν </w:t>
      </w:r>
      <w:r>
        <w:rPr>
          <w:rFonts w:eastAsia="Times New Roman"/>
          <w:bCs/>
        </w:rPr>
        <w:t>έχει</w:t>
      </w:r>
      <w:r>
        <w:rPr>
          <w:rFonts w:eastAsia="Times New Roman"/>
        </w:rPr>
        <w:t xml:space="preserve"> γίνει. Απλά το καταγράφουμε, μόνο και μόνο για να χαϊδέψουμε τα αυτιά των τοπικών κοινωνιών. </w:t>
      </w:r>
    </w:p>
    <w:p w14:paraId="7E821EE3" w14:textId="77777777" w:rsidR="00AB6C9A" w:rsidRDefault="00F80A0E">
      <w:pPr>
        <w:spacing w:after="0" w:line="600" w:lineRule="auto"/>
        <w:ind w:firstLine="720"/>
        <w:jc w:val="both"/>
        <w:rPr>
          <w:rFonts w:eastAsia="Times New Roman"/>
        </w:rPr>
      </w:pPr>
      <w:r>
        <w:rPr>
          <w:rFonts w:eastAsia="Times New Roman"/>
        </w:rPr>
        <w:t xml:space="preserve">Κύριε </w:t>
      </w:r>
      <w:proofErr w:type="spellStart"/>
      <w:r>
        <w:rPr>
          <w:rFonts w:eastAsia="Times New Roman"/>
        </w:rPr>
        <w:t>Κουρουμπλή</w:t>
      </w:r>
      <w:proofErr w:type="spellEnd"/>
      <w:r>
        <w:rPr>
          <w:rFonts w:eastAsia="Times New Roman"/>
        </w:rPr>
        <w:t>, σας είπα για το νομοθέτημά σας ότι «</w:t>
      </w:r>
      <w:r>
        <w:rPr>
          <w:rFonts w:eastAsia="Times New Roman"/>
          <w:bCs/>
        </w:rPr>
        <w:t>είναι</w:t>
      </w:r>
      <w:r>
        <w:rPr>
          <w:rFonts w:eastAsia="Times New Roman"/>
        </w:rPr>
        <w:t xml:space="preserve"> άνθρακας ο θησαυρός». «Άνθρακας», κύριε </w:t>
      </w:r>
      <w:proofErr w:type="spellStart"/>
      <w:r>
        <w:rPr>
          <w:rFonts w:eastAsia="Times New Roman"/>
        </w:rPr>
        <w:t>Κουρουμπλή</w:t>
      </w:r>
      <w:proofErr w:type="spellEnd"/>
      <w:r>
        <w:rPr>
          <w:rFonts w:eastAsia="Times New Roman"/>
        </w:rPr>
        <w:t>.</w:t>
      </w:r>
    </w:p>
    <w:p w14:paraId="7E821EE4" w14:textId="77777777" w:rsidR="00AB6C9A" w:rsidRDefault="00F80A0E">
      <w:pPr>
        <w:spacing w:after="0" w:line="600" w:lineRule="auto"/>
        <w:ind w:firstLine="720"/>
        <w:jc w:val="both"/>
        <w:rPr>
          <w:rFonts w:eastAsia="Times New Roman"/>
          <w:bCs/>
        </w:rPr>
      </w:pPr>
      <w:r>
        <w:rPr>
          <w:rFonts w:eastAsia="Times New Roman"/>
        </w:rPr>
        <w:t xml:space="preserve">Η Νέα Δημοκρατία, προφανώς, και θα αλλάξει πολλές από τις διατάξεις του </w:t>
      </w:r>
      <w:r>
        <w:rPr>
          <w:rFonts w:eastAsia="Times New Roman"/>
          <w:bCs/>
        </w:rPr>
        <w:t xml:space="preserve">συγκεκριμένου νομοθετήματος. </w:t>
      </w:r>
    </w:p>
    <w:p w14:paraId="7E821EE5" w14:textId="77777777" w:rsidR="00AB6C9A" w:rsidRDefault="00F80A0E">
      <w:pPr>
        <w:spacing w:after="0"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7E821EE6" w14:textId="77777777" w:rsidR="00AB6C9A" w:rsidRDefault="00F80A0E">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Ευχαριστώ, κύριε συνάδελφε. Κύριοι Υπουργοί, ποιος θα ήθελε να πάρει τον λόγο;</w:t>
      </w:r>
    </w:p>
    <w:p w14:paraId="7E821EE7" w14:textId="77777777" w:rsidR="00AB6C9A" w:rsidRDefault="00F80A0E">
      <w:pPr>
        <w:spacing w:after="0" w:line="600" w:lineRule="auto"/>
        <w:ind w:firstLine="720"/>
        <w:jc w:val="both"/>
        <w:rPr>
          <w:rFonts w:eastAsia="Times New Roman" w:cs="Times New Roman"/>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 xml:space="preserve">Εγώ, κύριε Πρόεδρε. </w:t>
      </w:r>
    </w:p>
    <w:p w14:paraId="7E821EE8" w14:textId="77777777" w:rsidR="00AB6C9A" w:rsidRDefault="00F80A0E">
      <w:pPr>
        <w:spacing w:after="0" w:line="600" w:lineRule="auto"/>
        <w:ind w:firstLine="720"/>
        <w:jc w:val="both"/>
        <w:rPr>
          <w:rFonts w:eastAsia="Times New Roman" w:cs="Times New Roman"/>
        </w:rPr>
      </w:pPr>
      <w:r>
        <w:rPr>
          <w:rFonts w:eastAsia="Times New Roman"/>
          <w:b/>
          <w:bCs/>
          <w:shd w:val="clear" w:color="auto" w:fill="FFFFFF"/>
        </w:rPr>
        <w:t xml:space="preserve">ΠΡΟΕΔΡΕΥΩΝ (Σπυρίδων Λυκούδης): </w:t>
      </w:r>
      <w:r>
        <w:rPr>
          <w:rFonts w:eastAsia="Times New Roman" w:cs="Times New Roman"/>
        </w:rPr>
        <w:t>Έχετε τον λόγο, κύριε Υπουργέ.</w:t>
      </w:r>
    </w:p>
    <w:p w14:paraId="7E821EE9" w14:textId="77777777" w:rsidR="00AB6C9A" w:rsidRDefault="00F80A0E">
      <w:pPr>
        <w:spacing w:after="0" w:line="600" w:lineRule="auto"/>
        <w:ind w:firstLine="720"/>
        <w:jc w:val="both"/>
        <w:rPr>
          <w:rFonts w:eastAsia="Times New Roman" w:cs="Times New Roman"/>
          <w:szCs w:val="24"/>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 xml:space="preserve">Κύριε Πρόεδρε, άκουσα με πολλή προσοχή όλους τους συναδέλφους. Προσπαθήσαμε όσες παρατηρήσεις ήταν παρατηρήσεις που πραγματικά συμπλήρωναν αυτό το σχέδιο νόμου, με όποιον τρόπο μπορούσαμε, είτε με τις </w:t>
      </w:r>
      <w:r>
        <w:rPr>
          <w:rFonts w:eastAsia="Times New Roman"/>
        </w:rPr>
        <w:t>τροπολογίες</w:t>
      </w:r>
      <w:r>
        <w:rPr>
          <w:rFonts w:eastAsia="Times New Roman" w:cs="Times New Roman"/>
        </w:rPr>
        <w:t xml:space="preserve"> είτε με νομοτεχνικές βελτιώσεις, να το βελτιώσουμε. </w:t>
      </w:r>
      <w:r>
        <w:rPr>
          <w:rFonts w:eastAsia="Times New Roman" w:cs="Times New Roman"/>
          <w:bCs/>
          <w:shd w:val="clear" w:color="auto" w:fill="FFFFFF"/>
        </w:rPr>
        <w:t>Γιατί</w:t>
      </w:r>
      <w:r>
        <w:rPr>
          <w:rFonts w:eastAsia="Times New Roman" w:cs="Times New Roman"/>
        </w:rPr>
        <w:t xml:space="preserve"> πραγματικά θα γίνει ένα νομοθέτημα που η ίδια η ζωή, είμαι βέβαιος, θα επιβεβαιώσει τη γόνιμη, επίπονη προσπάθεια που κάναμε όλα αυτά τα τρία χρόνια και ο κ. </w:t>
      </w:r>
      <w:proofErr w:type="spellStart"/>
      <w:r>
        <w:rPr>
          <w:rFonts w:eastAsia="Times New Roman" w:cs="Times New Roman"/>
        </w:rPr>
        <w:t>Δρίτσας</w:t>
      </w:r>
      <w:proofErr w:type="spellEnd"/>
      <w:r>
        <w:rPr>
          <w:rFonts w:eastAsia="Times New Roman" w:cs="Times New Roman"/>
        </w:rPr>
        <w:t xml:space="preserve"> και εγώ. </w:t>
      </w:r>
    </w:p>
    <w:p w14:paraId="7E821EEA"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Τελικά, κυρίες και κύριοι συνάδελφοι, επειδή το ακούσω συνεχώς αυτό, καλός Υπουργός είναι αυτός που φέρνει συνέχεια νόμους; Αυτή είναι η αντίληψη που έχετε; Για αυτό η Ελλάδα είναι η καλύτερη βιομηχανία στον κόσμο παραγωγής νόμων. Για αυτό γίνεται όλο αυτό το όργιο, με επικαλύψεις, με συγχύσεις. Αυτό είναι το ζητούμενο; </w:t>
      </w:r>
    </w:p>
    <w:p w14:paraId="7E821EEB"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Εμείς δουλέψαμε και ακούσαμε. Αυτό το ξέρουν όλοι οι υπηρεσιακοί παράγοντες και οι θεσμοί. Ακούσαμε και τη Βουλή με πολλή προσοχή και συμπληρώσαμε πάρα πολλά πράγματα. Για ό,τι ακούσαμε που μπορούσε να βοηθήσει είχαμε ανοικτές τις πόρτες και τα παράθυρα του νοητικού μας πεδίου. </w:t>
      </w:r>
    </w:p>
    <w:p w14:paraId="7E821EEC"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ρωτήσατε πολλοί για τα αποτελέσματα του πορίσματος για τη βύθιση του «ΑΓΙΑ ΖΩΝΗ ΙΙ». Θέλετε να παρέμβω στην εισαγγελική έρευνα; Είναι δυνατόν να μου το θέτετε, όταν γνωρίζετε ότι όλη την υπόθεση την ερευνάει η Εισαγγελία Πειραιά; Πείτε μου πόσο λογικό είναι αυτό που λέτε και, μάλιστα, με στόμφο. «Δεν μας απαντήσατε στα ερωτήματά μας. Τι έγινε; Πώς έγινε;». Υπάρχει έρευνα σε εξέλιξη, που μόλις ολοκληρωθεί και μας παραδοθεί, εγώ δεσμεύομαι ότι θα ενημερώσουμε την αρμόδια επιτροπή της Βουλής και τη Βουλή και ό,τι άλλο χρειαστεί. Έχουμε κανένα λόγο να μην το κάνουμε; </w:t>
      </w:r>
    </w:p>
    <w:p w14:paraId="7E821EED"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proofErr w:type="spellStart"/>
      <w:r>
        <w:rPr>
          <w:rFonts w:eastAsia="Times New Roman" w:cs="Times New Roman"/>
          <w:szCs w:val="24"/>
        </w:rPr>
        <w:t>σκυλεύετε</w:t>
      </w:r>
      <w:proofErr w:type="spellEnd"/>
      <w:r>
        <w:rPr>
          <w:rFonts w:eastAsia="Times New Roman" w:cs="Times New Roman"/>
          <w:szCs w:val="24"/>
        </w:rPr>
        <w:t xml:space="preserve"> πάνω σε ένα ατύχημα. Είναι ντροπή να χρεώνετε ένα ατύχημα σε κάποιον άνθρωπο, ο οποίος μάλιστα έδωσε τις εντολές που έπρεπε να δώσει. Διότι από τη μια μεριά, κλαίτε για το Λιμενικό Σώμα και από την άλλη αγνοείτε ότι, με βάση το διάταγμα 11, την υλοποίηση του σχεδιασμού μιας τέτοιας κρίσης την έχει αποκλειστικά και μόνο το Λιμενικό Σώμα. Τι έπρεπε να κάνω, δηλαδή; Έπρεπε να πω στο Λιμενικό να μην ενεργήσει αυτό που έπρεπε; Τι εννοείτε ή υπονοείτε; </w:t>
      </w:r>
    </w:p>
    <w:p w14:paraId="7E821EEE" w14:textId="77777777" w:rsidR="00AB6C9A" w:rsidRDefault="00F80A0E">
      <w:pPr>
        <w:tabs>
          <w:tab w:val="left" w:pos="1494"/>
        </w:tabs>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Εσείς αναλάβατε την ευθύνη. </w:t>
      </w:r>
    </w:p>
    <w:p w14:paraId="7E821EEF"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Από τις 3.00΄, τα ξημερώματα, που μου τηλεφώνησε ο Αρχηγός, του έδωσα εντολή. Εδώ είναι να το πει. Από την πρώτη στιγμή που μιλήσαμε του είπα «θα είσαι επικεφαλής όλης της προσπάθειας». Τι άλλο θα έκανε ο Υπουργός; Θα πήγαινα να μαζέψω το πετρέλαιο; Πέσατε πάνω μου, θεοί και δαίμονες, ζητώντας την παραίτησή μου. </w:t>
      </w:r>
    </w:p>
    <w:p w14:paraId="7E821EF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υπήρξε ένας σταθμός προσφιλής σας που έκανε διά μέσου του Πανεπιστημίου Θεσσαλονίκης μια έρευνα. Έβαλε, λοιπόν, και ένα ερώτημα –αφού με προκαλείτε- αν έπρεπε να παραιτηθεί ο Υπουργός, περιμένοντας ότι το 85% του κόσμου θα έλεγε «να παραιτηθεί». Το αποκρύψατε αυτό όλοι. Δεν θέλετε να θυμάστε τι απάντησε ο κόσμος. </w:t>
      </w:r>
    </w:p>
    <w:p w14:paraId="7E821EF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ντρέπεστε να λέτε κάποια στιγμή, τι έκανα στο Λονδίνο. Διότι εγώ δεν πάω ταξίδια στο Λονδίνο, όπως πηγαίνατε στο παρελθόν, για βόλτες. Ξέρει η ναυτιλιακή κοινότητα τι έκανα στο Λονδίνο. Αν δεν ξέρετε, πάρτε το </w:t>
      </w:r>
      <w:r>
        <w:rPr>
          <w:rFonts w:eastAsia="Times New Roman" w:cs="Times New Roman"/>
          <w:szCs w:val="24"/>
          <w:lang w:val="en-US"/>
        </w:rPr>
        <w:t>committee</w:t>
      </w:r>
      <w:r>
        <w:rPr>
          <w:rFonts w:eastAsia="Times New Roman" w:cs="Times New Roman"/>
          <w:szCs w:val="24"/>
        </w:rPr>
        <w:t xml:space="preserve"> του Λονδίνου των Ελλήνων εφοπλιστών, πάρτε τον κ. Τσάκο, πάρτε τον γέρο τον Τσάκο και άλλους ανθρώπους, τον </w:t>
      </w:r>
      <w:proofErr w:type="spellStart"/>
      <w:r>
        <w:rPr>
          <w:rFonts w:eastAsia="Times New Roman" w:cs="Times New Roman"/>
          <w:szCs w:val="24"/>
        </w:rPr>
        <w:t>Παληό</w:t>
      </w:r>
      <w:proofErr w:type="spellEnd"/>
      <w:r>
        <w:rPr>
          <w:rFonts w:eastAsia="Times New Roman" w:cs="Times New Roman"/>
          <w:szCs w:val="24"/>
        </w:rPr>
        <w:t xml:space="preserve"> να σας πουν τι έκανα στο Λονδίνο, αφού εξακολουθείτε να διερωτάστε. </w:t>
      </w:r>
    </w:p>
    <w:p w14:paraId="7E821EF2" w14:textId="77777777" w:rsidR="00AB6C9A" w:rsidRDefault="00F80A0E">
      <w:pPr>
        <w:spacing w:after="0" w:line="600" w:lineRule="auto"/>
        <w:jc w:val="both"/>
        <w:rPr>
          <w:rFonts w:eastAsia="Times New Roman" w:cs="Times New Roman"/>
          <w:szCs w:val="24"/>
        </w:rPr>
      </w:pPr>
      <w:r>
        <w:rPr>
          <w:rFonts w:eastAsia="Times New Roman" w:cs="Times New Roman"/>
          <w:szCs w:val="24"/>
        </w:rPr>
        <w:t>Όταν έρθει ο Φεβρουάριος, γιατί είμαι δεσμευμένος να μη μιλήσω για το τι μου είπαν, θα δούμε τι έκανα στο Λονδίνο. Κάντε λίγη υπομονή.</w:t>
      </w:r>
    </w:p>
    <w:p w14:paraId="7E821EF3"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μας αρέσει γενικά, ως λαός, να </w:t>
      </w:r>
      <w:proofErr w:type="spellStart"/>
      <w:r>
        <w:rPr>
          <w:rFonts w:eastAsia="Times New Roman" w:cs="Times New Roman"/>
          <w:szCs w:val="24"/>
        </w:rPr>
        <w:t>αυτομαστιγωνόμαστε</w:t>
      </w:r>
      <w:proofErr w:type="spellEnd"/>
      <w:r>
        <w:rPr>
          <w:rFonts w:eastAsia="Times New Roman" w:cs="Times New Roman"/>
          <w:szCs w:val="24"/>
        </w:rPr>
        <w:t>, δεν είχαμε ποτέ το κουράγιο να πούμε ότι έγινε αυτό το ατύχημα. Τις αιτίες θα τις βρούμε. Τι έκανε η Κυβέρνηση και το Υπουργείο συλλογικά, και η φυσική και η πολιτική ηγεσία; Έκανε κάτι το οποίο πραγματικά είναι εντυπωσιακό. Η ποιότητα της δουλειάς που έγινε στον τομέα της απορρύπανσης και ο χρόνος ρεκόρ της ολοκλήρωσης, που τελειώνει αυτές τις μέρες, επιβεβαιώθηκε -για να το ακούσει ο ελληνικός λαός- από εκείνους που ως όρο για να πληρώσουν θέτουν ότι πρέπει να κάνεις ό,τι ήταν δυνατόν καλύτερο για να πετύχεις την απορρύπανση.</w:t>
      </w:r>
    </w:p>
    <w:p w14:paraId="7E821EF4"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Το διεθνές, λοιπόν, κεφάλαιο για την απορρύπανση εμείς το ειδοποιήσαμε από την πρώτη στιγμή. Μάλιστα, ήρθε στην επιτροπή ο κ. Μητσοτάκης, νομίζοντας ότι εγώ βρισκόμουν δεν ξέρω πού, να μου πει για το διεθνές κεφάλαιο για την απορρύπανση. Ήδη το διεθνές κεφάλαιο εκείνη την ημέρα ήταν στην Ελλάδα, από τη δεύτερη μέρα του ατυχήματος. Έρχεται το διεθνές κεφάλαιο και λέει ότι η Ελλάδα έκανε τα δέοντα και </w:t>
      </w:r>
      <w:proofErr w:type="spellStart"/>
      <w:r>
        <w:rPr>
          <w:rFonts w:eastAsia="Times New Roman" w:cs="Times New Roman"/>
          <w:szCs w:val="24"/>
        </w:rPr>
        <w:t>προεγκρίνει</w:t>
      </w:r>
      <w:proofErr w:type="spellEnd"/>
      <w:r>
        <w:rPr>
          <w:rFonts w:eastAsia="Times New Roman" w:cs="Times New Roman"/>
          <w:szCs w:val="24"/>
        </w:rPr>
        <w:t xml:space="preserve"> 51 εκατομμύρια ευρώ. Τι λέτε; Να τα έκανε χάρη στον ΣΥΡΙΖΑ, στον Τσίπρα ή στον </w:t>
      </w:r>
      <w:proofErr w:type="spellStart"/>
      <w:r>
        <w:rPr>
          <w:rFonts w:eastAsia="Times New Roman" w:cs="Times New Roman"/>
          <w:szCs w:val="24"/>
        </w:rPr>
        <w:t>Κουρουμπλή</w:t>
      </w:r>
      <w:proofErr w:type="spellEnd"/>
      <w:r>
        <w:rPr>
          <w:rFonts w:eastAsia="Times New Roman" w:cs="Times New Roman"/>
          <w:szCs w:val="24"/>
        </w:rPr>
        <w:t>; Σας ερωτώ. Η Ελλάδα είναι σε αυτόν τον θεσμό δεκαπέντε χρόνια. Το φέρατε ποτέ ή δεν υπήρξαν ποτέ τέτοια προβλήματα στην Ελλάδα; Ας πούμε το συγκεκριμένο πλοίο που βυθίστηκε στον κόλπο της Ελευσίνας…</w:t>
      </w:r>
    </w:p>
    <w:p w14:paraId="7E821EF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Τέτοια ρύπανση δεν έχει ξαναγίνει. </w:t>
      </w:r>
    </w:p>
    <w:p w14:paraId="7E821EF6"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Πάλι δεν είστε διαβασμένος. Η ρύπανση ήταν είκοσι πέντε χιλιόμετρα, παράλια έπιασε εκείνη η ρύπανση. Πάλι σας πιάνω αδιάβαστο. Σας είπα μην τα βάζετε μαζί μου. </w:t>
      </w:r>
    </w:p>
    <w:p w14:paraId="7E821EF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Τώρα δημιουργήθηκε γραφείο και αναλαμβάνει όλα τα έξοδα. Το ελληνικό κράτος δεν θα πληρώσει ούτε ένα ευρώ. Εδώ δεν ήξερε ο τελευταίος ομιλητής, δεν θα πω τώρα το όνομά του, ότι χρησιμοποιήθηκαν όλα τα υλικά τα χρήσιμα της αποθήκης. Αλλά μη μου θυμίζετε τι κάνατε το 2005 και τι υλικά πήρατε με παρέμβαση του βασιλικού οίκου της Δανίας, τα οποία ήταν όλα άχρηστα. Θέλετε να λέω τέτοια; Μη με βάζετε. Θέλω να πω άλλα πράγματα τώρα.</w:t>
      </w:r>
    </w:p>
    <w:p w14:paraId="7E821EF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μιλήσατε κάποιοι για το λαθρεμπόριο. Μάλιστα. Πείτε μου, λοιπόν, αφού το είπατε δυο φορές στη Βουλή, ποια διάταξη προβλέπει την υποχρέωση να ενημερώνεται δώδεκα ώρες πριν το Λιμενικό πού θα γίνει </w:t>
      </w:r>
      <w:proofErr w:type="spellStart"/>
      <w:r>
        <w:rPr>
          <w:rFonts w:eastAsia="Times New Roman" w:cs="Times New Roman"/>
          <w:szCs w:val="24"/>
        </w:rPr>
        <w:t>πετρέλευση</w:t>
      </w:r>
      <w:proofErr w:type="spellEnd"/>
      <w:r>
        <w:rPr>
          <w:rFonts w:eastAsia="Times New Roman" w:cs="Times New Roman"/>
          <w:szCs w:val="24"/>
        </w:rPr>
        <w:t xml:space="preserve"> και θα σας ζητήσω εγώ δημόσια συγγνώμη, ότι είμαι αδιάβαστος. Πείτε μου. </w:t>
      </w:r>
    </w:p>
    <w:p w14:paraId="7E821EF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Είναι τομή αυτό που γίνεται. Ξέρετε τι πιέσεις, με διάφορους τρόπους, έγιναν για να παρθεί πίσω αυτό το άρθρο; Αφού θέλετε να τα πω κι αυτά και να σας πω ότι δεν φοβόμαστε ό,τι κι αν περιρρέει στο λιμάνι. Δεν φοβόμαστε. Αυτό έχω να πω και ο </w:t>
      </w:r>
      <w:proofErr w:type="spellStart"/>
      <w:r>
        <w:rPr>
          <w:rFonts w:eastAsia="Times New Roman" w:cs="Times New Roman"/>
          <w:szCs w:val="24"/>
        </w:rPr>
        <w:t>νοών</w:t>
      </w:r>
      <w:proofErr w:type="spellEnd"/>
      <w:r>
        <w:rPr>
          <w:rFonts w:eastAsia="Times New Roman" w:cs="Times New Roman"/>
          <w:szCs w:val="24"/>
        </w:rPr>
        <w:t xml:space="preserve"> νοείτο.</w:t>
      </w:r>
    </w:p>
    <w:p w14:paraId="7E821EF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Για την ηλικία των πλοίων. Εδώ, λοιπόν, αφού θέλετε να σας πω κάποια πράγματα, σας δίνω τον κανονισμό 530 της Ευρωπαϊκής Ένωσης, που λέει ότι, όσο μεγαλύτερο είναι ένα πλοίο, τόσο πιθανότερο είναι να γίνει ένα ατύχημα. </w:t>
      </w:r>
    </w:p>
    <w:p w14:paraId="7E821EF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 της Βουλής.</w:t>
      </w:r>
    </w:p>
    <w:p w14:paraId="7E821EFC" w14:textId="77777777" w:rsidR="00AB6C9A" w:rsidRDefault="00F80A0E">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E821EFD" w14:textId="77777777" w:rsidR="00AB6C9A" w:rsidRDefault="00F80A0E">
      <w:pPr>
        <w:spacing w:after="0" w:line="600" w:lineRule="auto"/>
        <w:ind w:firstLine="720"/>
        <w:jc w:val="both"/>
        <w:rPr>
          <w:rFonts w:eastAsia="Times New Roman"/>
          <w:szCs w:val="24"/>
        </w:rPr>
      </w:pPr>
      <w:r>
        <w:rPr>
          <w:rFonts w:eastAsia="Times New Roman"/>
          <w:szCs w:val="24"/>
        </w:rPr>
        <w:t>Εμείς είπαμε ότι ξεκινάει από την 1</w:t>
      </w:r>
      <w:r>
        <w:rPr>
          <w:rFonts w:eastAsia="Times New Roman"/>
          <w:szCs w:val="24"/>
          <w:vertAlign w:val="superscript"/>
        </w:rPr>
        <w:t>η</w:t>
      </w:r>
      <w:r>
        <w:rPr>
          <w:rFonts w:eastAsia="Times New Roman"/>
          <w:szCs w:val="24"/>
        </w:rPr>
        <w:t xml:space="preserve"> Γενάρη, δεν το παίρνουμε πίσω, παρά τα όσα λέγονται και θρυλούνται, γιατί ακριβώς θέλουμε να εξασφαλίσουμε ό,τι καλύτερο στη διακίνηση πετρελαίου. </w:t>
      </w:r>
    </w:p>
    <w:p w14:paraId="7E821EFE"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Εδώ έγινε παρεξήγηση. Ήρθαν εδώ άνθρωποι –μα, με προκαλείτε και σας λέω να το διαβάσετε- και λένε στη Βουλή ότι αυτό θα επηρεάσει τα δεξαμενόπλοια που έρχονται με πετρέλαιο. Τι σχέση έχουν αυτά; Αυτά είναι πλοία μικρά, τα οποία κάνουν </w:t>
      </w:r>
      <w:proofErr w:type="spellStart"/>
      <w:r>
        <w:rPr>
          <w:rFonts w:eastAsia="Times New Roman"/>
          <w:szCs w:val="24"/>
        </w:rPr>
        <w:t>πετρέλευση</w:t>
      </w:r>
      <w:proofErr w:type="spellEnd"/>
      <w:r>
        <w:rPr>
          <w:rFonts w:eastAsia="Times New Roman"/>
          <w:szCs w:val="24"/>
        </w:rPr>
        <w:t>, τροφοδοτούν τα υπόλοιπα πλοία στην ευρύτερη περιοχή της Ελευσίνας, του Πειραιά και κάποια της ΔΕΗ, που πάνε σε διάφορα νησιά.</w:t>
      </w:r>
    </w:p>
    <w:p w14:paraId="7E821EFF"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Κυρίες και κύριοι συνάδελφοι, εγώ ζήτησα συγγνώμη, γιατί δεν ήθελα ποτέ στη θητεία μου να αναγκαστώ να φέρω τη Βουλή σε μια δύσκολη θέση για το θέμα των τροπολογιών. Δεν ήταν εκ του πονηρού, γιατί καμμία διάταξη από αυτές δεν έχει τέτοιο περιεχόμενο. Υπήρχαν αντιρρήσεις από τους θεσμούς κι έτσι αναγκαστήκαμε, προκειμένου να προχωρήσει το νομοσχέδιο, να τα βγάλουμε. Το παλέψαμε και τις περάσαμε. Όχι όλες. Είχαμε κι άλλες. Δεν θα ψηφίσετε, δηλαδή; </w:t>
      </w:r>
    </w:p>
    <w:p w14:paraId="7E821F00"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Ξέρετε αυτή τη στιγμή τι γίνεται στις Οινούσσες; Πάρτε τους ανθρώπους σας να μάθετε. Πανηγυρίζει το νησί, γιατί αυτό θα συμβάλει στην ανάπτυξη του νησιού. </w:t>
      </w:r>
    </w:p>
    <w:p w14:paraId="7E821F01"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Δώσαμε το επίδομα των 600 ευρώ. Δεν είναι όσα πρέπει να δώσουμε, αλλά τρία χρόνια, τέσσερα χρόνια, πέντε χρόνια είναι κατηργημένα από εσάς, το επίδομα σίτισης στα παιδιά. </w:t>
      </w:r>
    </w:p>
    <w:p w14:paraId="7E821F02"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Μας λέτε για τα στελέχη και ότι το Λιμενικό πρέπει να το ενισχύσουμε. Πώς θα το ενισχύσουμε; Έχετε καταργήσει τις θέσεις τις κενές. Γιατί δεν το λέτε στον ελληνικό λαό; Έχετε καταργήσει τις θέσεις. Πώς θα προσλάβουμε κι άλλους; Παρά ταύτα, ό,τι περιθώριο υπήρχε από συνταξιοδοτήσεις, το ξεκίνησε ο κ. </w:t>
      </w:r>
      <w:proofErr w:type="spellStart"/>
      <w:r>
        <w:rPr>
          <w:rFonts w:eastAsia="Times New Roman"/>
          <w:szCs w:val="24"/>
        </w:rPr>
        <w:t>Δρίτσας</w:t>
      </w:r>
      <w:proofErr w:type="spellEnd"/>
      <w:r>
        <w:rPr>
          <w:rFonts w:eastAsia="Times New Roman"/>
          <w:szCs w:val="24"/>
        </w:rPr>
        <w:t xml:space="preserve"> και το ολοκλήρωσα εγώ. Πήραμε σχεδόν τριακόσια άτομα. </w:t>
      </w:r>
    </w:p>
    <w:p w14:paraId="7E821F03"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 xml:space="preserve">Υπάρχουν διατάξεις. Ήλθε και ο κ. Αθανασίου και περίμενα μια κατανόηση, διότι ως Βουλευτής ενδιαφερόταν να πληρωθούν απλήρωτοι εργαζόμενοι της «ΝΕΛ» εδώ και τέσσερα και πέντε χρόνια και το λύνει η τροπολογία. Είναι ρουσφετολογικό; Θέλω να καταλάβω, δηλαδή, τελικά πώς ερμηνεύετε τα πράγματα. </w:t>
      </w:r>
    </w:p>
    <w:p w14:paraId="7E821F04"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Κυρίες και κύριοι συνάδελφοι, μου έθεσε ένα ζήτημα η κ. Καρακώστα. Εγώ θεωρώ ότι αυτή η κρίση, που έχει δημιουργηθεί στην ΠΝΟ, θα πρέπει να αντιμετωπιστεί από τους ίδιους με μια βαθιά, εκσυγχρονιστική μεταρρύθμιση, που πραγματικά θα δώσει νέα πνοή σ’ έναν χώρο, που έχει να παίξει πολύ σημαντικό ρόλο στα ναυτιλιακά πράγματα της χώρας.</w:t>
      </w:r>
    </w:p>
    <w:p w14:paraId="7E821F05" w14:textId="77777777" w:rsidR="00AB6C9A" w:rsidRDefault="00F80A0E">
      <w:pPr>
        <w:tabs>
          <w:tab w:val="left" w:pos="2940"/>
        </w:tabs>
        <w:spacing w:after="0" w:line="600" w:lineRule="auto"/>
        <w:ind w:firstLine="720"/>
        <w:jc w:val="both"/>
        <w:rPr>
          <w:rFonts w:eastAsia="Times New Roman"/>
          <w:szCs w:val="24"/>
        </w:rPr>
      </w:pPr>
      <w:r>
        <w:rPr>
          <w:rFonts w:eastAsia="Times New Roman"/>
          <w:szCs w:val="24"/>
        </w:rPr>
        <w:t>Θέλω, κύριε Πρόεδρε, να κλείσω λέγοντας ότι αυτό το νομοσχέδιο αποδείχθηκε στη συζήτηση και θα αποδειχθεί και στη ζωή ότι είναι ένα καλά δουλεμένο σχέδιο νόμου, που πραγματικά δίνει λύσεις. Είναι πρακτικό. Είναι κατανοητό. Ξεπερνάει πολλά προβλήματα, που για χρόνια υπήρχαν.</w:t>
      </w:r>
    </w:p>
    <w:p w14:paraId="7E821F06"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Εγώ ρώτησα τον κ. </w:t>
      </w:r>
      <w:proofErr w:type="spellStart"/>
      <w:r>
        <w:rPr>
          <w:rFonts w:eastAsia="Times New Roman" w:cs="Times New Roman"/>
          <w:szCs w:val="24"/>
        </w:rPr>
        <w:t>Πλακιωτάκη</w:t>
      </w:r>
      <w:proofErr w:type="spellEnd"/>
      <w:r>
        <w:rPr>
          <w:rFonts w:eastAsia="Times New Roman" w:cs="Times New Roman"/>
          <w:szCs w:val="24"/>
        </w:rPr>
        <w:t xml:space="preserve"> καλοπροαίρετα να μου πει μέχρι το 2015 πόσα λιμάνια μας είχαν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για να καταλάβει ο ελληνικός λαός τι γινόταν, πώς θα γινόταν η ανάπτυξη. Πώς θα γίνει η ανάπτυξη; Εδώ δεν ήξερε το Υπουργείο πόσα λιμάνια έχουμε, πόσους όρμους, πόσα αγκυροβόλια. Τώρα καταγράφηκαν όλα αυτά. Δεν τα ήξερε. Δεν είχε κατάσταση το Υπουργείο. Τώρα, για τον εξοπλισμό…</w:t>
      </w:r>
    </w:p>
    <w:p w14:paraId="7E821F07"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Το εθνικό λιμενικό σύστημα δεν το έχετε εσείς </w:t>
      </w:r>
      <w:proofErr w:type="spellStart"/>
      <w:r>
        <w:rPr>
          <w:rFonts w:eastAsia="Times New Roman" w:cs="Times New Roman"/>
          <w:szCs w:val="24"/>
        </w:rPr>
        <w:t>επικαιροποιήσει</w:t>
      </w:r>
      <w:proofErr w:type="spellEnd"/>
      <w:r>
        <w:rPr>
          <w:rFonts w:eastAsia="Times New Roman" w:cs="Times New Roman"/>
          <w:szCs w:val="24"/>
        </w:rPr>
        <w:t>. Τι λέτε τώρα;</w:t>
      </w:r>
    </w:p>
    <w:p w14:paraId="7E821F08"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Καλά, αφήστε τα τώρα αυτά. Ελάτε αύριο στο Υπουργείο -και βγείτε μετά να με διαψεύσετε- να μου βρείτε ένα χαρτί από αυτά που έχετε στο αρχείο σας, το οποίο να αποδεικνύει ότι είχε κατάσταση με αυτά που λέω. Εγώ σας προκαλώ. Βγείτε αύριο και δώστε το με αριθμό πρωτοκόλλου, πείτε ότι είναι το τάδε και τότε έγινε αυτή η καταγραφή. Και εγώ θα ζητήσω συγγνώμη και πάλι. Έχω τη γενναιότητα να αναγνωρίζω τα λάθη μου. </w:t>
      </w:r>
    </w:p>
    <w:p w14:paraId="7E821F09"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τους εξοπλισμούς, κοιτάξτε, μην ξανασυζητήσετε για αυτό το θέμα, γιατί, σας είπα, αν αναριθμήσω τι αγορές κάνατε και τι λεφτά πληρώθηκαν μετά για επισκευές, γιατί δεν είχατε προβλέψει ούτε σε ένα έργο τη συντήρηση, θα καταλάβετε. Θα δείτε, λοιπόν, οι διαγωνισμοί που θα κάνουμε εμείς τι υποχρεώσεις θα επιβάλλουν. Και τότε θα συζητήσουμε. </w:t>
      </w:r>
    </w:p>
    <w:p w14:paraId="7E821F0A"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το αν μπορέσουμε να τα κάνουμε στην Ελλάδα, κοιτάξτε, έξυπνοι δεν υπάρχουν μόνο στην Ευρώπη, υπάρχουν και στην Ελλάδα. Ξέρετε πολύ καλά ότι η Ευρώπη, όταν θέλει να υποστηρίξει την παραγωγική δραστηριότητα κάθε κράτους, βρίσκει τρόπους, αρκεί να θέλει. Όταν δεν θέλει, περί άλλων τυρβάζει.</w:t>
      </w:r>
    </w:p>
    <w:p w14:paraId="7E821F0B"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Όταν, λοιπόν, προχωρήσουμε σε αυτό το έργο, τότε να έρθετε να μου πείτε αν αυτά που έλεγα στη Βουλή είχαν αξία ή αν ήταν </w:t>
      </w:r>
      <w:proofErr w:type="spellStart"/>
      <w:r>
        <w:rPr>
          <w:rFonts w:eastAsia="Times New Roman" w:cs="Times New Roman"/>
          <w:szCs w:val="24"/>
        </w:rPr>
        <w:t>έπεα</w:t>
      </w:r>
      <w:proofErr w:type="spellEnd"/>
      <w:r>
        <w:rPr>
          <w:rFonts w:eastAsia="Times New Roman" w:cs="Times New Roman"/>
          <w:szCs w:val="24"/>
        </w:rPr>
        <w:t xml:space="preserve"> </w:t>
      </w:r>
      <w:proofErr w:type="spellStart"/>
      <w:r>
        <w:rPr>
          <w:rFonts w:eastAsia="Times New Roman" w:cs="Times New Roman"/>
          <w:szCs w:val="24"/>
        </w:rPr>
        <w:t>πτερόεντα</w:t>
      </w:r>
      <w:proofErr w:type="spellEnd"/>
      <w:r>
        <w:rPr>
          <w:rFonts w:eastAsia="Times New Roman" w:cs="Times New Roman"/>
          <w:szCs w:val="24"/>
        </w:rPr>
        <w:t xml:space="preserve">. Τότε ελάτε στη Βουλή να με καταγγείλετε, γιατί εμείς αυτό που λέμε το εννοούμε. Θα τη στηρίξουμε την παραγωγή της χώρας και θα βρούμε και τρόπους, γιατί διαθέτουμε βούληση να το κάνουμε και θα το κάνουμε. </w:t>
      </w:r>
    </w:p>
    <w:p w14:paraId="7E821F0C"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E821F0D"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7E821F0E"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Σαντορινιέ, θέλετε τον λόγο; </w:t>
      </w:r>
    </w:p>
    <w:p w14:paraId="7E821F0F"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Για λίγο, κύριε Πρόεδρε. </w:t>
      </w:r>
    </w:p>
    <w:p w14:paraId="7E821F10"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Θέλετε να μιλήσετε για πέντε λεπτά, για οκτώ λεπτά; </w:t>
      </w:r>
    </w:p>
    <w:p w14:paraId="7E821F11"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Επτά λεπτά μού αρκούν. </w:t>
      </w:r>
    </w:p>
    <w:p w14:paraId="7E821F12"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Ορίστε, έχετε τον λόγο. </w:t>
      </w:r>
    </w:p>
    <w:p w14:paraId="7E821F13"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Έθεσε ένα ερώτημα ο κ. </w:t>
      </w:r>
      <w:proofErr w:type="spellStart"/>
      <w:r>
        <w:rPr>
          <w:rFonts w:eastAsia="Times New Roman" w:cs="Times New Roman"/>
          <w:szCs w:val="24"/>
        </w:rPr>
        <w:t>Πλακιωτάκης</w:t>
      </w:r>
      <w:proofErr w:type="spellEnd"/>
      <w:r>
        <w:rPr>
          <w:rFonts w:eastAsia="Times New Roman" w:cs="Times New Roman"/>
          <w:szCs w:val="24"/>
        </w:rPr>
        <w:t xml:space="preserve"> και ήταν σωστό. Ρώτησε αν ο Υπουργός ξέρει τις ανάγκες του Λιμενικού Σώματος και αν αυτός θα ορίσει πού θα πάει κάθε λιμενικός. Είναι σωστό ερώτημα. </w:t>
      </w:r>
    </w:p>
    <w:p w14:paraId="7E821F14"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Όμως, κύριε </w:t>
      </w:r>
      <w:proofErr w:type="spellStart"/>
      <w:r>
        <w:rPr>
          <w:rFonts w:eastAsia="Times New Roman" w:cs="Times New Roman"/>
          <w:szCs w:val="24"/>
        </w:rPr>
        <w:t>Πλακιωτάκη</w:t>
      </w:r>
      <w:proofErr w:type="spellEnd"/>
      <w:r>
        <w:rPr>
          <w:rFonts w:eastAsia="Times New Roman" w:cs="Times New Roman"/>
          <w:szCs w:val="24"/>
        </w:rPr>
        <w:t xml:space="preserve">, σας λέει ο Υπουργός ότι μάλλον δεν το έχετε διαβάσει το νομοσχέδιο. Μέσα στο νομοσχέδιο προβλέπεται ότι η διάταξη των δυνάμεων για πρώτη φορά θα γίνεται από το Συμβούλιο Επιτελικού Σχεδιασμού και θα αποφύγουμε το να καταργηθούν οι οργανικές θέσεις μέσα σε ένα βράδυ, όπως έγινε με το π.δ.81 του 2014. </w:t>
      </w:r>
    </w:p>
    <w:p w14:paraId="7E821F15"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Τι σχέση έχει αυτό που λέτε; Δεν ξέρετε τι λέτε! Ο Υπουργός θα υπογράφει και την τελευταία μετάθεση του λιμενοφύλακα; Δεν ξέρετε τι λέτε!</w:t>
      </w:r>
    </w:p>
    <w:p w14:paraId="7E821F16"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xml:space="preserve">, στον ν.4256 προβλεπόταν ότι οι αξιωματικοί που δεν συμπλήρωσαν τα προσόντα προαγωγής τους χωρίς υπαιτιότητα δεν μπορούσαν να προαχθούν, ακόμα και αν είχαν φθάσει στον μέγιστο χρόνο παραμονής στον βαθμό. Αυτό το καταργήσαμε με προηγούμενη νομοθέτηση. </w:t>
      </w:r>
    </w:p>
    <w:p w14:paraId="7E821F17"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επειδή θέλατε να φτιάξετε την επετηρίδα, επειδή θέλατε να κρατήσετε κάποιους χαμηλά –και αυτό είναι δεδομένο- στον ν.4256 είχατε πει ότι, για να πάει κάποιος στον βαθμό του πλωτάρχη, θα έπρεπε να είναι τρία χρόνια σε κεντρική διεύθυνση, δηλαδή αυτοί που ήταν στα νησιά δεν είχαν δικαίωμα να γίνουν πλωτάρχες. </w:t>
      </w:r>
    </w:p>
    <w:p w14:paraId="7E821F18"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Φεύγει ο κ. Βαρβιτσιώτης. Φαίνεται ότι δεν ήθελε να ακούσει αυτά που ψήφισε ο ίδιος. </w:t>
      </w:r>
    </w:p>
    <w:p w14:paraId="7E821F19"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το ίδιο συνέβαινε και για τους αρχιπλοιάρχους. Έπρεπε να είναι δυο χρόνια σε κεντρική υπηρεσία. Αυτοί που ήταν σε νησιά δεν μπορούσαν να γίνουν αρχιπλοίαρχοι. </w:t>
      </w:r>
    </w:p>
    <w:p w14:paraId="7E821F1A" w14:textId="77777777" w:rsidR="00AB6C9A" w:rsidRDefault="00F80A0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επειδή μας είπατε για αποσπάσεις και διαθέσεις, καταργείται το καθεστώς των μονίμων αποσπάσεων, των μονίμων διαθέσεων. Οι αποσπάσεις θα είναι μέχρι έξι μήνες και οι διαθέσεις για πολύ μικρό χρονικό διάστημα. Τελειώνουμε με τις μεταθέσεις που δεν ήταν μεταθέσεις, αλλά διαθέσεις, αποσπάσεις και τις κρύβαμε. </w:t>
      </w:r>
    </w:p>
    <w:p w14:paraId="7E821F1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αλιευτικά –ειπώθηκε και από τον κ. Βαρβιτσιώτη και από εσάς, κύριε </w:t>
      </w:r>
      <w:proofErr w:type="spellStart"/>
      <w:r>
        <w:rPr>
          <w:rFonts w:eastAsia="Times New Roman" w:cs="Times New Roman"/>
          <w:szCs w:val="24"/>
        </w:rPr>
        <w:t>Πλακιωτάκη</w:t>
      </w:r>
      <w:proofErr w:type="spellEnd"/>
      <w:r>
        <w:rPr>
          <w:rFonts w:eastAsia="Times New Roman" w:cs="Times New Roman"/>
          <w:szCs w:val="24"/>
        </w:rPr>
        <w:t xml:space="preserve">-, είδατε εσείς κανέναν αλιευτικό σύλλογο να διαμαρτύρεται για τη ρύθμιση για το ΚΕΦ; Κανένας. Είδατε κανένα υπόμνημα, κύριε </w:t>
      </w:r>
      <w:proofErr w:type="spellStart"/>
      <w:r>
        <w:rPr>
          <w:rFonts w:eastAsia="Times New Roman" w:cs="Times New Roman"/>
          <w:szCs w:val="24"/>
        </w:rPr>
        <w:t>Πλακιωτάκη</w:t>
      </w:r>
      <w:proofErr w:type="spellEnd"/>
      <w:r>
        <w:rPr>
          <w:rFonts w:eastAsia="Times New Roman" w:cs="Times New Roman"/>
          <w:szCs w:val="24"/>
        </w:rPr>
        <w:t>;</w:t>
      </w:r>
    </w:p>
    <w:p w14:paraId="7E821F1C"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Τους καλέσατε;</w:t>
      </w:r>
    </w:p>
    <w:p w14:paraId="7E821F1D"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Εσείς γιατί δεν καλέσατε τους φορείς, αφού γνωρίζετε; Δεν τους καλέσατε γιατί για τα μικρά αλιευτικά εκδίδεται άδεια εκτέλεσης </w:t>
      </w:r>
      <w:proofErr w:type="spellStart"/>
      <w:r>
        <w:rPr>
          <w:rFonts w:eastAsia="Times New Roman" w:cs="Times New Roman"/>
          <w:szCs w:val="24"/>
        </w:rPr>
        <w:t>πλόων</w:t>
      </w:r>
      <w:proofErr w:type="spellEnd"/>
      <w:r>
        <w:rPr>
          <w:rFonts w:eastAsia="Times New Roman" w:cs="Times New Roman"/>
          <w:szCs w:val="24"/>
        </w:rPr>
        <w:t xml:space="preserve"> και εξηγείται στην αιτιολογική έκθεση ότι δεν θα αλλάξει αυτό το καθεστώς. Για τα μεγάλα αλιευτικά, τα λεγόμενα </w:t>
      </w:r>
      <w:proofErr w:type="spellStart"/>
      <w:r>
        <w:rPr>
          <w:rFonts w:eastAsia="Times New Roman" w:cs="Times New Roman"/>
          <w:szCs w:val="24"/>
          <w:lang w:val="en-US"/>
        </w:rPr>
        <w:t>Torremolinos</w:t>
      </w:r>
      <w:proofErr w:type="spellEnd"/>
      <w:r>
        <w:rPr>
          <w:rFonts w:eastAsia="Times New Roman" w:cs="Times New Roman"/>
          <w:szCs w:val="24"/>
        </w:rPr>
        <w:t xml:space="preserve">, υπάρχει μέριμνα, ώστε να εκδίδονται από τους εθνικούς νηογνώμονες για να μειωθεί το κόστος. </w:t>
      </w:r>
    </w:p>
    <w:p w14:paraId="7E821F1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Τα περισσότερα δε ημερόπλοια, για τα οποία λέτε, παρακολουθούνται όσον αφορά την κλάση από τους μεγάλους νηογνώμονες και ξέρετε πολύ καλά ότι μπορούν με αυτόν τον τρόπο τα πλοία αυτά να πάρουν και πιστοποιητικά αξιοπλοΐας με πολύ χαμηλό κόστος. Επομένως μη λέτε πράγματα τα οποία δεν ισχύουν.</w:t>
      </w:r>
    </w:p>
    <w:p w14:paraId="7E821F1F"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Να πάω στο κομμάτι του Σαρωνικού. Έχετε δίκιο. Πρέπει να ολοκληρωθεί η παρακολούθηση της ρύπανσης και με μετρήσεις του βυθού και με μετρήσεις του βένθους. Αυτές, όμως, είναι μετρήσεις οι οποίες χρειάζονται αρκετό χρόνο και πιστεύω ότι πολύ σύντομα το ΕΛΚΕΘΕ -έχουμε κάποιες καλές ενδείξεις, αλλά δεν μπορούμε να τις ανακοινώσουμε, γιατί δεν τις έχει ανακοινώσει ακόμα το ΕΛΚΕΘΕ- θα τις ανακοινώσει επιστημονικά και τεκμηριωμένα. Μάλιστα λέμε να κάνουμε και σχετική ημερίδα και σας καλούμε να έρθετε να δείτε ποια είναι τα αποτελέσματα. Δεν πρόκειται να κρύψουμε απολύτως τίποτα από αυτή την ιστορία. </w:t>
      </w:r>
    </w:p>
    <w:p w14:paraId="7E821F2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Έρχομαι σε δύο ακόμα θέματα.</w:t>
      </w:r>
    </w:p>
    <w:p w14:paraId="7E821F21"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Είπατε, κύριε </w:t>
      </w:r>
      <w:proofErr w:type="spellStart"/>
      <w:r>
        <w:rPr>
          <w:rFonts w:eastAsia="Times New Roman" w:cs="Times New Roman"/>
          <w:szCs w:val="24"/>
        </w:rPr>
        <w:t>Αρβανιτίδη</w:t>
      </w:r>
      <w:proofErr w:type="spellEnd"/>
      <w:r>
        <w:rPr>
          <w:rFonts w:eastAsia="Times New Roman" w:cs="Times New Roman"/>
          <w:szCs w:val="24"/>
        </w:rPr>
        <w:t xml:space="preserve">, ότι αλλάζει το καθεστώς για τα μικρά έργα στα λιμάνια. Δεν αλλάζει, κύριε </w:t>
      </w:r>
      <w:proofErr w:type="spellStart"/>
      <w:r>
        <w:rPr>
          <w:rFonts w:eastAsia="Times New Roman" w:cs="Times New Roman"/>
          <w:szCs w:val="24"/>
        </w:rPr>
        <w:t>Αρβανιτίδη</w:t>
      </w:r>
      <w:proofErr w:type="spellEnd"/>
      <w:r>
        <w:rPr>
          <w:rFonts w:eastAsia="Times New Roman" w:cs="Times New Roman"/>
          <w:szCs w:val="24"/>
        </w:rPr>
        <w:t>. Τι ισχύει μέχρι σήμερα; Μέχρι 100 χιλιάδες ευρώ και αν δεν αλλάζει το γεωμετρικό σχήμα του λιμανιού, μπορεί να γίνει το έργο με απόφαση του Γενικού Γραμματέα Λιμένων και Λιμενικής Πολιτικής. Τι αλλάζουμε με τη ρύθμιση; Ότι για μικρά έργα, μέχρι και 20 χιλιάδες ευρώ, που μπορεί να είναι μια λακκούβα, κάτι που έχει μία επικινδυνότητα και το οποίο πρέπει να αντιμετωπιστεί εκείνη τη στιγμή, δεν θα χρειάζεται να πάει στον Γενικό Γραμματέα Λιμένων και Λιμενικής Πολιτικής, αλλά θα γίνεται με απόφαση του οικείου λιμενικού ταμείου. Ποιο είναι το πρόβλημα σε αυτή την ιστορία;</w:t>
      </w:r>
    </w:p>
    <w:p w14:paraId="7E821F22"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Με ποια διαδικασία;</w:t>
      </w:r>
    </w:p>
    <w:p w14:paraId="7E821F23"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Με τις διαδικασίες που προβλέπονται για τέτοια έργα. Δεν φέρνει κανένας από την πίσω πόρτα άλλες διαδικασίες. Οι διαδικασίες δημοσίων έργων θα συνεχίσουν να υπάρχουν. Το θέμα είναι από ποιον θα εγκρίνεται. Αυτό αλλάζει.</w:t>
      </w:r>
    </w:p>
    <w:p w14:paraId="7E821F2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Η συντήρηση;</w:t>
      </w:r>
    </w:p>
    <w:p w14:paraId="7E821F25"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Η συντήρηση, άλλωστε, ανήκει στο Δημοτικό Λιμενικό Ταμείο ή στον Οργανισμό Λιμένων. </w:t>
      </w:r>
    </w:p>
    <w:p w14:paraId="7E821F2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Κάτι τελευταίο.</w:t>
      </w:r>
    </w:p>
    <w:p w14:paraId="7E821F2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xml:space="preserve">, σέβομαι ότι θέλετε κάτι πολύ παραπάνω. Σας είπα και στην επιτροπή ότι υπάρχουν απαιτήσεις οι οποίες είναι σε δικαστικές διενέξεις για πάρα πολλά χρόνια. Για αυτόν τον λόγο λέμε: μισθοί, επιδόματα, ασφαλιστικές εισφορές. Αυτό είναι το σύνολο των αμοιβών ενός εργαζόμενου στα πλοία. Αυτό είναι που προστατεύουμε. Από εκεί και πέρα, οποιεσδήποτε άλλες διεκδικήσεις μπορεί να είναι αμφιλεγόμενες. </w:t>
      </w:r>
    </w:p>
    <w:p w14:paraId="7E821F2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Σήμερα, κυρία </w:t>
      </w:r>
      <w:proofErr w:type="spellStart"/>
      <w:r>
        <w:rPr>
          <w:rFonts w:eastAsia="Times New Roman" w:cs="Times New Roman"/>
          <w:szCs w:val="24"/>
        </w:rPr>
        <w:t>Μανωλάκου</w:t>
      </w:r>
      <w:proofErr w:type="spellEnd"/>
      <w:r>
        <w:rPr>
          <w:rFonts w:eastAsia="Times New Roman" w:cs="Times New Roman"/>
          <w:szCs w:val="24"/>
        </w:rPr>
        <w:t xml:space="preserve">, πώς προστατεύονται αυτοί οι μισθοί, τα επιδόματα και οι ασφαλιστικές εισφορές; Είναι ένα βήμα μπροστά. Νομίζω ότι θα κάνετε λάθος να μην ψηφίσετε τη ρύθμιση επειδή δεν δεχτήκαμε την τροπολογία. </w:t>
      </w:r>
    </w:p>
    <w:p w14:paraId="7E821F29"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E821F2A"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7E821F2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κάνουμε μια διακοπή δέκα λεπτών για να είναι έτοιμο το σώμα του νομοσχεδίου.</w:t>
      </w:r>
    </w:p>
    <w:p w14:paraId="7E821F2C"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(ΔΙΑΚΟΠΗ)</w:t>
      </w:r>
    </w:p>
    <w:p w14:paraId="7E821F2D" w14:textId="77777777" w:rsidR="00AB6C9A" w:rsidRDefault="00F80A0E">
      <w:pPr>
        <w:spacing w:after="0" w:line="600" w:lineRule="auto"/>
        <w:ind w:firstLine="720"/>
        <w:jc w:val="center"/>
        <w:rPr>
          <w:rFonts w:eastAsia="Times New Roman" w:cs="Times New Roman"/>
          <w:szCs w:val="24"/>
        </w:rPr>
      </w:pPr>
      <w:r>
        <w:rPr>
          <w:rFonts w:eastAsia="Times New Roman" w:cs="Times New Roman"/>
          <w:szCs w:val="24"/>
        </w:rPr>
        <w:t>(ΜΕΤΑ ΤΗ ΔΙΑΚΟΠΗ)</w:t>
      </w:r>
    </w:p>
    <w:p w14:paraId="7E821F2E"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συνεχίζεται η συνεδρίαση. </w:t>
      </w:r>
    </w:p>
    <w:p w14:paraId="7E821F2F" w14:textId="77777777" w:rsidR="00AB6C9A" w:rsidRDefault="00F80A0E">
      <w:pPr>
        <w:spacing w:after="0" w:line="600" w:lineRule="auto"/>
        <w:ind w:firstLine="720"/>
        <w:jc w:val="both"/>
        <w:rPr>
          <w:rFonts w:eastAsia="Times New Roman" w:cs="Times New Roman"/>
        </w:rPr>
      </w:pP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εννιά μαθήτριες και μαθητές και δύο συνοδοί εκπαιδευτικοί από το 4</w:t>
      </w:r>
      <w:r w:rsidRPr="00C0532C">
        <w:rPr>
          <w:rFonts w:eastAsia="Times New Roman" w:cs="Times New Roman"/>
          <w:vertAlign w:val="superscript"/>
        </w:rPr>
        <w:t>ο</w:t>
      </w:r>
      <w:r>
        <w:rPr>
          <w:rFonts w:eastAsia="Times New Roman" w:cs="Times New Roman"/>
        </w:rPr>
        <w:t xml:space="preserve"> Γυμνάσιο Πολίχνης Θεσσαλονίκης (δεύτερο τμήμα). </w:t>
      </w:r>
    </w:p>
    <w:p w14:paraId="7E821F30" w14:textId="77777777" w:rsidR="00AB6C9A" w:rsidRDefault="00F80A0E">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7E821F31" w14:textId="77777777" w:rsidR="00AB6C9A" w:rsidRDefault="00F80A0E">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E821F32" w14:textId="77777777" w:rsidR="00AB6C9A" w:rsidRDefault="00F80A0E">
      <w:pPr>
        <w:spacing w:after="0" w:line="600" w:lineRule="auto"/>
        <w:ind w:firstLine="720"/>
        <w:jc w:val="both"/>
        <w:rPr>
          <w:rFonts w:eastAsia="Times New Roman"/>
          <w:szCs w:val="24"/>
        </w:rPr>
      </w:pPr>
      <w:r>
        <w:rPr>
          <w:rFonts w:eastAsia="Times New Roman" w:cs="Times New Roman"/>
        </w:rPr>
        <w:t>Κυρίες και κύριοι συνάδελφοι</w:t>
      </w:r>
      <w:r>
        <w:rPr>
          <w:rFonts w:eastAsia="Times New Roman"/>
          <w:szCs w:val="24"/>
        </w:rPr>
        <w:t>, κηρύσσεται περαιωμένη η συζήτηση επί της αρχής, των άρθρων και των τροπολογιών του σχεδίου νόμου του Υπουργείου Ναυτιλίας και Νησιωτικής Πολιτικής:</w:t>
      </w:r>
      <w:r>
        <w:rPr>
          <w:rFonts w:eastAsia="Times New Roman" w:cs="Times New Roman"/>
          <w:szCs w:val="24"/>
        </w:rPr>
        <w:t xml:space="preserve"> «Διά βίου εκπαίδευση προσωπικού Υπουργείου Ναυτιλίας και Νησιωτικής Πολιτικής, ενδυνάμωση της διαφάνειας και της αξιοκρατίας σε θέματα αρμοδιότητας Υπουργείου Ναυτιλίας και Νησιωτικής Πολιτικής, ενίσχυση της κοινωνικής συμμετοχής στην ακτοπλοΐα, θέματα πολιτικού προσωπικού, συμπλήρωση διατάξεων για τα λιμενικά έργα και άλλες διατάξεις»</w:t>
      </w:r>
      <w:r>
        <w:rPr>
          <w:rFonts w:eastAsia="Times New Roman"/>
          <w:szCs w:val="24"/>
        </w:rPr>
        <w:t>.</w:t>
      </w:r>
    </w:p>
    <w:p w14:paraId="7E821F33" w14:textId="77777777" w:rsidR="00AB6C9A" w:rsidRDefault="00F80A0E">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νομοσχέδιο επί της αρχής; </w:t>
      </w:r>
    </w:p>
    <w:p w14:paraId="7E821F34"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1F35"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 xml:space="preserve">Όχι. </w:t>
      </w:r>
    </w:p>
    <w:p w14:paraId="7E821F36"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Παρών. </w:t>
      </w:r>
    </w:p>
    <w:p w14:paraId="7E821F37"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7E821F38"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1F39"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7E821F3A"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Παρών. </w:t>
      </w:r>
    </w:p>
    <w:p w14:paraId="7E821F3B"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Παρών. </w:t>
      </w:r>
    </w:p>
    <w:p w14:paraId="7E821F3C"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νομοσχέδιο του Υπουργείου Ναυτιλίας και Νησιωτικής Πολιτικής:</w:t>
      </w:r>
      <w:r>
        <w:rPr>
          <w:rFonts w:eastAsia="Times New Roman" w:cs="Times New Roman"/>
          <w:szCs w:val="24"/>
        </w:rPr>
        <w:t xml:space="preserve"> «Διά βίου εκπαίδευση προσωπικού Υπουργείου Ναυτιλίας και Νησιωτικής Πολιτικής, ενδυνάμωση της διαφάνειας και της αξιοκρατίας σε θέματα αρμοδιότητας Υπουργείου Ναυτιλίας και Νησιωτικής Πολιτικής, ενίσχυση της κοινωνικής συμμετοχής στην ακτοπλοΐα, θέματα πολιτικού προσωπικού, συμπλήρωση διατάξεων για τα λιμενικά έργα και άλλες διατάξεις»</w:t>
      </w:r>
      <w:r>
        <w:rPr>
          <w:rFonts w:eastAsia="Times New Roman"/>
          <w:szCs w:val="24"/>
        </w:rPr>
        <w:t xml:space="preserve"> έγινε δεκτό επί της αρχής κατά πλειοψηφία. </w:t>
      </w:r>
    </w:p>
    <w:p w14:paraId="7E821F3D" w14:textId="77777777" w:rsidR="00AB6C9A" w:rsidRDefault="00F80A0E">
      <w:pPr>
        <w:spacing w:after="0" w:line="600" w:lineRule="auto"/>
        <w:ind w:firstLine="720"/>
        <w:jc w:val="both"/>
        <w:rPr>
          <w:rFonts w:eastAsia="Times New Roman"/>
          <w:szCs w:val="24"/>
        </w:rPr>
      </w:pPr>
      <w:r>
        <w:rPr>
          <w:rFonts w:eastAsia="Times New Roman"/>
          <w:szCs w:val="24"/>
        </w:rPr>
        <w:t>Προχωρούμε στην ψήφιση των άρθρων και η ψήφισή τους θα γίνει χωριστά.</w:t>
      </w:r>
    </w:p>
    <w:p w14:paraId="7E821F3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 ως έχει;</w:t>
      </w:r>
    </w:p>
    <w:p w14:paraId="7E821F3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1F4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 xml:space="preserve">Όχι. </w:t>
      </w:r>
    </w:p>
    <w:p w14:paraId="7E821F41"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1F42"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7E821F43"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1F44"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7E821F45"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7E821F46"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1F4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 έγινε δεκτό ως έχει κατά πλειοψηφία. </w:t>
      </w:r>
    </w:p>
    <w:p w14:paraId="7E821F4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2 ως έχει;</w:t>
      </w:r>
    </w:p>
    <w:p w14:paraId="7E821F4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1F4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 xml:space="preserve">Όχι. </w:t>
      </w:r>
    </w:p>
    <w:p w14:paraId="7E821F4B"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1F4C"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7E821F4D"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1F4E"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7E821F4F"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7E821F50"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1F5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2 έγινε δεκτό ως έχει κατά πλειοψηφία. </w:t>
      </w:r>
    </w:p>
    <w:p w14:paraId="7E821F5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3 ως έχει;</w:t>
      </w:r>
    </w:p>
    <w:p w14:paraId="7E821F5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1F5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 xml:space="preserve">Όχι. </w:t>
      </w:r>
    </w:p>
    <w:p w14:paraId="7E821F55"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Παρών. </w:t>
      </w:r>
    </w:p>
    <w:p w14:paraId="7E821F56"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7E821F57"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 </w:t>
      </w:r>
    </w:p>
    <w:p w14:paraId="7E821F58"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7E821F59"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7E821F5A"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Παρών. </w:t>
      </w:r>
    </w:p>
    <w:p w14:paraId="7E821F5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3 έγινε δεκτό ως έχει κατά πλειοψηφία. </w:t>
      </w:r>
    </w:p>
    <w:p w14:paraId="7E821F5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4 ως έχει;</w:t>
      </w:r>
    </w:p>
    <w:p w14:paraId="7E821F5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1F5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 xml:space="preserve">Όχι. </w:t>
      </w:r>
    </w:p>
    <w:p w14:paraId="7E821F5F"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Παρών. </w:t>
      </w:r>
    </w:p>
    <w:p w14:paraId="7E821F60"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7E821F61"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 </w:t>
      </w:r>
    </w:p>
    <w:p w14:paraId="7E821F62"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7E821F63"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7E821F64"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Παρών. </w:t>
      </w:r>
    </w:p>
    <w:p w14:paraId="7E821F6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4 έγινε δεκτό ως έχει κατά πλειοψηφία. </w:t>
      </w:r>
    </w:p>
    <w:p w14:paraId="7E821F6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5, όπως τροποποιήθηκε από τον κύριο Υπουργό;</w:t>
      </w:r>
    </w:p>
    <w:p w14:paraId="7E821F6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1F68" w14:textId="77777777" w:rsidR="00AB6C9A" w:rsidRDefault="00F80A0E">
      <w:pPr>
        <w:spacing w:after="0" w:line="600" w:lineRule="auto"/>
        <w:ind w:firstLine="720"/>
        <w:jc w:val="both"/>
        <w:rPr>
          <w:rFonts w:eastAsia="Times New Roman" w:cs="Times New Roman"/>
          <w:szCs w:val="24"/>
        </w:rPr>
      </w:pPr>
      <w:r>
        <w:rPr>
          <w:rFonts w:eastAsia="Times New Roman"/>
          <w:b/>
          <w:szCs w:val="24"/>
        </w:rPr>
        <w:t>ΙΩΑΝΝΗΣ ΠΛΑΚΙΩΤΑΚΗΣ:</w:t>
      </w:r>
      <w:r>
        <w:rPr>
          <w:rFonts w:eastAsia="Times New Roman"/>
          <w:szCs w:val="24"/>
        </w:rPr>
        <w:t xml:space="preserve"> Όχι.</w:t>
      </w:r>
    </w:p>
    <w:p w14:paraId="7E821F69"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Ναι. </w:t>
      </w:r>
    </w:p>
    <w:p w14:paraId="7E821F6A"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7E821F6B"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Όχι. </w:t>
      </w:r>
    </w:p>
    <w:p w14:paraId="7E821F6C"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7E821F6D"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7E821F6E"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1F6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5 έγινε δεκτό, όπως τροποποιήθηκε από τον κύριο Υπουργό, κατά πλειοψηφία. </w:t>
      </w:r>
    </w:p>
    <w:p w14:paraId="7E821F7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6 ως έχει;</w:t>
      </w:r>
    </w:p>
    <w:p w14:paraId="7E821F7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1F72" w14:textId="77777777" w:rsidR="00AB6C9A" w:rsidRDefault="00F80A0E">
      <w:pPr>
        <w:spacing w:after="0" w:line="600" w:lineRule="auto"/>
        <w:ind w:firstLine="720"/>
        <w:jc w:val="both"/>
        <w:rPr>
          <w:rFonts w:eastAsia="Times New Roman" w:cs="Times New Roman"/>
          <w:szCs w:val="24"/>
        </w:rPr>
      </w:pPr>
      <w:r>
        <w:rPr>
          <w:rFonts w:eastAsia="Times New Roman"/>
          <w:b/>
          <w:szCs w:val="24"/>
        </w:rPr>
        <w:t>ΙΩΑΝΝΗΣ ΠΛΑΚΙΩΤΑΚΗΣ:</w:t>
      </w:r>
      <w:r>
        <w:rPr>
          <w:rFonts w:eastAsia="Times New Roman"/>
          <w:szCs w:val="24"/>
        </w:rPr>
        <w:t xml:space="preserve"> Όχι.</w:t>
      </w:r>
    </w:p>
    <w:p w14:paraId="7E821F73"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Ναι. </w:t>
      </w:r>
    </w:p>
    <w:p w14:paraId="7E821F74"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7E821F75"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Όχι. </w:t>
      </w:r>
    </w:p>
    <w:p w14:paraId="7E821F76"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7E821F77"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7E821F78"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1F7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6 έγινε δεκτό ως έχει κατά πλειοψηφία. </w:t>
      </w:r>
    </w:p>
    <w:p w14:paraId="7E821F7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7 ως έχει;</w:t>
      </w:r>
    </w:p>
    <w:p w14:paraId="7E821F7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1F7C" w14:textId="77777777" w:rsidR="00AB6C9A" w:rsidRDefault="00F80A0E">
      <w:pPr>
        <w:spacing w:after="0" w:line="600" w:lineRule="auto"/>
        <w:ind w:firstLine="720"/>
        <w:jc w:val="both"/>
        <w:rPr>
          <w:rFonts w:eastAsia="Times New Roman" w:cs="Times New Roman"/>
          <w:szCs w:val="24"/>
        </w:rPr>
      </w:pPr>
      <w:r>
        <w:rPr>
          <w:rFonts w:eastAsia="Times New Roman"/>
          <w:b/>
          <w:szCs w:val="24"/>
        </w:rPr>
        <w:t>ΙΩΑΝΝΗΣ ΠΛΑΚΙΩΤΑΚΗΣ:</w:t>
      </w:r>
      <w:r>
        <w:rPr>
          <w:rFonts w:eastAsia="Times New Roman"/>
          <w:szCs w:val="24"/>
        </w:rPr>
        <w:t xml:space="preserve"> Όχι.</w:t>
      </w:r>
    </w:p>
    <w:p w14:paraId="7E821F7D"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Ναι. </w:t>
      </w:r>
    </w:p>
    <w:p w14:paraId="7E821F7E"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7E821F7F"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Όχι. </w:t>
      </w:r>
    </w:p>
    <w:p w14:paraId="7E821F80"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7E821F81"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7E821F82"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1F8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7 έγινε δεκτό ως έχει κατά πλειοψηφία. </w:t>
      </w:r>
    </w:p>
    <w:p w14:paraId="7E821F8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8 ως έχει;</w:t>
      </w:r>
    </w:p>
    <w:p w14:paraId="7E821F8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1F86" w14:textId="77777777" w:rsidR="00AB6C9A" w:rsidRDefault="00F80A0E">
      <w:pPr>
        <w:spacing w:after="0" w:line="600" w:lineRule="auto"/>
        <w:ind w:firstLine="720"/>
        <w:jc w:val="both"/>
        <w:rPr>
          <w:rFonts w:eastAsia="Times New Roman" w:cs="Times New Roman"/>
          <w:szCs w:val="24"/>
        </w:rPr>
      </w:pPr>
      <w:r>
        <w:rPr>
          <w:rFonts w:eastAsia="Times New Roman"/>
          <w:b/>
          <w:szCs w:val="24"/>
        </w:rPr>
        <w:t>ΙΩΑΝΝΗΣ ΠΛΑΚΙΩΤΑΚΗΣ:</w:t>
      </w:r>
      <w:r>
        <w:rPr>
          <w:rFonts w:eastAsia="Times New Roman"/>
          <w:szCs w:val="24"/>
        </w:rPr>
        <w:t xml:space="preserve"> Όχι.</w:t>
      </w:r>
    </w:p>
    <w:p w14:paraId="7E821F87"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Ναι. </w:t>
      </w:r>
    </w:p>
    <w:p w14:paraId="7E821F88"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7E821F89"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Όχι. </w:t>
      </w:r>
    </w:p>
    <w:p w14:paraId="7E821F8A"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7E821F8B"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7E821F8C"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1F8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8 έγινε δεκτό ως έχει κατά πλειοψηφία. </w:t>
      </w:r>
    </w:p>
    <w:p w14:paraId="7E821F8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7E821F8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1F90" w14:textId="77777777" w:rsidR="00AB6C9A" w:rsidRDefault="00F80A0E">
      <w:pPr>
        <w:spacing w:after="0" w:line="600" w:lineRule="auto"/>
        <w:ind w:firstLine="720"/>
        <w:jc w:val="both"/>
        <w:rPr>
          <w:rFonts w:eastAsia="Times New Roman" w:cs="Times New Roman"/>
          <w:szCs w:val="24"/>
        </w:rPr>
      </w:pPr>
      <w:r>
        <w:rPr>
          <w:rFonts w:eastAsia="Times New Roman"/>
          <w:b/>
          <w:szCs w:val="24"/>
        </w:rPr>
        <w:t>ΙΩΑΝΝΗΣ ΠΛΑΚΙΩΤΑΚΗΣ:</w:t>
      </w:r>
      <w:r>
        <w:rPr>
          <w:rFonts w:eastAsia="Times New Roman"/>
          <w:szCs w:val="24"/>
        </w:rPr>
        <w:t xml:space="preserve"> Όχι.</w:t>
      </w:r>
    </w:p>
    <w:p w14:paraId="7E821F91"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Ναι. </w:t>
      </w:r>
    </w:p>
    <w:p w14:paraId="7E821F92"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7E821F93"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Όχι. </w:t>
      </w:r>
    </w:p>
    <w:p w14:paraId="7E821F94"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7E821F95"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7E821F96"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1F9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9 έγινε δεκτό ως έχει κατά πλειοψηφία. </w:t>
      </w:r>
    </w:p>
    <w:p w14:paraId="7E821F9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7E821F9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1F9A" w14:textId="77777777" w:rsidR="00AB6C9A" w:rsidRDefault="00F80A0E">
      <w:pPr>
        <w:spacing w:after="0" w:line="600" w:lineRule="auto"/>
        <w:ind w:firstLine="720"/>
        <w:jc w:val="both"/>
        <w:rPr>
          <w:rFonts w:eastAsia="Times New Roman" w:cs="Times New Roman"/>
          <w:szCs w:val="24"/>
        </w:rPr>
      </w:pPr>
      <w:r>
        <w:rPr>
          <w:rFonts w:eastAsia="Times New Roman"/>
          <w:b/>
          <w:szCs w:val="24"/>
        </w:rPr>
        <w:t>ΙΩΑΝΝΗΣ ΠΛΑΚΙΩΤΑΚΗΣ:</w:t>
      </w:r>
      <w:r>
        <w:rPr>
          <w:rFonts w:eastAsia="Times New Roman"/>
          <w:szCs w:val="24"/>
        </w:rPr>
        <w:t xml:space="preserve"> Όχι.</w:t>
      </w:r>
    </w:p>
    <w:p w14:paraId="7E821F9B"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Ναι. </w:t>
      </w:r>
    </w:p>
    <w:p w14:paraId="7E821F9C"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Όχι. </w:t>
      </w:r>
    </w:p>
    <w:p w14:paraId="7E821F9D"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Όχι. </w:t>
      </w:r>
    </w:p>
    <w:p w14:paraId="7E821F9E"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7E821F9F"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7E821FA0"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1FA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10 έγινε δεκτό ως έχει κατά πλειοψηφία. </w:t>
      </w:r>
    </w:p>
    <w:p w14:paraId="7E821FA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11, όπως τροποποιήθηκε από τον κύριο Υπουργό;</w:t>
      </w:r>
    </w:p>
    <w:p w14:paraId="7E821FA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1FA4"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Όχι.</w:t>
      </w:r>
    </w:p>
    <w:p w14:paraId="7E821FA5"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1FA6"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E821FA7"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1FA8"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1FA9"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cs="Times New Roman"/>
          <w:szCs w:val="24"/>
        </w:rPr>
        <w:t xml:space="preserve"> </w:t>
      </w:r>
      <w:r>
        <w:rPr>
          <w:rFonts w:eastAsia="Times New Roman"/>
          <w:szCs w:val="24"/>
        </w:rPr>
        <w:t>Ναι.</w:t>
      </w:r>
    </w:p>
    <w:p w14:paraId="7E821FAA"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1FAB" w14:textId="77777777" w:rsidR="00AB6C9A" w:rsidRDefault="00F80A0E">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11 έγινε δεκτό, όπως τροποποιήθηκε από τον κύριο Υπουργό, κατά πλειοψηφία.</w:t>
      </w:r>
    </w:p>
    <w:p w14:paraId="7E821FA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7E821FA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1FAE"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Όχι.</w:t>
      </w:r>
    </w:p>
    <w:p w14:paraId="7E821FAF"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1FB0"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E821FB1"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1FB2"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cs="Times New Roman"/>
          <w:szCs w:val="24"/>
        </w:rPr>
        <w:t xml:space="preserve"> </w:t>
      </w:r>
      <w:r>
        <w:rPr>
          <w:rFonts w:eastAsia="Times New Roman"/>
          <w:szCs w:val="24"/>
        </w:rPr>
        <w:t>Ναι.</w:t>
      </w:r>
    </w:p>
    <w:p w14:paraId="7E821FB3"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E821FB4"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1FB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12 έγινε δεκτό ως έχει κατά πλειοψηφία.</w:t>
      </w:r>
    </w:p>
    <w:p w14:paraId="7E821FB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13, όπως τροποποιήθηκε από τον κύριο Υπουργό;</w:t>
      </w:r>
    </w:p>
    <w:p w14:paraId="7E821FB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1FB8"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Όχι.</w:t>
      </w:r>
    </w:p>
    <w:p w14:paraId="7E821FB9"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1FBA"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E821FBB"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1FBC"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1FBD"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Όχι.</w:t>
      </w:r>
    </w:p>
    <w:p w14:paraId="7E821FBE"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1FB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13 έγινε δεκτό, όπως τροποποιήθηκε από τον κύριο Υπουργό, κατά πλειοψηφία.</w:t>
      </w:r>
    </w:p>
    <w:p w14:paraId="7E821FC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7E821FC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1FC2"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Όχι.</w:t>
      </w:r>
    </w:p>
    <w:p w14:paraId="7E821FC3"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1FC4"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E821FC5"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1FC6"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1FC7"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cs="Times New Roman"/>
          <w:szCs w:val="24"/>
        </w:rPr>
        <w:t xml:space="preserve"> </w:t>
      </w:r>
      <w:r>
        <w:rPr>
          <w:rFonts w:eastAsia="Times New Roman"/>
          <w:szCs w:val="24"/>
        </w:rPr>
        <w:t>Παρών.</w:t>
      </w:r>
    </w:p>
    <w:p w14:paraId="7E821FC8"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1FC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14 έγινε δεκτό ως έχει κατά πλειοψηφία.</w:t>
      </w:r>
    </w:p>
    <w:p w14:paraId="7E821FC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7E821FC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1FCC"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Όχι.</w:t>
      </w:r>
    </w:p>
    <w:p w14:paraId="7E821FCD"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1FCE"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E821FCF"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1FD0"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1FD1"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Παρών.</w:t>
      </w:r>
    </w:p>
    <w:p w14:paraId="7E821FD2"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1FD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15 έγινε δεκτό ως έχει κατά πλειοψηφία.</w:t>
      </w:r>
    </w:p>
    <w:p w14:paraId="7E821FD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7E821FD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1FD6"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Ναι.</w:t>
      </w:r>
    </w:p>
    <w:p w14:paraId="7E821FD7"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1FD8"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E821FD9"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1FDA"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1FDB"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Παρών.</w:t>
      </w:r>
    </w:p>
    <w:p w14:paraId="7E821FDC"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1FD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16 έγινε δεκτό ως έχει κατά πλειοψηφία.</w:t>
      </w:r>
    </w:p>
    <w:p w14:paraId="7E821FD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14:paraId="7E821FD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1FE0"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Όχι.</w:t>
      </w:r>
    </w:p>
    <w:p w14:paraId="7E821FE1"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1FE2"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7E821FE3"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1FE4"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1FE5"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E821FE6"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1FE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17 έγινε δεκτό ως έχει κατά πλειοψηφία.</w:t>
      </w:r>
    </w:p>
    <w:p w14:paraId="7E821FE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18 ως έχει;</w:t>
      </w:r>
    </w:p>
    <w:p w14:paraId="7E821FE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1FEA"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Όχι.</w:t>
      </w:r>
    </w:p>
    <w:p w14:paraId="7E821FEB"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1FEC"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7E821FED"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1FEE"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1FEF"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Παρών.</w:t>
      </w:r>
    </w:p>
    <w:p w14:paraId="7E821FF0"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1FF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18 έγινε δεκτό ως έχει κατά πλειοψηφία.</w:t>
      </w:r>
    </w:p>
    <w:p w14:paraId="7E821FF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7E821FF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1FF4"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Όχι.</w:t>
      </w:r>
    </w:p>
    <w:p w14:paraId="7E821FF5"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1FF6"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7E821FF7"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1FF8"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1FF9"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E821FFA"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1FF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19 έγινε δεκτό ως έχει κατά πλειοψηφία.</w:t>
      </w:r>
    </w:p>
    <w:p w14:paraId="7E821FF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7E821FF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1FFE"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Παρών.</w:t>
      </w:r>
    </w:p>
    <w:p w14:paraId="7E821FFF"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2000"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7E822001"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2002"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003"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Παρών.</w:t>
      </w:r>
    </w:p>
    <w:p w14:paraId="7E822004"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00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20 έγινε δεκτό ως έχει κατά πλειοψηφία.</w:t>
      </w:r>
    </w:p>
    <w:p w14:paraId="7E82200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14:paraId="7E82200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08"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Ναι.</w:t>
      </w:r>
    </w:p>
    <w:p w14:paraId="7E822009"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200A"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7E82200B"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00C"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00D"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E82200E"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00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21 έγινε δεκτό ως έχει κατά πλειοψηφία.</w:t>
      </w:r>
    </w:p>
    <w:p w14:paraId="7E82201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7E82201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12"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Ναι.</w:t>
      </w:r>
    </w:p>
    <w:p w14:paraId="7E822013"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cs="Times New Roman"/>
          <w:szCs w:val="24"/>
        </w:rPr>
        <w:t xml:space="preserve"> Ναι</w:t>
      </w:r>
      <w:r>
        <w:rPr>
          <w:rFonts w:eastAsia="Times New Roman"/>
          <w:szCs w:val="24"/>
        </w:rPr>
        <w:t>.</w:t>
      </w:r>
    </w:p>
    <w:p w14:paraId="7E822014"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7E822015"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016"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017"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E822018"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01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22 έγινε δεκτό ως έχει κατά πλειοψηφία.</w:t>
      </w:r>
    </w:p>
    <w:p w14:paraId="7E82201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23 ως έχει;</w:t>
      </w:r>
    </w:p>
    <w:p w14:paraId="7E82201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1C"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Ναι.</w:t>
      </w:r>
    </w:p>
    <w:p w14:paraId="7E82201D"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201E"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7E82201F"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020"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021"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E822022"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02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23 έγινε δεκτό ως έχει κατά πλειοψηφία.</w:t>
      </w:r>
    </w:p>
    <w:p w14:paraId="7E822024" w14:textId="77777777" w:rsidR="00AB6C9A" w:rsidRDefault="00F80A0E">
      <w:pPr>
        <w:spacing w:after="0" w:line="600" w:lineRule="auto"/>
        <w:ind w:firstLine="720"/>
        <w:jc w:val="both"/>
        <w:rPr>
          <w:rFonts w:eastAsia="Times New Roman"/>
          <w:szCs w:val="24"/>
        </w:rPr>
      </w:pPr>
      <w:r>
        <w:rPr>
          <w:rFonts w:eastAsia="Times New Roman"/>
          <w:szCs w:val="24"/>
        </w:rPr>
        <w:t xml:space="preserve">Ερωτάται το Σώμα: Γίνεται δεκτό </w:t>
      </w:r>
      <w:r w:rsidRPr="004B241E">
        <w:rPr>
          <w:rFonts w:eastAsia="Times New Roman"/>
          <w:szCs w:val="24"/>
        </w:rPr>
        <w:t>το άρθρο 24 ως έχει;</w:t>
      </w:r>
    </w:p>
    <w:p w14:paraId="7E82202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26"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Ναι.</w:t>
      </w:r>
    </w:p>
    <w:p w14:paraId="7E822027"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2028"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7E822029"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02A"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02B"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E82202C"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02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24 έγινε δεκτό ως έχει κατά πλειοψηφία.</w:t>
      </w:r>
    </w:p>
    <w:p w14:paraId="7E82202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14:paraId="7E82202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30"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Ναι.</w:t>
      </w:r>
    </w:p>
    <w:p w14:paraId="7E822031"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E822032"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7E822033"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034"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035"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E822036"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03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25 έγινε δεκτό ως έχει κατά πλειοψηφία.</w:t>
      </w:r>
    </w:p>
    <w:p w14:paraId="7E82203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26 ως έχει;</w:t>
      </w:r>
    </w:p>
    <w:p w14:paraId="7E82203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3A"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Όχι.</w:t>
      </w:r>
    </w:p>
    <w:p w14:paraId="7E82203B"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Παρών.</w:t>
      </w:r>
    </w:p>
    <w:p w14:paraId="7E82203C"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E82203D"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203E"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03F"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Παρών.</w:t>
      </w:r>
    </w:p>
    <w:p w14:paraId="7E822040"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7E82204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26 έγινε δεκτό ως έχει κατά πλειοψηφία.</w:t>
      </w:r>
    </w:p>
    <w:p w14:paraId="7E82204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7E82204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44"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Όχι.</w:t>
      </w:r>
    </w:p>
    <w:p w14:paraId="7E822045"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Παρών.</w:t>
      </w:r>
    </w:p>
    <w:p w14:paraId="7E822046"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E822047"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2048"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049"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E82204A"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7E82204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27 έγινε δεκτό ως έχει κατά πλειοψηφία.</w:t>
      </w:r>
    </w:p>
    <w:p w14:paraId="7E82204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14:paraId="7E82204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4E"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Όχι.</w:t>
      </w:r>
    </w:p>
    <w:p w14:paraId="7E82204F"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Παρών.</w:t>
      </w:r>
    </w:p>
    <w:p w14:paraId="7E822050"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E822051"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2052"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053"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E822054"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7E82205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28 έγινε δεκτό ως έχει κατά πλειοψηφία.</w:t>
      </w:r>
    </w:p>
    <w:p w14:paraId="7E82205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7E82205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58"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Όχι.</w:t>
      </w:r>
    </w:p>
    <w:p w14:paraId="7E822059"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Παρών.</w:t>
      </w:r>
    </w:p>
    <w:p w14:paraId="7E82205A"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E82205B"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205C"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05D"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Παρών.</w:t>
      </w:r>
    </w:p>
    <w:p w14:paraId="7E82205E"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7E82205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29 έγινε δεκτό ως έχει κατά πλειοψηφία.</w:t>
      </w:r>
    </w:p>
    <w:p w14:paraId="7E82206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14:paraId="7E82206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62" w14:textId="77777777" w:rsidR="00AB6C9A" w:rsidRDefault="00F80A0E">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Όχι.</w:t>
      </w:r>
    </w:p>
    <w:p w14:paraId="7E822063" w14:textId="77777777" w:rsidR="00AB6C9A" w:rsidRDefault="00F80A0E">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Παρών.</w:t>
      </w:r>
    </w:p>
    <w:p w14:paraId="7E822064" w14:textId="77777777" w:rsidR="00AB6C9A" w:rsidRDefault="00F80A0E">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E822065"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2066"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067" w14:textId="77777777" w:rsidR="00AB6C9A" w:rsidRDefault="00F80A0E">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Παρών.</w:t>
      </w:r>
    </w:p>
    <w:p w14:paraId="7E822068"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7E82206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30 έγινε δεκτό ως έχει κατά πλειοψηφία.</w:t>
      </w:r>
    </w:p>
    <w:p w14:paraId="7E82206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31 ως έχει;</w:t>
      </w:r>
    </w:p>
    <w:p w14:paraId="7E82206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6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6D"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6E"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6F"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70"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071"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072"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7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31 έγινε δεκτό ως έχει κατά πλειοψηφία. </w:t>
      </w:r>
    </w:p>
    <w:p w14:paraId="7E82207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32 ως έχει;</w:t>
      </w:r>
    </w:p>
    <w:p w14:paraId="7E82207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7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77"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78"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79"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7A"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07B"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07C"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7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32 έγινε δεκτό ως έχει κατά πλειοψηφία. </w:t>
      </w:r>
    </w:p>
    <w:p w14:paraId="7E82207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33 ως έχει;</w:t>
      </w:r>
    </w:p>
    <w:p w14:paraId="7E82207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8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81"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82"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83"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84"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085"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086"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8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33 έγινε δεκτό ως έχει κατά πλειοψηφία. </w:t>
      </w:r>
    </w:p>
    <w:p w14:paraId="7E82208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34 ως έχει;</w:t>
      </w:r>
    </w:p>
    <w:p w14:paraId="7E82208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8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8B"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8C"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8D"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8E"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08F"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090"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9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34 έγινε δεκτό ως έχει κατά πλειοψηφία. </w:t>
      </w:r>
    </w:p>
    <w:p w14:paraId="7E82209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35 ως έχει;</w:t>
      </w:r>
    </w:p>
    <w:p w14:paraId="7E82209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9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95"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96"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97"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98"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099"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09A"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9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35 έγινε δεκτό ως έχει κατά πλειοψηφία. </w:t>
      </w:r>
    </w:p>
    <w:p w14:paraId="7E82209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36 ως έχει;</w:t>
      </w:r>
    </w:p>
    <w:p w14:paraId="7E82209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9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9F"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A0"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A1"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A2"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0A3"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0A4"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A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36 έγινε δεκτό ως έχει κατά πλειοψηφία. </w:t>
      </w:r>
    </w:p>
    <w:p w14:paraId="7E8220A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37, όπως τροποποιήθηκε από τον κύριο Υπουργό;</w:t>
      </w:r>
    </w:p>
    <w:p w14:paraId="7E8220A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A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A9"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0AA"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AB"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AC"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0AD"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0AE"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7E8220A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37 έγινε δεκτό, όπως τροποποιήθηκε από τον κύριο Υπουργό, κατά πλειοψηφία. </w:t>
      </w:r>
    </w:p>
    <w:p w14:paraId="7E8220B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38 ως έχει;</w:t>
      </w:r>
    </w:p>
    <w:p w14:paraId="7E8220B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B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B3"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B4"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B5"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B6"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0B7"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0B8"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B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38 έγινε δεκτό ως έχει κατά πλειοψηφία. </w:t>
      </w:r>
    </w:p>
    <w:p w14:paraId="7E8220B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39 ως έχει;</w:t>
      </w:r>
    </w:p>
    <w:p w14:paraId="7E8220B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B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BD"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BE"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BF"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C0"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0C1"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0C2"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C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39 έγινε δεκτό ως έχει κατά πλειοψηφία. </w:t>
      </w:r>
    </w:p>
    <w:p w14:paraId="7E8220C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40 ως έχει;</w:t>
      </w:r>
    </w:p>
    <w:p w14:paraId="7E8220C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C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C7"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C8"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C9"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CA"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0CB"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0CC"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C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40 έγινε δεκτό ως έχει κατά πλειοψηφία. </w:t>
      </w:r>
    </w:p>
    <w:p w14:paraId="7E8220C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41 ως έχει;</w:t>
      </w:r>
    </w:p>
    <w:p w14:paraId="7E8220C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D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D1"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D2"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D3"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D4"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0D5"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0D6"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D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41 έγινε δεκτό ως έχει κατά πλειοψηφία. </w:t>
      </w:r>
    </w:p>
    <w:p w14:paraId="7E8220D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42 ως έχει;</w:t>
      </w:r>
    </w:p>
    <w:p w14:paraId="7E8220D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D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DB"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DC"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DD"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DE"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0DF"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0E0"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E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42 έγινε δεκτό ως έχει κατά πλειοψηφία. </w:t>
      </w:r>
    </w:p>
    <w:p w14:paraId="7E8220E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43 ως έχει;</w:t>
      </w:r>
    </w:p>
    <w:p w14:paraId="7E8220E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E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E5"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E6"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E7"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E8"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0E9"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0EA"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E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43 έγινε δεκτό ως έχει κατά πλειοψηφία. </w:t>
      </w:r>
    </w:p>
    <w:p w14:paraId="7E8220E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44 ως έχει;</w:t>
      </w:r>
    </w:p>
    <w:p w14:paraId="7E8220E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E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EF"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F0"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F1"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F2"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0F3"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0F4"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F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44 έγινε δεκτό ως έχει κατά πλειοψηφία. </w:t>
      </w:r>
    </w:p>
    <w:p w14:paraId="7E8220F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45 ως έχει;</w:t>
      </w:r>
    </w:p>
    <w:p w14:paraId="7E8220F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0F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0F9"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0FA"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0FB"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0FC"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0FD"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0FE"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0F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45 έγινε δεκτό ως έχει κατά πλειοψηφία. </w:t>
      </w:r>
    </w:p>
    <w:p w14:paraId="7E82210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46, όπως τροποποιήθηκε από τον κύριο Υπουργό;</w:t>
      </w:r>
    </w:p>
    <w:p w14:paraId="7E82210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10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103"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104"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05"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106"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107"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108"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10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46 έγινε δεκτό, όπως τροποποιήθηκε από τον κύριο Υπουργό, κατά πλειοψηφία. </w:t>
      </w:r>
    </w:p>
    <w:p w14:paraId="7E82210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47 ως έχει;</w:t>
      </w:r>
    </w:p>
    <w:p w14:paraId="7E82210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10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10D"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10E"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0F"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110"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111"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112"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11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47 έγινε δεκτό ως έχει κατά πλειοψηφία. </w:t>
      </w:r>
    </w:p>
    <w:p w14:paraId="7E82211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48 ως έχει;</w:t>
      </w:r>
    </w:p>
    <w:p w14:paraId="7E82211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11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117"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118"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19"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11A"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11B"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11C"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11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48 έγινε δεκτό ως έχει κατά πλειοψηφία. </w:t>
      </w:r>
    </w:p>
    <w:p w14:paraId="7E82211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49 ως έχει;</w:t>
      </w:r>
    </w:p>
    <w:p w14:paraId="7E82211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12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121"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122"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23"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124"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125"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126"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12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49 έγινε δεκτό ως έχει κατά πλειοψηφία. </w:t>
      </w:r>
    </w:p>
    <w:p w14:paraId="7E82212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50 ως έχει;</w:t>
      </w:r>
    </w:p>
    <w:p w14:paraId="7E82212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12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12B"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12C"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2D"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12E"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7E82212F"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130"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13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50 έγινε δεκτό ως έχει κατά πλειοψηφία. </w:t>
      </w:r>
    </w:p>
    <w:p w14:paraId="7E82213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51 ως έχει;</w:t>
      </w:r>
    </w:p>
    <w:p w14:paraId="7E82213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213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135"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136"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37"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138"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39"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13A"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13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51 έγινε δεκτό ως έχει κατά πλειοψηφία. </w:t>
      </w:r>
    </w:p>
    <w:p w14:paraId="7E82213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52 ως έχει;</w:t>
      </w:r>
    </w:p>
    <w:p w14:paraId="7E82213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213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Παρών.</w:t>
      </w:r>
    </w:p>
    <w:p w14:paraId="7E82213F"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140"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41"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142"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43"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144"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4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52 έγινε δεκτό ως έχει κατά πλειοψηφία. </w:t>
      </w:r>
    </w:p>
    <w:p w14:paraId="7E82214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53 ως έχει;</w:t>
      </w:r>
    </w:p>
    <w:p w14:paraId="7E82214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214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Παρών.</w:t>
      </w:r>
    </w:p>
    <w:p w14:paraId="7E822149"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Ναι. </w:t>
      </w:r>
    </w:p>
    <w:p w14:paraId="7E82214A"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4B"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14C"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4D"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14E"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4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53 έγινε δεκτό ως έχει κατά πλειοψηφία. </w:t>
      </w:r>
    </w:p>
    <w:p w14:paraId="7E82215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54 ως έχει;</w:t>
      </w:r>
    </w:p>
    <w:p w14:paraId="7E82215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215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Παρών.</w:t>
      </w:r>
    </w:p>
    <w:p w14:paraId="7E822153"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154"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55"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156"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57"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158"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5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54 έγινε δεκτό ως έχει κατά πλειοψηφία. </w:t>
      </w:r>
    </w:p>
    <w:p w14:paraId="7E82215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55 ως έχει;</w:t>
      </w:r>
    </w:p>
    <w:p w14:paraId="7E82215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215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Παρών.</w:t>
      </w:r>
    </w:p>
    <w:p w14:paraId="7E82215D"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Ναι. </w:t>
      </w:r>
    </w:p>
    <w:p w14:paraId="7E82215E"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5F"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160"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61"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162"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6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55 έγινε δεκτό ως έχει κατά πλειοψηφία. </w:t>
      </w:r>
    </w:p>
    <w:p w14:paraId="7E82216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56 ως έχει;</w:t>
      </w:r>
    </w:p>
    <w:p w14:paraId="7E82216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216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Παρών.</w:t>
      </w:r>
    </w:p>
    <w:p w14:paraId="7E822167"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Ναι. </w:t>
      </w:r>
    </w:p>
    <w:p w14:paraId="7E822168"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69"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16A"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6B"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16C"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6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56 έγινε δεκτό ως έχει κατά πλειοψηφία. </w:t>
      </w:r>
    </w:p>
    <w:p w14:paraId="7E82216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57 ως έχει;</w:t>
      </w:r>
    </w:p>
    <w:p w14:paraId="7E82216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217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Παρών.</w:t>
      </w:r>
    </w:p>
    <w:p w14:paraId="7E822171"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Ναι. </w:t>
      </w:r>
    </w:p>
    <w:p w14:paraId="7E822172"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173"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174"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75"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176"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7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57 έγινε δεκτό ως έχει κατά πλειοψηφία. </w:t>
      </w:r>
    </w:p>
    <w:p w14:paraId="7E82217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58 ως έχει;</w:t>
      </w:r>
    </w:p>
    <w:p w14:paraId="7E82217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217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Παρών.</w:t>
      </w:r>
    </w:p>
    <w:p w14:paraId="7E82217B"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Όχι.</w:t>
      </w:r>
    </w:p>
    <w:p w14:paraId="7E82217C"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7D"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17E"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7F"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180"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Όχι.</w:t>
      </w:r>
    </w:p>
    <w:p w14:paraId="7E82218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58 έγινε δεκτό ως έχει κατά πλειοψηφία. </w:t>
      </w:r>
    </w:p>
    <w:p w14:paraId="7E82218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59 ως έχει;</w:t>
      </w:r>
    </w:p>
    <w:p w14:paraId="7E82218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18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Παρών.</w:t>
      </w:r>
    </w:p>
    <w:p w14:paraId="7E822185"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Παρών. </w:t>
      </w:r>
    </w:p>
    <w:p w14:paraId="7E822186"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187"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188"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89"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7E82218A"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18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59 έγινε δεκτό ως έχει κατά πλειοψηφία. </w:t>
      </w:r>
    </w:p>
    <w:p w14:paraId="7E82218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60 ως έχει;</w:t>
      </w:r>
    </w:p>
    <w:p w14:paraId="7E82218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218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Παρών.</w:t>
      </w:r>
    </w:p>
    <w:p w14:paraId="7E82218F"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Ναι. </w:t>
      </w:r>
    </w:p>
    <w:p w14:paraId="7E822190"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191"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Ναι. </w:t>
      </w:r>
    </w:p>
    <w:p w14:paraId="7E822192"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93"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7E822194"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9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60 έγινε δεκτό ως έχει κατά πλειοψηφία.</w:t>
      </w:r>
    </w:p>
    <w:p w14:paraId="7E82219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61 ως έχει;</w:t>
      </w:r>
    </w:p>
    <w:p w14:paraId="7E82219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19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Παρών.</w:t>
      </w:r>
    </w:p>
    <w:p w14:paraId="7E822199"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Ναι. </w:t>
      </w:r>
    </w:p>
    <w:p w14:paraId="7E82219A"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19B"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19C"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9D"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19E"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9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61 έγινε δεκτό ως έχει κατά πλειοψηφία. </w:t>
      </w:r>
    </w:p>
    <w:p w14:paraId="7E8221A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62 ως έχει;</w:t>
      </w:r>
    </w:p>
    <w:p w14:paraId="7E8221A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21A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Παρών.</w:t>
      </w:r>
    </w:p>
    <w:p w14:paraId="7E8221A3"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1A4"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A5"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Ναι. </w:t>
      </w:r>
    </w:p>
    <w:p w14:paraId="7E8221A6"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A7"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7E8221A8"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A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62 έγινε δεκτό ως έχει κατά πλειοψηφία. </w:t>
      </w:r>
    </w:p>
    <w:p w14:paraId="7E8221A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63 ως έχει;</w:t>
      </w:r>
    </w:p>
    <w:p w14:paraId="7E8221A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21A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Παρών.</w:t>
      </w:r>
    </w:p>
    <w:p w14:paraId="7E8221AD"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1AE"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1AF"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Ναι. </w:t>
      </w:r>
    </w:p>
    <w:p w14:paraId="7E8221B0"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B1"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1B2"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B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63 έγινε δεκτό ως έχει κατά πλειοψηφία. </w:t>
      </w:r>
    </w:p>
    <w:p w14:paraId="7E8221B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64 ως έχει;</w:t>
      </w:r>
    </w:p>
    <w:p w14:paraId="7E8221B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21B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1B7"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1B8"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B9"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1BA"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BB"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1BC"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1B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64 έγινε δεκτό ως έχει κατά πλειοψηφία. </w:t>
      </w:r>
    </w:p>
    <w:p w14:paraId="7E8221B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65 ως έχει;</w:t>
      </w:r>
    </w:p>
    <w:p w14:paraId="7E8221B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 </w:t>
      </w:r>
    </w:p>
    <w:p w14:paraId="7E8221C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1C1"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Όχι.</w:t>
      </w:r>
    </w:p>
    <w:p w14:paraId="7E8221C2"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1C3"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1C4"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C5"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1C6"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Όχι.</w:t>
      </w:r>
    </w:p>
    <w:p w14:paraId="7E8221C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65 έγινε δεκτό ως έχει κατά πλειοψηφία. </w:t>
      </w:r>
    </w:p>
    <w:p w14:paraId="7E8221C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66 ως έχει;</w:t>
      </w:r>
    </w:p>
    <w:p w14:paraId="7E8221C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1C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1CB"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1CC"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Ναι.</w:t>
      </w:r>
    </w:p>
    <w:p w14:paraId="7E8221CD"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1CE"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CF"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7E8221D0"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D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66 έγινε δεκτό ως έχει κατά πλειοψηφία. </w:t>
      </w:r>
    </w:p>
    <w:p w14:paraId="7E8221D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67 ως έχει;</w:t>
      </w:r>
    </w:p>
    <w:p w14:paraId="7E8221D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1D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1D5"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1D6"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1D7"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1D8"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D9"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7E8221DA"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D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67 έγινε δεκτό ως έχει κατά πλειοψηφία. </w:t>
      </w:r>
    </w:p>
    <w:p w14:paraId="7E8221D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68 ως έχει;</w:t>
      </w:r>
    </w:p>
    <w:p w14:paraId="7E8221D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1D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1DF"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1E0"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1E1"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Ναι.</w:t>
      </w:r>
    </w:p>
    <w:p w14:paraId="7E8221E2"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E3"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1E4"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E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68 έγινε δεκτό ως έχει κατά πλειοψηφία. </w:t>
      </w:r>
    </w:p>
    <w:p w14:paraId="7E8221E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69 ως έχει;</w:t>
      </w:r>
    </w:p>
    <w:p w14:paraId="7E8221E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1E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1E9"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1EA"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1EB"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Ναι.</w:t>
      </w:r>
    </w:p>
    <w:p w14:paraId="7E8221EC"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ED"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7E8221EE"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E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69 έγινε δεκτό ως έχει κατά πλειοψηφία. </w:t>
      </w:r>
    </w:p>
    <w:p w14:paraId="7E8221F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70 ως έχει;</w:t>
      </w:r>
    </w:p>
    <w:p w14:paraId="7E8221F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1F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1F3"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1F4"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1F5"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1F6"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1F7"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7E8221F8"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7E8221F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70 έγινε δεκτό ως έχει κατά πλειοψηφία. </w:t>
      </w:r>
    </w:p>
    <w:p w14:paraId="7E8221F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71 ως έχει;</w:t>
      </w:r>
    </w:p>
    <w:p w14:paraId="7E8221F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1F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1FD"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1FE"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1FF"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Παρών.</w:t>
      </w:r>
    </w:p>
    <w:p w14:paraId="7E822200"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01"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02"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0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71 έγινε δεκτό ως έχει κατά πλειοψηφία. </w:t>
      </w:r>
    </w:p>
    <w:p w14:paraId="7E82220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72 ως έχει;</w:t>
      </w:r>
    </w:p>
    <w:p w14:paraId="7E82220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0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207"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08"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209"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220A"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0B"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0C"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0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72 έγινε δεκτό ως έχει κατά πλειοψηφία.</w:t>
      </w:r>
    </w:p>
    <w:p w14:paraId="7E82220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73 ως έχει;</w:t>
      </w:r>
    </w:p>
    <w:p w14:paraId="7E82220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1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211"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12"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213"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Παρών.</w:t>
      </w:r>
    </w:p>
    <w:p w14:paraId="7E822214"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15"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16"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1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73 έγινε δεκτό ως έχει κατά πλειοψηφία. </w:t>
      </w:r>
    </w:p>
    <w:p w14:paraId="7E82221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74 ως έχει;</w:t>
      </w:r>
    </w:p>
    <w:p w14:paraId="7E82221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1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21B"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1C"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21D"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Παρών.</w:t>
      </w:r>
    </w:p>
    <w:p w14:paraId="7E82221E"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1F"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20"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2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74 έγινε δεκτό ως έχει κατά πλειοψηφία. </w:t>
      </w:r>
    </w:p>
    <w:p w14:paraId="7E82222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75 ως έχει;</w:t>
      </w:r>
    </w:p>
    <w:p w14:paraId="7E82222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2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225"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26"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227"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2228"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29"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2A"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2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75 έγινε δεκτό ως έχει κατά πλειοψηφία. </w:t>
      </w:r>
    </w:p>
    <w:p w14:paraId="7E82222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76, όπως τροποποιήθηκε από τον κύριο Υπουργό;</w:t>
      </w:r>
    </w:p>
    <w:p w14:paraId="7E82222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2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22F"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30"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231"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2232"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33"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34"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3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76 έγινε δεκτό, όπως τροποποιήθηκε από τον κύριο Υπουργό, κατά πλειοψηφία. </w:t>
      </w:r>
    </w:p>
    <w:p w14:paraId="7E82223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77 ως έχει;</w:t>
      </w:r>
    </w:p>
    <w:p w14:paraId="7E82223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3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239"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3A"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23B"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223C"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3D"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3E"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3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77 έγινε δεκτό ως έχει κατά πλειοψηφία. </w:t>
      </w:r>
    </w:p>
    <w:p w14:paraId="7E82224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78 ως έχει;</w:t>
      </w:r>
    </w:p>
    <w:p w14:paraId="7E82224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4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243"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44"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Ναι.</w:t>
      </w:r>
    </w:p>
    <w:p w14:paraId="7E822245"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Παρών.</w:t>
      </w:r>
    </w:p>
    <w:p w14:paraId="7E822246"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47"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48"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4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78 έγινε δεκτό ως έχει κατά πλειοψηφία. </w:t>
      </w:r>
    </w:p>
    <w:p w14:paraId="7E82224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79, όπως τροποποιήθηκε από τον κύριο Υπουργό;</w:t>
      </w:r>
    </w:p>
    <w:p w14:paraId="7E82224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4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24D"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4E"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24F"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250"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51"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52"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5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79 έγινε δεκτό, όπως τροποποιήθηκε από τον κύριο Υπουργό, κατά πλειοψηφία. </w:t>
      </w:r>
    </w:p>
    <w:p w14:paraId="7E82225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80 ως έχει;</w:t>
      </w:r>
    </w:p>
    <w:p w14:paraId="7E82225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5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257"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58"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259"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25A"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5B"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5C"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5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80 έγινε δεκτό ως έχει κατά πλειοψηφία. </w:t>
      </w:r>
    </w:p>
    <w:p w14:paraId="7E82225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81 ως έχει;</w:t>
      </w:r>
    </w:p>
    <w:p w14:paraId="7E82225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6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261"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62"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263"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7E822264"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65"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66"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6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81 έγινε δεκτό ως έχει κατά πλειοψηφία. </w:t>
      </w:r>
    </w:p>
    <w:p w14:paraId="7E82226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82 ως έχει;</w:t>
      </w:r>
    </w:p>
    <w:p w14:paraId="7E82226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6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26B"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6C"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26D"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26E"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6F"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70"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7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82 έγινε δεκτό ως έχει κατά πλειοψηφία. </w:t>
      </w:r>
    </w:p>
    <w:p w14:paraId="7E82227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83 ως έχει;</w:t>
      </w:r>
    </w:p>
    <w:p w14:paraId="7E82227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7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275"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76"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277"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Παρών.</w:t>
      </w:r>
    </w:p>
    <w:p w14:paraId="7E822278"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79"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7A"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7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83 έγινε δεκτό ως έχει κατά πλειοψηφία. </w:t>
      </w:r>
    </w:p>
    <w:p w14:paraId="7E82227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84 ως έχει;</w:t>
      </w:r>
    </w:p>
    <w:p w14:paraId="7E82227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7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27F"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280"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281"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Παρών.</w:t>
      </w:r>
    </w:p>
    <w:p w14:paraId="7E822282"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83"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84"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7E82228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84 έγινε δεκτό ως έχει κατά πλειοψηφία. </w:t>
      </w:r>
    </w:p>
    <w:p w14:paraId="7E82228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85 ως έχει;</w:t>
      </w:r>
    </w:p>
    <w:p w14:paraId="7E82228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8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289"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28A"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28B"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28C"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8D"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Όχι.</w:t>
      </w:r>
    </w:p>
    <w:p w14:paraId="7E82228E"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7E82228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85 έγινε δεκτό ως έχει κατά πλειοψηφία. </w:t>
      </w:r>
    </w:p>
    <w:p w14:paraId="7E82229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86, όπως τροποποιήθηκε από τον κύριο Υπουργό;</w:t>
      </w:r>
    </w:p>
    <w:p w14:paraId="7E82229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9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293"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294"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295"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296"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97"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298"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7E82229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86 έγινε δεκτό, όπως τροποποιήθηκε από τον κύριο Υπουργό, κατά πλειοψηφία.</w:t>
      </w:r>
    </w:p>
    <w:p w14:paraId="7E82229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87 ως έχει;</w:t>
      </w:r>
    </w:p>
    <w:p w14:paraId="7E82229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9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29D"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9E"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29F"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2A0"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A1"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2A2"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A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87 έγινε δεκτό ως έχει κατά πλειοψηφία. </w:t>
      </w:r>
    </w:p>
    <w:p w14:paraId="7E8222A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88 ως έχει;</w:t>
      </w:r>
    </w:p>
    <w:p w14:paraId="7E8222A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A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2A7"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A8"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2A9"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2AA"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AB"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AC"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A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88 έγινε δεκτό ως έχει κατά πλειοψηφία. </w:t>
      </w:r>
    </w:p>
    <w:p w14:paraId="7E8222A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89 ως έχει;</w:t>
      </w:r>
    </w:p>
    <w:p w14:paraId="7E8222A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B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2B1"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B2"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2B3"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2B4"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B5"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2B6"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B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89 έγινε δεκτό ως έχει κατά πλειοψηφία. </w:t>
      </w:r>
    </w:p>
    <w:p w14:paraId="7E8222B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90 ως έχει;</w:t>
      </w:r>
    </w:p>
    <w:p w14:paraId="7E8222B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B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2BB"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2BC"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2BD" w14:textId="77777777" w:rsidR="00AB6C9A" w:rsidRDefault="00F80A0E">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7E8222BE" w14:textId="77777777" w:rsidR="00AB6C9A" w:rsidRDefault="00F80A0E">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E8222BF"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Όχι.</w:t>
      </w:r>
    </w:p>
    <w:p w14:paraId="7E8222C0" w14:textId="77777777" w:rsidR="00AB6C9A" w:rsidRDefault="00F80A0E">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7E8222C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w:t>
      </w:r>
      <w:r>
        <w:rPr>
          <w:rFonts w:eastAsia="Times New Roman"/>
          <w:szCs w:val="24"/>
        </w:rPr>
        <w:t xml:space="preserve"> Συνεπώς το άρθρο 90 έγινε δεκτό ως έχει κατά πλειοψηφία. </w:t>
      </w:r>
    </w:p>
    <w:p w14:paraId="7E8222C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91 ως έχει;</w:t>
      </w:r>
    </w:p>
    <w:p w14:paraId="7E8222C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C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2C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 xml:space="preserve">Παρών. </w:t>
      </w:r>
    </w:p>
    <w:p w14:paraId="7E8222C6"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2C7"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2C8"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2C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2CA"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Παρών.</w:t>
      </w:r>
    </w:p>
    <w:p w14:paraId="7E8222C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91 έγινε δεκτό ως έχει κατά πλειοψηφία. </w:t>
      </w:r>
    </w:p>
    <w:p w14:paraId="7E8222C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92 ως έχει;</w:t>
      </w:r>
    </w:p>
    <w:p w14:paraId="7E8222C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C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2C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2D0"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2D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Ναι.</w:t>
      </w:r>
    </w:p>
    <w:p w14:paraId="7E8222D2"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2D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Όχι.</w:t>
      </w:r>
    </w:p>
    <w:p w14:paraId="7E8222D4"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2D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92 έγινε δεκτό ως έχει κατά πλειοψηφία. </w:t>
      </w:r>
    </w:p>
    <w:p w14:paraId="7E8222D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93 ως έχει;</w:t>
      </w:r>
    </w:p>
    <w:p w14:paraId="7E8222D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D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2D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Όχι.</w:t>
      </w:r>
    </w:p>
    <w:p w14:paraId="7E8222DA"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2D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Ναι.</w:t>
      </w:r>
    </w:p>
    <w:p w14:paraId="7E8222DC"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2D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2DE"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Όχι.</w:t>
      </w:r>
    </w:p>
    <w:p w14:paraId="7E8222D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93 έγινε δεκτό ως έχει κατά πλειοψηφία. </w:t>
      </w:r>
    </w:p>
    <w:p w14:paraId="7E8222E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94 ως έχει;</w:t>
      </w:r>
    </w:p>
    <w:p w14:paraId="7E8222E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E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2E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Όχι.</w:t>
      </w:r>
    </w:p>
    <w:p w14:paraId="7E8222E4"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2E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2E6"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2E7"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Όχι.</w:t>
      </w:r>
    </w:p>
    <w:p w14:paraId="7E8222E8"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Όχι.</w:t>
      </w:r>
    </w:p>
    <w:p w14:paraId="7E8222E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94 έγινε δεκτό ως έχει κατά πλειοψηφία. </w:t>
      </w:r>
    </w:p>
    <w:p w14:paraId="7E8222E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95 ως έχει;</w:t>
      </w:r>
    </w:p>
    <w:p w14:paraId="7E8222E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E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2E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Παρών.</w:t>
      </w:r>
    </w:p>
    <w:p w14:paraId="7E8222EE"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2E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2F0"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2F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2F2"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Παρών.</w:t>
      </w:r>
    </w:p>
    <w:p w14:paraId="7E8222F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95 έγινε δεκτό ως έχει κατά πλειοψηφία. </w:t>
      </w:r>
    </w:p>
    <w:p w14:paraId="7E8222F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96, όπως τροποποιήθηκε από τον κύριο Υπουργό;</w:t>
      </w:r>
    </w:p>
    <w:p w14:paraId="7E8222F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2F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2F7"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2F8"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2F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Παρών.</w:t>
      </w:r>
    </w:p>
    <w:p w14:paraId="7E8222FA"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2F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2FC"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2F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96 έγινε δεκτό, όπως τροποποιήθηκε από τον κύριο Υπουργό, κατά πλειοψηφία.</w:t>
      </w:r>
    </w:p>
    <w:p w14:paraId="7E8222F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97, όπως τροποποιήθηκε από τον κύριο Υπουργό;</w:t>
      </w:r>
    </w:p>
    <w:p w14:paraId="7E8222F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0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0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Όχι.</w:t>
      </w:r>
    </w:p>
    <w:p w14:paraId="7E822302"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30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Ναι.</w:t>
      </w:r>
    </w:p>
    <w:p w14:paraId="7E822304"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0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06"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Όχι.</w:t>
      </w:r>
    </w:p>
    <w:p w14:paraId="7E82230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97 έγινε δεκτό, όπως τροποποιήθηκε από τον κύριο Υπουργό, κατά πλειοψηφία. </w:t>
      </w:r>
    </w:p>
    <w:p w14:paraId="7E82230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98 ως έχει;</w:t>
      </w:r>
    </w:p>
    <w:p w14:paraId="7E82230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0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0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Παρών.</w:t>
      </w:r>
    </w:p>
    <w:p w14:paraId="7E82230C"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0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Παρών.</w:t>
      </w:r>
    </w:p>
    <w:p w14:paraId="7E82230E"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0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310"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Παρών.</w:t>
      </w:r>
    </w:p>
    <w:p w14:paraId="7E82231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98 έγινε δεκτό ως έχει κατά πλειοψηφία. </w:t>
      </w:r>
    </w:p>
    <w:p w14:paraId="7E82231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99 ως έχει;</w:t>
      </w:r>
    </w:p>
    <w:p w14:paraId="7E82231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1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1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16"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17"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Ναι.</w:t>
      </w:r>
    </w:p>
    <w:p w14:paraId="7E822318"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1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1A"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1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99 έγινε δεκτό ως έχει κατά πλειοψηφία. </w:t>
      </w:r>
    </w:p>
    <w:p w14:paraId="7E82231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100 ως έχει;</w:t>
      </w:r>
    </w:p>
    <w:p w14:paraId="7E82231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1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31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20"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2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Ναι.</w:t>
      </w:r>
    </w:p>
    <w:p w14:paraId="7E822322"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2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24"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2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100 έγινε δεκτό ως έχει κατά πλειοψηφία. </w:t>
      </w:r>
    </w:p>
    <w:p w14:paraId="7E82232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101 ως έχει;</w:t>
      </w:r>
    </w:p>
    <w:p w14:paraId="7E82232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2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32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2A"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2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Ναι.</w:t>
      </w:r>
    </w:p>
    <w:p w14:paraId="7E82232C"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2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2E"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2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101 έγινε δεκτό ως έχει κατά πλειοψηφία. </w:t>
      </w:r>
    </w:p>
    <w:p w14:paraId="7E82233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102, όπως τροποποιήθηκε από τον κύριο Υπουργό;</w:t>
      </w:r>
    </w:p>
    <w:p w14:paraId="7E82233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3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33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34"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33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336"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37"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338"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3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102 έγινε δεκτό, όπως τροποποιήθηκε από τον κύριο Υπουργό, κατά πλειοψηφία. </w:t>
      </w:r>
    </w:p>
    <w:p w14:paraId="7E82233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103, όπως τροποποιήθηκε από τον κύριο Υπουργό;</w:t>
      </w:r>
    </w:p>
    <w:p w14:paraId="7E82233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3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3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3E"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3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Ναι.</w:t>
      </w:r>
    </w:p>
    <w:p w14:paraId="7E822340"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4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42"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4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103 έγινε δεκτό, όπως τροποποιήθηκε από τον κύριο Υπουργό, κατά πλειοψηφία. </w:t>
      </w:r>
    </w:p>
    <w:p w14:paraId="7E82234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104 ως έχει;</w:t>
      </w:r>
    </w:p>
    <w:p w14:paraId="7E82234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4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47"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Παρών.</w:t>
      </w:r>
    </w:p>
    <w:p w14:paraId="7E822348"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4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Παρών.</w:t>
      </w:r>
    </w:p>
    <w:p w14:paraId="7E82234A"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4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34C"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Παρών.</w:t>
      </w:r>
    </w:p>
    <w:p w14:paraId="7E82234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104 έγινε δεκτό ως έχει κατά πλειοψηφία. </w:t>
      </w:r>
    </w:p>
    <w:p w14:paraId="7E82234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105 ως έχει;</w:t>
      </w:r>
    </w:p>
    <w:p w14:paraId="7E82234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5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5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52"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5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Ναι.</w:t>
      </w:r>
    </w:p>
    <w:p w14:paraId="7E822354"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5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356"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5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105 έγινε δεκτό ως έχει κατά πλειοψηφία. </w:t>
      </w:r>
    </w:p>
    <w:p w14:paraId="7E82235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106 ως έχει;</w:t>
      </w:r>
    </w:p>
    <w:p w14:paraId="7E82235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5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5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Παρών.</w:t>
      </w:r>
    </w:p>
    <w:p w14:paraId="7E82235C"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35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35E"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5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60"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6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106 έγινε δεκτό ως έχει κατά πλειοψηφία. </w:t>
      </w:r>
    </w:p>
    <w:p w14:paraId="7E82236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107 ως έχει;</w:t>
      </w:r>
    </w:p>
    <w:p w14:paraId="7E82236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6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6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Παρών.</w:t>
      </w:r>
    </w:p>
    <w:p w14:paraId="7E822366"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367"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Παρών.</w:t>
      </w:r>
    </w:p>
    <w:p w14:paraId="7E822368"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r>
        <w:rPr>
          <w:rFonts w:eastAsia="Times New Roman"/>
          <w:b/>
          <w:szCs w:val="24"/>
        </w:rPr>
        <w:t xml:space="preserve"> </w:t>
      </w:r>
    </w:p>
    <w:p w14:paraId="7E82236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6A"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6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107 έγινε δεκτό ως έχει κατά πλειοψηφία. </w:t>
      </w:r>
    </w:p>
    <w:p w14:paraId="7E82236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108, όπως τροποποιήθηκε από τον κύριο Υπουργό;</w:t>
      </w:r>
    </w:p>
    <w:p w14:paraId="7E82236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6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6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Παρών.</w:t>
      </w:r>
    </w:p>
    <w:p w14:paraId="7E822370"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37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372"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7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374"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7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108 έγινε δεκτό, όπως τροποποιήθηκε από τον κύριο Υπουργό, κατά πλειοψηφία. </w:t>
      </w:r>
    </w:p>
    <w:p w14:paraId="7E82237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109, όπως τροποποιήθηκε από τον κύριο Υπουργό;</w:t>
      </w:r>
    </w:p>
    <w:p w14:paraId="7E82237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7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7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Παρών.</w:t>
      </w:r>
    </w:p>
    <w:p w14:paraId="7E82237A"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37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37C"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7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7E"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7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109 έγινε δεκτό, όπως τροποποιήθηκε από τον κύριο Υπουργό, κατά πλειοψηφία. </w:t>
      </w:r>
    </w:p>
    <w:p w14:paraId="7E82238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110 ως έχει;</w:t>
      </w:r>
    </w:p>
    <w:p w14:paraId="7E82238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8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8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84"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38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Παρών.</w:t>
      </w:r>
    </w:p>
    <w:p w14:paraId="7E822386"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87"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88"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89"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110 έγινε δεκτό ως έχει κατά πλειοψηφία. </w:t>
      </w:r>
    </w:p>
    <w:p w14:paraId="7E82238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111 ως έχει;</w:t>
      </w:r>
    </w:p>
    <w:p w14:paraId="7E82238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8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38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8E" w14:textId="77777777" w:rsidR="00AB6C9A" w:rsidRDefault="00F80A0E">
      <w:pPr>
        <w:spacing w:after="0" w:line="600" w:lineRule="auto"/>
        <w:ind w:firstLine="720"/>
        <w:jc w:val="both"/>
        <w:rPr>
          <w:rFonts w:eastAsia="Times New Roman"/>
          <w:b/>
          <w:szCs w:val="24"/>
        </w:rPr>
      </w:pPr>
      <w:r>
        <w:rPr>
          <w:rFonts w:eastAsia="Times New Roman"/>
          <w:b/>
          <w:szCs w:val="24"/>
        </w:rPr>
        <w:t>ΝΙΚΟΛΑΟΣ ΚΟΥΖΗΛΟΣ:</w:t>
      </w:r>
      <w:r>
        <w:rPr>
          <w:rFonts w:eastAsia="Times New Roman"/>
          <w:szCs w:val="24"/>
        </w:rPr>
        <w:t xml:space="preserve"> Παρών.</w:t>
      </w:r>
    </w:p>
    <w:p w14:paraId="7E82238F"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390"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9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92"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9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111 έγινε δεκτό ως έχει κατά πλειοψηφία. </w:t>
      </w:r>
    </w:p>
    <w:p w14:paraId="7E82239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112 ως έχει;</w:t>
      </w:r>
    </w:p>
    <w:p w14:paraId="7E82239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9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97"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98"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9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Ναι.</w:t>
      </w:r>
    </w:p>
    <w:p w14:paraId="7E82239A"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9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9C"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9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112 έγινε δεκτό ως έχει κατά πλειοψηφία. </w:t>
      </w:r>
    </w:p>
    <w:p w14:paraId="7E82239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113 ως έχει;</w:t>
      </w:r>
    </w:p>
    <w:p w14:paraId="7E82239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A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A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A2"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3A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Ναι.</w:t>
      </w:r>
    </w:p>
    <w:p w14:paraId="7E8223A4"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A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A6"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A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113 έγινε δεκτό ως έχει κατά πλειοψηφία. </w:t>
      </w:r>
    </w:p>
    <w:p w14:paraId="7E8223A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114, όπως τροποποιήθηκε από τον κύριο Υπουργό;</w:t>
      </w:r>
    </w:p>
    <w:p w14:paraId="7E8223A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A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A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Παρών.</w:t>
      </w:r>
    </w:p>
    <w:p w14:paraId="7E8223AC"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3A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3AE"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A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3B0"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Παρών.</w:t>
      </w:r>
    </w:p>
    <w:p w14:paraId="7E8223B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114 έγινε δεκτό, όπως τροποποιήθηκε από τον κύριο Υπουργό, κατά πλειοψηφία. </w:t>
      </w:r>
    </w:p>
    <w:p w14:paraId="7E8223B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115, όπως τροποποιήθηκε από τον κύριο Υπουργό;</w:t>
      </w:r>
    </w:p>
    <w:p w14:paraId="7E8223B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B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B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B6"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3B7"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Ναι.</w:t>
      </w:r>
    </w:p>
    <w:p w14:paraId="7E8223B8"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B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3BA"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B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115 έγινε δεκτό, όπως τροποποιήθηκε από τον κύριο Υπουργό, κατά πλειοψηφία. </w:t>
      </w:r>
    </w:p>
    <w:p w14:paraId="7E8223B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116 ως έχει;</w:t>
      </w:r>
    </w:p>
    <w:p w14:paraId="7E8223B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B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B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C0"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3C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Παρών.</w:t>
      </w:r>
    </w:p>
    <w:p w14:paraId="7E8223C2"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C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3C4"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C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116 έγινε δεκτό ως έχει κατά πλειοψηφία. </w:t>
      </w:r>
    </w:p>
    <w:p w14:paraId="7E8223C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117 ως έχει;</w:t>
      </w:r>
    </w:p>
    <w:p w14:paraId="7E8223C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C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C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CA"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C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Παρών.</w:t>
      </w:r>
    </w:p>
    <w:p w14:paraId="7E8223CC"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C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CE"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C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117 έγινε δεκτό ως έχει κατά πλειοψηφία. </w:t>
      </w:r>
    </w:p>
    <w:p w14:paraId="7E8223D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118 ως έχει;</w:t>
      </w:r>
    </w:p>
    <w:p w14:paraId="7E8223D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D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D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Παρών.</w:t>
      </w:r>
    </w:p>
    <w:p w14:paraId="7E8223D4"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D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3D6"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D7"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D8"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Παρών.</w:t>
      </w:r>
    </w:p>
    <w:p w14:paraId="7E8223D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118 έγινε δεκτό ως έχει κατά πλειοψηφία. </w:t>
      </w:r>
    </w:p>
    <w:p w14:paraId="7E8223D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119 ως έχει;</w:t>
      </w:r>
    </w:p>
    <w:p w14:paraId="7E8223D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D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3D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DE"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D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Ναι.</w:t>
      </w:r>
    </w:p>
    <w:p w14:paraId="7E8223E0"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E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3E2"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E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119 έγινε δεκτό ως έχει κατά πλειοψηφία. </w:t>
      </w:r>
    </w:p>
    <w:p w14:paraId="7E8223E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120 ως έχει;</w:t>
      </w:r>
    </w:p>
    <w:p w14:paraId="7E8223E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E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3E7"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Παρών.</w:t>
      </w:r>
    </w:p>
    <w:p w14:paraId="7E8223E8"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E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3EA"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E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3EC"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Παρών.</w:t>
      </w:r>
    </w:p>
    <w:p w14:paraId="7E8223E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120 έγινε δεκτό ως έχει κατά πλειοψηφία. </w:t>
      </w:r>
    </w:p>
    <w:p w14:paraId="7E8223E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121, όπως τροποποιήθηκε από τον κύριο Υπουργό;</w:t>
      </w:r>
    </w:p>
    <w:p w14:paraId="7E8223E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F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3F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F2"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F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Ναι.</w:t>
      </w:r>
    </w:p>
    <w:p w14:paraId="7E8223F4"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F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3F6"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3F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121 έγινε δεκτό, όπως τροποποιήθηκε από τον κύριο Υπουργό, κατά πλειοψηφία. </w:t>
      </w:r>
    </w:p>
    <w:p w14:paraId="7E8223F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122 ως έχει;</w:t>
      </w:r>
    </w:p>
    <w:p w14:paraId="7E8223F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3F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3F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3FC"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3F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Παρών.</w:t>
      </w:r>
    </w:p>
    <w:p w14:paraId="7E8223FE"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3F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400"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40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122 έγινε δεκτό ως έχει κατά πλειοψηφία. </w:t>
      </w:r>
    </w:p>
    <w:p w14:paraId="7E82240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123 ως έχει;</w:t>
      </w:r>
    </w:p>
    <w:p w14:paraId="7E82240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0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0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406"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407"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408"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40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40A"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40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123 έγινε δεκτό ως έχει κατά πλειοψηφία. </w:t>
      </w:r>
    </w:p>
    <w:p w14:paraId="7E82240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124 ως έχει;</w:t>
      </w:r>
    </w:p>
    <w:p w14:paraId="7E82240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0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0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Παρών.</w:t>
      </w:r>
    </w:p>
    <w:p w14:paraId="7E822410"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41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Παρών.</w:t>
      </w:r>
    </w:p>
    <w:p w14:paraId="7E822412"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41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414"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Παρών.</w:t>
      </w:r>
    </w:p>
    <w:p w14:paraId="7E82241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124 έγινε δεκτό ως έχει κατά πλειοψηφία. </w:t>
      </w:r>
    </w:p>
    <w:p w14:paraId="7E82241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125 ως έχει;</w:t>
      </w:r>
    </w:p>
    <w:p w14:paraId="7E82241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1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1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41A"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41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41C"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41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41E"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41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125 έγινε δεκτό ως έχει κατά πλειοψηφία. </w:t>
      </w:r>
    </w:p>
    <w:p w14:paraId="7E822420"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126 ως έχει;</w:t>
      </w:r>
    </w:p>
    <w:p w14:paraId="7E82242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2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2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424"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42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426"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427"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Ναι.</w:t>
      </w:r>
    </w:p>
    <w:p w14:paraId="7E822428"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429"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126 έγινε δεκτό ως έχει κατά πλειοψηφία. </w:t>
      </w:r>
    </w:p>
    <w:p w14:paraId="7E82242A"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127 ως έχει;</w:t>
      </w:r>
    </w:p>
    <w:p w14:paraId="7E82242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2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42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42E"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7E82242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Ναι.</w:t>
      </w:r>
    </w:p>
    <w:p w14:paraId="7E822430"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43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432"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433"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127 έγινε δεκτό ως έχει κατά πλειοψηφία. </w:t>
      </w:r>
    </w:p>
    <w:p w14:paraId="7E822434"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128 ως έχει;</w:t>
      </w:r>
    </w:p>
    <w:p w14:paraId="7E82243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3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37"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Παρών.</w:t>
      </w:r>
    </w:p>
    <w:p w14:paraId="7E822438"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439"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43A"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43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43C"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43D"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128 έγινε δεκτό ως έχει κατά πλειοψηφία. </w:t>
      </w:r>
    </w:p>
    <w:p w14:paraId="7E82243E"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129 ως έχει;</w:t>
      </w:r>
    </w:p>
    <w:p w14:paraId="7E82243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4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4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442"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443"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444"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445"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446"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447"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129 έγινε δεκτό ως έχει κατά πλειοψηφία. </w:t>
      </w:r>
    </w:p>
    <w:p w14:paraId="7E822448"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130 ως έχει;</w:t>
      </w:r>
    </w:p>
    <w:p w14:paraId="7E82244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4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Ναι.</w:t>
      </w:r>
    </w:p>
    <w:p w14:paraId="7E82244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44C"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44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44E"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44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450"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7E822451"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130 έγινε δεκτό ως έχει κατά πλειοψηφία. </w:t>
      </w:r>
    </w:p>
    <w:p w14:paraId="7E822452"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131 ως έχει;</w:t>
      </w:r>
    </w:p>
    <w:p w14:paraId="7E82245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5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55"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456"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457"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7E822458"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459"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45A"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7E82245B"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131 έγινε δεκτό ως έχει κατά πλειοψηφία.</w:t>
      </w:r>
    </w:p>
    <w:p w14:paraId="7E82245C"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132 ως έχει;</w:t>
      </w:r>
    </w:p>
    <w:p w14:paraId="7E82245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5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5F"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460"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461"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462"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463"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464"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7E822465"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132 έγινε δεκτό ως έχει κατά πλειοψηφία.</w:t>
      </w:r>
    </w:p>
    <w:p w14:paraId="7E822466" w14:textId="77777777" w:rsidR="00AB6C9A" w:rsidRDefault="00F80A0E">
      <w:pPr>
        <w:spacing w:after="0" w:line="600" w:lineRule="auto"/>
        <w:ind w:firstLine="720"/>
        <w:jc w:val="both"/>
        <w:rPr>
          <w:rFonts w:eastAsia="Times New Roman"/>
          <w:szCs w:val="24"/>
        </w:rPr>
      </w:pPr>
      <w:r>
        <w:rPr>
          <w:rFonts w:eastAsia="Times New Roman"/>
          <w:szCs w:val="24"/>
        </w:rPr>
        <w:t>Ερωτάται το Σώμα: Γίνεται δεκτό το άρθρο 133 ως έχει;</w:t>
      </w:r>
    </w:p>
    <w:p w14:paraId="7E82246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6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69"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Όχι.</w:t>
      </w:r>
    </w:p>
    <w:p w14:paraId="7E82246A"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46B"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Ναι.</w:t>
      </w:r>
    </w:p>
    <w:p w14:paraId="7E82246C"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46D"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46E"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Όχι.</w:t>
      </w:r>
    </w:p>
    <w:p w14:paraId="7E82246F" w14:textId="77777777" w:rsidR="00AB6C9A" w:rsidRDefault="00F80A0E">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szCs w:val="24"/>
        </w:rPr>
        <w:t xml:space="preserve"> Συνεπώς το άρθρο 133 έγινε δεκτό ως έχει κατά πλειοψηφία.</w:t>
      </w:r>
    </w:p>
    <w:p w14:paraId="7E822470"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1353 και ειδικό 22 ως έχει;</w:t>
      </w:r>
    </w:p>
    <w:p w14:paraId="7E82247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7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73"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474"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475"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Ναι.</w:t>
      </w:r>
    </w:p>
    <w:p w14:paraId="7E822476"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477"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478"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479"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cs="Times New Roman"/>
          <w:szCs w:val="24"/>
        </w:rPr>
        <w:t xml:space="preserve"> Συνεπώς η τροπολογία με γενικό αριθμό 1353 και ειδικό 22 έγινε δεκτή ως έχει κατά πλειοψηφία και εντάσσεται στο νομοσχέδιο ως ίδιο άρθρο.</w:t>
      </w:r>
    </w:p>
    <w:p w14:paraId="7E82247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1356 και ειδικό 25 ως έχει;</w:t>
      </w:r>
    </w:p>
    <w:p w14:paraId="7E82247B"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7C"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7D"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Όχι.</w:t>
      </w:r>
    </w:p>
    <w:p w14:paraId="7E82247E"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47F"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Ναι.</w:t>
      </w:r>
    </w:p>
    <w:p w14:paraId="7E822480"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481"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482"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Όχι.</w:t>
      </w:r>
    </w:p>
    <w:p w14:paraId="7E822483"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cs="Times New Roman"/>
          <w:szCs w:val="24"/>
        </w:rPr>
        <w:t xml:space="preserve"> Συνεπώς η τροπολογία με γενικό αριθμό 1356 και ειδικό 25 έγινε δεκτή ως έχει κατά πλειοψηφία και εντάσσεται στο νομοσχέδιο ως ίδιο άρθρο.</w:t>
      </w:r>
    </w:p>
    <w:p w14:paraId="7E822484" w14:textId="77777777" w:rsidR="00AB6C9A" w:rsidRDefault="00F80A0E">
      <w:pPr>
        <w:spacing w:after="0" w:line="600" w:lineRule="auto"/>
        <w:ind w:firstLine="720"/>
        <w:rPr>
          <w:rFonts w:eastAsia="Times New Roman" w:cs="Times New Roman"/>
          <w:szCs w:val="24"/>
        </w:rPr>
      </w:pPr>
      <w:r>
        <w:rPr>
          <w:rFonts w:eastAsia="Times New Roman" w:cs="Times New Roman"/>
          <w:szCs w:val="24"/>
        </w:rPr>
        <w:t>Ερωτάται το Σώμα: Γίνεται δεκτή η τροπολογία με γενικό αριθμό 1357 και ειδικό 26 ως έχει;</w:t>
      </w:r>
    </w:p>
    <w:p w14:paraId="7E822485"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86"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87"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Όχι.</w:t>
      </w:r>
    </w:p>
    <w:p w14:paraId="7E822488"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489"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Ναι.</w:t>
      </w:r>
    </w:p>
    <w:p w14:paraId="7E82248A"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48B"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48C"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Όχι.</w:t>
      </w:r>
    </w:p>
    <w:p w14:paraId="7E82248D"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cs="Times New Roman"/>
          <w:szCs w:val="24"/>
        </w:rPr>
        <w:t xml:space="preserve"> Συνεπώς η τροπολογία με γενικό αριθμό 1357 και ειδικό 26 έγινε δεκτή ως έχει κατά πλειοψηφία και εντάσσεται στο νομοσχέδιο ως ίδιο άρθρο.</w:t>
      </w:r>
    </w:p>
    <w:p w14:paraId="7E82248E"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1358 και ειδικό 27, όπως τροποποιήθηκε από τον κύριο Υπουργό;</w:t>
      </w:r>
    </w:p>
    <w:p w14:paraId="7E82248F"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90"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91"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492"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Ναι.</w:t>
      </w:r>
    </w:p>
    <w:p w14:paraId="7E822493"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Απέχουμε από τη διαδικασία.</w:t>
      </w:r>
    </w:p>
    <w:p w14:paraId="7E822494"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495"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496"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Παρών.</w:t>
      </w:r>
    </w:p>
    <w:p w14:paraId="7E822497"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cs="Times New Roman"/>
          <w:szCs w:val="24"/>
        </w:rPr>
        <w:t xml:space="preserve"> Συνεπώς η τροπολογία με γενικό αριθμό 1358 και ειδικό 27 έγινε δεκτή, όπως τροποποιήθηκε από τον κύριο Υπουργό, κατά πλειοψηφία και εντάσσεται στο νομοσχέδιο ως ίδια άρθρα.</w:t>
      </w:r>
    </w:p>
    <w:p w14:paraId="7E822498"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1361 και ειδικό 30 ως έχει;</w:t>
      </w:r>
    </w:p>
    <w:p w14:paraId="7E822499"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9A"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9B"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7E82249C"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49D"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Απέχουμε από τη διαδικασία.</w:t>
      </w:r>
    </w:p>
    <w:p w14:paraId="7E82249E"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49F"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4A0"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7E8224A1"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cs="Times New Roman"/>
          <w:szCs w:val="24"/>
        </w:rPr>
        <w:t xml:space="preserve"> Συνεπώς η τροπολογία με γενικό αριθμό 1361 και ειδικό 30 έγινε δεκτή ως έχει κατά πλειοψηφία και εντάσσεται στο νομοσχέδιο ως ίδια άρθρα.</w:t>
      </w:r>
    </w:p>
    <w:p w14:paraId="7E8224A2" w14:textId="77777777" w:rsidR="00AB6C9A" w:rsidRDefault="00F80A0E">
      <w:pPr>
        <w:spacing w:after="0" w:line="600" w:lineRule="auto"/>
        <w:ind w:firstLine="720"/>
        <w:rPr>
          <w:rFonts w:eastAsia="Times New Roman" w:cs="Times New Roman"/>
          <w:szCs w:val="24"/>
        </w:rPr>
      </w:pPr>
      <w:r>
        <w:rPr>
          <w:rFonts w:eastAsia="Times New Roman" w:cs="Times New Roman"/>
          <w:szCs w:val="24"/>
        </w:rPr>
        <w:t>Ερωτάται το Σώμα: Γίνεται δεκτή η τροπολογία με γενικό αριθμό 1350 και ειδικό 19 ως έχει;</w:t>
      </w:r>
    </w:p>
    <w:p w14:paraId="7E8224A3"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A4"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A5"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4A6"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4A7"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Ναι.</w:t>
      </w:r>
    </w:p>
    <w:p w14:paraId="7E8224A8"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4A9"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Όχι.</w:t>
      </w:r>
    </w:p>
    <w:p w14:paraId="7E8224AA"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7E8224AB"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cs="Times New Roman"/>
          <w:szCs w:val="24"/>
        </w:rPr>
        <w:t xml:space="preserve"> Συνεπώς η τροπολογία με γενικό αριθμό 1350 και ειδικό 19 έγινε δεκτή ως έχει κατά πλειοψηφία και εντάσσεται στο νομοσχέδιο ως ίδια άρθρα.</w:t>
      </w:r>
    </w:p>
    <w:p w14:paraId="7E8224AC" w14:textId="77777777" w:rsidR="00AB6C9A" w:rsidRDefault="00F80A0E">
      <w:pPr>
        <w:spacing w:after="0" w:line="600" w:lineRule="auto"/>
        <w:ind w:firstLine="720"/>
        <w:rPr>
          <w:rFonts w:eastAsia="Times New Roman" w:cs="Times New Roman"/>
          <w:szCs w:val="24"/>
        </w:rPr>
      </w:pPr>
      <w:r>
        <w:rPr>
          <w:rFonts w:eastAsia="Times New Roman" w:cs="Times New Roman"/>
          <w:szCs w:val="24"/>
        </w:rPr>
        <w:t>Ερωτάται το Σώμα: Γίνεται δεκτή η τροπολογία με γενικό αριθμό 1351 και ειδικό 20 ως έχει;</w:t>
      </w:r>
    </w:p>
    <w:p w14:paraId="7E8224AD"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AE"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AF"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4B0"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4B1"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4B2"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4B3"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Ναι.</w:t>
      </w:r>
    </w:p>
    <w:p w14:paraId="7E8224B4"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7E8224B5"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cs="Times New Roman"/>
          <w:szCs w:val="24"/>
        </w:rPr>
        <w:t xml:space="preserve"> Συνεπώς η τροπολογία με γενικό αριθμό 1351 και ειδικό 20 έγινε δεκτή ως έχει κατά πλειοψηφία και εντάσσεται στο νομοσχέδιο ως ίδια άρθρα.</w:t>
      </w:r>
    </w:p>
    <w:p w14:paraId="7E8224B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1359 και ειδικό 28 ως έχει;</w:t>
      </w:r>
    </w:p>
    <w:p w14:paraId="7E8224B7"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B8"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B9"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4BA"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7E8224BB"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4BC"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4BD"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4BE"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7E8224BF"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cs="Times New Roman"/>
          <w:szCs w:val="24"/>
        </w:rPr>
        <w:t xml:space="preserve"> Συνεπώς η τροπολογία με γενικό αριθμό 1359 και ειδικό 28 έγινε δεκτή ως έχει κατά πλειοψηφία και εντάσσεται στο άρθρο 96 του νομοσχεδίου.</w:t>
      </w:r>
    </w:p>
    <w:p w14:paraId="7E8224C0" w14:textId="77777777" w:rsidR="00AB6C9A" w:rsidRDefault="00F80A0E">
      <w:pPr>
        <w:spacing w:after="0" w:line="600" w:lineRule="auto"/>
        <w:ind w:firstLine="720"/>
        <w:rPr>
          <w:rFonts w:eastAsia="Times New Roman" w:cs="Times New Roman"/>
          <w:szCs w:val="24"/>
        </w:rPr>
      </w:pPr>
      <w:r>
        <w:rPr>
          <w:rFonts w:eastAsia="Times New Roman" w:cs="Times New Roman"/>
          <w:szCs w:val="24"/>
        </w:rPr>
        <w:t>Ερωτάται το Σώμα: Γίνεται δεκτή η τροπολογία με γενικό αριθμό 1360 και ειδικό 29 ως έχει;</w:t>
      </w:r>
    </w:p>
    <w:p w14:paraId="7E8224C1"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C2"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C3" w14:textId="77777777" w:rsidR="00AB6C9A" w:rsidRDefault="00F80A0E">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E8224C4" w14:textId="77777777" w:rsidR="00AB6C9A" w:rsidRDefault="00F80A0E">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Όχι.</w:t>
      </w:r>
    </w:p>
    <w:p w14:paraId="7E8224C5" w14:textId="77777777" w:rsidR="00AB6C9A" w:rsidRDefault="00F80A0E">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7E8224C6" w14:textId="77777777" w:rsidR="00AB6C9A" w:rsidRDefault="00F80A0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7E8224C7" w14:textId="77777777" w:rsidR="00AB6C9A" w:rsidRDefault="00F80A0E">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7E8224C8" w14:textId="77777777" w:rsidR="00AB6C9A" w:rsidRDefault="00F80A0E">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7E8224C9"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cs="Times New Roman"/>
          <w:szCs w:val="24"/>
        </w:rPr>
        <w:t xml:space="preserve"> Συνεπώς η τροπολογία με γενικό αριθμό 1360 και ειδικό 29 έγινε δεκτή ως έχει κατά πλειοψηφία και εντάσσεται στο άρθρο 96 του νομοσχεδίου.</w:t>
      </w:r>
    </w:p>
    <w:p w14:paraId="7E8224CA"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7E8224CB"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7E8224CC"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CD"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CE"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Ναι.</w:t>
      </w:r>
    </w:p>
    <w:p w14:paraId="7E8224CF"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4D0"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4D1"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4D2"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4D3"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Παρών.</w:t>
      </w:r>
    </w:p>
    <w:p w14:paraId="7E8224D4"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w:t>
      </w:r>
      <w:r>
        <w:rPr>
          <w:rFonts w:eastAsia="Times New Roman" w:cs="Times New Roman"/>
          <w:szCs w:val="24"/>
        </w:rPr>
        <w:t xml:space="preserve"> Το ακροτελεύτιο άρθρο έγινε δεκτό κατά πλειοψηφία.</w:t>
      </w:r>
    </w:p>
    <w:p w14:paraId="7E8224D5"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Ναυτιλίας και Νησιωτικής Πολιτικής: «Διά βίου εκπαίδευση προσωπικού Υπουργείου Ναυτιλίας και Νησιωτικής Πολιτικής, ενδυνάμωση της διαφάνειας και της αξιοκρατίας σε θέματα αρμοδιότητας Υπουργείου Ναυτιλίας και Νησιωτικής Πολιτικής, ενίσχυση της κοινωνικής συμμετοχής στην ακτοπλοΐα, θέματα πολιτικού προσωπικού, συμπλήρωση διατάξεων για τα λιμενικά έργα και άλλες διατάξεις» έγινε δεκτό επί της αρχής και επί των άρθρων. </w:t>
      </w:r>
    </w:p>
    <w:p w14:paraId="7E8224D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ψήφιση του νομοσχεδίου και στο σύνολο. </w:t>
      </w:r>
    </w:p>
    <w:p w14:paraId="7E8224D7"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7E8224D8" w14:textId="77777777" w:rsidR="00AB6C9A" w:rsidRDefault="00F80A0E">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Ναι.</w:t>
      </w:r>
    </w:p>
    <w:p w14:paraId="7E8224D9" w14:textId="77777777" w:rsidR="00AB6C9A" w:rsidRDefault="00F80A0E">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Όχι.</w:t>
      </w:r>
    </w:p>
    <w:p w14:paraId="7E8224DA" w14:textId="77777777" w:rsidR="00AB6C9A" w:rsidRDefault="00F80A0E">
      <w:pPr>
        <w:spacing w:after="0"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Παρών.</w:t>
      </w:r>
    </w:p>
    <w:p w14:paraId="7E8224DB" w14:textId="77777777" w:rsidR="00AB6C9A" w:rsidRDefault="00F80A0E">
      <w:pPr>
        <w:spacing w:after="0" w:line="600" w:lineRule="auto"/>
        <w:ind w:firstLine="720"/>
        <w:jc w:val="both"/>
        <w:rPr>
          <w:rFonts w:eastAsia="Times New Roman"/>
          <w:b/>
          <w:szCs w:val="24"/>
        </w:rPr>
      </w:pPr>
      <w:r>
        <w:rPr>
          <w:rFonts w:eastAsia="Times New Roman"/>
          <w:b/>
          <w:szCs w:val="24"/>
        </w:rPr>
        <w:t xml:space="preserve">ΝΙΚΟΛΑΟΣ ΚΟΥΖΗΛΟΣ: </w:t>
      </w:r>
      <w:r>
        <w:rPr>
          <w:rFonts w:eastAsia="Times New Roman"/>
          <w:szCs w:val="24"/>
        </w:rPr>
        <w:t>Όχι.</w:t>
      </w:r>
    </w:p>
    <w:p w14:paraId="7E8224DC"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7E8224DD" w14:textId="77777777" w:rsidR="00AB6C9A" w:rsidRDefault="00F80A0E">
      <w:pPr>
        <w:spacing w:after="0"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7E8224DE" w14:textId="77777777" w:rsidR="00AB6C9A" w:rsidRDefault="00F80A0E">
      <w:pPr>
        <w:spacing w:after="0" w:line="600" w:lineRule="auto"/>
        <w:ind w:firstLine="720"/>
        <w:jc w:val="both"/>
        <w:rPr>
          <w:rFonts w:eastAsia="Times New Roman"/>
          <w:b/>
          <w:szCs w:val="24"/>
        </w:rPr>
      </w:pPr>
      <w:r>
        <w:rPr>
          <w:rFonts w:eastAsia="Times New Roman"/>
          <w:b/>
          <w:szCs w:val="24"/>
        </w:rPr>
        <w:t xml:space="preserve">ΔΗΜΗΤΡΙΟΣ ΚΑΒΑΔΕΛΛΑΣ: </w:t>
      </w:r>
      <w:r>
        <w:rPr>
          <w:rFonts w:eastAsia="Times New Roman"/>
          <w:szCs w:val="24"/>
        </w:rPr>
        <w:t>Παρών.</w:t>
      </w:r>
    </w:p>
    <w:p w14:paraId="7E8224DF" w14:textId="77777777" w:rsidR="00AB6C9A" w:rsidRDefault="00F80A0E">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Παρών.</w:t>
      </w:r>
    </w:p>
    <w:p w14:paraId="7E8224E0" w14:textId="77777777" w:rsidR="00AB6C9A" w:rsidRDefault="00F80A0E">
      <w:pPr>
        <w:spacing w:after="0" w:line="600" w:lineRule="auto"/>
        <w:ind w:firstLine="720"/>
        <w:rPr>
          <w:rFonts w:eastAsia="Times New Roman"/>
          <w:bCs/>
        </w:rPr>
      </w:pPr>
      <w:r>
        <w:rPr>
          <w:rFonts w:eastAsia="Times New Roman"/>
          <w:b/>
          <w:bCs/>
        </w:rPr>
        <w:t>ΠΡΟΕΔΡΕΥΩΝ (Σπυρίδων Λυκούδης)</w:t>
      </w:r>
      <w:r>
        <w:rPr>
          <w:rFonts w:eastAsia="Times New Roman" w:cs="Times New Roman"/>
          <w:b/>
          <w:szCs w:val="24"/>
        </w:rPr>
        <w:t>:</w:t>
      </w:r>
      <w:r>
        <w:rPr>
          <w:rFonts w:eastAsia="Times New Roman"/>
          <w:bCs/>
        </w:rPr>
        <w:t xml:space="preserve"> Το νομοσχέδιο έγινε δεκτό και στο σύνολο κατά πλειοψηφία.</w:t>
      </w:r>
    </w:p>
    <w:p w14:paraId="7E8224E1" w14:textId="77777777" w:rsidR="00AB6C9A" w:rsidRDefault="00F80A0E">
      <w:pPr>
        <w:spacing w:after="0" w:line="600" w:lineRule="auto"/>
        <w:ind w:firstLine="720"/>
        <w:jc w:val="both"/>
        <w:rPr>
          <w:rFonts w:eastAsia="Times New Roman"/>
          <w:szCs w:val="24"/>
        </w:rPr>
      </w:pPr>
      <w:r>
        <w:rPr>
          <w:rFonts w:eastAsia="Times New Roman"/>
          <w:szCs w:val="24"/>
        </w:rPr>
        <w:t xml:space="preserve">Συνεπώς το νομοσχέδιο του Υπουργείου </w:t>
      </w:r>
      <w:r>
        <w:rPr>
          <w:rFonts w:eastAsia="Times New Roman" w:cs="Times New Roman"/>
          <w:szCs w:val="24"/>
        </w:rPr>
        <w:t xml:space="preserve">Ναυτιλίας και Νησιωτικής Πολιτικής: «Διά βίου εκπαίδευση προσωπικού Υπουργείου Ναυτιλίας και Νησιωτικής Πολιτικής, ενδυνάμωση της διαφάνειας και της αξιοκρατίας σε θέματα αρμοδιότητας Υπουργείου Ναυτιλίας και Νησιωτικής Πολιτικής, ενίσχυση της κοινωνικής συμμετοχής στην ακτοπλοΐα, θέματα πολιτικού προσωπικού, συμπλήρωση διατάξεων για τα λιμενικά έργα και άλλες διατάξεις» </w:t>
      </w:r>
      <w:r>
        <w:rPr>
          <w:rFonts w:eastAsia="Times New Roman"/>
          <w:szCs w:val="24"/>
        </w:rPr>
        <w:t>έγινε δεκτό κατά πλειοψηφία, σε μόνη συζήτηση, επί της αρχής, των άρθρων και του συνόλου και έχει ως εξής:</w:t>
      </w:r>
    </w:p>
    <w:p w14:paraId="7E8224E2" w14:textId="77777777" w:rsidR="00AB6C9A" w:rsidRDefault="00F80A0E">
      <w:pPr>
        <w:widowControl w:val="0"/>
        <w:autoSpaceDE w:val="0"/>
        <w:autoSpaceDN w:val="0"/>
        <w:adjustRightInd w:val="0"/>
        <w:spacing w:after="0" w:line="600" w:lineRule="auto"/>
        <w:ind w:firstLine="720"/>
        <w:jc w:val="center"/>
        <w:rPr>
          <w:rFonts w:eastAsia="Times New Roman"/>
          <w:b/>
          <w:bCs/>
        </w:rPr>
      </w:pPr>
      <w:r>
        <w:rPr>
          <w:rFonts w:eastAsia="Times New Roman"/>
          <w:szCs w:val="24"/>
        </w:rPr>
        <w:t>(Να καταχωριστεί το κείμενο του νομοσχεδίου σελ. 594</w:t>
      </w:r>
      <w:r w:rsidRPr="00323CE7">
        <w:rPr>
          <w:rFonts w:eastAsia="Times New Roman"/>
          <w:szCs w:val="24"/>
          <w:vertAlign w:val="superscript"/>
        </w:rPr>
        <w:t>α</w:t>
      </w:r>
      <w:r>
        <w:rPr>
          <w:rFonts w:eastAsia="Times New Roman"/>
          <w:szCs w:val="24"/>
        </w:rPr>
        <w:t>)</w:t>
      </w:r>
    </w:p>
    <w:p w14:paraId="7E8224E3"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7E8224E4" w14:textId="77777777" w:rsidR="00AB6C9A" w:rsidRDefault="00F80A0E">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E8224E5"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Συνεπώς το Σώμα παρέσχε τη ζητηθείσα εξουσιοδότηση.</w:t>
      </w:r>
    </w:p>
    <w:p w14:paraId="7E8224E6" w14:textId="77777777" w:rsidR="00AB6C9A" w:rsidRDefault="00F80A0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E8224E7" w14:textId="77777777" w:rsidR="00AB6C9A" w:rsidRDefault="00F80A0E">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E8224E8" w14:textId="77777777" w:rsidR="00AB6C9A" w:rsidRDefault="00F80A0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Με τη συναίνεση του Σώματος και ώρα 21.35΄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24 Νοεμβρίου 2017 και ώρα 10.00΄. με αντικείμενο εργασιών του Σώματος: α) αναφορά στην 25</w:t>
      </w:r>
      <w:r>
        <w:rPr>
          <w:rFonts w:eastAsia="Times New Roman" w:cs="Times New Roman"/>
          <w:szCs w:val="24"/>
          <w:vertAlign w:val="superscript"/>
        </w:rPr>
        <w:t>η</w:t>
      </w:r>
      <w:r>
        <w:rPr>
          <w:rFonts w:eastAsia="Times New Roman" w:cs="Times New Roman"/>
          <w:szCs w:val="24"/>
        </w:rPr>
        <w:t xml:space="preserve"> Νοεμβρίου ως Παγκόσμια Ημέρα Εξάλειψης της Βίας κατά των Γυναικών, β) αναφορά στην 25</w:t>
      </w:r>
      <w:r>
        <w:rPr>
          <w:rFonts w:eastAsia="Times New Roman" w:cs="Times New Roman"/>
          <w:szCs w:val="24"/>
          <w:vertAlign w:val="superscript"/>
        </w:rPr>
        <w:t>η</w:t>
      </w:r>
      <w:r>
        <w:rPr>
          <w:rFonts w:eastAsia="Times New Roman" w:cs="Times New Roman"/>
          <w:szCs w:val="24"/>
        </w:rPr>
        <w:t xml:space="preserve"> Νοεμβρίου ως ημέρα εορτασμού της Εθνικής Αντίστασης και γ) κοινοβουλευτικό έλεγχο, συζήτηση επικαίρων ερωτήσεων.</w:t>
      </w:r>
    </w:p>
    <w:p w14:paraId="7E8224E9" w14:textId="77777777" w:rsidR="00AB6C9A" w:rsidRDefault="00F80A0E">
      <w:pPr>
        <w:spacing w:after="0" w:line="600" w:lineRule="auto"/>
        <w:jc w:val="both"/>
        <w:rPr>
          <w:rFonts w:eastAsia="Times New Roman"/>
          <w:szCs w:val="24"/>
        </w:rPr>
      </w:pPr>
      <w:r>
        <w:rPr>
          <w:rFonts w:eastAsia="Times New Roman" w:cs="Times New Roman"/>
          <w:b/>
          <w:bCs/>
          <w:szCs w:val="24"/>
        </w:rPr>
        <w:t>Ο ΠΡΟΕΔΡΟΣ                                                                           ΟΙ ΓΡΑΜΜΑΤΕΙΣ</w:t>
      </w:r>
    </w:p>
    <w:p w14:paraId="7E8224EA" w14:textId="77777777" w:rsidR="00AB6C9A" w:rsidRDefault="00AB6C9A">
      <w:pPr>
        <w:spacing w:after="0" w:line="600" w:lineRule="auto"/>
        <w:ind w:firstLine="720"/>
        <w:jc w:val="center"/>
        <w:rPr>
          <w:rFonts w:eastAsia="Times New Roman"/>
          <w:szCs w:val="24"/>
        </w:rPr>
      </w:pPr>
    </w:p>
    <w:sectPr w:rsidR="00AB6C9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aPS31HJM8QFJwJzDYz2bNGR1VLI=" w:salt="ISnHd5py4E6y1wt/YdGO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9A"/>
    <w:rsid w:val="005F574B"/>
    <w:rsid w:val="0088493B"/>
    <w:rsid w:val="00AB6C9A"/>
    <w:rsid w:val="00F80A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16A8"/>
  <w15:docId w15:val="{A9B035F1-D5EC-4317-A2EC-79A398B7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CA2E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75B9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75B9D"/>
    <w:rPr>
      <w:rFonts w:ascii="Segoe UI" w:hAnsi="Segoe UI" w:cs="Segoe UI"/>
      <w:sz w:val="18"/>
      <w:szCs w:val="18"/>
    </w:rPr>
  </w:style>
  <w:style w:type="paragraph" w:styleId="a4">
    <w:name w:val="Revision"/>
    <w:hidden/>
    <w:uiPriority w:val="99"/>
    <w:semiHidden/>
    <w:rsid w:val="009C525C"/>
    <w:pPr>
      <w:spacing w:after="0" w:line="240" w:lineRule="auto"/>
    </w:pPr>
  </w:style>
  <w:style w:type="character" w:customStyle="1" w:styleId="2Char">
    <w:name w:val="Επικεφαλίδα 2 Char"/>
    <w:basedOn w:val="a0"/>
    <w:link w:val="2"/>
    <w:uiPriority w:val="9"/>
    <w:rsid w:val="00CA2E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547</MetadataID>
    <Session xmlns="641f345b-441b-4b81-9152-adc2e73ba5e1">Γ´</Session>
    <Date xmlns="641f345b-441b-4b81-9152-adc2e73ba5e1">2017-11-22T22:00:00+00:00</Date>
    <Status xmlns="641f345b-441b-4b81-9152-adc2e73ba5e1">
      <Url>http://srv-sp1/praktika/Lists/Incoming_Metadata/EditForm.aspx?ID=547&amp;Source=/praktika/Recordings_Library/Forms/AllItems.aspx</Url>
      <Description>Δημοσιεύτηκε</Description>
    </Status>
    <Meeting xmlns="641f345b-441b-4b81-9152-adc2e73ba5e1">ΛΓ´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5AC92-3C08-41C0-9B37-2BE95DB39AF6}">
  <ds:schemaRefs>
    <ds:schemaRef ds:uri="http://www.w3.org/XML/1998/namespace"/>
    <ds:schemaRef ds:uri="http://purl.org/dc/dcmitype/"/>
    <ds:schemaRef ds:uri="641f345b-441b-4b81-9152-adc2e73ba5e1"/>
    <ds:schemaRef ds:uri="http://schemas.microsoft.com/office/2006/documentManagement/types"/>
    <ds:schemaRef ds:uri="http://purl.org/dc/terms/"/>
    <ds:schemaRef ds:uri="http://purl.org/dc/elements/1.1/"/>
    <ds:schemaRef ds:uri="http://schemas.microsoft.com/office/infopath/2007/PartnerControls"/>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C1749480-FA13-4154-8333-BE6EBEF3C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5D8C6C-36FC-4710-8EA3-DCC24BA99E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545</Pages>
  <Words>95806</Words>
  <Characters>517353</Characters>
  <Application>Microsoft Office Word</Application>
  <DocSecurity>0</DocSecurity>
  <Lines>4311</Lines>
  <Paragraphs>1223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2017-11-30T08:33:00Z</dcterms:created>
  <dcterms:modified xsi:type="dcterms:W3CDTF">2017-11-30T08:33:00Z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