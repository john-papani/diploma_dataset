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832CDF" w14:textId="77777777" w:rsidR="00027761" w:rsidRPr="00027761" w:rsidRDefault="00027761" w:rsidP="00027761">
      <w:pPr>
        <w:spacing w:after="0" w:line="360" w:lineRule="auto"/>
        <w:rPr>
          <w:ins w:id="0" w:author="Φλούδα Χριστίνα" w:date="2018-06-20T10:38:00Z"/>
          <w:rFonts w:eastAsia="Times New Roman"/>
          <w:szCs w:val="24"/>
          <w:lang w:eastAsia="en-US"/>
        </w:rPr>
      </w:pPr>
      <w:bookmarkStart w:id="1" w:name="_GoBack"/>
      <w:bookmarkEnd w:id="1"/>
      <w:ins w:id="2" w:author="Φλούδα Χριστίνα" w:date="2018-06-20T10:38:00Z">
        <w:r w:rsidRPr="0002776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15D43B3" w14:textId="77777777" w:rsidR="00027761" w:rsidRPr="00027761" w:rsidRDefault="00027761" w:rsidP="00027761">
      <w:pPr>
        <w:spacing w:after="0" w:line="360" w:lineRule="auto"/>
        <w:rPr>
          <w:ins w:id="3" w:author="Φλούδα Χριστίνα" w:date="2018-06-20T10:38:00Z"/>
          <w:rFonts w:eastAsia="Times New Roman"/>
          <w:szCs w:val="24"/>
          <w:lang w:eastAsia="en-US"/>
        </w:rPr>
      </w:pPr>
    </w:p>
    <w:p w14:paraId="01FAF7F5" w14:textId="77777777" w:rsidR="00027761" w:rsidRPr="00027761" w:rsidRDefault="00027761" w:rsidP="00027761">
      <w:pPr>
        <w:spacing w:after="0" w:line="360" w:lineRule="auto"/>
        <w:rPr>
          <w:ins w:id="4" w:author="Φλούδα Χριστίνα" w:date="2018-06-20T10:38:00Z"/>
          <w:rFonts w:eastAsia="Times New Roman"/>
          <w:szCs w:val="24"/>
          <w:lang w:eastAsia="en-US"/>
        </w:rPr>
      </w:pPr>
      <w:ins w:id="5" w:author="Φλούδα Χριστίνα" w:date="2018-06-20T10:38:00Z">
        <w:r w:rsidRPr="00027761">
          <w:rPr>
            <w:rFonts w:eastAsia="Times New Roman"/>
            <w:szCs w:val="24"/>
            <w:lang w:eastAsia="en-US"/>
          </w:rPr>
          <w:t>ΠΙΝΑΚΑΣ ΠΕΡΙΕΧΟΜΕΝΩΝ</w:t>
        </w:r>
      </w:ins>
    </w:p>
    <w:p w14:paraId="140721E3" w14:textId="77777777" w:rsidR="00027761" w:rsidRPr="00027761" w:rsidRDefault="00027761" w:rsidP="00027761">
      <w:pPr>
        <w:spacing w:after="0" w:line="360" w:lineRule="auto"/>
        <w:rPr>
          <w:ins w:id="6" w:author="Φλούδα Χριστίνα" w:date="2018-06-20T10:38:00Z"/>
          <w:rFonts w:eastAsia="Times New Roman"/>
          <w:szCs w:val="24"/>
          <w:lang w:eastAsia="en-US"/>
        </w:rPr>
      </w:pPr>
      <w:ins w:id="7" w:author="Φλούδα Χριστίνα" w:date="2018-06-20T10:38:00Z">
        <w:r w:rsidRPr="00027761">
          <w:rPr>
            <w:rFonts w:eastAsia="Times New Roman"/>
            <w:szCs w:val="24"/>
            <w:lang w:eastAsia="en-US"/>
          </w:rPr>
          <w:t xml:space="preserve">ΙΖ΄ ΠΕΡΙΟΔΟΣ </w:t>
        </w:r>
      </w:ins>
    </w:p>
    <w:p w14:paraId="70ABB790" w14:textId="77777777" w:rsidR="00027761" w:rsidRPr="00027761" w:rsidRDefault="00027761" w:rsidP="00027761">
      <w:pPr>
        <w:spacing w:after="0" w:line="360" w:lineRule="auto"/>
        <w:rPr>
          <w:ins w:id="8" w:author="Φλούδα Χριστίνα" w:date="2018-06-20T10:38:00Z"/>
          <w:rFonts w:eastAsia="Times New Roman"/>
          <w:szCs w:val="24"/>
          <w:lang w:eastAsia="en-US"/>
        </w:rPr>
      </w:pPr>
      <w:ins w:id="9" w:author="Φλούδα Χριστίνα" w:date="2018-06-20T10:38:00Z">
        <w:r w:rsidRPr="00027761">
          <w:rPr>
            <w:rFonts w:eastAsia="Times New Roman"/>
            <w:szCs w:val="24"/>
            <w:lang w:eastAsia="en-US"/>
          </w:rPr>
          <w:t>ΠΡΟΕΔΡΕΥΟΜΕΝΗΣ ΚΟΙΝΟΒΟΥΛΕΥΤΙΚΗΣ ΔΗΜΟΚΡΑΤΙΑΣ</w:t>
        </w:r>
      </w:ins>
    </w:p>
    <w:p w14:paraId="06AE05B4" w14:textId="77777777" w:rsidR="00027761" w:rsidRPr="00027761" w:rsidRDefault="00027761" w:rsidP="00027761">
      <w:pPr>
        <w:spacing w:after="0" w:line="360" w:lineRule="auto"/>
        <w:rPr>
          <w:ins w:id="10" w:author="Φλούδα Χριστίνα" w:date="2018-06-20T10:38:00Z"/>
          <w:rFonts w:eastAsia="Times New Roman"/>
          <w:szCs w:val="24"/>
          <w:lang w:eastAsia="en-US"/>
        </w:rPr>
      </w:pPr>
      <w:ins w:id="11" w:author="Φλούδα Χριστίνα" w:date="2018-06-20T10:38:00Z">
        <w:r w:rsidRPr="00027761">
          <w:rPr>
            <w:rFonts w:eastAsia="Times New Roman"/>
            <w:szCs w:val="24"/>
            <w:lang w:eastAsia="en-US"/>
          </w:rPr>
          <w:t>ΣΥΝΟΔΟΣ Γ΄</w:t>
        </w:r>
      </w:ins>
    </w:p>
    <w:p w14:paraId="5D1D7D91" w14:textId="77777777" w:rsidR="00027761" w:rsidRPr="00027761" w:rsidRDefault="00027761" w:rsidP="00027761">
      <w:pPr>
        <w:spacing w:after="0" w:line="360" w:lineRule="auto"/>
        <w:rPr>
          <w:ins w:id="12" w:author="Φλούδα Χριστίνα" w:date="2018-06-20T10:38:00Z"/>
          <w:rFonts w:eastAsia="Times New Roman"/>
          <w:szCs w:val="24"/>
          <w:lang w:eastAsia="en-US"/>
        </w:rPr>
      </w:pPr>
    </w:p>
    <w:p w14:paraId="4F66FFD6" w14:textId="77777777" w:rsidR="00027761" w:rsidRPr="00027761" w:rsidRDefault="00027761" w:rsidP="00027761">
      <w:pPr>
        <w:spacing w:after="0" w:line="360" w:lineRule="auto"/>
        <w:rPr>
          <w:ins w:id="13" w:author="Φλούδα Χριστίνα" w:date="2018-06-20T10:38:00Z"/>
          <w:rFonts w:eastAsia="Times New Roman"/>
          <w:szCs w:val="24"/>
          <w:lang w:eastAsia="en-US"/>
        </w:rPr>
      </w:pPr>
      <w:ins w:id="14" w:author="Φλούδα Χριστίνα" w:date="2018-06-20T10:38:00Z">
        <w:r w:rsidRPr="00027761">
          <w:rPr>
            <w:rFonts w:eastAsia="Times New Roman"/>
            <w:szCs w:val="24"/>
            <w:lang w:eastAsia="en-US"/>
          </w:rPr>
          <w:t>ΣΥΝΕΔΡΙΑΣΗ ΡΛΣΤ΄</w:t>
        </w:r>
      </w:ins>
    </w:p>
    <w:p w14:paraId="3D719E9E" w14:textId="77777777" w:rsidR="00027761" w:rsidRPr="00027761" w:rsidRDefault="00027761" w:rsidP="00027761">
      <w:pPr>
        <w:spacing w:after="0" w:line="360" w:lineRule="auto"/>
        <w:rPr>
          <w:ins w:id="15" w:author="Φλούδα Χριστίνα" w:date="2018-06-20T10:38:00Z"/>
          <w:rFonts w:eastAsia="Times New Roman"/>
          <w:szCs w:val="24"/>
          <w:lang w:eastAsia="en-US"/>
        </w:rPr>
      </w:pPr>
      <w:ins w:id="16" w:author="Φλούδα Χριστίνα" w:date="2018-06-20T10:38:00Z">
        <w:r w:rsidRPr="00027761">
          <w:rPr>
            <w:rFonts w:eastAsia="Times New Roman"/>
            <w:szCs w:val="24"/>
            <w:lang w:eastAsia="en-US"/>
          </w:rPr>
          <w:t>Πέμπτη  14 Ιουνίου 2018</w:t>
        </w:r>
      </w:ins>
    </w:p>
    <w:p w14:paraId="4ADEE020" w14:textId="77777777" w:rsidR="00027761" w:rsidRPr="00027761" w:rsidRDefault="00027761" w:rsidP="00027761">
      <w:pPr>
        <w:spacing w:after="0" w:line="360" w:lineRule="auto"/>
        <w:rPr>
          <w:ins w:id="17" w:author="Φλούδα Χριστίνα" w:date="2018-06-20T10:38:00Z"/>
          <w:rFonts w:eastAsia="Times New Roman"/>
          <w:szCs w:val="24"/>
          <w:lang w:eastAsia="en-US"/>
        </w:rPr>
      </w:pPr>
    </w:p>
    <w:p w14:paraId="63490576" w14:textId="77777777" w:rsidR="00027761" w:rsidRPr="00027761" w:rsidRDefault="00027761" w:rsidP="00027761">
      <w:pPr>
        <w:spacing w:after="0" w:line="360" w:lineRule="auto"/>
        <w:rPr>
          <w:ins w:id="18" w:author="Φλούδα Χριστίνα" w:date="2018-06-20T10:38:00Z"/>
          <w:rFonts w:eastAsia="Times New Roman"/>
          <w:szCs w:val="24"/>
          <w:lang w:eastAsia="en-US"/>
        </w:rPr>
      </w:pPr>
      <w:ins w:id="19" w:author="Φλούδα Χριστίνα" w:date="2018-06-20T10:38:00Z">
        <w:r w:rsidRPr="00027761">
          <w:rPr>
            <w:rFonts w:eastAsia="Times New Roman"/>
            <w:szCs w:val="24"/>
            <w:lang w:eastAsia="en-US"/>
          </w:rPr>
          <w:t>ΘΕΜΑΤΑ</w:t>
        </w:r>
      </w:ins>
    </w:p>
    <w:p w14:paraId="036377E8" w14:textId="77777777" w:rsidR="00027761" w:rsidRPr="00027761" w:rsidRDefault="00027761" w:rsidP="00027761">
      <w:pPr>
        <w:spacing w:after="0" w:line="360" w:lineRule="auto"/>
        <w:rPr>
          <w:ins w:id="20" w:author="Φλούδα Χριστίνα" w:date="2018-06-20T10:38:00Z"/>
          <w:rFonts w:eastAsia="Times New Roman"/>
          <w:szCs w:val="24"/>
          <w:lang w:eastAsia="en-US"/>
        </w:rPr>
      </w:pPr>
      <w:ins w:id="21" w:author="Φλούδα Χριστίνα" w:date="2018-06-20T10:38:00Z">
        <w:r w:rsidRPr="00027761">
          <w:rPr>
            <w:rFonts w:eastAsia="Times New Roman"/>
            <w:szCs w:val="24"/>
            <w:lang w:eastAsia="en-US"/>
          </w:rPr>
          <w:t xml:space="preserve"> </w:t>
        </w:r>
        <w:r w:rsidRPr="00027761">
          <w:rPr>
            <w:rFonts w:eastAsia="Times New Roman"/>
            <w:szCs w:val="24"/>
            <w:lang w:eastAsia="en-US"/>
          </w:rPr>
          <w:br/>
          <w:t xml:space="preserve">Α. ΕΙΔΙΚΑ ΘΕΜΑΤΑ </w:t>
        </w:r>
        <w:r w:rsidRPr="00027761">
          <w:rPr>
            <w:rFonts w:eastAsia="Times New Roman"/>
            <w:szCs w:val="24"/>
            <w:lang w:eastAsia="en-US"/>
          </w:rPr>
          <w:br/>
          <w:t xml:space="preserve">1. Επικύρωση Πρακτικών, σελ. </w:t>
        </w:r>
        <w:r w:rsidRPr="00027761">
          <w:rPr>
            <w:rFonts w:eastAsia="Times New Roman"/>
            <w:szCs w:val="24"/>
            <w:lang w:eastAsia="en-US"/>
          </w:rPr>
          <w:br/>
          <w:t xml:space="preserve">2. Ανακοινώνεται ότι τη συνεδρίαση παρακολουθούν μαθητές από το 10ο Δημοτικό Σχολείο Βύρωνα, το Δημοτικό Σχολείο Ρουπακίου Ηλείας και το 16ο Δημοτικό Σχολείο Χανίων, σελ. </w:t>
        </w:r>
        <w:r w:rsidRPr="00027761">
          <w:rPr>
            <w:rFonts w:eastAsia="Times New Roman"/>
            <w:szCs w:val="24"/>
            <w:lang w:eastAsia="en-US"/>
          </w:rPr>
          <w:br/>
          <w:t xml:space="preserve">3.  Έγκριση παράτασης λειτουργίας Εξεταστικής Επιτροπής για τη διερεύνηση του σκανδάλων στον χώρο της Υγείας κατά τα έτη 1997-2014, που έχει συσταθεί σύμφωνα με τα άρθρα 144 και επόμενα του Κανονισμού της Βουλής και για την οποία η Ολομέλεια της Βουλής έχει ορίσει προθεσμία υποβολής του Πορίσματός της την 20η Ιουνίου 2018,  μέχρι την 23η Οκτωβρίου 2018, σελ. </w:t>
        </w:r>
        <w:r w:rsidRPr="00027761">
          <w:rPr>
            <w:rFonts w:eastAsia="Times New Roman"/>
            <w:szCs w:val="24"/>
            <w:lang w:eastAsia="en-US"/>
          </w:rPr>
          <w:br/>
          <w:t xml:space="preserve">4. Επί διαδικαστικού θέματος, σελ. </w:t>
        </w:r>
        <w:r w:rsidRPr="00027761">
          <w:rPr>
            <w:rFonts w:eastAsia="Times New Roman"/>
            <w:szCs w:val="24"/>
            <w:lang w:eastAsia="en-US"/>
          </w:rPr>
          <w:br/>
          <w:t xml:space="preserve">5. Ανακοινώνεται ότι ο Αρχηγός της Αξιωματικής Αντιπολίτευσης και Πρόεδρος της Κοινοβουλευτικής Ομάδας της Νέας Δημοκρατίας κ. Κυριάκος Μητσοτάκης και οι Βουλευτές της Κοινοβουλευτικής του Ομάδας υπέβαλαν πρόταση δυσπιστίας κατά της Κυβέρνησης, σύμφωνα με τις διατάξεις των άρθρων 84 παράγραφος 2 του Συντάγματος και 142 του Κανονισμού της Βουλής, σελ. </w:t>
        </w:r>
        <w:r w:rsidRPr="00027761">
          <w:rPr>
            <w:rFonts w:eastAsia="Times New Roman"/>
            <w:szCs w:val="24"/>
            <w:lang w:eastAsia="en-US"/>
          </w:rPr>
          <w:br/>
          <w:t xml:space="preserve"> </w:t>
        </w:r>
        <w:r w:rsidRPr="00027761">
          <w:rPr>
            <w:rFonts w:eastAsia="Times New Roman"/>
            <w:szCs w:val="24"/>
            <w:lang w:eastAsia="en-US"/>
          </w:rPr>
          <w:br/>
          <w:t xml:space="preserve">Β. ΝΟΜΟΘΕΤΙΚΗ ΕΡΓΑΣΙΑ </w:t>
        </w:r>
        <w:r w:rsidRPr="00027761">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Οικονομικών: «Διατάξεις για την ολοκλήρωση της Συμφωνίας Δημοσιονομικών Στόχων και Διαρθρωτικών Μεταρρυθμίσεων - Μεσοπρόθεσμο Πλαίσιο Δημοσιονομικής Στρατηγικής 2019-2022 και λοιπές διατάξεις», με τους ομιλητές, όπως είναι η σειρά από εχθές, σελ. </w:t>
        </w:r>
        <w:r w:rsidRPr="00027761">
          <w:rPr>
            <w:rFonts w:eastAsia="Times New Roman"/>
            <w:szCs w:val="24"/>
            <w:lang w:eastAsia="en-US"/>
          </w:rPr>
          <w:br/>
          <w:t>2. Αιτήσεις ονομαστικής ψηφοφορίας επί του σχεδίου νόμου του Υπουργείου Οικονομικών:</w:t>
        </w:r>
        <w:r w:rsidRPr="00027761">
          <w:rPr>
            <w:rFonts w:eastAsia="Times New Roman"/>
            <w:szCs w:val="24"/>
            <w:lang w:eastAsia="en-US"/>
          </w:rPr>
          <w:br/>
          <w:t xml:space="preserve">    α) Βουλευτών της Νέας Δημοκρατίας επί των άρθρων 109 και 119 του σχεδίου νόμου, σελ. </w:t>
        </w:r>
        <w:r w:rsidRPr="00027761">
          <w:rPr>
            <w:rFonts w:eastAsia="Times New Roman"/>
            <w:szCs w:val="24"/>
            <w:lang w:eastAsia="en-US"/>
          </w:rPr>
          <w:br/>
          <w:t xml:space="preserve">    β) Βουλευτών της Δημοκρατικής Συμπαράταξης ΠΑΣΟΚ-ΔΗΜΑΡ επί της αρχής και επί των άρθρων 60, 80, 109 και 119 του σχεδίου νόμου, σελ. </w:t>
        </w:r>
        <w:r w:rsidRPr="00027761">
          <w:rPr>
            <w:rFonts w:eastAsia="Times New Roman"/>
            <w:szCs w:val="24"/>
            <w:lang w:eastAsia="en-US"/>
          </w:rPr>
          <w:br/>
          <w:t xml:space="preserve">    γ) Βουλευτών του Λαϊκού Συνδέσμου - Χρυσή Αυγή επί της αρχής και επί των άρθρων 23, 69, 109 και 119 του σχεδίου νόμου, καθώς και επί της τροπολογίας με γενικό αριθμό 1621 και ειδικό 251, σελ. </w:t>
        </w:r>
        <w:r w:rsidRPr="00027761">
          <w:rPr>
            <w:rFonts w:eastAsia="Times New Roman"/>
            <w:szCs w:val="24"/>
            <w:lang w:eastAsia="en-US"/>
          </w:rPr>
          <w:br/>
          <w:t xml:space="preserve">    δ) Βουλευτών του Κομμουνιστικού Κόμματος Ελλάδας επί της αρχής και επί των άρθρων 70, 109 και 119 του σχεδίου νόμου, σελ. </w:t>
        </w:r>
        <w:r w:rsidRPr="00027761">
          <w:rPr>
            <w:rFonts w:eastAsia="Times New Roman"/>
            <w:szCs w:val="24"/>
            <w:lang w:eastAsia="en-US"/>
          </w:rPr>
          <w:br/>
          <w:t xml:space="preserve">3. Ηλεκτρονική ονομαστική ψηφοφορία επί της αρχής και επί των άρθρων 23, 60, 69, 70, 80, 109 και 119, καθώς και επί της τροπολογίας 1621/251 του σχεδίου νόμου, σελ. </w:t>
        </w:r>
        <w:r w:rsidRPr="00027761">
          <w:rPr>
            <w:rFonts w:eastAsia="Times New Roman"/>
            <w:szCs w:val="24"/>
            <w:lang w:eastAsia="en-US"/>
          </w:rPr>
          <w:br/>
          <w:t xml:space="preserve">4. Επιστολικές ψήφοι επί της ονομαστικής ψηφοφορίας, σελ. </w:t>
        </w:r>
        <w:r w:rsidRPr="00027761">
          <w:rPr>
            <w:rFonts w:eastAsia="Times New Roman"/>
            <w:szCs w:val="24"/>
            <w:lang w:eastAsia="en-US"/>
          </w:rPr>
          <w:br/>
          <w:t xml:space="preserve"> </w:t>
        </w:r>
      </w:ins>
    </w:p>
    <w:p w14:paraId="19FBB24F" w14:textId="77777777" w:rsidR="00027761" w:rsidRPr="00027761" w:rsidRDefault="00027761" w:rsidP="00027761">
      <w:pPr>
        <w:spacing w:after="0" w:line="360" w:lineRule="auto"/>
        <w:rPr>
          <w:ins w:id="22" w:author="Φλούδα Χριστίνα" w:date="2018-06-20T10:38:00Z"/>
          <w:rFonts w:eastAsia="Times New Roman"/>
          <w:szCs w:val="24"/>
          <w:lang w:eastAsia="en-US"/>
        </w:rPr>
      </w:pPr>
      <w:ins w:id="23" w:author="Φλούδα Χριστίνα" w:date="2018-06-20T10:38:00Z">
        <w:r w:rsidRPr="00027761">
          <w:rPr>
            <w:rFonts w:eastAsia="Times New Roman"/>
            <w:szCs w:val="24"/>
            <w:lang w:eastAsia="en-US"/>
          </w:rPr>
          <w:t>ΠΡΟΕΔΡΟΣ</w:t>
        </w:r>
      </w:ins>
    </w:p>
    <w:p w14:paraId="67F44EEC" w14:textId="77777777" w:rsidR="00027761" w:rsidRPr="00027761" w:rsidRDefault="00027761" w:rsidP="00027761">
      <w:pPr>
        <w:spacing w:after="0" w:line="360" w:lineRule="auto"/>
        <w:rPr>
          <w:ins w:id="24" w:author="Φλούδα Χριστίνα" w:date="2018-06-20T10:38:00Z"/>
          <w:rFonts w:eastAsia="Times New Roman"/>
          <w:szCs w:val="24"/>
          <w:lang w:eastAsia="en-US"/>
        </w:rPr>
      </w:pPr>
      <w:ins w:id="25" w:author="Φλούδα Χριστίνα" w:date="2018-06-20T10:38:00Z">
        <w:r w:rsidRPr="00027761">
          <w:rPr>
            <w:rFonts w:eastAsia="Times New Roman"/>
            <w:szCs w:val="24"/>
            <w:lang w:eastAsia="en-US"/>
          </w:rPr>
          <w:t>ΒΟΥΤΣΗΣ Ν. , σελ.</w:t>
        </w:r>
        <w:r w:rsidRPr="00027761">
          <w:rPr>
            <w:rFonts w:eastAsia="Times New Roman"/>
            <w:szCs w:val="24"/>
            <w:lang w:eastAsia="en-US"/>
          </w:rPr>
          <w:br/>
        </w:r>
      </w:ins>
    </w:p>
    <w:p w14:paraId="2284A5DA" w14:textId="77777777" w:rsidR="00027761" w:rsidRPr="00027761" w:rsidRDefault="00027761" w:rsidP="00027761">
      <w:pPr>
        <w:spacing w:after="0" w:line="360" w:lineRule="auto"/>
        <w:rPr>
          <w:ins w:id="26" w:author="Φλούδα Χριστίνα" w:date="2018-06-20T10:38:00Z"/>
          <w:rFonts w:eastAsia="Times New Roman"/>
          <w:szCs w:val="24"/>
          <w:lang w:eastAsia="en-US"/>
        </w:rPr>
      </w:pPr>
      <w:ins w:id="27" w:author="Φλούδα Χριστίνα" w:date="2018-06-20T10:38:00Z">
        <w:r w:rsidRPr="00027761">
          <w:rPr>
            <w:rFonts w:eastAsia="Times New Roman"/>
            <w:szCs w:val="24"/>
            <w:lang w:eastAsia="en-US"/>
          </w:rPr>
          <w:br/>
          <w:t>ΠΡΟΕΔΡΕΥΟΝΤΕΣ</w:t>
        </w:r>
      </w:ins>
    </w:p>
    <w:p w14:paraId="55DB682C" w14:textId="77777777" w:rsidR="00027761" w:rsidRPr="00027761" w:rsidRDefault="00027761" w:rsidP="00027761">
      <w:pPr>
        <w:spacing w:after="0" w:line="360" w:lineRule="auto"/>
        <w:rPr>
          <w:ins w:id="28" w:author="Φλούδα Χριστίνα" w:date="2018-06-20T10:38:00Z"/>
          <w:rFonts w:eastAsia="Times New Roman"/>
          <w:szCs w:val="24"/>
          <w:lang w:eastAsia="en-US"/>
        </w:rPr>
      </w:pPr>
      <w:ins w:id="29" w:author="Φλούδα Χριστίνα" w:date="2018-06-20T10:38:00Z">
        <w:r w:rsidRPr="00027761">
          <w:rPr>
            <w:rFonts w:eastAsia="Times New Roman"/>
            <w:szCs w:val="24"/>
            <w:lang w:eastAsia="en-US"/>
          </w:rPr>
          <w:t>ΒΑΡΕΜΕΝΟΣ Γ. , σελ.</w:t>
        </w:r>
      </w:ins>
    </w:p>
    <w:p w14:paraId="5D3840DD" w14:textId="77777777" w:rsidR="00027761" w:rsidRPr="00027761" w:rsidRDefault="00027761" w:rsidP="00027761">
      <w:pPr>
        <w:spacing w:after="0" w:line="360" w:lineRule="auto"/>
        <w:rPr>
          <w:ins w:id="30" w:author="Φλούδα Χριστίνα" w:date="2018-06-20T10:38:00Z"/>
          <w:rFonts w:eastAsia="Times New Roman"/>
          <w:szCs w:val="24"/>
          <w:lang w:eastAsia="en-US"/>
        </w:rPr>
      </w:pPr>
      <w:ins w:id="31" w:author="Φλούδα Χριστίνα" w:date="2018-06-20T10:38:00Z">
        <w:r w:rsidRPr="00027761">
          <w:rPr>
            <w:rFonts w:eastAsia="Times New Roman"/>
            <w:szCs w:val="24"/>
            <w:lang w:eastAsia="en-US"/>
          </w:rPr>
          <w:t>ΚΑΜΜΕΝΟΣ Δ. , σελ.</w:t>
        </w:r>
        <w:r w:rsidRPr="00027761">
          <w:rPr>
            <w:rFonts w:eastAsia="Times New Roman"/>
            <w:szCs w:val="24"/>
            <w:lang w:eastAsia="en-US"/>
          </w:rPr>
          <w:br/>
          <w:t xml:space="preserve">ΚΟΥΡΑΚΗΣ Α. , σελ. </w:t>
        </w:r>
      </w:ins>
    </w:p>
    <w:p w14:paraId="521D592B" w14:textId="77777777" w:rsidR="00027761" w:rsidRPr="00027761" w:rsidRDefault="00027761" w:rsidP="00027761">
      <w:pPr>
        <w:spacing w:after="0" w:line="360" w:lineRule="auto"/>
        <w:rPr>
          <w:ins w:id="32" w:author="Φλούδα Χριστίνα" w:date="2018-06-20T10:38:00Z"/>
          <w:rFonts w:eastAsia="Times New Roman"/>
          <w:szCs w:val="24"/>
          <w:lang w:eastAsia="en-US"/>
        </w:rPr>
      </w:pPr>
    </w:p>
    <w:p w14:paraId="4AF29C44" w14:textId="77777777" w:rsidR="00027761" w:rsidRPr="00027761" w:rsidRDefault="00027761" w:rsidP="00027761">
      <w:pPr>
        <w:spacing w:after="0" w:line="360" w:lineRule="auto"/>
        <w:rPr>
          <w:ins w:id="33" w:author="Φλούδα Χριστίνα" w:date="2018-06-20T10:38:00Z"/>
          <w:rFonts w:eastAsia="Times New Roman"/>
          <w:szCs w:val="24"/>
          <w:lang w:eastAsia="en-US"/>
        </w:rPr>
      </w:pPr>
      <w:ins w:id="34" w:author="Φλούδα Χριστίνα" w:date="2018-06-20T10:38:00Z">
        <w:r w:rsidRPr="00027761">
          <w:rPr>
            <w:rFonts w:eastAsia="Times New Roman"/>
            <w:szCs w:val="24"/>
            <w:lang w:eastAsia="en-US"/>
          </w:rPr>
          <w:t>ΟΜΙΛΗΤΕΣ</w:t>
        </w:r>
      </w:ins>
    </w:p>
    <w:p w14:paraId="5861A7C8" w14:textId="77777777" w:rsidR="00027761" w:rsidRPr="00027761" w:rsidRDefault="00027761" w:rsidP="00027761">
      <w:pPr>
        <w:spacing w:after="0" w:line="360" w:lineRule="auto"/>
        <w:rPr>
          <w:ins w:id="35" w:author="Φλούδα Χριστίνα" w:date="2018-06-20T10:38:00Z"/>
          <w:rFonts w:eastAsia="Times New Roman"/>
          <w:szCs w:val="24"/>
          <w:lang w:eastAsia="en-US"/>
        </w:rPr>
      </w:pPr>
      <w:ins w:id="36" w:author="Φλούδα Χριστίνα" w:date="2018-06-20T10:38:00Z">
        <w:r w:rsidRPr="00027761">
          <w:rPr>
            <w:rFonts w:eastAsia="Times New Roman"/>
            <w:szCs w:val="24"/>
            <w:lang w:eastAsia="en-US"/>
          </w:rPr>
          <w:br/>
          <w:t>Α. Επί διαδικαστικού θέματος:</w:t>
        </w:r>
        <w:r w:rsidRPr="00027761">
          <w:rPr>
            <w:rFonts w:eastAsia="Times New Roman"/>
            <w:szCs w:val="24"/>
            <w:lang w:eastAsia="en-US"/>
          </w:rPr>
          <w:br/>
          <w:t>ΒΑΡΔΑΚΗΣ Σ. , σελ.</w:t>
        </w:r>
      </w:ins>
    </w:p>
    <w:p w14:paraId="356E7DA5" w14:textId="77777777" w:rsidR="00027761" w:rsidRPr="00027761" w:rsidRDefault="00027761" w:rsidP="00027761">
      <w:pPr>
        <w:spacing w:after="0" w:line="360" w:lineRule="auto"/>
        <w:rPr>
          <w:ins w:id="37" w:author="Φλούδα Χριστίνα" w:date="2018-06-20T10:38:00Z"/>
          <w:rFonts w:eastAsia="Times New Roman"/>
          <w:szCs w:val="24"/>
          <w:lang w:eastAsia="en-US"/>
        </w:rPr>
      </w:pPr>
      <w:ins w:id="38" w:author="Φλούδα Χριστίνα" w:date="2018-06-20T10:38:00Z">
        <w:r w:rsidRPr="00027761">
          <w:rPr>
            <w:rFonts w:eastAsia="Times New Roman"/>
            <w:szCs w:val="24"/>
            <w:lang w:eastAsia="en-US"/>
          </w:rPr>
          <w:t>ΒΑΡΕΜΕΝΟΣ Γ. , σελ.</w:t>
        </w:r>
        <w:r w:rsidRPr="00027761">
          <w:rPr>
            <w:rFonts w:eastAsia="Times New Roman"/>
            <w:szCs w:val="24"/>
            <w:lang w:eastAsia="en-US"/>
          </w:rPr>
          <w:br/>
          <w:t>ΒΟΥΤΣΗΣ Ν. , σελ.</w:t>
        </w:r>
        <w:r w:rsidRPr="00027761">
          <w:rPr>
            <w:rFonts w:eastAsia="Times New Roman"/>
            <w:szCs w:val="24"/>
            <w:lang w:eastAsia="en-US"/>
          </w:rPr>
          <w:br/>
          <w:t>ΓΕΩΡΓΙΑΔΗΣ Σ. , σελ.</w:t>
        </w:r>
        <w:r w:rsidRPr="00027761">
          <w:rPr>
            <w:rFonts w:eastAsia="Times New Roman"/>
            <w:szCs w:val="24"/>
            <w:lang w:eastAsia="en-US"/>
          </w:rPr>
          <w:br/>
          <w:t>ΚΑΜΜΕΝΟΣ Δ. , σελ.</w:t>
        </w:r>
      </w:ins>
    </w:p>
    <w:p w14:paraId="018D1EE2" w14:textId="6AD7028C" w:rsidR="00027761" w:rsidRDefault="00027761" w:rsidP="00027761">
      <w:pPr>
        <w:spacing w:after="0" w:line="600" w:lineRule="auto"/>
        <w:ind w:firstLine="720"/>
        <w:jc w:val="center"/>
        <w:rPr>
          <w:ins w:id="39" w:author="Φλούδα Χριστίνα" w:date="2018-06-20T10:38:00Z"/>
          <w:rFonts w:eastAsia="Times New Roman"/>
          <w:szCs w:val="24"/>
        </w:rPr>
      </w:pPr>
      <w:ins w:id="40" w:author="Φλούδα Χριστίνα" w:date="2018-06-20T10:38:00Z">
        <w:r w:rsidRPr="00027761">
          <w:rPr>
            <w:rFonts w:eastAsia="Times New Roman"/>
            <w:szCs w:val="24"/>
            <w:lang w:eastAsia="en-US"/>
          </w:rPr>
          <w:t xml:space="preserve">ΚΟΥΡΑΚΗΣ Α. , σελ. </w:t>
        </w:r>
        <w:r w:rsidRPr="00027761">
          <w:rPr>
            <w:rFonts w:eastAsia="Times New Roman"/>
            <w:szCs w:val="24"/>
            <w:lang w:eastAsia="en-US"/>
          </w:rPr>
          <w:br/>
          <w:t>ΛΑΖΑΡΙΔΗΣ Γ. , σελ.</w:t>
        </w:r>
        <w:r w:rsidRPr="00027761">
          <w:rPr>
            <w:rFonts w:eastAsia="Times New Roman"/>
            <w:szCs w:val="24"/>
            <w:lang w:eastAsia="en-US"/>
          </w:rPr>
          <w:br/>
          <w:t>ΜΑΝΙΟΣ Ν. , σελ.</w:t>
        </w:r>
        <w:r w:rsidRPr="00027761">
          <w:rPr>
            <w:rFonts w:eastAsia="Times New Roman"/>
            <w:szCs w:val="24"/>
            <w:lang w:eastAsia="en-US"/>
          </w:rPr>
          <w:br/>
          <w:t>ΤΑΣΟΥΛΑΣ Κ. , σελ.</w:t>
        </w:r>
        <w:r w:rsidRPr="00027761">
          <w:rPr>
            <w:rFonts w:eastAsia="Times New Roman"/>
            <w:szCs w:val="24"/>
            <w:lang w:eastAsia="en-US"/>
          </w:rPr>
          <w:br/>
        </w:r>
        <w:r w:rsidRPr="00027761">
          <w:rPr>
            <w:rFonts w:eastAsia="Times New Roman"/>
            <w:szCs w:val="24"/>
            <w:lang w:eastAsia="en-US"/>
          </w:rPr>
          <w:br/>
          <w:t>Β. Επί του σχεδίου νόμου του Υπουργείου Οικονομικών:</w:t>
        </w:r>
        <w:r w:rsidRPr="00027761">
          <w:rPr>
            <w:rFonts w:eastAsia="Times New Roman"/>
            <w:szCs w:val="24"/>
            <w:lang w:eastAsia="en-US"/>
          </w:rPr>
          <w:br/>
          <w:t>ΑΘΑΝΑΣΙΟΥ Χ. , σελ.</w:t>
        </w:r>
        <w:r w:rsidRPr="00027761">
          <w:rPr>
            <w:rFonts w:eastAsia="Times New Roman"/>
            <w:szCs w:val="24"/>
            <w:lang w:eastAsia="en-US"/>
          </w:rPr>
          <w:br/>
          <w:t>ΑΝΔΡΙΑΝΟΣ Ι. , σελ.</w:t>
        </w:r>
        <w:r w:rsidRPr="00027761">
          <w:rPr>
            <w:rFonts w:eastAsia="Times New Roman"/>
            <w:szCs w:val="24"/>
            <w:lang w:eastAsia="en-US"/>
          </w:rPr>
          <w:br/>
          <w:t>ΒΑΓΙΩΝΑΚΗ Ε. , σελ.</w:t>
        </w:r>
        <w:r w:rsidRPr="00027761">
          <w:rPr>
            <w:rFonts w:eastAsia="Times New Roman"/>
            <w:szCs w:val="24"/>
            <w:lang w:eastAsia="en-US"/>
          </w:rPr>
          <w:br/>
          <w:t>ΒΑΡΔΑΚΗΣ Σ. , σελ.</w:t>
        </w:r>
        <w:r w:rsidRPr="00027761">
          <w:rPr>
            <w:rFonts w:eastAsia="Times New Roman"/>
            <w:szCs w:val="24"/>
            <w:lang w:eastAsia="en-US"/>
          </w:rPr>
          <w:br/>
          <w:t>ΓΕΝΝΗΜΑΤΑ Φ. , σελ.</w:t>
        </w:r>
        <w:r w:rsidRPr="00027761">
          <w:rPr>
            <w:rFonts w:eastAsia="Times New Roman"/>
            <w:szCs w:val="24"/>
            <w:lang w:eastAsia="en-US"/>
          </w:rPr>
          <w:br/>
          <w:t>ΓΕΩΡΓΙΑΔΗΣ Σ. , σελ.</w:t>
        </w:r>
        <w:r w:rsidRPr="00027761">
          <w:rPr>
            <w:rFonts w:eastAsia="Times New Roman"/>
            <w:szCs w:val="24"/>
            <w:lang w:eastAsia="en-US"/>
          </w:rPr>
          <w:br/>
          <w:t>ΔΗΜΑΣ Χ. , σελ.</w:t>
        </w:r>
        <w:r w:rsidRPr="00027761">
          <w:rPr>
            <w:rFonts w:eastAsia="Times New Roman"/>
            <w:szCs w:val="24"/>
            <w:lang w:eastAsia="en-US"/>
          </w:rPr>
          <w:br/>
          <w:t>ΘΕΟΔΩΡΑΚΗΣ Σ. , σελ.</w:t>
        </w:r>
        <w:r w:rsidRPr="00027761">
          <w:rPr>
            <w:rFonts w:eastAsia="Times New Roman"/>
            <w:szCs w:val="24"/>
            <w:lang w:eastAsia="en-US"/>
          </w:rPr>
          <w:br/>
          <w:t>ΚΑΡΑΚΩΣΤΑ Ε. , σελ.</w:t>
        </w:r>
        <w:r w:rsidRPr="00027761">
          <w:rPr>
            <w:rFonts w:eastAsia="Times New Roman"/>
            <w:szCs w:val="24"/>
            <w:lang w:eastAsia="en-US"/>
          </w:rPr>
          <w:br/>
          <w:t>ΚΙΚΙΛΙΑΣ Β. , σελ.</w:t>
        </w:r>
        <w:r w:rsidRPr="00027761">
          <w:rPr>
            <w:rFonts w:eastAsia="Times New Roman"/>
            <w:szCs w:val="24"/>
            <w:lang w:eastAsia="en-US"/>
          </w:rPr>
          <w:br/>
          <w:t>ΚΟΥΜΟΥΤΣΑΚΟΣ Γ. , σελ.</w:t>
        </w:r>
        <w:r w:rsidRPr="00027761">
          <w:rPr>
            <w:rFonts w:eastAsia="Times New Roman"/>
            <w:szCs w:val="24"/>
            <w:lang w:eastAsia="en-US"/>
          </w:rPr>
          <w:br/>
          <w:t>ΛΑΖΑΡΙΔΗΣ Γ. , σελ.</w:t>
        </w:r>
        <w:r w:rsidRPr="00027761">
          <w:rPr>
            <w:rFonts w:eastAsia="Times New Roman"/>
            <w:szCs w:val="24"/>
            <w:lang w:eastAsia="en-US"/>
          </w:rPr>
          <w:br/>
          <w:t>ΜΑΝΙΑΤΗΣ Ι. , σελ.</w:t>
        </w:r>
        <w:r w:rsidRPr="00027761">
          <w:rPr>
            <w:rFonts w:eastAsia="Times New Roman"/>
            <w:szCs w:val="24"/>
            <w:lang w:eastAsia="en-US"/>
          </w:rPr>
          <w:br/>
          <w:t>ΜΑΝΙΟΣ Ν. , σελ.</w:t>
        </w:r>
        <w:r w:rsidRPr="00027761">
          <w:rPr>
            <w:rFonts w:eastAsia="Times New Roman"/>
            <w:szCs w:val="24"/>
            <w:lang w:eastAsia="en-US"/>
          </w:rPr>
          <w:br/>
          <w:t>ΜΑΝΤΑΣ Χ. , σελ.</w:t>
        </w:r>
        <w:r w:rsidRPr="00027761">
          <w:rPr>
            <w:rFonts w:eastAsia="Times New Roman"/>
            <w:szCs w:val="24"/>
            <w:lang w:eastAsia="en-US"/>
          </w:rPr>
          <w:br/>
          <w:t>ΜΗΤΣΟΤΑΚΗΣ Κ. , σελ.</w:t>
        </w:r>
        <w:r w:rsidRPr="00027761">
          <w:rPr>
            <w:rFonts w:eastAsia="Times New Roman"/>
            <w:szCs w:val="24"/>
            <w:lang w:eastAsia="en-US"/>
          </w:rPr>
          <w:br/>
          <w:t>ΠΑΝΑΓΙΩΤΑΡΟΣ Η. , σελ.</w:t>
        </w:r>
        <w:r w:rsidRPr="00027761">
          <w:rPr>
            <w:rFonts w:eastAsia="Times New Roman"/>
            <w:szCs w:val="24"/>
            <w:lang w:eastAsia="en-US"/>
          </w:rPr>
          <w:br/>
          <w:t>ΠΑΠΑΔΟΠΟΥΛΟΣ Α. , σελ.</w:t>
        </w:r>
        <w:r w:rsidRPr="00027761">
          <w:rPr>
            <w:rFonts w:eastAsia="Times New Roman"/>
            <w:szCs w:val="24"/>
            <w:lang w:eastAsia="en-US"/>
          </w:rPr>
          <w:br/>
          <w:t>ΠΑΠΑΡΗΓΑ Α. , σελ.</w:t>
        </w:r>
        <w:r w:rsidRPr="00027761">
          <w:rPr>
            <w:rFonts w:eastAsia="Times New Roman"/>
            <w:szCs w:val="24"/>
            <w:lang w:eastAsia="en-US"/>
          </w:rPr>
          <w:br/>
          <w:t>ΠΑΦΙΛΗΣ Α. , σελ.</w:t>
        </w:r>
        <w:r w:rsidRPr="00027761">
          <w:rPr>
            <w:rFonts w:eastAsia="Times New Roman"/>
            <w:szCs w:val="24"/>
            <w:lang w:eastAsia="en-US"/>
          </w:rPr>
          <w:br/>
          <w:t>ΣΠΙΡΤΖΗΣ Χ. , σελ.</w:t>
        </w:r>
        <w:r w:rsidRPr="00027761">
          <w:rPr>
            <w:rFonts w:eastAsia="Times New Roman"/>
            <w:szCs w:val="24"/>
            <w:lang w:eastAsia="en-US"/>
          </w:rPr>
          <w:br/>
          <w:t>ΤΑΣΟΥΛΑΣ Κ. , σελ.</w:t>
        </w:r>
        <w:r w:rsidRPr="00027761">
          <w:rPr>
            <w:rFonts w:eastAsia="Times New Roman"/>
            <w:szCs w:val="24"/>
            <w:lang w:eastAsia="en-US"/>
          </w:rPr>
          <w:br/>
          <w:t>ΤΖΕΛΕΠΗΣ Μ. , σελ.</w:t>
        </w:r>
        <w:r w:rsidRPr="00027761">
          <w:rPr>
            <w:rFonts w:eastAsia="Times New Roman"/>
            <w:szCs w:val="24"/>
            <w:lang w:eastAsia="en-US"/>
          </w:rPr>
          <w:br/>
          <w:t>ΤΣΑΚΑΛΩΤΟΣ Ε. , σελ.</w:t>
        </w:r>
        <w:r w:rsidRPr="00027761">
          <w:rPr>
            <w:rFonts w:eastAsia="Times New Roman"/>
            <w:szCs w:val="24"/>
            <w:lang w:eastAsia="en-US"/>
          </w:rPr>
          <w:br/>
          <w:t>ΤΣΙΠΡΑΣ Α. , σελ.</w:t>
        </w:r>
        <w:r w:rsidRPr="00027761">
          <w:rPr>
            <w:rFonts w:eastAsia="Times New Roman"/>
            <w:szCs w:val="24"/>
            <w:lang w:eastAsia="en-US"/>
          </w:rPr>
          <w:br/>
        </w:r>
        <w:r w:rsidRPr="00027761">
          <w:rPr>
            <w:rFonts w:eastAsia="Times New Roman"/>
            <w:szCs w:val="24"/>
            <w:lang w:eastAsia="en-US"/>
          </w:rPr>
          <w:br/>
          <w:t>ΠΑΡΕΜΒΑΣΕΙΣ:</w:t>
        </w:r>
        <w:r w:rsidRPr="00027761">
          <w:rPr>
            <w:rFonts w:eastAsia="Times New Roman"/>
            <w:szCs w:val="24"/>
            <w:lang w:eastAsia="en-US"/>
          </w:rPr>
          <w:br/>
          <w:t>ΒΕΣΥΡΟΠΟΥΛΟΣ Α. , σελ.</w:t>
        </w:r>
        <w:r w:rsidRPr="00027761">
          <w:rPr>
            <w:rFonts w:eastAsia="Times New Roman"/>
            <w:szCs w:val="24"/>
            <w:lang w:eastAsia="en-US"/>
          </w:rPr>
          <w:br/>
          <w:t>ΒΟΡΙΔΗΣ Μ. , σελ.</w:t>
        </w:r>
        <w:r w:rsidRPr="00027761">
          <w:rPr>
            <w:rFonts w:eastAsia="Times New Roman"/>
            <w:szCs w:val="24"/>
            <w:lang w:eastAsia="en-US"/>
          </w:rPr>
          <w:br/>
          <w:t>ΒΟΥΛΤΕΨΗ Σ. , σελ.</w:t>
        </w:r>
        <w:r w:rsidRPr="00027761">
          <w:rPr>
            <w:rFonts w:eastAsia="Times New Roman"/>
            <w:szCs w:val="24"/>
            <w:lang w:eastAsia="en-US"/>
          </w:rPr>
          <w:br/>
          <w:t>ΓΚΙΟΛΑΣ Ι. , σελ.</w:t>
        </w:r>
        <w:r w:rsidRPr="00027761">
          <w:rPr>
            <w:rFonts w:eastAsia="Times New Roman"/>
            <w:szCs w:val="24"/>
            <w:lang w:eastAsia="en-US"/>
          </w:rPr>
          <w:br/>
          <w:t>ΔΟΥΖΙΝΑΣ Κ. , σελ.</w:t>
        </w:r>
        <w:r w:rsidRPr="00027761">
          <w:rPr>
            <w:rFonts w:eastAsia="Times New Roman"/>
            <w:szCs w:val="24"/>
            <w:lang w:eastAsia="en-US"/>
          </w:rPr>
          <w:br/>
          <w:t>ΗΓΟΥΜΕΝΙΔΗΣ Ν. , σελ.</w:t>
        </w:r>
        <w:r w:rsidRPr="00027761">
          <w:rPr>
            <w:rFonts w:eastAsia="Times New Roman"/>
            <w:szCs w:val="24"/>
            <w:lang w:eastAsia="en-US"/>
          </w:rPr>
          <w:br/>
          <w:t>ΚΑΤΣΩΤΗΣ Χ. , σελ.</w:t>
        </w:r>
        <w:r w:rsidRPr="00027761">
          <w:rPr>
            <w:rFonts w:eastAsia="Times New Roman"/>
            <w:szCs w:val="24"/>
            <w:lang w:eastAsia="en-US"/>
          </w:rPr>
          <w:br/>
          <w:t>ΜΑΡΚΟΥ Α. , σελ.</w:t>
        </w:r>
        <w:r w:rsidRPr="00027761">
          <w:rPr>
            <w:rFonts w:eastAsia="Times New Roman"/>
            <w:szCs w:val="24"/>
            <w:lang w:eastAsia="en-US"/>
          </w:rPr>
          <w:br/>
          <w:t>ΜΠΑΚΟΓΙΑΝΝΗ Θ. , σελ.</w:t>
        </w:r>
        <w:r w:rsidRPr="00027761">
          <w:rPr>
            <w:rFonts w:eastAsia="Times New Roman"/>
            <w:szCs w:val="24"/>
            <w:lang w:eastAsia="en-US"/>
          </w:rPr>
          <w:br/>
          <w:t>ΤΡΑΓΑΚΗΣ Ι. , σελ.</w:t>
        </w:r>
        <w:r w:rsidRPr="00027761">
          <w:rPr>
            <w:rFonts w:eastAsia="Times New Roman"/>
            <w:szCs w:val="24"/>
            <w:lang w:eastAsia="en-US"/>
          </w:rPr>
          <w:br/>
        </w:r>
      </w:ins>
    </w:p>
    <w:p w14:paraId="795DAC85" w14:textId="0535F1E2" w:rsidR="00B01EFE" w:rsidRDefault="00027761">
      <w:pPr>
        <w:spacing w:after="0" w:line="600" w:lineRule="auto"/>
        <w:ind w:firstLine="720"/>
        <w:jc w:val="center"/>
        <w:rPr>
          <w:rFonts w:eastAsia="Times New Roman"/>
          <w:szCs w:val="24"/>
        </w:rPr>
      </w:pPr>
      <w:r>
        <w:rPr>
          <w:rFonts w:eastAsia="Times New Roman"/>
          <w:szCs w:val="24"/>
        </w:rPr>
        <w:t>ΠΡΑΚΤΙΚΑ ΒΟΥΛΗΣ</w:t>
      </w:r>
    </w:p>
    <w:p w14:paraId="795DAC86" w14:textId="77777777" w:rsidR="00B01EFE" w:rsidRDefault="00027761">
      <w:pPr>
        <w:spacing w:after="0" w:line="600" w:lineRule="auto"/>
        <w:ind w:firstLine="720"/>
        <w:jc w:val="center"/>
        <w:rPr>
          <w:rFonts w:eastAsia="Times New Roman"/>
          <w:szCs w:val="24"/>
        </w:rPr>
      </w:pPr>
      <w:r>
        <w:rPr>
          <w:rFonts w:eastAsia="Times New Roman"/>
          <w:szCs w:val="24"/>
        </w:rPr>
        <w:t>Ι</w:t>
      </w:r>
      <w:r>
        <w:rPr>
          <w:rFonts w:eastAsia="Times New Roman"/>
          <w:szCs w:val="24"/>
        </w:rPr>
        <w:t xml:space="preserve">Ζ΄ ΠΕΡΙΟΔΟΣ </w:t>
      </w:r>
    </w:p>
    <w:p w14:paraId="795DAC87" w14:textId="77777777" w:rsidR="00B01EFE" w:rsidRDefault="00027761">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795DAC88" w14:textId="77777777" w:rsidR="00B01EFE" w:rsidRDefault="00027761">
      <w:pPr>
        <w:spacing w:after="0" w:line="600" w:lineRule="auto"/>
        <w:ind w:firstLine="720"/>
        <w:jc w:val="center"/>
        <w:rPr>
          <w:rFonts w:eastAsia="Times New Roman"/>
          <w:szCs w:val="24"/>
        </w:rPr>
      </w:pPr>
      <w:r>
        <w:rPr>
          <w:rFonts w:eastAsia="Times New Roman"/>
          <w:szCs w:val="24"/>
        </w:rPr>
        <w:t>ΣΥΝΟΔΟΣ Γ΄</w:t>
      </w:r>
    </w:p>
    <w:p w14:paraId="795DAC89" w14:textId="77777777" w:rsidR="00B01EFE" w:rsidRDefault="00027761">
      <w:pPr>
        <w:spacing w:after="0" w:line="600" w:lineRule="auto"/>
        <w:ind w:firstLine="720"/>
        <w:jc w:val="center"/>
        <w:rPr>
          <w:rFonts w:eastAsia="Times New Roman"/>
          <w:szCs w:val="24"/>
        </w:rPr>
      </w:pPr>
      <w:r>
        <w:rPr>
          <w:rFonts w:eastAsia="Times New Roman"/>
          <w:szCs w:val="24"/>
        </w:rPr>
        <w:t>ΣΥΝΕΔΡΙΑΣΗ ΡΛΣΤ΄</w:t>
      </w:r>
    </w:p>
    <w:p w14:paraId="795DAC8A" w14:textId="77777777" w:rsidR="00B01EFE" w:rsidRDefault="00027761">
      <w:pPr>
        <w:spacing w:after="0" w:line="600" w:lineRule="auto"/>
        <w:ind w:firstLine="720"/>
        <w:jc w:val="center"/>
        <w:rPr>
          <w:rFonts w:eastAsia="Times New Roman"/>
          <w:szCs w:val="24"/>
        </w:rPr>
      </w:pPr>
      <w:r>
        <w:rPr>
          <w:rFonts w:eastAsia="Times New Roman"/>
          <w:szCs w:val="24"/>
        </w:rPr>
        <w:t>Πέμπτη 14 Ιουνίου 2018</w:t>
      </w:r>
      <w:r>
        <w:rPr>
          <w:rFonts w:eastAsia="Times New Roman"/>
          <w:szCs w:val="24"/>
        </w:rPr>
        <w:t xml:space="preserve"> (πρωί)</w:t>
      </w:r>
    </w:p>
    <w:p w14:paraId="795DAC8B" w14:textId="77777777" w:rsidR="00B01EFE" w:rsidRDefault="00027761">
      <w:pPr>
        <w:spacing w:after="0" w:line="600" w:lineRule="auto"/>
        <w:ind w:firstLine="720"/>
        <w:jc w:val="both"/>
        <w:rPr>
          <w:rFonts w:eastAsia="Times New Roman"/>
          <w:szCs w:val="24"/>
        </w:rPr>
      </w:pPr>
      <w:r>
        <w:rPr>
          <w:rFonts w:eastAsia="Times New Roman"/>
          <w:szCs w:val="24"/>
        </w:rPr>
        <w:t>Αθήνα, σήμερα στις 14 Ιουνίου 2018, ημέρα Πέμπτη και ώρα 10.06΄</w:t>
      </w:r>
      <w:r w:rsidRPr="00490E7C">
        <w:rPr>
          <w:rFonts w:eastAsia="Times New Roman"/>
          <w:szCs w:val="24"/>
        </w:rPr>
        <w:t>,</w:t>
      </w:r>
      <w:r>
        <w:rPr>
          <w:rFonts w:eastAsia="Times New Roman"/>
          <w:szCs w:val="24"/>
        </w:rPr>
        <w:t xml:space="preserve"> συνήλθε στην Αίθουσα</w:t>
      </w:r>
      <w:r w:rsidRPr="00756276">
        <w:rPr>
          <w:rFonts w:eastAsia="Times New Roman"/>
          <w:szCs w:val="24"/>
        </w:rPr>
        <w:t xml:space="preserve"> </w:t>
      </w:r>
      <w:r>
        <w:rPr>
          <w:rFonts w:eastAsia="Times New Roman"/>
          <w:szCs w:val="24"/>
        </w:rPr>
        <w:t xml:space="preserve">των συνεδριάσεων του Βουλευτηρίου η </w:t>
      </w:r>
      <w:r>
        <w:rPr>
          <w:rFonts w:eastAsia="Times New Roman"/>
          <w:szCs w:val="24"/>
        </w:rPr>
        <w:t>Βουλή σε ολομέλεια για να συνεδριάσει υπό την προεδρία του Η΄ Αντιπροέδρου αυτής κ</w:t>
      </w:r>
      <w:r>
        <w:rPr>
          <w:rFonts w:eastAsia="Times New Roman"/>
          <w:szCs w:val="24"/>
        </w:rPr>
        <w:t>.</w:t>
      </w:r>
      <w:r>
        <w:rPr>
          <w:rFonts w:eastAsia="Times New Roman"/>
          <w:szCs w:val="24"/>
        </w:rPr>
        <w:t xml:space="preserve"> </w:t>
      </w:r>
      <w:r w:rsidRPr="009E2845">
        <w:rPr>
          <w:rFonts w:eastAsia="Times New Roman"/>
          <w:b/>
          <w:szCs w:val="24"/>
        </w:rPr>
        <w:t>ΔΗΜΗΤΡΙΟΥ ΚΑΜΜΕΝΟΥ</w:t>
      </w:r>
      <w:r w:rsidRPr="00490E7C">
        <w:rPr>
          <w:rFonts w:eastAsia="Times New Roman"/>
          <w:szCs w:val="24"/>
        </w:rPr>
        <w:t>.</w:t>
      </w:r>
    </w:p>
    <w:p w14:paraId="795DAC8C" w14:textId="77777777" w:rsidR="00B01EFE" w:rsidRDefault="00027761">
      <w:pPr>
        <w:spacing w:after="0" w:line="600" w:lineRule="auto"/>
        <w:ind w:firstLine="720"/>
        <w:jc w:val="both"/>
        <w:rPr>
          <w:rFonts w:eastAsia="Times New Roman"/>
          <w:szCs w:val="24"/>
        </w:rPr>
      </w:pPr>
      <w:r w:rsidRPr="009236DF">
        <w:rPr>
          <w:rFonts w:eastAsia="Times New Roman" w:cs="Times New Roman"/>
          <w:b/>
          <w:szCs w:val="24"/>
        </w:rPr>
        <w:t>ΠΡΟΕΔΡΕΥΩΝ (</w:t>
      </w:r>
      <w:r>
        <w:rPr>
          <w:rFonts w:eastAsia="Times New Roman" w:cs="Times New Roman"/>
          <w:b/>
          <w:szCs w:val="24"/>
        </w:rPr>
        <w:t>Δημήτριος Καμμένος</w:t>
      </w:r>
      <w:r w:rsidRPr="009236DF">
        <w:rPr>
          <w:rFonts w:eastAsia="Times New Roman" w:cs="Times New Roman"/>
          <w:b/>
          <w:szCs w:val="24"/>
        </w:rPr>
        <w:t>):</w:t>
      </w:r>
      <w:r w:rsidRPr="009236DF">
        <w:rPr>
          <w:rFonts w:eastAsia="Times New Roman" w:cs="Times New Roman"/>
          <w:szCs w:val="24"/>
        </w:rPr>
        <w:t xml:space="preserve"> </w:t>
      </w:r>
      <w:r>
        <w:rPr>
          <w:rFonts w:eastAsia="Times New Roman"/>
          <w:szCs w:val="24"/>
        </w:rPr>
        <w:t xml:space="preserve">Κυρίες και κύριοι συνάδελφοι, αρχίζει η συνεδρίαση. </w:t>
      </w:r>
    </w:p>
    <w:p w14:paraId="795DAC8D"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Εισερχόμ</w:t>
      </w:r>
      <w:r>
        <w:rPr>
          <w:rFonts w:eastAsia="Times New Roman" w:cs="Times New Roman"/>
          <w:szCs w:val="24"/>
        </w:rPr>
        <w:t>αστε</w:t>
      </w:r>
      <w:r>
        <w:rPr>
          <w:rFonts w:eastAsia="Times New Roman" w:cs="Times New Roman"/>
          <w:szCs w:val="24"/>
        </w:rPr>
        <w:t xml:space="preserve"> στη συμπληρωματική ημερήσια διάταξη της</w:t>
      </w:r>
    </w:p>
    <w:p w14:paraId="795DAC8E" w14:textId="77777777" w:rsidR="00B01EFE" w:rsidRDefault="00027761">
      <w:pPr>
        <w:spacing w:after="0" w:line="600" w:lineRule="auto"/>
        <w:ind w:firstLine="720"/>
        <w:jc w:val="center"/>
        <w:rPr>
          <w:rFonts w:eastAsia="Times New Roman" w:cs="Times New Roman"/>
          <w:b/>
          <w:szCs w:val="24"/>
        </w:rPr>
      </w:pPr>
      <w:r w:rsidRPr="00542273">
        <w:rPr>
          <w:rFonts w:eastAsia="Times New Roman" w:cs="Times New Roman"/>
          <w:b/>
          <w:szCs w:val="24"/>
        </w:rPr>
        <w:t>ΝΟΜΟΘΕΤΙΚΗΣ Ε</w:t>
      </w:r>
      <w:r w:rsidRPr="00542273">
        <w:rPr>
          <w:rFonts w:eastAsia="Times New Roman" w:cs="Times New Roman"/>
          <w:b/>
          <w:szCs w:val="24"/>
        </w:rPr>
        <w:t>ΡΓΑΣΙΑΣ</w:t>
      </w:r>
    </w:p>
    <w:p w14:paraId="795DAC8F"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Συνέχιση της συζήτησης και ψήφιση επί της αρχής, των άρθρων και του συνόλου του σχεδίου νόμου του Υπουργείου Οικονομικών</w:t>
      </w:r>
      <w:r>
        <w:rPr>
          <w:rFonts w:eastAsia="Times New Roman" w:cs="Times New Roman"/>
          <w:szCs w:val="24"/>
        </w:rPr>
        <w:t>:</w:t>
      </w:r>
      <w:r>
        <w:rPr>
          <w:rFonts w:eastAsia="Times New Roman" w:cs="Times New Roman"/>
          <w:szCs w:val="24"/>
        </w:rPr>
        <w:t xml:space="preserve"> «Διατάξεις για την ολοκλήρωση της Συμφωνίας Δημοσιονομικών Στόχων και Διαρθρωτικών Μεταρρυθμίσεων</w:t>
      </w:r>
      <w:r w:rsidRPr="00DA62BB">
        <w:rPr>
          <w:rFonts w:eastAsia="Times New Roman" w:cs="Times New Roman"/>
          <w:szCs w:val="24"/>
        </w:rPr>
        <w:t xml:space="preserve"> </w:t>
      </w:r>
      <w:r>
        <w:rPr>
          <w:rFonts w:eastAsia="Times New Roman" w:cs="Times New Roman"/>
          <w:szCs w:val="24"/>
        </w:rPr>
        <w:t>-</w:t>
      </w:r>
      <w:r w:rsidRPr="00DA62BB">
        <w:rPr>
          <w:rFonts w:eastAsia="Times New Roman" w:cs="Times New Roman"/>
          <w:szCs w:val="24"/>
        </w:rPr>
        <w:t xml:space="preserve"> </w:t>
      </w:r>
      <w:r>
        <w:rPr>
          <w:rFonts w:eastAsia="Times New Roman" w:cs="Times New Roman"/>
          <w:szCs w:val="24"/>
        </w:rPr>
        <w:t xml:space="preserve">Μεσοπρόθεσμο Πλαίσιο </w:t>
      </w:r>
      <w:r>
        <w:rPr>
          <w:rFonts w:eastAsia="Times New Roman" w:cs="Times New Roman"/>
          <w:szCs w:val="24"/>
        </w:rPr>
        <w:t>Δημοσιονομικής Στρατηγικής 2019</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2022 και λοιπές διατάξεις», με τους ομιλητές, όπως είναι η σειρά από εχθές.</w:t>
      </w:r>
    </w:p>
    <w:p w14:paraId="795DAC90"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Πρώτος ομιλητής για σήμερα είναι ο κ. Χαράλαμπος Αθανασίου από τη Νέα Δημοκρατία.</w:t>
      </w:r>
      <w:r w:rsidRPr="00C43BCD">
        <w:rPr>
          <w:rFonts w:eastAsia="Times New Roman" w:cs="Times New Roman"/>
          <w:szCs w:val="24"/>
        </w:rPr>
        <w:t xml:space="preserve"> </w:t>
      </w:r>
    </w:p>
    <w:p w14:paraId="795DAC91" w14:textId="77777777" w:rsidR="00B01EFE" w:rsidRDefault="00027761">
      <w:pPr>
        <w:spacing w:after="0" w:line="600" w:lineRule="auto"/>
        <w:ind w:firstLine="720"/>
        <w:jc w:val="both"/>
        <w:rPr>
          <w:rFonts w:eastAsia="Times New Roman" w:cs="Times New Roman"/>
          <w:szCs w:val="24"/>
        </w:rPr>
      </w:pPr>
      <w:r w:rsidRPr="00C43BCD">
        <w:rPr>
          <w:rFonts w:eastAsia="Times New Roman" w:cs="Times New Roman"/>
          <w:szCs w:val="24"/>
        </w:rPr>
        <w:t>Παρακαλώ</w:t>
      </w:r>
      <w:r>
        <w:rPr>
          <w:rFonts w:eastAsia="Times New Roman" w:cs="Times New Roman"/>
          <w:szCs w:val="24"/>
        </w:rPr>
        <w:t>,</w:t>
      </w:r>
      <w:r w:rsidRPr="00C43BCD">
        <w:rPr>
          <w:rFonts w:eastAsia="Times New Roman" w:cs="Times New Roman"/>
          <w:szCs w:val="24"/>
        </w:rPr>
        <w:t xml:space="preserve"> </w:t>
      </w:r>
      <w:r>
        <w:rPr>
          <w:rFonts w:eastAsia="Times New Roman" w:cs="Times New Roman"/>
          <w:szCs w:val="24"/>
        </w:rPr>
        <w:t xml:space="preserve">κύριοι συνάδελφοι, </w:t>
      </w:r>
      <w:r w:rsidRPr="00C43BCD">
        <w:rPr>
          <w:rFonts w:eastAsia="Times New Roman" w:cs="Times New Roman"/>
          <w:szCs w:val="24"/>
        </w:rPr>
        <w:t>να τηρούμε τους χρόνους</w:t>
      </w:r>
      <w:r>
        <w:rPr>
          <w:rFonts w:eastAsia="Times New Roman" w:cs="Times New Roman"/>
          <w:szCs w:val="24"/>
        </w:rPr>
        <w:t>,</w:t>
      </w:r>
      <w:r w:rsidRPr="00C43BCD">
        <w:rPr>
          <w:rFonts w:eastAsia="Times New Roman" w:cs="Times New Roman"/>
          <w:szCs w:val="24"/>
        </w:rPr>
        <w:t xml:space="preserve"> γιατί στι</w:t>
      </w:r>
      <w:r w:rsidRPr="00C43BCD">
        <w:rPr>
          <w:rFonts w:eastAsia="Times New Roman" w:cs="Times New Roman"/>
          <w:szCs w:val="24"/>
        </w:rPr>
        <w:t xml:space="preserve">ς </w:t>
      </w:r>
      <w:r>
        <w:rPr>
          <w:rFonts w:eastAsia="Times New Roman" w:cs="Times New Roman"/>
          <w:szCs w:val="24"/>
        </w:rPr>
        <w:t>15.00΄</w:t>
      </w:r>
      <w:r w:rsidRPr="00DA62BB">
        <w:rPr>
          <w:rFonts w:eastAsia="Times New Roman" w:cs="Times New Roman"/>
          <w:szCs w:val="24"/>
        </w:rPr>
        <w:t>,</w:t>
      </w:r>
      <w:r>
        <w:rPr>
          <w:rFonts w:eastAsia="Times New Roman" w:cs="Times New Roman"/>
          <w:szCs w:val="24"/>
        </w:rPr>
        <w:t xml:space="preserve"> </w:t>
      </w:r>
      <w:r w:rsidRPr="00C43BCD">
        <w:rPr>
          <w:rFonts w:eastAsia="Times New Roman" w:cs="Times New Roman"/>
          <w:szCs w:val="24"/>
        </w:rPr>
        <w:t xml:space="preserve">το αργότερο </w:t>
      </w:r>
      <w:r>
        <w:rPr>
          <w:rFonts w:eastAsia="Times New Roman" w:cs="Times New Roman"/>
          <w:szCs w:val="24"/>
        </w:rPr>
        <w:t>15.30΄</w:t>
      </w:r>
      <w:r w:rsidRPr="00DA62BB">
        <w:rPr>
          <w:rFonts w:eastAsia="Times New Roman" w:cs="Times New Roman"/>
          <w:szCs w:val="24"/>
        </w:rPr>
        <w:t>,</w:t>
      </w:r>
      <w:r>
        <w:rPr>
          <w:rFonts w:eastAsia="Times New Roman" w:cs="Times New Roman"/>
          <w:szCs w:val="24"/>
        </w:rPr>
        <w:t xml:space="preserve"> </w:t>
      </w:r>
      <w:r w:rsidRPr="00C43BCD">
        <w:rPr>
          <w:rFonts w:eastAsia="Times New Roman" w:cs="Times New Roman"/>
          <w:szCs w:val="24"/>
        </w:rPr>
        <w:t>θα πρέπει να έχουμε τελειώσει και την ψηφοφορία</w:t>
      </w:r>
      <w:r>
        <w:rPr>
          <w:rFonts w:eastAsia="Times New Roman" w:cs="Times New Roman"/>
          <w:szCs w:val="24"/>
        </w:rPr>
        <w:t>,</w:t>
      </w:r>
      <w:r w:rsidRPr="00C43BCD">
        <w:rPr>
          <w:rFonts w:eastAsia="Times New Roman" w:cs="Times New Roman"/>
          <w:szCs w:val="24"/>
        </w:rPr>
        <w:t xml:space="preserve"> όπως γνωρίζετε.</w:t>
      </w:r>
    </w:p>
    <w:p w14:paraId="795DAC92"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Ορίστε, κύριε Αθανασίου, έχετε τον λόγο για πέντε λεπτά.</w:t>
      </w:r>
    </w:p>
    <w:p w14:paraId="795DAC93" w14:textId="77777777" w:rsidR="00B01EFE" w:rsidRDefault="00027761">
      <w:pPr>
        <w:spacing w:after="0" w:line="600" w:lineRule="auto"/>
        <w:ind w:firstLine="720"/>
        <w:jc w:val="both"/>
        <w:rPr>
          <w:rFonts w:eastAsia="Times New Roman" w:cs="Times New Roman"/>
          <w:szCs w:val="24"/>
        </w:rPr>
      </w:pPr>
      <w:r w:rsidRPr="00C43BCD">
        <w:rPr>
          <w:rFonts w:eastAsia="Times New Roman" w:cs="Times New Roman"/>
          <w:b/>
          <w:szCs w:val="24"/>
        </w:rPr>
        <w:t>ΧΑΡΑΛΑΜΠΟΣ ΑΘΑΝΑΣΙΟΥ</w:t>
      </w:r>
      <w:r>
        <w:rPr>
          <w:rFonts w:eastAsia="Times New Roman" w:cs="Times New Roman"/>
          <w:b/>
          <w:szCs w:val="24"/>
        </w:rPr>
        <w:t>:</w:t>
      </w:r>
      <w:r w:rsidRPr="00C43BCD">
        <w:rPr>
          <w:rFonts w:eastAsia="Times New Roman" w:cs="Times New Roman"/>
          <w:szCs w:val="24"/>
        </w:rPr>
        <w:t xml:space="preserve"> Ευχαριστώ, κύριε Πρόεδρε. </w:t>
      </w:r>
    </w:p>
    <w:p w14:paraId="795DAC94" w14:textId="77777777" w:rsidR="00B01EFE" w:rsidRDefault="00027761">
      <w:pPr>
        <w:spacing w:after="0" w:line="600" w:lineRule="auto"/>
        <w:ind w:firstLine="720"/>
        <w:jc w:val="both"/>
        <w:rPr>
          <w:rFonts w:eastAsia="Times New Roman" w:cs="Times New Roman"/>
          <w:szCs w:val="24"/>
        </w:rPr>
      </w:pPr>
      <w:r w:rsidRPr="00C43BCD">
        <w:rPr>
          <w:rFonts w:eastAsia="Times New Roman" w:cs="Times New Roman"/>
          <w:szCs w:val="24"/>
        </w:rPr>
        <w:t>Κ</w:t>
      </w:r>
      <w:r>
        <w:rPr>
          <w:rFonts w:eastAsia="Times New Roman" w:cs="Times New Roman"/>
          <w:szCs w:val="24"/>
        </w:rPr>
        <w:t xml:space="preserve">υρίες και </w:t>
      </w:r>
      <w:r w:rsidRPr="00C43BCD">
        <w:rPr>
          <w:rFonts w:eastAsia="Times New Roman" w:cs="Times New Roman"/>
          <w:szCs w:val="24"/>
        </w:rPr>
        <w:t xml:space="preserve">κύριοι συνάδελφοι, καλημέρα σας. </w:t>
      </w:r>
    </w:p>
    <w:p w14:paraId="795DAC95" w14:textId="77777777" w:rsidR="00B01EFE" w:rsidRDefault="00027761">
      <w:pPr>
        <w:spacing w:after="0" w:line="600" w:lineRule="auto"/>
        <w:ind w:firstLine="720"/>
        <w:jc w:val="both"/>
        <w:rPr>
          <w:rFonts w:eastAsia="Times New Roman" w:cs="Times New Roman"/>
          <w:szCs w:val="24"/>
        </w:rPr>
      </w:pPr>
      <w:r w:rsidRPr="00C43BCD">
        <w:rPr>
          <w:rFonts w:eastAsia="Times New Roman" w:cs="Times New Roman"/>
          <w:szCs w:val="24"/>
        </w:rPr>
        <w:lastRenderedPageBreak/>
        <w:t>Βρισκόμαστ</w:t>
      </w:r>
      <w:r w:rsidRPr="00C43BCD">
        <w:rPr>
          <w:rFonts w:eastAsia="Times New Roman" w:cs="Times New Roman"/>
          <w:szCs w:val="24"/>
        </w:rPr>
        <w:t>ε εδώ</w:t>
      </w:r>
      <w:r>
        <w:rPr>
          <w:rFonts w:eastAsia="Times New Roman" w:cs="Times New Roman"/>
          <w:szCs w:val="24"/>
        </w:rPr>
        <w:t xml:space="preserve"> σήμερα ως μάρτυρες ενός ακόμα σ</w:t>
      </w:r>
      <w:r w:rsidRPr="00C43BCD">
        <w:rPr>
          <w:rFonts w:eastAsia="Times New Roman" w:cs="Times New Roman"/>
          <w:szCs w:val="24"/>
        </w:rPr>
        <w:t>ταδίου μ</w:t>
      </w:r>
      <w:r>
        <w:rPr>
          <w:rFonts w:eastAsia="Times New Roman" w:cs="Times New Roman"/>
          <w:szCs w:val="24"/>
        </w:rPr>
        <w:t>ιας σειράς άτυχων επιλογών της Κ</w:t>
      </w:r>
      <w:r w:rsidRPr="00C43BCD">
        <w:rPr>
          <w:rFonts w:eastAsia="Times New Roman" w:cs="Times New Roman"/>
          <w:szCs w:val="24"/>
        </w:rPr>
        <w:t xml:space="preserve">υβέρνησης. Οι επιλογές της αυτές μας οδήγησαν σε ένα </w:t>
      </w:r>
      <w:r>
        <w:rPr>
          <w:rFonts w:eastAsia="Times New Roman" w:cs="Times New Roman"/>
          <w:szCs w:val="24"/>
        </w:rPr>
        <w:t xml:space="preserve">ακόμα </w:t>
      </w:r>
      <w:r w:rsidRPr="00C43BCD">
        <w:rPr>
          <w:rFonts w:eastAsia="Times New Roman" w:cs="Times New Roman"/>
          <w:szCs w:val="24"/>
        </w:rPr>
        <w:t>αχρείαστο μνημόνιο. Μας οδήγησαν σε σκληρές δεσμεύσεις</w:t>
      </w:r>
      <w:r>
        <w:rPr>
          <w:rFonts w:eastAsia="Times New Roman" w:cs="Times New Roman"/>
          <w:szCs w:val="24"/>
        </w:rPr>
        <w:t>,</w:t>
      </w:r>
      <w:r w:rsidRPr="00C43BCD">
        <w:rPr>
          <w:rFonts w:eastAsia="Times New Roman" w:cs="Times New Roman"/>
          <w:szCs w:val="24"/>
        </w:rPr>
        <w:t xml:space="preserve"> που ξεπερνο</w:t>
      </w:r>
      <w:r>
        <w:rPr>
          <w:rFonts w:eastAsia="Times New Roman" w:cs="Times New Roman"/>
          <w:szCs w:val="24"/>
        </w:rPr>
        <w:t>ύν τη διάρκεια της θητείας της Κυβέρνησης. Μας οδήγησ</w:t>
      </w:r>
      <w:r>
        <w:rPr>
          <w:rFonts w:eastAsia="Times New Roman" w:cs="Times New Roman"/>
          <w:szCs w:val="24"/>
        </w:rPr>
        <w:t>αν σε μι</w:t>
      </w:r>
      <w:r w:rsidRPr="00C43BCD">
        <w:rPr>
          <w:rFonts w:eastAsia="Times New Roman" w:cs="Times New Roman"/>
          <w:szCs w:val="24"/>
        </w:rPr>
        <w:t>α επιδείνωση όλων των οικονομικών μεγεθών της οικονομίας μας. Μας οδήγησαν</w:t>
      </w:r>
      <w:r>
        <w:rPr>
          <w:rFonts w:eastAsia="Times New Roman" w:cs="Times New Roman"/>
          <w:szCs w:val="24"/>
        </w:rPr>
        <w:t>,</w:t>
      </w:r>
      <w:r w:rsidRPr="00C43BCD">
        <w:rPr>
          <w:rFonts w:eastAsia="Times New Roman" w:cs="Times New Roman"/>
          <w:szCs w:val="24"/>
        </w:rPr>
        <w:t xml:space="preserve"> τέλος, σε μ</w:t>
      </w:r>
      <w:r>
        <w:rPr>
          <w:rFonts w:eastAsia="Times New Roman" w:cs="Times New Roman"/>
          <w:szCs w:val="24"/>
        </w:rPr>
        <w:t>ι</w:t>
      </w:r>
      <w:r w:rsidRPr="00C43BCD">
        <w:rPr>
          <w:rFonts w:eastAsia="Times New Roman" w:cs="Times New Roman"/>
          <w:szCs w:val="24"/>
        </w:rPr>
        <w:t xml:space="preserve">α μετατροπή ενός δημοσιονομικού ελλείμματος σε </w:t>
      </w:r>
      <w:r>
        <w:rPr>
          <w:rFonts w:eastAsia="Times New Roman" w:cs="Times New Roman"/>
          <w:szCs w:val="24"/>
        </w:rPr>
        <w:t>έλλειμα</w:t>
      </w:r>
      <w:r w:rsidRPr="00C43BCD">
        <w:rPr>
          <w:rFonts w:eastAsia="Times New Roman" w:cs="Times New Roman"/>
          <w:szCs w:val="24"/>
        </w:rPr>
        <w:t xml:space="preserve"> που είναι ταυτόχρονα δημοσιονομικό και τραπεζικ</w:t>
      </w:r>
      <w:r>
        <w:rPr>
          <w:rFonts w:eastAsia="Times New Roman" w:cs="Times New Roman"/>
          <w:szCs w:val="24"/>
        </w:rPr>
        <w:t>ό</w:t>
      </w:r>
      <w:r w:rsidRPr="00C43BCD">
        <w:rPr>
          <w:rFonts w:eastAsia="Times New Roman" w:cs="Times New Roman"/>
          <w:szCs w:val="24"/>
        </w:rPr>
        <w:t xml:space="preserve">. </w:t>
      </w:r>
    </w:p>
    <w:p w14:paraId="795DAC96" w14:textId="77777777" w:rsidR="00B01EFE" w:rsidRDefault="00027761">
      <w:pPr>
        <w:spacing w:after="0" w:line="600" w:lineRule="auto"/>
        <w:ind w:firstLine="720"/>
        <w:jc w:val="both"/>
        <w:rPr>
          <w:rFonts w:eastAsia="Times New Roman" w:cs="Times New Roman"/>
          <w:szCs w:val="24"/>
        </w:rPr>
      </w:pPr>
      <w:r w:rsidRPr="00C43BCD">
        <w:rPr>
          <w:rFonts w:eastAsia="Times New Roman" w:cs="Times New Roman"/>
          <w:szCs w:val="24"/>
        </w:rPr>
        <w:t>Και μην ξεχνάτε, κυρίες και κύριοι συνάδελφοι</w:t>
      </w:r>
      <w:r>
        <w:rPr>
          <w:rFonts w:eastAsia="Times New Roman" w:cs="Times New Roman"/>
          <w:szCs w:val="24"/>
        </w:rPr>
        <w:t xml:space="preserve"> του ΣΥΡΙ</w:t>
      </w:r>
      <w:r>
        <w:rPr>
          <w:rFonts w:eastAsia="Times New Roman" w:cs="Times New Roman"/>
          <w:szCs w:val="24"/>
        </w:rPr>
        <w:t>ΖΑ και των ΑΝΕΛ,</w:t>
      </w:r>
      <w:r w:rsidRPr="00C43BCD">
        <w:rPr>
          <w:rFonts w:eastAsia="Times New Roman" w:cs="Times New Roman"/>
          <w:szCs w:val="24"/>
        </w:rPr>
        <w:t xml:space="preserve"> ότι εσείς προκαλέσατε τα </w:t>
      </w:r>
      <w:r>
        <w:rPr>
          <w:rFonts w:eastAsia="Times New Roman" w:cs="Times New Roman"/>
          <w:szCs w:val="24"/>
          <w:lang w:val="en-US"/>
        </w:rPr>
        <w:t>capital</w:t>
      </w:r>
      <w:r w:rsidRPr="00EF51E8">
        <w:rPr>
          <w:rFonts w:eastAsia="Times New Roman" w:cs="Times New Roman"/>
          <w:szCs w:val="24"/>
        </w:rPr>
        <w:t xml:space="preserve"> </w:t>
      </w:r>
      <w:r>
        <w:rPr>
          <w:rFonts w:eastAsia="Times New Roman" w:cs="Times New Roman"/>
          <w:szCs w:val="24"/>
          <w:lang w:val="en-US"/>
        </w:rPr>
        <w:t>controls</w:t>
      </w:r>
      <w:r w:rsidRPr="00EF51E8">
        <w:rPr>
          <w:rFonts w:eastAsia="Times New Roman" w:cs="Times New Roman"/>
          <w:szCs w:val="24"/>
        </w:rPr>
        <w:t xml:space="preserve"> </w:t>
      </w:r>
      <w:r w:rsidRPr="00C43BCD">
        <w:rPr>
          <w:rFonts w:eastAsia="Times New Roman" w:cs="Times New Roman"/>
          <w:szCs w:val="24"/>
        </w:rPr>
        <w:t xml:space="preserve">και εσείς προσπαθείτε να </w:t>
      </w:r>
      <w:r>
        <w:rPr>
          <w:rFonts w:eastAsia="Times New Roman" w:cs="Times New Roman"/>
          <w:szCs w:val="24"/>
        </w:rPr>
        <w:t>άρετε τις</w:t>
      </w:r>
      <w:r w:rsidRPr="00C43BCD">
        <w:rPr>
          <w:rFonts w:eastAsia="Times New Roman" w:cs="Times New Roman"/>
          <w:szCs w:val="24"/>
        </w:rPr>
        <w:t xml:space="preserve"> συνέπει</w:t>
      </w:r>
      <w:r>
        <w:rPr>
          <w:rFonts w:eastAsia="Times New Roman" w:cs="Times New Roman"/>
          <w:szCs w:val="24"/>
        </w:rPr>
        <w:t>έ</w:t>
      </w:r>
      <w:r w:rsidRPr="00C43BCD">
        <w:rPr>
          <w:rFonts w:eastAsia="Times New Roman" w:cs="Times New Roman"/>
          <w:szCs w:val="24"/>
        </w:rPr>
        <w:t>ς τ</w:t>
      </w:r>
      <w:r>
        <w:rPr>
          <w:rFonts w:eastAsia="Times New Roman" w:cs="Times New Roman"/>
          <w:szCs w:val="24"/>
        </w:rPr>
        <w:t>ου</w:t>
      </w:r>
      <w:r w:rsidRPr="00C43BCD">
        <w:rPr>
          <w:rFonts w:eastAsia="Times New Roman" w:cs="Times New Roman"/>
          <w:szCs w:val="24"/>
        </w:rPr>
        <w:t xml:space="preserve">ς. </w:t>
      </w:r>
    </w:p>
    <w:p w14:paraId="795DAC97" w14:textId="77777777" w:rsidR="00B01EFE" w:rsidRDefault="00027761">
      <w:pPr>
        <w:spacing w:after="0" w:line="600" w:lineRule="auto"/>
        <w:ind w:firstLine="720"/>
        <w:jc w:val="both"/>
        <w:rPr>
          <w:rFonts w:eastAsia="Times New Roman" w:cs="Times New Roman"/>
          <w:szCs w:val="24"/>
        </w:rPr>
      </w:pPr>
      <w:r w:rsidRPr="00C43BCD">
        <w:rPr>
          <w:rFonts w:eastAsia="Times New Roman" w:cs="Times New Roman"/>
          <w:szCs w:val="24"/>
        </w:rPr>
        <w:t xml:space="preserve">Αποτέλεσμα όλων αυτών αποτελεί και το νομοσχέδιο που σήμερα καλούμαστε να ψηφίσουμε, ένα νομοσχέδιο το οποίο είναι πράγματι καταστροφικό για την </w:t>
      </w:r>
      <w:r w:rsidRPr="00C43BCD">
        <w:rPr>
          <w:rFonts w:eastAsia="Times New Roman" w:cs="Times New Roman"/>
          <w:szCs w:val="24"/>
        </w:rPr>
        <w:t>ελληνική επιχείρηση</w:t>
      </w:r>
      <w:r>
        <w:rPr>
          <w:rFonts w:eastAsia="Times New Roman" w:cs="Times New Roman"/>
          <w:szCs w:val="24"/>
        </w:rPr>
        <w:t>,</w:t>
      </w:r>
      <w:r w:rsidRPr="00C43BCD">
        <w:rPr>
          <w:rFonts w:eastAsia="Times New Roman" w:cs="Times New Roman"/>
          <w:szCs w:val="24"/>
        </w:rPr>
        <w:t xml:space="preserve"> για τον Έλληνα πολίτη. Δεν θα </w:t>
      </w:r>
      <w:r w:rsidRPr="00C43BCD">
        <w:rPr>
          <w:rFonts w:eastAsia="Times New Roman" w:cs="Times New Roman"/>
          <w:szCs w:val="24"/>
        </w:rPr>
        <w:lastRenderedPageBreak/>
        <w:t>εισέλθω</w:t>
      </w:r>
      <w:r>
        <w:rPr>
          <w:rFonts w:eastAsia="Times New Roman" w:cs="Times New Roman"/>
          <w:szCs w:val="24"/>
        </w:rPr>
        <w:t>,</w:t>
      </w:r>
      <w:r w:rsidRPr="00C43BCD">
        <w:rPr>
          <w:rFonts w:eastAsia="Times New Roman" w:cs="Times New Roman"/>
          <w:szCs w:val="24"/>
        </w:rPr>
        <w:t xml:space="preserve"> </w:t>
      </w:r>
      <w:r>
        <w:rPr>
          <w:rFonts w:eastAsia="Times New Roman" w:cs="Times New Roman"/>
          <w:szCs w:val="24"/>
        </w:rPr>
        <w:t xml:space="preserve">όμως, </w:t>
      </w:r>
      <w:r w:rsidRPr="00C43BCD">
        <w:rPr>
          <w:rFonts w:eastAsia="Times New Roman" w:cs="Times New Roman"/>
          <w:szCs w:val="24"/>
        </w:rPr>
        <w:t>σε λεπτομέρειες. Αυτές τις κατέδειξε ο εισηγητής μας κ</w:t>
      </w:r>
      <w:r>
        <w:rPr>
          <w:rFonts w:eastAsia="Times New Roman" w:cs="Times New Roman"/>
          <w:szCs w:val="24"/>
        </w:rPr>
        <w:t>α</w:t>
      </w:r>
      <w:r w:rsidRPr="00C43BCD">
        <w:rPr>
          <w:rFonts w:eastAsia="Times New Roman" w:cs="Times New Roman"/>
          <w:szCs w:val="24"/>
        </w:rPr>
        <w:t xml:space="preserve">ι άλλοι αρμοδιότεροι εμού συνάδελφοί μου. </w:t>
      </w:r>
    </w:p>
    <w:p w14:paraId="795DAC98" w14:textId="77777777" w:rsidR="00B01EFE" w:rsidRDefault="00027761">
      <w:pPr>
        <w:spacing w:after="0" w:line="600" w:lineRule="auto"/>
        <w:ind w:firstLine="720"/>
        <w:jc w:val="both"/>
        <w:rPr>
          <w:rFonts w:eastAsia="Times New Roman" w:cs="Times New Roman"/>
          <w:szCs w:val="24"/>
        </w:rPr>
      </w:pPr>
      <w:r w:rsidRPr="00C43BCD">
        <w:rPr>
          <w:rFonts w:eastAsia="Times New Roman" w:cs="Times New Roman"/>
          <w:szCs w:val="24"/>
        </w:rPr>
        <w:t>Θα αναφερθώ</w:t>
      </w:r>
      <w:r>
        <w:rPr>
          <w:rFonts w:eastAsia="Times New Roman" w:cs="Times New Roman"/>
          <w:szCs w:val="24"/>
        </w:rPr>
        <w:t>,</w:t>
      </w:r>
      <w:r w:rsidRPr="00C43BCD">
        <w:rPr>
          <w:rFonts w:eastAsia="Times New Roman" w:cs="Times New Roman"/>
          <w:szCs w:val="24"/>
        </w:rPr>
        <w:t xml:space="preserve"> όμως, στις επιπτώσεις που θα έχει αυτό το νομοσχέδιο και </w:t>
      </w:r>
      <w:r>
        <w:rPr>
          <w:rFonts w:eastAsia="Times New Roman" w:cs="Times New Roman"/>
          <w:szCs w:val="24"/>
        </w:rPr>
        <w:t>οι</w:t>
      </w:r>
      <w:r w:rsidRPr="00C43BCD">
        <w:rPr>
          <w:rFonts w:eastAsia="Times New Roman" w:cs="Times New Roman"/>
          <w:szCs w:val="24"/>
        </w:rPr>
        <w:t xml:space="preserve"> ρ</w:t>
      </w:r>
      <w:r>
        <w:rPr>
          <w:rFonts w:eastAsia="Times New Roman" w:cs="Times New Roman"/>
          <w:szCs w:val="24"/>
        </w:rPr>
        <w:t xml:space="preserve">υθμίσεις </w:t>
      </w:r>
      <w:r w:rsidRPr="00C43BCD">
        <w:rPr>
          <w:rFonts w:eastAsia="Times New Roman" w:cs="Times New Roman"/>
          <w:szCs w:val="24"/>
        </w:rPr>
        <w:t>που θα λη</w:t>
      </w:r>
      <w:r w:rsidRPr="00C43BCD">
        <w:rPr>
          <w:rFonts w:eastAsia="Times New Roman" w:cs="Times New Roman"/>
          <w:szCs w:val="24"/>
        </w:rPr>
        <w:t>φθούν γι</w:t>
      </w:r>
      <w:r>
        <w:rPr>
          <w:rFonts w:eastAsia="Times New Roman" w:cs="Times New Roman"/>
          <w:szCs w:val="24"/>
        </w:rPr>
        <w:t>α τα νησιά μας και ειδικά τ</w:t>
      </w:r>
      <w:r w:rsidRPr="00C43BCD">
        <w:rPr>
          <w:rFonts w:eastAsia="Times New Roman" w:cs="Times New Roman"/>
          <w:szCs w:val="24"/>
        </w:rPr>
        <w:t xml:space="preserve">ου </w:t>
      </w:r>
      <w:r>
        <w:rPr>
          <w:rFonts w:eastAsia="Times New Roman" w:cs="Times New Roman"/>
          <w:szCs w:val="24"/>
        </w:rPr>
        <w:t>α</w:t>
      </w:r>
      <w:r>
        <w:rPr>
          <w:rFonts w:eastAsia="Times New Roman" w:cs="Times New Roman"/>
          <w:szCs w:val="24"/>
        </w:rPr>
        <w:t>νατολικού Αιγαίου που μαστίζον</w:t>
      </w:r>
      <w:r w:rsidRPr="00C43BCD">
        <w:rPr>
          <w:rFonts w:eastAsia="Times New Roman" w:cs="Times New Roman"/>
          <w:szCs w:val="24"/>
        </w:rPr>
        <w:t xml:space="preserve">ται από την ανεξέλεγκτη μετανάστευση. </w:t>
      </w:r>
    </w:p>
    <w:p w14:paraId="795DAC99" w14:textId="77777777" w:rsidR="00B01EFE" w:rsidRDefault="00027761">
      <w:pPr>
        <w:spacing w:after="0" w:line="600" w:lineRule="auto"/>
        <w:ind w:firstLine="720"/>
        <w:jc w:val="both"/>
        <w:rPr>
          <w:rFonts w:eastAsia="Times New Roman" w:cs="Times New Roman"/>
          <w:szCs w:val="24"/>
        </w:rPr>
      </w:pPr>
      <w:r w:rsidRPr="00C43BCD">
        <w:rPr>
          <w:rFonts w:eastAsia="Times New Roman" w:cs="Times New Roman"/>
          <w:szCs w:val="24"/>
        </w:rPr>
        <w:t xml:space="preserve">Σε λίγες ημέρες, όπως γνωρίζετε, </w:t>
      </w:r>
      <w:r>
        <w:rPr>
          <w:rFonts w:eastAsia="Times New Roman" w:cs="Times New Roman"/>
          <w:szCs w:val="24"/>
        </w:rPr>
        <w:t>από 1</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2018</w:t>
      </w:r>
      <w:r>
        <w:rPr>
          <w:rFonts w:eastAsia="Times New Roman" w:cs="Times New Roman"/>
          <w:szCs w:val="24"/>
        </w:rPr>
        <w:t>,</w:t>
      </w:r>
      <w:r w:rsidRPr="00C43BCD">
        <w:rPr>
          <w:rFonts w:eastAsia="Times New Roman" w:cs="Times New Roman"/>
          <w:szCs w:val="24"/>
        </w:rPr>
        <w:t xml:space="preserve"> </w:t>
      </w:r>
      <w:r>
        <w:rPr>
          <w:rFonts w:eastAsia="Times New Roman" w:cs="Times New Roman"/>
          <w:szCs w:val="24"/>
        </w:rPr>
        <w:t>λήγει</w:t>
      </w:r>
      <w:r w:rsidRPr="00C43BCD">
        <w:rPr>
          <w:rFonts w:eastAsia="Times New Roman" w:cs="Times New Roman"/>
          <w:szCs w:val="24"/>
        </w:rPr>
        <w:t xml:space="preserve"> η παράταση της θ</w:t>
      </w:r>
      <w:r>
        <w:rPr>
          <w:rFonts w:eastAsia="Times New Roman" w:cs="Times New Roman"/>
          <w:szCs w:val="24"/>
        </w:rPr>
        <w:t xml:space="preserve">ητείας των μειωμένων συντελεστών ΦΠΑ στα νησιά του </w:t>
      </w:r>
      <w:r w:rsidRPr="00C43BCD">
        <w:rPr>
          <w:rFonts w:eastAsia="Times New Roman" w:cs="Times New Roman"/>
          <w:szCs w:val="24"/>
        </w:rPr>
        <w:t>Αιγαίου</w:t>
      </w:r>
      <w:r>
        <w:rPr>
          <w:rFonts w:eastAsia="Times New Roman" w:cs="Times New Roman"/>
          <w:szCs w:val="24"/>
        </w:rPr>
        <w:t>,</w:t>
      </w:r>
      <w:r w:rsidRPr="00C43BCD">
        <w:rPr>
          <w:rFonts w:eastAsia="Times New Roman" w:cs="Times New Roman"/>
          <w:szCs w:val="24"/>
        </w:rPr>
        <w:t xml:space="preserve"> που έχουν πληγεί απ</w:t>
      </w:r>
      <w:r w:rsidRPr="00C43BCD">
        <w:rPr>
          <w:rFonts w:eastAsia="Times New Roman" w:cs="Times New Roman"/>
          <w:szCs w:val="24"/>
        </w:rPr>
        <w:t>ό το μεταναστευτικό αλλά και από τις οικονομικές πολιτικές διακυβέρνησ</w:t>
      </w:r>
      <w:r>
        <w:rPr>
          <w:rFonts w:eastAsia="Times New Roman" w:cs="Times New Roman"/>
          <w:szCs w:val="24"/>
        </w:rPr>
        <w:t>ή</w:t>
      </w:r>
      <w:r w:rsidRPr="00C43BCD">
        <w:rPr>
          <w:rFonts w:eastAsia="Times New Roman" w:cs="Times New Roman"/>
          <w:szCs w:val="24"/>
        </w:rPr>
        <w:t xml:space="preserve">ς </w:t>
      </w:r>
      <w:r>
        <w:rPr>
          <w:rFonts w:eastAsia="Times New Roman" w:cs="Times New Roman"/>
          <w:szCs w:val="24"/>
        </w:rPr>
        <w:t>σας</w:t>
      </w:r>
      <w:r w:rsidRPr="00C43BCD">
        <w:rPr>
          <w:rFonts w:eastAsia="Times New Roman" w:cs="Times New Roman"/>
          <w:szCs w:val="24"/>
        </w:rPr>
        <w:t xml:space="preserve"> όλα </w:t>
      </w:r>
      <w:r>
        <w:rPr>
          <w:rFonts w:eastAsia="Times New Roman" w:cs="Times New Roman"/>
          <w:szCs w:val="24"/>
        </w:rPr>
        <w:t xml:space="preserve">αυτά </w:t>
      </w:r>
      <w:r w:rsidRPr="00C43BCD">
        <w:rPr>
          <w:rFonts w:eastAsia="Times New Roman" w:cs="Times New Roman"/>
          <w:szCs w:val="24"/>
        </w:rPr>
        <w:t xml:space="preserve">τα χρόνια και </w:t>
      </w:r>
      <w:r>
        <w:rPr>
          <w:rFonts w:eastAsia="Times New Roman" w:cs="Times New Roman"/>
          <w:szCs w:val="24"/>
        </w:rPr>
        <w:t xml:space="preserve">τα οποία </w:t>
      </w:r>
      <w:r w:rsidRPr="00C43BCD">
        <w:rPr>
          <w:rFonts w:eastAsia="Times New Roman" w:cs="Times New Roman"/>
          <w:szCs w:val="24"/>
        </w:rPr>
        <w:t xml:space="preserve">έχετε πράγματι αφήσει στο έλεος του </w:t>
      </w:r>
      <w:r>
        <w:rPr>
          <w:rFonts w:eastAsia="Times New Roman" w:cs="Times New Roman"/>
          <w:szCs w:val="24"/>
        </w:rPr>
        <w:t>θ</w:t>
      </w:r>
      <w:r w:rsidRPr="00C43BCD">
        <w:rPr>
          <w:rFonts w:eastAsia="Times New Roman" w:cs="Times New Roman"/>
          <w:szCs w:val="24"/>
        </w:rPr>
        <w:t>εού</w:t>
      </w:r>
      <w:r>
        <w:rPr>
          <w:rFonts w:eastAsia="Times New Roman" w:cs="Times New Roman"/>
          <w:szCs w:val="24"/>
        </w:rPr>
        <w:t xml:space="preserve">. </w:t>
      </w:r>
    </w:p>
    <w:p w14:paraId="795DAC9A"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Το μόνο που ξέρετε να κάνετε και</w:t>
      </w:r>
      <w:r>
        <w:rPr>
          <w:rFonts w:eastAsia="Times New Roman" w:cs="Times New Roman"/>
          <w:szCs w:val="24"/>
        </w:rPr>
        <w:t>, μάλιστα,</w:t>
      </w:r>
      <w:r>
        <w:rPr>
          <w:rFonts w:eastAsia="Times New Roman" w:cs="Times New Roman"/>
          <w:szCs w:val="24"/>
        </w:rPr>
        <w:t xml:space="preserve"> με μεγάλη επιτυχία </w:t>
      </w:r>
      <w:r w:rsidRPr="00C43BCD">
        <w:rPr>
          <w:rFonts w:eastAsia="Times New Roman" w:cs="Times New Roman"/>
          <w:szCs w:val="24"/>
        </w:rPr>
        <w:t>είναι να οργανώνετ</w:t>
      </w:r>
      <w:r>
        <w:rPr>
          <w:rFonts w:eastAsia="Times New Roman" w:cs="Times New Roman"/>
          <w:szCs w:val="24"/>
        </w:rPr>
        <w:t>ε</w:t>
      </w:r>
      <w:r w:rsidRPr="00C43BCD">
        <w:rPr>
          <w:rFonts w:eastAsia="Times New Roman" w:cs="Times New Roman"/>
          <w:szCs w:val="24"/>
        </w:rPr>
        <w:t xml:space="preserve"> εκδηλώσεις, να απαριθμ</w:t>
      </w:r>
      <w:r w:rsidRPr="00C43BCD">
        <w:rPr>
          <w:rFonts w:eastAsia="Times New Roman" w:cs="Times New Roman"/>
          <w:szCs w:val="24"/>
        </w:rPr>
        <w:t>εί</w:t>
      </w:r>
      <w:r>
        <w:rPr>
          <w:rFonts w:eastAsia="Times New Roman" w:cs="Times New Roman"/>
          <w:szCs w:val="24"/>
        </w:rPr>
        <w:t>τε</w:t>
      </w:r>
      <w:r w:rsidRPr="00C43BCD">
        <w:rPr>
          <w:rFonts w:eastAsia="Times New Roman" w:cs="Times New Roman"/>
          <w:szCs w:val="24"/>
        </w:rPr>
        <w:t xml:space="preserve"> </w:t>
      </w:r>
      <w:r>
        <w:rPr>
          <w:rFonts w:eastAsia="Times New Roman" w:cs="Times New Roman"/>
          <w:szCs w:val="24"/>
        </w:rPr>
        <w:t xml:space="preserve">μέτρα, να παρουσιάζετε </w:t>
      </w:r>
      <w:r w:rsidRPr="00C43BCD">
        <w:rPr>
          <w:rFonts w:eastAsia="Times New Roman" w:cs="Times New Roman"/>
          <w:szCs w:val="24"/>
        </w:rPr>
        <w:t xml:space="preserve">τα πράγματα τελείως διαφορετικά από </w:t>
      </w:r>
      <w:r>
        <w:rPr>
          <w:rFonts w:eastAsia="Times New Roman" w:cs="Times New Roman"/>
          <w:szCs w:val="24"/>
        </w:rPr>
        <w:t>ό</w:t>
      </w:r>
      <w:r>
        <w:rPr>
          <w:rFonts w:eastAsia="Times New Roman" w:cs="Times New Roman"/>
          <w:szCs w:val="24"/>
        </w:rPr>
        <w:t>,</w:t>
      </w:r>
      <w:r>
        <w:rPr>
          <w:rFonts w:eastAsia="Times New Roman" w:cs="Times New Roman"/>
          <w:szCs w:val="24"/>
        </w:rPr>
        <w:t>τι είναι αλλά</w:t>
      </w:r>
      <w:r>
        <w:rPr>
          <w:rFonts w:eastAsia="Times New Roman" w:cs="Times New Roman"/>
          <w:szCs w:val="24"/>
        </w:rPr>
        <w:t>,</w:t>
      </w:r>
      <w:r>
        <w:rPr>
          <w:rFonts w:eastAsia="Times New Roman" w:cs="Times New Roman"/>
          <w:szCs w:val="24"/>
        </w:rPr>
        <w:t xml:space="preserve"> εν τούτοις</w:t>
      </w:r>
      <w:r>
        <w:rPr>
          <w:rFonts w:eastAsia="Times New Roman" w:cs="Times New Roman"/>
          <w:szCs w:val="24"/>
        </w:rPr>
        <w:t>,</w:t>
      </w:r>
      <w:r>
        <w:rPr>
          <w:rFonts w:eastAsia="Times New Roman" w:cs="Times New Roman"/>
          <w:szCs w:val="24"/>
        </w:rPr>
        <w:t xml:space="preserve"> η ίδια η κοινωνία υποφέρει και, </w:t>
      </w:r>
      <w:r w:rsidRPr="00C43BCD">
        <w:rPr>
          <w:rFonts w:eastAsia="Times New Roman" w:cs="Times New Roman"/>
          <w:szCs w:val="24"/>
        </w:rPr>
        <w:t>δυστυχώς</w:t>
      </w:r>
      <w:r>
        <w:rPr>
          <w:rFonts w:eastAsia="Times New Roman" w:cs="Times New Roman"/>
          <w:szCs w:val="24"/>
        </w:rPr>
        <w:t>,</w:t>
      </w:r>
      <w:r w:rsidRPr="00C43BCD">
        <w:rPr>
          <w:rFonts w:eastAsia="Times New Roman" w:cs="Times New Roman"/>
          <w:szCs w:val="24"/>
        </w:rPr>
        <w:t xml:space="preserve"> δεν μπορεί να αντιδράσει. </w:t>
      </w:r>
    </w:p>
    <w:p w14:paraId="795DAC9B" w14:textId="77777777" w:rsidR="00B01EFE" w:rsidRDefault="00027761">
      <w:pPr>
        <w:spacing w:after="0" w:line="600" w:lineRule="auto"/>
        <w:ind w:firstLine="720"/>
        <w:jc w:val="both"/>
        <w:rPr>
          <w:rFonts w:eastAsia="Times New Roman" w:cs="Times New Roman"/>
          <w:szCs w:val="24"/>
        </w:rPr>
      </w:pPr>
      <w:r w:rsidRPr="00C43BCD">
        <w:rPr>
          <w:rFonts w:eastAsia="Times New Roman" w:cs="Times New Roman"/>
          <w:szCs w:val="24"/>
        </w:rPr>
        <w:lastRenderedPageBreak/>
        <w:t>Κ</w:t>
      </w:r>
      <w:r>
        <w:rPr>
          <w:rFonts w:eastAsia="Times New Roman" w:cs="Times New Roman"/>
          <w:szCs w:val="24"/>
        </w:rPr>
        <w:t xml:space="preserve">υρίες και </w:t>
      </w:r>
      <w:r w:rsidRPr="00C43BCD">
        <w:rPr>
          <w:rFonts w:eastAsia="Times New Roman" w:cs="Times New Roman"/>
          <w:szCs w:val="24"/>
        </w:rPr>
        <w:t>κύριοι συνάδελφοι</w:t>
      </w:r>
      <w:r>
        <w:rPr>
          <w:rFonts w:eastAsia="Times New Roman" w:cs="Times New Roman"/>
          <w:szCs w:val="24"/>
        </w:rPr>
        <w:t>,</w:t>
      </w:r>
      <w:r w:rsidRPr="00C43BCD">
        <w:rPr>
          <w:rFonts w:eastAsia="Times New Roman" w:cs="Times New Roman"/>
          <w:szCs w:val="24"/>
        </w:rPr>
        <w:t xml:space="preserve"> μπορούμε και </w:t>
      </w:r>
      <w:r>
        <w:rPr>
          <w:rFonts w:eastAsia="Times New Roman" w:cs="Times New Roman"/>
          <w:szCs w:val="24"/>
        </w:rPr>
        <w:t xml:space="preserve">τώρα να </w:t>
      </w:r>
      <w:r w:rsidRPr="00C43BCD">
        <w:rPr>
          <w:rFonts w:eastAsia="Times New Roman" w:cs="Times New Roman"/>
          <w:szCs w:val="24"/>
        </w:rPr>
        <w:t>αποδείξουμε σε αυτούς τους ήρωες νησιώτ</w:t>
      </w:r>
      <w:r>
        <w:rPr>
          <w:rFonts w:eastAsia="Times New Roman" w:cs="Times New Roman"/>
          <w:szCs w:val="24"/>
        </w:rPr>
        <w:t>ες</w:t>
      </w:r>
      <w:r w:rsidRPr="00C43BCD">
        <w:rPr>
          <w:rFonts w:eastAsia="Times New Roman" w:cs="Times New Roman"/>
          <w:szCs w:val="24"/>
        </w:rPr>
        <w:t xml:space="preserve"> συμπολίτες μας ότι συνειδητοποιούμε το πόσο υποφέρουν</w:t>
      </w:r>
      <w:r>
        <w:rPr>
          <w:rFonts w:eastAsia="Times New Roman" w:cs="Times New Roman"/>
          <w:szCs w:val="24"/>
        </w:rPr>
        <w:t xml:space="preserve"> και</w:t>
      </w:r>
      <w:r w:rsidRPr="00C43BCD">
        <w:rPr>
          <w:rFonts w:eastAsia="Times New Roman" w:cs="Times New Roman"/>
          <w:szCs w:val="24"/>
        </w:rPr>
        <w:t xml:space="preserve"> </w:t>
      </w:r>
      <w:r>
        <w:rPr>
          <w:rFonts w:eastAsia="Times New Roman" w:cs="Times New Roman"/>
          <w:szCs w:val="24"/>
        </w:rPr>
        <w:t xml:space="preserve">το πόσο </w:t>
      </w:r>
      <w:r w:rsidRPr="00C43BCD">
        <w:rPr>
          <w:rFonts w:eastAsia="Times New Roman" w:cs="Times New Roman"/>
          <w:szCs w:val="24"/>
        </w:rPr>
        <w:t xml:space="preserve">δραματικά έχει αλλάξει η ζωή </w:t>
      </w:r>
      <w:r>
        <w:rPr>
          <w:rFonts w:eastAsia="Times New Roman" w:cs="Times New Roman"/>
          <w:szCs w:val="24"/>
        </w:rPr>
        <w:t>τους,</w:t>
      </w:r>
      <w:r w:rsidRPr="00C43BCD">
        <w:rPr>
          <w:rFonts w:eastAsia="Times New Roman" w:cs="Times New Roman"/>
          <w:szCs w:val="24"/>
        </w:rPr>
        <w:t xml:space="preserve"> ως μια ελάχιστη ένδειξη ανθρωπιάς και αλληλεγγύης.</w:t>
      </w:r>
    </w:p>
    <w:p w14:paraId="795DAC9C"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Έτσι, ζητούμε, όπως τώρα, κύριε Υπουργέ, φέρετε μια τροπολογία για παράταση για ένα ακόμα έτος των μειω</w:t>
      </w:r>
      <w:r>
        <w:rPr>
          <w:rFonts w:eastAsia="Times New Roman" w:cs="Times New Roman"/>
          <w:szCs w:val="24"/>
        </w:rPr>
        <w:t>μένων συντελεστών ΦΠΑ. Και όλοι οι Βουλευτές</w:t>
      </w:r>
      <w:r>
        <w:rPr>
          <w:rFonts w:eastAsia="Times New Roman" w:cs="Times New Roman"/>
          <w:szCs w:val="24"/>
        </w:rPr>
        <w:t>,</w:t>
      </w:r>
      <w:r>
        <w:rPr>
          <w:rFonts w:eastAsia="Times New Roman" w:cs="Times New Roman"/>
          <w:szCs w:val="24"/>
        </w:rPr>
        <w:t xml:space="preserve"> σε ένα πνεύμα ομοψυχίας</w:t>
      </w:r>
      <w:r>
        <w:rPr>
          <w:rFonts w:eastAsia="Times New Roman" w:cs="Times New Roman"/>
          <w:szCs w:val="24"/>
        </w:rPr>
        <w:t>,</w:t>
      </w:r>
      <w:r>
        <w:rPr>
          <w:rFonts w:eastAsia="Times New Roman" w:cs="Times New Roman"/>
          <w:szCs w:val="24"/>
        </w:rPr>
        <w:t xml:space="preserve"> να την ψηφίσουμε λόγω των ιδιαιτεροτήτων που υπάρχουν στα νησιά μας, όχι μόνο από την εν γένει οικονομική κρίση, αλλά και από μια κρίση η οποία επιδεινώθηκε λόγω της μεταναστευτικής κρί</w:t>
      </w:r>
      <w:r>
        <w:rPr>
          <w:rFonts w:eastAsia="Times New Roman" w:cs="Times New Roman"/>
          <w:szCs w:val="24"/>
        </w:rPr>
        <w:t>σης.</w:t>
      </w:r>
    </w:p>
    <w:p w14:paraId="795DAC9D"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Και μια</w:t>
      </w:r>
      <w:r>
        <w:rPr>
          <w:rFonts w:eastAsia="Times New Roman" w:cs="Times New Roman"/>
          <w:szCs w:val="24"/>
        </w:rPr>
        <w:t>ς</w:t>
      </w:r>
      <w:r>
        <w:rPr>
          <w:rFonts w:eastAsia="Times New Roman" w:cs="Times New Roman"/>
          <w:szCs w:val="24"/>
        </w:rPr>
        <w:t xml:space="preserve"> που αναφέρθηκα στις περίφημες διαπραγματευτικές σας ικανότητες, αλλά και την απεμπόληση των αρχών και των αξιών μας, δεν γίνεται να μην αναφερθώ και στο </w:t>
      </w:r>
      <w:r>
        <w:rPr>
          <w:rFonts w:eastAsia="Times New Roman" w:cs="Times New Roman"/>
          <w:szCs w:val="24"/>
        </w:rPr>
        <w:t>σ</w:t>
      </w:r>
      <w:r>
        <w:rPr>
          <w:rFonts w:eastAsia="Times New Roman" w:cs="Times New Roman"/>
          <w:szCs w:val="24"/>
        </w:rPr>
        <w:t>κοπιανό. Κατ’ αρχάς δεν είναι τυχαία η σύμπτωση της ανακοίνωσης της συμφωνίας Ζάεφ</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Τσί</w:t>
      </w:r>
      <w:r>
        <w:rPr>
          <w:rFonts w:eastAsia="Times New Roman" w:cs="Times New Roman"/>
          <w:szCs w:val="24"/>
        </w:rPr>
        <w:t xml:space="preserve">πρα και της </w:t>
      </w:r>
      <w:r>
        <w:rPr>
          <w:rFonts w:eastAsia="Times New Roman" w:cs="Times New Roman"/>
          <w:szCs w:val="24"/>
        </w:rPr>
        <w:lastRenderedPageBreak/>
        <w:t>ψήφισης αυτού του νομοσχεδίου. Για ακόμη μια φορά προσπαθείτε να αποπροσανατολίσετε την κοινή γνώμη. Δυστυχώς αυτή τη φορά η χώρα καλείται να πληρώσει τεράστιο τίμημα, προκειμένου εσείς να κάνετε τα πολιτικά τερτίπια σας. Μας αναγγείλατε προχθέ</w:t>
      </w:r>
      <w:r>
        <w:rPr>
          <w:rFonts w:eastAsia="Times New Roman" w:cs="Times New Roman"/>
          <w:szCs w:val="24"/>
        </w:rPr>
        <w:t xml:space="preserve">ς μια συμφωνία συνοδευόμενη από </w:t>
      </w:r>
      <w:r>
        <w:rPr>
          <w:rFonts w:eastAsia="Times New Roman" w:cs="Times New Roman"/>
          <w:szCs w:val="24"/>
          <w:lang w:val="en-GB"/>
        </w:rPr>
        <w:t>non</w:t>
      </w:r>
      <w:r w:rsidRPr="00DD6218">
        <w:rPr>
          <w:rFonts w:eastAsia="Times New Roman" w:cs="Times New Roman"/>
          <w:szCs w:val="24"/>
        </w:rPr>
        <w:t xml:space="preserve"> </w:t>
      </w:r>
      <w:r>
        <w:rPr>
          <w:rFonts w:eastAsia="Times New Roman" w:cs="Times New Roman"/>
          <w:szCs w:val="24"/>
          <w:lang w:val="en-GB"/>
        </w:rPr>
        <w:t>paper</w:t>
      </w:r>
      <w:r>
        <w:rPr>
          <w:rFonts w:eastAsia="Times New Roman" w:cs="Times New Roman"/>
          <w:szCs w:val="24"/>
        </w:rPr>
        <w:t xml:space="preserve"> και σπεύσατε να θριαμβολογήσετε ότι τάχα λύσατε τον γόρδιο δεσμό με τρόπο που συμφέρει τη χώρα. Και αμέσως διακηρύξατε πως όποιος δεν συμφωνεί μαζί σας είναι είτε τυχοδιώκτης είτε εθνικιστής. </w:t>
      </w:r>
    </w:p>
    <w:p w14:paraId="795DAC9E"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Και ερωτώ ευθέως</w:t>
      </w:r>
      <w:r w:rsidRPr="00DD6218">
        <w:rPr>
          <w:rFonts w:eastAsia="Times New Roman" w:cs="Times New Roman"/>
          <w:szCs w:val="24"/>
        </w:rPr>
        <w:t xml:space="preserve">: </w:t>
      </w:r>
      <w:r>
        <w:rPr>
          <w:rFonts w:eastAsia="Times New Roman" w:cs="Times New Roman"/>
          <w:szCs w:val="24"/>
        </w:rPr>
        <w:t>ε</w:t>
      </w:r>
      <w:r>
        <w:rPr>
          <w:rFonts w:eastAsia="Times New Roman" w:cs="Times New Roman"/>
          <w:szCs w:val="24"/>
        </w:rPr>
        <w:t>ίμ</w:t>
      </w:r>
      <w:r>
        <w:rPr>
          <w:rFonts w:eastAsia="Times New Roman" w:cs="Times New Roman"/>
          <w:szCs w:val="24"/>
        </w:rPr>
        <w:t>αστε τυχοδιώκτες όταν απαιτούμε να ενημερωνόμαστε εγκαίρως για τα εθνικά ζητήματα στη Βουλή και όχι να βρισκόμαστε προ τετελεσμένων γεγονότων, έπειτα από εν κρυπτώ διαπραγματεύσεις; Είμαστε εθνικιστές όταν δεν δεχόμαστε την εκχώρηση του όρου «</w:t>
      </w:r>
      <w:r>
        <w:rPr>
          <w:rFonts w:eastAsia="Times New Roman" w:cs="Times New Roman"/>
          <w:szCs w:val="24"/>
        </w:rPr>
        <w:t>μ</w:t>
      </w:r>
      <w:r>
        <w:rPr>
          <w:rFonts w:eastAsia="Times New Roman" w:cs="Times New Roman"/>
          <w:szCs w:val="24"/>
        </w:rPr>
        <w:t xml:space="preserve">ακεδονική </w:t>
      </w:r>
      <w:r>
        <w:rPr>
          <w:rFonts w:eastAsia="Times New Roman" w:cs="Times New Roman"/>
          <w:szCs w:val="24"/>
        </w:rPr>
        <w:t>ε</w:t>
      </w:r>
      <w:r>
        <w:rPr>
          <w:rFonts w:eastAsia="Times New Roman" w:cs="Times New Roman"/>
          <w:szCs w:val="24"/>
        </w:rPr>
        <w:t>θ</w:t>
      </w:r>
      <w:r>
        <w:rPr>
          <w:rFonts w:eastAsia="Times New Roman" w:cs="Times New Roman"/>
          <w:szCs w:val="24"/>
        </w:rPr>
        <w:t xml:space="preserve">νότητα», καθώς ο όρος αυτός, όταν περιγράφει </w:t>
      </w:r>
      <w:r>
        <w:rPr>
          <w:rFonts w:eastAsia="Times New Roman" w:cs="Times New Roman"/>
          <w:szCs w:val="24"/>
        </w:rPr>
        <w:lastRenderedPageBreak/>
        <w:t>τους κατοίκους της γείτονος χώρας δεν βρίσκει ούτε ιστορικό ούτε επιστημονικό έρεισμα, αλλά διατηρεί στο ακέραιο τις αλυτρωτικές τάσεις των Σκοπίων εναντίον της χώρας μας;</w:t>
      </w:r>
    </w:p>
    <w:p w14:paraId="795DAC9F"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Είμαστε τυχοδιώκτες όταν θεωρούμε ότι δεν έχει νομιμοποίηση να προχωρήσει σε μια εθνικά κρίσιμη συμφωνία μια Κυβέρνηση που δεν έχει εξασφαλίσει καν τη συναίνεση του κόμματος, με το οποίο συγκυβερνά; Είμαστε εθνικιστές όταν θεωρούμε απαράδεκτη μια συμφωνία </w:t>
      </w:r>
      <w:r>
        <w:rPr>
          <w:rFonts w:eastAsia="Times New Roman" w:cs="Times New Roman"/>
          <w:szCs w:val="24"/>
        </w:rPr>
        <w:t xml:space="preserve">που αναγνωρίζει τάχα μακεδονική γλώσσα; </w:t>
      </w:r>
    </w:p>
    <w:p w14:paraId="795DACA0"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Είμαστε τυχοδιώκτες που θεωρούμε πως ένα κόμμα που διαφωνεί κάθετα με μια κεντρική κυβερνητική επιλογή -το κόμμα των ΑΝΕΛ, του οποίου ο ίδιος ο Αρχηγός έλεγε ότι η συμμετοχή του στην Κυβέρνηση εγγυάται τη μη εκχώρησ</w:t>
      </w:r>
      <w:r>
        <w:rPr>
          <w:rFonts w:eastAsia="Times New Roman" w:cs="Times New Roman"/>
          <w:szCs w:val="24"/>
        </w:rPr>
        <w:t>η του όρου «Μακεδονία»- όφειλε να έχει ήδη αποχωρήσει, αντί να σκέπτεται τις καρέκλες και τα πολυτελή ταξίδια</w:t>
      </w:r>
      <w:r>
        <w:rPr>
          <w:rFonts w:eastAsia="Times New Roman" w:cs="Times New Roman"/>
          <w:szCs w:val="24"/>
        </w:rPr>
        <w:t>,</w:t>
      </w:r>
      <w:r>
        <w:rPr>
          <w:rFonts w:eastAsia="Times New Roman" w:cs="Times New Roman"/>
          <w:szCs w:val="24"/>
        </w:rPr>
        <w:t xml:space="preserve"> που η παραμονή του στην Κυβέρνηση έχει εξασφαλίσει για τα μέλη του; Ήταν </w:t>
      </w:r>
      <w:r>
        <w:rPr>
          <w:rFonts w:eastAsia="Times New Roman" w:cs="Times New Roman"/>
          <w:szCs w:val="24"/>
        </w:rPr>
        <w:lastRenderedPageBreak/>
        <w:t xml:space="preserve">τυχοδιώκτης ο Ανδρέας Παπανδρέου όταν έλεγε ότι το όνομα της Μακεδονίας </w:t>
      </w:r>
      <w:r>
        <w:rPr>
          <w:rFonts w:eastAsia="Times New Roman" w:cs="Times New Roman"/>
          <w:szCs w:val="24"/>
        </w:rPr>
        <w:t xml:space="preserve">είναι το όχημα αλυτρωτισμού για τα Σκόπια; Ήταν εθνικιστής ο εθνάρχης Κωνσταντίνος Καραμανλής όταν έλεγε ότι η Μακεδονία είναι μια και ελληνική; </w:t>
      </w:r>
    </w:p>
    <w:p w14:paraId="795DACA1"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Και εδώ θέλω να ξεκαθαρίσω κάτι, για το οποίο μεγάλη παραπληροφόρηση γίνεται από κυβερνητικά στελέχη. </w:t>
      </w:r>
    </w:p>
    <w:p w14:paraId="795DACA2"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ομιλίας του κυρίου Βουλευτή) </w:t>
      </w:r>
    </w:p>
    <w:p w14:paraId="795DACA3"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τελειώνω σε μισό λεπτό. </w:t>
      </w:r>
    </w:p>
    <w:p w14:paraId="795DACA4"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Για να καλύψετε, κυρίες και κύριοι συνάδελφοι του ΣΥΡΙΖΑ, τις αστοχίες σας που οδηγούν σε εκχώρηση κυριαρχικών δικαιωμάτων μας, επι</w:t>
      </w:r>
      <w:r>
        <w:rPr>
          <w:rFonts w:eastAsia="Times New Roman" w:cs="Times New Roman"/>
          <w:szCs w:val="24"/>
        </w:rPr>
        <w:t>καλείστε δήθεν ότι στο Βουκουρέστι υπήρξε συμφωνία για σύνθετη ονομασία των Σκοπίων με τη λέξη «Μακεδονία» ως συστατικό αυτής. Δεν μου λέτε</w:t>
      </w:r>
      <w:r>
        <w:rPr>
          <w:rFonts w:eastAsia="Times New Roman" w:cs="Times New Roman"/>
          <w:szCs w:val="24"/>
        </w:rPr>
        <w:t>:</w:t>
      </w:r>
      <w:r>
        <w:rPr>
          <w:rFonts w:eastAsia="Times New Roman" w:cs="Times New Roman"/>
          <w:szCs w:val="24"/>
        </w:rPr>
        <w:t xml:space="preserve"> υπήρξε κα</w:t>
      </w:r>
      <w:r>
        <w:rPr>
          <w:rFonts w:eastAsia="Times New Roman" w:cs="Times New Roman"/>
          <w:szCs w:val="24"/>
        </w:rPr>
        <w:t>μ</w:t>
      </w:r>
      <w:r>
        <w:rPr>
          <w:rFonts w:eastAsia="Times New Roman" w:cs="Times New Roman"/>
          <w:szCs w:val="24"/>
        </w:rPr>
        <w:t xml:space="preserve">μιά συμφωνία που κυρώθηκε από την ελληνική </w:t>
      </w:r>
      <w:r>
        <w:rPr>
          <w:rFonts w:eastAsia="Times New Roman" w:cs="Times New Roman"/>
          <w:szCs w:val="24"/>
        </w:rPr>
        <w:lastRenderedPageBreak/>
        <w:t>Βουλή, που δεν τη γνωρίζουμε; Ή απλά υπήρξαν διπλωματικές προσ</w:t>
      </w:r>
      <w:r>
        <w:rPr>
          <w:rFonts w:eastAsia="Times New Roman" w:cs="Times New Roman"/>
          <w:szCs w:val="24"/>
        </w:rPr>
        <w:t xml:space="preserve">εγγίσεις του ζητήματος; </w:t>
      </w:r>
    </w:p>
    <w:p w14:paraId="795DACA5"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Η έννοια και η ουσία της διπλωματίας από αρχαιοτάτων χρόνων, από την εποχή των μεγάλων αποικιών, του Πελοποννησιακού Πολέμου και των Περσικών Πολέμων, μέχρι τις διπλωματικές επισημάνσεις και θέσεις του περίφημου Γουλιέλμου </w:t>
      </w:r>
      <w:r>
        <w:rPr>
          <w:rFonts w:eastAsia="Times New Roman" w:cs="Times New Roman"/>
          <w:szCs w:val="24"/>
        </w:rPr>
        <w:t>Μπητ</w:t>
      </w:r>
      <w:r>
        <w:rPr>
          <w:rFonts w:eastAsia="Times New Roman" w:cs="Times New Roman"/>
          <w:szCs w:val="24"/>
        </w:rPr>
        <w:t>, αλ</w:t>
      </w:r>
      <w:r>
        <w:rPr>
          <w:rFonts w:eastAsia="Times New Roman" w:cs="Times New Roman"/>
          <w:szCs w:val="24"/>
        </w:rPr>
        <w:t>λά και μέχρι τις μέρες μας –βλέπετε πρόσφατα τις συζητήσεις Ηνωμένων Πολιτειών και Βόρειας Κορέας- είναι η ίδια. Οι διπλωμάτες συζητούν, ανταλλάσσουν απόψεις, διερευνούν προθέσεις, προσποιούνται, κα</w:t>
      </w:r>
      <w:r>
        <w:rPr>
          <w:rFonts w:eastAsia="Times New Roman" w:cs="Times New Roman"/>
          <w:szCs w:val="24"/>
        </w:rPr>
        <w:t>μ</w:t>
      </w:r>
      <w:r>
        <w:rPr>
          <w:rFonts w:eastAsia="Times New Roman" w:cs="Times New Roman"/>
          <w:szCs w:val="24"/>
        </w:rPr>
        <w:t>μιά φορά υποκρίνονται, πιέζουν, υποχωρούν, μπλοφάρουν, γί</w:t>
      </w:r>
      <w:r>
        <w:rPr>
          <w:rFonts w:eastAsia="Times New Roman" w:cs="Times New Roman"/>
          <w:szCs w:val="24"/>
        </w:rPr>
        <w:t xml:space="preserve">νονται κρυψίνοες και σπάνια λένε «όχι». </w:t>
      </w:r>
    </w:p>
    <w:p w14:paraId="795DACA6"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sidRPr="00870E6A">
        <w:rPr>
          <w:rFonts w:eastAsia="Times New Roman" w:cs="Times New Roman"/>
          <w:b/>
          <w:szCs w:val="24"/>
        </w:rPr>
        <w:t>:</w:t>
      </w:r>
      <w:r>
        <w:rPr>
          <w:rFonts w:eastAsia="Times New Roman" w:cs="Times New Roman"/>
          <w:szCs w:val="24"/>
        </w:rPr>
        <w:t xml:space="preserve"> Κύριε Αθανασίου, σας παρακαλώ. Έχετε μιλήσει ήδη έξι λεπτά, ένα λεπτό επιπλέον. Πρέπει να τηρήσουμε τους χρόνους. Σας παρακαλώ!</w:t>
      </w:r>
    </w:p>
    <w:p w14:paraId="795DACA7"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lastRenderedPageBreak/>
        <w:t>ΧΑΡΑΛΑΜΠΟΣ ΑΘΑΝΑΣΙΟΥ</w:t>
      </w:r>
      <w:r w:rsidRPr="00870E6A">
        <w:rPr>
          <w:rFonts w:eastAsia="Times New Roman" w:cs="Times New Roman"/>
          <w:b/>
          <w:szCs w:val="24"/>
        </w:rPr>
        <w:t>:</w:t>
      </w:r>
      <w:r w:rsidRPr="00870E6A">
        <w:rPr>
          <w:rFonts w:eastAsia="Times New Roman" w:cs="Times New Roman"/>
          <w:szCs w:val="24"/>
        </w:rPr>
        <w:t xml:space="preserve"> </w:t>
      </w:r>
      <w:r>
        <w:rPr>
          <w:rFonts w:eastAsia="Times New Roman" w:cs="Times New Roman"/>
          <w:szCs w:val="24"/>
        </w:rPr>
        <w:t>Τελειώνω, κύριε Πρόεδρε.</w:t>
      </w:r>
    </w:p>
    <w:p w14:paraId="795DACA8"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Είναι γ</w:t>
      </w:r>
      <w:r>
        <w:rPr>
          <w:rFonts w:eastAsia="Times New Roman" w:cs="Times New Roman"/>
          <w:szCs w:val="24"/>
        </w:rPr>
        <w:t>νωστό ότι το «ναι» το λέει μόνο με την υπογραφή του ο διπλωμάτης. Αλλά ποια υπογραφή; Την υπογραφή του αρμόδιου εντολέα του. Και αυτός στις δημοκρατίες είναι τα κοινοβούλια. Επομένως ουδείς δεσμεύτηκε στο Βουκουρέστι, ούτε η τότε κυβέρνηση ούτε η μετέπειτα</w:t>
      </w:r>
      <w:r>
        <w:rPr>
          <w:rFonts w:eastAsia="Times New Roman" w:cs="Times New Roman"/>
          <w:szCs w:val="24"/>
        </w:rPr>
        <w:t>. Πολύ περισσότερο, δεν δεσμεύεται η σημερινή Βουλή. Και δεν επιτρέπεται να ομιλούμε για δεσμεύσεις.</w:t>
      </w:r>
    </w:p>
    <w:p w14:paraId="795DACA9"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Εγώ, ως Βουλευτής, αλλά φαντάζομαι και όλοι σας δεν νιώθετε δεσμευμένοι. Θα δεσμευτούμε με την ψήφο μας όταν έρθει σε αυτή τη Βουλή η συμφωνία. Τότε και μό</w:t>
      </w:r>
      <w:r>
        <w:rPr>
          <w:rFonts w:eastAsia="Times New Roman" w:cs="Times New Roman"/>
          <w:szCs w:val="24"/>
        </w:rPr>
        <w:t>νο τότε θα αναλογιστούμε την ιστορική μας ευθύνη έναντι της πατρίδας και όχι γιατί άλλοι</w:t>
      </w:r>
      <w:r>
        <w:rPr>
          <w:rFonts w:eastAsia="Times New Roman" w:cs="Times New Roman"/>
          <w:szCs w:val="24"/>
        </w:rPr>
        <w:t>,</w:t>
      </w:r>
      <w:r>
        <w:rPr>
          <w:rFonts w:eastAsia="Times New Roman" w:cs="Times New Roman"/>
          <w:szCs w:val="24"/>
        </w:rPr>
        <w:t xml:space="preserve"> ενδεχομένως</w:t>
      </w:r>
      <w:r>
        <w:rPr>
          <w:rFonts w:eastAsia="Times New Roman" w:cs="Times New Roman"/>
          <w:szCs w:val="24"/>
        </w:rPr>
        <w:t>,</w:t>
      </w:r>
      <w:r>
        <w:rPr>
          <w:rFonts w:eastAsia="Times New Roman" w:cs="Times New Roman"/>
          <w:szCs w:val="24"/>
        </w:rPr>
        <w:t xml:space="preserve"> θα μας είχαν δεσμεύσει. Και</w:t>
      </w:r>
      <w:r>
        <w:rPr>
          <w:rFonts w:eastAsia="Times New Roman" w:cs="Times New Roman"/>
          <w:szCs w:val="24"/>
        </w:rPr>
        <w:t>,</w:t>
      </w:r>
      <w:r>
        <w:rPr>
          <w:rFonts w:eastAsia="Times New Roman" w:cs="Times New Roman"/>
          <w:szCs w:val="24"/>
        </w:rPr>
        <w:t xml:space="preserve"> εν πάση περιπτώσει…</w:t>
      </w:r>
    </w:p>
    <w:p w14:paraId="795DACAA"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Καμμένος)</w:t>
      </w:r>
      <w:r w:rsidRPr="00870E6A">
        <w:rPr>
          <w:rFonts w:eastAsia="Times New Roman" w:cs="Times New Roman"/>
          <w:b/>
          <w:szCs w:val="24"/>
        </w:rPr>
        <w:t>:</w:t>
      </w:r>
      <w:r>
        <w:rPr>
          <w:rFonts w:eastAsia="Times New Roman" w:cs="Times New Roman"/>
          <w:szCs w:val="24"/>
        </w:rPr>
        <w:t xml:space="preserve"> Κύριε Αθανασίου, σας παρακαλώ. Ευχαριστώ πολύ. Είναι επτά λεπτά. Να προ</w:t>
      </w:r>
      <w:r>
        <w:rPr>
          <w:rFonts w:eastAsia="Times New Roman" w:cs="Times New Roman"/>
          <w:szCs w:val="24"/>
        </w:rPr>
        <w:t>χωρήσουμε στον επόμενο ομιλητή.</w:t>
      </w:r>
    </w:p>
    <w:p w14:paraId="795DACAB"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sidRPr="00870E6A">
        <w:rPr>
          <w:rFonts w:eastAsia="Times New Roman" w:cs="Times New Roman"/>
          <w:b/>
          <w:szCs w:val="24"/>
        </w:rPr>
        <w:t>:</w:t>
      </w:r>
      <w:r>
        <w:rPr>
          <w:rFonts w:eastAsia="Times New Roman" w:cs="Times New Roman"/>
          <w:szCs w:val="24"/>
        </w:rPr>
        <w:t xml:space="preserve"> Να κάνετε ένα δημοψήφισμα για τη χώρα. </w:t>
      </w:r>
    </w:p>
    <w:p w14:paraId="795DACAC"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sidRPr="00870E6A">
        <w:rPr>
          <w:rFonts w:eastAsia="Times New Roman" w:cs="Times New Roman"/>
          <w:b/>
          <w:szCs w:val="24"/>
        </w:rPr>
        <w:t>:</w:t>
      </w:r>
      <w:r>
        <w:rPr>
          <w:rFonts w:eastAsia="Times New Roman" w:cs="Times New Roman"/>
          <w:szCs w:val="24"/>
        </w:rPr>
        <w:t xml:space="preserve"> Έχουμε δεκάδες ομιλητές. Πρέπει να τελειώσουμε. Ευχαριστώ πολύ.</w:t>
      </w:r>
    </w:p>
    <w:p w14:paraId="795DACAD"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ΧΑΡΑΛΑΜΠΟΣ ΑΘΑΝΑΣΙΟΥ</w:t>
      </w:r>
      <w:r w:rsidRPr="00870E6A">
        <w:rPr>
          <w:rFonts w:eastAsia="Times New Roman" w:cs="Times New Roman"/>
          <w:b/>
          <w:szCs w:val="24"/>
        </w:rPr>
        <w:t>:</w:t>
      </w:r>
      <w:r>
        <w:rPr>
          <w:rFonts w:eastAsia="Times New Roman" w:cs="Times New Roman"/>
          <w:szCs w:val="24"/>
        </w:rPr>
        <w:t xml:space="preserve"> Δευτερόλεπτα και τελείωσα, κύριε Πρόεδρε.</w:t>
      </w:r>
    </w:p>
    <w:p w14:paraId="795DACAE"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α κλείσω</w:t>
      </w:r>
      <w:r>
        <w:rPr>
          <w:rFonts w:eastAsia="Times New Roman" w:cs="Times New Roman"/>
          <w:szCs w:val="24"/>
        </w:rPr>
        <w:t xml:space="preserve"> </w:t>
      </w:r>
      <w:r>
        <w:rPr>
          <w:rFonts w:eastAsia="Times New Roman" w:cs="Times New Roman"/>
          <w:szCs w:val="24"/>
        </w:rPr>
        <w:t>επαναλαμβάνοντας τη θέση που είπε πρόσφατα ο Αντώνης Σαμαράς, η οποία συνοψίζεται σε μια πρόταση και αφορά ό,τι σκεπτόμαστε και για το σχέδιο νόμου αλλά και για το Σκοπιανό.</w:t>
      </w:r>
    </w:p>
    <w:p w14:paraId="795DACAF" w14:textId="77777777" w:rsidR="00B01EFE" w:rsidRDefault="00027761">
      <w:pPr>
        <w:spacing w:after="0" w:line="600" w:lineRule="auto"/>
        <w:ind w:firstLine="720"/>
        <w:jc w:val="both"/>
        <w:rPr>
          <w:rFonts w:eastAsia="Times New Roman"/>
          <w:szCs w:val="24"/>
        </w:rPr>
      </w:pPr>
      <w:r>
        <w:rPr>
          <w:rFonts w:eastAsia="Times New Roman"/>
          <w:szCs w:val="24"/>
        </w:rPr>
        <w:lastRenderedPageBreak/>
        <w:t>Είπε: Μπορεί οι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να υπέκλεψαν με τα ψέματά τους την ψήφο του</w:t>
      </w:r>
      <w:r>
        <w:rPr>
          <w:rFonts w:eastAsia="Times New Roman"/>
          <w:szCs w:val="24"/>
        </w:rPr>
        <w:t xml:space="preserve"> ελληνικού λαού, αλλά δεν θα δεχθούμε να κλέψουν και την ψυχή μας.</w:t>
      </w:r>
    </w:p>
    <w:p w14:paraId="795DACB0" w14:textId="77777777" w:rsidR="00B01EFE" w:rsidRDefault="00027761">
      <w:pPr>
        <w:spacing w:after="0" w:line="600" w:lineRule="auto"/>
        <w:ind w:firstLine="720"/>
        <w:jc w:val="both"/>
        <w:rPr>
          <w:rFonts w:eastAsia="Times New Roman"/>
          <w:szCs w:val="24"/>
        </w:rPr>
      </w:pPr>
      <w:r>
        <w:rPr>
          <w:rFonts w:eastAsia="Times New Roman"/>
          <w:szCs w:val="24"/>
        </w:rPr>
        <w:t>Ευχαριστώ.</w:t>
      </w:r>
    </w:p>
    <w:p w14:paraId="795DACB1" w14:textId="77777777" w:rsidR="00B01EFE" w:rsidRDefault="00027761">
      <w:pPr>
        <w:spacing w:after="0" w:line="600" w:lineRule="auto"/>
        <w:ind w:firstLine="720"/>
        <w:jc w:val="center"/>
        <w:rPr>
          <w:rFonts w:eastAsia="Times New Roman"/>
          <w:bCs/>
          <w:szCs w:val="24"/>
        </w:rPr>
      </w:pPr>
      <w:r w:rsidRPr="00E236CB">
        <w:rPr>
          <w:rFonts w:eastAsia="Times New Roman"/>
          <w:bCs/>
          <w:szCs w:val="24"/>
        </w:rPr>
        <w:t>(Χειροκροτήματα από την πτέρυγα της Νέας Δημοκρατίας)</w:t>
      </w:r>
    </w:p>
    <w:p w14:paraId="795DACB2" w14:textId="77777777" w:rsidR="00B01EFE" w:rsidRDefault="00027761">
      <w:pPr>
        <w:spacing w:after="0"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Παρακαλώ πολύ τον επόμενο ομιλητή από τη Νέα Δημοκρατία, τον Αντιπρόεδρο κ. Σπυρίδων</w:t>
      </w:r>
      <w:r>
        <w:rPr>
          <w:rFonts w:eastAsia="Times New Roman"/>
          <w:szCs w:val="24"/>
        </w:rPr>
        <w:t xml:space="preserve">α </w:t>
      </w:r>
      <w:r>
        <w:rPr>
          <w:rFonts w:eastAsia="Times New Roman"/>
          <w:szCs w:val="24"/>
        </w:rPr>
        <w:t>-</w:t>
      </w:r>
      <w:r>
        <w:rPr>
          <w:rFonts w:eastAsia="Times New Roman"/>
          <w:szCs w:val="24"/>
        </w:rPr>
        <w:t xml:space="preserve"> </w:t>
      </w:r>
      <w:r>
        <w:rPr>
          <w:rFonts w:eastAsia="Times New Roman"/>
          <w:szCs w:val="24"/>
        </w:rPr>
        <w:t>Άδω</w:t>
      </w:r>
      <w:r>
        <w:rPr>
          <w:rFonts w:eastAsia="Times New Roman"/>
          <w:szCs w:val="24"/>
        </w:rPr>
        <w:t>νι Γεωργιάδη</w:t>
      </w:r>
      <w:r>
        <w:rPr>
          <w:rFonts w:eastAsia="Times New Roman"/>
          <w:szCs w:val="24"/>
        </w:rPr>
        <w:t>,</w:t>
      </w:r>
      <w:r>
        <w:rPr>
          <w:rFonts w:eastAsia="Times New Roman"/>
          <w:szCs w:val="24"/>
        </w:rPr>
        <w:t xml:space="preserve"> να πάρει τον λόγο για πέντε λεπτά.</w:t>
      </w:r>
    </w:p>
    <w:p w14:paraId="795DACB3" w14:textId="77777777" w:rsidR="00B01EFE" w:rsidRDefault="00027761">
      <w:pPr>
        <w:spacing w:after="0" w:line="600" w:lineRule="auto"/>
        <w:ind w:firstLine="720"/>
        <w:jc w:val="both"/>
        <w:rPr>
          <w:rFonts w:eastAsia="Times New Roman"/>
          <w:szCs w:val="24"/>
        </w:rPr>
      </w:pPr>
      <w:r w:rsidRPr="00F54D63">
        <w:rPr>
          <w:rFonts w:eastAsia="Times New Roman"/>
          <w:b/>
        </w:rPr>
        <w:t>ΣΠΥΡΙΔΩΝ</w:t>
      </w:r>
      <w:r>
        <w:rPr>
          <w:rFonts w:eastAsia="Times New Roman"/>
          <w:b/>
        </w:rPr>
        <w:t xml:space="preserve"> </w:t>
      </w:r>
      <w:r w:rsidRPr="00F54D63">
        <w:rPr>
          <w:rFonts w:eastAsia="Times New Roman"/>
          <w:b/>
        </w:rPr>
        <w:t>-</w:t>
      </w:r>
      <w:r>
        <w:rPr>
          <w:rFonts w:eastAsia="Times New Roman"/>
          <w:b/>
        </w:rPr>
        <w:t xml:space="preserve"> </w:t>
      </w:r>
      <w:r w:rsidRPr="00F54D63">
        <w:rPr>
          <w:rFonts w:eastAsia="Times New Roman"/>
          <w:b/>
        </w:rPr>
        <w:t>ΑΔΩΝΙΣ ΓΕΩΡΓΙΑΔΗΣ:</w:t>
      </w:r>
      <w:r>
        <w:rPr>
          <w:rFonts w:eastAsia="Times New Roman"/>
          <w:b/>
        </w:rPr>
        <w:t xml:space="preserve"> </w:t>
      </w:r>
      <w:r>
        <w:rPr>
          <w:rFonts w:eastAsia="Times New Roman"/>
          <w:szCs w:val="24"/>
        </w:rPr>
        <w:t>Ευχαριστώ πολύ, κύριε Πρόεδρε.</w:t>
      </w:r>
    </w:p>
    <w:p w14:paraId="795DACB4" w14:textId="77777777" w:rsidR="00B01EFE" w:rsidRDefault="00027761">
      <w:pPr>
        <w:spacing w:after="0" w:line="600" w:lineRule="auto"/>
        <w:ind w:firstLine="720"/>
        <w:jc w:val="both"/>
        <w:rPr>
          <w:rFonts w:eastAsia="Times New Roman"/>
          <w:szCs w:val="24"/>
        </w:rPr>
      </w:pPr>
      <w:r>
        <w:rPr>
          <w:rFonts w:eastAsia="Times New Roman"/>
          <w:szCs w:val="24"/>
        </w:rPr>
        <w:t>Κυρίες και κύριοι συνάδελφοι, κύριε Υπουργέ, έλαβα τον λόγο σε αυτό το νομοσχέδιο για να επικεντρωθώ σε ορισμένα πολύ συγκεκριμένα ζητήματα, που π</w:t>
      </w:r>
      <w:r>
        <w:rPr>
          <w:rFonts w:eastAsia="Times New Roman"/>
          <w:szCs w:val="24"/>
        </w:rPr>
        <w:t>ολύ θα ήθελα</w:t>
      </w:r>
      <w:r>
        <w:rPr>
          <w:rFonts w:eastAsia="Times New Roman"/>
          <w:szCs w:val="24"/>
        </w:rPr>
        <w:t>,</w:t>
      </w:r>
      <w:r>
        <w:rPr>
          <w:rFonts w:eastAsia="Times New Roman"/>
          <w:szCs w:val="24"/>
        </w:rPr>
        <w:t xml:space="preserve"> μια</w:t>
      </w:r>
      <w:r>
        <w:rPr>
          <w:rFonts w:eastAsia="Times New Roman"/>
          <w:szCs w:val="24"/>
        </w:rPr>
        <w:t>ς</w:t>
      </w:r>
      <w:r>
        <w:rPr>
          <w:rFonts w:eastAsia="Times New Roman"/>
          <w:szCs w:val="24"/>
        </w:rPr>
        <w:t xml:space="preserve"> και παρίσταται ο κύριος Υπουργός των Οικονομικών</w:t>
      </w:r>
      <w:r>
        <w:rPr>
          <w:rFonts w:eastAsia="Times New Roman"/>
          <w:szCs w:val="24"/>
        </w:rPr>
        <w:t>,</w:t>
      </w:r>
      <w:r>
        <w:rPr>
          <w:rFonts w:eastAsia="Times New Roman"/>
          <w:szCs w:val="24"/>
        </w:rPr>
        <w:t xml:space="preserve"> να δώσει μια καθαρή απάντηση.</w:t>
      </w:r>
    </w:p>
    <w:p w14:paraId="795DACB5" w14:textId="77777777" w:rsidR="00B01EFE" w:rsidRDefault="00027761">
      <w:pPr>
        <w:spacing w:after="0" w:line="600" w:lineRule="auto"/>
        <w:ind w:firstLine="720"/>
        <w:jc w:val="both"/>
        <w:rPr>
          <w:rFonts w:eastAsia="Times New Roman"/>
          <w:szCs w:val="24"/>
        </w:rPr>
      </w:pPr>
      <w:r>
        <w:rPr>
          <w:rFonts w:eastAsia="Times New Roman"/>
          <w:szCs w:val="24"/>
        </w:rPr>
        <w:lastRenderedPageBreak/>
        <w:t>Άρθρο 109. Λέτε εσείς δεν είναι κατάσχεση, είναι εγγύηση τα 25 δισεκατομμύρια του υπερταμείου, δεν είναι η περιουσία, είναι τα έσοδα που θα προκύψουν και όλα</w:t>
      </w:r>
      <w:r>
        <w:rPr>
          <w:rFonts w:eastAsia="Times New Roman"/>
          <w:szCs w:val="24"/>
        </w:rPr>
        <w:t xml:space="preserve"> τα υπόλοιπα. </w:t>
      </w:r>
    </w:p>
    <w:p w14:paraId="795DACB6" w14:textId="77777777" w:rsidR="00B01EFE" w:rsidRDefault="00027761">
      <w:pPr>
        <w:spacing w:after="0" w:line="600" w:lineRule="auto"/>
        <w:ind w:firstLine="720"/>
        <w:jc w:val="both"/>
        <w:rPr>
          <w:rFonts w:eastAsia="Times New Roman"/>
          <w:szCs w:val="24"/>
        </w:rPr>
      </w:pPr>
      <w:r>
        <w:rPr>
          <w:rFonts w:eastAsia="Times New Roman"/>
          <w:szCs w:val="24"/>
        </w:rPr>
        <w:t>Κύριε Υπουργέ, ήσασταν Βουλευτής στην προηγούμενη Βουλή</w:t>
      </w:r>
      <w:r>
        <w:rPr>
          <w:rFonts w:eastAsia="Times New Roman"/>
          <w:szCs w:val="24"/>
        </w:rPr>
        <w:t>,</w:t>
      </w:r>
      <w:r>
        <w:rPr>
          <w:rFonts w:eastAsia="Times New Roman"/>
          <w:szCs w:val="24"/>
        </w:rPr>
        <w:t xml:space="preserve"> όταν εδώ γίνονταν ομηρικές μάχες και φοβερές κατηγορίες και απειλές ειδικών δικαστηρίων προς τον κ. Ευάγγελο Βενιζέλο πρωτίστως, όχι από εσάς προσωπικά, αλλά από το κόμμα που εκπροσωπε</w:t>
      </w:r>
      <w:r>
        <w:rPr>
          <w:rFonts w:eastAsia="Times New Roman"/>
          <w:szCs w:val="24"/>
        </w:rPr>
        <w:t xml:space="preserve">ίτε, ναι και από το κόμμα με το οποίο συγκυβερνάτε ακόμα περισσότερο, για το λεγόμενο </w:t>
      </w:r>
      <w:r>
        <w:rPr>
          <w:rFonts w:eastAsia="Times New Roman"/>
          <w:szCs w:val="24"/>
        </w:rPr>
        <w:t>Α</w:t>
      </w:r>
      <w:r>
        <w:rPr>
          <w:rFonts w:eastAsia="Times New Roman"/>
          <w:szCs w:val="24"/>
        </w:rPr>
        <w:t xml:space="preserve">γγλικό </w:t>
      </w:r>
      <w:r>
        <w:rPr>
          <w:rFonts w:eastAsia="Times New Roman"/>
          <w:szCs w:val="24"/>
        </w:rPr>
        <w:t>Δ</w:t>
      </w:r>
      <w:r>
        <w:rPr>
          <w:rFonts w:eastAsia="Times New Roman"/>
          <w:szCs w:val="24"/>
        </w:rPr>
        <w:t xml:space="preserve">ίκαιο εις το </w:t>
      </w:r>
      <w:r>
        <w:rPr>
          <w:rFonts w:eastAsia="Times New Roman"/>
          <w:szCs w:val="24"/>
          <w:lang w:val="en-US"/>
        </w:rPr>
        <w:t>PSI</w:t>
      </w:r>
      <w:r>
        <w:rPr>
          <w:rFonts w:eastAsia="Times New Roman"/>
          <w:szCs w:val="24"/>
        </w:rPr>
        <w:t xml:space="preserve">. Θυμίζω τι γινόταν, κύριε Μαντά, στην Ελλάδα για το </w:t>
      </w:r>
      <w:r>
        <w:rPr>
          <w:rFonts w:eastAsia="Times New Roman"/>
          <w:szCs w:val="24"/>
        </w:rPr>
        <w:t>Αγγλικό Δ</w:t>
      </w:r>
      <w:r>
        <w:rPr>
          <w:rFonts w:eastAsia="Times New Roman"/>
          <w:szCs w:val="24"/>
        </w:rPr>
        <w:t xml:space="preserve">ίκαιο του </w:t>
      </w:r>
      <w:r>
        <w:rPr>
          <w:rFonts w:eastAsia="Times New Roman"/>
          <w:szCs w:val="24"/>
          <w:lang w:val="en-US"/>
        </w:rPr>
        <w:t>PSI</w:t>
      </w:r>
      <w:r>
        <w:rPr>
          <w:rFonts w:eastAsia="Times New Roman"/>
          <w:szCs w:val="24"/>
        </w:rPr>
        <w:t>. Προδότες μ</w:t>
      </w:r>
      <w:r>
        <w:rPr>
          <w:rFonts w:eastAsia="Times New Roman"/>
          <w:szCs w:val="24"/>
        </w:rPr>
        <w:t>ά</w:t>
      </w:r>
      <w:r>
        <w:rPr>
          <w:rFonts w:eastAsia="Times New Roman"/>
          <w:szCs w:val="24"/>
        </w:rPr>
        <w:t>ς ανέβαζαν, προδότες μ</w:t>
      </w:r>
      <w:r>
        <w:rPr>
          <w:rFonts w:eastAsia="Times New Roman"/>
          <w:szCs w:val="24"/>
        </w:rPr>
        <w:t>ά</w:t>
      </w:r>
      <w:r>
        <w:rPr>
          <w:rFonts w:eastAsia="Times New Roman"/>
          <w:szCs w:val="24"/>
        </w:rPr>
        <w:t xml:space="preserve">ς κατέβαζαν. Και εκείνη την ημέρα </w:t>
      </w:r>
      <w:r>
        <w:rPr>
          <w:rFonts w:eastAsia="Times New Roman"/>
          <w:szCs w:val="24"/>
        </w:rPr>
        <w:t>που ψηφίστηκε, κάηκε από έξω η μισή Αθήνα. Ακόμα είναι καμένο το «</w:t>
      </w:r>
      <w:r>
        <w:rPr>
          <w:rFonts w:eastAsia="Times New Roman"/>
          <w:szCs w:val="24"/>
        </w:rPr>
        <w:t>ΑΤΤΙΚΟΝ</w:t>
      </w:r>
      <w:r>
        <w:rPr>
          <w:rFonts w:eastAsia="Times New Roman"/>
          <w:szCs w:val="24"/>
        </w:rPr>
        <w:t>».</w:t>
      </w:r>
    </w:p>
    <w:p w14:paraId="795DACB7" w14:textId="77777777" w:rsidR="00B01EFE" w:rsidRDefault="00027761">
      <w:pPr>
        <w:spacing w:after="0" w:line="600" w:lineRule="auto"/>
        <w:ind w:firstLine="720"/>
        <w:jc w:val="both"/>
        <w:rPr>
          <w:rFonts w:eastAsia="Times New Roman"/>
          <w:szCs w:val="24"/>
        </w:rPr>
      </w:pPr>
      <w:r>
        <w:rPr>
          <w:rFonts w:eastAsia="Times New Roman"/>
          <w:szCs w:val="24"/>
        </w:rPr>
        <w:t xml:space="preserve">Σήμερα, κύριε Υπουργέ των Οικονομικών, όχι μόνο έχετε </w:t>
      </w:r>
      <w:r>
        <w:rPr>
          <w:rFonts w:eastAsia="Times New Roman"/>
          <w:szCs w:val="24"/>
        </w:rPr>
        <w:t>Α</w:t>
      </w:r>
      <w:r>
        <w:rPr>
          <w:rFonts w:eastAsia="Times New Roman"/>
          <w:szCs w:val="24"/>
        </w:rPr>
        <w:t xml:space="preserve">γγλικό </w:t>
      </w:r>
      <w:r>
        <w:rPr>
          <w:rFonts w:eastAsia="Times New Roman"/>
          <w:szCs w:val="24"/>
        </w:rPr>
        <w:t>Δ</w:t>
      </w:r>
      <w:r>
        <w:rPr>
          <w:rFonts w:eastAsia="Times New Roman"/>
          <w:szCs w:val="24"/>
        </w:rPr>
        <w:t>ίκαιο στη δανειακή σύμβαση</w:t>
      </w:r>
      <w:r>
        <w:rPr>
          <w:rFonts w:eastAsia="Times New Roman"/>
          <w:szCs w:val="24"/>
        </w:rPr>
        <w:t>,</w:t>
      </w:r>
      <w:r>
        <w:rPr>
          <w:rFonts w:eastAsia="Times New Roman"/>
          <w:szCs w:val="24"/>
        </w:rPr>
        <w:t xml:space="preserve"> που έχετε υπογράψει και </w:t>
      </w:r>
      <w:r>
        <w:rPr>
          <w:rFonts w:eastAsia="Times New Roman"/>
          <w:szCs w:val="24"/>
        </w:rPr>
        <w:t xml:space="preserve">το </w:t>
      </w:r>
      <w:r>
        <w:rPr>
          <w:rFonts w:eastAsia="Times New Roman"/>
          <w:szCs w:val="24"/>
        </w:rPr>
        <w:t xml:space="preserve">περάσατε </w:t>
      </w:r>
      <w:r>
        <w:rPr>
          <w:rFonts w:eastAsia="Times New Roman"/>
          <w:szCs w:val="24"/>
        </w:rPr>
        <w:lastRenderedPageBreak/>
        <w:t xml:space="preserve">σαν να μη συμβαίνει τίποτα, αλλά κάνετε και ένα βήμα </w:t>
      </w:r>
      <w:r>
        <w:rPr>
          <w:rFonts w:eastAsia="Times New Roman"/>
          <w:szCs w:val="24"/>
        </w:rPr>
        <w:t>παραπέρα. Παρέχετε έως του ύψους των 25 δισεκατομμυρίων εγγύηση από τα έσοδα του υπερταμείου στους δανειστές για το δάνειο το οποίο πήρατε. Αισθάνεστε, κύριε Τσακαλώτε, την ανάγκη ως εκπρόσωπος του ΣΥΡΙΖΑ να σηκωθείτε σε αυτή τη Βουλή και να ζητήσετε ένα σ</w:t>
      </w:r>
      <w:r>
        <w:rPr>
          <w:rFonts w:eastAsia="Times New Roman"/>
          <w:szCs w:val="24"/>
        </w:rPr>
        <w:t>υγγνώμη για όσους υβρίζατε;</w:t>
      </w:r>
    </w:p>
    <w:p w14:paraId="795DACB8" w14:textId="77777777" w:rsidR="00B01EFE" w:rsidRDefault="00027761">
      <w:pPr>
        <w:spacing w:after="0" w:line="600" w:lineRule="auto"/>
        <w:ind w:firstLine="720"/>
        <w:jc w:val="both"/>
        <w:rPr>
          <w:rFonts w:eastAsia="Times New Roman"/>
          <w:szCs w:val="24"/>
        </w:rPr>
      </w:pPr>
      <w:r>
        <w:rPr>
          <w:rFonts w:eastAsia="Times New Roman"/>
          <w:szCs w:val="24"/>
        </w:rPr>
        <w:t xml:space="preserve">Και επειδή είπατε ότι δεν το κάνατε εσείς προσωπικά, ναι, εσείς εδώ δεν το κάνατε, αλλά ήσασταν στο τραπεζάκι της πλατείας των αγανακτισμένων κι εσείς. Και στο τραπεζάκι της πλατείας των αγανακτισμένων, κύριε Τσακαλώτε, που </w:t>
      </w:r>
      <w:r>
        <w:rPr>
          <w:rFonts w:eastAsia="Times New Roman"/>
          <w:szCs w:val="24"/>
        </w:rPr>
        <w:t>ήσασταν</w:t>
      </w:r>
      <w:r>
        <w:rPr>
          <w:rFonts w:eastAsia="Times New Roman"/>
          <w:szCs w:val="24"/>
        </w:rPr>
        <w:t>,</w:t>
      </w:r>
      <w:r>
        <w:rPr>
          <w:rFonts w:eastAsia="Times New Roman"/>
          <w:szCs w:val="24"/>
        </w:rPr>
        <w:t xml:space="preserve"> από πίσω είχατε ένα πανό που έλεγε «δεν χρωστάω, δεν πληρώνω» στη φωτογραφία. Άρα, λοιπόν, για το «δεν χρωστάω, δεν πληρώνω»</w:t>
      </w:r>
      <w:r>
        <w:rPr>
          <w:rFonts w:eastAsia="Times New Roman"/>
          <w:szCs w:val="24"/>
        </w:rPr>
        <w:t>, με το οποίο</w:t>
      </w:r>
      <w:r>
        <w:rPr>
          <w:rFonts w:eastAsia="Times New Roman"/>
          <w:szCs w:val="24"/>
        </w:rPr>
        <w:t xml:space="preserve"> κάνατε πολιτική καριέρα και τώρα είστε εκλεγμένος Βουλευτής του Κοινοβουλίου και Υπουργός Οικονομικών, αισθάν</w:t>
      </w:r>
      <w:r>
        <w:rPr>
          <w:rFonts w:eastAsia="Times New Roman"/>
          <w:szCs w:val="24"/>
        </w:rPr>
        <w:t xml:space="preserve">εστε την ανάγκη, κύριε Υπουργέ, να σηκωθείτε και να </w:t>
      </w:r>
      <w:r>
        <w:rPr>
          <w:rFonts w:eastAsia="Times New Roman"/>
          <w:szCs w:val="24"/>
        </w:rPr>
        <w:lastRenderedPageBreak/>
        <w:t>πείτε ενώπιον της ιστορίας και του ελληνικού λαού</w:t>
      </w:r>
      <w:r>
        <w:rPr>
          <w:rFonts w:eastAsia="Times New Roman"/>
          <w:szCs w:val="24"/>
        </w:rPr>
        <w:t>:</w:t>
      </w:r>
      <w:r>
        <w:rPr>
          <w:rFonts w:eastAsia="Times New Roman"/>
          <w:szCs w:val="24"/>
        </w:rPr>
        <w:t xml:space="preserve"> «Ζητάω συγγνώμη από αυτούς που κατηγορούσα και ζητάω συγγνώμη και από αυτούς που άθελά μου κορόιδεψα»; Αυτή θα ήταν μια γενναία πολιτική πράξη. Δεν περιμ</w:t>
      </w:r>
      <w:r>
        <w:rPr>
          <w:rFonts w:eastAsia="Times New Roman"/>
          <w:szCs w:val="24"/>
        </w:rPr>
        <w:t>ένω να το κάνετε, γιατί δυστυχώς τέτοιοι είστε.</w:t>
      </w:r>
    </w:p>
    <w:p w14:paraId="795DACB9" w14:textId="77777777" w:rsidR="00B01EFE" w:rsidRDefault="00027761">
      <w:pPr>
        <w:spacing w:after="0" w:line="600" w:lineRule="auto"/>
        <w:ind w:firstLine="720"/>
        <w:jc w:val="both"/>
        <w:rPr>
          <w:rFonts w:eastAsia="Times New Roman"/>
          <w:szCs w:val="24"/>
        </w:rPr>
      </w:pPr>
      <w:r>
        <w:rPr>
          <w:rFonts w:eastAsia="Times New Roman"/>
          <w:szCs w:val="24"/>
        </w:rPr>
        <w:t>Πάω, όμως, τώρα στο δεύτερο που έχει αυτό το νομοσχέδιο, που είναι ακόμα πιο ενδιαφέρον. Τα διόδια, κύριε Μαντά</w:t>
      </w:r>
      <w:r>
        <w:rPr>
          <w:rFonts w:eastAsia="Times New Roman"/>
          <w:szCs w:val="24"/>
        </w:rPr>
        <w:t>…</w:t>
      </w:r>
      <w:r>
        <w:rPr>
          <w:rFonts w:eastAsia="Times New Roman"/>
          <w:szCs w:val="24"/>
        </w:rPr>
        <w:t xml:space="preserve"> </w:t>
      </w:r>
      <w:r>
        <w:rPr>
          <w:rFonts w:eastAsia="Times New Roman"/>
          <w:szCs w:val="24"/>
        </w:rPr>
        <w:t>-μ</w:t>
      </w:r>
      <w:r>
        <w:rPr>
          <w:rFonts w:eastAsia="Times New Roman"/>
          <w:szCs w:val="24"/>
        </w:rPr>
        <w:t xml:space="preserve">ην κουνάτε καθόλου το κεφάλι </w:t>
      </w:r>
      <w:r>
        <w:rPr>
          <w:rFonts w:eastAsia="Times New Roman"/>
          <w:szCs w:val="24"/>
        </w:rPr>
        <w:t>σας-</w:t>
      </w:r>
      <w:r>
        <w:rPr>
          <w:rFonts w:eastAsia="Times New Roman"/>
          <w:szCs w:val="24"/>
        </w:rPr>
        <w:t xml:space="preserve"> </w:t>
      </w:r>
      <w:r>
        <w:rPr>
          <w:rFonts w:eastAsia="Times New Roman"/>
          <w:szCs w:val="24"/>
        </w:rPr>
        <w:t>…</w:t>
      </w:r>
      <w:r>
        <w:rPr>
          <w:rFonts w:eastAsia="Times New Roman"/>
          <w:szCs w:val="24"/>
        </w:rPr>
        <w:t>γ</w:t>
      </w:r>
      <w:r>
        <w:rPr>
          <w:rFonts w:eastAsia="Times New Roman"/>
          <w:szCs w:val="24"/>
        </w:rPr>
        <w:t>ιατί για τα διόδια στη χώρα αυτή έγιναν εγκλήματα. Πήγαινε ο κ. Τσίπρας και σήκωνε ο ίδιος τις μπάρες μαζί με τον «δημοσιογράφο σας» τον κ. Βαξεβάνη. Έχετε δει το βίντεο, κυρίες και κύριοι του ΣΥΡΙΖΑ, με τον κ. Βαξεβάνη που ανεβάζει τις μπάρες και γύρω του</w:t>
      </w:r>
      <w:r>
        <w:rPr>
          <w:rFonts w:eastAsia="Times New Roman"/>
          <w:szCs w:val="24"/>
        </w:rPr>
        <w:t xml:space="preserve"> είναι όλοι του ΣΥΡΙΖΑ με σημαίες «</w:t>
      </w:r>
      <w:r>
        <w:rPr>
          <w:rFonts w:eastAsia="Times New Roman"/>
          <w:szCs w:val="24"/>
        </w:rPr>
        <w:t>Δ</w:t>
      </w:r>
      <w:r>
        <w:rPr>
          <w:rFonts w:eastAsia="Times New Roman"/>
          <w:szCs w:val="24"/>
        </w:rPr>
        <w:t>εν πληρώνω»;</w:t>
      </w:r>
    </w:p>
    <w:p w14:paraId="795DACBA" w14:textId="77777777" w:rsidR="00B01EFE" w:rsidRDefault="00027761">
      <w:pPr>
        <w:spacing w:after="0" w:line="600" w:lineRule="auto"/>
        <w:ind w:firstLine="720"/>
        <w:jc w:val="both"/>
        <w:rPr>
          <w:rFonts w:eastAsia="Times New Roman"/>
          <w:szCs w:val="24"/>
        </w:rPr>
      </w:pPr>
      <w:r>
        <w:rPr>
          <w:rFonts w:eastAsia="Times New Roman"/>
          <w:szCs w:val="24"/>
        </w:rPr>
        <w:t>Και ερωτώ, ρε παιδιά, τώρα το εξής: Όλοι αυτοί του κινήματος «</w:t>
      </w:r>
      <w:r>
        <w:rPr>
          <w:rFonts w:eastAsia="Times New Roman"/>
          <w:szCs w:val="24"/>
        </w:rPr>
        <w:t>Δ</w:t>
      </w:r>
      <w:r>
        <w:rPr>
          <w:rFonts w:eastAsia="Times New Roman"/>
          <w:szCs w:val="24"/>
        </w:rPr>
        <w:t xml:space="preserve">εν πληρώνω», που κάποιοι έγιναν και Υπουργοί -γιατί έχετε και Υπουργό </w:t>
      </w:r>
      <w:r>
        <w:rPr>
          <w:rFonts w:eastAsia="Times New Roman"/>
          <w:szCs w:val="24"/>
        </w:rPr>
        <w:lastRenderedPageBreak/>
        <w:t>από τους «</w:t>
      </w:r>
      <w:r>
        <w:rPr>
          <w:rFonts w:eastAsia="Times New Roman"/>
          <w:szCs w:val="24"/>
        </w:rPr>
        <w:t>Δ</w:t>
      </w:r>
      <w:r>
        <w:rPr>
          <w:rFonts w:eastAsia="Times New Roman"/>
          <w:szCs w:val="24"/>
        </w:rPr>
        <w:t>εν πληρώνω»- έχουν την ανάγκη να πο</w:t>
      </w:r>
      <w:r>
        <w:rPr>
          <w:rFonts w:eastAsia="Times New Roman"/>
          <w:szCs w:val="24"/>
        </w:rPr>
        <w:t>υν</w:t>
      </w:r>
      <w:r>
        <w:rPr>
          <w:rFonts w:eastAsia="Times New Roman"/>
          <w:szCs w:val="24"/>
        </w:rPr>
        <w:t>:</w:t>
      </w:r>
      <w:r>
        <w:rPr>
          <w:rFonts w:eastAsia="Times New Roman"/>
          <w:szCs w:val="24"/>
        </w:rPr>
        <w:t xml:space="preserve"> «</w:t>
      </w:r>
      <w:r>
        <w:rPr>
          <w:rFonts w:eastAsia="Times New Roman"/>
          <w:szCs w:val="24"/>
        </w:rPr>
        <w:t>ρ</w:t>
      </w:r>
      <w:r>
        <w:rPr>
          <w:rFonts w:eastAsia="Times New Roman"/>
          <w:szCs w:val="24"/>
        </w:rPr>
        <w:t>ε παιδιά, εντάξει, ότα</w:t>
      </w:r>
      <w:r>
        <w:rPr>
          <w:rFonts w:eastAsia="Times New Roman"/>
          <w:szCs w:val="24"/>
        </w:rPr>
        <w:t xml:space="preserve">ν τα διόδια είναι του Βενιζέλου και του Σαμαρά είναι κακά διόδια. Όταν διπλασιάζονται τα διόδια επί Καμμένου και Τσίπρα, αυτά είναι καλά διόδια, είναι με βιταμίνη </w:t>
      </w:r>
      <w:r>
        <w:rPr>
          <w:rFonts w:eastAsia="Times New Roman"/>
          <w:szCs w:val="24"/>
          <w:lang w:val="en-US"/>
        </w:rPr>
        <w:t>C</w:t>
      </w:r>
      <w:r>
        <w:rPr>
          <w:rFonts w:eastAsia="Times New Roman"/>
          <w:szCs w:val="24"/>
        </w:rPr>
        <w:t>, κάνουν καλό στην υγεία. Όταν σε περνάνε από τις μπάρες, σε ψεκάζουν με βιταμίνη</w:t>
      </w:r>
      <w:r>
        <w:rPr>
          <w:rFonts w:eastAsia="Times New Roman"/>
          <w:szCs w:val="24"/>
        </w:rPr>
        <w:t>!</w:t>
      </w:r>
      <w:r>
        <w:rPr>
          <w:rFonts w:eastAsia="Times New Roman"/>
          <w:szCs w:val="24"/>
        </w:rPr>
        <w:t>»</w:t>
      </w:r>
      <w:r>
        <w:rPr>
          <w:rFonts w:eastAsia="Times New Roman"/>
          <w:szCs w:val="24"/>
        </w:rPr>
        <w:t>.</w:t>
      </w:r>
    </w:p>
    <w:p w14:paraId="795DACBB" w14:textId="77777777" w:rsidR="00B01EFE" w:rsidRDefault="00027761">
      <w:pPr>
        <w:spacing w:after="0" w:line="600" w:lineRule="auto"/>
        <w:ind w:firstLine="720"/>
        <w:jc w:val="both"/>
        <w:rPr>
          <w:rFonts w:eastAsia="Times New Roman"/>
          <w:szCs w:val="24"/>
        </w:rPr>
      </w:pPr>
      <w:r>
        <w:rPr>
          <w:rFonts w:eastAsia="Times New Roman"/>
          <w:szCs w:val="24"/>
        </w:rPr>
        <w:t>Έχετε τ</w:t>
      </w:r>
      <w:r>
        <w:rPr>
          <w:rFonts w:eastAsia="Times New Roman"/>
          <w:szCs w:val="24"/>
        </w:rPr>
        <w:t>ην ανάγκη, κυρίες και κύριοι του ΣΥΡΙΖΑ, κύριε Μαντά, να σηκωθείτε να μιλήσετε σε όσους λέγατε να σηκώνουν τις μπάρες και να μην πληρώνουν τα διόδια, τώρα που με την ψήφο σας σε λίγες ώρες θα διπλασιάσετε τα διόδια; Πρέπει να σας πω ότι στην Εγνατία Οδό απ</w:t>
      </w:r>
      <w:r>
        <w:rPr>
          <w:rFonts w:eastAsia="Times New Roman"/>
          <w:szCs w:val="24"/>
        </w:rPr>
        <w:t>ό 3 λεπτά το χιλιόμετρο τώρα θα πάει</w:t>
      </w:r>
      <w:r w:rsidRPr="00BD1BA4">
        <w:rPr>
          <w:rFonts w:eastAsia="Times New Roman"/>
          <w:b/>
          <w:szCs w:val="24"/>
        </w:rPr>
        <w:t xml:space="preserve"> </w:t>
      </w:r>
      <w:r>
        <w:rPr>
          <w:rFonts w:eastAsia="Times New Roman"/>
          <w:szCs w:val="24"/>
        </w:rPr>
        <w:t>6 λεπτά το χιλιόμετρο και φυσικά στο σύνολο θα τριπλασιάσετε τα διόδια της χώρας. Έχετε την ανάγκη, κύριοι του «</w:t>
      </w:r>
      <w:r>
        <w:rPr>
          <w:rFonts w:eastAsia="Times New Roman"/>
          <w:szCs w:val="24"/>
        </w:rPr>
        <w:t>Δ</w:t>
      </w:r>
      <w:r>
        <w:rPr>
          <w:rFonts w:eastAsia="Times New Roman"/>
          <w:szCs w:val="24"/>
        </w:rPr>
        <w:t>εν πληρώνω» να σηκωθείτε και να εξηγήσετε στον ελληνικό λαό γιατί με την ψήφο σας τριπλασιάζετε τα διόδια;</w:t>
      </w:r>
    </w:p>
    <w:p w14:paraId="795DACBC" w14:textId="77777777" w:rsidR="00B01EFE" w:rsidRDefault="00027761">
      <w:pPr>
        <w:spacing w:after="0" w:line="600" w:lineRule="auto"/>
        <w:ind w:firstLine="720"/>
        <w:jc w:val="both"/>
        <w:rPr>
          <w:rFonts w:eastAsia="Times New Roman"/>
          <w:szCs w:val="24"/>
        </w:rPr>
      </w:pPr>
      <w:r>
        <w:rPr>
          <w:rFonts w:eastAsia="Times New Roman"/>
          <w:szCs w:val="24"/>
        </w:rPr>
        <w:lastRenderedPageBreak/>
        <w:t>Τρίτον, οι συντάξεις. Γίναμε όλοι μάρτυρες τις τελευταίες ημέρες μιας παράλογης στιχομυθίας.</w:t>
      </w:r>
    </w:p>
    <w:p w14:paraId="795DACBD"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Ο κ. Κατρούγκαλος, σε συζήτηση που έγινε με τον κ. Κικίλια, είπε ότι αν υπάρχει μέσα στο μνημόνιο, το σημερινό, η λέξη «περικοπή»</w:t>
      </w:r>
      <w:r w:rsidRPr="000E3E02">
        <w:rPr>
          <w:rFonts w:eastAsia="Times New Roman" w:cs="Times New Roman"/>
          <w:szCs w:val="24"/>
        </w:rPr>
        <w:t>,</w:t>
      </w:r>
      <w:r>
        <w:rPr>
          <w:rFonts w:eastAsia="Times New Roman" w:cs="Times New Roman"/>
          <w:szCs w:val="24"/>
        </w:rPr>
        <w:t xml:space="preserve"> θα παραιτηθεί. Ακούστε τώρα το ψέμα: Βεβαίως και δεν υπάρχει η λέξη «περικοπή»</w:t>
      </w:r>
      <w:r>
        <w:rPr>
          <w:rFonts w:eastAsia="Times New Roman" w:cs="Times New Roman"/>
          <w:szCs w:val="24"/>
        </w:rPr>
        <w:t>!</w:t>
      </w:r>
      <w:r>
        <w:rPr>
          <w:rFonts w:eastAsia="Times New Roman" w:cs="Times New Roman"/>
          <w:szCs w:val="24"/>
        </w:rPr>
        <w:t xml:space="preserve"> </w:t>
      </w:r>
    </w:p>
    <w:p w14:paraId="795DACBE"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Αλλά, κ</w:t>
      </w:r>
      <w:r>
        <w:rPr>
          <w:rFonts w:eastAsia="Times New Roman" w:cs="Times New Roman"/>
          <w:szCs w:val="24"/>
        </w:rPr>
        <w:t>ύριε Υπουργέ των Οικονομικών, είναι ή δεν είναι σε αυτό που θα ψηφίσετε, το μεσοπρόθεσμο, εις το οποίο υπολογίζεται η μείωση του ποσοστού της συνταξιοδοτικής δαπάνης ω</w:t>
      </w:r>
      <w:r>
        <w:rPr>
          <w:rFonts w:eastAsia="Times New Roman" w:cs="Times New Roman"/>
          <w:szCs w:val="24"/>
        </w:rPr>
        <w:t xml:space="preserve">ς ποσοστό επί του προϋπολογισμού και επί του ΑΕΠ; </w:t>
      </w:r>
    </w:p>
    <w:p w14:paraId="795DACBF"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Κύριε Πετρόπουλε, έχετε το θάρρος να εξηγήσετε στους Βουλευτές σας αυτή τη μείωση που έχετε βάλει στο μεσοπρόθεσμο και οι οποίοι μπορεί να μην καταλαβαίνουν καλά από αριθμούς, βάσει αυτών που λένε στα κανά</w:t>
      </w:r>
      <w:r>
        <w:rPr>
          <w:rFonts w:eastAsia="Times New Roman" w:cs="Times New Roman"/>
          <w:szCs w:val="24"/>
        </w:rPr>
        <w:t>λια, όπως η κ</w:t>
      </w:r>
      <w:r>
        <w:rPr>
          <w:rFonts w:eastAsia="Times New Roman" w:cs="Times New Roman"/>
          <w:szCs w:val="24"/>
        </w:rPr>
        <w:t>.</w:t>
      </w:r>
      <w:r>
        <w:rPr>
          <w:rFonts w:eastAsia="Times New Roman" w:cs="Times New Roman"/>
          <w:szCs w:val="24"/>
        </w:rPr>
        <w:t xml:space="preserve"> Καρακώστα, η κ</w:t>
      </w:r>
      <w:r>
        <w:rPr>
          <w:rFonts w:eastAsia="Times New Roman" w:cs="Times New Roman"/>
          <w:szCs w:val="24"/>
        </w:rPr>
        <w:t>.</w:t>
      </w:r>
      <w:r>
        <w:rPr>
          <w:rFonts w:eastAsia="Times New Roman" w:cs="Times New Roman"/>
          <w:szCs w:val="24"/>
        </w:rPr>
        <w:t xml:space="preserve"> Αυλωνίτου και δεν θυμάμαι το </w:t>
      </w:r>
      <w:r>
        <w:rPr>
          <w:rFonts w:eastAsia="Times New Roman" w:cs="Times New Roman"/>
          <w:szCs w:val="24"/>
        </w:rPr>
        <w:lastRenderedPageBreak/>
        <w:t>επώνυμο της άλλης Βουλευτού; Έχετε το θάρρος να τους πείτε «παιδιά για να συνεννοούμαστε, το μεσοπρόθεσμο</w:t>
      </w:r>
      <w:r>
        <w:rPr>
          <w:rFonts w:eastAsia="Times New Roman" w:cs="Times New Roman"/>
          <w:szCs w:val="24"/>
        </w:rPr>
        <w:t>,</w:t>
      </w:r>
      <w:r>
        <w:rPr>
          <w:rFonts w:eastAsia="Times New Roman" w:cs="Times New Roman"/>
          <w:szCs w:val="24"/>
        </w:rPr>
        <w:t xml:space="preserve"> που ψηφίζετε τώρα και αυτοί οι αριθμοί που είναι από κάτω</w:t>
      </w:r>
      <w:r>
        <w:rPr>
          <w:rFonts w:eastAsia="Times New Roman" w:cs="Times New Roman"/>
          <w:szCs w:val="24"/>
        </w:rPr>
        <w:t>,</w:t>
      </w:r>
      <w:r>
        <w:rPr>
          <w:rFonts w:eastAsia="Times New Roman" w:cs="Times New Roman"/>
          <w:szCs w:val="24"/>
        </w:rPr>
        <w:t xml:space="preserve"> είναι η μείωση των συντάξεων α</w:t>
      </w:r>
      <w:r>
        <w:rPr>
          <w:rFonts w:eastAsia="Times New Roman" w:cs="Times New Roman"/>
          <w:szCs w:val="24"/>
        </w:rPr>
        <w:t>πό 1</w:t>
      </w:r>
      <w:r w:rsidRPr="00A72BCA">
        <w:rPr>
          <w:rFonts w:eastAsia="Times New Roman" w:cs="Times New Roman"/>
          <w:szCs w:val="24"/>
          <w:vertAlign w:val="superscript"/>
        </w:rPr>
        <w:t>η</w:t>
      </w:r>
      <w:r>
        <w:rPr>
          <w:rFonts w:eastAsia="Times New Roman" w:cs="Times New Roman"/>
          <w:szCs w:val="24"/>
          <w:vertAlign w:val="superscript"/>
        </w:rPr>
        <w:t>ς</w:t>
      </w:r>
      <w:r>
        <w:rPr>
          <w:rFonts w:eastAsia="Times New Roman" w:cs="Times New Roman"/>
          <w:szCs w:val="24"/>
        </w:rPr>
        <w:t xml:space="preserve"> Ιανουαρίου του 2019 και την ξαναψηφίζετε σήμερα. Οπότε μη βγαίνετε στα κανάλια να λέτε </w:t>
      </w:r>
      <w:r>
        <w:rPr>
          <w:rFonts w:eastAsia="Times New Roman" w:cs="Times New Roman"/>
          <w:szCs w:val="24"/>
        </w:rPr>
        <w:t>«</w:t>
      </w:r>
      <w:r>
        <w:rPr>
          <w:rFonts w:eastAsia="Times New Roman" w:cs="Times New Roman"/>
          <w:szCs w:val="24"/>
        </w:rPr>
        <w:t>θα δούμε αν θα εφαρμοστούν και μπορεί να μην εφαρμοστούν</w:t>
      </w:r>
      <w:r>
        <w:rPr>
          <w:rFonts w:eastAsia="Times New Roman" w:cs="Times New Roman"/>
          <w:szCs w:val="24"/>
        </w:rPr>
        <w:t>»</w:t>
      </w:r>
      <w:r>
        <w:rPr>
          <w:rFonts w:eastAsia="Times New Roman" w:cs="Times New Roman"/>
          <w:szCs w:val="24"/>
        </w:rPr>
        <w:t>, γιατί σήμερα το ξαναψηφίζετε». Κάντε μου τη χάρη, κύριε Πετρόπουλε, πάρτε και ένα τηλέφωνο τον κ. Κατρ</w:t>
      </w:r>
      <w:r>
        <w:rPr>
          <w:rFonts w:eastAsia="Times New Roman" w:cs="Times New Roman"/>
          <w:szCs w:val="24"/>
        </w:rPr>
        <w:t>ούγκαλο και εξηγήστε το και σε αυτόν, για να μην εκτίθεται ο άνθρωπος και τον κάνει ρεζίλι ο Κικίλιας</w:t>
      </w:r>
      <w:r>
        <w:rPr>
          <w:rFonts w:eastAsia="Times New Roman" w:cs="Times New Roman"/>
          <w:szCs w:val="24"/>
        </w:rPr>
        <w:t>!</w:t>
      </w:r>
    </w:p>
    <w:p w14:paraId="795DACC0"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795DACC1"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Κλείνω και χαίρομαι που είναι εδώ η κ</w:t>
      </w:r>
      <w:r>
        <w:rPr>
          <w:rFonts w:eastAsia="Times New Roman" w:cs="Times New Roman"/>
          <w:szCs w:val="24"/>
        </w:rPr>
        <w:t>.</w:t>
      </w:r>
      <w:r>
        <w:rPr>
          <w:rFonts w:eastAsia="Times New Roman" w:cs="Times New Roman"/>
          <w:szCs w:val="24"/>
        </w:rPr>
        <w:t xml:space="preserve"> Παπαρήγα, αλλά κυρίως χαίρομαι</w:t>
      </w:r>
      <w:r>
        <w:rPr>
          <w:rFonts w:eastAsia="Times New Roman" w:cs="Times New Roman"/>
          <w:szCs w:val="24"/>
        </w:rPr>
        <w:t xml:space="preserve"> που είναι εδώ ο κ. Μπαλτάς, ο οποίος παρουσίασε προ μιας εβδομάδας ένα νέο του βιβλίο -καλή επιτυχία και καλοτάξιδο, κύριε Υπουργέ- «Τα </w:t>
      </w:r>
      <w:r>
        <w:rPr>
          <w:rFonts w:eastAsia="Times New Roman" w:cs="Times New Roman"/>
          <w:szCs w:val="24"/>
        </w:rPr>
        <w:t>ο</w:t>
      </w:r>
      <w:r>
        <w:rPr>
          <w:rFonts w:eastAsia="Times New Roman" w:cs="Times New Roman"/>
          <w:szCs w:val="24"/>
        </w:rPr>
        <w:t xml:space="preserve">νόματα του Κομμουνισμού». </w:t>
      </w:r>
    </w:p>
    <w:p w14:paraId="795DACC2"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Ακούστε, λοιπόν, κύριε Μπαλτά για τα ονόματα του Κομμουνισμού. Μια ερώτηση θέλω να σας κάνω</w:t>
      </w:r>
      <w:r>
        <w:rPr>
          <w:rFonts w:eastAsia="Times New Roman" w:cs="Times New Roman"/>
          <w:szCs w:val="24"/>
        </w:rPr>
        <w:t xml:space="preserve"> και κλείνω. </w:t>
      </w:r>
      <w:r>
        <w:rPr>
          <w:rFonts w:eastAsia="Times New Roman" w:cs="Times New Roman"/>
          <w:szCs w:val="24"/>
        </w:rPr>
        <w:t>εσείς,</w:t>
      </w:r>
      <w:r>
        <w:rPr>
          <w:rFonts w:eastAsia="Times New Roman" w:cs="Times New Roman"/>
          <w:szCs w:val="24"/>
        </w:rPr>
        <w:t xml:space="preserve"> ένας τόσο σφοδρός κομμουνιστής</w:t>
      </w:r>
      <w:r>
        <w:rPr>
          <w:rFonts w:eastAsia="Times New Roman" w:cs="Times New Roman"/>
          <w:szCs w:val="24"/>
        </w:rPr>
        <w:t>,</w:t>
      </w:r>
      <w:r>
        <w:rPr>
          <w:rFonts w:eastAsia="Times New Roman" w:cs="Times New Roman"/>
          <w:szCs w:val="24"/>
        </w:rPr>
        <w:t xml:space="preserve"> πώς αισθάνεστε τώρα που ο Αρχηγός σας, ο κ. Τσίπρας…</w:t>
      </w:r>
    </w:p>
    <w:p w14:paraId="795DACC3" w14:textId="77777777" w:rsidR="00B01EFE" w:rsidRDefault="00027761">
      <w:pPr>
        <w:spacing w:after="0" w:line="600" w:lineRule="auto"/>
        <w:ind w:firstLine="720"/>
        <w:jc w:val="both"/>
        <w:rPr>
          <w:rFonts w:eastAsia="Times New Roman" w:cs="Times New Roman"/>
          <w:szCs w:val="24"/>
        </w:rPr>
      </w:pPr>
      <w:r w:rsidRPr="00B5792E">
        <w:rPr>
          <w:rFonts w:eastAsia="Times New Roman" w:cs="Times New Roman"/>
          <w:b/>
          <w:szCs w:val="24"/>
        </w:rPr>
        <w:t>ΧΡΗΣΤΟΣ ΚΑΤΣΩΤΗΣ:</w:t>
      </w:r>
      <w:r>
        <w:rPr>
          <w:rFonts w:eastAsia="Times New Roman" w:cs="Times New Roman"/>
          <w:szCs w:val="24"/>
        </w:rPr>
        <w:t xml:space="preserve"> Κα</w:t>
      </w:r>
      <w:r>
        <w:rPr>
          <w:rFonts w:eastAsia="Times New Roman" w:cs="Times New Roman"/>
          <w:szCs w:val="24"/>
        </w:rPr>
        <w:t>μ</w:t>
      </w:r>
      <w:r>
        <w:rPr>
          <w:rFonts w:eastAsia="Times New Roman" w:cs="Times New Roman"/>
          <w:szCs w:val="24"/>
        </w:rPr>
        <w:t>μία σχέση δεν έχει…(δεν ακούστηκε)</w:t>
      </w:r>
    </w:p>
    <w:p w14:paraId="795DACC4" w14:textId="77777777" w:rsidR="00B01EFE" w:rsidRDefault="00027761">
      <w:pPr>
        <w:spacing w:after="0" w:line="600" w:lineRule="auto"/>
        <w:ind w:firstLine="720"/>
        <w:jc w:val="both"/>
        <w:rPr>
          <w:rFonts w:eastAsia="Times New Roman" w:cs="Times New Roman"/>
          <w:szCs w:val="24"/>
        </w:rPr>
      </w:pPr>
      <w:r w:rsidRPr="00B5792E">
        <w:rPr>
          <w:rFonts w:eastAsia="Times New Roman" w:cs="Times New Roman"/>
          <w:b/>
          <w:szCs w:val="24"/>
        </w:rPr>
        <w:t>ΣΠΥΡΙΔΩΝ</w:t>
      </w:r>
      <w:r>
        <w:rPr>
          <w:rFonts w:eastAsia="Times New Roman" w:cs="Times New Roman"/>
          <w:b/>
          <w:szCs w:val="24"/>
        </w:rPr>
        <w:t xml:space="preserve"> </w:t>
      </w:r>
      <w:r w:rsidRPr="00B5792E">
        <w:rPr>
          <w:rFonts w:eastAsia="Times New Roman" w:cs="Times New Roman"/>
          <w:b/>
          <w:szCs w:val="24"/>
        </w:rPr>
        <w:t>-</w:t>
      </w:r>
      <w:r>
        <w:rPr>
          <w:rFonts w:eastAsia="Times New Roman" w:cs="Times New Roman"/>
          <w:b/>
          <w:szCs w:val="24"/>
        </w:rPr>
        <w:t xml:space="preserve"> </w:t>
      </w:r>
      <w:r w:rsidRPr="00B5792E">
        <w:rPr>
          <w:rFonts w:eastAsia="Times New Roman" w:cs="Times New Roman"/>
          <w:b/>
          <w:szCs w:val="24"/>
        </w:rPr>
        <w:t>ΑΔΩΝΙΣ ΓΕΩΡΓΙΑΔΗΣ:</w:t>
      </w:r>
      <w:r>
        <w:rPr>
          <w:rFonts w:eastAsia="Times New Roman" w:cs="Times New Roman"/>
          <w:szCs w:val="24"/>
        </w:rPr>
        <w:t xml:space="preserve"> Κατά δήλωσή του κομμουνιστής, κύριε Κατσώτη. Δεν θα μπω εγώ στα ε</w:t>
      </w:r>
      <w:r>
        <w:rPr>
          <w:rFonts w:eastAsia="Times New Roman" w:cs="Times New Roman"/>
          <w:szCs w:val="24"/>
        </w:rPr>
        <w:t>σωτερικά σας. Έγραψε βιβλίο ο άνθρωπος και εξύμνησε τον κομμουνισμό.</w:t>
      </w:r>
    </w:p>
    <w:p w14:paraId="795DACC5" w14:textId="77777777" w:rsidR="00B01EFE" w:rsidRDefault="00027761">
      <w:pPr>
        <w:spacing w:after="0" w:line="600" w:lineRule="auto"/>
        <w:ind w:firstLine="720"/>
        <w:jc w:val="both"/>
        <w:rPr>
          <w:rFonts w:eastAsia="Times New Roman" w:cs="Times New Roman"/>
          <w:szCs w:val="24"/>
        </w:rPr>
      </w:pPr>
      <w:r w:rsidRPr="00B5792E">
        <w:rPr>
          <w:rFonts w:eastAsia="Times New Roman" w:cs="Times New Roman"/>
          <w:b/>
          <w:szCs w:val="24"/>
        </w:rPr>
        <w:t xml:space="preserve">ΧΡΗΣΤΟΣ ΚΑΤΣΩΤΗΣ: </w:t>
      </w:r>
      <w:r>
        <w:rPr>
          <w:rFonts w:eastAsia="Times New Roman" w:cs="Times New Roman"/>
          <w:szCs w:val="24"/>
        </w:rPr>
        <w:t>Δεν είναι εσωτερικά. Καμμία σχέση δεν έχουμε.</w:t>
      </w:r>
    </w:p>
    <w:p w14:paraId="795DACC6" w14:textId="77777777" w:rsidR="00B01EFE" w:rsidRDefault="00027761">
      <w:pPr>
        <w:spacing w:after="0" w:line="600" w:lineRule="auto"/>
        <w:ind w:firstLine="720"/>
        <w:jc w:val="both"/>
        <w:rPr>
          <w:rFonts w:eastAsia="Times New Roman" w:cs="Times New Roman"/>
          <w:szCs w:val="24"/>
        </w:rPr>
      </w:pPr>
      <w:r w:rsidRPr="00B5792E">
        <w:rPr>
          <w:rFonts w:eastAsia="Times New Roman" w:cs="Times New Roman"/>
          <w:b/>
          <w:szCs w:val="24"/>
        </w:rPr>
        <w:lastRenderedPageBreak/>
        <w:t>ΣΠΥΡΙΔΩΝ</w:t>
      </w:r>
      <w:r>
        <w:rPr>
          <w:rFonts w:eastAsia="Times New Roman" w:cs="Times New Roman"/>
          <w:b/>
          <w:szCs w:val="24"/>
        </w:rPr>
        <w:t xml:space="preserve"> </w:t>
      </w:r>
      <w:r w:rsidRPr="00B5792E">
        <w:rPr>
          <w:rFonts w:eastAsia="Times New Roman" w:cs="Times New Roman"/>
          <w:b/>
          <w:szCs w:val="24"/>
        </w:rPr>
        <w:t>-</w:t>
      </w:r>
      <w:r>
        <w:rPr>
          <w:rFonts w:eastAsia="Times New Roman" w:cs="Times New Roman"/>
          <w:b/>
          <w:szCs w:val="24"/>
        </w:rPr>
        <w:t xml:space="preserve"> </w:t>
      </w:r>
      <w:r w:rsidRPr="00B5792E">
        <w:rPr>
          <w:rFonts w:eastAsia="Times New Roman" w:cs="Times New Roman"/>
          <w:b/>
          <w:szCs w:val="24"/>
        </w:rPr>
        <w:t>ΑΔΩΝΙΣ ΓΕΩΡΓΙΑΔΗΣ:</w:t>
      </w:r>
      <w:r>
        <w:rPr>
          <w:rFonts w:eastAsia="Times New Roman" w:cs="Times New Roman"/>
          <w:szCs w:val="24"/>
        </w:rPr>
        <w:t xml:space="preserve"> Πώς αισθάνεστε, κύριε Μπαλτά</w:t>
      </w:r>
      <w:r>
        <w:rPr>
          <w:rFonts w:eastAsia="Times New Roman" w:cs="Times New Roman"/>
          <w:szCs w:val="24"/>
        </w:rPr>
        <w:t>,</w:t>
      </w:r>
      <w:r>
        <w:rPr>
          <w:rFonts w:eastAsia="Times New Roman" w:cs="Times New Roman"/>
          <w:szCs w:val="24"/>
        </w:rPr>
        <w:t xml:space="preserve"> εσείς λοιπόν, ένας κομμουνιστής, που ο Πρωθυπουργός σας αγωνίζεται να κάνει μια συμφωνία με τα Σκόπια, με αποκλειστικό σκοπό την ένταξη των Σκοπίων στην Ατλαντική Συμμαχία; Και σας ερωτώ για τον εξής λόγο: </w:t>
      </w:r>
      <w:r>
        <w:rPr>
          <w:rFonts w:eastAsia="Times New Roman" w:cs="Times New Roman"/>
          <w:szCs w:val="24"/>
        </w:rPr>
        <w:t>Ε</w:t>
      </w:r>
      <w:r>
        <w:rPr>
          <w:rFonts w:eastAsia="Times New Roman" w:cs="Times New Roman"/>
          <w:szCs w:val="24"/>
        </w:rPr>
        <w:t>ίστε σε ένα κόμμα, το</w:t>
      </w:r>
      <w:r>
        <w:rPr>
          <w:rFonts w:eastAsia="Times New Roman" w:cs="Times New Roman"/>
          <w:szCs w:val="24"/>
        </w:rPr>
        <w:t>ν</w:t>
      </w:r>
      <w:r>
        <w:rPr>
          <w:rFonts w:eastAsia="Times New Roman" w:cs="Times New Roman"/>
          <w:szCs w:val="24"/>
        </w:rPr>
        <w:t xml:space="preserve"> ΣΥΡΙΖΑ -και καλά σας λένε</w:t>
      </w:r>
      <w:r>
        <w:rPr>
          <w:rFonts w:eastAsia="Times New Roman" w:cs="Times New Roman"/>
          <w:szCs w:val="24"/>
        </w:rPr>
        <w:t xml:space="preserve"> οι άλλοι οπορτουνιστές- όπου η συνεδριακή σας απόφαση -την έχω πάρει και την έχω διαβάσει για να γελάω, τη δείχνω στα παιδιά μου για να γελάμε όταν είμαστε θλιμμένοι- λέει ότι το ΝΑΤΟ πρέπει να διαλυθεί, γιατί έχουν εκλείψει -λέει- οι λόγοι δημιουργίας το</w:t>
      </w:r>
      <w:r>
        <w:rPr>
          <w:rFonts w:eastAsia="Times New Roman" w:cs="Times New Roman"/>
          <w:szCs w:val="24"/>
        </w:rPr>
        <w:t>υ. Αυτό λέει η συνεδριακή απόφαση του ΣΥΡΙΖΑ, κύριε Παπαδόπουλε. Τώρα θέλω να μου εξηγήσετε το εξής: Αφού η Ατλαντική Συμμαχία πρέπει να διαλυθεί, γιατί είναι τόσο σπουδαίο τα Σκόπια να ενταχθούν στη Νατοϊκή Συμμαχία και είναι τόσο σπουδαίο, ώστε ο Πρωθυπο</w:t>
      </w:r>
      <w:r>
        <w:rPr>
          <w:rFonts w:eastAsia="Times New Roman" w:cs="Times New Roman"/>
          <w:szCs w:val="24"/>
        </w:rPr>
        <w:t xml:space="preserve">υργός να παίρνει αυτή την απόφαση </w:t>
      </w:r>
      <w:r>
        <w:rPr>
          <w:rFonts w:eastAsia="Times New Roman" w:cs="Times New Roman"/>
          <w:szCs w:val="24"/>
        </w:rPr>
        <w:lastRenderedPageBreak/>
        <w:t>που πήρε, ερχόμενος σε προφανή αντίθεση με τα συναισθήματα του ελληνικού λαού;</w:t>
      </w:r>
    </w:p>
    <w:p w14:paraId="795DACC7" w14:textId="77777777" w:rsidR="00B01EFE" w:rsidRDefault="00027761">
      <w:pPr>
        <w:spacing w:after="0" w:line="600" w:lineRule="auto"/>
        <w:ind w:firstLine="720"/>
        <w:jc w:val="both"/>
        <w:rPr>
          <w:rFonts w:eastAsia="Times New Roman" w:cs="Times New Roman"/>
          <w:szCs w:val="24"/>
        </w:rPr>
      </w:pPr>
      <w:r w:rsidRPr="002436AF">
        <w:rPr>
          <w:rFonts w:eastAsia="Times New Roman" w:cs="Times New Roman"/>
          <w:b/>
          <w:szCs w:val="24"/>
        </w:rPr>
        <w:t>ΠΡΟΕΔΡΕΥΩΝ (Δημήτριος Καμμένος):</w:t>
      </w:r>
      <w:r>
        <w:rPr>
          <w:rFonts w:eastAsia="Times New Roman" w:cs="Times New Roman"/>
          <w:szCs w:val="24"/>
        </w:rPr>
        <w:t xml:space="preserve"> Κύριε Γεωργιάδη, σας ευχαριστώ πολύ.</w:t>
      </w:r>
    </w:p>
    <w:p w14:paraId="795DACC8" w14:textId="77777777" w:rsidR="00B01EFE" w:rsidRDefault="00027761">
      <w:pPr>
        <w:spacing w:after="0" w:line="600" w:lineRule="auto"/>
        <w:ind w:firstLine="720"/>
        <w:jc w:val="both"/>
        <w:rPr>
          <w:rFonts w:eastAsia="Times New Roman" w:cs="Times New Roman"/>
          <w:szCs w:val="24"/>
        </w:rPr>
      </w:pPr>
      <w:r w:rsidRPr="00F507DD">
        <w:rPr>
          <w:rFonts w:eastAsia="Times New Roman" w:cs="Times New Roman"/>
          <w:b/>
          <w:szCs w:val="24"/>
        </w:rPr>
        <w:t>ΣΠΥΡΙΔΩΝ</w:t>
      </w:r>
      <w:r>
        <w:rPr>
          <w:rFonts w:eastAsia="Times New Roman" w:cs="Times New Roman"/>
          <w:b/>
          <w:szCs w:val="24"/>
        </w:rPr>
        <w:t xml:space="preserve"> </w:t>
      </w:r>
      <w:r w:rsidRPr="00F507DD">
        <w:rPr>
          <w:rFonts w:eastAsia="Times New Roman" w:cs="Times New Roman"/>
          <w:b/>
          <w:szCs w:val="24"/>
        </w:rPr>
        <w:t>-</w:t>
      </w:r>
      <w:r>
        <w:rPr>
          <w:rFonts w:eastAsia="Times New Roman" w:cs="Times New Roman"/>
          <w:b/>
          <w:szCs w:val="24"/>
        </w:rPr>
        <w:t xml:space="preserve"> </w:t>
      </w:r>
      <w:r w:rsidRPr="00F507DD">
        <w:rPr>
          <w:rFonts w:eastAsia="Times New Roman" w:cs="Times New Roman"/>
          <w:b/>
          <w:szCs w:val="24"/>
        </w:rPr>
        <w:t>ΑΔΩΝΙΣ ΓΕΩΡΓΙΑΔΗΣ:</w:t>
      </w:r>
      <w:r>
        <w:rPr>
          <w:rFonts w:eastAsia="Times New Roman" w:cs="Times New Roman"/>
          <w:szCs w:val="24"/>
        </w:rPr>
        <w:t xml:space="preserve"> Το λέω για να καταλάβουν όλοι πόσο τεράστιο</w:t>
      </w:r>
      <w:r>
        <w:rPr>
          <w:rFonts w:eastAsia="Times New Roman" w:cs="Times New Roman"/>
          <w:szCs w:val="24"/>
        </w:rPr>
        <w:t xml:space="preserve">ι πολιτικοί απατεώνες είστε. Δεν πιστεύετε απολύτως τίποτα. </w:t>
      </w:r>
    </w:p>
    <w:p w14:paraId="795DACC9"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Κλείνοντας</w:t>
      </w:r>
      <w:r>
        <w:rPr>
          <w:rFonts w:eastAsia="Times New Roman" w:cs="Times New Roman"/>
          <w:szCs w:val="24"/>
        </w:rPr>
        <w:t xml:space="preserve"> </w:t>
      </w:r>
      <w:r>
        <w:rPr>
          <w:rFonts w:eastAsia="Times New Roman" w:cs="Times New Roman"/>
          <w:szCs w:val="24"/>
        </w:rPr>
        <w:t>θέλω να σας ευχαριστήσω μόνο για ένα πράγμα. Εγώ είμαι με την Ατλαντική Συμμαχία. Πάντα ήμουν, ποτέ δεν το έχω κρύψει. Έπρεπε να έρθει η Κυβέρνηση της «</w:t>
      </w:r>
      <w:r>
        <w:rPr>
          <w:rFonts w:eastAsia="Times New Roman" w:cs="Times New Roman"/>
          <w:szCs w:val="24"/>
        </w:rPr>
        <w:t>π</w:t>
      </w:r>
      <w:r>
        <w:rPr>
          <w:rFonts w:eastAsia="Times New Roman" w:cs="Times New Roman"/>
          <w:szCs w:val="24"/>
        </w:rPr>
        <w:t>ρώτη</w:t>
      </w:r>
      <w:r>
        <w:rPr>
          <w:rFonts w:eastAsia="Times New Roman" w:cs="Times New Roman"/>
          <w:szCs w:val="24"/>
        </w:rPr>
        <w:t>ς</w:t>
      </w:r>
      <w:r>
        <w:rPr>
          <w:rFonts w:eastAsia="Times New Roman" w:cs="Times New Roman"/>
          <w:szCs w:val="24"/>
        </w:rPr>
        <w:t xml:space="preserve"> φορά</w:t>
      </w:r>
      <w:r>
        <w:rPr>
          <w:rFonts w:eastAsia="Times New Roman" w:cs="Times New Roman"/>
          <w:szCs w:val="24"/>
        </w:rPr>
        <w:t>ς</w:t>
      </w:r>
      <w:r>
        <w:rPr>
          <w:rFonts w:eastAsia="Times New Roman" w:cs="Times New Roman"/>
          <w:szCs w:val="24"/>
        </w:rPr>
        <w:t xml:space="preserve"> </w:t>
      </w:r>
      <w:r>
        <w:rPr>
          <w:rFonts w:eastAsia="Times New Roman" w:cs="Times New Roman"/>
          <w:szCs w:val="24"/>
        </w:rPr>
        <w:t>α</w:t>
      </w:r>
      <w:r>
        <w:rPr>
          <w:rFonts w:eastAsia="Times New Roman" w:cs="Times New Roman"/>
          <w:szCs w:val="24"/>
        </w:rPr>
        <w:t>ριστερά», κυρίες κ</w:t>
      </w:r>
      <w:r>
        <w:rPr>
          <w:rFonts w:eastAsia="Times New Roman" w:cs="Times New Roman"/>
          <w:szCs w:val="24"/>
        </w:rPr>
        <w:t>αι κύριοι, για να μας δώσει ο Γενικός Γραμματέας Ατλαντικής Συμμαχίας συγχαρητήρια. Μέχρι να έρθει η Αριστερά στην Ελλάδα στην εξουσία, δεν είχαμε τη χαρά η Ατλαντική Συμμαχία να συγχαίρει τον Έλληνα Πρωθυπουργό. Το καταφέρατε εσείς, της «</w:t>
      </w:r>
      <w:r>
        <w:rPr>
          <w:rFonts w:eastAsia="Times New Roman" w:cs="Times New Roman"/>
          <w:szCs w:val="24"/>
        </w:rPr>
        <w:t>π</w:t>
      </w:r>
      <w:r>
        <w:rPr>
          <w:rFonts w:eastAsia="Times New Roman" w:cs="Times New Roman"/>
          <w:szCs w:val="24"/>
        </w:rPr>
        <w:t>ρώτη</w:t>
      </w:r>
      <w:r>
        <w:rPr>
          <w:rFonts w:eastAsia="Times New Roman" w:cs="Times New Roman"/>
          <w:szCs w:val="24"/>
        </w:rPr>
        <w:t>ς</w:t>
      </w:r>
      <w:r>
        <w:rPr>
          <w:rFonts w:eastAsia="Times New Roman" w:cs="Times New Roman"/>
          <w:szCs w:val="24"/>
        </w:rPr>
        <w:t xml:space="preserve"> φορά</w:t>
      </w:r>
      <w:r>
        <w:rPr>
          <w:rFonts w:eastAsia="Times New Roman" w:cs="Times New Roman"/>
          <w:szCs w:val="24"/>
        </w:rPr>
        <w:t>ς</w:t>
      </w:r>
      <w:r>
        <w:rPr>
          <w:rFonts w:eastAsia="Times New Roman" w:cs="Times New Roman"/>
          <w:szCs w:val="24"/>
        </w:rPr>
        <w:t xml:space="preserve"> </w:t>
      </w:r>
      <w:r>
        <w:rPr>
          <w:rFonts w:eastAsia="Times New Roman" w:cs="Times New Roman"/>
          <w:szCs w:val="24"/>
        </w:rPr>
        <w:t>α</w:t>
      </w:r>
      <w:r>
        <w:rPr>
          <w:rFonts w:eastAsia="Times New Roman" w:cs="Times New Roman"/>
          <w:szCs w:val="24"/>
        </w:rPr>
        <w:t>ρισ</w:t>
      </w:r>
      <w:r>
        <w:rPr>
          <w:rFonts w:eastAsia="Times New Roman" w:cs="Times New Roman"/>
          <w:szCs w:val="24"/>
        </w:rPr>
        <w:t xml:space="preserve">τερά», που </w:t>
      </w:r>
      <w:r>
        <w:rPr>
          <w:rFonts w:eastAsia="Times New Roman" w:cs="Times New Roman"/>
          <w:szCs w:val="24"/>
        </w:rPr>
        <w:lastRenderedPageBreak/>
        <w:t>γίνατε σφοδρότεροι νατοϊκοί και σφοδρότεροι «ατλαντιστές» από του μεγαλύτερους φιλοαμερικάνους αυτής της χώρας</w:t>
      </w:r>
      <w:r>
        <w:rPr>
          <w:rFonts w:eastAsia="Times New Roman" w:cs="Times New Roman"/>
          <w:szCs w:val="24"/>
        </w:rPr>
        <w:t>!</w:t>
      </w:r>
    </w:p>
    <w:p w14:paraId="795DACCA"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Συγχαρητήρια, κύριοι της Αριστεράς, αλλά ο ελληνικός λαός θα σας δώσει σύντομα την απάντησ</w:t>
      </w:r>
      <w:r>
        <w:rPr>
          <w:rFonts w:eastAsia="Times New Roman" w:cs="Times New Roman"/>
          <w:szCs w:val="24"/>
        </w:rPr>
        <w:t>ή</w:t>
      </w:r>
      <w:r>
        <w:rPr>
          <w:rFonts w:eastAsia="Times New Roman" w:cs="Times New Roman"/>
          <w:szCs w:val="24"/>
        </w:rPr>
        <w:t xml:space="preserve"> του και θα είναι σφοδρή για την προσβολή </w:t>
      </w:r>
      <w:r>
        <w:rPr>
          <w:rFonts w:eastAsia="Times New Roman" w:cs="Times New Roman"/>
          <w:szCs w:val="24"/>
        </w:rPr>
        <w:t>στην ιστορική του μνήμη.</w:t>
      </w:r>
    </w:p>
    <w:p w14:paraId="795DACCB"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Να είστε καλά!</w:t>
      </w:r>
    </w:p>
    <w:p w14:paraId="795DACCC" w14:textId="77777777" w:rsidR="00B01EFE" w:rsidRDefault="00027761">
      <w:pPr>
        <w:spacing w:after="0"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795DACCD" w14:textId="77777777" w:rsidR="00B01EFE" w:rsidRDefault="00027761">
      <w:pPr>
        <w:spacing w:after="0" w:line="600" w:lineRule="auto"/>
        <w:ind w:firstLine="720"/>
        <w:jc w:val="both"/>
        <w:rPr>
          <w:rFonts w:eastAsia="Times New Roman" w:cs="Times New Roman"/>
          <w:szCs w:val="24"/>
        </w:rPr>
      </w:pPr>
      <w:r w:rsidRPr="002436AF">
        <w:rPr>
          <w:rFonts w:eastAsia="Times New Roman" w:cs="Times New Roman"/>
          <w:b/>
          <w:szCs w:val="24"/>
        </w:rPr>
        <w:t>ΠΡΟΕΔΡΕΥΩΝ (Δημήτριος Καμμένος):</w:t>
      </w:r>
      <w:r>
        <w:rPr>
          <w:rFonts w:eastAsia="Times New Roman" w:cs="Times New Roman"/>
          <w:b/>
          <w:szCs w:val="24"/>
        </w:rPr>
        <w:t xml:space="preserve"> </w:t>
      </w:r>
      <w:r>
        <w:rPr>
          <w:rFonts w:eastAsia="Times New Roman" w:cs="Times New Roman"/>
          <w:szCs w:val="24"/>
        </w:rPr>
        <w:t>Ευχαριστούμε, κύριε Γεωργιάδη.</w:t>
      </w:r>
    </w:p>
    <w:p w14:paraId="795DACCE"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Παρακαλώ πολύ να τηρούμε τους χρόνους.</w:t>
      </w:r>
    </w:p>
    <w:p w14:paraId="795DACCF"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Ο επόμενος ομιλητής είναι ο κ. Ιωάννης Ανδριανός από τη Νέα</w:t>
      </w:r>
      <w:r>
        <w:rPr>
          <w:rFonts w:eastAsia="Times New Roman" w:cs="Times New Roman"/>
          <w:szCs w:val="24"/>
        </w:rPr>
        <w:t xml:space="preserve"> Δημοκρατία για πέντε λεπτά και θα ακολουθήσει ο κ. Βασίλειος Κικίλιας.</w:t>
      </w:r>
    </w:p>
    <w:p w14:paraId="795DACD0" w14:textId="77777777" w:rsidR="00B01EFE" w:rsidRDefault="00027761">
      <w:pPr>
        <w:spacing w:after="0" w:line="600" w:lineRule="auto"/>
        <w:ind w:firstLine="720"/>
        <w:jc w:val="both"/>
        <w:rPr>
          <w:rFonts w:eastAsia="Times New Roman" w:cs="Times New Roman"/>
          <w:szCs w:val="24"/>
        </w:rPr>
      </w:pPr>
      <w:r w:rsidRPr="00F507DD">
        <w:rPr>
          <w:rFonts w:eastAsia="Times New Roman" w:cs="Times New Roman"/>
          <w:b/>
          <w:szCs w:val="24"/>
        </w:rPr>
        <w:t>ΙΩΑΝΝΗΣ ΑΝΔΡΙΑΝΟΣ:</w:t>
      </w:r>
      <w:r>
        <w:rPr>
          <w:rFonts w:eastAsia="Times New Roman" w:cs="Times New Roman"/>
          <w:szCs w:val="24"/>
        </w:rPr>
        <w:t xml:space="preserve"> Ευχαριστώ, κύριε Πρόεδρε.</w:t>
      </w:r>
    </w:p>
    <w:p w14:paraId="795DACD1"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για μια ακόμα φορά ο τακτικισμός για την Κυβέρνηση είναι το πρωταρχικό της μέλημα. Για να μετριάσετε, κύριοι </w:t>
      </w:r>
      <w:r>
        <w:rPr>
          <w:rFonts w:eastAsia="Times New Roman" w:cs="Times New Roman"/>
          <w:szCs w:val="24"/>
        </w:rPr>
        <w:t xml:space="preserve">συνάδελφοι της </w:t>
      </w:r>
      <w:r>
        <w:rPr>
          <w:rFonts w:eastAsia="Times New Roman" w:cs="Times New Roman"/>
          <w:szCs w:val="24"/>
        </w:rPr>
        <w:t>σ</w:t>
      </w:r>
      <w:r>
        <w:rPr>
          <w:rFonts w:eastAsia="Times New Roman" w:cs="Times New Roman"/>
          <w:szCs w:val="24"/>
        </w:rPr>
        <w:t>υγκυβέρνησης, τις αντιδράσεις στην κοινωνία για τα νέα δυσβάσταχτα και άδικα μέτρα που επιβάλατε και επιβάλλετε με το νομοσχέδιο αυτό, το φέρατε την επομένη της ανακοίνωσης των αποτελεσμάτων της κακής διαπραγμάτευσής σας με τους βόρειους γε</w:t>
      </w:r>
      <w:r>
        <w:rPr>
          <w:rFonts w:eastAsia="Times New Roman" w:cs="Times New Roman"/>
          <w:szCs w:val="24"/>
        </w:rPr>
        <w:t xml:space="preserve">ίτονές μας. Και για να μετριάσετε τις αντιδράσεις για τα αποτελέσματα αυτής της κακής διαπραγμάτευσης, συνδυάζετε την ανακοίνωσή τους με την ψήφιση από την κυβερνητική </w:t>
      </w:r>
      <w:r>
        <w:rPr>
          <w:rFonts w:eastAsia="Times New Roman" w:cs="Times New Roman"/>
          <w:szCs w:val="24"/>
        </w:rPr>
        <w:t>π</w:t>
      </w:r>
      <w:r>
        <w:rPr>
          <w:rFonts w:eastAsia="Times New Roman" w:cs="Times New Roman"/>
          <w:szCs w:val="24"/>
        </w:rPr>
        <w:t>λειοψηφία των νέων αυτών δυσβάσταχτων και άδικων μέτρων.</w:t>
      </w:r>
    </w:p>
    <w:p w14:paraId="795DACD2"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Με άλλα λόγια, έχετε δύο πολύ </w:t>
      </w:r>
      <w:r>
        <w:rPr>
          <w:rFonts w:eastAsia="Times New Roman" w:cs="Times New Roman"/>
          <w:szCs w:val="24"/>
        </w:rPr>
        <w:t xml:space="preserve">αρνητικά αποτελέσματα της πολιτικής σας στα εθνικά θέματα και στην οικονομία και αποφασίζετε να τα συνδυάσετε χρονικά, προκειμένου να περιορίσετε τις πολιτικές σας ζημιές. </w:t>
      </w:r>
    </w:p>
    <w:p w14:paraId="795DACD3" w14:textId="77777777" w:rsidR="00B01EFE" w:rsidRDefault="00027761">
      <w:pPr>
        <w:spacing w:after="0" w:line="600" w:lineRule="auto"/>
        <w:ind w:firstLine="720"/>
        <w:jc w:val="both"/>
        <w:rPr>
          <w:rFonts w:eastAsia="Times New Roman"/>
          <w:szCs w:val="24"/>
        </w:rPr>
      </w:pPr>
      <w:r>
        <w:rPr>
          <w:rFonts w:eastAsia="Times New Roman"/>
          <w:szCs w:val="24"/>
        </w:rPr>
        <w:lastRenderedPageBreak/>
        <w:t xml:space="preserve">Δεν θα τα καταφέρετε, όμως, γιατί οι ζημιές αυτές είναι μεγάλες, είναι εκτεταμένες </w:t>
      </w:r>
      <w:r>
        <w:rPr>
          <w:rFonts w:eastAsia="Times New Roman"/>
          <w:szCs w:val="24"/>
        </w:rPr>
        <w:t>και αφορούν ζητήματα που βρίσκονται στον πυρήνα των ευαισθησιών των Ελλήνων και των προβλημάτων που αντιμετωπίζουν οι ελληνικές οικογένειες.</w:t>
      </w:r>
    </w:p>
    <w:p w14:paraId="795DACD4" w14:textId="77777777" w:rsidR="00B01EFE" w:rsidRDefault="00027761">
      <w:pPr>
        <w:spacing w:after="0" w:line="600" w:lineRule="auto"/>
        <w:ind w:firstLine="720"/>
        <w:jc w:val="both"/>
        <w:rPr>
          <w:rFonts w:eastAsia="Times New Roman"/>
          <w:szCs w:val="24"/>
        </w:rPr>
      </w:pPr>
      <w:r>
        <w:rPr>
          <w:rFonts w:eastAsia="Times New Roman"/>
          <w:szCs w:val="24"/>
        </w:rPr>
        <w:t xml:space="preserve">Σε ό,τι αφορά το ονοματολογικό για τη </w:t>
      </w:r>
      <w:r>
        <w:rPr>
          <w:rFonts w:eastAsia="Times New Roman"/>
          <w:szCs w:val="24"/>
          <w:lang w:val="en-US"/>
        </w:rPr>
        <w:t>FYROM</w:t>
      </w:r>
      <w:r>
        <w:rPr>
          <w:rFonts w:eastAsia="Times New Roman"/>
          <w:szCs w:val="24"/>
        </w:rPr>
        <w:t>, είναι ξεκάθαρο ότι δεν έχετε νομιμοποίηση, όταν δεν μπορείτε καν να δι</w:t>
      </w:r>
      <w:r>
        <w:rPr>
          <w:rFonts w:eastAsia="Times New Roman"/>
          <w:szCs w:val="24"/>
        </w:rPr>
        <w:t xml:space="preserve">ασφαλίσετε τη στήριξη της κυβερνητικής </w:t>
      </w:r>
      <w:r>
        <w:rPr>
          <w:rFonts w:eastAsia="Times New Roman"/>
          <w:szCs w:val="24"/>
        </w:rPr>
        <w:t>π</w:t>
      </w:r>
      <w:r>
        <w:rPr>
          <w:rFonts w:eastAsia="Times New Roman"/>
          <w:szCs w:val="24"/>
        </w:rPr>
        <w:t xml:space="preserve">λειοψηφίας, αφού υπάρχει διαφοροποίηση του κυβερνητικού σας εταίρου. </w:t>
      </w:r>
    </w:p>
    <w:p w14:paraId="795DACD5" w14:textId="77777777" w:rsidR="00B01EFE" w:rsidRDefault="00027761">
      <w:pPr>
        <w:spacing w:after="0" w:line="600" w:lineRule="auto"/>
        <w:ind w:firstLine="720"/>
        <w:jc w:val="both"/>
        <w:rPr>
          <w:rFonts w:eastAsia="Times New Roman"/>
          <w:szCs w:val="24"/>
        </w:rPr>
      </w:pPr>
      <w:r>
        <w:rPr>
          <w:rFonts w:eastAsia="Times New Roman"/>
          <w:szCs w:val="24"/>
        </w:rPr>
        <w:t>Πέρα, όμως, από το μείζον θεσμικό ζήτημα, υπάρχει και το θέμα του περιεχομένου. Αποδεχθήκατε δήθεν μακεδονική γλώσσα και δήθεν μακεδονική εθνότητα</w:t>
      </w:r>
      <w:r>
        <w:rPr>
          <w:rFonts w:eastAsia="Times New Roman"/>
          <w:szCs w:val="24"/>
        </w:rPr>
        <w:t xml:space="preserve"> στο πλαίσιο μιας συμφωνίας</w:t>
      </w:r>
      <w:r>
        <w:rPr>
          <w:rFonts w:eastAsia="Times New Roman"/>
          <w:szCs w:val="24"/>
        </w:rPr>
        <w:t>,</w:t>
      </w:r>
      <w:r>
        <w:rPr>
          <w:rFonts w:eastAsia="Times New Roman"/>
          <w:szCs w:val="24"/>
        </w:rPr>
        <w:t xml:space="preserve"> με την οποία στην ουσία διχάζετε τους Έλληνες. </w:t>
      </w:r>
    </w:p>
    <w:p w14:paraId="795DACD6" w14:textId="77777777" w:rsidR="00B01EFE" w:rsidRDefault="00027761">
      <w:pPr>
        <w:spacing w:after="0" w:line="600" w:lineRule="auto"/>
        <w:ind w:firstLine="720"/>
        <w:jc w:val="both"/>
        <w:rPr>
          <w:rFonts w:eastAsia="Times New Roman"/>
          <w:szCs w:val="24"/>
        </w:rPr>
      </w:pPr>
      <w:r>
        <w:rPr>
          <w:rFonts w:eastAsia="Times New Roman"/>
          <w:szCs w:val="24"/>
        </w:rPr>
        <w:t xml:space="preserve">Η δική μας απάντηση σε όλα αυτά, απάντηση που δόθηκε με τον πιο ξεκάθαρο τρόπο και από τον Κυριάκο Μητσοτάκη και δεν επιδέχεται </w:t>
      </w:r>
      <w:r>
        <w:rPr>
          <w:rFonts w:eastAsia="Times New Roman"/>
          <w:szCs w:val="24"/>
        </w:rPr>
        <w:lastRenderedPageBreak/>
        <w:t>παρερμηνείας, είναι να μην υπογράψετε αυτή την κακή</w:t>
      </w:r>
      <w:r>
        <w:rPr>
          <w:rFonts w:eastAsia="Times New Roman"/>
          <w:szCs w:val="24"/>
        </w:rPr>
        <w:t xml:space="preserve"> συμφωνία πριν έ</w:t>
      </w:r>
      <w:r w:rsidRPr="009D0655">
        <w:rPr>
          <w:rFonts w:eastAsia="Times New Roman"/>
          <w:szCs w:val="24"/>
        </w:rPr>
        <w:t>ρ</w:t>
      </w:r>
      <w:r>
        <w:rPr>
          <w:rFonts w:eastAsia="Times New Roman"/>
          <w:szCs w:val="24"/>
        </w:rPr>
        <w:t>θει στη Βουλή. Σας καλούμε, λοιπόν, να μη μετατρέψετε το πρόβλημα των Σκοπίων σε πρόβλημα της Ελλάδας.</w:t>
      </w:r>
    </w:p>
    <w:p w14:paraId="795DACD7" w14:textId="77777777" w:rsidR="00B01EFE" w:rsidRDefault="00027761">
      <w:pPr>
        <w:spacing w:after="0" w:line="600" w:lineRule="auto"/>
        <w:ind w:firstLine="720"/>
        <w:jc w:val="both"/>
        <w:rPr>
          <w:rFonts w:eastAsia="Times New Roman"/>
          <w:szCs w:val="24"/>
        </w:rPr>
      </w:pPr>
      <w:r>
        <w:rPr>
          <w:rFonts w:eastAsia="Times New Roman"/>
          <w:szCs w:val="24"/>
        </w:rPr>
        <w:t>Σε ό,τι αφορά τώρα το πολυνομοσχέδιο που φέρνετε για το κλείσιμο του τρίτου και αχρείαστου μνημονίου</w:t>
      </w:r>
      <w:r>
        <w:rPr>
          <w:rFonts w:eastAsia="Times New Roman"/>
          <w:szCs w:val="24"/>
        </w:rPr>
        <w:t>,</w:t>
      </w:r>
      <w:r>
        <w:rPr>
          <w:rFonts w:eastAsia="Times New Roman"/>
          <w:szCs w:val="24"/>
        </w:rPr>
        <w:t xml:space="preserve"> που φορτώσατε με αποκλειστική σας </w:t>
      </w:r>
      <w:r>
        <w:rPr>
          <w:rFonts w:eastAsia="Times New Roman"/>
          <w:szCs w:val="24"/>
        </w:rPr>
        <w:t>ευθύνη στις πλάτες των Ελληνίδων και των Ελλήνων, πρόκειται ξεκάθαρα για το επισφράγισμα της πολιτικής απάτης περί καθαρής εξόδου. Ψηφίσατε πρόσθετα μέτρα για μετά τη λήξη του προγράμματος, δεσμευθήκατε για υψηλά πλεονάσματα για πολλά χρόνια, δεσμεύσατε τη</w:t>
      </w:r>
      <w:r>
        <w:rPr>
          <w:rFonts w:eastAsia="Times New Roman"/>
          <w:szCs w:val="24"/>
        </w:rPr>
        <w:t xml:space="preserve"> δημόσια περιουσία για </w:t>
      </w:r>
      <w:r>
        <w:rPr>
          <w:rFonts w:eastAsia="Times New Roman"/>
          <w:szCs w:val="24"/>
        </w:rPr>
        <w:t>ενενήντα εννιά</w:t>
      </w:r>
      <w:r>
        <w:rPr>
          <w:rFonts w:eastAsia="Times New Roman"/>
          <w:szCs w:val="24"/>
        </w:rPr>
        <w:t xml:space="preserve"> έτη στο υπερταμείο υπό ξένη διοίκηση, όταν ο δανεισμός είναι για </w:t>
      </w:r>
      <w:r>
        <w:rPr>
          <w:rFonts w:eastAsia="Times New Roman"/>
          <w:szCs w:val="24"/>
        </w:rPr>
        <w:t>τριάντα τρία</w:t>
      </w:r>
      <w:r>
        <w:rPr>
          <w:rFonts w:eastAsia="Times New Roman"/>
          <w:szCs w:val="24"/>
        </w:rPr>
        <w:t xml:space="preserve"> χρόνια. </w:t>
      </w:r>
    </w:p>
    <w:p w14:paraId="795DACD8" w14:textId="77777777" w:rsidR="00B01EFE" w:rsidRDefault="00027761">
      <w:pPr>
        <w:spacing w:after="0" w:line="600" w:lineRule="auto"/>
        <w:ind w:firstLine="720"/>
        <w:jc w:val="both"/>
        <w:rPr>
          <w:rFonts w:eastAsia="Times New Roman"/>
          <w:szCs w:val="24"/>
        </w:rPr>
      </w:pPr>
      <w:r>
        <w:rPr>
          <w:rFonts w:eastAsia="Times New Roman"/>
          <w:szCs w:val="24"/>
        </w:rPr>
        <w:t>Τώρα τι κάνετε; Περικόπτετε για ακόμα μία φορά τις συντάξεις, κύριες και επικουρικές, αυξάνετε τις ασφαλιστικές εισφορές των ελευθέ</w:t>
      </w:r>
      <w:r>
        <w:rPr>
          <w:rFonts w:eastAsia="Times New Roman"/>
          <w:szCs w:val="24"/>
        </w:rPr>
        <w:t xml:space="preserve">ρων </w:t>
      </w:r>
      <w:r>
        <w:rPr>
          <w:rFonts w:eastAsia="Times New Roman"/>
          <w:szCs w:val="24"/>
        </w:rPr>
        <w:lastRenderedPageBreak/>
        <w:t xml:space="preserve">επαγγελματιών και των αγροτών, περικόπτετε επιπλέον κατά 35% το αφορολόγητο από το 2020 και ο Υπουργός που είχε δεσμευτεί ότι θα υπέβαλε παραίτηση αν γινόταν κάτι τέτοιο, παραμένει στη θέση του. Όχι μόνο διατηρείτε τον ΕΝΦΙΑ, έναν νόμο που ο σημερινός </w:t>
      </w:r>
      <w:r>
        <w:rPr>
          <w:rFonts w:eastAsia="Times New Roman"/>
          <w:szCs w:val="24"/>
        </w:rPr>
        <w:t>Πρωθυπουργός έλεγε προεκλογικά πως είναι τόσο άδικος που δεν διορθώνεται αλλά καταργείται, αλλά αυξάνετε και τις επιβαρύνσεις σε λαϊκές συνοικίες και σε χαμηλά εισοδήματα μέσω των αυξήσεων των αντικειμενικών αξιών. Οι συνταξιούχοι θα χάσουν από μία έως τρε</w:t>
      </w:r>
      <w:r>
        <w:rPr>
          <w:rFonts w:eastAsia="Times New Roman"/>
          <w:szCs w:val="24"/>
        </w:rPr>
        <w:t xml:space="preserve">ις συντάξεις, οι εργαζόμενοι θα χάσουν έναν μισθό και ο συνολικός λογαριασμός ανέρχεται στα 14,5 δισεκατομμύρια ευρώ. </w:t>
      </w:r>
    </w:p>
    <w:p w14:paraId="795DACD9" w14:textId="77777777" w:rsidR="00B01EFE" w:rsidRDefault="00027761">
      <w:pPr>
        <w:spacing w:after="0" w:line="600" w:lineRule="auto"/>
        <w:ind w:firstLine="720"/>
        <w:jc w:val="both"/>
        <w:rPr>
          <w:rFonts w:eastAsia="Times New Roman"/>
          <w:szCs w:val="24"/>
        </w:rPr>
      </w:pPr>
      <w:r>
        <w:rPr>
          <w:rFonts w:eastAsia="Times New Roman"/>
          <w:szCs w:val="24"/>
        </w:rPr>
        <w:t>Όλα αυτά τα μέτρα τα παίρνετε χωρίς κανένα αντάλλαγμα, χωρίς πρόβλεψη χρηματοδότησης, χωρίς δίχτυ ασφαλείας, την ώρα που οι εξελίξεις στη</w:t>
      </w:r>
      <w:r>
        <w:rPr>
          <w:rFonts w:eastAsia="Times New Roman"/>
          <w:szCs w:val="24"/>
        </w:rPr>
        <w:t xml:space="preserve">ν Ευρώπη ξαναρχίζουν να γίνονται απρόβλεπτες. </w:t>
      </w:r>
    </w:p>
    <w:p w14:paraId="795DACDA" w14:textId="77777777" w:rsidR="00B01EFE" w:rsidRDefault="00027761">
      <w:pPr>
        <w:spacing w:after="0" w:line="600" w:lineRule="auto"/>
        <w:ind w:firstLine="720"/>
        <w:jc w:val="both"/>
        <w:rPr>
          <w:rFonts w:eastAsia="Times New Roman"/>
          <w:szCs w:val="24"/>
        </w:rPr>
      </w:pPr>
      <w:r>
        <w:rPr>
          <w:rFonts w:eastAsia="Times New Roman"/>
          <w:szCs w:val="24"/>
        </w:rPr>
        <w:lastRenderedPageBreak/>
        <w:t xml:space="preserve">Ψηφίζετε σήμερα ένα τέταρτο μνημόνιο, το πρώτο που έρχεται χωρίς ανταλλάγματα για τη χώρα. Μετά από τόσα χρόνια κρίσης, μετά από τόσες βαριές θυσίες των Ελληνίδων και των Ελλήνων, μετά από τόσα λουκέτα, μετά </w:t>
      </w:r>
      <w:r>
        <w:rPr>
          <w:rFonts w:eastAsia="Times New Roman"/>
          <w:szCs w:val="24"/>
        </w:rPr>
        <w:t>από τόσους νέους ανθρώπους που έφυγαν στο εξωτερικό για να αναζητήσουν καλύτερη μοίρα, συνεχίζετε να καταδικάζετε την οικονομία στην υπανάπτυξη και την κοινωνία στην εξαθλίωση.</w:t>
      </w:r>
    </w:p>
    <w:p w14:paraId="795DACDB" w14:textId="77777777" w:rsidR="00B01EFE" w:rsidRDefault="00027761">
      <w:pPr>
        <w:spacing w:after="0" w:line="600" w:lineRule="auto"/>
        <w:ind w:firstLine="720"/>
        <w:jc w:val="both"/>
        <w:rPr>
          <w:rFonts w:eastAsia="Times New Roman"/>
          <w:szCs w:val="24"/>
        </w:rPr>
      </w:pPr>
      <w:r>
        <w:rPr>
          <w:rFonts w:eastAsia="Times New Roman"/>
          <w:szCs w:val="24"/>
        </w:rPr>
        <w:t>Κυρίες και κύριοι συνάδελφοι, όσο συνεχίζετε να εφαρμόζετε αυτή την εντελώς ανο</w:t>
      </w:r>
      <w:r>
        <w:rPr>
          <w:rFonts w:eastAsia="Times New Roman"/>
          <w:szCs w:val="24"/>
        </w:rPr>
        <w:t>ρθολογική πολιτική, το μόνο σίγουρο είναι ότι ούτε η οικονομία ούτε η κοινωνία μπορούν να περιμένουν κάτι καλύτερο. Ξεκάθαρα ομολογείτε πως πιστεύετε ότι η φορολογία σήμερα δεν είναι υπερβολικά υψηλή. Προφανώς τη θέλετε υψηλότερη. Ξεκάθαρα ομολογείτε πως β</w:t>
      </w:r>
      <w:r>
        <w:rPr>
          <w:rFonts w:eastAsia="Times New Roman"/>
          <w:szCs w:val="24"/>
        </w:rPr>
        <w:t xml:space="preserve">άσει της ιδεολογίας σας δεν πιστεύετε πως </w:t>
      </w:r>
      <w:r>
        <w:rPr>
          <w:rFonts w:eastAsia="Times New Roman"/>
          <w:szCs w:val="24"/>
        </w:rPr>
        <w:t xml:space="preserve">για να διανεμηθεί </w:t>
      </w:r>
      <w:r>
        <w:rPr>
          <w:rFonts w:eastAsia="Times New Roman"/>
          <w:szCs w:val="24"/>
        </w:rPr>
        <w:t xml:space="preserve">ο πλούτος πρέπει πρώτα να παραχθεί. Προφανώς ο στόχος σας είναι ο </w:t>
      </w:r>
      <w:r>
        <w:rPr>
          <w:rFonts w:eastAsia="Times New Roman"/>
          <w:szCs w:val="24"/>
        </w:rPr>
        <w:lastRenderedPageBreak/>
        <w:t>εξισωτισμός της εξαθλίωσης, εκτός από τους λίγους κομματικούς σας ευνοημένους. Ξεκάθαρα έχετε καταδείξει -και το καταδεικνύετε κάθ</w:t>
      </w:r>
      <w:r>
        <w:rPr>
          <w:rFonts w:eastAsia="Times New Roman"/>
          <w:szCs w:val="24"/>
        </w:rPr>
        <w:t xml:space="preserve">ε μέρα που περνά ακόμη και στα ευαίσθητα εθνικά θέματα- ότι προκειμένου να γαντζωθείτε στην εξουσία, είστε διατεθειμένοι να θυσιάσετε κάθε έννοια εθνικού και συλλογικού συμφέροντος. </w:t>
      </w:r>
    </w:p>
    <w:p w14:paraId="795DACDC" w14:textId="77777777" w:rsidR="00B01EFE" w:rsidRDefault="00027761">
      <w:pPr>
        <w:spacing w:after="0" w:line="600" w:lineRule="auto"/>
        <w:ind w:firstLine="720"/>
        <w:jc w:val="both"/>
        <w:rPr>
          <w:rFonts w:eastAsia="Times New Roman"/>
          <w:szCs w:val="24"/>
        </w:rPr>
      </w:pPr>
      <w:r>
        <w:rPr>
          <w:rFonts w:eastAsia="Times New Roman"/>
          <w:szCs w:val="24"/>
        </w:rPr>
        <w:t>Εμείς βρισκόμαστε στον αντίποδα. Είμαστε η δύναμη της εθνικής υπευθυνότητ</w:t>
      </w:r>
      <w:r>
        <w:rPr>
          <w:rFonts w:eastAsia="Times New Roman"/>
          <w:szCs w:val="24"/>
        </w:rPr>
        <w:t xml:space="preserve">ας και της ειλικρίνειας, η δύναμη που προτάσσει σταθερά το εθνικό και συλλογικό συμφέρον έναντι της οποιασδήποτε άλλης στόχευσης, ακόμη και όταν αυτό έχει πρόσκαιρο εκλογικό κόστος, η δύναμη που εμπιστεύεται τις δημιουργικές δυνάμεις των Ελλήνων και ξέρει </w:t>
      </w:r>
      <w:r>
        <w:rPr>
          <w:rFonts w:eastAsia="Times New Roman"/>
          <w:szCs w:val="24"/>
        </w:rPr>
        <w:t>πως κάθε αισιόδοξη σκέψη για το μέλλον περνά μέσα από την απελευθέρωση και την ενθάρρυνσή τους, η δύναμη που ξέρει, δύναται και θέλει να αντι</w:t>
      </w:r>
      <w:r>
        <w:rPr>
          <w:rFonts w:eastAsia="Times New Roman"/>
          <w:szCs w:val="24"/>
        </w:rPr>
        <w:lastRenderedPageBreak/>
        <w:t>μετωπίσει αποτελεσματικά το τεράστιο πρόβλημα της ανεργίας με παραγωγικές, κανονικές και καλά αμειβόμενες δουλειές,</w:t>
      </w:r>
      <w:r>
        <w:rPr>
          <w:rFonts w:eastAsia="Times New Roman"/>
          <w:szCs w:val="24"/>
        </w:rPr>
        <w:t xml:space="preserve"> πρωτίστως στον ιδιωτικό τομέα. </w:t>
      </w:r>
    </w:p>
    <w:p w14:paraId="795DACDD" w14:textId="77777777" w:rsidR="00B01EFE" w:rsidRDefault="00027761">
      <w:pPr>
        <w:spacing w:after="0" w:line="600" w:lineRule="auto"/>
        <w:ind w:firstLine="720"/>
        <w:jc w:val="both"/>
        <w:rPr>
          <w:rFonts w:eastAsia="Times New Roman"/>
          <w:szCs w:val="24"/>
        </w:rPr>
      </w:pPr>
      <w:r>
        <w:rPr>
          <w:rFonts w:eastAsia="Times New Roman"/>
          <w:szCs w:val="24"/>
        </w:rPr>
        <w:t>Είμαστε –και αυτή είναι η μεγαλύτερη και σημαντικότερη διαφορά μας με εσάς- η πολιτική δύναμη που ενώνει και δεν διχάζει τους Έλληνες και σύντομα οι πολίτες θα μας καλέσουν ξανά να διορθώσουμε τα καταστροφικά αποτελέσματα τ</w:t>
      </w:r>
      <w:r>
        <w:rPr>
          <w:rFonts w:eastAsia="Times New Roman"/>
          <w:szCs w:val="24"/>
        </w:rPr>
        <w:t xml:space="preserve">ων πολιτικών σας, να δώσουμε ξανά προοπτική στον τόπο και τους ανθρώπους. </w:t>
      </w:r>
    </w:p>
    <w:p w14:paraId="795DACDE" w14:textId="77777777" w:rsidR="00B01EFE" w:rsidRDefault="00027761">
      <w:pPr>
        <w:spacing w:after="0" w:line="600" w:lineRule="auto"/>
        <w:ind w:firstLine="720"/>
        <w:jc w:val="both"/>
        <w:rPr>
          <w:rFonts w:eastAsia="Times New Roman"/>
          <w:szCs w:val="24"/>
        </w:rPr>
      </w:pPr>
      <w:r>
        <w:rPr>
          <w:rFonts w:eastAsia="Times New Roman"/>
          <w:szCs w:val="24"/>
        </w:rPr>
        <w:t>Όχι μόνο καταψηφίζουμε το πολυνομοσχέδιο, αλλά και είμαστε έτοιμοι να εφαρμόσουμε τις ακριβώς αντίθετες πολιτικές, τις πολιτικές που χρειάζεται η χώρα και που απαιτούν οι πολίτες γι</w:t>
      </w:r>
      <w:r>
        <w:rPr>
          <w:rFonts w:eastAsia="Times New Roman"/>
          <w:szCs w:val="24"/>
        </w:rPr>
        <w:t>α να ξεφύγουμε επιτέλους και πραγματικά από τον φαύλο κύκλο της στασιμότητας και της ανυποληψίας.</w:t>
      </w:r>
    </w:p>
    <w:p w14:paraId="795DACDF" w14:textId="77777777" w:rsidR="00B01EFE" w:rsidRDefault="00027761">
      <w:pPr>
        <w:spacing w:after="0" w:line="600" w:lineRule="auto"/>
        <w:ind w:firstLine="720"/>
        <w:jc w:val="both"/>
        <w:rPr>
          <w:rFonts w:eastAsia="Times New Roman"/>
          <w:szCs w:val="24"/>
        </w:rPr>
      </w:pPr>
      <w:r>
        <w:rPr>
          <w:rFonts w:eastAsia="Times New Roman"/>
          <w:szCs w:val="24"/>
        </w:rPr>
        <w:t>Ευχαριστώ πολύ.</w:t>
      </w:r>
    </w:p>
    <w:p w14:paraId="795DACE0" w14:textId="77777777" w:rsidR="00B01EFE" w:rsidRDefault="00027761">
      <w:pPr>
        <w:spacing w:after="0" w:line="600" w:lineRule="auto"/>
        <w:ind w:firstLine="709"/>
        <w:jc w:val="center"/>
        <w:rPr>
          <w:rFonts w:eastAsia="Times New Roman"/>
          <w:szCs w:val="24"/>
        </w:rPr>
      </w:pPr>
      <w:r>
        <w:rPr>
          <w:rFonts w:eastAsia="Times New Roman"/>
          <w:szCs w:val="24"/>
        </w:rPr>
        <w:lastRenderedPageBreak/>
        <w:t>(Χειροκροτήματα από την πτέρυγα της Νέας Δημοκρατίας)</w:t>
      </w:r>
    </w:p>
    <w:p w14:paraId="795DACE1" w14:textId="77777777" w:rsidR="00B01EFE" w:rsidRDefault="00027761">
      <w:pPr>
        <w:spacing w:after="0" w:line="600" w:lineRule="auto"/>
        <w:ind w:firstLine="720"/>
        <w:jc w:val="both"/>
        <w:rPr>
          <w:rFonts w:eastAsia="Times New Roman"/>
          <w:szCs w:val="24"/>
        </w:rPr>
      </w:pPr>
      <w:r w:rsidRPr="00771044">
        <w:rPr>
          <w:rFonts w:eastAsia="Times New Roman"/>
          <w:b/>
          <w:szCs w:val="24"/>
        </w:rPr>
        <w:t>ΠΡΟΕΔΡΕΥΩΝ (Δημήτριος Καμμένος):</w:t>
      </w:r>
      <w:r w:rsidRPr="00AC1ED6">
        <w:rPr>
          <w:rFonts w:eastAsia="Times New Roman"/>
          <w:szCs w:val="24"/>
        </w:rPr>
        <w:t xml:space="preserve"> </w:t>
      </w:r>
      <w:r>
        <w:rPr>
          <w:rFonts w:eastAsia="Times New Roman"/>
          <w:szCs w:val="24"/>
        </w:rPr>
        <w:t xml:space="preserve">Ευχαριστούμε πολύ και για την τήρηση του χρόνου, κύριε </w:t>
      </w:r>
      <w:r>
        <w:rPr>
          <w:rFonts w:eastAsia="Times New Roman"/>
          <w:szCs w:val="24"/>
        </w:rPr>
        <w:t>Ανδριανέ.</w:t>
      </w:r>
    </w:p>
    <w:p w14:paraId="795DACE2" w14:textId="77777777" w:rsidR="00B01EFE" w:rsidRDefault="00027761">
      <w:pPr>
        <w:spacing w:after="0" w:line="600" w:lineRule="auto"/>
        <w:ind w:firstLine="720"/>
        <w:jc w:val="both"/>
        <w:rPr>
          <w:rFonts w:eastAsia="Times New Roman"/>
          <w:b/>
          <w:szCs w:val="24"/>
        </w:rPr>
      </w:pPr>
      <w:r>
        <w:rPr>
          <w:rFonts w:eastAsia="Times New Roman"/>
          <w:szCs w:val="24"/>
        </w:rPr>
        <w:t>Τον λόγο έχει για πέντε λεπτά ο κ. Βασίλειος Κικίλιας από τη Νέα Δημοκρατία.</w:t>
      </w:r>
    </w:p>
    <w:p w14:paraId="795DACE3" w14:textId="77777777" w:rsidR="00B01EFE" w:rsidRDefault="00027761">
      <w:pPr>
        <w:spacing w:after="0" w:line="600" w:lineRule="auto"/>
        <w:ind w:firstLine="720"/>
        <w:jc w:val="both"/>
        <w:rPr>
          <w:rFonts w:eastAsia="Times New Roman"/>
          <w:szCs w:val="24"/>
        </w:rPr>
      </w:pPr>
      <w:r>
        <w:rPr>
          <w:rFonts w:eastAsia="Times New Roman"/>
          <w:b/>
          <w:szCs w:val="24"/>
        </w:rPr>
        <w:t xml:space="preserve">ΒΑΣΙΛΕΙΟΣ ΚΙΚΙΛΙΑΣ: </w:t>
      </w:r>
      <w:r>
        <w:rPr>
          <w:rFonts w:eastAsia="Times New Roman"/>
          <w:szCs w:val="24"/>
        </w:rPr>
        <w:t>Ευχαριστώ πολύ, κύριε Πρόεδρε.</w:t>
      </w:r>
    </w:p>
    <w:p w14:paraId="795DACE4" w14:textId="77777777" w:rsidR="00B01EFE" w:rsidRDefault="00027761">
      <w:pPr>
        <w:spacing w:after="0" w:line="600" w:lineRule="auto"/>
        <w:ind w:firstLine="720"/>
        <w:jc w:val="both"/>
        <w:rPr>
          <w:rFonts w:eastAsia="Times New Roman"/>
          <w:szCs w:val="24"/>
        </w:rPr>
      </w:pPr>
      <w:r>
        <w:rPr>
          <w:rFonts w:eastAsia="Times New Roman"/>
          <w:szCs w:val="24"/>
        </w:rPr>
        <w:t xml:space="preserve">Κυρίες και κύριοι συνάδελφοι, η αλήθεια είναι ότι έχουν ειπωθεί πολλά πράγματα για το μεσοπρόθεσμο και δεν είχα σκοπό </w:t>
      </w:r>
      <w:r>
        <w:rPr>
          <w:rFonts w:eastAsia="Times New Roman"/>
          <w:szCs w:val="24"/>
        </w:rPr>
        <w:t xml:space="preserve">να επεκταθώ. Είναι μόλις πέντε λεπτά η δυνατότητα που έχει να μιλήσει </w:t>
      </w:r>
      <w:r>
        <w:rPr>
          <w:rFonts w:eastAsia="Times New Roman"/>
          <w:szCs w:val="24"/>
        </w:rPr>
        <w:t>ο κάθε</w:t>
      </w:r>
      <w:r>
        <w:rPr>
          <w:rFonts w:eastAsia="Times New Roman"/>
          <w:szCs w:val="24"/>
        </w:rPr>
        <w:t xml:space="preserve"> Βουλευτής. </w:t>
      </w:r>
    </w:p>
    <w:p w14:paraId="795DACE5" w14:textId="77777777" w:rsidR="00B01EFE" w:rsidRDefault="00027761">
      <w:pPr>
        <w:spacing w:after="0" w:line="600" w:lineRule="auto"/>
        <w:ind w:firstLine="720"/>
        <w:jc w:val="both"/>
        <w:rPr>
          <w:rFonts w:eastAsia="Times New Roman"/>
          <w:szCs w:val="24"/>
        </w:rPr>
      </w:pPr>
      <w:r>
        <w:rPr>
          <w:rFonts w:eastAsia="Times New Roman"/>
          <w:szCs w:val="24"/>
        </w:rPr>
        <w:t xml:space="preserve">Το εθνικό θέμα σε ό,τι έχει να κάνει με το </w:t>
      </w:r>
      <w:r>
        <w:rPr>
          <w:rFonts w:eastAsia="Times New Roman"/>
          <w:szCs w:val="24"/>
        </w:rPr>
        <w:t>σ</w:t>
      </w:r>
      <w:r>
        <w:rPr>
          <w:rFonts w:eastAsia="Times New Roman"/>
          <w:szCs w:val="24"/>
        </w:rPr>
        <w:t xml:space="preserve">κοπιανό είναι αυτό που εγώ θα ήθελα να προτάξω σήμερα, αλλά </w:t>
      </w:r>
      <w:r>
        <w:rPr>
          <w:rFonts w:eastAsia="Times New Roman"/>
          <w:szCs w:val="24"/>
        </w:rPr>
        <w:t>-</w:t>
      </w:r>
      <w:r>
        <w:rPr>
          <w:rFonts w:eastAsia="Times New Roman"/>
          <w:szCs w:val="24"/>
        </w:rPr>
        <w:t>καλώς ή κακώς</w:t>
      </w:r>
      <w:r>
        <w:rPr>
          <w:rFonts w:eastAsia="Times New Roman"/>
          <w:szCs w:val="24"/>
        </w:rPr>
        <w:t>-</w:t>
      </w:r>
      <w:r>
        <w:rPr>
          <w:rFonts w:eastAsia="Times New Roman"/>
          <w:szCs w:val="24"/>
        </w:rPr>
        <w:t xml:space="preserve"> ο Αντιπρόεδρος της Νέας Δημοκρατίας κ. Άδωνις Γ</w:t>
      </w:r>
      <w:r>
        <w:rPr>
          <w:rFonts w:eastAsia="Times New Roman"/>
          <w:szCs w:val="24"/>
        </w:rPr>
        <w:t xml:space="preserve">εωργιάδης με ερέθισε με τον κ. Κατρούγκαλο. </w:t>
      </w:r>
    </w:p>
    <w:p w14:paraId="795DACE6" w14:textId="77777777" w:rsidR="00B01EFE" w:rsidRDefault="00027761">
      <w:pPr>
        <w:spacing w:after="0" w:line="600" w:lineRule="auto"/>
        <w:ind w:firstLine="720"/>
        <w:jc w:val="both"/>
        <w:rPr>
          <w:rFonts w:eastAsia="Times New Roman"/>
          <w:szCs w:val="24"/>
        </w:rPr>
      </w:pPr>
      <w:r>
        <w:rPr>
          <w:rFonts w:eastAsia="Times New Roman"/>
          <w:szCs w:val="24"/>
        </w:rPr>
        <w:lastRenderedPageBreak/>
        <w:t xml:space="preserve">Ο κ. Κατρούγκαλος, όψιμος αριστερός, πρώην κομμουνιστής υποτίθεται, με τα κοστούμια του και τα «ποσέτ» του, ήρθε στο </w:t>
      </w:r>
      <w:r>
        <w:rPr>
          <w:rFonts w:eastAsia="Times New Roman"/>
          <w:szCs w:val="24"/>
        </w:rPr>
        <w:t>ε</w:t>
      </w:r>
      <w:r>
        <w:rPr>
          <w:rFonts w:eastAsia="Times New Roman"/>
          <w:szCs w:val="24"/>
        </w:rPr>
        <w:t>λληνικό Κοινοβούλιο δι</w:t>
      </w:r>
      <w:r>
        <w:rPr>
          <w:rFonts w:eastAsia="Times New Roman"/>
          <w:szCs w:val="24"/>
        </w:rPr>
        <w:t>ά</w:t>
      </w:r>
      <w:r>
        <w:rPr>
          <w:rFonts w:eastAsia="Times New Roman"/>
          <w:szCs w:val="24"/>
        </w:rPr>
        <w:t xml:space="preserve"> της πλατείας </w:t>
      </w:r>
      <w:r>
        <w:rPr>
          <w:rFonts w:eastAsia="Times New Roman"/>
          <w:szCs w:val="24"/>
        </w:rPr>
        <w:t>-</w:t>
      </w:r>
      <w:r>
        <w:rPr>
          <w:rFonts w:eastAsia="Times New Roman"/>
          <w:szCs w:val="24"/>
        </w:rPr>
        <w:t>της άνω ή της κάτω</w:t>
      </w:r>
      <w:r>
        <w:rPr>
          <w:rFonts w:eastAsia="Times New Roman"/>
          <w:szCs w:val="24"/>
        </w:rPr>
        <w:t>-</w:t>
      </w:r>
      <w:r>
        <w:rPr>
          <w:rFonts w:eastAsia="Times New Roman"/>
          <w:szCs w:val="24"/>
        </w:rPr>
        <w:t xml:space="preserve"> για να τσακίσει τις συντάξεις. Ξεχν</w:t>
      </w:r>
      <w:r>
        <w:rPr>
          <w:rFonts w:eastAsia="Times New Roman"/>
          <w:szCs w:val="24"/>
        </w:rPr>
        <w:t xml:space="preserve">άει γρήγορα, γιατί πίστεψε ότι θα αλλάξει </w:t>
      </w:r>
      <w:r>
        <w:rPr>
          <w:rFonts w:eastAsia="Times New Roman"/>
          <w:szCs w:val="24"/>
        </w:rPr>
        <w:t>Υ</w:t>
      </w:r>
      <w:r>
        <w:rPr>
          <w:rFonts w:eastAsia="Times New Roman"/>
          <w:szCs w:val="24"/>
        </w:rPr>
        <w:t xml:space="preserve">πουργείο και θα πάει στο Υπουργείο Εξωτερικών. </w:t>
      </w:r>
    </w:p>
    <w:p w14:paraId="795DACE7" w14:textId="77777777" w:rsidR="00B01EFE" w:rsidRDefault="00027761">
      <w:pPr>
        <w:spacing w:after="0" w:line="600" w:lineRule="auto"/>
        <w:ind w:firstLine="720"/>
        <w:jc w:val="both"/>
        <w:rPr>
          <w:rFonts w:eastAsia="Times New Roman"/>
          <w:szCs w:val="24"/>
        </w:rPr>
      </w:pPr>
      <w:r>
        <w:rPr>
          <w:rFonts w:eastAsia="Times New Roman"/>
          <w:szCs w:val="24"/>
        </w:rPr>
        <w:t xml:space="preserve">Ειρήσθω εν παρόδω, τις τελευταίες δέκα μέρες κυκλοφορεί μεταξύ Περού, Βολιβίας, Αργεντινής και λοιπών λατινικών χωρών, προτάσσοντας τις εμπορικές σχέσεις τις οποίες </w:t>
      </w:r>
      <w:r>
        <w:rPr>
          <w:rFonts w:eastAsia="Times New Roman"/>
          <w:szCs w:val="24"/>
        </w:rPr>
        <w:t xml:space="preserve">η </w:t>
      </w:r>
      <w:r>
        <w:rPr>
          <w:rFonts w:eastAsia="Times New Roman"/>
          <w:szCs w:val="24"/>
        </w:rPr>
        <w:t>ε</w:t>
      </w:r>
      <w:r>
        <w:rPr>
          <w:rFonts w:eastAsia="Times New Roman"/>
          <w:szCs w:val="24"/>
        </w:rPr>
        <w:t>λληνική Κυβέρνηση των ΣΥΡΙΖΑ -ΑΝΕΛ θα δημιουργήσει μ</w:t>
      </w:r>
      <w:r>
        <w:rPr>
          <w:rFonts w:eastAsia="Times New Roman"/>
          <w:szCs w:val="24"/>
        </w:rPr>
        <w:t>ε</w:t>
      </w:r>
      <w:r>
        <w:rPr>
          <w:rFonts w:eastAsia="Times New Roman"/>
          <w:szCs w:val="24"/>
        </w:rPr>
        <w:t xml:space="preserve"> αυτές τις χώρες. «Τα ίδια Παντελάκι μου, τα ίδια Παντελή μου». Κανείς δεν μαθαίνει. </w:t>
      </w:r>
    </w:p>
    <w:p w14:paraId="795DACE8" w14:textId="77777777" w:rsidR="00B01EFE" w:rsidRDefault="00027761">
      <w:pPr>
        <w:spacing w:after="0" w:line="600" w:lineRule="auto"/>
        <w:ind w:firstLine="720"/>
        <w:jc w:val="both"/>
        <w:rPr>
          <w:rFonts w:eastAsia="Times New Roman"/>
          <w:color w:val="000000" w:themeColor="text1"/>
          <w:szCs w:val="24"/>
        </w:rPr>
      </w:pPr>
      <w:r w:rsidRPr="005A2822">
        <w:rPr>
          <w:rFonts w:eastAsia="Times New Roman"/>
          <w:color w:val="000000" w:themeColor="text1"/>
          <w:szCs w:val="24"/>
        </w:rPr>
        <w:t xml:space="preserve">Ξέχασε ότι στο μεσοπρόθεσμο υπάρχουν τα άρθρα της σελίδας 119. Τον προειδοποίησα τηλεοπτικά να μη συνεχίσει αυτός </w:t>
      </w:r>
      <w:r w:rsidRPr="005A2822">
        <w:rPr>
          <w:rFonts w:eastAsia="Times New Roman"/>
          <w:color w:val="000000" w:themeColor="text1"/>
          <w:szCs w:val="24"/>
        </w:rPr>
        <w:t xml:space="preserve">και κάποιοι άλλοι το παραμύθι της </w:t>
      </w:r>
      <w:r w:rsidRPr="005A2822">
        <w:rPr>
          <w:rFonts w:eastAsia="Times New Roman"/>
          <w:color w:val="000000" w:themeColor="text1"/>
          <w:szCs w:val="24"/>
        </w:rPr>
        <w:t xml:space="preserve">επικοινωνιακής </w:t>
      </w:r>
      <w:r w:rsidRPr="005A2822">
        <w:rPr>
          <w:rFonts w:eastAsia="Times New Roman"/>
          <w:color w:val="000000" w:themeColor="text1"/>
          <w:szCs w:val="24"/>
        </w:rPr>
        <w:t>πομφόλυγας</w:t>
      </w:r>
      <w:r w:rsidRPr="005A2822">
        <w:rPr>
          <w:rFonts w:eastAsia="Times New Roman"/>
          <w:color w:val="000000" w:themeColor="text1"/>
          <w:szCs w:val="24"/>
        </w:rPr>
        <w:t>,</w:t>
      </w:r>
      <w:r w:rsidRPr="005A2822">
        <w:rPr>
          <w:rFonts w:eastAsia="Times New Roman"/>
          <w:color w:val="000000" w:themeColor="text1"/>
          <w:szCs w:val="24"/>
        </w:rPr>
        <w:t xml:space="preserve"> του ψέματος προς </w:t>
      </w:r>
      <w:r w:rsidRPr="005A2822">
        <w:rPr>
          <w:rFonts w:eastAsia="Times New Roman"/>
          <w:color w:val="000000" w:themeColor="text1"/>
          <w:szCs w:val="24"/>
        </w:rPr>
        <w:lastRenderedPageBreak/>
        <w:t xml:space="preserve">την ελληνική κοινωνία ότι δεν κόβουν συντάξεις. Ήρθε, λοιπόν, ο κ. Γεωργιάδης και του το υπενθύμισε. </w:t>
      </w:r>
    </w:p>
    <w:p w14:paraId="795DACE9" w14:textId="77777777" w:rsidR="00B01EFE" w:rsidRDefault="00027761">
      <w:pPr>
        <w:spacing w:after="0" w:line="600" w:lineRule="auto"/>
        <w:ind w:firstLine="720"/>
        <w:jc w:val="both"/>
        <w:rPr>
          <w:rFonts w:eastAsia="Times New Roman"/>
          <w:szCs w:val="24"/>
        </w:rPr>
      </w:pPr>
      <w:r w:rsidRPr="003E1647">
        <w:rPr>
          <w:rFonts w:eastAsia="Times New Roman"/>
          <w:szCs w:val="24"/>
        </w:rPr>
        <w:t xml:space="preserve">Οπότε, κύριε Υπουργέ, σας ξαναρωτάω εγώ. Υπάρχει ή δεν υπάρχει στη σελίδα </w:t>
      </w:r>
      <w:r w:rsidRPr="003E1647">
        <w:rPr>
          <w:rFonts w:eastAsia="Times New Roman"/>
          <w:szCs w:val="24"/>
        </w:rPr>
        <w:t>119 του μεσοπρόθεσμου, κατ’ αντιστοιχία, η περικοπή των συντάξεων με βάση τα ποσά κύριων, επικουρικών, προσωπικής διαφοράς, συντάξεων του δημοσίου και του ιδιωτικού; Ναι ή όχι; Κόβετε από 1</w:t>
      </w:r>
      <w:r w:rsidRPr="003E1647">
        <w:rPr>
          <w:rFonts w:eastAsia="Times New Roman"/>
          <w:szCs w:val="24"/>
        </w:rPr>
        <w:t>-</w:t>
      </w:r>
      <w:r w:rsidRPr="003E1647">
        <w:rPr>
          <w:rFonts w:eastAsia="Times New Roman"/>
          <w:szCs w:val="24"/>
        </w:rPr>
        <w:t>1</w:t>
      </w:r>
      <w:r w:rsidRPr="003E1647">
        <w:rPr>
          <w:rFonts w:eastAsia="Times New Roman"/>
          <w:szCs w:val="24"/>
        </w:rPr>
        <w:t>-</w:t>
      </w:r>
      <w:r w:rsidRPr="003E1647">
        <w:rPr>
          <w:rFonts w:eastAsia="Times New Roman"/>
          <w:szCs w:val="24"/>
        </w:rPr>
        <w:t xml:space="preserve">2019 στους </w:t>
      </w:r>
      <w:r>
        <w:rPr>
          <w:rFonts w:eastAsia="Times New Roman"/>
          <w:szCs w:val="24"/>
        </w:rPr>
        <w:t>συνταξιούχους ανεξάρτητα από το πόσο παίρνουν στη σύν</w:t>
      </w:r>
      <w:r>
        <w:rPr>
          <w:rFonts w:eastAsia="Times New Roman"/>
          <w:szCs w:val="24"/>
        </w:rPr>
        <w:t>ταξή τους; Υπάρχει κάποιος από την Κυβέρνηση που έχει την πολιτική παρρησία και το θάρρος</w:t>
      </w:r>
      <w:r>
        <w:rPr>
          <w:rFonts w:eastAsia="Times New Roman"/>
          <w:szCs w:val="24"/>
        </w:rPr>
        <w:t>,</w:t>
      </w:r>
      <w:r>
        <w:rPr>
          <w:rFonts w:eastAsia="Times New Roman"/>
          <w:szCs w:val="24"/>
        </w:rPr>
        <w:t xml:space="preserve"> να αναλάβει την ευθύνη και να κοιτάξει τους χιλιάδες συνταξιούχους στα μάτια και να τους πει ότι τους κόβετε τις συντάξεις ξανά ότι το υπογράφετε πάλι εδώ και το ξαν</w:t>
      </w:r>
      <w:r>
        <w:rPr>
          <w:rFonts w:eastAsia="Times New Roman"/>
          <w:szCs w:val="24"/>
        </w:rPr>
        <w:t xml:space="preserve">αψηφίζετε; </w:t>
      </w:r>
    </w:p>
    <w:p w14:paraId="795DACEA" w14:textId="77777777" w:rsidR="00B01EFE" w:rsidRDefault="00027761">
      <w:pPr>
        <w:spacing w:after="0" w:line="600" w:lineRule="auto"/>
        <w:ind w:firstLine="720"/>
        <w:jc w:val="both"/>
        <w:rPr>
          <w:rFonts w:eastAsia="Times New Roman"/>
          <w:szCs w:val="24"/>
        </w:rPr>
      </w:pPr>
      <w:r>
        <w:rPr>
          <w:rFonts w:eastAsia="Times New Roman"/>
          <w:szCs w:val="24"/>
        </w:rPr>
        <w:t xml:space="preserve">Θεωρώ ότι η πολιτική ανδρεία την οποία ευαγγελιζόσασταν προεκλογικά, τότε που ήσασταν αγανακτισμένοι και λέγατε άλλα, θα πρέπει να έχει μια φυσική συνέχεια, γιατί στη διάρκεια καθορίζεται η αξία. Κι αν </w:t>
      </w:r>
      <w:r>
        <w:rPr>
          <w:rFonts w:eastAsia="Times New Roman"/>
          <w:szCs w:val="24"/>
        </w:rPr>
        <w:lastRenderedPageBreak/>
        <w:t>κανείς αλλοτριώνεται και αλλοιώνει την προ</w:t>
      </w:r>
      <w:r>
        <w:rPr>
          <w:rFonts w:eastAsia="Times New Roman"/>
          <w:szCs w:val="24"/>
        </w:rPr>
        <w:t>σωπικότητά του και τον χαρακτήρα του, ανάλογα με το σε ποια καρέκλα κάθεται</w:t>
      </w:r>
      <w:r>
        <w:rPr>
          <w:rFonts w:eastAsia="Times New Roman"/>
          <w:szCs w:val="24"/>
        </w:rPr>
        <w:t>-</w:t>
      </w:r>
      <w:r>
        <w:rPr>
          <w:rFonts w:eastAsia="Times New Roman"/>
          <w:szCs w:val="24"/>
        </w:rPr>
        <w:t xml:space="preserve"> αν είναι ψάθινη ή πλαστική και είναι στο καφενείο όπου ιδεολογικά προσπαθούσε να κυριαρχήσει για χρόνια</w:t>
      </w:r>
      <w:r>
        <w:rPr>
          <w:rFonts w:eastAsia="Times New Roman"/>
          <w:szCs w:val="24"/>
        </w:rPr>
        <w:t>,</w:t>
      </w:r>
      <w:r>
        <w:rPr>
          <w:rFonts w:eastAsia="Times New Roman"/>
          <w:szCs w:val="24"/>
        </w:rPr>
        <w:t xml:space="preserve"> και αλλάζει όταν είναι μαλακιά, κόκκινη, πορφυρή και πάει μαζί με κυβερνητ</w:t>
      </w:r>
      <w:r>
        <w:rPr>
          <w:rFonts w:eastAsia="Times New Roman"/>
          <w:szCs w:val="24"/>
        </w:rPr>
        <w:t xml:space="preserve">ικά οφίτσια, </w:t>
      </w:r>
      <w:r>
        <w:rPr>
          <w:rFonts w:eastAsia="Times New Roman"/>
          <w:szCs w:val="24"/>
        </w:rPr>
        <w:t>-</w:t>
      </w:r>
      <w:r>
        <w:rPr>
          <w:rFonts w:eastAsia="Times New Roman"/>
          <w:szCs w:val="24"/>
        </w:rPr>
        <w:t xml:space="preserve">τότε με συγχωρείτε πάρα πολύ προφανώς και αργά ή γρήγορα έρχεται η ώρα της λαϊκής ετυμηγορίας και θα κριθούμε όλοι γι’ αυτό. </w:t>
      </w:r>
    </w:p>
    <w:p w14:paraId="795DACEB" w14:textId="77777777" w:rsidR="00B01EFE" w:rsidRDefault="00027761">
      <w:pPr>
        <w:spacing w:after="0" w:line="600" w:lineRule="auto"/>
        <w:ind w:firstLine="720"/>
        <w:jc w:val="both"/>
        <w:rPr>
          <w:rFonts w:eastAsia="Times New Roman"/>
          <w:szCs w:val="24"/>
        </w:rPr>
      </w:pPr>
      <w:r>
        <w:rPr>
          <w:rFonts w:eastAsia="Times New Roman"/>
          <w:szCs w:val="24"/>
        </w:rPr>
        <w:t>Κλείνω το θέμα του μεσοπρόθεσμου και των 5,1 δισεκατομμυρί</w:t>
      </w:r>
      <w:r>
        <w:rPr>
          <w:rFonts w:eastAsia="Times New Roman"/>
          <w:szCs w:val="24"/>
        </w:rPr>
        <w:t>ων</w:t>
      </w:r>
      <w:r>
        <w:rPr>
          <w:rFonts w:eastAsia="Times New Roman"/>
          <w:szCs w:val="24"/>
        </w:rPr>
        <w:t xml:space="preserve"> μέτρων τα οποία φέρνετε στην ελληνική κοινωνία. Πάω στο</w:t>
      </w:r>
      <w:r>
        <w:rPr>
          <w:rFonts w:eastAsia="Times New Roman"/>
          <w:szCs w:val="24"/>
        </w:rPr>
        <w:t xml:space="preserve"> εθνικό θέμα των Σκοπίων.</w:t>
      </w:r>
    </w:p>
    <w:p w14:paraId="795DACEC" w14:textId="77777777" w:rsidR="00B01EFE" w:rsidRDefault="00027761">
      <w:pPr>
        <w:spacing w:after="0" w:line="600" w:lineRule="auto"/>
        <w:ind w:firstLine="720"/>
        <w:jc w:val="both"/>
        <w:rPr>
          <w:rFonts w:eastAsia="Times New Roman"/>
          <w:szCs w:val="24"/>
        </w:rPr>
      </w:pPr>
      <w:r>
        <w:rPr>
          <w:rFonts w:eastAsia="Times New Roman"/>
          <w:szCs w:val="24"/>
        </w:rPr>
        <w:t xml:space="preserve">Κυρίες και κύριοι, οι συνάδελφοι του ΣΥΡΙΖΑ προεκλογικά και για χρόνια μιλούσαν για τη </w:t>
      </w:r>
      <w:r>
        <w:rPr>
          <w:rFonts w:eastAsia="Times New Roman"/>
          <w:szCs w:val="24"/>
        </w:rPr>
        <w:t>«Δ</w:t>
      </w:r>
      <w:r>
        <w:rPr>
          <w:rFonts w:eastAsia="Times New Roman"/>
          <w:szCs w:val="24"/>
        </w:rPr>
        <w:t>ημοκρατία της Μακεδονίας</w:t>
      </w:r>
      <w:r>
        <w:rPr>
          <w:rFonts w:eastAsia="Times New Roman"/>
          <w:szCs w:val="24"/>
        </w:rPr>
        <w:t>»</w:t>
      </w:r>
      <w:r>
        <w:rPr>
          <w:rFonts w:eastAsia="Times New Roman"/>
          <w:szCs w:val="24"/>
        </w:rPr>
        <w:t xml:space="preserve">. Ας μην κοροϊδευόμαστε μεταξύ μας. Οι μισοί από εσάς πιστεύετε ότι το γειτονικό κράτος </w:t>
      </w:r>
      <w:r>
        <w:rPr>
          <w:rFonts w:eastAsia="Times New Roman"/>
          <w:szCs w:val="24"/>
        </w:rPr>
        <w:lastRenderedPageBreak/>
        <w:t xml:space="preserve">πρέπει να ονομάζεται </w:t>
      </w:r>
      <w:r>
        <w:rPr>
          <w:rFonts w:eastAsia="Times New Roman"/>
          <w:szCs w:val="24"/>
        </w:rPr>
        <w:t>«</w:t>
      </w:r>
      <w:r>
        <w:rPr>
          <w:rFonts w:eastAsia="Times New Roman"/>
          <w:szCs w:val="24"/>
        </w:rPr>
        <w:t>Δημοκρ</w:t>
      </w:r>
      <w:r>
        <w:rPr>
          <w:rFonts w:eastAsia="Times New Roman"/>
          <w:szCs w:val="24"/>
        </w:rPr>
        <w:t>ατία της Μακεδονίας</w:t>
      </w:r>
      <w:r>
        <w:rPr>
          <w:rFonts w:eastAsia="Times New Roman"/>
          <w:szCs w:val="24"/>
        </w:rPr>
        <w:t>»</w:t>
      </w:r>
      <w:r>
        <w:rPr>
          <w:rFonts w:eastAsia="Times New Roman"/>
          <w:szCs w:val="24"/>
        </w:rPr>
        <w:t xml:space="preserve">. Άλλο αν δεν έχετε το θάρρος και την παρρησία να το ξαναπείτε. </w:t>
      </w:r>
    </w:p>
    <w:p w14:paraId="795DACED" w14:textId="77777777" w:rsidR="00B01EFE" w:rsidRDefault="00027761">
      <w:pPr>
        <w:spacing w:after="0" w:line="600" w:lineRule="auto"/>
        <w:ind w:firstLine="720"/>
        <w:jc w:val="both"/>
        <w:rPr>
          <w:rFonts w:eastAsia="Times New Roman"/>
          <w:szCs w:val="24"/>
        </w:rPr>
      </w:pPr>
      <w:r w:rsidRPr="008A4671">
        <w:rPr>
          <w:rFonts w:eastAsia="Times New Roman"/>
          <w:b/>
          <w:szCs w:val="24"/>
        </w:rPr>
        <w:t>ΙΩΑΝΝΗΣ ΓΚΙΟΛΑΣ:</w:t>
      </w:r>
      <w:r>
        <w:rPr>
          <w:rFonts w:eastAsia="Times New Roman"/>
          <w:b/>
          <w:szCs w:val="24"/>
        </w:rPr>
        <w:t xml:space="preserve"> </w:t>
      </w:r>
      <w:r>
        <w:rPr>
          <w:rFonts w:eastAsia="Times New Roman"/>
          <w:szCs w:val="24"/>
        </w:rPr>
        <w:t xml:space="preserve">Μεγάλη φαντασία, κύριε συνάδελφε! </w:t>
      </w:r>
    </w:p>
    <w:p w14:paraId="795DACEE" w14:textId="77777777" w:rsidR="00B01EFE" w:rsidRDefault="00027761">
      <w:pPr>
        <w:spacing w:after="0" w:line="600" w:lineRule="auto"/>
        <w:ind w:firstLine="720"/>
        <w:jc w:val="both"/>
        <w:rPr>
          <w:rFonts w:eastAsia="Times New Roman"/>
          <w:szCs w:val="24"/>
        </w:rPr>
      </w:pPr>
      <w:r>
        <w:rPr>
          <w:rFonts w:eastAsia="Times New Roman"/>
          <w:b/>
          <w:szCs w:val="24"/>
        </w:rPr>
        <w:t>ΒΑΣΙΛΕΙΟΣ ΚΙΚΙΛΙΑΣ:</w:t>
      </w:r>
      <w:r>
        <w:rPr>
          <w:rFonts w:eastAsia="Times New Roman"/>
          <w:szCs w:val="24"/>
        </w:rPr>
        <w:t xml:space="preserve"> Προσέξτε. Μην προσβάλλετε τον Υπουργό σας.</w:t>
      </w:r>
    </w:p>
    <w:p w14:paraId="795DACEF" w14:textId="77777777" w:rsidR="00B01EFE" w:rsidRDefault="00027761">
      <w:pPr>
        <w:spacing w:after="0" w:line="600" w:lineRule="auto"/>
        <w:ind w:firstLine="720"/>
        <w:jc w:val="both"/>
        <w:rPr>
          <w:rFonts w:eastAsia="Times New Roman"/>
          <w:szCs w:val="24"/>
        </w:rPr>
      </w:pPr>
      <w:r>
        <w:rPr>
          <w:rFonts w:eastAsia="Times New Roman"/>
          <w:szCs w:val="24"/>
        </w:rPr>
        <w:t>Κύριε συνάδελφε, μη</w:t>
      </w:r>
      <w:r>
        <w:rPr>
          <w:rFonts w:eastAsia="Times New Roman"/>
          <w:szCs w:val="24"/>
        </w:rPr>
        <w:t xml:space="preserve"> με διακόπτετε και μην προσβάλλετε τον Υπουργό σας ο οποίος πρόσφατα το είπε. </w:t>
      </w:r>
    </w:p>
    <w:p w14:paraId="795DACF0" w14:textId="77777777" w:rsidR="00B01EFE" w:rsidRDefault="00027761">
      <w:pPr>
        <w:spacing w:after="0" w:line="600" w:lineRule="auto"/>
        <w:ind w:firstLine="720"/>
        <w:jc w:val="both"/>
        <w:rPr>
          <w:rFonts w:eastAsia="Times New Roman"/>
          <w:szCs w:val="24"/>
        </w:rPr>
      </w:pPr>
      <w:r>
        <w:rPr>
          <w:rFonts w:eastAsia="Times New Roman"/>
          <w:szCs w:val="24"/>
        </w:rPr>
        <w:t>Για τους υπόλοιπους σημασία</w:t>
      </w:r>
      <w:r>
        <w:rPr>
          <w:rFonts w:eastAsia="Times New Roman"/>
          <w:szCs w:val="24"/>
        </w:rPr>
        <w:t xml:space="preserve"> έχει</w:t>
      </w:r>
      <w:r>
        <w:rPr>
          <w:rFonts w:eastAsia="Times New Roman"/>
          <w:szCs w:val="24"/>
        </w:rPr>
        <w:t xml:space="preserve"> πως ο κ. Αλέξης Τσίπρας θα φτιασιδώσει πολιτικά την κατάσταση. Πώς το είπε; «Εγώ θα λογοδοτήσω στην ιστορία». Ο Πρωθυπουργός της χώρας στο δημοκ</w:t>
      </w:r>
      <w:r>
        <w:rPr>
          <w:rFonts w:eastAsia="Times New Roman"/>
          <w:szCs w:val="24"/>
        </w:rPr>
        <w:t xml:space="preserve">ρατικό πολίτευμα στο οποίο ζούμε, αποφάσισε ότι δεν θα λογοδοτήσει στον ελληνικό λαό, όπως όλοι οι υπόλοιποι κοινοί θνητοί, ότι δεν λογοδοτεί στο </w:t>
      </w:r>
      <w:r>
        <w:rPr>
          <w:rFonts w:eastAsia="Times New Roman"/>
          <w:szCs w:val="24"/>
        </w:rPr>
        <w:t>ε</w:t>
      </w:r>
      <w:r>
        <w:rPr>
          <w:rFonts w:eastAsia="Times New Roman"/>
          <w:szCs w:val="24"/>
        </w:rPr>
        <w:t>λληνικό Κοινοβούλιο ως είθισται και πρέπει, ότι δεν έχει συνταγματικές υποχρεώσεις, δεν έχει ευθύνες που απορ</w:t>
      </w:r>
      <w:r>
        <w:rPr>
          <w:rFonts w:eastAsia="Times New Roman"/>
          <w:szCs w:val="24"/>
        </w:rPr>
        <w:t xml:space="preserve">ρέουν από το Σύνταγμα, ότι προφανώς </w:t>
      </w:r>
      <w:r>
        <w:rPr>
          <w:rFonts w:eastAsia="Times New Roman"/>
          <w:szCs w:val="24"/>
        </w:rPr>
        <w:lastRenderedPageBreak/>
        <w:t xml:space="preserve">είναι από μια άλλη φτιαξιά από όλους εμάς τους υπόλοιπους κοινούς θνητούς και θα τον κρίνει η ιστορία. </w:t>
      </w:r>
    </w:p>
    <w:p w14:paraId="795DACF1" w14:textId="77777777" w:rsidR="00B01EFE" w:rsidRDefault="00027761">
      <w:pPr>
        <w:spacing w:after="0" w:line="600" w:lineRule="auto"/>
        <w:ind w:firstLine="720"/>
        <w:jc w:val="both"/>
        <w:rPr>
          <w:rFonts w:eastAsia="Times New Roman"/>
          <w:szCs w:val="24"/>
        </w:rPr>
      </w:pPr>
      <w:r>
        <w:rPr>
          <w:rFonts w:eastAsia="Times New Roman"/>
          <w:szCs w:val="24"/>
        </w:rPr>
        <w:t>Η υπογραφή του σήμερα –ας μην κοροϊδευόμαστε- ό,τι και να γίνει στη διαπραγμάτευση, δεσμεύει αυτή τη χώρα και δημιου</w:t>
      </w:r>
      <w:r>
        <w:rPr>
          <w:rFonts w:eastAsia="Times New Roman"/>
          <w:szCs w:val="24"/>
        </w:rPr>
        <w:t xml:space="preserve">ργεί τετελεσμένα. Η υπογραφή η δική του και η υπογραφή του Σκοπιανού </w:t>
      </w:r>
      <w:r>
        <w:rPr>
          <w:rFonts w:eastAsia="Times New Roman"/>
          <w:szCs w:val="24"/>
        </w:rPr>
        <w:t>π</w:t>
      </w:r>
      <w:r>
        <w:rPr>
          <w:rFonts w:eastAsia="Times New Roman"/>
          <w:szCs w:val="24"/>
        </w:rPr>
        <w:t>ρωθυπουργού για την όποια συμφωνία δημιουργεί τετελεσμένα απομείωσης του εθνικού συμφέροντος. Αν συζητάτε για το 1977 και τι μπορεί να είπε ή να μην είπε ένας καθηγητής -βγήκε και σας δι</w:t>
      </w:r>
      <w:r>
        <w:rPr>
          <w:rFonts w:eastAsia="Times New Roman"/>
          <w:szCs w:val="24"/>
        </w:rPr>
        <w:t>έψευσε ο κ. Μπαμπινιώτης- φανταστείτε τι τετελεσμένα δημιουργούνται από τις υπογραφές δυο πρωθυπουργών</w:t>
      </w:r>
      <w:r>
        <w:rPr>
          <w:rFonts w:eastAsia="Times New Roman"/>
          <w:szCs w:val="24"/>
        </w:rPr>
        <w:t>,</w:t>
      </w:r>
      <w:r>
        <w:rPr>
          <w:rFonts w:eastAsia="Times New Roman"/>
          <w:szCs w:val="24"/>
        </w:rPr>
        <w:t xml:space="preserve"> για μια συμφωνία με την οποία δεν συμφωνεί η συντριπτική πλειοψηφία του ελληνικού λαού. Προφανώς δεν συμφωνεί και μεγάλο κομμάτι του </w:t>
      </w:r>
      <w:r>
        <w:rPr>
          <w:rFonts w:eastAsia="Times New Roman"/>
          <w:szCs w:val="24"/>
        </w:rPr>
        <w:t>ε</w:t>
      </w:r>
      <w:r>
        <w:rPr>
          <w:rFonts w:eastAsia="Times New Roman"/>
          <w:szCs w:val="24"/>
        </w:rPr>
        <w:t>λληνικού Κοινοβουλ</w:t>
      </w:r>
      <w:r>
        <w:rPr>
          <w:rFonts w:eastAsia="Times New Roman"/>
          <w:szCs w:val="24"/>
        </w:rPr>
        <w:t xml:space="preserve">ίου. Θα το μάθουμε λίγη υπομονή. </w:t>
      </w:r>
    </w:p>
    <w:p w14:paraId="795DACF2" w14:textId="77777777" w:rsidR="00B01EFE" w:rsidRDefault="00027761">
      <w:pPr>
        <w:tabs>
          <w:tab w:val="left" w:pos="3873"/>
        </w:tabs>
        <w:spacing w:after="0" w:line="600" w:lineRule="auto"/>
        <w:ind w:firstLine="720"/>
        <w:jc w:val="both"/>
        <w:rPr>
          <w:rFonts w:eastAsia="Times New Roman" w:cs="Times New Roman"/>
          <w:szCs w:val="24"/>
        </w:rPr>
      </w:pPr>
      <w:r>
        <w:rPr>
          <w:rFonts w:eastAsia="Times New Roman" w:cs="Times New Roman"/>
          <w:szCs w:val="24"/>
        </w:rPr>
        <w:t>Για</w:t>
      </w:r>
      <w:r w:rsidRPr="00215409">
        <w:rPr>
          <w:rFonts w:eastAsia="Times New Roman" w:cs="Times New Roman"/>
          <w:szCs w:val="24"/>
        </w:rPr>
        <w:t xml:space="preserve"> </w:t>
      </w:r>
      <w:r>
        <w:rPr>
          <w:rFonts w:eastAsia="Times New Roman" w:cs="Times New Roman"/>
          <w:szCs w:val="24"/>
        </w:rPr>
        <w:t xml:space="preserve">αυτή τη συμφωνία ο Πρωθυπουργός της χώρας, αντιμέτωπος με την ιστορία, βαδίζει στον δρόμο με τις δάφνες και με το «μπράβο» </w:t>
      </w:r>
      <w:r>
        <w:rPr>
          <w:rFonts w:eastAsia="Times New Roman" w:cs="Times New Roman"/>
          <w:szCs w:val="24"/>
        </w:rPr>
        <w:lastRenderedPageBreak/>
        <w:t>ποιων; Του ΝΑΤΟ</w:t>
      </w:r>
      <w:r>
        <w:rPr>
          <w:rFonts w:eastAsia="Times New Roman" w:cs="Times New Roman"/>
          <w:szCs w:val="24"/>
        </w:rPr>
        <w:t xml:space="preserve"> κακά τα ψέματα. Να συνεννοηθούμε για την ιδεολογία σας, για αυτά τα οποία λέτε, εκτός αν έχει αλλάξει κάτι τον τελευταίο καιρό. Δεν έχει αλλάξει μάλλον, κύριοι συνάδελφοι. Τα «μπράβο» από το ΝΑΤΟ τα παίρνετε.</w:t>
      </w:r>
    </w:p>
    <w:p w14:paraId="795DACF3" w14:textId="77777777" w:rsidR="00B01EFE" w:rsidRDefault="00027761">
      <w:pPr>
        <w:tabs>
          <w:tab w:val="left" w:pos="3873"/>
        </w:tabs>
        <w:spacing w:after="0" w:line="600" w:lineRule="auto"/>
        <w:ind w:firstLine="720"/>
        <w:jc w:val="both"/>
        <w:rPr>
          <w:rFonts w:eastAsia="Times New Roman" w:cs="Times New Roman"/>
          <w:szCs w:val="24"/>
        </w:rPr>
      </w:pPr>
      <w:r>
        <w:rPr>
          <w:rFonts w:eastAsia="Times New Roman" w:cs="Times New Roman"/>
          <w:szCs w:val="24"/>
        </w:rPr>
        <w:t>Ακούστε, κυρίες και κύριοι, κάτι. Μακεδονική γ</w:t>
      </w:r>
      <w:r>
        <w:rPr>
          <w:rFonts w:eastAsia="Times New Roman" w:cs="Times New Roman"/>
          <w:szCs w:val="24"/>
        </w:rPr>
        <w:t>λώσσα; Μακεδονική ταυτότητα; Βόρεια Μακεδονία που οι κάτοικοί της θα λέγονται Μακεδόνες; Βόρεια Μακεδονία που προφανώς ντε φάκτο θα θεωρεί αλυτρωτικά ότι είναι έθνος και άρα η νότια Μακεδονία την οποία αφήνετε γεωγραφικά για την Ελλάδα, θα είναι διεκδικήσι</w:t>
      </w:r>
      <w:r>
        <w:rPr>
          <w:rFonts w:eastAsia="Times New Roman" w:cs="Times New Roman"/>
          <w:szCs w:val="24"/>
        </w:rPr>
        <w:t xml:space="preserve">μη; </w:t>
      </w:r>
    </w:p>
    <w:p w14:paraId="795DACF4" w14:textId="77777777" w:rsidR="00B01EFE" w:rsidRDefault="00027761">
      <w:pPr>
        <w:tabs>
          <w:tab w:val="left" w:pos="3873"/>
        </w:tabs>
        <w:spacing w:after="0" w:line="600" w:lineRule="auto"/>
        <w:ind w:firstLine="720"/>
        <w:jc w:val="both"/>
        <w:rPr>
          <w:rFonts w:eastAsia="Times New Roman" w:cs="Times New Roman"/>
          <w:szCs w:val="24"/>
        </w:rPr>
      </w:pPr>
      <w:r>
        <w:rPr>
          <w:rFonts w:eastAsia="Times New Roman" w:cs="Times New Roman"/>
          <w:szCs w:val="24"/>
        </w:rPr>
        <w:t>Προσπερνάτε το σύνολο της ελληνικής κοινωνίας</w:t>
      </w:r>
      <w:r>
        <w:rPr>
          <w:rFonts w:eastAsia="Times New Roman" w:cs="Times New Roman"/>
          <w:szCs w:val="24"/>
        </w:rPr>
        <w:t>,</w:t>
      </w:r>
      <w:r>
        <w:rPr>
          <w:rFonts w:eastAsia="Times New Roman" w:cs="Times New Roman"/>
          <w:szCs w:val="24"/>
        </w:rPr>
        <w:t xml:space="preserve"> για να κάνετε αυτό </w:t>
      </w:r>
      <w:r w:rsidRPr="002F7918">
        <w:rPr>
          <w:rFonts w:eastAsia="Times New Roman" w:cs="Times New Roman"/>
          <w:szCs w:val="24"/>
        </w:rPr>
        <w:t>το οποίο</w:t>
      </w:r>
      <w:r>
        <w:rPr>
          <w:rFonts w:eastAsia="Times New Roman" w:cs="Times New Roman"/>
          <w:szCs w:val="24"/>
        </w:rPr>
        <w:t xml:space="preserve"> πιστεύετε ότι σας χρειάζεται, </w:t>
      </w:r>
      <w:r w:rsidRPr="003173C1">
        <w:rPr>
          <w:rFonts w:eastAsia="Times New Roman"/>
          <w:bCs/>
        </w:rPr>
        <w:t>προκειμένου να</w:t>
      </w:r>
      <w:r>
        <w:rPr>
          <w:rFonts w:eastAsia="Times New Roman" w:cs="Times New Roman"/>
          <w:szCs w:val="24"/>
        </w:rPr>
        <w:t xml:space="preserve"> διατηρηθείτε λίγο ακόμα στις καρέκλες σας, με μυστική διπλωματία και ανταλλάγματα τα οποία θα αποκαλυφθούν σύντομα</w:t>
      </w:r>
      <w:r>
        <w:rPr>
          <w:rFonts w:eastAsia="Times New Roman" w:cs="Times New Roman"/>
          <w:szCs w:val="24"/>
        </w:rPr>
        <w:t>,</w:t>
      </w:r>
      <w:r>
        <w:rPr>
          <w:rFonts w:eastAsia="Times New Roman" w:cs="Times New Roman"/>
          <w:szCs w:val="24"/>
        </w:rPr>
        <w:t xml:space="preserve"> γιατί όλα έρχον</w:t>
      </w:r>
      <w:r>
        <w:rPr>
          <w:rFonts w:eastAsia="Times New Roman" w:cs="Times New Roman"/>
          <w:szCs w:val="24"/>
        </w:rPr>
        <w:t xml:space="preserve">ται στο φως της ιστορίας; </w:t>
      </w:r>
    </w:p>
    <w:p w14:paraId="795DACF5" w14:textId="77777777" w:rsidR="00B01EFE" w:rsidRDefault="00027761">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Ακούσαμε και τον Υπουργό Εξωτερικών κ. Κοτζιά να λέει ότι θα λύσετε και τα υπόλοιπα θέματα μέσα στο καλοκαίρι</w:t>
      </w:r>
      <w:r>
        <w:rPr>
          <w:rFonts w:eastAsia="Times New Roman" w:cs="Times New Roman"/>
          <w:szCs w:val="24"/>
        </w:rPr>
        <w:t>,</w:t>
      </w:r>
      <w:r>
        <w:rPr>
          <w:rFonts w:eastAsia="Times New Roman" w:cs="Times New Roman"/>
          <w:szCs w:val="24"/>
        </w:rPr>
        <w:t xml:space="preserve"> πριν πάε</w:t>
      </w:r>
      <w:r>
        <w:rPr>
          <w:rFonts w:eastAsia="Times New Roman" w:cs="Times New Roman"/>
          <w:szCs w:val="24"/>
        </w:rPr>
        <w:t>ι</w:t>
      </w:r>
      <w:r>
        <w:rPr>
          <w:rFonts w:eastAsia="Times New Roman" w:cs="Times New Roman"/>
          <w:szCs w:val="24"/>
        </w:rPr>
        <w:t xml:space="preserve"> διακοπές. Βλέπουμε και τον εταίρο σας και δεκανίκι σας κ. Καμμένο να είναι στο Παρίσι σε έκθεση όπλων και πά</w:t>
      </w:r>
      <w:r>
        <w:rPr>
          <w:rFonts w:eastAsia="Times New Roman" w:cs="Times New Roman"/>
          <w:szCs w:val="24"/>
        </w:rPr>
        <w:t>λι να απέχει στα κρίσιμα θέματα και να θεωρεί ότι</w:t>
      </w:r>
      <w:r>
        <w:rPr>
          <w:rFonts w:eastAsia="Times New Roman" w:cs="Times New Roman"/>
          <w:szCs w:val="24"/>
        </w:rPr>
        <w:t>,</w:t>
      </w:r>
      <w:r>
        <w:rPr>
          <w:rFonts w:eastAsia="Times New Roman" w:cs="Times New Roman"/>
          <w:szCs w:val="24"/>
        </w:rPr>
        <w:t xml:space="preserve"> με βάση τις προγραμματικές δηλώσεις σας, δεν έχει εκείνος την ευθύνη </w:t>
      </w:r>
      <w:r>
        <w:rPr>
          <w:rFonts w:eastAsia="Times New Roman" w:cs="Times New Roman"/>
          <w:szCs w:val="24"/>
        </w:rPr>
        <w:t>-</w:t>
      </w:r>
      <w:r>
        <w:rPr>
          <w:rFonts w:eastAsia="Times New Roman" w:cs="Times New Roman"/>
          <w:szCs w:val="24"/>
        </w:rPr>
        <w:t xml:space="preserve">όπως όλη η </w:t>
      </w:r>
      <w:r w:rsidRPr="001850F1">
        <w:rPr>
          <w:rFonts w:eastAsia="Times New Roman" w:cs="Times New Roman"/>
          <w:szCs w:val="24"/>
        </w:rPr>
        <w:t>Κυβέρνηση</w:t>
      </w:r>
      <w:r>
        <w:rPr>
          <w:rFonts w:eastAsia="Times New Roman" w:cs="Times New Roman"/>
          <w:szCs w:val="24"/>
        </w:rPr>
        <w:t>-</w:t>
      </w:r>
      <w:r>
        <w:rPr>
          <w:rFonts w:eastAsia="Times New Roman" w:cs="Times New Roman"/>
          <w:szCs w:val="24"/>
        </w:rPr>
        <w:t xml:space="preserve"> για μια συμφωνία </w:t>
      </w:r>
      <w:r>
        <w:rPr>
          <w:rFonts w:eastAsia="Times New Roman" w:cs="Times New Roman"/>
          <w:szCs w:val="24"/>
        </w:rPr>
        <w:t>που</w:t>
      </w:r>
      <w:r>
        <w:rPr>
          <w:rFonts w:eastAsia="Times New Roman" w:cs="Times New Roman"/>
          <w:szCs w:val="24"/>
        </w:rPr>
        <w:t xml:space="preserve"> παίρνετε, ακόμα και αν δεν την ψηφίσει. </w:t>
      </w:r>
    </w:p>
    <w:p w14:paraId="795DACF6" w14:textId="77777777" w:rsidR="00B01EFE" w:rsidRDefault="00027761">
      <w:pPr>
        <w:tabs>
          <w:tab w:val="left" w:pos="3873"/>
        </w:tabs>
        <w:spacing w:after="0" w:line="600" w:lineRule="auto"/>
        <w:ind w:firstLine="720"/>
        <w:jc w:val="both"/>
        <w:rPr>
          <w:rFonts w:eastAsia="Times New Roman" w:cs="Times New Roman"/>
          <w:szCs w:val="24"/>
        </w:rPr>
      </w:pPr>
      <w:r>
        <w:rPr>
          <w:rFonts w:eastAsia="Times New Roman" w:cs="Times New Roman"/>
          <w:szCs w:val="24"/>
        </w:rPr>
        <w:t>Δεν θα σας κρίνει η ιστορία. Πριν από την ιστορία θ</w:t>
      </w:r>
      <w:r>
        <w:rPr>
          <w:rFonts w:eastAsia="Times New Roman" w:cs="Times New Roman"/>
          <w:szCs w:val="24"/>
        </w:rPr>
        <w:t>α σας κρίνει ο ελληνικός λαός και η κρίση του θα είναι αυστηρή, σκληρή και έρχεται. Δεν θα έχετε κα</w:t>
      </w:r>
      <w:r>
        <w:rPr>
          <w:rFonts w:eastAsia="Times New Roman" w:cs="Times New Roman"/>
          <w:szCs w:val="24"/>
        </w:rPr>
        <w:t>μ</w:t>
      </w:r>
      <w:r>
        <w:rPr>
          <w:rFonts w:eastAsia="Times New Roman" w:cs="Times New Roman"/>
          <w:szCs w:val="24"/>
        </w:rPr>
        <w:t>μία, μα κα</w:t>
      </w:r>
      <w:r>
        <w:rPr>
          <w:rFonts w:eastAsia="Times New Roman" w:cs="Times New Roman"/>
          <w:szCs w:val="24"/>
        </w:rPr>
        <w:t>μ</w:t>
      </w:r>
      <w:r>
        <w:rPr>
          <w:rFonts w:eastAsia="Times New Roman" w:cs="Times New Roman"/>
          <w:szCs w:val="24"/>
        </w:rPr>
        <w:t xml:space="preserve">μία δικαιολογία να λέτε και να υπαινίσσεστε ότι δεν γνωρίζατε, γιατί, δυστυχώς, είσαστε μέτοχοι σε αυτό </w:t>
      </w:r>
      <w:r w:rsidRPr="002F7918">
        <w:rPr>
          <w:rFonts w:eastAsia="Times New Roman" w:cs="Times New Roman"/>
          <w:szCs w:val="24"/>
        </w:rPr>
        <w:t>το οποίο</w:t>
      </w:r>
      <w:r>
        <w:rPr>
          <w:rFonts w:eastAsia="Times New Roman" w:cs="Times New Roman"/>
          <w:szCs w:val="24"/>
        </w:rPr>
        <w:t xml:space="preserve"> στήνετε. Αυτό το γνωρίζετε όλοι </w:t>
      </w:r>
      <w:r>
        <w:rPr>
          <w:rFonts w:eastAsia="Times New Roman" w:cs="Times New Roman"/>
          <w:szCs w:val="24"/>
        </w:rPr>
        <w:t>και θα λογοδοτήσετε για αυτό.</w:t>
      </w:r>
    </w:p>
    <w:p w14:paraId="795DACF7" w14:textId="77777777" w:rsidR="00B01EFE" w:rsidRDefault="00027761">
      <w:pPr>
        <w:tabs>
          <w:tab w:val="left" w:pos="3873"/>
        </w:tabs>
        <w:spacing w:after="0" w:line="600" w:lineRule="auto"/>
        <w:ind w:firstLine="720"/>
        <w:jc w:val="both"/>
        <w:rPr>
          <w:rFonts w:eastAsia="Times New Roman" w:cs="Times New Roman"/>
          <w:szCs w:val="24"/>
        </w:rPr>
      </w:pPr>
      <w:r w:rsidRPr="00AC365A">
        <w:rPr>
          <w:rFonts w:eastAsia="Times New Roman"/>
          <w:szCs w:val="24"/>
        </w:rPr>
        <w:t>Ευχαριστώ</w:t>
      </w:r>
      <w:r>
        <w:rPr>
          <w:rFonts w:eastAsia="Times New Roman"/>
          <w:szCs w:val="24"/>
        </w:rPr>
        <w:t>.</w:t>
      </w:r>
      <w:r>
        <w:rPr>
          <w:rFonts w:eastAsia="Times New Roman" w:cs="Times New Roman"/>
          <w:szCs w:val="24"/>
        </w:rPr>
        <w:t xml:space="preserve"> </w:t>
      </w:r>
    </w:p>
    <w:p w14:paraId="795DACF8" w14:textId="77777777" w:rsidR="00B01EFE" w:rsidRDefault="00027761">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795DACF9" w14:textId="77777777" w:rsidR="00B01EFE" w:rsidRDefault="00027761">
      <w:pPr>
        <w:tabs>
          <w:tab w:val="left" w:pos="3873"/>
        </w:tabs>
        <w:spacing w:after="0" w:line="600" w:lineRule="auto"/>
        <w:ind w:firstLine="720"/>
        <w:jc w:val="both"/>
        <w:rPr>
          <w:rFonts w:eastAsia="Times New Roman"/>
          <w:szCs w:val="24"/>
        </w:rPr>
      </w:pPr>
      <w:r w:rsidRPr="003D24B6">
        <w:rPr>
          <w:rFonts w:eastAsia="Times New Roman" w:cs="Times New Roman"/>
          <w:b/>
          <w:bCs/>
          <w:szCs w:val="24"/>
        </w:rPr>
        <w:lastRenderedPageBreak/>
        <w:t>ΠΡΟΕΔΡΕΥΩΝ (Δημήτριος Καμμένος):</w:t>
      </w:r>
      <w:r>
        <w:rPr>
          <w:rFonts w:eastAsia="Times New Roman" w:cs="Times New Roman"/>
          <w:szCs w:val="24"/>
        </w:rPr>
        <w:t xml:space="preserve"> </w:t>
      </w:r>
      <w:r w:rsidRPr="00AC365A">
        <w:rPr>
          <w:rFonts w:eastAsia="Times New Roman"/>
          <w:szCs w:val="24"/>
        </w:rPr>
        <w:t>Ευχαριστώ</w:t>
      </w:r>
      <w:r>
        <w:rPr>
          <w:rFonts w:eastAsia="Times New Roman"/>
          <w:szCs w:val="24"/>
        </w:rPr>
        <w:t>, κύριε Κικίλια.</w:t>
      </w:r>
    </w:p>
    <w:p w14:paraId="795DACFA" w14:textId="77777777" w:rsidR="00B01EFE" w:rsidRDefault="00027761">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Θα δώσουμε τον λόγο σε έναν ομιλητή που έχει σειρά από χθες, στον κ. Τασούλα. Μετά θα ακολουθήσει ο </w:t>
      </w:r>
      <w:r>
        <w:rPr>
          <w:rFonts w:eastAsia="Times New Roman" w:cs="Times New Roman"/>
          <w:szCs w:val="24"/>
        </w:rPr>
        <w:t>κ. Βαρδάκης από το</w:t>
      </w:r>
      <w:r>
        <w:rPr>
          <w:rFonts w:eastAsia="Times New Roman" w:cs="Times New Roman"/>
          <w:szCs w:val="24"/>
        </w:rPr>
        <w:t>ν</w:t>
      </w:r>
      <w:r>
        <w:rPr>
          <w:rFonts w:eastAsia="Times New Roman" w:cs="Times New Roman"/>
          <w:szCs w:val="24"/>
        </w:rPr>
        <w:t xml:space="preserve"> </w:t>
      </w:r>
      <w:r w:rsidRPr="009E3DD6">
        <w:rPr>
          <w:rFonts w:eastAsia="Times New Roman" w:cs="Times New Roman"/>
          <w:szCs w:val="24"/>
        </w:rPr>
        <w:t>ΣΥΡΙΖΑ</w:t>
      </w:r>
      <w:r>
        <w:rPr>
          <w:rFonts w:eastAsia="Times New Roman" w:cs="Times New Roman"/>
          <w:szCs w:val="24"/>
        </w:rPr>
        <w:t>.</w:t>
      </w:r>
    </w:p>
    <w:p w14:paraId="795DACFB" w14:textId="77777777" w:rsidR="00B01EFE" w:rsidRDefault="00027761">
      <w:pPr>
        <w:tabs>
          <w:tab w:val="left" w:pos="3873"/>
        </w:tabs>
        <w:spacing w:after="0" w:line="600" w:lineRule="auto"/>
        <w:ind w:firstLine="720"/>
        <w:jc w:val="both"/>
        <w:rPr>
          <w:rFonts w:eastAsia="Times New Roman" w:cs="Times New Roman"/>
          <w:szCs w:val="24"/>
        </w:rPr>
      </w:pPr>
      <w:r>
        <w:rPr>
          <w:rFonts w:eastAsia="Times New Roman" w:cs="Times New Roman"/>
          <w:szCs w:val="24"/>
        </w:rPr>
        <w:t>Κύριε Τασούλα, έχετε τον λόγο.</w:t>
      </w:r>
    </w:p>
    <w:p w14:paraId="795DACFC" w14:textId="77777777" w:rsidR="00B01EFE" w:rsidRDefault="00027761">
      <w:pPr>
        <w:tabs>
          <w:tab w:val="left" w:pos="3873"/>
        </w:tabs>
        <w:spacing w:after="0"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w:t>
      </w:r>
      <w:r w:rsidRPr="002170BF">
        <w:rPr>
          <w:rFonts w:eastAsia="Times New Roman" w:cs="Times New Roman"/>
          <w:szCs w:val="24"/>
        </w:rPr>
        <w:t>Κυρίες και κύριοι συνάδελφοι,</w:t>
      </w:r>
      <w:r>
        <w:rPr>
          <w:rFonts w:eastAsia="Times New Roman" w:cs="Times New Roman"/>
          <w:szCs w:val="24"/>
        </w:rPr>
        <w:t xml:space="preserve"> η χρονική σύμπτωση της συζήτησης για το μεσοπρόθεσμο και η εξέλιξη του </w:t>
      </w:r>
      <w:r>
        <w:rPr>
          <w:rFonts w:eastAsia="Times New Roman" w:cs="Times New Roman"/>
          <w:szCs w:val="24"/>
        </w:rPr>
        <w:t>σ</w:t>
      </w:r>
      <w:r>
        <w:rPr>
          <w:rFonts w:eastAsia="Times New Roman" w:cs="Times New Roman"/>
          <w:szCs w:val="24"/>
        </w:rPr>
        <w:t xml:space="preserve">κοπιανού ζητήματος για πολλούς </w:t>
      </w:r>
      <w:r w:rsidRPr="00224BE3">
        <w:rPr>
          <w:rFonts w:eastAsia="Times New Roman" w:cs="Times New Roman"/>
          <w:szCs w:val="24"/>
        </w:rPr>
        <w:t>μπορεί να</w:t>
      </w:r>
      <w:r>
        <w:rPr>
          <w:rFonts w:eastAsia="Times New Roman" w:cs="Times New Roman"/>
          <w:szCs w:val="24"/>
        </w:rPr>
        <w:t xml:space="preserve"> είναι</w:t>
      </w:r>
      <w:r>
        <w:rPr>
          <w:rFonts w:eastAsia="Times New Roman" w:cs="Times New Roman"/>
          <w:szCs w:val="24"/>
        </w:rPr>
        <w:t xml:space="preserve"> τυχαία</w:t>
      </w:r>
      <w:r>
        <w:rPr>
          <w:rFonts w:eastAsia="Times New Roman" w:cs="Times New Roman"/>
          <w:szCs w:val="24"/>
        </w:rPr>
        <w:t xml:space="preserve">, </w:t>
      </w:r>
      <w:r w:rsidRPr="00224BE3">
        <w:rPr>
          <w:rFonts w:eastAsia="Times New Roman" w:cs="Times New Roman"/>
          <w:szCs w:val="24"/>
        </w:rPr>
        <w:t>μπορεί να</w:t>
      </w:r>
      <w:r>
        <w:rPr>
          <w:rFonts w:eastAsia="Times New Roman" w:cs="Times New Roman"/>
          <w:szCs w:val="24"/>
        </w:rPr>
        <w:t xml:space="preserve"> είναι μ</w:t>
      </w:r>
      <w:r>
        <w:rPr>
          <w:rFonts w:eastAsia="Times New Roman" w:cs="Times New Roman"/>
          <w:szCs w:val="24"/>
        </w:rPr>
        <w:t xml:space="preserve">ια υπαγωγή σε συνωμοτικές θεωρίες συγκάλυψης των </w:t>
      </w:r>
      <w:r w:rsidRPr="00A42664">
        <w:rPr>
          <w:rFonts w:eastAsia="Times New Roman" w:cs="Times New Roman"/>
          <w:szCs w:val="24"/>
        </w:rPr>
        <w:t>οικονομ</w:t>
      </w:r>
      <w:r>
        <w:rPr>
          <w:rFonts w:eastAsia="Times New Roman" w:cs="Times New Roman"/>
          <w:szCs w:val="24"/>
        </w:rPr>
        <w:t xml:space="preserve">ικών επιπτώσεων του μεσοπρόθεσμου. </w:t>
      </w:r>
    </w:p>
    <w:p w14:paraId="795DACFD" w14:textId="77777777" w:rsidR="00B01EFE" w:rsidRDefault="00027761">
      <w:pPr>
        <w:tabs>
          <w:tab w:val="left" w:pos="3873"/>
        </w:tabs>
        <w:spacing w:after="0" w:line="600" w:lineRule="auto"/>
        <w:ind w:firstLine="720"/>
        <w:jc w:val="both"/>
        <w:rPr>
          <w:rFonts w:eastAsia="Times New Roman" w:cs="Times New Roman"/>
          <w:szCs w:val="24"/>
        </w:rPr>
      </w:pPr>
      <w:r>
        <w:rPr>
          <w:rFonts w:eastAsia="Times New Roman" w:cs="Times New Roman"/>
          <w:szCs w:val="24"/>
        </w:rPr>
        <w:t>Ό</w:t>
      </w:r>
      <w:r w:rsidRPr="00AC526C">
        <w:rPr>
          <w:rFonts w:eastAsia="Times New Roman" w:cs="Times New Roman"/>
          <w:szCs w:val="24"/>
        </w:rPr>
        <w:t>μως</w:t>
      </w:r>
      <w:r>
        <w:rPr>
          <w:rFonts w:eastAsia="Times New Roman" w:cs="Times New Roman"/>
          <w:szCs w:val="24"/>
        </w:rPr>
        <w:t xml:space="preserve"> θεωρώ</w:t>
      </w:r>
      <w:r>
        <w:rPr>
          <w:rFonts w:eastAsia="Times New Roman" w:cs="Times New Roman"/>
          <w:szCs w:val="24"/>
        </w:rPr>
        <w:t>,</w:t>
      </w:r>
      <w:r w:rsidRPr="001878DA">
        <w:rPr>
          <w:rFonts w:eastAsia="Times New Roman" w:cs="Times New Roman"/>
          <w:szCs w:val="24"/>
        </w:rPr>
        <w:t xml:space="preserve"> </w:t>
      </w:r>
      <w:r>
        <w:rPr>
          <w:rFonts w:eastAsia="Times New Roman" w:cs="Times New Roman"/>
          <w:szCs w:val="24"/>
        </w:rPr>
        <w:t>προσωπικά</w:t>
      </w:r>
      <w:r>
        <w:rPr>
          <w:rFonts w:eastAsia="Times New Roman" w:cs="Times New Roman"/>
          <w:szCs w:val="24"/>
        </w:rPr>
        <w:t>,</w:t>
      </w:r>
      <w:r>
        <w:rPr>
          <w:rFonts w:eastAsia="Times New Roman" w:cs="Times New Roman"/>
          <w:szCs w:val="24"/>
        </w:rPr>
        <w:t xml:space="preserve"> ότι είναι μια διαδοχική απόδειξη του βαρύτατου κόστους που πληρώνει η χώρα μας από τη σημερινή </w:t>
      </w:r>
      <w:r w:rsidRPr="001850F1">
        <w:rPr>
          <w:rFonts w:eastAsia="Times New Roman" w:cs="Times New Roman"/>
          <w:szCs w:val="24"/>
        </w:rPr>
        <w:t>Κυβέρνηση</w:t>
      </w:r>
      <w:r>
        <w:rPr>
          <w:rFonts w:eastAsia="Times New Roman" w:cs="Times New Roman"/>
          <w:szCs w:val="24"/>
        </w:rPr>
        <w:t>, ένα κόστος που φτάνει στην αποκορύφ</w:t>
      </w:r>
      <w:r>
        <w:rPr>
          <w:rFonts w:eastAsia="Times New Roman" w:cs="Times New Roman"/>
          <w:szCs w:val="24"/>
        </w:rPr>
        <w:t xml:space="preserve">ωσή του την </w:t>
      </w:r>
      <w:r w:rsidRPr="00A42664">
        <w:rPr>
          <w:rFonts w:eastAsia="Times New Roman" w:cs="Times New Roman"/>
          <w:szCs w:val="24"/>
        </w:rPr>
        <w:t>οικονομ</w:t>
      </w:r>
      <w:r>
        <w:rPr>
          <w:rFonts w:eastAsia="Times New Roman" w:cs="Times New Roman"/>
          <w:szCs w:val="24"/>
        </w:rPr>
        <w:t>ική και</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στην αποκορύφωσή του και την εθνική, κάτι </w:t>
      </w:r>
      <w:r w:rsidRPr="002F7918">
        <w:rPr>
          <w:rFonts w:eastAsia="Times New Roman" w:cs="Times New Roman"/>
          <w:szCs w:val="24"/>
        </w:rPr>
        <w:t>το οποίο</w:t>
      </w:r>
      <w:r>
        <w:rPr>
          <w:rFonts w:eastAsia="Times New Roman" w:cs="Times New Roman"/>
          <w:szCs w:val="24"/>
        </w:rPr>
        <w:t xml:space="preserve"> θα περίμενε κανείς να είχε αποτραπεί.</w:t>
      </w:r>
    </w:p>
    <w:p w14:paraId="795DACFE" w14:textId="77777777" w:rsidR="00B01EFE" w:rsidRDefault="00027761">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Παρακολουθούμε αυτή τη στιγμή την αποκορύφωση του τιμήματος τ</w:t>
      </w:r>
      <w:r>
        <w:rPr>
          <w:rFonts w:eastAsia="Times New Roman" w:cs="Times New Roman"/>
          <w:szCs w:val="24"/>
        </w:rPr>
        <w:t>ης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υβ</w:t>
      </w:r>
      <w:r>
        <w:rPr>
          <w:rFonts w:eastAsia="Times New Roman" w:cs="Times New Roman"/>
          <w:szCs w:val="24"/>
        </w:rPr>
        <w:t>έρνησης</w:t>
      </w:r>
      <w:r>
        <w:rPr>
          <w:rFonts w:eastAsia="Times New Roman" w:cs="Times New Roman"/>
          <w:szCs w:val="24"/>
        </w:rPr>
        <w:t xml:space="preserve"> </w:t>
      </w:r>
      <w:r w:rsidRPr="0008273E">
        <w:rPr>
          <w:rFonts w:eastAsia="Times New Roman" w:cs="Times New Roman"/>
          <w:szCs w:val="24"/>
        </w:rPr>
        <w:t>ΣΥΡΙΖΑ</w:t>
      </w:r>
      <w:r>
        <w:rPr>
          <w:rFonts w:eastAsia="Times New Roman" w:cs="Times New Roman"/>
          <w:szCs w:val="24"/>
        </w:rPr>
        <w:t xml:space="preserve"> </w:t>
      </w:r>
      <w:r w:rsidRPr="0008273E">
        <w:rPr>
          <w:rFonts w:eastAsia="Times New Roman" w:cs="Times New Roman"/>
          <w:szCs w:val="24"/>
        </w:rPr>
        <w:t>-</w:t>
      </w:r>
      <w:r>
        <w:rPr>
          <w:rFonts w:eastAsia="Times New Roman" w:cs="Times New Roman"/>
          <w:szCs w:val="24"/>
        </w:rPr>
        <w:t xml:space="preserve"> </w:t>
      </w:r>
      <w:r w:rsidRPr="0008273E">
        <w:rPr>
          <w:rFonts w:eastAsia="Times New Roman" w:cs="Times New Roman"/>
          <w:szCs w:val="24"/>
        </w:rPr>
        <w:t>ΑΝΕΛ</w:t>
      </w:r>
      <w:r>
        <w:rPr>
          <w:rFonts w:eastAsia="Times New Roman" w:cs="Times New Roman"/>
          <w:szCs w:val="24"/>
        </w:rPr>
        <w:t xml:space="preserve"> στο </w:t>
      </w:r>
      <w:r w:rsidRPr="00A42664">
        <w:rPr>
          <w:rFonts w:eastAsia="Times New Roman" w:cs="Times New Roman"/>
          <w:szCs w:val="24"/>
        </w:rPr>
        <w:t>οικονομ</w:t>
      </w:r>
      <w:r>
        <w:rPr>
          <w:rFonts w:eastAsia="Times New Roman" w:cs="Times New Roman"/>
          <w:szCs w:val="24"/>
        </w:rPr>
        <w:t xml:space="preserve">ικό και το εθνικό πεδίο. </w:t>
      </w:r>
      <w:r>
        <w:rPr>
          <w:rFonts w:eastAsia="Times New Roman" w:cs="Times New Roman"/>
          <w:szCs w:val="24"/>
        </w:rPr>
        <w:t>Εξηγούμαι. Το μεσοπρόθεσμο είναι ο εκτελεστικός βραχίων του συμπληρωματικού μνημονίου. Το ότι κάθε συνταξιούχος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2019 θα χάσει μία έως τρεις συντάξεις και κάθε χαμηλόμισθος θα χάσει ένα μηνιάτικο από τον συνδυασμό της μείωσης των συντάξεων και της π</w:t>
      </w:r>
      <w:r>
        <w:rPr>
          <w:rFonts w:eastAsia="Times New Roman" w:cs="Times New Roman"/>
          <w:szCs w:val="24"/>
        </w:rPr>
        <w:t>τώσης του αφορολογήτου, είναι η αποκορύφωση του κόστους του ότι κυβερνάτε τη χώρα.</w:t>
      </w:r>
    </w:p>
    <w:p w14:paraId="795DACFF" w14:textId="77777777" w:rsidR="00B01EFE" w:rsidRDefault="00027761">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Στον </w:t>
      </w:r>
      <w:r>
        <w:rPr>
          <w:rFonts w:eastAsia="Times New Roman" w:cs="Times New Roman"/>
          <w:szCs w:val="24"/>
        </w:rPr>
        <w:t>Ν</w:t>
      </w:r>
      <w:r>
        <w:rPr>
          <w:rFonts w:eastAsia="Times New Roman" w:cs="Times New Roman"/>
          <w:szCs w:val="24"/>
        </w:rPr>
        <w:t xml:space="preserve">ομό Ιωαννίνων τα διόδια -ως απόρροια του συμπληρωματικού μνημονίου και της κοροϊδίας του </w:t>
      </w:r>
      <w:r w:rsidRPr="009E3DD6">
        <w:rPr>
          <w:rFonts w:eastAsia="Times New Roman" w:cs="Times New Roman"/>
          <w:szCs w:val="24"/>
        </w:rPr>
        <w:t>ΣΥΡΙΖΑ</w:t>
      </w:r>
      <w:r>
        <w:rPr>
          <w:rFonts w:eastAsia="Times New Roman" w:cs="Times New Roman"/>
          <w:szCs w:val="24"/>
        </w:rPr>
        <w:t xml:space="preserve"> που προεκλογικά το 2014 έλεγε ότι τάχα θα καταργήσει τα διόδια- διαμορφ</w:t>
      </w:r>
      <w:r>
        <w:rPr>
          <w:rFonts w:eastAsia="Times New Roman" w:cs="Times New Roman"/>
          <w:szCs w:val="24"/>
        </w:rPr>
        <w:t xml:space="preserve">ώνονται στο Μαλακάσι στα 2,4 ευρώ από 2,1 ευρώ, στο Δροσοχώρι στα 2 ευρώ από 1,2 ευρώ και στην Τύρια στα 3,4 ευρώ από 2,1 ευρώ. Πρόκειται για αύξηση 70% </w:t>
      </w:r>
      <w:r>
        <w:rPr>
          <w:rFonts w:eastAsia="Times New Roman" w:cs="Times New Roman"/>
          <w:szCs w:val="24"/>
        </w:rPr>
        <w:lastRenderedPageBreak/>
        <w:t xml:space="preserve">μόνο σε έναν νομό, όπου ο </w:t>
      </w:r>
      <w:r w:rsidRPr="009E3DD6">
        <w:rPr>
          <w:rFonts w:eastAsia="Times New Roman" w:cs="Times New Roman"/>
          <w:szCs w:val="24"/>
        </w:rPr>
        <w:t>ΣΥΡΙΖΑ</w:t>
      </w:r>
      <w:r>
        <w:rPr>
          <w:rFonts w:eastAsia="Times New Roman" w:cs="Times New Roman"/>
          <w:szCs w:val="24"/>
        </w:rPr>
        <w:t xml:space="preserve"> έλεγε προεκλογικά ότι θα τα καταργήσει.</w:t>
      </w:r>
    </w:p>
    <w:p w14:paraId="795DAD00" w14:textId="77777777" w:rsidR="00B01EFE" w:rsidRDefault="0002776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Το οικονομικό κόστος μου θυμίζ</w:t>
      </w:r>
      <w:r>
        <w:rPr>
          <w:rFonts w:eastAsia="Times New Roman"/>
          <w:szCs w:val="24"/>
        </w:rPr>
        <w:t>ει την άποψη του Ζισκάρ Ντ’ Εσταίν, ο οποίος έγραψε ένα σπουδαίο βιβλίο μετά τη νίκη του Μιτεράν και έγραψε σε αυτό το βιβλίο με τίτλο «Δύο Γάλλοι στους τρεις», κύριε συνάδελφε εκ Φλωρίνης που με παρακολουθείτε περι</w:t>
      </w:r>
      <w:r>
        <w:rPr>
          <w:rFonts w:eastAsia="Times New Roman"/>
          <w:szCs w:val="24"/>
        </w:rPr>
        <w:t>νούστατος</w:t>
      </w:r>
      <w:r>
        <w:rPr>
          <w:rFonts w:eastAsia="Times New Roman"/>
          <w:szCs w:val="24"/>
        </w:rPr>
        <w:t xml:space="preserve"> το εξής: «Εκεί που η πειθώ, η π</w:t>
      </w:r>
      <w:r>
        <w:rPr>
          <w:rFonts w:eastAsia="Times New Roman"/>
          <w:szCs w:val="24"/>
        </w:rPr>
        <w:t xml:space="preserve">ειστικότητα αποτυγχάνει, έρχεται ως παρηγοριά η εμπειρία να παίξει τον ρόλο της πειθούς». </w:t>
      </w:r>
    </w:p>
    <w:p w14:paraId="795DAD01" w14:textId="77777777" w:rsidR="00B01EFE" w:rsidRDefault="0002776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Σήμερα ο ελληνικός λαός βιώνει την εμπειρία</w:t>
      </w:r>
      <w:r>
        <w:rPr>
          <w:rFonts w:eastAsia="Times New Roman"/>
          <w:szCs w:val="24"/>
        </w:rPr>
        <w:t>,</w:t>
      </w:r>
      <w:r>
        <w:rPr>
          <w:rFonts w:eastAsia="Times New Roman"/>
          <w:szCs w:val="24"/>
        </w:rPr>
        <w:t xml:space="preserve"> η οποία υποκαθιστά τη χαμένη πειστικότητα των εκλογών του 2015 και έχετε </w:t>
      </w:r>
      <w:r>
        <w:rPr>
          <w:rFonts w:eastAsia="Times New Roman"/>
          <w:szCs w:val="24"/>
        </w:rPr>
        <w:t>καταφέρει</w:t>
      </w:r>
      <w:r>
        <w:rPr>
          <w:rFonts w:eastAsia="Times New Roman"/>
          <w:szCs w:val="24"/>
        </w:rPr>
        <w:t xml:space="preserve"> αυτό</w:t>
      </w:r>
      <w:r>
        <w:rPr>
          <w:rFonts w:eastAsia="Times New Roman"/>
          <w:szCs w:val="24"/>
        </w:rPr>
        <w:t>ς</w:t>
      </w:r>
      <w:r>
        <w:rPr>
          <w:rFonts w:eastAsia="Times New Roman"/>
          <w:szCs w:val="24"/>
        </w:rPr>
        <w:t xml:space="preserve"> ο λαό</w:t>
      </w:r>
      <w:r>
        <w:rPr>
          <w:rFonts w:eastAsia="Times New Roman"/>
          <w:szCs w:val="24"/>
        </w:rPr>
        <w:t>ς</w:t>
      </w:r>
      <w:r>
        <w:rPr>
          <w:rFonts w:eastAsia="Times New Roman"/>
          <w:szCs w:val="24"/>
        </w:rPr>
        <w:t>, που με θυμό και άχτι κα</w:t>
      </w:r>
      <w:r>
        <w:rPr>
          <w:rFonts w:eastAsia="Times New Roman"/>
          <w:szCs w:val="24"/>
        </w:rPr>
        <w:t xml:space="preserve">ι όχι περίσκεψη και εκτίμηση σας έφερε στην εξουσία, να </w:t>
      </w:r>
      <w:r>
        <w:rPr>
          <w:rFonts w:eastAsia="Times New Roman"/>
          <w:szCs w:val="24"/>
        </w:rPr>
        <w:t>νιώθ</w:t>
      </w:r>
      <w:r>
        <w:rPr>
          <w:rFonts w:eastAsia="Times New Roman"/>
          <w:szCs w:val="24"/>
        </w:rPr>
        <w:t xml:space="preserve">ει στη θέση του θυμού παραίτηση, </w:t>
      </w:r>
      <w:r>
        <w:rPr>
          <w:rFonts w:eastAsia="Times New Roman"/>
          <w:szCs w:val="24"/>
        </w:rPr>
        <w:t>ή</w:t>
      </w:r>
      <w:r>
        <w:rPr>
          <w:rFonts w:eastAsia="Times New Roman"/>
          <w:szCs w:val="24"/>
        </w:rPr>
        <w:t xml:space="preserve"> μελαγχολία, </w:t>
      </w:r>
      <w:r>
        <w:rPr>
          <w:rFonts w:eastAsia="Times New Roman"/>
          <w:szCs w:val="24"/>
        </w:rPr>
        <w:t>ή</w:t>
      </w:r>
      <w:r>
        <w:rPr>
          <w:rFonts w:eastAsia="Times New Roman"/>
          <w:szCs w:val="24"/>
        </w:rPr>
        <w:t xml:space="preserve"> απάθεια, </w:t>
      </w:r>
      <w:r>
        <w:rPr>
          <w:rFonts w:eastAsia="Times New Roman"/>
          <w:szCs w:val="24"/>
        </w:rPr>
        <w:t>ή</w:t>
      </w:r>
      <w:r>
        <w:rPr>
          <w:rFonts w:eastAsia="Times New Roman"/>
          <w:szCs w:val="24"/>
        </w:rPr>
        <w:t xml:space="preserve"> αποστασιοποίηση.</w:t>
      </w:r>
    </w:p>
    <w:p w14:paraId="795DAD02" w14:textId="77777777" w:rsidR="00B01EFE" w:rsidRDefault="0002776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lastRenderedPageBreak/>
        <w:t xml:space="preserve">Στο εθνικό ζήτημα έχουμε το εξής πρόβλημα: Ασχοληθήκατε με το θέμα το </w:t>
      </w:r>
      <w:r>
        <w:rPr>
          <w:rFonts w:eastAsia="Times New Roman"/>
          <w:szCs w:val="24"/>
        </w:rPr>
        <w:t>«μ</w:t>
      </w:r>
      <w:r>
        <w:rPr>
          <w:rFonts w:eastAsia="Times New Roman"/>
          <w:szCs w:val="24"/>
        </w:rPr>
        <w:t>ακεδονικό</w:t>
      </w:r>
      <w:r>
        <w:rPr>
          <w:rFonts w:eastAsia="Times New Roman"/>
          <w:szCs w:val="24"/>
        </w:rPr>
        <w:t>»</w:t>
      </w:r>
      <w:r>
        <w:rPr>
          <w:rFonts w:eastAsia="Times New Roman"/>
          <w:szCs w:val="24"/>
        </w:rPr>
        <w:t xml:space="preserve">, το θέμα το </w:t>
      </w:r>
      <w:r>
        <w:rPr>
          <w:rFonts w:eastAsia="Times New Roman"/>
          <w:szCs w:val="24"/>
        </w:rPr>
        <w:t>σ</w:t>
      </w:r>
      <w:r>
        <w:rPr>
          <w:rFonts w:eastAsia="Times New Roman"/>
          <w:szCs w:val="24"/>
        </w:rPr>
        <w:t xml:space="preserve">κοπιανό και παίρνετε </w:t>
      </w:r>
      <w:r>
        <w:rPr>
          <w:rFonts w:eastAsia="Times New Roman"/>
          <w:szCs w:val="24"/>
        </w:rPr>
        <w:t xml:space="preserve">σήμερα συγχαρητήρια από τον Γενικό Γραμματέα του ΝΑΤΟ, που αρνείται να πάρει θέση στις τουρκικές προκλήσεις από Αμερικανούς γερουσιαστές απ’ όλους. Παίρνετε συγχαρητήρια εσείς η Κυβέρνηση της Αριστεράς! </w:t>
      </w:r>
    </w:p>
    <w:p w14:paraId="795DAD03" w14:textId="77777777" w:rsidR="00B01EFE" w:rsidRDefault="0002776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Και θυμίζω στην Κυβέρνηση της Αριστεράς που παριστάν</w:t>
      </w:r>
      <w:r>
        <w:rPr>
          <w:rFonts w:eastAsia="Times New Roman"/>
          <w:szCs w:val="24"/>
        </w:rPr>
        <w:t>ει την ηρωική, ότι στις 18 Αυγούστου του 1950 ο αμερικανικός παράγων στην Ελλάδα εξανάγκασε σε παραίτηση τον Πρωθυπουργό Πλαστήρα</w:t>
      </w:r>
      <w:r>
        <w:rPr>
          <w:rFonts w:eastAsia="Times New Roman"/>
          <w:szCs w:val="24"/>
        </w:rPr>
        <w:t>,</w:t>
      </w:r>
      <w:r>
        <w:rPr>
          <w:rFonts w:eastAsia="Times New Roman"/>
          <w:szCs w:val="24"/>
        </w:rPr>
        <w:t xml:space="preserve"> επειδή απαίτησε από την </w:t>
      </w:r>
      <w:r>
        <w:rPr>
          <w:rFonts w:eastAsia="Times New Roman"/>
          <w:szCs w:val="24"/>
        </w:rPr>
        <w:t>κ</w:t>
      </w:r>
      <w:r>
        <w:rPr>
          <w:rFonts w:eastAsia="Times New Roman"/>
          <w:szCs w:val="24"/>
        </w:rPr>
        <w:t>υβέρνηση του Βελιγραδίου και από το ομ</w:t>
      </w:r>
      <w:r>
        <w:rPr>
          <w:rFonts w:eastAsia="Times New Roman"/>
          <w:szCs w:val="24"/>
        </w:rPr>
        <w:t>ό</w:t>
      </w:r>
      <w:r>
        <w:rPr>
          <w:rFonts w:eastAsia="Times New Roman"/>
          <w:szCs w:val="24"/>
        </w:rPr>
        <w:t>σπο</w:t>
      </w:r>
      <w:r>
        <w:rPr>
          <w:rFonts w:eastAsia="Times New Roman"/>
          <w:szCs w:val="24"/>
        </w:rPr>
        <w:t>νδο</w:t>
      </w:r>
      <w:r>
        <w:rPr>
          <w:rFonts w:eastAsia="Times New Roman"/>
          <w:szCs w:val="24"/>
        </w:rPr>
        <w:t xml:space="preserve"> κράτος των Σκοπίων να κάνει δήλωση ότι δεν αναγνωρίζει </w:t>
      </w:r>
      <w:r>
        <w:rPr>
          <w:rFonts w:eastAsia="Times New Roman"/>
          <w:szCs w:val="24"/>
        </w:rPr>
        <w:t>«</w:t>
      </w:r>
      <w:r>
        <w:rPr>
          <w:rFonts w:eastAsia="Times New Roman"/>
          <w:szCs w:val="24"/>
        </w:rPr>
        <w:t>μακεδονική μειονότητα</w:t>
      </w:r>
      <w:r>
        <w:rPr>
          <w:rFonts w:eastAsia="Times New Roman"/>
          <w:szCs w:val="24"/>
        </w:rPr>
        <w:t>»</w:t>
      </w:r>
      <w:r>
        <w:rPr>
          <w:rFonts w:eastAsia="Times New Roman"/>
          <w:szCs w:val="24"/>
        </w:rPr>
        <w:t xml:space="preserve"> στην Ελλάδα. </w:t>
      </w:r>
    </w:p>
    <w:p w14:paraId="795DAD04" w14:textId="77777777" w:rsidR="00B01EFE" w:rsidRDefault="0002776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Οι Αμερικάνοι το 1950 έριχναν κυβερνήσεις όταν τους χάλαγες το χατίρι. Οι Αμερικάνοι και το ΝΑΤΟ σήμερα συγχαίρουν τον ΣΥΡΙΖΑ που </w:t>
      </w:r>
      <w:r>
        <w:rPr>
          <w:rFonts w:eastAsia="Times New Roman"/>
          <w:szCs w:val="24"/>
        </w:rPr>
        <w:lastRenderedPageBreak/>
        <w:t>τους κάνει τα χατίρια στο θέμα τ</w:t>
      </w:r>
      <w:r>
        <w:rPr>
          <w:rFonts w:eastAsia="Times New Roman"/>
          <w:szCs w:val="24"/>
        </w:rPr>
        <w:t xml:space="preserve">ο </w:t>
      </w:r>
      <w:r>
        <w:rPr>
          <w:rFonts w:eastAsia="Times New Roman"/>
          <w:szCs w:val="24"/>
        </w:rPr>
        <w:t>σ</w:t>
      </w:r>
      <w:r>
        <w:rPr>
          <w:rFonts w:eastAsia="Times New Roman"/>
          <w:szCs w:val="24"/>
        </w:rPr>
        <w:t xml:space="preserve">κοπιανό. Για να καταλάβετε τι συμφωνία συνάψατε, χθες, ο κυβερνητικός εκπρόσωπος των Σκοπίων είπε ότι «με τη συμφωνία αυτή αναγνωρίζετε το δικαίωμά μας να λεγόμαστε «Μακεδόνες» και να διατηρήσουμε τη </w:t>
      </w:r>
      <w:r>
        <w:rPr>
          <w:rFonts w:eastAsia="Times New Roman"/>
          <w:szCs w:val="24"/>
        </w:rPr>
        <w:t>«</w:t>
      </w:r>
      <w:r>
        <w:rPr>
          <w:rFonts w:eastAsia="Times New Roman"/>
          <w:szCs w:val="24"/>
        </w:rPr>
        <w:t>μακεδονική ταυτότητα</w:t>
      </w:r>
      <w:r>
        <w:rPr>
          <w:rFonts w:eastAsia="Times New Roman"/>
          <w:szCs w:val="24"/>
        </w:rPr>
        <w:t>»</w:t>
      </w:r>
      <w:r>
        <w:rPr>
          <w:rFonts w:eastAsia="Times New Roman"/>
          <w:szCs w:val="24"/>
        </w:rPr>
        <w:t xml:space="preserve"> και τη </w:t>
      </w:r>
      <w:r>
        <w:rPr>
          <w:rFonts w:eastAsia="Times New Roman"/>
          <w:szCs w:val="24"/>
        </w:rPr>
        <w:t>«</w:t>
      </w:r>
      <w:r>
        <w:rPr>
          <w:rFonts w:eastAsia="Times New Roman"/>
          <w:szCs w:val="24"/>
        </w:rPr>
        <w:t xml:space="preserve">μακεδονική γλώσσα». </w:t>
      </w:r>
    </w:p>
    <w:p w14:paraId="795DAD05" w14:textId="77777777" w:rsidR="00B01EFE" w:rsidRDefault="0002776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Ο</w:t>
      </w:r>
      <w:r>
        <w:rPr>
          <w:rFonts w:eastAsia="Times New Roman"/>
          <w:szCs w:val="24"/>
        </w:rPr>
        <w:t xml:space="preserve"> μακεδονισμός είναι το όχημα, όχι απλώς του αλυτρωτισμού αλλά του επεκτατισμού. Διατηρείτε αυτό το όχημα ολοζώντανο με τη συμφωνία και όλες τις δυνάμεις που έχετε για να πιέσετε τα Σκόπια σε θεογνωσία, όλες τις δυνατότητες τις δίνετε νωρίτερα και όλες τις </w:t>
      </w:r>
      <w:r>
        <w:rPr>
          <w:rFonts w:eastAsia="Times New Roman"/>
          <w:szCs w:val="24"/>
        </w:rPr>
        <w:t xml:space="preserve">υποχρεώσεις των Σκοπίων τις αφήνετε με μια υποσχετική για το μέλλον, νομίζοντας ότι ο ΟΗΕ ή το Δικαστήριο της Χάγης θα επιβάλλει στα Σκόπια θεογνωσία. </w:t>
      </w:r>
    </w:p>
    <w:p w14:paraId="795DAD06" w14:textId="77777777" w:rsidR="00B01EFE" w:rsidRDefault="0002776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Το 1950 ο Βαν Φλιτ έριξε τον Πλαστήρα. Το 2018 ή το 2019 ο ελληνικός λαός θα ρίξει αυτούς οι οποίοι σήμε</w:t>
      </w:r>
      <w:r>
        <w:rPr>
          <w:rFonts w:eastAsia="Times New Roman"/>
          <w:szCs w:val="24"/>
        </w:rPr>
        <w:t>ρα δέχονται συγχαρητήρια από τον Γενικό Γραμματέα του ΝΑΤΟ.</w:t>
      </w:r>
    </w:p>
    <w:p w14:paraId="795DAD07" w14:textId="77777777" w:rsidR="00B01EFE" w:rsidRDefault="00027761">
      <w:pPr>
        <w:tabs>
          <w:tab w:val="left" w:pos="720"/>
          <w:tab w:val="left" w:pos="1440"/>
          <w:tab w:val="left" w:pos="2160"/>
          <w:tab w:val="left" w:pos="2880"/>
          <w:tab w:val="left" w:pos="3600"/>
          <w:tab w:val="center" w:pos="4753"/>
        </w:tabs>
        <w:spacing w:after="0"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p>
    <w:p w14:paraId="795DAD08" w14:textId="77777777" w:rsidR="00B01EFE" w:rsidRDefault="0002776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sidRPr="000235E6">
        <w:rPr>
          <w:rFonts w:eastAsia="Times New Roman"/>
          <w:b/>
          <w:szCs w:val="24"/>
        </w:rPr>
        <w:t>ΠΡΟΕΔΡΕΥΩΝ (Δημήτριος Καμμένος):</w:t>
      </w:r>
      <w:r>
        <w:rPr>
          <w:rFonts w:eastAsia="Times New Roman"/>
          <w:szCs w:val="24"/>
        </w:rPr>
        <w:t xml:space="preserve"> Ευχαριστούμε πολύ τον κ. Τασούλα και για την τήρηση του χρόνου. </w:t>
      </w:r>
    </w:p>
    <w:p w14:paraId="795DAD09" w14:textId="77777777" w:rsidR="00B01EFE" w:rsidRDefault="0002776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sidRPr="000235E6">
        <w:rPr>
          <w:rFonts w:eastAsia="Times New Roman"/>
          <w:b/>
          <w:szCs w:val="24"/>
        </w:rPr>
        <w:t>ΕΥΚΛΕΙΔΗΣ ΤΣΑΚΑΛΩΤΟΣ (Υπουργός Οικονομικών):</w:t>
      </w:r>
      <w:r>
        <w:rPr>
          <w:rFonts w:eastAsia="Times New Roman"/>
          <w:szCs w:val="24"/>
        </w:rPr>
        <w:t xml:space="preserve"> Κύριε Πρόεδρε, μπορώ να έχω τον λόγο για τριάντα δευτερόλεπτα;</w:t>
      </w:r>
    </w:p>
    <w:p w14:paraId="795DAD0A" w14:textId="77777777" w:rsidR="00B01EFE" w:rsidRDefault="0002776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Παρακαλώ, κύριε Υπουργέ.</w:t>
      </w:r>
    </w:p>
    <w:p w14:paraId="795DAD0B" w14:textId="77777777" w:rsidR="00B01EFE" w:rsidRDefault="0002776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Κύριε Τασούλα, επειδή επαναλάβατε αυτό που είπε ο κ. Γεωργιάδης για τα συγχαρητήρια για τ</w:t>
      </w:r>
      <w:r>
        <w:rPr>
          <w:rFonts w:eastAsia="Times New Roman"/>
          <w:szCs w:val="24"/>
        </w:rPr>
        <w:t xml:space="preserve">ο ΝΑΤΟ, θέλω να σας πω μόνο μία φράση. Την Τζούλια Ρόμπερτς μπορεί να την ερωτευτεί και ο Μπραντ Πιτ και ο Κουασιμόδος. </w:t>
      </w:r>
    </w:p>
    <w:p w14:paraId="795DAD0C" w14:textId="77777777" w:rsidR="00B01EFE" w:rsidRDefault="0002776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Ευχαριστώ.</w:t>
      </w:r>
    </w:p>
    <w:p w14:paraId="795DAD0D" w14:textId="77777777" w:rsidR="00B01EFE" w:rsidRDefault="0002776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w:t>
      </w:r>
    </w:p>
    <w:p w14:paraId="795DAD0E" w14:textId="77777777" w:rsidR="00B01EFE" w:rsidRDefault="0002776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lastRenderedPageBreak/>
        <w:t>Παρακαλώ πολύ τον κ. Βαρδάκη, τον συνάδελφο από τον ΣΥΡΙΖΑ, να ανέβει στ</w:t>
      </w:r>
      <w:r>
        <w:rPr>
          <w:rFonts w:eastAsia="Times New Roman"/>
          <w:szCs w:val="24"/>
        </w:rPr>
        <w:t>ο Βήμα.</w:t>
      </w:r>
    </w:p>
    <w:p w14:paraId="795DAD0F" w14:textId="77777777" w:rsidR="00B01EFE" w:rsidRDefault="0002776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Θα ακολουθήσει από το Κομμουνιστικό Κόμμα </w:t>
      </w:r>
      <w:r>
        <w:rPr>
          <w:rFonts w:eastAsia="Times New Roman"/>
          <w:szCs w:val="24"/>
        </w:rPr>
        <w:t xml:space="preserve">Ελλάδας </w:t>
      </w:r>
      <w:r>
        <w:rPr>
          <w:rFonts w:eastAsia="Times New Roman"/>
          <w:szCs w:val="24"/>
        </w:rPr>
        <w:t>η κ</w:t>
      </w:r>
      <w:r>
        <w:rPr>
          <w:rFonts w:eastAsia="Times New Roman"/>
          <w:szCs w:val="24"/>
        </w:rPr>
        <w:t>.</w:t>
      </w:r>
      <w:r>
        <w:rPr>
          <w:rFonts w:eastAsia="Times New Roman"/>
          <w:szCs w:val="24"/>
        </w:rPr>
        <w:t xml:space="preserve"> Παπαρήγα και μετά ο κ. Δήμας από τη Νέα Δημοκρατία. </w:t>
      </w:r>
    </w:p>
    <w:p w14:paraId="795DAD10" w14:textId="77777777" w:rsidR="00B01EFE" w:rsidRDefault="0002776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Κύριε Βαρδάκη, έχετε τον λόγο. </w:t>
      </w:r>
    </w:p>
    <w:p w14:paraId="795DAD11" w14:textId="77777777" w:rsidR="00B01EFE" w:rsidRDefault="0002776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sidRPr="006D463F">
        <w:rPr>
          <w:rFonts w:eastAsia="Times New Roman"/>
          <w:b/>
          <w:szCs w:val="24"/>
        </w:rPr>
        <w:t>ΣΩΚΡΑΤΗΣ ΒΑΡΔΑΚΗΣ:</w:t>
      </w:r>
      <w:r>
        <w:rPr>
          <w:rFonts w:eastAsia="Times New Roman"/>
          <w:szCs w:val="24"/>
        </w:rPr>
        <w:t xml:space="preserve"> Ευχαριστώ, κύριε Πρόεδρε. </w:t>
      </w:r>
    </w:p>
    <w:p w14:paraId="795DAD12" w14:textId="77777777" w:rsidR="00B01EFE" w:rsidRDefault="00027761">
      <w:pPr>
        <w:spacing w:after="0" w:line="600" w:lineRule="auto"/>
        <w:ind w:firstLine="720"/>
        <w:jc w:val="both"/>
        <w:rPr>
          <w:rFonts w:eastAsia="Times New Roman" w:cs="Times New Roman"/>
          <w:szCs w:val="24"/>
        </w:rPr>
      </w:pPr>
      <w:r>
        <w:rPr>
          <w:rFonts w:eastAsia="Times New Roman"/>
          <w:szCs w:val="24"/>
        </w:rPr>
        <w:t>«Οι συνταξιούχοι θα χάσουν συντάξεις, οι μισθωτοί θα χάσουν το</w:t>
      </w:r>
      <w:r>
        <w:rPr>
          <w:rFonts w:eastAsia="Times New Roman"/>
          <w:szCs w:val="24"/>
        </w:rPr>
        <w:t xml:space="preserve">υς μισθούς τους». Δεν μας είπατε όμως </w:t>
      </w:r>
      <w:r>
        <w:rPr>
          <w:rFonts w:eastAsia="Times New Roman"/>
          <w:szCs w:val="24"/>
        </w:rPr>
        <w:t xml:space="preserve">κύριοι, </w:t>
      </w:r>
      <w:r>
        <w:rPr>
          <w:rFonts w:eastAsia="Times New Roman"/>
          <w:szCs w:val="24"/>
        </w:rPr>
        <w:t>με ποιον νόμο εμείς</w:t>
      </w:r>
      <w:r>
        <w:rPr>
          <w:rFonts w:eastAsia="Times New Roman"/>
          <w:szCs w:val="24"/>
        </w:rPr>
        <w:t>,</w:t>
      </w:r>
      <w:r>
        <w:rPr>
          <w:rFonts w:eastAsia="Times New Roman"/>
          <w:szCs w:val="24"/>
        </w:rPr>
        <w:t xml:space="preserve"> μέχρι σήμερα τρία χρόνια τώρα</w:t>
      </w:r>
      <w:r>
        <w:rPr>
          <w:rFonts w:eastAsia="Times New Roman"/>
          <w:szCs w:val="24"/>
        </w:rPr>
        <w:t>,</w:t>
      </w:r>
      <w:r>
        <w:rPr>
          <w:rFonts w:eastAsia="Times New Roman"/>
          <w:szCs w:val="24"/>
        </w:rPr>
        <w:t xml:space="preserve"> κόψαμε συντάξεις. Έχετε τον χρόνο μέχρι το μεσημέρι να μας πείτε και να μας βρείτε τον νόμο με τον οποίο εμείς κόψαμε συντάξεις. </w:t>
      </w:r>
      <w:r>
        <w:rPr>
          <w:rFonts w:eastAsia="Times New Roman" w:cs="Times New Roman"/>
          <w:szCs w:val="24"/>
        </w:rPr>
        <w:t>Για τις συντάξεις, την περικο</w:t>
      </w:r>
      <w:r>
        <w:rPr>
          <w:rFonts w:eastAsia="Times New Roman" w:cs="Times New Roman"/>
          <w:szCs w:val="24"/>
        </w:rPr>
        <w:t>πή των συντάξεων μη βιάζεστε</w:t>
      </w:r>
      <w:r>
        <w:rPr>
          <w:rFonts w:eastAsia="Times New Roman" w:cs="Times New Roman"/>
          <w:szCs w:val="24"/>
        </w:rPr>
        <w:t>,</w:t>
      </w:r>
      <w:r>
        <w:rPr>
          <w:rFonts w:eastAsia="Times New Roman" w:cs="Times New Roman"/>
          <w:szCs w:val="24"/>
        </w:rPr>
        <w:t xml:space="preserve"> γιατί θα εκτεθείτε</w:t>
      </w:r>
      <w:r w:rsidRPr="0008426C">
        <w:rPr>
          <w:rFonts w:eastAsia="Times New Roman" w:cs="Times New Roman"/>
          <w:szCs w:val="24"/>
        </w:rPr>
        <w:t>,</w:t>
      </w:r>
      <w:r>
        <w:rPr>
          <w:rFonts w:eastAsia="Times New Roman" w:cs="Times New Roman"/>
          <w:szCs w:val="24"/>
        </w:rPr>
        <w:t xml:space="preserve"> αγαπητοί συνάδελφοι, για άλλη μια φορά.</w:t>
      </w:r>
    </w:p>
    <w:p w14:paraId="795DAD13"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είναι πραγματικά απορίας άξιο. Δεν ξέρω αν αυτά που λένε οι συνάδελφοι της </w:t>
      </w:r>
      <w:r w:rsidRPr="00C36593">
        <w:rPr>
          <w:rFonts w:eastAsia="Times New Roman" w:cs="Times New Roman"/>
          <w:szCs w:val="24"/>
        </w:rPr>
        <w:t>Νέας Δημοκρατίας</w:t>
      </w:r>
      <w:r>
        <w:rPr>
          <w:rFonts w:eastAsia="Times New Roman" w:cs="Times New Roman"/>
          <w:szCs w:val="24"/>
        </w:rPr>
        <w:t xml:space="preserve"> τα πιστεύουν</w:t>
      </w:r>
      <w:r w:rsidRPr="0008426C">
        <w:rPr>
          <w:rFonts w:eastAsia="Times New Roman" w:cs="Times New Roman"/>
          <w:szCs w:val="24"/>
        </w:rPr>
        <w:t>,</w:t>
      </w:r>
      <w:r>
        <w:rPr>
          <w:rFonts w:eastAsia="Times New Roman" w:cs="Times New Roman"/>
          <w:szCs w:val="24"/>
        </w:rPr>
        <w:t xml:space="preserve"> γιατί αν τα </w:t>
      </w:r>
      <w:r>
        <w:rPr>
          <w:rFonts w:eastAsia="Times New Roman" w:cs="Times New Roman"/>
          <w:szCs w:val="24"/>
        </w:rPr>
        <w:lastRenderedPageBreak/>
        <w:t>πιστεύουν σηκώνεις τα χέρια ψηλά. Ένα είναι σίγουρο. Αυτές οι συμπεριφορές, αυτή η αλαζονεία, αυτό το ψέμα, αυτός ο υπέρμετρος εγωισμός έχει δημιουργήσει, έχει σχηματίσει την εικόνα της απαξίωσης του πολιτικού συστήματος εδώ και αρκετά χρόνια.</w:t>
      </w:r>
      <w:r>
        <w:rPr>
          <w:rFonts w:eastAsia="Times New Roman" w:cs="Times New Roman"/>
          <w:szCs w:val="24"/>
        </w:rPr>
        <w:t xml:space="preserve"> </w:t>
      </w:r>
    </w:p>
    <w:p w14:paraId="795DAD14" w14:textId="77777777" w:rsidR="00B01EFE" w:rsidRDefault="00027761">
      <w:pPr>
        <w:spacing w:after="0" w:line="600" w:lineRule="auto"/>
        <w:ind w:firstLine="720"/>
        <w:jc w:val="both"/>
        <w:rPr>
          <w:rFonts w:eastAsia="Times New Roman" w:cs="Times New Roman"/>
          <w:szCs w:val="24"/>
        </w:rPr>
      </w:pPr>
      <w:r w:rsidRPr="00A1004C">
        <w:rPr>
          <w:rFonts w:eastAsia="Times New Roman" w:cs="Times New Roman"/>
          <w:szCs w:val="24"/>
        </w:rPr>
        <w:t>Κυρίες και κύριοι συνάδελφοι</w:t>
      </w:r>
      <w:r>
        <w:rPr>
          <w:rFonts w:eastAsia="Times New Roman" w:cs="Times New Roman"/>
          <w:szCs w:val="24"/>
        </w:rPr>
        <w:t xml:space="preserve"> της Αντιπολίτευσης</w:t>
      </w:r>
      <w:r w:rsidRPr="0008426C">
        <w:rPr>
          <w:rFonts w:eastAsia="Times New Roman" w:cs="Times New Roman"/>
          <w:szCs w:val="24"/>
        </w:rPr>
        <w:t>,</w:t>
      </w:r>
      <w:r>
        <w:rPr>
          <w:rFonts w:eastAsia="Times New Roman" w:cs="Times New Roman"/>
          <w:szCs w:val="24"/>
        </w:rPr>
        <w:t xml:space="preserve"> θα προσπαθήσω</w:t>
      </w:r>
      <w:r w:rsidRPr="0008426C">
        <w:rPr>
          <w:rFonts w:eastAsia="Times New Roman" w:cs="Times New Roman"/>
          <w:szCs w:val="24"/>
        </w:rPr>
        <w:t>,</w:t>
      </w:r>
      <w:r>
        <w:rPr>
          <w:rFonts w:eastAsia="Times New Roman" w:cs="Times New Roman"/>
          <w:szCs w:val="24"/>
        </w:rPr>
        <w:t xml:space="preserve"> γιατί ο χρόνος είναι περιορισμένος</w:t>
      </w:r>
      <w:r w:rsidRPr="0008426C">
        <w:rPr>
          <w:rFonts w:eastAsia="Times New Roman" w:cs="Times New Roman"/>
          <w:szCs w:val="24"/>
        </w:rPr>
        <w:t>,</w:t>
      </w:r>
      <w:r>
        <w:rPr>
          <w:rFonts w:eastAsia="Times New Roman" w:cs="Times New Roman"/>
          <w:szCs w:val="24"/>
        </w:rPr>
        <w:t xml:space="preserve"> με δυο κουβέντες, με τρεις σελίδες να κάνω μια σύγκριση, γιατί ακούμε αυτές τις μέρες νούμερα, ακούμε αριθμούς, αλλά συμπέρασμα δεν βγάζουμε. </w:t>
      </w:r>
    </w:p>
    <w:p w14:paraId="795DAD15"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Επιτρέψτε μ</w:t>
      </w:r>
      <w:r>
        <w:rPr>
          <w:rFonts w:eastAsia="Times New Roman" w:cs="Times New Roman"/>
          <w:szCs w:val="24"/>
        </w:rPr>
        <w:t>ου να πω δυο τρία πράγματα που συνέβησαν, όχι που θα συμβούν, 29% ανεργία, ενάμισι εκατομμύριο άνεργοι, 30% ανασφάλιστη μαύρη εργασία, 25% χαμένο ΑΕΠ, δυόμισι εκατομμύρια συμπολίτες μας χωρίς ιατροφαρμακευτική περίθαλψη, τριακόσιες χιλιάδες νέοι επιστήμονε</w:t>
      </w:r>
      <w:r>
        <w:rPr>
          <w:rFonts w:eastAsia="Times New Roman" w:cs="Times New Roman"/>
          <w:szCs w:val="24"/>
        </w:rPr>
        <w:t xml:space="preserve">ς μετανάστες, άδεια ταμεία. </w:t>
      </w:r>
    </w:p>
    <w:p w14:paraId="795DAD16"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Μας παρουσίασε εδώ χθες ο κ. Βρούτσης εκθέσεις και μελέτες βιωσιμότητας. Ποιες μελέτες βιωσιμότητας; Με άδεια ταμεία; Με 700 εκατομμύρια έλλειμμα στον ΕΦΚΑ; </w:t>
      </w:r>
    </w:p>
    <w:p w14:paraId="795DAD17"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Και συνεχίζω. Αυξήσεις στα τιμολόγια της ΔΕΗ, πάνω από δέκα αυξήσεις,</w:t>
      </w:r>
      <w:r>
        <w:rPr>
          <w:rFonts w:eastAsia="Times New Roman" w:cs="Times New Roman"/>
          <w:szCs w:val="24"/>
        </w:rPr>
        <w:t xml:space="preserve"> 45% -κι εδώ θα σταθώ λίγο- μειώσεις συντάξεων και περικοπή μισθών. Το 2010 κόψατε τα επιδόματα και τα δώρα. Το 2011 επιβάλατε ειδική εισφορά από το 6% στο 10%. Το 2011, με αναδρομική μάλιστα εφαρμογή, επιβάλατε ειδική εισφορά αλληλεγγύης στους συνταξιούχο</w:t>
      </w:r>
      <w:r>
        <w:rPr>
          <w:rFonts w:eastAsia="Times New Roman" w:cs="Times New Roman"/>
          <w:szCs w:val="24"/>
        </w:rPr>
        <w:t xml:space="preserve">υς. Το 2011 επιβάλατε νέες μειώσεις στις επικουρικές. Το 2011 κάνατε περικοπές στις κύριες συντάξεις, το 2012 κάνατε νέες μειώσεις σε κύριες και επικουρικές και καταργήσατε τα επιδόματα και τα δώρα στις επικουρικές, ένας λογαριασμός 45 δισεκατομμυρίων που </w:t>
      </w:r>
      <w:r>
        <w:rPr>
          <w:rFonts w:eastAsia="Times New Roman" w:cs="Times New Roman"/>
          <w:szCs w:val="24"/>
        </w:rPr>
        <w:t xml:space="preserve">έφυγαν από τις τσέπες των συνταξιούχων. </w:t>
      </w:r>
    </w:p>
    <w:p w14:paraId="795DAD18"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Κι έχετε το θράσος σήμερα να μιλάτε για περικοπή συντάξεων; Αυτά είναι τα πραγματικά νούμερα. Δεν θα μιλήσω για τη διαφθορά, τη διαπλοκή, την ανομία, την ασυδοσία που ήταν οι βασικοί σας άξονες για να χρεοκοπήσετε </w:t>
      </w:r>
      <w:r>
        <w:rPr>
          <w:rFonts w:eastAsia="Times New Roman" w:cs="Times New Roman"/>
          <w:szCs w:val="24"/>
        </w:rPr>
        <w:t xml:space="preserve">αυτή τη χώρα. </w:t>
      </w:r>
    </w:p>
    <w:p w14:paraId="795DAD19"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Σε αυτές τις τέσσερις σελίδες περιληπτικά περιλαμβάνονται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οι στάχτες και τα αποκαΐδια που αφήσατε και έχετε το θράσος απ’ αυτό το Βήμα</w:t>
      </w:r>
      <w:r>
        <w:rPr>
          <w:rFonts w:eastAsia="Times New Roman" w:cs="Times New Roman"/>
          <w:szCs w:val="24"/>
        </w:rPr>
        <w:t>,</w:t>
      </w:r>
      <w:r>
        <w:rPr>
          <w:rFonts w:eastAsia="Times New Roman" w:cs="Times New Roman"/>
          <w:szCs w:val="24"/>
        </w:rPr>
        <w:t xml:space="preserve"> να προσπαθείτε να πείσετε τον ελληνικό λαό ότι σε τρία χρόνια η </w:t>
      </w:r>
      <w:r w:rsidRPr="0094038A">
        <w:rPr>
          <w:rFonts w:eastAsia="Times New Roman" w:cs="Times New Roman"/>
          <w:szCs w:val="24"/>
        </w:rPr>
        <w:t>Κυβέρνηση</w:t>
      </w:r>
      <w:r>
        <w:rPr>
          <w:rFonts w:eastAsia="Times New Roman" w:cs="Times New Roman"/>
          <w:szCs w:val="24"/>
        </w:rPr>
        <w:t xml:space="preserve"> του </w:t>
      </w:r>
      <w:r w:rsidRPr="00C0242A">
        <w:rPr>
          <w:rFonts w:eastAsia="Times New Roman" w:cs="Times New Roman"/>
          <w:szCs w:val="24"/>
        </w:rPr>
        <w:t>ΣΥΡΙΖΑ</w:t>
      </w:r>
      <w:r>
        <w:rPr>
          <w:rFonts w:eastAsia="Times New Roman" w:cs="Times New Roman"/>
          <w:szCs w:val="24"/>
        </w:rPr>
        <w:t xml:space="preserve"> χρεοκόπ</w:t>
      </w:r>
      <w:r>
        <w:rPr>
          <w:rFonts w:eastAsia="Times New Roman" w:cs="Times New Roman"/>
          <w:szCs w:val="24"/>
        </w:rPr>
        <w:t xml:space="preserve">ησε τη χώρα. </w:t>
      </w:r>
    </w:p>
    <w:p w14:paraId="795DAD1A"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Να δούμε τώρα ποια είναι, όπως λέτε εσείς, η ανίκανη </w:t>
      </w:r>
      <w:r w:rsidRPr="0094038A">
        <w:rPr>
          <w:rFonts w:eastAsia="Times New Roman" w:cs="Times New Roman"/>
          <w:szCs w:val="24"/>
        </w:rPr>
        <w:t>Κυβέρνηση</w:t>
      </w:r>
      <w:r>
        <w:rPr>
          <w:rFonts w:eastAsia="Times New Roman" w:cs="Times New Roman"/>
          <w:szCs w:val="24"/>
        </w:rPr>
        <w:t xml:space="preserve"> η πιο ανίκανη </w:t>
      </w:r>
      <w:r w:rsidRPr="0094038A">
        <w:rPr>
          <w:rFonts w:eastAsia="Times New Roman" w:cs="Times New Roman"/>
          <w:szCs w:val="24"/>
        </w:rPr>
        <w:t>Κυβέρνηση</w:t>
      </w:r>
      <w:r>
        <w:rPr>
          <w:rFonts w:eastAsia="Times New Roman" w:cs="Times New Roman"/>
          <w:szCs w:val="24"/>
        </w:rPr>
        <w:t xml:space="preserve"> και το τέταρτο μνημόνιο του Τσίπρα. Έχουμε νομοθετήσει ήδη την ηλεκτρονική πληρωμή στον ιδιωτικό τομέα, την ηλεκτρονική καταβολή της υπερωριακής απασχόληση</w:t>
      </w:r>
      <w:r>
        <w:rPr>
          <w:rFonts w:eastAsia="Times New Roman" w:cs="Times New Roman"/>
          <w:szCs w:val="24"/>
        </w:rPr>
        <w:t>ς, βάζοντας φρένο</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στις πρακτικές των εργοδοτών, έχοντας δημιουργήσει νέες θέσεις πλήρους απασχόλησης. Εδώ έχουμε μείωση της ανεργίας στο </w:t>
      </w:r>
      <w:r>
        <w:rPr>
          <w:rFonts w:eastAsia="Times New Roman" w:cs="Times New Roman"/>
          <w:szCs w:val="24"/>
        </w:rPr>
        <w:lastRenderedPageBreak/>
        <w:t>21,7%, στο 19,9% υπολογίζουμε το 2018 και στο 14,3% το 2022, όταν όλοι έλεγαν ότι για να μειωθεί η ανεργία</w:t>
      </w:r>
      <w:r>
        <w:rPr>
          <w:rFonts w:eastAsia="Times New Roman" w:cs="Times New Roman"/>
          <w:szCs w:val="24"/>
        </w:rPr>
        <w:t xml:space="preserve"> μία μονάδα χρειαζόταν μία πενταετία. </w:t>
      </w:r>
    </w:p>
    <w:p w14:paraId="795DAD1B"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Ο Απρίλιος ήταν ο καλύτερος μήνας </w:t>
      </w:r>
      <w:r>
        <w:rPr>
          <w:rFonts w:eastAsia="Times New Roman" w:cs="Times New Roman"/>
          <w:szCs w:val="24"/>
        </w:rPr>
        <w:t>-</w:t>
      </w:r>
      <w:r>
        <w:rPr>
          <w:rFonts w:eastAsia="Times New Roman" w:cs="Times New Roman"/>
          <w:szCs w:val="24"/>
        </w:rPr>
        <w:t>από τότε που έχουμε στοιχεία με θετικό ισοζύγιο</w:t>
      </w:r>
      <w:r>
        <w:rPr>
          <w:rFonts w:eastAsia="Times New Roman" w:cs="Times New Roman"/>
          <w:szCs w:val="24"/>
        </w:rPr>
        <w:t>-</w:t>
      </w:r>
      <w:r>
        <w:rPr>
          <w:rFonts w:eastAsia="Times New Roman" w:cs="Times New Roman"/>
          <w:szCs w:val="24"/>
        </w:rPr>
        <w:t xml:space="preserve"> με εκατό χιλιάδες νέες θέσεις εργασίας. Το ρεκόρ αυτό έσπασε το Μάιο με εκατόν εννέα χιλιάδες νέες θέσεις εργασίας και από την αρχή τ</w:t>
      </w:r>
      <w:r>
        <w:rPr>
          <w:rFonts w:eastAsia="Times New Roman" w:cs="Times New Roman"/>
          <w:szCs w:val="24"/>
        </w:rPr>
        <w:t xml:space="preserve">ου έτους έχουμε το καλύτερο πεντάμηνο με διακόσιες εξήντα πέντε χιλιάδες νέες θέσεις εργασίας. Αυτό έρχεται ως συνέχεια στις διακόσιες ενενήντα τρεις χιλιάδες θέσεις που δημιουργήθηκαν τα έτη 2015 – 2017, εκ των οποίων -και εδώ είναι η διαφορά μας- το 69% </w:t>
      </w:r>
      <w:r>
        <w:rPr>
          <w:rFonts w:eastAsia="Times New Roman" w:cs="Times New Roman"/>
          <w:szCs w:val="24"/>
        </w:rPr>
        <w:t>είναι πλήρους απασχόλησης, όταν για εσάς ο κανόνας ήταν τα δίωρα, τα τρίωρα, τα τετράωρα.</w:t>
      </w:r>
    </w:p>
    <w:p w14:paraId="795DAD1C"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Προϋπολογισμός για δαπάνες κοινωνικής πρόνοιας 1,57 δισεκατομμύρια, υπερδιπλάσιος τον προηγούμενο χρόνο, χαμηλά κοινωνικά τιμολόγια με εκπτώσεις στην ενέργεια και για</w:t>
      </w:r>
      <w:r>
        <w:rPr>
          <w:rFonts w:eastAsia="Times New Roman" w:cs="Times New Roman"/>
          <w:szCs w:val="24"/>
        </w:rPr>
        <w:t xml:space="preserve"> κάποιους που</w:t>
      </w:r>
      <w:r>
        <w:rPr>
          <w:rFonts w:eastAsia="Times New Roman" w:cs="Times New Roman"/>
          <w:szCs w:val="24"/>
        </w:rPr>
        <w:t xml:space="preserve"> τα</w:t>
      </w:r>
      <w:r>
        <w:rPr>
          <w:rFonts w:eastAsia="Times New Roman" w:cs="Times New Roman"/>
          <w:szCs w:val="24"/>
        </w:rPr>
        <w:t xml:space="preserve"> περνάνε στα ψιλά, θέλω να θυμίσω την επιδότηση ενοικίου, την αύξηση δικαιούχων </w:t>
      </w:r>
      <w:r>
        <w:rPr>
          <w:rFonts w:eastAsia="Times New Roman" w:cs="Times New Roman"/>
          <w:szCs w:val="24"/>
        </w:rPr>
        <w:t xml:space="preserve">για </w:t>
      </w:r>
      <w:r>
        <w:rPr>
          <w:rFonts w:eastAsia="Times New Roman" w:cs="Times New Roman"/>
          <w:szCs w:val="24"/>
        </w:rPr>
        <w:t xml:space="preserve">δωρεάν πρόσβαση στους βρεφονηπιακούς σταθμούς με εξήντα χιλιάδες παιδιά στους βρεφονηπιακούς σταθμούς, το ΚΕΑ, τα σχολικά γεύματα. </w:t>
      </w:r>
    </w:p>
    <w:p w14:paraId="795DAD1D" w14:textId="77777777" w:rsidR="00B01EFE" w:rsidRDefault="00027761">
      <w:pPr>
        <w:tabs>
          <w:tab w:val="left" w:pos="1134"/>
        </w:tabs>
        <w:spacing w:after="0" w:line="600" w:lineRule="auto"/>
        <w:ind w:firstLine="720"/>
        <w:jc w:val="both"/>
        <w:rPr>
          <w:rFonts w:eastAsia="Times New Roman" w:cs="Times New Roman"/>
          <w:szCs w:val="24"/>
        </w:rPr>
      </w:pPr>
      <w:r w:rsidRPr="009A65EF">
        <w:rPr>
          <w:rFonts w:eastAsia="Times New Roman" w:cs="Times New Roman"/>
          <w:szCs w:val="24"/>
        </w:rPr>
        <w:t>(Στο σημείο αυτό κτυπάει</w:t>
      </w:r>
      <w:r w:rsidRPr="009A65EF">
        <w:rPr>
          <w:rFonts w:eastAsia="Times New Roman" w:cs="Times New Roman"/>
          <w:szCs w:val="24"/>
        </w:rPr>
        <w:t xml:space="preserve"> το κουδούνι λήξεως του χρόνου ομιλίας του κυρίου Βουλευτή)</w:t>
      </w:r>
    </w:p>
    <w:p w14:paraId="795DAD1E"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Με τη ρύθμιση των δανείων του ΟΕΚ ογδόντα χιλιάδες δανειολήπτες αποπληρώνουν επιτέλους τα δάνειά τους με εξαιρετικά ευνοϊκούς όρους ακόμα και με διαγραφή κεφαλαίου. </w:t>
      </w:r>
    </w:p>
    <w:p w14:paraId="795DAD1F" w14:textId="77777777" w:rsidR="00B01EFE" w:rsidRDefault="00027761">
      <w:pPr>
        <w:spacing w:after="0" w:line="600" w:lineRule="auto"/>
        <w:ind w:firstLine="720"/>
        <w:jc w:val="both"/>
        <w:rPr>
          <w:rFonts w:eastAsia="Times New Roman"/>
          <w:szCs w:val="24"/>
        </w:rPr>
      </w:pPr>
      <w:r>
        <w:rPr>
          <w:rFonts w:eastAsia="Times New Roman"/>
          <w:szCs w:val="24"/>
        </w:rPr>
        <w:lastRenderedPageBreak/>
        <w:t>Το ίδιο ισχύει και για τους αγρότες και τους κτηνοτρόφους. Θυμάστε τα πανωτόκια της πρώην Αγροτικής Τράπεζας, τα λεγόμενα κόκκινα δάνεια. Τα ρυθμίζουν οι αγρότες και γίνεται διαγραφή όλων των προσαυξήσεων ακόμα και κεφαλαίου σε ορισμένες περιπτώσεις. Δεκαπ</w:t>
      </w:r>
      <w:r>
        <w:rPr>
          <w:rFonts w:eastAsia="Times New Roman"/>
          <w:szCs w:val="24"/>
        </w:rPr>
        <w:t xml:space="preserve">έντε χρόνια τους κοροϊδεύατε και δεν κάνατε τίποτα. </w:t>
      </w:r>
    </w:p>
    <w:p w14:paraId="795DAD20" w14:textId="77777777" w:rsidR="00B01EFE" w:rsidRDefault="00027761">
      <w:pPr>
        <w:spacing w:after="0" w:line="600" w:lineRule="auto"/>
        <w:ind w:firstLine="720"/>
        <w:jc w:val="both"/>
        <w:rPr>
          <w:rFonts w:eastAsia="Times New Roman"/>
          <w:szCs w:val="24"/>
        </w:rPr>
      </w:pPr>
      <w:r>
        <w:rPr>
          <w:rFonts w:eastAsia="Times New Roman"/>
          <w:szCs w:val="24"/>
        </w:rPr>
        <w:t xml:space="preserve">Κυρίες και κύριοι συνάδελφοι, ήταν το 2012 όταν καταβάλατε μέγιστη προσπάθεια να καταργήσετε στην πράξη τον θεσμό της διαιτησίας, καθώς με </w:t>
      </w:r>
      <w:r>
        <w:rPr>
          <w:rFonts w:eastAsia="Times New Roman"/>
          <w:szCs w:val="24"/>
        </w:rPr>
        <w:t>π</w:t>
      </w:r>
      <w:r>
        <w:rPr>
          <w:rFonts w:eastAsia="Times New Roman"/>
          <w:szCs w:val="24"/>
        </w:rPr>
        <w:t xml:space="preserve">ράξη </w:t>
      </w:r>
      <w:r>
        <w:rPr>
          <w:rFonts w:eastAsia="Times New Roman"/>
          <w:szCs w:val="24"/>
        </w:rPr>
        <w:t>υ</w:t>
      </w:r>
      <w:r>
        <w:rPr>
          <w:rFonts w:eastAsia="Times New Roman"/>
          <w:szCs w:val="24"/>
        </w:rPr>
        <w:t xml:space="preserve">πουργικού </w:t>
      </w:r>
      <w:r>
        <w:rPr>
          <w:rFonts w:eastAsia="Times New Roman"/>
          <w:szCs w:val="24"/>
        </w:rPr>
        <w:t>σ</w:t>
      </w:r>
      <w:r>
        <w:rPr>
          <w:rFonts w:eastAsia="Times New Roman"/>
          <w:szCs w:val="24"/>
        </w:rPr>
        <w:t>υμβουλίου καταργήθηκε η δυνατότητα της μονομερ</w:t>
      </w:r>
      <w:r>
        <w:rPr>
          <w:rFonts w:eastAsia="Times New Roman"/>
          <w:szCs w:val="24"/>
        </w:rPr>
        <w:t>ούς προσφυγής. Ακόμα κι όταν οι διατάξεις αυτές κρίθηκαν από το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αντισυνταγματικές, εσείς φροντίσατε να βάλετε περιορισμούς στο περιεχόμενο των διοικητικών αποφάσεων, μειώνοντας το ενδεχόμενο να εκδοθούν αποφάσεις υπέρ των εργαζομένων. Αυτή ήταν η στ</w:t>
      </w:r>
      <w:r>
        <w:rPr>
          <w:rFonts w:eastAsia="Times New Roman"/>
          <w:szCs w:val="24"/>
        </w:rPr>
        <w:t>ήριξή σας απέναντι στους εργαζόμενους.</w:t>
      </w:r>
    </w:p>
    <w:p w14:paraId="795DAD21" w14:textId="77777777" w:rsidR="00B01EFE" w:rsidRDefault="00027761">
      <w:pPr>
        <w:spacing w:after="0" w:line="600" w:lineRule="auto"/>
        <w:ind w:firstLine="720"/>
        <w:jc w:val="both"/>
        <w:rPr>
          <w:rFonts w:eastAsia="Times New Roman"/>
          <w:szCs w:val="24"/>
        </w:rPr>
      </w:pPr>
      <w:r>
        <w:rPr>
          <w:rFonts w:eastAsia="Times New Roman"/>
          <w:szCs w:val="24"/>
        </w:rPr>
        <w:lastRenderedPageBreak/>
        <w:t>Εμείς σήμερα δώσαμε μάχες. Δεν τις κερδίσαμε όλες, όμως προσπαθούμε, δίνουμε τη μάχη στις εργασιακές σχέσεις, ενισχύουμε τη διαδικασία μεσολάβησης με παράλληλη διατήρηση του δικαιώματος μονομερούς προσφυγής στη διαιτη</w:t>
      </w:r>
      <w:r>
        <w:rPr>
          <w:rFonts w:eastAsia="Times New Roman"/>
          <w:szCs w:val="24"/>
        </w:rPr>
        <w:t>σία.</w:t>
      </w:r>
    </w:p>
    <w:p w14:paraId="795DAD22" w14:textId="77777777" w:rsidR="00B01EFE" w:rsidRDefault="00027761">
      <w:pPr>
        <w:spacing w:after="0" w:line="600" w:lineRule="auto"/>
        <w:ind w:firstLine="720"/>
        <w:jc w:val="both"/>
        <w:rPr>
          <w:rFonts w:eastAsia="Times New Roman"/>
          <w:szCs w:val="24"/>
        </w:rPr>
      </w:pPr>
      <w:r>
        <w:rPr>
          <w:rFonts w:eastAsia="Times New Roman"/>
          <w:szCs w:val="24"/>
        </w:rPr>
        <w:t>Κυρίες και κύριοι συνάδελφοι, η επαναφορά των συλλογικών διαπραγματεύσεων, η επεκτασιμότητα των συλλογικών συμβάσεων και η ενίσχυση του θεσμού της διαμεσολάβησης αποτέλεσαν προμετωπίδα των επιδιώξεων της σημερινής Κυβέρνησης, η οποία έχει δώσει</w:t>
      </w:r>
      <w:r>
        <w:rPr>
          <w:rFonts w:eastAsia="Times New Roman"/>
          <w:szCs w:val="24"/>
        </w:rPr>
        <w:t>,</w:t>
      </w:r>
      <w:r>
        <w:rPr>
          <w:rFonts w:eastAsia="Times New Roman"/>
          <w:szCs w:val="24"/>
        </w:rPr>
        <w:t xml:space="preserve"> πραγμ</w:t>
      </w:r>
      <w:r>
        <w:rPr>
          <w:rFonts w:eastAsia="Times New Roman"/>
          <w:szCs w:val="24"/>
        </w:rPr>
        <w:t>ατικά</w:t>
      </w:r>
      <w:r>
        <w:rPr>
          <w:rFonts w:eastAsia="Times New Roman"/>
          <w:szCs w:val="24"/>
        </w:rPr>
        <w:t>,</w:t>
      </w:r>
      <w:r>
        <w:rPr>
          <w:rFonts w:eastAsia="Times New Roman"/>
          <w:szCs w:val="24"/>
        </w:rPr>
        <w:t xml:space="preserve"> μεγάλους αγώνες κι έχει κερδίσει μία ακόμα μάχη στα εργασιακά. Είναι μια νίκη που ανήκει στους εργαζόμενους των οποίων η διαπραγματευτική θέση, μετά από οκτώ χρόνια υποβάθμισης, ισχυροποιείται σημαντικά. </w:t>
      </w:r>
    </w:p>
    <w:p w14:paraId="795DAD23" w14:textId="77777777" w:rsidR="00B01EFE" w:rsidRDefault="00027761">
      <w:pPr>
        <w:spacing w:after="0" w:line="600" w:lineRule="auto"/>
        <w:ind w:firstLine="720"/>
        <w:jc w:val="both"/>
        <w:rPr>
          <w:rFonts w:eastAsia="Times New Roman"/>
          <w:szCs w:val="24"/>
        </w:rPr>
      </w:pPr>
      <w:r>
        <w:rPr>
          <w:rFonts w:eastAsia="Times New Roman"/>
          <w:szCs w:val="24"/>
        </w:rPr>
        <w:t>Ήθελα να ακούσω τον κ. Μητσοτάκη. Επιμένει σ</w:t>
      </w:r>
      <w:r>
        <w:rPr>
          <w:rFonts w:eastAsia="Times New Roman"/>
          <w:szCs w:val="24"/>
        </w:rPr>
        <w:t xml:space="preserve">την άποψή του ότι είναι ιδεοληψία του ΣΥΡΙΖΑ οι συλλογικές συμβάσεις εργασίας; Αυτά μας </w:t>
      </w:r>
      <w:r>
        <w:rPr>
          <w:rFonts w:eastAsia="Times New Roman"/>
          <w:szCs w:val="24"/>
        </w:rPr>
        <w:lastRenderedPageBreak/>
        <w:t>έλεγε πριν τρεις-τέσσερις μήνες. Τώρα αγάπησε τους εργαζόμενους</w:t>
      </w:r>
      <w:r>
        <w:rPr>
          <w:rFonts w:eastAsia="Times New Roman"/>
          <w:szCs w:val="24"/>
        </w:rPr>
        <w:t>,</w:t>
      </w:r>
      <w:r>
        <w:rPr>
          <w:rFonts w:eastAsia="Times New Roman"/>
          <w:szCs w:val="24"/>
        </w:rPr>
        <w:t xml:space="preserve"> τους οποίους είχε απολύσει. </w:t>
      </w:r>
    </w:p>
    <w:p w14:paraId="795DAD24" w14:textId="77777777" w:rsidR="00B01EFE" w:rsidRDefault="00027761">
      <w:pPr>
        <w:spacing w:after="0" w:line="600" w:lineRule="auto"/>
        <w:ind w:firstLine="720"/>
        <w:jc w:val="both"/>
        <w:rPr>
          <w:rFonts w:eastAsia="Times New Roman"/>
          <w:szCs w:val="24"/>
        </w:rPr>
      </w:pPr>
      <w:r w:rsidRPr="005123D4">
        <w:rPr>
          <w:rFonts w:eastAsia="Times New Roman"/>
          <w:b/>
          <w:szCs w:val="24"/>
        </w:rPr>
        <w:t xml:space="preserve">ΠΡΟΕΔΡΕΥΩΝ (Δημήτριος Καμμένος): </w:t>
      </w:r>
      <w:r>
        <w:rPr>
          <w:rFonts w:eastAsia="Times New Roman"/>
          <w:szCs w:val="24"/>
        </w:rPr>
        <w:t xml:space="preserve">Κύριε Βαρδάκη, σας παρακαλώ να κλείσετε. </w:t>
      </w:r>
      <w:r>
        <w:rPr>
          <w:rFonts w:eastAsia="Times New Roman"/>
          <w:szCs w:val="24"/>
        </w:rPr>
        <w:t xml:space="preserve">Μιλάτε ήδη επτάμισι λεπτά.  </w:t>
      </w:r>
    </w:p>
    <w:p w14:paraId="795DAD25" w14:textId="77777777" w:rsidR="00B01EFE" w:rsidRDefault="00027761">
      <w:pPr>
        <w:spacing w:after="0" w:line="600" w:lineRule="auto"/>
        <w:ind w:firstLine="720"/>
        <w:jc w:val="both"/>
        <w:rPr>
          <w:rFonts w:eastAsia="Times New Roman"/>
          <w:szCs w:val="24"/>
        </w:rPr>
      </w:pPr>
      <w:r w:rsidRPr="00F501C7">
        <w:rPr>
          <w:rFonts w:eastAsia="Times New Roman"/>
          <w:b/>
          <w:szCs w:val="24"/>
        </w:rPr>
        <w:t xml:space="preserve">ΣΩΚΡΑΤΗΣ ΒΑΡΔΑΚΗΣ: </w:t>
      </w:r>
      <w:r>
        <w:rPr>
          <w:rFonts w:eastAsia="Times New Roman"/>
          <w:szCs w:val="24"/>
        </w:rPr>
        <w:t>Άλλωστε, κυρίες και κύριοι συνάδελφοι, είναι σαφές ότι στο αναπτυξιακό σχέδιο που κατέθεσε η Κυβέρνηση, δίνεται βαρύτητα στα ζητήματα της εργασίας και τη δημιουργία καλύτερων προοπτικών στην απασχόληση. Το ερ</w:t>
      </w:r>
      <w:r>
        <w:rPr>
          <w:rFonts w:eastAsia="Times New Roman"/>
          <w:szCs w:val="24"/>
        </w:rPr>
        <w:t xml:space="preserve">γασιακό περιβάλλον, μετά την εποχή των μνημονίων, αποτελεί τον πυρήνα του σχεδίου, ανοίγοντας τον δρόμο της αύξησης του κατώτατου μισθού, ο οποίος με </w:t>
      </w:r>
      <w:r>
        <w:rPr>
          <w:rFonts w:eastAsia="Times New Roman"/>
          <w:szCs w:val="24"/>
        </w:rPr>
        <w:t>π</w:t>
      </w:r>
      <w:r>
        <w:rPr>
          <w:rFonts w:eastAsia="Times New Roman"/>
          <w:szCs w:val="24"/>
        </w:rPr>
        <w:t xml:space="preserve">ράξη -αυτό το ξεχάσατε- </w:t>
      </w:r>
      <w:r>
        <w:rPr>
          <w:rFonts w:eastAsia="Times New Roman"/>
          <w:szCs w:val="24"/>
        </w:rPr>
        <w:t>υ</w:t>
      </w:r>
      <w:r>
        <w:rPr>
          <w:rFonts w:eastAsia="Times New Roman"/>
          <w:szCs w:val="24"/>
        </w:rPr>
        <w:t xml:space="preserve">πουργικού </w:t>
      </w:r>
      <w:r>
        <w:rPr>
          <w:rFonts w:eastAsia="Times New Roman"/>
          <w:szCs w:val="24"/>
        </w:rPr>
        <w:t>σ</w:t>
      </w:r>
      <w:r>
        <w:rPr>
          <w:rFonts w:eastAsia="Times New Roman"/>
          <w:szCs w:val="24"/>
        </w:rPr>
        <w:t>υμβουλίου</w:t>
      </w:r>
      <w:r w:rsidRPr="001E7115">
        <w:rPr>
          <w:rFonts w:eastAsia="Times New Roman"/>
          <w:szCs w:val="24"/>
        </w:rPr>
        <w:t xml:space="preserve"> </w:t>
      </w:r>
      <w:r>
        <w:rPr>
          <w:rFonts w:eastAsia="Times New Roman"/>
          <w:szCs w:val="24"/>
        </w:rPr>
        <w:t xml:space="preserve">το 2012 μειώθηκε. Κι αυτό το ξεχνάτε. </w:t>
      </w:r>
    </w:p>
    <w:p w14:paraId="795DAD26" w14:textId="77777777" w:rsidR="00B01EFE" w:rsidRDefault="00027761">
      <w:pPr>
        <w:spacing w:after="0" w:line="600" w:lineRule="auto"/>
        <w:ind w:firstLine="720"/>
        <w:jc w:val="both"/>
        <w:rPr>
          <w:rFonts w:eastAsia="Times New Roman"/>
          <w:szCs w:val="24"/>
        </w:rPr>
      </w:pPr>
      <w:r>
        <w:rPr>
          <w:rFonts w:eastAsia="Times New Roman"/>
          <w:szCs w:val="24"/>
        </w:rPr>
        <w:t>Ακριβώς αυτό το αναπ</w:t>
      </w:r>
      <w:r>
        <w:rPr>
          <w:rFonts w:eastAsia="Times New Roman"/>
          <w:szCs w:val="24"/>
        </w:rPr>
        <w:t xml:space="preserve">τυξιακό σχέδιο αλλά και η τριών χρόνων πραγματική, συστηματική, ουσιαστική προσπάθεια της Κυβέρνησης να </w:t>
      </w:r>
      <w:r>
        <w:rPr>
          <w:rFonts w:eastAsia="Times New Roman"/>
          <w:szCs w:val="24"/>
        </w:rPr>
        <w:lastRenderedPageBreak/>
        <w:t>βγάλει τη χώρα από την κρίση και να την θέσει σε τροχιά ανάπτυξης, μέσα από ένα μείγμα κοινωνικής πολιτικής, αποτελούν μια ηχηρή απάντηση ότι η Ελλάδα ξ</w:t>
      </w:r>
      <w:r>
        <w:rPr>
          <w:rFonts w:eastAsia="Times New Roman"/>
          <w:szCs w:val="24"/>
        </w:rPr>
        <w:t>επερνάει την κρίση, η ελληνική οικονομία μπαίνει σε τροχιά παραγωγικής ανασυγκρότησης.</w:t>
      </w:r>
    </w:p>
    <w:p w14:paraId="795DAD27" w14:textId="77777777" w:rsidR="00B01EFE" w:rsidRDefault="00027761">
      <w:pPr>
        <w:spacing w:after="0" w:line="600" w:lineRule="auto"/>
        <w:ind w:firstLine="720"/>
        <w:jc w:val="both"/>
        <w:rPr>
          <w:rFonts w:eastAsia="Times New Roman"/>
          <w:szCs w:val="24"/>
        </w:rPr>
      </w:pPr>
      <w:r>
        <w:rPr>
          <w:rFonts w:eastAsia="Times New Roman"/>
          <w:szCs w:val="24"/>
        </w:rPr>
        <w:t>Βεβαίως δεν κρύβει κανείς ότι έχουμε χρόνο μπροστά μας να αποκαταστήσουμε και να βελτιώσουμε πολλά από αυτά που απο</w:t>
      </w:r>
      <w:r>
        <w:rPr>
          <w:rFonts w:eastAsia="Times New Roman"/>
          <w:szCs w:val="24"/>
        </w:rPr>
        <w:t>ρ</w:t>
      </w:r>
      <w:r>
        <w:rPr>
          <w:rFonts w:eastAsia="Times New Roman"/>
          <w:szCs w:val="24"/>
        </w:rPr>
        <w:t xml:space="preserve">ρυθμίσατε. </w:t>
      </w:r>
    </w:p>
    <w:p w14:paraId="795DAD28" w14:textId="77777777" w:rsidR="00B01EFE" w:rsidRDefault="00027761">
      <w:pPr>
        <w:spacing w:after="0" w:line="600" w:lineRule="auto"/>
        <w:ind w:firstLine="720"/>
        <w:jc w:val="both"/>
        <w:rPr>
          <w:rFonts w:eastAsia="Times New Roman"/>
          <w:szCs w:val="24"/>
        </w:rPr>
      </w:pPr>
      <w:r w:rsidRPr="005123D4">
        <w:rPr>
          <w:rFonts w:eastAsia="Times New Roman"/>
          <w:b/>
          <w:szCs w:val="24"/>
        </w:rPr>
        <w:t xml:space="preserve">ΠΡΟΕΔΡΕΥΩΝ (Δημήτριος Καμμένος): </w:t>
      </w:r>
      <w:r>
        <w:rPr>
          <w:rFonts w:eastAsia="Times New Roman"/>
          <w:szCs w:val="24"/>
        </w:rPr>
        <w:t>Κύριε Βα</w:t>
      </w:r>
      <w:r>
        <w:rPr>
          <w:rFonts w:eastAsia="Times New Roman"/>
          <w:szCs w:val="24"/>
        </w:rPr>
        <w:t xml:space="preserve">ρδάκη, θα αναγκαστώ να σας σταματήσω. Μιλάτε οκτώμισι λεπτά και πάμε στα εννέα. </w:t>
      </w:r>
    </w:p>
    <w:p w14:paraId="795DAD29" w14:textId="77777777" w:rsidR="00B01EFE" w:rsidRDefault="00027761">
      <w:pPr>
        <w:spacing w:after="0" w:line="600" w:lineRule="auto"/>
        <w:ind w:firstLine="720"/>
        <w:jc w:val="both"/>
        <w:rPr>
          <w:rFonts w:eastAsia="Times New Roman"/>
          <w:szCs w:val="24"/>
        </w:rPr>
      </w:pPr>
      <w:r>
        <w:rPr>
          <w:rFonts w:eastAsia="Times New Roman"/>
          <w:b/>
          <w:szCs w:val="24"/>
        </w:rPr>
        <w:t xml:space="preserve">ΣΩΚΡΑΤΗΣ ΒΑΡΔΑΚΗΣ: </w:t>
      </w:r>
      <w:r>
        <w:rPr>
          <w:rFonts w:eastAsia="Times New Roman"/>
          <w:szCs w:val="24"/>
        </w:rPr>
        <w:t xml:space="preserve">Ο κ. Γεωργιάδης μίλησε οκτώ λεπτά, κύριε Πρόεδρε. Ολοκληρώνω. </w:t>
      </w:r>
    </w:p>
    <w:p w14:paraId="795DAD2A" w14:textId="77777777" w:rsidR="00B01EFE" w:rsidRDefault="00027761">
      <w:pPr>
        <w:spacing w:after="0" w:line="600" w:lineRule="auto"/>
        <w:ind w:firstLine="720"/>
        <w:jc w:val="both"/>
        <w:rPr>
          <w:rFonts w:eastAsia="Times New Roman"/>
          <w:szCs w:val="24"/>
        </w:rPr>
      </w:pPr>
      <w:r>
        <w:rPr>
          <w:rFonts w:eastAsia="Times New Roman"/>
          <w:szCs w:val="24"/>
        </w:rPr>
        <w:t>Ήθελα να ξέρω τι εννοούσε ο κ. Σεντένο προχθές που έλεγε</w:t>
      </w:r>
      <w:r>
        <w:rPr>
          <w:rFonts w:eastAsia="Times New Roman"/>
          <w:szCs w:val="24"/>
        </w:rPr>
        <w:t>:</w:t>
      </w:r>
      <w:r>
        <w:rPr>
          <w:rFonts w:eastAsia="Times New Roman"/>
          <w:szCs w:val="24"/>
        </w:rPr>
        <w:t xml:space="preserve"> «τώρα άρχισαν και διορθώνονται ανισ</w:t>
      </w:r>
      <w:r>
        <w:rPr>
          <w:rFonts w:eastAsia="Times New Roman"/>
          <w:szCs w:val="24"/>
        </w:rPr>
        <w:t xml:space="preserve">όρροπες πολιτικές». Ο Σεντένο το είπε, δεν το είπαμε εμείς. </w:t>
      </w:r>
    </w:p>
    <w:p w14:paraId="795DAD2B" w14:textId="77777777" w:rsidR="00B01EFE" w:rsidRDefault="00027761">
      <w:pPr>
        <w:spacing w:after="0" w:line="600" w:lineRule="auto"/>
        <w:ind w:firstLine="720"/>
        <w:jc w:val="both"/>
        <w:rPr>
          <w:rFonts w:eastAsia="Times New Roman"/>
          <w:szCs w:val="24"/>
        </w:rPr>
      </w:pPr>
      <w:r>
        <w:rPr>
          <w:rFonts w:eastAsia="Times New Roman"/>
          <w:szCs w:val="24"/>
        </w:rPr>
        <w:lastRenderedPageBreak/>
        <w:t>Κυρίες και κύριοι συνάδελφοι, πράγματι δεν καταφέραμε, αν και προσπαθήσαμε, να σκίσουμε τα μνημόνια, αλλά εμείς είμαστε που βγάζουμε τη χώρα από τα μνημόνια, τα δικά σας καταστροφικά μνημόνια και</w:t>
      </w:r>
      <w:r>
        <w:rPr>
          <w:rFonts w:eastAsia="Times New Roman"/>
          <w:szCs w:val="24"/>
        </w:rPr>
        <w:t xml:space="preserve"> γι’ αυτό θα μας κρίνει, όταν έρθει η ώρα, ο ελληνικός λαός. </w:t>
      </w:r>
    </w:p>
    <w:p w14:paraId="795DAD2C" w14:textId="77777777" w:rsidR="00B01EFE" w:rsidRDefault="00027761">
      <w:pPr>
        <w:spacing w:after="0" w:line="600" w:lineRule="auto"/>
        <w:ind w:firstLine="720"/>
        <w:jc w:val="both"/>
        <w:rPr>
          <w:rFonts w:eastAsia="Times New Roman"/>
          <w:szCs w:val="24"/>
        </w:rPr>
      </w:pPr>
      <w:r>
        <w:rPr>
          <w:rFonts w:eastAsia="Times New Roman"/>
          <w:szCs w:val="24"/>
        </w:rPr>
        <w:t xml:space="preserve">Ευχαριστώ για την ανοχή σας.  </w:t>
      </w:r>
    </w:p>
    <w:p w14:paraId="795DAD2D" w14:textId="77777777" w:rsidR="00B01EFE" w:rsidRDefault="00027761">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795DAD2E" w14:textId="77777777" w:rsidR="00B01EFE" w:rsidRDefault="00027761">
      <w:pPr>
        <w:spacing w:after="0"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 xml:space="preserve">Ευχαριστώ πολύ. </w:t>
      </w:r>
    </w:p>
    <w:p w14:paraId="795DAD2F" w14:textId="77777777" w:rsidR="00B01EFE" w:rsidRDefault="00027761">
      <w:pPr>
        <w:spacing w:after="0" w:line="600" w:lineRule="auto"/>
        <w:ind w:firstLine="720"/>
        <w:jc w:val="both"/>
        <w:rPr>
          <w:rFonts w:eastAsia="Times New Roman"/>
          <w:szCs w:val="24"/>
        </w:rPr>
      </w:pPr>
      <w:r w:rsidRPr="005F342A">
        <w:rPr>
          <w:rFonts w:eastAsia="Times New Roman"/>
          <w:b/>
          <w:szCs w:val="24"/>
        </w:rPr>
        <w:t xml:space="preserve">ΝΙΚΟΛΑΟΣ ΜΑΝΙΟΣ: </w:t>
      </w:r>
      <w:r>
        <w:rPr>
          <w:rFonts w:eastAsia="Times New Roman"/>
          <w:szCs w:val="24"/>
        </w:rPr>
        <w:t>Κύριε Πρόεδρε, αν κάθε ομιλητής μιλάει παραπάνω, κάπ</w:t>
      </w:r>
      <w:r>
        <w:rPr>
          <w:rFonts w:eastAsia="Times New Roman"/>
          <w:szCs w:val="24"/>
        </w:rPr>
        <w:t xml:space="preserve">οιοι Βουλευτές δεν θα μιλήσουν. </w:t>
      </w:r>
    </w:p>
    <w:p w14:paraId="795DAD30" w14:textId="77777777" w:rsidR="00B01EFE" w:rsidRDefault="00027761">
      <w:pPr>
        <w:spacing w:after="0"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 xml:space="preserve">Προσπαθώ να τους νουθετήσω, κύριε Μανιέ. Έχετε δίκιο. </w:t>
      </w:r>
    </w:p>
    <w:p w14:paraId="795DAD31" w14:textId="77777777" w:rsidR="00B01EFE" w:rsidRDefault="00027761">
      <w:pPr>
        <w:spacing w:after="0" w:line="600" w:lineRule="auto"/>
        <w:ind w:firstLine="720"/>
        <w:jc w:val="both"/>
        <w:rPr>
          <w:rFonts w:eastAsia="Times New Roman"/>
          <w:szCs w:val="24"/>
        </w:rPr>
      </w:pPr>
      <w:r>
        <w:rPr>
          <w:rFonts w:eastAsia="Times New Roman"/>
          <w:szCs w:val="24"/>
        </w:rPr>
        <w:t xml:space="preserve">Τον λόγο έχει η κ. Παπαρήγα από το Κομμουνιστικό Κόμμα Ελλάδας. </w:t>
      </w:r>
    </w:p>
    <w:p w14:paraId="795DAD32" w14:textId="77777777" w:rsidR="00B01EFE" w:rsidRDefault="00027761">
      <w:pPr>
        <w:spacing w:after="0" w:line="600" w:lineRule="auto"/>
        <w:ind w:firstLine="720"/>
        <w:jc w:val="both"/>
        <w:rPr>
          <w:rFonts w:eastAsia="Times New Roman"/>
          <w:szCs w:val="24"/>
        </w:rPr>
      </w:pPr>
      <w:r w:rsidRPr="00C03900">
        <w:rPr>
          <w:rFonts w:eastAsia="Times New Roman"/>
          <w:b/>
          <w:szCs w:val="24"/>
        </w:rPr>
        <w:lastRenderedPageBreak/>
        <w:t xml:space="preserve">ΑΛΕΞΑΝΔΡΑ ΠΑΠΑΡΗΓΑ: </w:t>
      </w:r>
      <w:r>
        <w:rPr>
          <w:rFonts w:eastAsia="Times New Roman"/>
          <w:szCs w:val="24"/>
        </w:rPr>
        <w:t xml:space="preserve">Δεν πειράζει, χορτάσαμε παροχές. Να πάρουμε και λίγο κουράγιο. </w:t>
      </w:r>
    </w:p>
    <w:p w14:paraId="795DAD33" w14:textId="77777777" w:rsidR="00B01EFE" w:rsidRDefault="00027761">
      <w:pPr>
        <w:spacing w:after="0" w:line="600" w:lineRule="auto"/>
        <w:ind w:firstLine="720"/>
        <w:jc w:val="both"/>
        <w:rPr>
          <w:rFonts w:eastAsia="Times New Roman"/>
          <w:szCs w:val="24"/>
        </w:rPr>
      </w:pPr>
      <w:r w:rsidRPr="005F342A">
        <w:rPr>
          <w:rFonts w:eastAsia="Times New Roman"/>
          <w:b/>
          <w:szCs w:val="24"/>
        </w:rPr>
        <w:t>ΝΙΚΟΛΑΟΣ ΜΑΝΙΟΣ:</w:t>
      </w:r>
      <w:r>
        <w:rPr>
          <w:rFonts w:eastAsia="Times New Roman"/>
          <w:b/>
          <w:szCs w:val="24"/>
        </w:rPr>
        <w:t xml:space="preserve"> </w:t>
      </w:r>
      <w:r>
        <w:rPr>
          <w:rFonts w:eastAsia="Times New Roman"/>
          <w:szCs w:val="24"/>
        </w:rPr>
        <w:t xml:space="preserve">Δεν χρειαζόμαστε κουράγιο. </w:t>
      </w:r>
    </w:p>
    <w:p w14:paraId="795DAD34" w14:textId="77777777" w:rsidR="00B01EFE" w:rsidRDefault="00027761">
      <w:pPr>
        <w:spacing w:after="0" w:line="600" w:lineRule="auto"/>
        <w:ind w:firstLine="720"/>
        <w:jc w:val="both"/>
        <w:rPr>
          <w:rFonts w:eastAsia="Times New Roman"/>
          <w:szCs w:val="24"/>
        </w:rPr>
      </w:pPr>
      <w:r w:rsidRPr="00C03900">
        <w:rPr>
          <w:rFonts w:eastAsia="Times New Roman"/>
          <w:b/>
          <w:szCs w:val="24"/>
        </w:rPr>
        <w:t xml:space="preserve">ΑΛΕΞΑΝΔΡΑ ΠΑΠΑΡΗΓΑ: </w:t>
      </w:r>
      <w:r>
        <w:rPr>
          <w:rFonts w:eastAsia="Times New Roman"/>
          <w:szCs w:val="24"/>
        </w:rPr>
        <w:t>Όταν το 1992 ψηφίστηκε στην ελληνική Βουλή από τη Νέα Δημοκρατία, το ΠΑΣΟΚ, τον Συνασπισμό κ</w:t>
      </w:r>
      <w:r>
        <w:rPr>
          <w:rFonts w:eastAsia="Times New Roman"/>
          <w:szCs w:val="24"/>
        </w:rPr>
        <w:t>.</w:t>
      </w:r>
      <w:r>
        <w:rPr>
          <w:rFonts w:eastAsia="Times New Roman"/>
          <w:szCs w:val="24"/>
        </w:rPr>
        <w:t xml:space="preserve">λπ. η Συνθήκη του Μάαστριχτ, όταν </w:t>
      </w:r>
      <w:r>
        <w:rPr>
          <w:rFonts w:eastAsia="Times New Roman"/>
          <w:szCs w:val="24"/>
        </w:rPr>
        <w:t>λίγο αργότερα ψηφίστηκε –όχι στη Βουλή, αυτό δεν ήρθε στη Βουλή αλλά εγκρίθηκε- η νέα δομή του ΝΑΤΟ, σύμφωνα με την οποία μπορούσε το ΝΑΤΟ να κάνει στρατιωτικές πολεμικές επιχειρήσεις χωρίς την έγκριση του Συμβουλίου Ασφαλείας και μάλιστα να κάνει επεμβάσε</w:t>
      </w:r>
      <w:r>
        <w:rPr>
          <w:rFonts w:eastAsia="Times New Roman"/>
          <w:szCs w:val="24"/>
        </w:rPr>
        <w:t>ις στο εσωτερικό και των κρατών-μελών, αν υπήρχαν λαϊκές εξεγέρσεις, αν απειλούνταν η σταθερότητα του πολιτικού συστήματος, τότε εμείς ως κόμμα είπαμε ότι πολλά κόμματα υπάρχουν, τέσσερα, πέντε, έξι, αλλά οι στρατηγικές είναι δύο. Τότε, πραγματικά, για ένα</w:t>
      </w:r>
      <w:r>
        <w:rPr>
          <w:rFonts w:eastAsia="Times New Roman"/>
          <w:szCs w:val="24"/>
        </w:rPr>
        <w:t xml:space="preserve"> </w:t>
      </w:r>
      <w:r>
        <w:rPr>
          <w:rFonts w:eastAsia="Times New Roman"/>
          <w:szCs w:val="24"/>
        </w:rPr>
        <w:lastRenderedPageBreak/>
        <w:t>μεγάλο μέρος του λαού και ενδεχομένως και για κάποιους Βουλευτές δεν ήταν πολύ προφανές αυτό.</w:t>
      </w:r>
    </w:p>
    <w:p w14:paraId="795DAD35"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Μας λοιδορήσατε, μας έκαναν ανέκδοτο. Μας έλεγαν μάλιστα ότι δεν βλέπουμε τις διαφορές που υπάρχουν ανάμεσα στα κόμματα. Σαφώς και τις βλέπαμε και τις βλέπουμε. </w:t>
      </w:r>
      <w:r>
        <w:rPr>
          <w:rFonts w:eastAsia="Times New Roman" w:cs="Times New Roman"/>
          <w:szCs w:val="24"/>
        </w:rPr>
        <w:t xml:space="preserve">Μιλάμε για την στρατηγική. Και η στρατηγική είναι ο καπιταλιστικός δρόμος ανάπτυξης, είναι η θέση απέναντι στην Ευρωπαϊκή Ένωση και το ΝΑΤΟ. Για να μην προσθέσω και άλλα, λέω αυτά τα τρία. </w:t>
      </w:r>
    </w:p>
    <w:p w14:paraId="795DAD36"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Διαφορές υπάρχουν. Και δεν θα εκχυδαΐσω τις διαφορές λέγοντας ότι </w:t>
      </w:r>
      <w:r>
        <w:rPr>
          <w:rFonts w:eastAsia="Times New Roman" w:cs="Times New Roman"/>
          <w:szCs w:val="24"/>
        </w:rPr>
        <w:t xml:space="preserve">είναι ανταγωνισμοί για την καρέκλα, όπως συνήθως </w:t>
      </w:r>
      <w:r>
        <w:rPr>
          <w:rFonts w:eastAsia="Times New Roman" w:cs="Times New Roman"/>
          <w:szCs w:val="24"/>
        </w:rPr>
        <w:t xml:space="preserve">λέτε </w:t>
      </w:r>
      <w:r>
        <w:rPr>
          <w:rFonts w:eastAsia="Times New Roman" w:cs="Times New Roman"/>
          <w:szCs w:val="24"/>
        </w:rPr>
        <w:t xml:space="preserve">μεταξύ σας. Είναι διαφορές και ανταγωνισμοί που υπάρχουν, που τις προκαλεί το ίδιο το καπιταλιστικό σύστημα, ιδιαίτερα τα τελευταία είκοσι χρόνια, με την </w:t>
      </w:r>
      <w:r>
        <w:rPr>
          <w:rFonts w:eastAsia="Times New Roman" w:cs="Times New Roman"/>
          <w:szCs w:val="24"/>
        </w:rPr>
        <w:lastRenderedPageBreak/>
        <w:t>πολυπλοκότητα που έχει, με τις αντιφάσεις και τι</w:t>
      </w:r>
      <w:r>
        <w:rPr>
          <w:rFonts w:eastAsia="Times New Roman" w:cs="Times New Roman"/>
          <w:szCs w:val="24"/>
        </w:rPr>
        <w:t>ς αντιθέσεις και τις δυσκολίες που έχει και που προκαλούν την α ή την β αντίληψη για χειρισμούς, διαχείριση κ.λπ.</w:t>
      </w:r>
      <w:r>
        <w:rPr>
          <w:rFonts w:eastAsia="Times New Roman" w:cs="Times New Roman"/>
          <w:szCs w:val="24"/>
        </w:rPr>
        <w:t>.</w:t>
      </w:r>
      <w:r>
        <w:rPr>
          <w:rFonts w:eastAsia="Times New Roman" w:cs="Times New Roman"/>
          <w:szCs w:val="24"/>
        </w:rPr>
        <w:t xml:space="preserve"> Η ουσία δεν αλλάζει. </w:t>
      </w:r>
    </w:p>
    <w:p w14:paraId="795DAD37"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Εδώ υπάρχουν οξυμένες διαφορές ανάμεσα στα ίδια τα καπιταλιστικά κράτη. Διασχίζουν αυτές και τα κόμματα. Η στρατηγική ε</w:t>
      </w:r>
      <w:r>
        <w:rPr>
          <w:rFonts w:eastAsia="Times New Roman" w:cs="Times New Roman"/>
          <w:szCs w:val="24"/>
        </w:rPr>
        <w:t>ίναι η ίδια. Και να σας πω κάτι; Εάν διαβάσει κανείς το εθνικό αναπτυξιακό πρόγραμμα της Νέας Δημοκρατίας, του Κινήματος Αλλαγής, του ΣΥΡΙΖΑ, η ραχοκοκαλιά είναι απολύτως ίδια. Η σάλτσα διαφέρει. Άλλος έχει κόκκινη σάλτσα, άλλος έχει άσπρη, άλλος έχει μαγι</w:t>
      </w:r>
      <w:r>
        <w:rPr>
          <w:rFonts w:eastAsia="Times New Roman" w:cs="Times New Roman"/>
          <w:szCs w:val="24"/>
        </w:rPr>
        <w:t xml:space="preserve">ονέζα. Πάντως η ραχοκοκαλιά είναι ίδια και δεν μπορεί να ήταν διαφορετική. </w:t>
      </w:r>
    </w:p>
    <w:p w14:paraId="795DAD38"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Και αυτές οι διαφορές που έχετε μεταξύ σας και που σε ορισμένες περιπτώσεις παίρνουν και μεγάλη φραστική οξύτητα, αποτελούν μέχρι σήμερα και μεσοπρόθεσμα σωτηρία για το σύστημα. Υπ</w:t>
      </w:r>
      <w:r>
        <w:rPr>
          <w:rFonts w:eastAsia="Times New Roman" w:cs="Times New Roman"/>
          <w:szCs w:val="24"/>
        </w:rPr>
        <w:t>ηρετείτε και με τις διαφορές σας το σύστημα.</w:t>
      </w:r>
    </w:p>
    <w:p w14:paraId="795DAD39"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Θα φέρω πρόσφατα παραδείγματα. Το 2012 παρουσιάζονται οι πρώτες ρωγμές στο αστικό πολιτικό σύστημα να σχηματίσει μία κυβερνητική πλειοψηφία, μία σταθερή κυβέρνηση. Και αμέσως το πρόβλημα λύθηκε με τη Νέα Δημοκρα</w:t>
      </w:r>
      <w:r>
        <w:rPr>
          <w:rFonts w:eastAsia="Times New Roman" w:cs="Times New Roman"/>
          <w:szCs w:val="24"/>
        </w:rPr>
        <w:t>τία, το ΠΑΣΟΚ και την αντιδογματική ανανεωτική Αριστερά. Στην πορεία υπήρξαν άλλες μορφές διακυβέρνησης με τεχνοκράτες Υπουργούς.</w:t>
      </w:r>
    </w:p>
    <w:p w14:paraId="795DAD3A"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Το 2015 όταν πια γίνεται φανερό και από τον Σύνδεσμο Ελλήνων Βιομηχάνων και από συγκεκριμένους κλάδους της βιομηχανίας -δεν θέ</w:t>
      </w:r>
      <w:r>
        <w:rPr>
          <w:rFonts w:eastAsia="Times New Roman" w:cs="Times New Roman"/>
          <w:szCs w:val="24"/>
        </w:rPr>
        <w:t>λω τώρα να τους αναφέρω-, τότε τα επιτελεία της Ευρωπαϊκής Ένωσης -ήδη ο ΣΥΡΙΖΑ είναι Αξιωματική Αντιπολίτευση και είναι ανερχόμενη πολιτική δύναμη, βεβαίως ο λαός ψηφίζει, δεν το συζητάω, η βάση ήταν η εκλογική άνοδος του ΣΥΡΙΖΑ- λένε το εξής πράγμα: «Χίλ</w:t>
      </w:r>
      <w:r>
        <w:rPr>
          <w:rFonts w:eastAsia="Times New Roman" w:cs="Times New Roman"/>
          <w:szCs w:val="24"/>
        </w:rPr>
        <w:t xml:space="preserve">ιες φορές τον ΣΥΡΙΖΑ στην κυβέρνηση παρά στην Αξιωματική Αντιπολίτευση». Και </w:t>
      </w:r>
      <w:r>
        <w:rPr>
          <w:rFonts w:eastAsia="Times New Roman" w:cs="Times New Roman"/>
          <w:szCs w:val="24"/>
        </w:rPr>
        <w:lastRenderedPageBreak/>
        <w:t>τότε ενώ η Νέα Δημοκρατία και ιδιαίτερα ο Πρωθυπουργός της, ο κ. Σαμαράς, ζητούσε κάποιες μικροπαραχωρήσεις για να μην περάσει σε μεγαλύτερο εκλογικό κατήφορο, δεν του τις έδωσαν,</w:t>
      </w:r>
      <w:r>
        <w:rPr>
          <w:rFonts w:eastAsia="Times New Roman" w:cs="Times New Roman"/>
          <w:szCs w:val="24"/>
        </w:rPr>
        <w:t xml:space="preserve"> γιατί έτσι και αλλιώς θα γίνονταν εκλογές. Μην κατηγορείτε τον ΣΥΡΙΖΑ ότι προκάλεσε εκλογές. Αντί να γίνουν Γενάρη, θα γινόντουσαν Μάρτη.</w:t>
      </w:r>
    </w:p>
    <w:p w14:paraId="795DAD3B"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Και τότε, τον Γενάρη του 2015, έγινε το επίσης παράδοξο -όχι για εμάς-η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και </w:t>
      </w:r>
      <w:r>
        <w:rPr>
          <w:rFonts w:eastAsia="Times New Roman" w:cs="Times New Roman"/>
          <w:szCs w:val="24"/>
        </w:rPr>
        <w:t xml:space="preserve">η </w:t>
      </w:r>
      <w:r>
        <w:rPr>
          <w:rFonts w:eastAsia="Times New Roman" w:cs="Times New Roman"/>
          <w:szCs w:val="24"/>
        </w:rPr>
        <w:t>διάσωση του συσ</w:t>
      </w:r>
      <w:r>
        <w:rPr>
          <w:rFonts w:eastAsia="Times New Roman" w:cs="Times New Roman"/>
          <w:szCs w:val="24"/>
        </w:rPr>
        <w:t>τήματος. Βεβαίως όταν διασώζεται το πολιτικό σύστημα, το εμφανίζετε σαν σωτηρία του λαού. Όταν λέτε για σωτηρία της Ελλάδας, εννοείτε να μην ταρακουνηθεί η συμμετοχή της Ελλάδας, δηλαδή τα ταξικά συμφέροντα της αστικής τάξης, στο πλαίσιο της Ευρωπαϊκής Ένω</w:t>
      </w:r>
      <w:r>
        <w:rPr>
          <w:rFonts w:eastAsia="Times New Roman" w:cs="Times New Roman"/>
          <w:szCs w:val="24"/>
        </w:rPr>
        <w:t>σης και του ΝΑΤΟ.</w:t>
      </w:r>
    </w:p>
    <w:p w14:paraId="795DAD3C"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Είπε ο κ. Γεωργιάδης ότι πήρε συγχαρητήρια ο κ. Τσίπρας από τον Γενικό Γραμματέα του ΝΑΤΟ. Ε, καλά! Είναι πολύ κάτω στην σειρά. Έχουν πάρει συγχαρητήρια, τι να θυμίσω; Να θυμίσω τον Μπερλίνγκουερ, </w:t>
      </w:r>
      <w:r>
        <w:rPr>
          <w:rFonts w:eastAsia="Times New Roman" w:cs="Times New Roman"/>
          <w:szCs w:val="24"/>
        </w:rPr>
        <w:lastRenderedPageBreak/>
        <w:t>τον Ντ’ Αλέμα, τον Γκορμπατσόφ, τον Γιέλτ</w:t>
      </w:r>
      <w:r>
        <w:rPr>
          <w:rFonts w:eastAsia="Times New Roman" w:cs="Times New Roman"/>
          <w:szCs w:val="24"/>
        </w:rPr>
        <w:t>σιν, τον Καρίγιο, τον Μαρσέ; Έχουν πάρει χιλιάδες συγχαρητήρια.</w:t>
      </w:r>
    </w:p>
    <w:p w14:paraId="795DAD3D"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Και μη θυμώνετε, κύριοι της Νέας Δημοκρατίας με τον ΣΥΡΙΖΑ. Θυμώνετε τώρα που είναι Κυβέρνηση και γίνατε Αξιωματική Αντιπολίτευση. Πόσα χρόνια τον χαϊδεύατε και πόσα χρόνια μας κάνατε μάθημα ε</w:t>
      </w:r>
      <w:r>
        <w:rPr>
          <w:rFonts w:eastAsia="Times New Roman" w:cs="Times New Roman"/>
          <w:szCs w:val="24"/>
        </w:rPr>
        <w:t>μάς για την ανανεωτική, αντιδογματική Αριστερά;</w:t>
      </w:r>
    </w:p>
    <w:p w14:paraId="795DAD3E"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Η Νέα Δημοκρατία συνεχίζει τον αναλφάβητο αντικομμουνισμό της. Ο αντικομμουνισμός, βέβαια, είναι σύμφυτος με τη Νέα Δημοκρατία.</w:t>
      </w:r>
    </w:p>
    <w:p w14:paraId="795DAD3F"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Λ</w:t>
      </w:r>
      <w:r>
        <w:rPr>
          <w:rFonts w:eastAsia="Times New Roman" w:cs="Times New Roman"/>
          <w:szCs w:val="24"/>
        </w:rPr>
        <w:t>έω ότι είναι αναλφάβητος</w:t>
      </w:r>
      <w:r>
        <w:rPr>
          <w:rFonts w:eastAsia="Times New Roman" w:cs="Times New Roman"/>
          <w:szCs w:val="24"/>
        </w:rPr>
        <w:t>,</w:t>
      </w:r>
      <w:r>
        <w:rPr>
          <w:rFonts w:eastAsia="Times New Roman" w:cs="Times New Roman"/>
          <w:szCs w:val="24"/>
        </w:rPr>
        <w:t xml:space="preserve"> γιατί όταν λέτε μαρξιστές και κομμουνιστές τα στελέχη</w:t>
      </w:r>
      <w:r>
        <w:rPr>
          <w:rFonts w:eastAsia="Times New Roman" w:cs="Times New Roman"/>
          <w:szCs w:val="24"/>
        </w:rPr>
        <w:t xml:space="preserve"> του ΣΥΡΙΖΑ δείχνετε όχι μόνον αντικομμουνιστές αλλά και αναλφάβητοι. Άμα θέλετε να πολεμήσετε τον ταξικό σας αντίπαλο</w:t>
      </w:r>
      <w:r>
        <w:rPr>
          <w:rFonts w:eastAsia="Times New Roman" w:cs="Times New Roman"/>
          <w:szCs w:val="24"/>
        </w:rPr>
        <w:t>,</w:t>
      </w:r>
      <w:r>
        <w:rPr>
          <w:rFonts w:eastAsia="Times New Roman" w:cs="Times New Roman"/>
          <w:szCs w:val="24"/>
        </w:rPr>
        <w:t xml:space="preserve"> να τον μελετάτε. Εμείς </w:t>
      </w:r>
      <w:r>
        <w:rPr>
          <w:rFonts w:eastAsia="Times New Roman" w:cs="Times New Roman"/>
          <w:szCs w:val="24"/>
        </w:rPr>
        <w:t xml:space="preserve">τρώμε </w:t>
      </w:r>
      <w:r>
        <w:rPr>
          <w:rFonts w:eastAsia="Times New Roman" w:cs="Times New Roman"/>
          <w:szCs w:val="24"/>
        </w:rPr>
        <w:t>ώρες μελετώντας τι λέει το ΝΑΤΟ, τι λέει ο ΟΟΣΑ, τι λέει το Διεθνές Νομισματικό Ταμείο. Κοντεύουμε να διαβά</w:t>
      </w:r>
      <w:r>
        <w:rPr>
          <w:rFonts w:eastAsia="Times New Roman" w:cs="Times New Roman"/>
          <w:szCs w:val="24"/>
        </w:rPr>
        <w:t xml:space="preserve">ζουμε περισσότερο αυτά παρά τα δικά μας βιβλία, γιατί πρέπει να ξέρεις τι λέει </w:t>
      </w:r>
      <w:r>
        <w:rPr>
          <w:rFonts w:eastAsia="Times New Roman" w:cs="Times New Roman"/>
          <w:szCs w:val="24"/>
        </w:rPr>
        <w:lastRenderedPageBreak/>
        <w:t xml:space="preserve">ο </w:t>
      </w:r>
      <w:r>
        <w:rPr>
          <w:rFonts w:eastAsia="Times New Roman" w:cs="Times New Roman"/>
          <w:szCs w:val="24"/>
        </w:rPr>
        <w:t>άλλος,</w:t>
      </w:r>
      <w:r>
        <w:rPr>
          <w:rFonts w:eastAsia="Times New Roman" w:cs="Times New Roman"/>
          <w:szCs w:val="24"/>
        </w:rPr>
        <w:t xml:space="preserve"> για να επιχειρήσεις να τον πολεμήσεις. Είσαστε εντελώς αναλφάβητοι, να με συγχωρείτε, και βέβαια αντικομμουνιστές πριν απ’ όλα.</w:t>
      </w:r>
    </w:p>
    <w:p w14:paraId="795DAD40"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Κοιτάξτε να δείτε, οι γελοιογράφοι και η</w:t>
      </w:r>
      <w:r>
        <w:rPr>
          <w:rFonts w:eastAsia="Times New Roman" w:cs="Times New Roman"/>
          <w:szCs w:val="24"/>
        </w:rPr>
        <w:t xml:space="preserve"> γελοιογραφία του μαρξισμού έχει αρχίσει από τις αρχές του 20</w:t>
      </w:r>
      <w:r w:rsidRPr="0017619D">
        <w:rPr>
          <w:rFonts w:eastAsia="Times New Roman" w:cs="Times New Roman"/>
          <w:szCs w:val="24"/>
          <w:vertAlign w:val="superscript"/>
        </w:rPr>
        <w:t>ου</w:t>
      </w:r>
      <w:r>
        <w:rPr>
          <w:rFonts w:eastAsia="Times New Roman" w:cs="Times New Roman"/>
          <w:szCs w:val="24"/>
        </w:rPr>
        <w:t xml:space="preserve"> αιώνα. Μόνο που οι πρώτοι γελοιογράφοι του μαρξισμού ήταν αυθεντικοί, ήταν πρωτοπόροι της γελοιογραφίας του μαρξισμού και -θα σας το πω και μη θυμώσετε- ήταν και πιο υψηλού διανοητικού επιπέδου από τους σύγχρονους γελοιογράφους του μαρξισμού, που δεν ξέρο</w:t>
      </w:r>
      <w:r>
        <w:rPr>
          <w:rFonts w:eastAsia="Times New Roman" w:cs="Times New Roman"/>
          <w:szCs w:val="24"/>
        </w:rPr>
        <w:t>υν τίποτε άλλο παρά να κάνουν μια αντιγραφή.</w:t>
      </w:r>
    </w:p>
    <w:p w14:paraId="795DAD41"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Και με την ευκαιρία ο κ. Τσίπρας </w:t>
      </w:r>
      <w:r>
        <w:rPr>
          <w:rFonts w:eastAsia="Times New Roman" w:cs="Times New Roman"/>
          <w:szCs w:val="24"/>
        </w:rPr>
        <w:t xml:space="preserve">είπε </w:t>
      </w:r>
      <w:r>
        <w:rPr>
          <w:rFonts w:eastAsia="Times New Roman" w:cs="Times New Roman"/>
          <w:szCs w:val="24"/>
        </w:rPr>
        <w:t>χθες στην τηλεόραση ότι παρεκκλίνουμε από τη θέση του Λένιν για τον αυτοπροσδιορισμό. Δεν πρόκειται να απαντήσω</w:t>
      </w:r>
      <w:r>
        <w:rPr>
          <w:rFonts w:eastAsia="Times New Roman" w:cs="Times New Roman"/>
          <w:szCs w:val="24"/>
        </w:rPr>
        <w:t>,</w:t>
      </w:r>
      <w:r>
        <w:rPr>
          <w:rFonts w:eastAsia="Times New Roman" w:cs="Times New Roman"/>
          <w:szCs w:val="24"/>
        </w:rPr>
        <w:t xml:space="preserve"> γιατί ούτε καν τη λέξη αυτοπροσδιορισμό δεν έλεγε ο Λένιν, α</w:t>
      </w:r>
      <w:r>
        <w:rPr>
          <w:rFonts w:eastAsia="Times New Roman" w:cs="Times New Roman"/>
          <w:szCs w:val="24"/>
        </w:rPr>
        <w:t>λλά δεν πρόκειται να απαντήσω και ιδιαίτερα σε αυτό</w:t>
      </w:r>
      <w:r>
        <w:rPr>
          <w:rFonts w:eastAsia="Times New Roman" w:cs="Times New Roman"/>
          <w:szCs w:val="24"/>
        </w:rPr>
        <w:t>ν</w:t>
      </w:r>
      <w:r>
        <w:rPr>
          <w:rFonts w:eastAsia="Times New Roman" w:cs="Times New Roman"/>
          <w:szCs w:val="24"/>
        </w:rPr>
        <w:t xml:space="preserve"> τον χώρο, δεν αξίζει τον κόπο. Το μόνο που σκέφτηκα εκείνη τη στιγμή αυθορμήτως ήταν «καλά, δεν προφυλάσσετε αυτόν τον άνθρωπο να μη </w:t>
      </w:r>
      <w:r>
        <w:rPr>
          <w:rFonts w:eastAsia="Times New Roman" w:cs="Times New Roman"/>
          <w:szCs w:val="24"/>
        </w:rPr>
        <w:lastRenderedPageBreak/>
        <w:t>λέει ασυναρτησίες»; Είναι Πρωθυπουργός, μπορεί να πει πολλά επιχειρήμα</w:t>
      </w:r>
      <w:r>
        <w:rPr>
          <w:rFonts w:eastAsia="Times New Roman" w:cs="Times New Roman"/>
          <w:szCs w:val="24"/>
        </w:rPr>
        <w:t xml:space="preserve">τα για τη θέση του κόμματος. Δεν είναι δύσκολο να φτιάξεις επιχειρήματα όταν είσαι αντίθετος, αλλά μη λέει και ασυναρτησίες και με περισπούδαστο ύφος. Μάλιστα, λέει, τα μελέτησε όταν ήταν δεκαεπτά χρονών. Ξεσκόνισε τον Λένιν στα δεκαεπτά του. Εγώ δεν ξέρω </w:t>
      </w:r>
      <w:r>
        <w:rPr>
          <w:rFonts w:eastAsia="Times New Roman" w:cs="Times New Roman"/>
          <w:szCs w:val="24"/>
        </w:rPr>
        <w:t>να υπάρχει στέλεχος του κόμματος, του ΚΚΕ, που να έχει και ηλικία μεγάλη και να μιλήσει σαν ξεσκολισμένος μαρξιστής και λενινιστής. Όποιος το κάνει</w:t>
      </w:r>
      <w:r>
        <w:rPr>
          <w:rFonts w:eastAsia="Times New Roman" w:cs="Times New Roman"/>
          <w:szCs w:val="24"/>
        </w:rPr>
        <w:t>,</w:t>
      </w:r>
      <w:r>
        <w:rPr>
          <w:rFonts w:eastAsia="Times New Roman" w:cs="Times New Roman"/>
          <w:szCs w:val="24"/>
        </w:rPr>
        <w:t xml:space="preserve"> μόνο γελοίος μπορεί να γίνει.</w:t>
      </w:r>
    </w:p>
    <w:p w14:paraId="795DAD42"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Χθες απ’ όλη τη συνέντευξη του Πρωθυπουργού αυτό που με σόκαρε –όχι για πρώτη</w:t>
      </w:r>
      <w:r>
        <w:rPr>
          <w:rFonts w:eastAsia="Times New Roman" w:cs="Times New Roman"/>
          <w:szCs w:val="24"/>
        </w:rPr>
        <w:t xml:space="preserve"> φορά αλλά ξέρετε είναι και η στιγμή που ακούς κάτι- είναι ότι είπε ότι</w:t>
      </w:r>
      <w:r>
        <w:rPr>
          <w:rFonts w:eastAsia="Times New Roman" w:cs="Times New Roman"/>
          <w:szCs w:val="24"/>
        </w:rPr>
        <w:t>:</w:t>
      </w:r>
      <w:r>
        <w:rPr>
          <w:rFonts w:eastAsia="Times New Roman" w:cs="Times New Roman"/>
          <w:szCs w:val="24"/>
        </w:rPr>
        <w:t xml:space="preserve"> «μέσα από αυτή τη συμφωνία που κλείσαμε» ή θα κλείσουμε επισήμως «αναδεικνύεται η Ελλάδα ηγετική δύναμη στα Βαλκάνια». Δεν ξέρω πώς το ονομάζετε αυτό ως χώρα-μέλος του ΝΑΤΟ, ως </w:t>
      </w:r>
      <w:r>
        <w:rPr>
          <w:rFonts w:eastAsia="Times New Roman" w:cs="Times New Roman"/>
          <w:szCs w:val="24"/>
        </w:rPr>
        <w:lastRenderedPageBreak/>
        <w:t>χώρα-μ</w:t>
      </w:r>
      <w:r>
        <w:rPr>
          <w:rFonts w:eastAsia="Times New Roman" w:cs="Times New Roman"/>
          <w:szCs w:val="24"/>
        </w:rPr>
        <w:t>έλος της Ευρωπαϊκής Ένωσης, αλλά αυτός είναι 100% εθνικιστικός κοσμοπολιτισμός. Υπάρχει και εθνικιστικός απομονωτισμός και υπάρχει και εθνικιστικός κοσμοπολιτισμός. Αλήθεια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η γεωστρατηγική αναβάθμιση της Ελλάδας και εμείς τη θέλουμε, αλλά ξέρετε τι θέλου</w:t>
      </w:r>
      <w:r>
        <w:rPr>
          <w:rFonts w:eastAsia="Times New Roman" w:cs="Times New Roman"/>
          <w:szCs w:val="24"/>
        </w:rPr>
        <w:t xml:space="preserve">με; Την Ελλάδα αντίπαλη στο ΝΑΤΟ και την Ευρωπαϊκή Ένωση. Και είστε επικίνδυνοι -όχι περισσότερο από τη Νέα Δημοκρατία και τα άλλα κόμματα-, ακριβώς γιατί σας εμφανίζουν ως μαρξιστές, κομμουνιστές και αριστερούς και έτσι παγιδεύετε πολύ </w:t>
      </w:r>
      <w:r>
        <w:rPr>
          <w:rFonts w:eastAsia="Times New Roman" w:cs="Times New Roman"/>
          <w:szCs w:val="24"/>
        </w:rPr>
        <w:t>μεγαλύ</w:t>
      </w:r>
      <w:r>
        <w:rPr>
          <w:rFonts w:eastAsia="Times New Roman" w:cs="Times New Roman"/>
          <w:szCs w:val="24"/>
        </w:rPr>
        <w:t>τερο τμήμα το</w:t>
      </w:r>
      <w:r>
        <w:rPr>
          <w:rFonts w:eastAsia="Times New Roman" w:cs="Times New Roman"/>
          <w:szCs w:val="24"/>
        </w:rPr>
        <w:t xml:space="preserve">υ λαού όσο διάστημα θα το παγιδεύετε. </w:t>
      </w:r>
    </w:p>
    <w:p w14:paraId="795DAD43"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Ποια είναι αυτή η αναβάθμιση</w:t>
      </w:r>
      <w:r>
        <w:rPr>
          <w:rFonts w:eastAsia="Times New Roman" w:cs="Times New Roman"/>
          <w:szCs w:val="24"/>
        </w:rPr>
        <w:t xml:space="preserve">, </w:t>
      </w:r>
      <w:r>
        <w:rPr>
          <w:rFonts w:eastAsia="Times New Roman" w:cs="Times New Roman"/>
          <w:szCs w:val="24"/>
        </w:rPr>
        <w:t xml:space="preserve">που έχει κάνει η Ελλάδα επί των ημερών σας και των προηγούμενων κυβερνήσεων και επί των ημερών σας ως Αξιωματική Αντιπολίτευση; </w:t>
      </w:r>
    </w:p>
    <w:p w14:paraId="795DAD44"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Δεν είσαστε καθοδηγητική δύναμη. Στηρίζετε τον πόλεμο στη </w:t>
      </w:r>
      <w:r>
        <w:rPr>
          <w:rFonts w:eastAsia="Times New Roman" w:cs="Times New Roman"/>
          <w:szCs w:val="24"/>
        </w:rPr>
        <w:t xml:space="preserve">Συρία, που τα σχέδια είναι για τριχοτόμηση της Συρίας; Ναι. Και τον στηρίζετε, </w:t>
      </w:r>
      <w:r>
        <w:rPr>
          <w:rFonts w:eastAsia="Times New Roman" w:cs="Times New Roman"/>
          <w:szCs w:val="24"/>
        </w:rPr>
        <w:lastRenderedPageBreak/>
        <w:t>όχι μόνο ιδεολογικά και πολιτικά, αλλά στηρίζετε με βάσεις. Στηρίξατε τον πόλεμο του Ιράκ, που πάει για τριχοτόμηση; Δεν έχει σημασία αν δεν προχώρησαν αυτά, γιατί και ο ιμπερια</w:t>
      </w:r>
      <w:r>
        <w:rPr>
          <w:rFonts w:eastAsia="Times New Roman" w:cs="Times New Roman"/>
          <w:szCs w:val="24"/>
        </w:rPr>
        <w:t>λισμός δεν μπορεί να τα λύνει όλα. Βροντοφωνάξατε, όταν οι Ηνωμένες Πολιτείες προχωρούσαν σε ανεξάρτητο κουρδικό κράτος, που σήμαινε αλλαγή συνόρων σε τρεις τουλάχιστον χώρες της περιοχής, Τουρκία, Ιράκ, Συρία και ίσως και ένα μέρος πιο πέρα; Τα στηρίξατε.</w:t>
      </w:r>
      <w:r>
        <w:rPr>
          <w:rFonts w:eastAsia="Times New Roman" w:cs="Times New Roman"/>
          <w:szCs w:val="24"/>
        </w:rPr>
        <w:t xml:space="preserve"> Τέτοια αναβάθμιση θέλετε; Σας τη χαρίζουμε. Αυτά κάνετε. Γιατί να μη σας δώσουν, λοιπόν, συγχαρητήρια; Γιατί να μην εύχονται στις εκλογές να είσαστε ξανά κυβέρνηση; Αν μπορείτε να τα βρείτε και με τη Νέα Δημοκρατία και με το Κίνημα Αλλαγής, ακόμα καλύτερα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Ο Ζάεφ αυτά κάνει τώρα στη </w:t>
      </w:r>
      <w:r>
        <w:rPr>
          <w:rFonts w:eastAsia="Times New Roman" w:cs="Times New Roman"/>
          <w:szCs w:val="24"/>
          <w:lang w:val="en-US"/>
        </w:rPr>
        <w:t>FYROM</w:t>
      </w:r>
      <w:r>
        <w:rPr>
          <w:rFonts w:eastAsia="Times New Roman" w:cs="Times New Roman"/>
          <w:szCs w:val="24"/>
        </w:rPr>
        <w:t>.</w:t>
      </w:r>
      <w:r w:rsidRPr="00C46039">
        <w:rPr>
          <w:rFonts w:eastAsia="Times New Roman" w:cs="Times New Roman"/>
          <w:szCs w:val="24"/>
        </w:rPr>
        <w:t xml:space="preserve"> </w:t>
      </w:r>
      <w:r>
        <w:rPr>
          <w:rFonts w:eastAsia="Times New Roman" w:cs="Times New Roman"/>
          <w:szCs w:val="24"/>
        </w:rPr>
        <w:t>Προκειμένου να αντιμετωπίσει τους εθνικιστικούς και σοβινιστικούς θύλακες, τους λέει το εξής πράγμα: «Θέλετε να μπούμε στην Ευρωπαϊκή Ένωση και στο ΝΑΤΟ, για να βρέξει χρήμα;» Έτσι το αντιμετωπίζει. Και να σας πω και κάτ</w:t>
      </w:r>
      <w:r>
        <w:rPr>
          <w:rFonts w:eastAsia="Times New Roman" w:cs="Times New Roman"/>
          <w:szCs w:val="24"/>
        </w:rPr>
        <w:t xml:space="preserve">ι; Η δική </w:t>
      </w:r>
      <w:r>
        <w:rPr>
          <w:rFonts w:eastAsia="Times New Roman" w:cs="Times New Roman"/>
          <w:szCs w:val="24"/>
        </w:rPr>
        <w:lastRenderedPageBreak/>
        <w:t>μου πρόβλεψη είναι, να μη δεσμεύσω το κόμμα. Θα το κερδίσει το δημοψήφισμα. Είναι η ιμπεριαλιστική ειρήνη</w:t>
      </w:r>
      <w:r w:rsidRPr="00CB4033">
        <w:rPr>
          <w:rFonts w:eastAsia="Times New Roman" w:cs="Times New Roman"/>
          <w:szCs w:val="24"/>
        </w:rPr>
        <w:t>,</w:t>
      </w:r>
      <w:r>
        <w:rPr>
          <w:rFonts w:eastAsia="Times New Roman" w:cs="Times New Roman"/>
          <w:szCs w:val="24"/>
        </w:rPr>
        <w:t xml:space="preserve"> με το πιστόλι στον κρόταφο. Θα το κερδίσει. Και ο εθνικισμός θα μετατραπεί σε κοσμοπολιτισμό πάρα πολύ εύκολα. Θα αρπάξει χρήματα. Έτσι θα </w:t>
      </w:r>
      <w:r>
        <w:rPr>
          <w:rFonts w:eastAsia="Times New Roman" w:cs="Times New Roman"/>
          <w:szCs w:val="24"/>
        </w:rPr>
        <w:t>πάει. Δεν θα λέει τα γνωστά που λέει.</w:t>
      </w:r>
    </w:p>
    <w:p w14:paraId="795DAD45"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Και εδώ, στην Ελλάδα το πρόταγμα αυτό είναι, να </w:t>
      </w:r>
      <w:r>
        <w:rPr>
          <w:rFonts w:eastAsia="Times New Roman" w:cs="Times New Roman"/>
          <w:szCs w:val="24"/>
        </w:rPr>
        <w:t>συμβά</w:t>
      </w:r>
      <w:r>
        <w:rPr>
          <w:rFonts w:eastAsia="Times New Roman" w:cs="Times New Roman"/>
          <w:szCs w:val="24"/>
        </w:rPr>
        <w:t>λει η Ελλάδα στην ένταξη των Σκοπίων στο ΝΑΤΟ, για να γλυτώσουμε, λέει, τον κίνδυνο της Τουρκίας. Γιατί κινδυνεύουμε από την Τουρκία; Δεν κατάλαβα. Δεν είναι χώρα-μέ</w:t>
      </w:r>
      <w:r>
        <w:rPr>
          <w:rFonts w:eastAsia="Times New Roman" w:cs="Times New Roman"/>
          <w:szCs w:val="24"/>
        </w:rPr>
        <w:t xml:space="preserve">λος του ΝΑΤΟ; Θα μας σώσει μέσω της ένταξης της </w:t>
      </w:r>
      <w:r>
        <w:rPr>
          <w:rFonts w:eastAsia="Times New Roman" w:cs="Times New Roman"/>
          <w:szCs w:val="24"/>
          <w:lang w:val="en-US"/>
        </w:rPr>
        <w:t>FYROM</w:t>
      </w:r>
      <w:r>
        <w:rPr>
          <w:rFonts w:eastAsia="Times New Roman" w:cs="Times New Roman"/>
          <w:szCs w:val="24"/>
        </w:rPr>
        <w:t>;</w:t>
      </w:r>
    </w:p>
    <w:p w14:paraId="795DAD46"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Για να ολοκληρώσω, δεν αμφισβητούμε αυτό που λέτε όλα τα κόμματα, ότι εμείς δεν πρόκειται να δώσουμε ούτε έναν πόντο από τα σύνορά μας. Δεν υπάρχει αστικό κόμμα, αστική τάξη και αστική κυβέρνηση, που έ</w:t>
      </w:r>
      <w:r>
        <w:rPr>
          <w:rFonts w:eastAsia="Times New Roman" w:cs="Times New Roman"/>
          <w:szCs w:val="24"/>
        </w:rPr>
        <w:t xml:space="preserve">να μέρος της αγοράς, και μάλιστα στο Αιγαίο, που έχει τον τουρισμό </w:t>
      </w:r>
      <w:r>
        <w:rPr>
          <w:rFonts w:eastAsia="Times New Roman" w:cs="Times New Roman"/>
          <w:szCs w:val="24"/>
        </w:rPr>
        <w:lastRenderedPageBreak/>
        <w:t>και τα μεγάλα ξενοδοχεία, να το δώσει σε κάποιον άλλον. Εκτός αν το χάσει με πόλεμο, που δεν θα αφήσουμε κάτι τέτοιο να γίνει, βέβαια.</w:t>
      </w:r>
    </w:p>
    <w:p w14:paraId="795DAD47"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Όμως, κύριοι, την εδαφική ακεραιότητα άλλων χωρών την </w:t>
      </w:r>
      <w:r>
        <w:rPr>
          <w:rFonts w:eastAsia="Times New Roman" w:cs="Times New Roman"/>
          <w:szCs w:val="24"/>
        </w:rPr>
        <w:t>υπονομεύετε. Είπα προηγουμένως για τη Συρία, το Ιράκ, για να μην πούμε και άλλα. Επομένως, ο πατριωτισμός δεν αφορά εμένα και τα σύνορά μου, αφορά και τον σεβασμό της πατρίδας και της εδαφικής ακεραιότητας και των άλλων λαών.</w:t>
      </w:r>
    </w:p>
    <w:p w14:paraId="795DAD48"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Σε αυτό το ζήτημα είσαστε μια </w:t>
      </w:r>
      <w:r>
        <w:rPr>
          <w:rFonts w:eastAsia="Times New Roman" w:cs="Times New Roman"/>
          <w:szCs w:val="24"/>
        </w:rPr>
        <w:t>δύναμη -δευτερεύουσα βεβαίως, δεν λέω ότι είστε ο πρωτεργάτης- αλλά εν πάση περιπτώσει, είστε δύναμη, που ήδη έχετε απειλήσει την εδαφική ακεραιότητα και τα σύνορα άλλων λαών. Και το λέμε εμείς, που δεν είμαστε ούτε με το καθεστώς του Σαντάμ Χουσεΐν ούτε ε</w:t>
      </w:r>
      <w:r>
        <w:rPr>
          <w:rFonts w:eastAsia="Times New Roman" w:cs="Times New Roman"/>
          <w:szCs w:val="24"/>
        </w:rPr>
        <w:t xml:space="preserve">ίμαστε με τον Καντάφι ούτε είμαστε υποστηρικτές της πολιτικής του Μιλόσεβιτς. Αλλά έχετε πάρει μέρος, με τον έναν ή τον άλλον τρόπο, σε όλη αυτή την εκστρατεία, που μπορεί να οδηγήσει, όχι </w:t>
      </w:r>
      <w:r>
        <w:rPr>
          <w:rFonts w:eastAsia="Times New Roman" w:cs="Times New Roman"/>
          <w:szCs w:val="24"/>
        </w:rPr>
        <w:lastRenderedPageBreak/>
        <w:t xml:space="preserve">μόνον σε αλλαγή συνόρων, αλλά σε αλλαγή συνόρων, μέσω εμπλοκής και </w:t>
      </w:r>
      <w:r>
        <w:rPr>
          <w:rFonts w:eastAsia="Times New Roman" w:cs="Times New Roman"/>
          <w:szCs w:val="24"/>
        </w:rPr>
        <w:t>της Ελλάδας σε έναν ακόμα πιο επικίνδυνο πόλεμο.</w:t>
      </w:r>
    </w:p>
    <w:p w14:paraId="795DAD49" w14:textId="77777777" w:rsidR="00B01EFE" w:rsidRDefault="00027761">
      <w:pPr>
        <w:spacing w:after="0" w:line="600" w:lineRule="auto"/>
        <w:ind w:firstLine="720"/>
        <w:jc w:val="both"/>
        <w:rPr>
          <w:rFonts w:eastAsia="Times New Roman" w:cs="Times New Roman"/>
          <w:szCs w:val="24"/>
        </w:rPr>
      </w:pPr>
      <w:r w:rsidRPr="000C5BF1">
        <w:rPr>
          <w:rFonts w:eastAsia="Times New Roman" w:cs="Times New Roman"/>
          <w:b/>
          <w:szCs w:val="24"/>
        </w:rPr>
        <w:t>ΠΡΟΕΔΡΕΥΩΝ (Δημήτριος Καμμένος):</w:t>
      </w:r>
      <w:r>
        <w:rPr>
          <w:rFonts w:eastAsia="Times New Roman" w:cs="Times New Roman"/>
          <w:szCs w:val="24"/>
        </w:rPr>
        <w:t xml:space="preserve"> Ευχαριστούμε, κυρία Παπαρήγα.</w:t>
      </w:r>
    </w:p>
    <w:p w14:paraId="795DAD4A"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Τον λόγο θα πάρει τώρα ο Κοινοβουλευτικός Εκπρόσωπος από τη Χρυσή Αυγή κ. Ηλίας Παναγιώταρος.</w:t>
      </w:r>
    </w:p>
    <w:p w14:paraId="795DAD4B"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Παρακαλώ, επειδή βλέπω δυσαρέσκεια από συναδέλφους, διότι παρεμβάλλονται άλλοι στη σειρά τους, επειδή ο Κοινοβουλευτικός Εκπρόσωπος, πρέπει να παρεμβληθεί, να τηρούμε τους χρόνους. </w:t>
      </w:r>
    </w:p>
    <w:p w14:paraId="795DAD4C"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Κύριε Παναγιώταρε, σας ενημερώνω ότι έχετε τον μισό χρόνο, διότι έχει </w:t>
      </w:r>
      <w:r>
        <w:rPr>
          <w:rFonts w:eastAsia="Times New Roman" w:cs="Times New Roman"/>
          <w:szCs w:val="24"/>
        </w:rPr>
        <w:t>μιλήσει ο Αρχηγός σας χθες.</w:t>
      </w:r>
    </w:p>
    <w:p w14:paraId="795DAD4D"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Θα ακολουθήσει ο κ. Τζελέπης, ο κ. Δήμας και μετά ο Κοινοβουλευτικός Εκπρόσωπος από τον ΣΥΡΙΖΑ κ. Μαντάς.</w:t>
      </w:r>
    </w:p>
    <w:p w14:paraId="795DAD4E"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Ορίστε, έχετε τον λόγο, κύριε Παναγιώταρε.</w:t>
      </w:r>
    </w:p>
    <w:p w14:paraId="795DAD4F" w14:textId="77777777" w:rsidR="00B01EFE" w:rsidRDefault="00027761">
      <w:pPr>
        <w:spacing w:after="0" w:line="600" w:lineRule="auto"/>
        <w:ind w:firstLine="720"/>
        <w:jc w:val="both"/>
        <w:rPr>
          <w:rFonts w:eastAsia="Times New Roman" w:cs="Times New Roman"/>
          <w:szCs w:val="24"/>
        </w:rPr>
      </w:pPr>
      <w:r w:rsidRPr="005F5713">
        <w:rPr>
          <w:rFonts w:eastAsia="Times New Roman" w:cs="Times New Roman"/>
          <w:b/>
          <w:szCs w:val="24"/>
        </w:rPr>
        <w:lastRenderedPageBreak/>
        <w:t>ΗΛΙΑΣ ΠΑΝΑΓΙΩΤΑΡΟΣ:</w:t>
      </w:r>
      <w:r>
        <w:rPr>
          <w:rFonts w:eastAsia="Times New Roman" w:cs="Times New Roman"/>
          <w:szCs w:val="24"/>
        </w:rPr>
        <w:t xml:space="preserve"> Ευχαριστώ, κύριε Πρόεδρε.</w:t>
      </w:r>
    </w:p>
    <w:p w14:paraId="795DAD50"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lang w:val="en-US"/>
        </w:rPr>
        <w:t>Dobro</w:t>
      </w:r>
      <w:r w:rsidRPr="005F5713">
        <w:rPr>
          <w:rFonts w:eastAsia="Times New Roman" w:cs="Times New Roman"/>
          <w:szCs w:val="24"/>
        </w:rPr>
        <w:t xml:space="preserve"> </w:t>
      </w:r>
      <w:r>
        <w:rPr>
          <w:rFonts w:eastAsia="Times New Roman" w:cs="Times New Roman"/>
          <w:szCs w:val="24"/>
          <w:lang w:val="en-US"/>
        </w:rPr>
        <w:t>jutro</w:t>
      </w:r>
      <w:r>
        <w:rPr>
          <w:rFonts w:eastAsia="Times New Roman" w:cs="Times New Roman"/>
          <w:szCs w:val="24"/>
        </w:rPr>
        <w:t>»</w:t>
      </w:r>
      <w:r w:rsidRPr="005F5713">
        <w:rPr>
          <w:rFonts w:eastAsia="Times New Roman" w:cs="Times New Roman"/>
          <w:szCs w:val="24"/>
        </w:rPr>
        <w:t xml:space="preserve">, </w:t>
      </w:r>
      <w:r>
        <w:rPr>
          <w:rFonts w:eastAsia="Times New Roman" w:cs="Times New Roman"/>
          <w:szCs w:val="24"/>
        </w:rPr>
        <w:t xml:space="preserve">που θα έλεγαν και </w:t>
      </w:r>
      <w:r>
        <w:rPr>
          <w:rFonts w:eastAsia="Times New Roman" w:cs="Times New Roman"/>
          <w:szCs w:val="24"/>
        </w:rPr>
        <w:t>διάφοροι φιλοσκοπιανοί, που είναι το όνειρο τους να ακούσουν σλάβικα και εντός της ελληνικής Αιθούσης, βάσει αυτής της συμφωνίας.</w:t>
      </w:r>
    </w:p>
    <w:p w14:paraId="795DAD51"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Μετά το οκταετές συνεχόμενο οικονομικό σφυροκόπημα, σε βάρος του ελληνικού λαού, τον αποδεκατισμό του, το οποίο συνέθλιψε ηθικ</w:t>
      </w:r>
      <w:r>
        <w:rPr>
          <w:rFonts w:eastAsia="Times New Roman" w:cs="Times New Roman"/>
          <w:szCs w:val="24"/>
        </w:rPr>
        <w:t>ά, κοινωνικά, σωματικά, οικογενειακά, σε όλους τους τομείς τους Έλληνες, ήρθε και η ώρα για την επίθεση στα εθνικά ζητήματα, μιας και οι Έλληνες πολίτες είναι αδύναμοι από αυτήν τη λαίλαπα, που τους έχει βρει.</w:t>
      </w:r>
    </w:p>
    <w:p w14:paraId="795DAD52"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Και η αρχή γίνεται με το Σκοπιανό, για το ζήτη</w:t>
      </w:r>
      <w:r>
        <w:rPr>
          <w:rFonts w:eastAsia="Times New Roman" w:cs="Times New Roman"/>
          <w:szCs w:val="24"/>
        </w:rPr>
        <w:t>μα της ονομασίας αυτού του μορφώματος της γειτονικής χώρας. Ακούμε τα διάφορα ανέκδοτα περί σοβαρής διαπραγμάτευσης, διαπραγμάτευση, που μας θυμίζει ένα παλιό ανέκδοτο -θα το θυμούνται οι παλαιότεροι- όπου υπήρχε ο κ. Νι</w:t>
      </w:r>
      <w:r>
        <w:rPr>
          <w:rFonts w:eastAsia="Times New Roman" w:cs="Times New Roman"/>
          <w:szCs w:val="24"/>
        </w:rPr>
        <w:lastRenderedPageBreak/>
        <w:t>κόλαος Εξαρχίδης, ο οποίος είχε πρόβ</w:t>
      </w:r>
      <w:r>
        <w:rPr>
          <w:rFonts w:eastAsia="Times New Roman" w:cs="Times New Roman"/>
          <w:szCs w:val="24"/>
        </w:rPr>
        <w:t>λημα με το όνομά του, τον κορόιδευαν όλοι, και πήγε στο δημοτολόγιο, για να αλλάξει το όνομά του. Όταν πήγε να το αλλάξει και η υπάλληλος γελούσε. Εν τέλει του λέει: «Πώς θέλετε να ονομάζεστε;». Και της απαντά: «Δημήτριος Εξαρχίδης».</w:t>
      </w:r>
    </w:p>
    <w:p w14:paraId="795DAD53"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Έτσι κάνετε κι εσείς μ</w:t>
      </w:r>
      <w:r>
        <w:rPr>
          <w:rFonts w:eastAsia="Times New Roman" w:cs="Times New Roman"/>
          <w:szCs w:val="24"/>
        </w:rPr>
        <w:t>ε τη διαπραγμάτευση, κοροϊδεύετε τον κόσμο και αφήσατε επί της ουσίας το όνομα «Μακεδονία» να το παίρνουν οι γείτονές μας και με όλα όσα έπονται να το εκμεταλλευτούν εις βάρος μας.</w:t>
      </w:r>
    </w:p>
    <w:p w14:paraId="795DAD54"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Αυτή είναι, βέβαια, η φαιδρή πλευρά αυτού του σοβαρότατου ζητήματος, διότι </w:t>
      </w:r>
      <w:r>
        <w:rPr>
          <w:rFonts w:eastAsia="Times New Roman" w:cs="Times New Roman"/>
          <w:szCs w:val="24"/>
        </w:rPr>
        <w:t>και εσείς πιστοί, όπως δείχνετε με τις πράξεις σας, στις όποιες ανθελληνικές, διεθνιστικές, κομμουνιστικές, αρρωστημένες ιδέες του παρελθόντος, συνεχίζετε πιστά και κάνετε πραγματικότητα τα όνειρα όλων εκείνων των συμμοριτών- κατσαπλιάδων, που ήθελαν και α</w:t>
      </w:r>
      <w:r>
        <w:rPr>
          <w:rFonts w:eastAsia="Times New Roman" w:cs="Times New Roman"/>
          <w:szCs w:val="24"/>
        </w:rPr>
        <w:t>περγάζονταν την ανεξάρτητη Μακεδονία.</w:t>
      </w:r>
    </w:p>
    <w:p w14:paraId="795DAD55"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Λέει ο πνευματικός ηγέτης της Αριστεράς -έτσι λέγατε μέχρι και τώρα- ότι η εν λόγω συμφωνία είναι μια πράξη εθνικής μειοδοσίας, προδοσίας και όσοι την επεξεργάστηκαν και την υπέγραψαν ή θα την υπογράψουν είναι προδότες</w:t>
      </w:r>
      <w:r>
        <w:rPr>
          <w:rFonts w:eastAsia="Times New Roman" w:cs="Times New Roman"/>
          <w:szCs w:val="24"/>
        </w:rPr>
        <w:t xml:space="preserve">. Τάδε έφη Μίκης Θεοδωράκης μόλις προχθές –το καταθέτω για τα Πρακτικά- από τη σελίδα του. </w:t>
      </w:r>
    </w:p>
    <w:p w14:paraId="795DAD56"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Ηλίας Παναγιώταρος καταθέτει για τα Πρακτικά το προαναφερθέν έγγραφο, το οποίο βρίσκεται στο αρχείο του Τμήματος Γραμματείας της Διε</w:t>
      </w:r>
      <w:r>
        <w:rPr>
          <w:rFonts w:eastAsia="Times New Roman" w:cs="Times New Roman"/>
          <w:szCs w:val="24"/>
        </w:rPr>
        <w:t>ύθυνσης Στενογραφίας και  Πρακτικών της Βουλής)</w:t>
      </w:r>
    </w:p>
    <w:p w14:paraId="795DAD57"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Δεν ξέρω αν πρέπει να περάσετε από την Επιτροπή Δεοντολογίας και τον κ. Θεοδωράκη, αλλά αν δεν σας αρέσει ο κ. Θεοδωράκης -γιατί κάποιοι είπατε ότι μεγάλωσε πολύ και δεν τα λέει καλά- να σας υπενθυμίσουμε τι </w:t>
      </w:r>
      <w:r>
        <w:rPr>
          <w:rFonts w:eastAsia="Times New Roman" w:cs="Times New Roman"/>
          <w:szCs w:val="24"/>
        </w:rPr>
        <w:t xml:space="preserve">έλεγε και ο συγκυβερνήτης σας, ο κ. Πάνος Καμμένος -διαβάζω από το </w:t>
      </w:r>
      <w:r w:rsidRPr="00664F03">
        <w:rPr>
          <w:rFonts w:eastAsia="Times New Roman" w:cs="Times New Roman"/>
          <w:szCs w:val="24"/>
          <w:lang w:val="en-US"/>
        </w:rPr>
        <w:t>site</w:t>
      </w:r>
      <w:r w:rsidRPr="00664F03">
        <w:rPr>
          <w:rFonts w:eastAsia="Times New Roman" w:cs="Times New Roman"/>
          <w:szCs w:val="24"/>
        </w:rPr>
        <w:t xml:space="preserve"> </w:t>
      </w:r>
      <w:r>
        <w:rPr>
          <w:rFonts w:eastAsia="Times New Roman" w:cs="Times New Roman"/>
          <w:szCs w:val="24"/>
        </w:rPr>
        <w:t>«</w:t>
      </w:r>
      <w:r w:rsidRPr="00664F03">
        <w:rPr>
          <w:rFonts w:eastAsia="Times New Roman" w:cs="Times New Roman"/>
          <w:szCs w:val="24"/>
          <w:lang w:val="en-US"/>
        </w:rPr>
        <w:t>Olympia</w:t>
      </w:r>
      <w:r>
        <w:rPr>
          <w:rFonts w:eastAsia="Times New Roman" w:cs="Times New Roman"/>
          <w:szCs w:val="24"/>
        </w:rPr>
        <w:t xml:space="preserve">»-στις 14 Δεκεμβρίου 2014, απαντώντας στον </w:t>
      </w:r>
      <w:r>
        <w:rPr>
          <w:rFonts w:eastAsia="Times New Roman" w:cs="Times New Roman"/>
          <w:szCs w:val="24"/>
        </w:rPr>
        <w:lastRenderedPageBreak/>
        <w:t>Παναγιώτατο Μητροπολίτη κ. Άνθιμο. «Ενώπιον λοιπόν Θεού και λαού απαντώ στον Παναγιώτατο ότι οι Ανεξάρτητοι Έλληνες θα είμαστε η εγγύ</w:t>
      </w:r>
      <w:r>
        <w:rPr>
          <w:rFonts w:eastAsia="Times New Roman" w:cs="Times New Roman"/>
          <w:szCs w:val="24"/>
        </w:rPr>
        <w:t>ηση, ώστε κανένας Σαμαράς, κανένας Βενιζέλος, αλλά και κανένας Τσίπρας να διαπραγματευτεί το όνομα της Μακεδονίας. Η Μακεδονία είναι ελληνική και δεν δεχόμαστε ούτε γεωγραφικό προσδιορισμό. Οι Ανεξάρτητοι Έλληνες συντασσόμαστε με την άποψη του Παναγιώτατου</w:t>
      </w:r>
      <w:r>
        <w:rPr>
          <w:rFonts w:eastAsia="Times New Roman" w:cs="Times New Roman"/>
          <w:szCs w:val="24"/>
        </w:rPr>
        <w:t>.</w:t>
      </w:r>
    </w:p>
    <w:p w14:paraId="795DAD58"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Είναι σαφές πλέον, ότι ο ελληνικός λαός απαιτεί εκλογές. Δεν μπορεί να παραδώσουν το όνομα της Μακεδονίας, δίνοντας παράταση ζωής σε μια Κυβέρνηση, που έχει δώσει ανοιχτή εντολή στον κ. Νίμιτς να ονομαστούν τα Σκόπια «Βόρεια Μακεδονία»». Και τα λοιπά, τα</w:t>
      </w:r>
      <w:r>
        <w:rPr>
          <w:rFonts w:eastAsia="Times New Roman" w:cs="Times New Roman"/>
          <w:szCs w:val="24"/>
        </w:rPr>
        <w:t xml:space="preserve"> γνωστά περί παραιτήσεων και τα διάφορα άλλα κουραφέξαλα.</w:t>
      </w:r>
    </w:p>
    <w:p w14:paraId="795DAD59"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Το καταθέτω και αυτό στα Πρακτικά, για όσους θέλουν να το αναζητήσουν.</w:t>
      </w:r>
    </w:p>
    <w:p w14:paraId="795DAD5A"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Ηλίας Παναγιώταρος καταθέτει για τα Πρακτικά το προαναφερθέν έγγραφο, το οποίο βρίσκεται στο αρ</w:t>
      </w:r>
      <w:r>
        <w:rPr>
          <w:rFonts w:eastAsia="Times New Roman" w:cs="Times New Roman"/>
          <w:szCs w:val="24"/>
        </w:rPr>
        <w:t>χείο του Τμήματος Γραμματείας της Διεύθυνσης Στενογραφίας και  Πρακτικών της Βουλής)</w:t>
      </w:r>
    </w:p>
    <w:p w14:paraId="795DAD5B"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Ερχόμαστε σε αυτήν την απαράδεκτη συμφωνία, η οποία είναι -επαναλαμβάνω- το όνειρο του κάθε αλυτρωτιστή Σκοπιανού, με μόνη εξαίρεση το ότι μπήκε μπροστά από το Μακεδονία τ</w:t>
      </w:r>
      <w:r>
        <w:rPr>
          <w:rFonts w:eastAsia="Times New Roman" w:cs="Times New Roman"/>
          <w:szCs w:val="24"/>
        </w:rPr>
        <w:t>ο «</w:t>
      </w:r>
      <w:r w:rsidRPr="00EB7020">
        <w:rPr>
          <w:rFonts w:eastAsia="Times New Roman" w:cs="Times New Roman"/>
          <w:szCs w:val="24"/>
          <w:lang w:val="en-US"/>
        </w:rPr>
        <w:t>Severna</w:t>
      </w:r>
      <w:r>
        <w:rPr>
          <w:rFonts w:eastAsia="Times New Roman" w:cs="Times New Roman"/>
          <w:szCs w:val="24"/>
        </w:rPr>
        <w:t>», σαν να λέμε «ταβέρνα», αλλά που δεν αναφέρεται πουθενά, διότι θα μεταφράζεται ως «</w:t>
      </w:r>
      <w:r>
        <w:rPr>
          <w:rFonts w:eastAsia="Times New Roman" w:cs="Times New Roman"/>
          <w:szCs w:val="24"/>
          <w:lang w:val="en-US"/>
        </w:rPr>
        <w:t>North</w:t>
      </w:r>
      <w:r w:rsidRPr="00A5642B">
        <w:rPr>
          <w:rFonts w:eastAsia="Times New Roman" w:cs="Times New Roman"/>
          <w:szCs w:val="24"/>
        </w:rPr>
        <w:t xml:space="preserve"> </w:t>
      </w:r>
      <w:r>
        <w:rPr>
          <w:rFonts w:eastAsia="Times New Roman" w:cs="Times New Roman"/>
          <w:szCs w:val="24"/>
          <w:lang w:val="en-US"/>
        </w:rPr>
        <w:t>Macedonia</w:t>
      </w:r>
      <w:r>
        <w:rPr>
          <w:rFonts w:eastAsia="Times New Roman" w:cs="Times New Roman"/>
          <w:szCs w:val="24"/>
        </w:rPr>
        <w:t>» σε κάποια χαρτιά και στα περισσότερα θα είναι σκέτο «</w:t>
      </w:r>
      <w:r>
        <w:rPr>
          <w:rFonts w:eastAsia="Times New Roman" w:cs="Times New Roman"/>
          <w:szCs w:val="24"/>
          <w:lang w:val="en-US"/>
        </w:rPr>
        <w:t>Macedonia</w:t>
      </w:r>
      <w:r>
        <w:rPr>
          <w:rFonts w:eastAsia="Times New Roman" w:cs="Times New Roman"/>
          <w:szCs w:val="24"/>
        </w:rPr>
        <w:t xml:space="preserve">». </w:t>
      </w:r>
    </w:p>
    <w:p w14:paraId="795DAD5C"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Αυτή η συμφωνία αναφέρεται συνεχώς στην απόφαση της Γενικής Συνέλευσης των Ηνω</w:t>
      </w:r>
      <w:r>
        <w:rPr>
          <w:rFonts w:eastAsia="Times New Roman" w:cs="Times New Roman"/>
          <w:szCs w:val="24"/>
        </w:rPr>
        <w:t>μένων Εθνών 47/2025/8-4-1993. Όμως, για να φτάσουμε σε αυτήν την προδοτική απόφαση τότε με το</w:t>
      </w:r>
      <w:r w:rsidRPr="003D5E53">
        <w:rPr>
          <w:rFonts w:eastAsia="Times New Roman" w:cs="Times New Roman"/>
          <w:b/>
          <w:szCs w:val="24"/>
        </w:rPr>
        <w:t xml:space="preserve"> </w:t>
      </w:r>
      <w:r>
        <w:rPr>
          <w:rFonts w:eastAsia="Times New Roman" w:cs="Times New Roman"/>
          <w:szCs w:val="24"/>
          <w:lang w:val="en-US"/>
        </w:rPr>
        <w:t>FYROM</w:t>
      </w:r>
      <w:r w:rsidRPr="00EB7020">
        <w:rPr>
          <w:rFonts w:eastAsia="Times New Roman" w:cs="Times New Roman"/>
          <w:szCs w:val="24"/>
        </w:rPr>
        <w:t>,</w:t>
      </w:r>
      <w:r>
        <w:rPr>
          <w:rFonts w:eastAsia="Times New Roman" w:cs="Times New Roman"/>
          <w:szCs w:val="24"/>
        </w:rPr>
        <w:t xml:space="preserve"> που κυβερνούσε η Νέα Δημοκρατία, κύριοι της Νέας Δημοκρατίας, υπήρχε η </w:t>
      </w:r>
      <w:r>
        <w:rPr>
          <w:rFonts w:eastAsia="Times New Roman" w:cs="Times New Roman"/>
          <w:szCs w:val="24"/>
        </w:rPr>
        <w:lastRenderedPageBreak/>
        <w:t>απόφαση του Ευρωπαϊκού Συμβουλίου της Λισαβώνας στις 26-27 Ιουνίου 1992, για την αναγνώριση των Σκοπίων με όνομα που δεν θα εμπεριέχει το όνομα «Μακεδονία».</w:t>
      </w:r>
    </w:p>
    <w:p w14:paraId="795DAD5D"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Το καταθέτω στα Πρακτικά.</w:t>
      </w:r>
    </w:p>
    <w:p w14:paraId="795DAD5E"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Στο σημείο αυτό ο Βουλευτής κ. Ηλίας Παναγιώταρος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95DAD5F"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Αυτός ήταν ο σχεδιασμός</w:t>
      </w:r>
      <w:r w:rsidRPr="002F4472">
        <w:rPr>
          <w:rFonts w:eastAsia="Times New Roman" w:cs="Times New Roman"/>
          <w:szCs w:val="24"/>
        </w:rPr>
        <w:t>,</w:t>
      </w:r>
      <w:r>
        <w:rPr>
          <w:rFonts w:eastAsia="Times New Roman" w:cs="Times New Roman"/>
          <w:szCs w:val="24"/>
        </w:rPr>
        <w:t xml:space="preserve"> για να πάει στη Συνέ</w:t>
      </w:r>
      <w:r>
        <w:rPr>
          <w:rFonts w:eastAsia="Times New Roman" w:cs="Times New Roman"/>
          <w:szCs w:val="24"/>
        </w:rPr>
        <w:t>λευση των Ηνωμένων Εθνών και ως διά μαγείας</w:t>
      </w:r>
      <w:r w:rsidRPr="002F4472">
        <w:rPr>
          <w:rFonts w:eastAsia="Times New Roman" w:cs="Times New Roman"/>
          <w:szCs w:val="24"/>
        </w:rPr>
        <w:t>,</w:t>
      </w:r>
      <w:r>
        <w:rPr>
          <w:rFonts w:eastAsia="Times New Roman" w:cs="Times New Roman"/>
          <w:szCs w:val="24"/>
        </w:rPr>
        <w:t xml:space="preserve"> αυτό χάθηκε, εξαφανίστηκε επί κυβερνήσεως Μητσοτάκη και Υπουργού Εξωτερικώνκ. Σαμαρά, και εμφανίστηκε το </w:t>
      </w:r>
      <w:r w:rsidRPr="00EB7020">
        <w:rPr>
          <w:rFonts w:eastAsia="Times New Roman" w:cs="Times New Roman"/>
          <w:szCs w:val="24"/>
          <w:lang w:val="en-US"/>
        </w:rPr>
        <w:t>F</w:t>
      </w:r>
      <w:r>
        <w:rPr>
          <w:rFonts w:eastAsia="Times New Roman" w:cs="Times New Roman"/>
          <w:szCs w:val="24"/>
          <w:lang w:val="en-US"/>
        </w:rPr>
        <w:t>YROM</w:t>
      </w:r>
      <w:r>
        <w:rPr>
          <w:rFonts w:eastAsia="Times New Roman" w:cs="Times New Roman"/>
          <w:szCs w:val="24"/>
        </w:rPr>
        <w:t>, που ήταν η κερκόπορτα για να φτάσουμε στα σημερινά αίσχη.</w:t>
      </w:r>
    </w:p>
    <w:p w14:paraId="795DAD60"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Και καταλήγουμε μέσα από πολυετείς παραχω</w:t>
      </w:r>
      <w:r>
        <w:rPr>
          <w:rFonts w:eastAsia="Times New Roman" w:cs="Times New Roman"/>
          <w:szCs w:val="24"/>
        </w:rPr>
        <w:t>ρήσεις, ενδοτισμούς, στην κατάπτυστη σημερινή συμφωνία, μια συμφωνία από τα «</w:t>
      </w:r>
      <w:r w:rsidRPr="00EB7020">
        <w:rPr>
          <w:rFonts w:eastAsia="Times New Roman" w:cs="Times New Roman"/>
          <w:szCs w:val="24"/>
          <w:lang w:val="en-US"/>
        </w:rPr>
        <w:t>Lidl</w:t>
      </w:r>
      <w:r>
        <w:rPr>
          <w:rFonts w:eastAsia="Times New Roman" w:cs="Times New Roman"/>
          <w:szCs w:val="24"/>
        </w:rPr>
        <w:t>»</w:t>
      </w:r>
      <w:r w:rsidRPr="00EB7020">
        <w:rPr>
          <w:rFonts w:eastAsia="Times New Roman" w:cs="Times New Roman"/>
          <w:szCs w:val="24"/>
        </w:rPr>
        <w:t>,</w:t>
      </w:r>
      <w:r>
        <w:rPr>
          <w:rFonts w:eastAsia="Times New Roman" w:cs="Times New Roman"/>
          <w:szCs w:val="24"/>
        </w:rPr>
        <w:t xml:space="preserve"> όπου όλοι, Σλάβοι, Βούλγαροι, Αλβανοί, Ρομά και λοιποί θα αυτοαποκαλούνται με πολύ μικρά γράμματα «Βόρειο-» και «Μακεδόνες», με τεράστια. Είναι μια άθλια συμφωνία, όπου η ά</w:t>
      </w:r>
      <w:r>
        <w:rPr>
          <w:rFonts w:eastAsia="Times New Roman" w:cs="Times New Roman"/>
          <w:szCs w:val="24"/>
        </w:rPr>
        <w:t>νευ όρων προδοσία -διότι το να κατεβάσουν δύο ταμπέλες από την εθνική οδό και από το αεροδρόμιο των Σκοπίων προσωρινά δεν λέει τίποτε απολύτως- βρίσκεται στο άρθρο 1, όπου αναφέρεται ότι η ιθαγένεια του δεύτερου Μέρους θα είναι «μακεδονική», «Μακεδόνες πολ</w:t>
      </w:r>
      <w:r>
        <w:rPr>
          <w:rFonts w:eastAsia="Times New Roman" w:cs="Times New Roman"/>
          <w:szCs w:val="24"/>
        </w:rPr>
        <w:t>ίτες», της «Βόρειας Μακεδονίας», μπλα, μπλα.. Όλα αυτά, φυσικά, θα ξεχαστούν την επομένη της συμφωνίας, αν ποτέ έλθει στα πράγματα, και πολλά άλλα πράγματα που αν τα διαβάσει κανείς, γελάει, αλλά και κλαίει για όσα συμβαίνουν στην πατρίδα μας.</w:t>
      </w:r>
    </w:p>
    <w:p w14:paraId="795DAD61"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άρθρο 2 </w:t>
      </w:r>
      <w:r>
        <w:rPr>
          <w:rFonts w:eastAsia="Times New Roman" w:cs="Times New Roman"/>
          <w:szCs w:val="24"/>
        </w:rPr>
        <w:t xml:space="preserve">βλέπουμε το «τυράκι» και τις «φωτογραφικές» διατάξεις για την εισδοχή των Σκοπίων στην Ευρωπαϊκή Ένωση και στο ΝΑΤΟ. </w:t>
      </w:r>
    </w:p>
    <w:p w14:paraId="795DAD62"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Ακολουθεί το άρθρο 3, το οποίο είναι ανεφάρμοστο. Ας κάνουμε μια υπόθεση: Ας υποθέσουμε ότι οι Έλληνες είναι καλά παιδιά και κάνουν ό,τι τ</w:t>
      </w:r>
      <w:r>
        <w:rPr>
          <w:rFonts w:eastAsia="Times New Roman" w:cs="Times New Roman"/>
          <w:szCs w:val="24"/>
        </w:rPr>
        <w:t>ους λέει το άρθρο 3. Οι Σκοπιανοί, που ζουν στις Ηνωμένες Πολιτείες, στον Καναδά, στην Αυστραλία και αλλού τι θα κάνουν; Πιστεύετε ότι θα κάνουν τα καλά παιδιά; Είστε γελασμένοι. Θα είναι πλέον Βορειομακεδόνες, με τη βούλα του ελληνικού κράτους.</w:t>
      </w:r>
    </w:p>
    <w:p w14:paraId="795DAD63"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Στο άρθρο </w:t>
      </w:r>
      <w:r>
        <w:rPr>
          <w:rFonts w:eastAsia="Times New Roman" w:cs="Times New Roman"/>
          <w:szCs w:val="24"/>
        </w:rPr>
        <w:t xml:space="preserve">6 γίνεται αναφορά σε διάφορα προβλήματα, που θα υπάρχουν ένθεν και ένθεν και ότι θα μπορούν να γίνονται ενστάσεις. Δηλαδή πάει το «Μακεδονία ξακουστή», κατά το άρθρο 6, πάει το «Παύλος Μελάς». </w:t>
      </w:r>
    </w:p>
    <w:p w14:paraId="795DAD64"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w:t>
      </w:r>
      <w:r>
        <w:rPr>
          <w:rFonts w:eastAsia="Times New Roman" w:cs="Times New Roman"/>
          <w:szCs w:val="24"/>
        </w:rPr>
        <w:t xml:space="preserve"> του κυρίου Βουλευτή)</w:t>
      </w:r>
    </w:p>
    <w:p w14:paraId="795DAD65"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Κύριε Πρόεδρε, θα μου επιτρέψετε να έχω και εγώ την ανοχή σας. Θα χρησιμοποιήσω και τη δευτερολογία μου.</w:t>
      </w:r>
    </w:p>
    <w:p w14:paraId="795DAD66"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Το άρθρο 7, φυσικά είναι για γέλια. Ο συντάκτης του, εκτός από μειοδότης, κατά τον Μίκη Θεοδωράκη και τον Πάνο Καμμένο, είναι και</w:t>
      </w:r>
      <w:r>
        <w:rPr>
          <w:rFonts w:eastAsia="Times New Roman" w:cs="Times New Roman"/>
          <w:szCs w:val="24"/>
        </w:rPr>
        <w:t xml:space="preserve"> μωρός, διότι νομίζει ότι απευθύνεται σε ηλίθιους. </w:t>
      </w:r>
    </w:p>
    <w:p w14:paraId="795DAD67"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Όσον αφορά στο άρθρο 8, θα μας βάζουν και χέρι για την ιστορία μας και τον πολιτισμό μας.</w:t>
      </w:r>
    </w:p>
    <w:p w14:paraId="795DAD68"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Το άρθρο 13 είναι το καλύτερο όλων. Είναι οι </w:t>
      </w:r>
      <w:r>
        <w:rPr>
          <w:rFonts w:eastAsia="Times New Roman" w:cs="Times New Roman"/>
          <w:szCs w:val="24"/>
          <w:lang w:val="en-US"/>
        </w:rPr>
        <w:t>business</w:t>
      </w:r>
      <w:r>
        <w:rPr>
          <w:rFonts w:eastAsia="Times New Roman" w:cs="Times New Roman"/>
          <w:szCs w:val="24"/>
        </w:rPr>
        <w:t xml:space="preserve">, διότι, εφόσον μπουν στο ΝΑΤΟ και στην Ευρωπαϊκή Ένωση, είναι ένα κονδύλι γύρω στα 30 δισεκατομμύρια ευρώ γι’ αυτή τη χώρα. Όπως καταλαβαίνετε, έχει ψωμάκι για διάφορους </w:t>
      </w:r>
      <w:r w:rsidRPr="00FA7DB8">
        <w:rPr>
          <w:rFonts w:eastAsia="Times New Roman" w:cs="Times New Roman"/>
          <w:szCs w:val="24"/>
        </w:rPr>
        <w:t>“</w:t>
      </w:r>
      <w:r>
        <w:rPr>
          <w:rFonts w:eastAsia="Times New Roman" w:cs="Times New Roman"/>
          <w:szCs w:val="24"/>
          <w:lang w:val="en-US"/>
        </w:rPr>
        <w:t>businessmen</w:t>
      </w:r>
      <w:r>
        <w:rPr>
          <w:rFonts w:eastAsia="Times New Roman" w:cs="Times New Roman"/>
          <w:szCs w:val="24"/>
        </w:rPr>
        <w:t xml:space="preserve">”. Είναι μια συμφωνία που </w:t>
      </w:r>
      <w:r>
        <w:rPr>
          <w:rFonts w:eastAsia="Times New Roman" w:cs="Times New Roman"/>
          <w:szCs w:val="24"/>
        </w:rPr>
        <w:lastRenderedPageBreak/>
        <w:t>γεωπολιτικά εξυπηρετεί μόνο τα συμφέροντα των Η</w:t>
      </w:r>
      <w:r>
        <w:rPr>
          <w:rFonts w:eastAsia="Times New Roman" w:cs="Times New Roman"/>
          <w:szCs w:val="24"/>
        </w:rPr>
        <w:t>νωμένων Πολιτειών. Θα συζητήσουμε αύριο και μεθαύριο για αυτό το σοβαρότατο ζήτημα.</w:t>
      </w:r>
    </w:p>
    <w:p w14:paraId="795DAD69"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Αν ξέρατε να διαπραγματεύεστε, θα επιβάλατε το δίκαιο. Θα επιβάλλατε το σωστό, αυτό το οποίο κατά τον Θουκυδίδη είναι και το δίκαιο του ισχυρού. Ας πούμε, για πρώτη φορά έχ</w:t>
      </w:r>
      <w:r>
        <w:rPr>
          <w:rFonts w:eastAsia="Times New Roman" w:cs="Times New Roman"/>
          <w:szCs w:val="24"/>
        </w:rPr>
        <w:t xml:space="preserve">ουμε το δίκαιο του αδύνατου, σε βάρος του ισχυρού. </w:t>
      </w:r>
    </w:p>
    <w:p w14:paraId="795DAD6A"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Καταθέτω για τα Πρακτικά τους λόγους για τους οποίους ο Ζάεφ, ο Πρωθυπουργός των Σκοπίων δεν ήθελε ούτε το «Άνω» ούτε το «Νέα Μακεδονία» και λέει πόσο βολεύει τα Σκόπια το «Βόρεια». </w:t>
      </w:r>
    </w:p>
    <w:p w14:paraId="795DAD6B"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Καταθέτω, επίσης, για</w:t>
      </w:r>
      <w:r>
        <w:rPr>
          <w:rFonts w:eastAsia="Times New Roman" w:cs="Times New Roman"/>
          <w:szCs w:val="24"/>
        </w:rPr>
        <w:t xml:space="preserve"> τα Πρακτικά, το τι είπε ο Πρόεδρος Ιβάνοφ, ο οποίος θέλει να δει και το «Βόρεια» και να τα πάρουν όλα επί της ουσίας και είστε ικανοί και γι’ αυτό.</w:t>
      </w:r>
    </w:p>
    <w:p w14:paraId="795DAD6C" w14:textId="77777777" w:rsidR="00B01EFE" w:rsidRDefault="00027761">
      <w:pPr>
        <w:spacing w:after="0" w:line="600" w:lineRule="auto"/>
        <w:ind w:firstLine="720"/>
        <w:jc w:val="both"/>
        <w:rPr>
          <w:rFonts w:eastAsia="Times New Roman" w:cs="Times New Roman"/>
          <w:szCs w:val="24"/>
        </w:rPr>
      </w:pPr>
      <w:r w:rsidRPr="00557BF7">
        <w:rPr>
          <w:rFonts w:eastAsia="Times New Roman" w:cs="Times New Roman"/>
          <w:szCs w:val="24"/>
        </w:rPr>
        <w:lastRenderedPageBreak/>
        <w:t>(Στο</w:t>
      </w:r>
      <w:r>
        <w:rPr>
          <w:rFonts w:eastAsia="Times New Roman" w:cs="Times New Roman"/>
          <w:szCs w:val="24"/>
        </w:rPr>
        <w:t xml:space="preserve"> σημείο αυτό ο Βουλευτής κ.</w:t>
      </w:r>
      <w:r w:rsidRPr="00557BF7">
        <w:rPr>
          <w:rFonts w:eastAsia="Times New Roman" w:cs="Times New Roman"/>
          <w:szCs w:val="24"/>
        </w:rPr>
        <w:t xml:space="preserve"> </w:t>
      </w:r>
      <w:r>
        <w:rPr>
          <w:rFonts w:eastAsia="Times New Roman" w:cs="Times New Roman"/>
          <w:szCs w:val="24"/>
        </w:rPr>
        <w:t xml:space="preserve">Ηλίας Παναγιώταρος </w:t>
      </w:r>
      <w:r w:rsidRPr="00557BF7">
        <w:rPr>
          <w:rFonts w:eastAsia="Times New Roman" w:cs="Times New Roman"/>
          <w:szCs w:val="24"/>
        </w:rPr>
        <w:t xml:space="preserve">καταθέτει για τα Πρακτικά τα προαναφερθέντα έγγραφα, τα </w:t>
      </w:r>
      <w:r w:rsidRPr="00557BF7">
        <w:rPr>
          <w:rFonts w:eastAsia="Times New Roman" w:cs="Times New Roman"/>
          <w:szCs w:val="24"/>
        </w:rPr>
        <w:t>οποία βρίσκονται στο αρχείο του Τμήματος Γραμματείας της Διεύθυνσης Στενογραφίας και  Πρακτικών της Βουλής)</w:t>
      </w:r>
    </w:p>
    <w:p w14:paraId="795DAD6D"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Τελευταία γραμμή αμύνης σε αυτό το αίσχος, ο ελληνικός λαός, που δείχνει ότι αντιστέκεται με τα μεγάλα συλλαλητήρια σε Αθήνα και Θεσσαλονίκη</w:t>
      </w:r>
      <w:r w:rsidRPr="00352BCA">
        <w:rPr>
          <w:rFonts w:eastAsia="Times New Roman" w:cs="Times New Roman"/>
          <w:szCs w:val="24"/>
        </w:rPr>
        <w:t xml:space="preserve"> </w:t>
      </w:r>
      <w:r>
        <w:rPr>
          <w:rFonts w:eastAsia="Times New Roman" w:cs="Times New Roman"/>
          <w:szCs w:val="24"/>
        </w:rPr>
        <w:t xml:space="preserve">-σε 24 </w:t>
      </w:r>
      <w:r>
        <w:rPr>
          <w:rFonts w:eastAsia="Times New Roman" w:cs="Times New Roman"/>
          <w:szCs w:val="24"/>
        </w:rPr>
        <w:t>πόλεις της Ελλάδος- με τη διαμαρτυρία που θα γίνει αύριο το πρωί έξω από τη Βουλή, αλλά και μεθαύριο και όποτε άλλοτε χρειαστεί.</w:t>
      </w:r>
    </w:p>
    <w:p w14:paraId="795DAD6E"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Η καλύτερη λύση, όπως είναι τα τωρινά δεδομένα, είναι η μη λύση. Αυτό το μόρφωμα των Σκοπίων, ό,τι και να γίνει θα διαλυθεί, αλ</w:t>
      </w:r>
      <w:r>
        <w:rPr>
          <w:rFonts w:eastAsia="Times New Roman" w:cs="Times New Roman"/>
          <w:szCs w:val="24"/>
        </w:rPr>
        <w:t>λά θα έχετε βάλει φαρδιά-πλατιά την υπογραφή σας, έτσι ώστε να χρησιμοποιείται στο μέλλον από ιστορικούς και άλλους ότι η Ελλάδα αναγνώρισε τα Σκόπια ως «Μακεδονία».</w:t>
      </w:r>
    </w:p>
    <w:p w14:paraId="795DAD6F"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Κλείνοντας, απέναντι σε όσους επιβουλεύονται τη Μακεδονία μας, να γνωρίζουν ότι θα μας βρο</w:t>
      </w:r>
      <w:r>
        <w:rPr>
          <w:rFonts w:eastAsia="Times New Roman" w:cs="Times New Roman"/>
          <w:szCs w:val="24"/>
        </w:rPr>
        <w:t>υν μπροστά τους, όπως από το 1993 από τα πρώτα συλλαλητήρια, που ήταν και στο πρώτο φύλλο της εφημερίδας της «Χρυσής Αυγής» -και θα το καταθέσω- με πρωτοσέλιδο: «Κανένας συμβιβασμός για τη Μακεδονία μας».</w:t>
      </w:r>
    </w:p>
    <w:p w14:paraId="795DAD70" w14:textId="77777777" w:rsidR="00B01EFE" w:rsidRDefault="00027761">
      <w:pPr>
        <w:spacing w:after="0" w:line="600" w:lineRule="auto"/>
        <w:ind w:firstLine="720"/>
        <w:jc w:val="both"/>
        <w:rPr>
          <w:rFonts w:eastAsia="Times New Roman" w:cs="Times New Roman"/>
          <w:szCs w:val="24"/>
        </w:rPr>
      </w:pPr>
      <w:r w:rsidRPr="00557BF7">
        <w:rPr>
          <w:rFonts w:eastAsia="Times New Roman" w:cs="Times New Roman"/>
          <w:szCs w:val="24"/>
        </w:rPr>
        <w:t>(Σ</w:t>
      </w:r>
      <w:r>
        <w:rPr>
          <w:rFonts w:eastAsia="Times New Roman" w:cs="Times New Roman"/>
          <w:szCs w:val="24"/>
        </w:rPr>
        <w:t xml:space="preserve">το σημείο αυτό ο Βουλευτής κ. Ηλίας Παναγιώταρος </w:t>
      </w:r>
      <w:r w:rsidRPr="00557BF7">
        <w:rPr>
          <w:rFonts w:eastAsia="Times New Roman" w:cs="Times New Roman"/>
          <w:szCs w:val="24"/>
        </w:rPr>
        <w:t xml:space="preserve">καταθέτει για τα Πρακτικά </w:t>
      </w:r>
      <w:r>
        <w:rPr>
          <w:rFonts w:eastAsia="Times New Roman" w:cs="Times New Roman"/>
          <w:szCs w:val="24"/>
        </w:rPr>
        <w:t>το προαναφερθέν δημοσίευμα, το οποίο βρίσκε</w:t>
      </w:r>
      <w:r w:rsidRPr="00557BF7">
        <w:rPr>
          <w:rFonts w:eastAsia="Times New Roman" w:cs="Times New Roman"/>
          <w:szCs w:val="24"/>
        </w:rPr>
        <w:t>ται στο αρχείο του Τμήματος Γραμματείας της Διεύθυνσης Στενογραφίας και  Πρακτικών της Βουλής)</w:t>
      </w:r>
    </w:p>
    <w:p w14:paraId="795DAD71"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Σίγουρα θα μπουν και νέοι Έλληνες, όπως και τότε, νέοι Μακεδονομάχοι, που σε ένα πολύ πιο δύσκολο περιβάλλον θα πολεμήσουν και θα αντισταθούν για τη Μακεδονία μας και θα απαντήσουν στους απογόνους και στα πνευματικά τέκνα όλων αυτών των πάσης φύσεως μπολσε</w:t>
      </w:r>
      <w:r>
        <w:rPr>
          <w:rFonts w:eastAsia="Times New Roman" w:cs="Times New Roman"/>
          <w:szCs w:val="24"/>
        </w:rPr>
        <w:t xml:space="preserve">βίκων, οι οποίοι και τότε και τώρα επιθυμούν το ίδιο πράγμα. Θα τους πουν, </w:t>
      </w:r>
      <w:r>
        <w:rPr>
          <w:rFonts w:eastAsia="Times New Roman" w:cs="Times New Roman"/>
          <w:szCs w:val="24"/>
        </w:rPr>
        <w:lastRenderedPageBreak/>
        <w:t xml:space="preserve">όπως είχε πει και ο Καραϊσκάκης στους Τούρκους, «σέντι ου μόϊ βέλικι κούρατς», «ο Θεός είναι μεγάλος». </w:t>
      </w:r>
    </w:p>
    <w:p w14:paraId="795DAD72"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Κανένας συμβιβασμός για τη Μακεδονία μας! Όλοι στα συλλαλητήρια, όλοι στους δ</w:t>
      </w:r>
      <w:r>
        <w:rPr>
          <w:rFonts w:eastAsia="Times New Roman" w:cs="Times New Roman"/>
          <w:szCs w:val="24"/>
        </w:rPr>
        <w:t>ρόμους, όλοι στους αγώνες!</w:t>
      </w:r>
    </w:p>
    <w:p w14:paraId="795DAD73"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Ευχαριστώ.</w:t>
      </w:r>
    </w:p>
    <w:p w14:paraId="795DAD74" w14:textId="77777777" w:rsidR="00B01EFE" w:rsidRDefault="00027761">
      <w:pPr>
        <w:spacing w:after="0" w:line="600" w:lineRule="auto"/>
        <w:ind w:firstLine="720"/>
        <w:jc w:val="center"/>
        <w:rPr>
          <w:rFonts w:eastAsia="Times New Roman" w:cs="Times New Roman"/>
          <w:szCs w:val="24"/>
        </w:rPr>
      </w:pPr>
      <w:r w:rsidRPr="007A7052">
        <w:rPr>
          <w:rFonts w:eastAsia="Times New Roman" w:cs="Times New Roman"/>
          <w:szCs w:val="24"/>
        </w:rPr>
        <w:t xml:space="preserve">(Χειροκροτήματα από την πτέρυγα </w:t>
      </w:r>
      <w:r>
        <w:rPr>
          <w:rFonts w:eastAsia="Times New Roman" w:cs="Times New Roman"/>
          <w:szCs w:val="24"/>
        </w:rPr>
        <w:t>της Χρυσής Αυγής</w:t>
      </w:r>
      <w:r w:rsidRPr="007A7052">
        <w:rPr>
          <w:rFonts w:eastAsia="Times New Roman" w:cs="Times New Roman"/>
          <w:szCs w:val="24"/>
        </w:rPr>
        <w:t>)</w:t>
      </w:r>
    </w:p>
    <w:p w14:paraId="795DAD75" w14:textId="77777777" w:rsidR="00B01EFE" w:rsidRDefault="00027761">
      <w:pPr>
        <w:spacing w:after="0" w:line="600" w:lineRule="auto"/>
        <w:ind w:firstLine="720"/>
        <w:jc w:val="both"/>
        <w:rPr>
          <w:rFonts w:eastAsia="Times New Roman" w:cs="Times New Roman"/>
          <w:szCs w:val="24"/>
        </w:rPr>
      </w:pPr>
      <w:r w:rsidRPr="008238F0">
        <w:rPr>
          <w:rFonts w:eastAsia="Times New Roman" w:cs="Times New Roman"/>
          <w:b/>
          <w:szCs w:val="24"/>
        </w:rPr>
        <w:t>ΠΡΟΕΔΡΕΥΩΝ (</w:t>
      </w:r>
      <w:r>
        <w:rPr>
          <w:rFonts w:eastAsia="Times New Roman" w:cs="Times New Roman"/>
          <w:b/>
          <w:szCs w:val="24"/>
        </w:rPr>
        <w:t>Δημήτριος Καμμένος</w:t>
      </w:r>
      <w:r w:rsidRPr="008238F0">
        <w:rPr>
          <w:rFonts w:eastAsia="Times New Roman" w:cs="Times New Roman"/>
          <w:b/>
          <w:szCs w:val="24"/>
        </w:rPr>
        <w:t>):</w:t>
      </w:r>
      <w:r>
        <w:rPr>
          <w:rFonts w:eastAsia="Times New Roman" w:cs="Times New Roman"/>
          <w:szCs w:val="24"/>
        </w:rPr>
        <w:t xml:space="preserve"> Ευχαριστούμε πολύ.</w:t>
      </w:r>
    </w:p>
    <w:p w14:paraId="795DAD76" w14:textId="77777777" w:rsidR="00B01EFE" w:rsidRDefault="00027761">
      <w:pPr>
        <w:spacing w:after="0" w:line="600" w:lineRule="auto"/>
        <w:ind w:firstLine="720"/>
        <w:jc w:val="both"/>
        <w:rPr>
          <w:rFonts w:eastAsia="Times New Roman" w:cs="Times New Roman"/>
          <w:szCs w:val="24"/>
        </w:rPr>
      </w:pPr>
      <w:r w:rsidRPr="0069782C">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w:t>
      </w:r>
      <w:r w:rsidRPr="0069782C">
        <w:rPr>
          <w:rFonts w:eastAsia="Times New Roman" w:cs="Times New Roman"/>
          <w:szCs w:val="24"/>
        </w:rPr>
        <w:t xml:space="preserve">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szCs w:val="24"/>
        </w:rPr>
        <w:t xml:space="preserve">είκοσι ένας μαθήτριες και μαθητές και δύο συνοδοί-εκπαιδευτικοί από </w:t>
      </w:r>
      <w:r>
        <w:rPr>
          <w:rFonts w:eastAsia="Times New Roman" w:cs="Times New Roman"/>
          <w:szCs w:val="24"/>
        </w:rPr>
        <w:t>το 10</w:t>
      </w:r>
      <w:r w:rsidRPr="0069782C">
        <w:rPr>
          <w:rFonts w:eastAsia="Times New Roman" w:cs="Times New Roman"/>
          <w:szCs w:val="24"/>
          <w:vertAlign w:val="superscript"/>
        </w:rPr>
        <w:t>ο</w:t>
      </w:r>
      <w:r>
        <w:rPr>
          <w:rFonts w:eastAsia="Times New Roman" w:cs="Times New Roman"/>
          <w:szCs w:val="24"/>
        </w:rPr>
        <w:t xml:space="preserve"> Δημοτικό Σχολείο του Βύρωνα.</w:t>
      </w:r>
    </w:p>
    <w:p w14:paraId="795DAD77" w14:textId="77777777" w:rsidR="00B01EFE" w:rsidRDefault="00027761">
      <w:pPr>
        <w:spacing w:after="0" w:line="600" w:lineRule="auto"/>
        <w:ind w:firstLine="720"/>
        <w:jc w:val="both"/>
        <w:rPr>
          <w:rFonts w:eastAsia="Times New Roman" w:cs="Times New Roman"/>
          <w:szCs w:val="24"/>
        </w:rPr>
      </w:pPr>
      <w:r w:rsidRPr="0069782C">
        <w:rPr>
          <w:rFonts w:eastAsia="Times New Roman" w:cs="Times New Roman"/>
          <w:szCs w:val="24"/>
        </w:rPr>
        <w:lastRenderedPageBreak/>
        <w:t xml:space="preserve">Η Βουλή τούς καλωσορίζει. </w:t>
      </w:r>
    </w:p>
    <w:p w14:paraId="795DAD78" w14:textId="77777777" w:rsidR="00B01EFE" w:rsidRDefault="00027761">
      <w:pPr>
        <w:spacing w:after="0" w:line="600" w:lineRule="auto"/>
        <w:ind w:firstLine="720"/>
        <w:jc w:val="center"/>
        <w:rPr>
          <w:rFonts w:eastAsia="Times New Roman" w:cs="Times New Roman"/>
          <w:szCs w:val="24"/>
        </w:rPr>
      </w:pPr>
      <w:r w:rsidRPr="0069782C">
        <w:rPr>
          <w:rFonts w:eastAsia="Times New Roman" w:cs="Times New Roman"/>
          <w:szCs w:val="24"/>
        </w:rPr>
        <w:t>(Χειροκροτήματα απ’ όλες τις πτέρυγες της Βουλής)</w:t>
      </w:r>
    </w:p>
    <w:p w14:paraId="795DAD79" w14:textId="77777777" w:rsidR="00B01EFE" w:rsidRDefault="00027761">
      <w:pPr>
        <w:spacing w:after="0" w:line="600" w:lineRule="auto"/>
        <w:ind w:firstLine="720"/>
        <w:rPr>
          <w:rFonts w:eastAsia="Times New Roman" w:cs="Times New Roman"/>
          <w:szCs w:val="24"/>
        </w:rPr>
      </w:pPr>
      <w:r>
        <w:rPr>
          <w:rFonts w:eastAsia="Times New Roman" w:cs="Times New Roman"/>
          <w:szCs w:val="24"/>
        </w:rPr>
        <w:t>Ο κ. Τζελέπης έχει τον λόγο για πέντε λεπτά.</w:t>
      </w:r>
    </w:p>
    <w:p w14:paraId="795DAD7A"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ΜΙΧΑΗΛ</w:t>
      </w:r>
      <w:r w:rsidRPr="0069782C">
        <w:rPr>
          <w:rFonts w:eastAsia="Times New Roman" w:cs="Times New Roman"/>
          <w:b/>
          <w:szCs w:val="24"/>
        </w:rPr>
        <w:t xml:space="preserve"> ΤΖΕΛΕΠΗΣ: </w:t>
      </w:r>
      <w:r>
        <w:rPr>
          <w:rFonts w:eastAsia="Times New Roman" w:cs="Times New Roman"/>
          <w:szCs w:val="24"/>
        </w:rPr>
        <w:t>Κυρίες και κύριοι συνάδελφοι, ενώ συζητάμε το μεσοπρόθεσμο πρόγραμμα, που στην ου</w:t>
      </w:r>
      <w:r>
        <w:rPr>
          <w:rFonts w:eastAsia="Times New Roman" w:cs="Times New Roman"/>
          <w:szCs w:val="24"/>
        </w:rPr>
        <w:t xml:space="preserve">σία είναι το τέταρτο μνημόνιο της Κυβέρνησης ΣΥΡΙΖΑ-ΑΝΕΛ, όπου κάνει πλέον τα μνημόνια καθεστώς στη χώρα. Σύμπτωση, τυχαίο; Την ημέρα, λοιπόν, που μπήκε στην Ολομέλεια της Βουλής για να συζητηθεί το μεσοπρόθεσμο, ήρθε και η συμφωνία με τη </w:t>
      </w:r>
      <w:r>
        <w:rPr>
          <w:rFonts w:eastAsia="Times New Roman" w:cs="Times New Roman"/>
          <w:szCs w:val="24"/>
          <w:lang w:val="en-US"/>
        </w:rPr>
        <w:t>FYROM</w:t>
      </w:r>
      <w:r>
        <w:rPr>
          <w:rFonts w:eastAsia="Times New Roman" w:cs="Times New Roman"/>
          <w:szCs w:val="24"/>
        </w:rPr>
        <w:t>. Μήπως είνα</w:t>
      </w:r>
      <w:r>
        <w:rPr>
          <w:rFonts w:eastAsia="Times New Roman" w:cs="Times New Roman"/>
          <w:szCs w:val="24"/>
        </w:rPr>
        <w:t>ι μικροκομματικοί τακτικισμοί από την πλευρά της Κυβέρνησης; Και μάλιστα</w:t>
      </w:r>
      <w:r w:rsidRPr="002F4472">
        <w:rPr>
          <w:rFonts w:eastAsia="Times New Roman" w:cs="Times New Roman"/>
          <w:szCs w:val="24"/>
        </w:rPr>
        <w:t>,</w:t>
      </w:r>
      <w:r>
        <w:rPr>
          <w:rFonts w:eastAsia="Times New Roman" w:cs="Times New Roman"/>
          <w:szCs w:val="24"/>
        </w:rPr>
        <w:t xml:space="preserve"> είναι μία συμφωνία, όπου η Κυβέρνηση προχώρησε μόνη της, διχασμένη, χωρίς εθνική συνεννόηση, υπονομεύοντας έτσι η ίδια την αξιοπιστία της και την οποιαδήποτε αποτελεσματικότητα θα μπ</w:t>
      </w:r>
      <w:r>
        <w:rPr>
          <w:rFonts w:eastAsia="Times New Roman" w:cs="Times New Roman"/>
          <w:szCs w:val="24"/>
        </w:rPr>
        <w:t xml:space="preserve">ορούσε να έχει σε μία τέτοια διαπραγμάτευση και </w:t>
      </w:r>
      <w:r>
        <w:rPr>
          <w:rFonts w:eastAsia="Times New Roman" w:cs="Times New Roman"/>
          <w:szCs w:val="24"/>
        </w:rPr>
        <w:lastRenderedPageBreak/>
        <w:t>μάλιστα, σε μία χρονική συγκυρία που είναι η ευνοϊκότερη των τελευταίων είκοσι πέντε χρόνων για να έχουμε μία καλή συμφωνία. Δυστυχώς, όμως, με όλους αυτούς τους χειρισμούς η Κυβέρνηση χαμήλωσε τον πήχη των π</w:t>
      </w:r>
      <w:r>
        <w:rPr>
          <w:rFonts w:eastAsia="Times New Roman" w:cs="Times New Roman"/>
          <w:szCs w:val="24"/>
        </w:rPr>
        <w:t>ροσδοκιών και ενώ η πίεση βρισκόταν στην πλευρά των Σκοπίων, κατάφερε να τη μεταφέρει στο εσωτερικό μας.</w:t>
      </w:r>
    </w:p>
    <w:p w14:paraId="795DAD7B"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Έτσι αυτή τη στιγμή, έχουμε μία κακή συμφωνία, ετεροβαρή, εις βάρος της χώρας μας, μία συμφωνία σε δόσεις, που η υλοποίησή της δεν εξαρτάται από τη χώρ</w:t>
      </w:r>
      <w:r>
        <w:rPr>
          <w:rFonts w:eastAsia="Times New Roman" w:cs="Times New Roman"/>
          <w:szCs w:val="24"/>
        </w:rPr>
        <w:t>α μας, αλλά κυρίως από τις ενέργειες της γείτονος χώρας, με πολλά «αν και εφόσον», με ναρκοθετημένες γκρίζες ζώνες για την Ελλάδα, μία συμφωνία που ενέχει τον κίνδυνο να μην ολοκληρωθεί ακόμη και έτσι, ως κακή, όπως ξεκίνησε.</w:t>
      </w:r>
    </w:p>
    <w:p w14:paraId="795DAD7C"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Από την άλλη πλευρά, εμείς πάμ</w:t>
      </w:r>
      <w:r>
        <w:rPr>
          <w:rFonts w:eastAsia="Times New Roman" w:cs="Times New Roman"/>
          <w:szCs w:val="24"/>
        </w:rPr>
        <w:t xml:space="preserve">ε να δώσουμε την έναρξη των ενταξιακών διαδικασιών στο ΝΑΤΟ, να ανοίξουμε τα πρωτόκολλα για την </w:t>
      </w:r>
      <w:r>
        <w:rPr>
          <w:rFonts w:eastAsia="Times New Roman" w:cs="Times New Roman"/>
          <w:szCs w:val="24"/>
        </w:rPr>
        <w:lastRenderedPageBreak/>
        <w:t xml:space="preserve">ένταξη στην Ευρωπαϊκή Ένωση και όπως καταλαβαίνετε, αυτή η συμφωνία δεν μπορεί να αλλάξει σε κάποια χρόνια, αλλά θα είναι ιστορική και αμετάκλητη για ό,τι αυτό </w:t>
      </w:r>
      <w:r>
        <w:rPr>
          <w:rFonts w:eastAsia="Times New Roman" w:cs="Times New Roman"/>
          <w:szCs w:val="24"/>
        </w:rPr>
        <w:t xml:space="preserve">σημαίνει για τη χώρα μας. </w:t>
      </w:r>
    </w:p>
    <w:p w14:paraId="795DAD7D"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Θα ήθελα να ξεκαθαρίσουμε ότι ένας από τους όρους ήταν το </w:t>
      </w:r>
      <w:r>
        <w:rPr>
          <w:rFonts w:eastAsia="Times New Roman" w:cs="Times New Roman"/>
          <w:szCs w:val="24"/>
        </w:rPr>
        <w:t>«</w:t>
      </w:r>
      <w:r>
        <w:rPr>
          <w:rFonts w:eastAsia="Times New Roman" w:cs="Times New Roman"/>
          <w:szCs w:val="24"/>
          <w:lang w:val="en-US"/>
        </w:rPr>
        <w:t>erga</w:t>
      </w:r>
      <w:r w:rsidRPr="00C953B4">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w:t>
      </w:r>
      <w:r>
        <w:rPr>
          <w:rFonts w:eastAsia="Times New Roman" w:cs="Times New Roman"/>
          <w:szCs w:val="24"/>
        </w:rPr>
        <w:t xml:space="preserve">. Και ερωτώ εγώ τους συναδέλφους της Πλειοψηφίας: Είναι </w:t>
      </w:r>
      <w:r>
        <w:rPr>
          <w:rFonts w:eastAsia="Times New Roman" w:cs="Times New Roman"/>
          <w:szCs w:val="24"/>
        </w:rPr>
        <w:t>«</w:t>
      </w:r>
      <w:r>
        <w:rPr>
          <w:rFonts w:eastAsia="Times New Roman" w:cs="Times New Roman"/>
          <w:szCs w:val="24"/>
          <w:lang w:val="en-US"/>
        </w:rPr>
        <w:t>erga</w:t>
      </w:r>
      <w:r w:rsidRPr="00C953B4">
        <w:rPr>
          <w:rFonts w:eastAsia="Times New Roman" w:cs="Times New Roman"/>
          <w:szCs w:val="24"/>
        </w:rPr>
        <w:t xml:space="preserve"> </w:t>
      </w:r>
      <w:r>
        <w:rPr>
          <w:rFonts w:eastAsia="Times New Roman" w:cs="Times New Roman"/>
          <w:szCs w:val="24"/>
          <w:lang w:val="en-US"/>
        </w:rPr>
        <w:t>omnes</w:t>
      </w:r>
      <w:r>
        <w:rPr>
          <w:rFonts w:eastAsia="Times New Roman" w:cs="Times New Roman"/>
          <w:szCs w:val="24"/>
        </w:rPr>
        <w:t>»</w:t>
      </w:r>
      <w:r>
        <w:rPr>
          <w:rFonts w:eastAsia="Times New Roman" w:cs="Times New Roman"/>
          <w:szCs w:val="24"/>
        </w:rPr>
        <w:t xml:space="preserve"> να ονομάζεται Βόρεια Μακεδονία η χώρα και οι κάτοικοι να είναι Μακεδόνες πολίτες; Είναι ή όχι εθνογένεση σε βάρος της ιστορικής αλήθειας με την αποδοχή της ιθαγένειας ως Μακεδόνων για τους κατοίκους των Σκοπίων, με την εκχώρηση της μακεδονικής γλώσσας σ’ </w:t>
      </w:r>
      <w:r>
        <w:rPr>
          <w:rFonts w:eastAsia="Times New Roman" w:cs="Times New Roman"/>
          <w:szCs w:val="24"/>
        </w:rPr>
        <w:t xml:space="preserve">αυτό το σλαβικό ιδίωμα; Όταν έχεις ορίσει ιθαγένεια και γλώσσα, τότε αναγνωρίζεις την ταυτότητα, τότε κάνεις εθνογένεση και επιβάλλεται το μέρος στο όλον. </w:t>
      </w:r>
    </w:p>
    <w:p w14:paraId="795DAD7E"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Φέρνετε, λοιπόν, μια συμφωνία που διχάζει τον ελληνικό λαό, με δική σας ευθύνη, που ταπεινώνει τους </w:t>
      </w:r>
      <w:r>
        <w:rPr>
          <w:rFonts w:eastAsia="Times New Roman" w:cs="Times New Roman"/>
          <w:szCs w:val="24"/>
        </w:rPr>
        <w:t xml:space="preserve">πολίτες μας και μάλιστα σε μια </w:t>
      </w:r>
      <w:r>
        <w:rPr>
          <w:rFonts w:eastAsia="Times New Roman" w:cs="Times New Roman"/>
          <w:szCs w:val="24"/>
        </w:rPr>
        <w:lastRenderedPageBreak/>
        <w:t>περίοδο δοκιμασίας των κοινωνικών και οικονομικών αντοχών τους και οδηγείτε έτσι τον ελληνικό λαό σε εθνική κατάθλιψη και στην εξελισσόμενη φτωχοποίησή του.</w:t>
      </w:r>
    </w:p>
    <w:p w14:paraId="795DAD7F"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Ήμασταν, από την πρώτη φορά, που επιζητούσαμε να δοθεί μια λύση βιώσ</w:t>
      </w:r>
      <w:r>
        <w:rPr>
          <w:rFonts w:eastAsia="Times New Roman" w:cs="Times New Roman"/>
          <w:szCs w:val="24"/>
        </w:rPr>
        <w:t xml:space="preserve">ιμη, που να υπερασπίζεται την ιστορική αλήθεια με μια εθνική συνεννόηση. Και εδώ έχει ευθύνες και η Νέα Δημοκρατία, η οποία με τις παλινωδίες της και τις αλλαγές θέσεων ποτέ δεν επιδίωξε την εθνική συνεννόηση. </w:t>
      </w:r>
    </w:p>
    <w:p w14:paraId="795DAD80"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Επειδή όμως οι στιγμές είναι ιστορικές, δεν μ</w:t>
      </w:r>
      <w:r>
        <w:rPr>
          <w:rFonts w:eastAsia="Times New Roman" w:cs="Times New Roman"/>
          <w:szCs w:val="24"/>
        </w:rPr>
        <w:t>πορώ να καταλάβω σ’ αυτή την κρίσιμη στιγμή για τη χώρα -εθνικά κρίσιμη στιγμή- γιατί δεν έρχεται ο πρώην Πρωθυπουργός της χώρας, που διαχειρίστηκε το 2008 μια συμφωνία τότε με τα Σκόπια, να τοποθετηθεί από το Βήμα της Βουλής. Πόσο καιρό θα μένει άλαλος; Α</w:t>
      </w:r>
      <w:r>
        <w:rPr>
          <w:rFonts w:eastAsia="Times New Roman" w:cs="Times New Roman"/>
          <w:szCs w:val="24"/>
        </w:rPr>
        <w:t xml:space="preserve">κόμη και σ’ αυτές τις κρίσιμες εθνικά στιγμές, από πού θα πληροφορηθεί ο ελληνικός λαός το τι έγινε τότε, σε </w:t>
      </w:r>
      <w:r>
        <w:rPr>
          <w:rFonts w:eastAsia="Times New Roman" w:cs="Times New Roman"/>
          <w:szCs w:val="24"/>
        </w:rPr>
        <w:lastRenderedPageBreak/>
        <w:t>εκείνη τη χρονική στιγμή; Μέσω τρίτων; Όχι, έχει ιστορική εθνική υποχρέωση να έρθει να τοποθετηθεί επιτέλους.</w:t>
      </w:r>
    </w:p>
    <w:p w14:paraId="795DAD81"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από την άλλη πλευρά, σε σχέση με το μεσοπρόθεσμο, θα ήθελα να πω μόνο ότι το μεγαλύτερο κόλπο που παίζει η Κυβέρνηση σήμερα είναι να πείσει τον κόσμο ότι μνημόνιο δεν υπάρχει. Με το νέο μεσοπρόθεσμο που ψηφίζετε, κάνετε το μνη</w:t>
      </w:r>
      <w:r>
        <w:rPr>
          <w:rFonts w:eastAsia="Times New Roman" w:cs="Times New Roman"/>
          <w:szCs w:val="24"/>
        </w:rPr>
        <w:t xml:space="preserve">μόνιο δυστυχώς καθεστώς. </w:t>
      </w:r>
    </w:p>
    <w:p w14:paraId="795DAD82"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Ποιος είναι ο βασικός στόχος του μεσοπρόθεσμου, από το οποίο προκύπτει ότι είναι καθεστώς; Είναι να έχουμε για όλα τα επόμενα χρόνια μεγάλα πρωτογενή πλεονάσματα, που ολοένα αυξάνονται. Είναι αυτό εφικτό; Η μόνη χώρα που κατάφερε </w:t>
      </w:r>
      <w:r>
        <w:rPr>
          <w:rFonts w:eastAsia="Times New Roman" w:cs="Times New Roman"/>
          <w:szCs w:val="24"/>
        </w:rPr>
        <w:t xml:space="preserve">αυτό το επίτευγμα, της ύπαρξης για πολλά χρόνια πλεονασμάτων, είναι η Νορβηγία, μια πετρελαιοπαραγωγός χώρα. </w:t>
      </w:r>
    </w:p>
    <w:p w14:paraId="795DAD83"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Αυτά, κυρίες και κύριοι συνάδελφοι, τα είπε ο Υπουργός που διαπραγματεύεται το εσοπρόθεσμο, ο κ. Τσακαλώτος, τον Μάιο του 2014 απ’ αυτό το Βήμα τη</w:t>
      </w:r>
      <w:r>
        <w:rPr>
          <w:rFonts w:eastAsia="Times New Roman" w:cs="Times New Roman"/>
          <w:szCs w:val="24"/>
        </w:rPr>
        <w:t xml:space="preserve">ς Βουλής, για το μεσοπρόθεσμο τότε 2015-2019. </w:t>
      </w:r>
    </w:p>
    <w:p w14:paraId="795DAD84"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Σταματήστε, επιτέλους, να κοροϊδεύετε τον ελληνικό λαό, όταν του επιβάλλετε 5,5 δισεκατομμύρια νέες περικοπές εις βάρος των συντάξεων, των μισθών και από την άλλη πλευρά, μειώνετε το αφορολόγητο, μεταφέρετε τα</w:t>
      </w:r>
      <w:r>
        <w:rPr>
          <w:rFonts w:eastAsia="Times New Roman" w:cs="Times New Roman"/>
          <w:szCs w:val="24"/>
        </w:rPr>
        <w:t xml:space="preserve"> ταμειακά διαθέσιμα όλων των κρατικών φορέων στην Τράπεζα της Ελλάδας και τα μετατρέπετε σε</w:t>
      </w:r>
      <w:r w:rsidRPr="002D0802">
        <w:rPr>
          <w:rFonts w:eastAsia="Times New Roman" w:cs="Times New Roman"/>
          <w:szCs w:val="24"/>
        </w:rPr>
        <w:t xml:space="preserve"> </w:t>
      </w:r>
      <w:r>
        <w:rPr>
          <w:rFonts w:eastAsia="Times New Roman" w:cs="Times New Roman"/>
          <w:szCs w:val="24"/>
          <w:lang w:val="en-US"/>
        </w:rPr>
        <w:t>repos</w:t>
      </w:r>
      <w:r>
        <w:rPr>
          <w:rFonts w:eastAsia="Times New Roman" w:cs="Times New Roman"/>
          <w:szCs w:val="24"/>
        </w:rPr>
        <w:t xml:space="preserve">. </w:t>
      </w:r>
    </w:p>
    <w:p w14:paraId="795DAD85"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Κοιτάξτε, επειδή λέτε ότι αυτά μπορούν εύκολα να τα εκταμιεύσουν, θα σας πω ένα παράδειγμα για τον Ελληνικό Οργανισμό Γεωργικών Ασφαλίσεων, τον ΕΛΓΑ. </w:t>
      </w:r>
    </w:p>
    <w:p w14:paraId="795DAD86"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Μεταφ</w:t>
      </w:r>
      <w:r>
        <w:rPr>
          <w:rFonts w:eastAsia="Times New Roman" w:cs="Times New Roman"/>
          <w:szCs w:val="24"/>
        </w:rPr>
        <w:t xml:space="preserve">έρετε τα αποθεματικά ενός αυτοχρηματοδοτούμενου οργανισμού από τους αγρότες την Τράπεζα της Ελλάδος και όταν έπρεπε να </w:t>
      </w:r>
      <w:r>
        <w:rPr>
          <w:rFonts w:eastAsia="Times New Roman" w:cs="Times New Roman"/>
          <w:szCs w:val="24"/>
        </w:rPr>
        <w:lastRenderedPageBreak/>
        <w:t>πληρώσετε τις αποζημιώσεις στους αγρότες παραγωγούς, που τις περιμένουν πώς και πώς, τότε πήρατε μια απόφαση, γιατί δεν μπορούσατε να σπά</w:t>
      </w:r>
      <w:r>
        <w:rPr>
          <w:rFonts w:eastAsia="Times New Roman" w:cs="Times New Roman"/>
          <w:szCs w:val="24"/>
        </w:rPr>
        <w:t xml:space="preserve">σετε τα ρέπος να δώσετε το 70% της ζημιάς. </w:t>
      </w:r>
    </w:p>
    <w:p w14:paraId="795DAD87"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Όσο δε, για τα αντίμετρα, τα οποία επικαλείστε και που είναι το κερασάκι στην τούρτα, αυτά είναι αντίποινα εις βάρος του ελληνικού λαού εάν και εφόσον πιάσετε τα επιπλέον υπερπλεονάσματα…</w:t>
      </w:r>
    </w:p>
    <w:p w14:paraId="795DAD88"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w:t>
      </w:r>
      <w:r>
        <w:rPr>
          <w:rFonts w:eastAsia="Times New Roman" w:cs="Times New Roman"/>
          <w:b/>
          <w:szCs w:val="24"/>
        </w:rPr>
        <w:t xml:space="preserve">μμένος): </w:t>
      </w:r>
      <w:r>
        <w:rPr>
          <w:rFonts w:eastAsia="Times New Roman" w:cs="Times New Roman"/>
          <w:szCs w:val="24"/>
        </w:rPr>
        <w:t xml:space="preserve">Κύριε Τζελέπη, να κλείσουμε; </w:t>
      </w:r>
    </w:p>
    <w:p w14:paraId="795DAD89"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 xml:space="preserve">Κλείνω, κύριε Πρόεδρε. </w:t>
      </w:r>
    </w:p>
    <w:p w14:paraId="795DAD8A"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Για τα διόδια και τον ΕΝΦΙΑ, αυτόν τον οποίο εσείς δεν θα διορθώνατε, αλλά θα τον καταργούσατε κάνατε μόνιμα πλέον τα 3,5 δισεκατομμύρια εις βάρος της περιουσίας των Ελλήνων. </w:t>
      </w:r>
    </w:p>
    <w:p w14:paraId="795DAD8B"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το Κίνημα Αλλαγής δεν ετεροπροσδιορίζεται πλέον. Με αυτόνομο λόγο και αυτοδύναμη στρατηγική θα αναπτύσσουμε τις πολιτικές μας θέσεις απέναντι και στην συγκυβέρνηση ΣΥΡΙΖΑ-ΑΝΕΛ και στη Νέα Δημοκρατία. Εκείνο το οποίο ζητάμε για</w:t>
      </w:r>
      <w:r>
        <w:rPr>
          <w:rFonts w:eastAsia="Times New Roman" w:cs="Times New Roman"/>
          <w:szCs w:val="24"/>
        </w:rPr>
        <w:t xml:space="preserve"> το καλό της Δημοκρατίας είναι να πάμε σε εκλογές εδώ και τώρα. </w:t>
      </w:r>
    </w:p>
    <w:p w14:paraId="795DAD8C"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 </w:t>
      </w:r>
      <w:r>
        <w:rPr>
          <w:rFonts w:eastAsia="Times New Roman" w:cs="Times New Roman"/>
          <w:szCs w:val="24"/>
        </w:rPr>
        <w:t>ΔΗΜΑΡ)</w:t>
      </w:r>
    </w:p>
    <w:p w14:paraId="795DAD8D"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w:t>
      </w:r>
    </w:p>
    <w:p w14:paraId="795DAD8E"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Τον λόγο έχει ο κ. Χρίστος Δήμας από τη Νέα Δημοκρατία για πέντε λ</w:t>
      </w:r>
      <w:r>
        <w:rPr>
          <w:rFonts w:eastAsia="Times New Roman" w:cs="Times New Roman"/>
          <w:szCs w:val="24"/>
        </w:rPr>
        <w:t xml:space="preserve">επτά. </w:t>
      </w:r>
    </w:p>
    <w:p w14:paraId="795DAD8F"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Ευχαριστώ, κύριε Πρόεδρε. </w:t>
      </w:r>
    </w:p>
    <w:p w14:paraId="795DAD90"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Η σημερινή συζήτηση στο Κοινοβούλιο, για ένα από τα σημαντικότερα νομοσχέδια των τελευταίων χρόνων, το οποίο θα επηρεάσει την καθημερινότητα όλων των πολιτών, των νοικοκυριών, των επαγγελματιών, </w:t>
      </w:r>
      <w:r>
        <w:rPr>
          <w:rFonts w:eastAsia="Times New Roman" w:cs="Times New Roman"/>
          <w:szCs w:val="24"/>
        </w:rPr>
        <w:lastRenderedPageBreak/>
        <w:t>των επιχειρή</w:t>
      </w:r>
      <w:r>
        <w:rPr>
          <w:rFonts w:eastAsia="Times New Roman" w:cs="Times New Roman"/>
          <w:szCs w:val="24"/>
        </w:rPr>
        <w:t xml:space="preserve">σεων, έχει επισκιαστεί δικαιολογημένα από τη συζήτηση για την ονομασία των Σκοπίων. Θα μου επιτρέψετε να κάνω κι εγώ μια μικρή τοποθέτηση για το θέμα της συμφωνίας Τσίπρα-Ζάεφ. </w:t>
      </w:r>
    </w:p>
    <w:p w14:paraId="795DAD91"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Πρόκειται για μια κακή συμφωνία. Εκτός από το όνομα, παραδίδουμε τόσο το θέμα </w:t>
      </w:r>
      <w:r>
        <w:rPr>
          <w:rFonts w:eastAsia="Times New Roman" w:cs="Times New Roman"/>
          <w:szCs w:val="24"/>
        </w:rPr>
        <w:t xml:space="preserve">της εθνότητας όσο και το θέμα της γλώσσας. Ως αντάλλαγμα, τι παίρνουμε; Παίρνουμε κάποιους αστερίσκους, όπου με το που στεγνώσει το μελάνι από τη συμφωνία, θα έχουν ξεχαστεί και κάποιες αμφίβολες μελλοντικές αναθεωρήσεις του Συντάγματος. Ενώ διανύουμε μία </w:t>
      </w:r>
      <w:r>
        <w:rPr>
          <w:rFonts w:eastAsia="Times New Roman" w:cs="Times New Roman"/>
          <w:szCs w:val="24"/>
        </w:rPr>
        <w:t xml:space="preserve">περίοδο, που θα έπρεπε όλοι να αναζητούμε τρόπους για το πώς θα ενωθούμε ως Έλληνες, αυτό το οποίο κάνετε είναι να έρχεστε να διχάσετε τους Έλληνες πολίτες. Και έχει πολύ μεγάλη ευθύνη για αυτό τόσο ο Πρωθυπουργός όσο και η Κυβέρνηση. </w:t>
      </w:r>
    </w:p>
    <w:p w14:paraId="795DAD92"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Υπενθυμίζω τη μυστικ</w:t>
      </w:r>
      <w:r>
        <w:rPr>
          <w:rFonts w:eastAsia="Times New Roman" w:cs="Times New Roman"/>
          <w:szCs w:val="24"/>
        </w:rPr>
        <w:t>ή διπλωματία των τελευταίων μηνών, όπου δεν ενημερώνετε το Κοινοβούλιο και τους Έλληνες πολίτες για την εξέλιξη των διαπραγματεύσεων όσο και για δηλώσεις για όχλους, για ακροδεξιούς, ακόμα και για εθνίκια. Αυτά είναι ανεπίτρεπτα και σε μια ευνομούμενη χώρα</w:t>
      </w:r>
      <w:r>
        <w:rPr>
          <w:rFonts w:eastAsia="Times New Roman" w:cs="Times New Roman"/>
          <w:szCs w:val="24"/>
        </w:rPr>
        <w:t xml:space="preserve"> δεν θα γίνονταν καν ανεκτά. </w:t>
      </w:r>
    </w:p>
    <w:p w14:paraId="795DAD93"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Αξιοσημείωτη όμως είναι υποκρισία του κυβερνητικού εταίρου του ΣΥΡΙΖΑ, των Ανεξαρτήτων Ελλήνων, οι οποίοι –υποτίθεται- ότι είναι εναντίον της συμφωνίας Τσίπρα - Ζάεφ. Καθαρές κουβέντες. Εάν ήταν αντίθετοι οι Ανεξάρτητοι Έλληνε</w:t>
      </w:r>
      <w:r>
        <w:rPr>
          <w:rFonts w:eastAsia="Times New Roman" w:cs="Times New Roman"/>
          <w:szCs w:val="24"/>
        </w:rPr>
        <w:t>ς, τότε ο Πρωθυπουργός κ. Τσίπρας δεν θα μπορούσε να διαπραγματευτεί εξ ονόματος του συνόλου της ελληνικής Κυβέρνησης τη Συμφωνία με τον κ. Ζάεφ. Άρα, το ερώτημα είναι: Θα την συνυπογράψει τη συμφωνία όλο το Υπουργικό Συμβούλιο; Στα κεφάλαια που θα ανοίξου</w:t>
      </w:r>
      <w:r>
        <w:rPr>
          <w:rFonts w:eastAsia="Times New Roman" w:cs="Times New Roman"/>
          <w:szCs w:val="24"/>
        </w:rPr>
        <w:t xml:space="preserve">ν μεταξύ των δύο χωρών, θα συμμετέχουν στις συζητήσεις ο Υπουργός Εθνικής Άμυνας και η Υπουργός Τουρισμού, </w:t>
      </w:r>
      <w:r>
        <w:rPr>
          <w:rFonts w:eastAsia="Times New Roman" w:cs="Times New Roman"/>
          <w:szCs w:val="24"/>
        </w:rPr>
        <w:lastRenderedPageBreak/>
        <w:t>που προέρχονται από τους Ανεξάρτητους Έλληνες; Θα συμμετέχουν σε αυτές τις συζητήσεις οι Υφυπουργοί των Ανεξαρτήτων Ελλήνων στο Υπουργείο Εξωτερικών,</w:t>
      </w:r>
      <w:r>
        <w:rPr>
          <w:rFonts w:eastAsia="Times New Roman" w:cs="Times New Roman"/>
          <w:szCs w:val="24"/>
        </w:rPr>
        <w:t xml:space="preserve"> στο Υπουργείο Μακεδονίας Θράκης, στο Υπουργείο Αγροτικής Ανάπτυξης, στο Υπουργείο Υποδομών και Μεταφορών; Θα είναι αμέτοχοι; Τι θα κάνουν; Οι Βουλευτές των Ανεξαρτήτων Ελλήνων και αυτοί αμέτοχοι θα είναι; Θα κάθονται όμως στις υπουργικές και στις βουλευτι</w:t>
      </w:r>
      <w:r>
        <w:rPr>
          <w:rFonts w:eastAsia="Times New Roman" w:cs="Times New Roman"/>
          <w:szCs w:val="24"/>
        </w:rPr>
        <w:t>κές</w:t>
      </w:r>
      <w:r w:rsidRPr="004B46FE">
        <w:rPr>
          <w:rFonts w:eastAsia="Times New Roman" w:cs="Times New Roman"/>
          <w:szCs w:val="24"/>
        </w:rPr>
        <w:t xml:space="preserve"> </w:t>
      </w:r>
      <w:r>
        <w:rPr>
          <w:rFonts w:eastAsia="Times New Roman" w:cs="Times New Roman"/>
          <w:szCs w:val="24"/>
        </w:rPr>
        <w:t xml:space="preserve">καρέκλες, θα λένε πως θα διαφωνούν, αλλά στην ουσία θα στηρίζουν την Κυβέρνηση. </w:t>
      </w:r>
    </w:p>
    <w:p w14:paraId="795DAD94"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Είναι πρωτόγνωρο αυτό το πράγμα για το ελληνικό Κοινοβούλιο. Πρωτόγνωρη είναι, όμως, όλη η συμπεριφορά των Ανεξαρτήτων Ελλήνων τα τελευταία χρόνια. </w:t>
      </w:r>
    </w:p>
    <w:p w14:paraId="795DAD95"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Την ίδια στιγμή, στο σ</w:t>
      </w:r>
      <w:r>
        <w:rPr>
          <w:rFonts w:eastAsia="Times New Roman" w:cs="Times New Roman"/>
          <w:szCs w:val="24"/>
        </w:rPr>
        <w:t xml:space="preserve">ημαντικότερο νομοσχέδιο των τελευταίων χρόνων, σε αυτό τον πολυνομοσχέδιο, οι Βουλευτές του ΣΥΡΙΖΑ και των Ανεξαρτήτων Ελλήνων ψηφίζετε το πολυετές δημοσιονομικό πλαίσιο, </w:t>
      </w:r>
      <w:r>
        <w:rPr>
          <w:rFonts w:eastAsia="Times New Roman" w:cs="Times New Roman"/>
          <w:szCs w:val="24"/>
        </w:rPr>
        <w:lastRenderedPageBreak/>
        <w:t>στο οποίο τι προβλέπεται μεταξύ άλλων; Προβλέπεται ότι θα περικοπούν από 1 Ιανουαρίου</w:t>
      </w:r>
      <w:r>
        <w:rPr>
          <w:rFonts w:eastAsia="Times New Roman" w:cs="Times New Roman"/>
          <w:szCs w:val="24"/>
        </w:rPr>
        <w:t xml:space="preserve"> 2019 οι κύριες συντάξεις. Θα περικοπεί η προσωπική διαφορά στις επικουρικές συντάξεις. Θα αυξηθούν ακόμη περισσότερο οι ασφαλιστικές εισφορές των ελεύθερων επαγγελματιών. Θα περικοπεί κατά 35% το αφορολόγητο όριο από το 2020.</w:t>
      </w:r>
    </w:p>
    <w:p w14:paraId="795DAD96"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Επιτρέψτε μου να υπενθυμίσω π</w:t>
      </w:r>
      <w:r>
        <w:rPr>
          <w:rFonts w:eastAsia="Times New Roman" w:cs="Times New Roman"/>
          <w:szCs w:val="24"/>
        </w:rPr>
        <w:t>ως ο Υπουργός Οικονομικών κ. Τσακαλώτος πριν από δύο χρόνια έλεγε ότι δεν θα επιτρέψει να μειωθεί παραπάνω το αφορολόγητο, διότι αλλιώς θα παραιτηθεί. Φαίνεται πως εννοούσε ότι θα παραιτηθεί, αν μειωθεί μόνο μια φορά το αφορολόγητο, διότι είναι η δεύτερη μ</w:t>
      </w:r>
      <w:r>
        <w:rPr>
          <w:rFonts w:eastAsia="Times New Roman" w:cs="Times New Roman"/>
          <w:szCs w:val="24"/>
        </w:rPr>
        <w:t>είωση του αφορολογήτου που φέρνει ο κ. Τσακαλώτος. Κι επίσης να υπενθυμίσω πως θα διατηρηθούν τα υψηλά πρωτογενή πλεονάσματα μέχρι το 2060.</w:t>
      </w:r>
    </w:p>
    <w:p w14:paraId="795DAD97"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Αναρωτιέμαι, κύριοι συνάδελφοι, πόσοι από εμάς θα βρισκόμαστε στ</w:t>
      </w:r>
      <w:r>
        <w:rPr>
          <w:rFonts w:eastAsia="Times New Roman" w:cs="Times New Roman"/>
          <w:szCs w:val="24"/>
        </w:rPr>
        <w:t xml:space="preserve">η ζωή το 2060; </w:t>
      </w:r>
      <w:r>
        <w:rPr>
          <w:rFonts w:eastAsia="Times New Roman" w:cs="Times New Roman"/>
          <w:szCs w:val="24"/>
        </w:rPr>
        <w:t xml:space="preserve">Έχετε δεσμεύσει τη δημοσιονομική πολιτική της χώρας </w:t>
      </w:r>
      <w:r>
        <w:rPr>
          <w:rFonts w:eastAsia="Times New Roman" w:cs="Times New Roman"/>
          <w:szCs w:val="24"/>
        </w:rPr>
        <w:lastRenderedPageBreak/>
        <w:t>με πρωτογενή πλεονάσματα 2% μέχρι το 2060 και 3,5% μέχρι το 2022. Τώρα, το κατά πόσο συμβαδίζουν αυτές οι περικοπές με τα λόγια των Βουλευτών του ΣΥΡΙΖΑ και των Ανεξαρτήτων Ελλήνων τα τελευταία χρόνια, αλ</w:t>
      </w:r>
      <w:r>
        <w:rPr>
          <w:rFonts w:eastAsia="Times New Roman" w:cs="Times New Roman"/>
          <w:szCs w:val="24"/>
        </w:rPr>
        <w:t xml:space="preserve">λά ακόμα και τις τελευταίες μέρες, είναι κάτι που το ξέρει πια όλη η κοινωνία. Θα μπορούσε να πει κανείς πως για τον ΣΥΡΙΖΑ και για τους Ανεξάρτητους Έλληνες, προφανώς αυτά είναι μέτρα δίκαια και γίνανε πράξη. </w:t>
      </w:r>
    </w:p>
    <w:p w14:paraId="795DAD98"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Δυστυχώς, με την πολιτική σας τα τελευταία χρ</w:t>
      </w:r>
      <w:r>
        <w:rPr>
          <w:rFonts w:eastAsia="Times New Roman" w:cs="Times New Roman"/>
          <w:szCs w:val="24"/>
        </w:rPr>
        <w:t>όνια, πρώτα δηλητηριάσατε την πολιτική ζωή της χώρας, μετά δράσατε κατά των συμφερόντων της χώρας με την υποτιθέμενη σκληρή και περήφανη διαπραγμάτευση. Να θυμίσω ότι ήταν τότε η περίοδος της αυταπάτης του Πρωθυπουργού, ο οποίος μας οδήγησε σε ένα τρίτο –α</w:t>
      </w:r>
      <w:r>
        <w:rPr>
          <w:rFonts w:eastAsia="Times New Roman" w:cs="Times New Roman"/>
          <w:szCs w:val="24"/>
        </w:rPr>
        <w:t xml:space="preserve">χρείαστο- μνημόνιο που θα μας ακολουθεί για πολλές δεκαετίες ακόμα. Και συν τοις άλλοις, δεν μπορέσατε να οδηγήσετε στα τρία χρόνια της διακυβέρνησής σας τη </w:t>
      </w:r>
      <w:r>
        <w:rPr>
          <w:rFonts w:eastAsia="Times New Roman" w:cs="Times New Roman"/>
          <w:szCs w:val="24"/>
        </w:rPr>
        <w:lastRenderedPageBreak/>
        <w:t xml:space="preserve">χώρα σε καθαρή έξοδο εκτός μνημονίων και να κερδίσετε την εμπιστοσύνη των αγορών. </w:t>
      </w:r>
    </w:p>
    <w:p w14:paraId="795DAD99" w14:textId="77777777" w:rsidR="00B01EFE" w:rsidRDefault="00027761">
      <w:pPr>
        <w:spacing w:after="0" w:line="600" w:lineRule="auto"/>
        <w:ind w:firstLine="720"/>
        <w:jc w:val="both"/>
        <w:rPr>
          <w:rFonts w:eastAsia="Times New Roman"/>
          <w:bCs/>
        </w:rPr>
      </w:pPr>
      <w:r>
        <w:rPr>
          <w:rFonts w:eastAsia="Times New Roman" w:cs="Times New Roman"/>
          <w:szCs w:val="24"/>
        </w:rPr>
        <w:t xml:space="preserve"> </w:t>
      </w:r>
      <w:r w:rsidRPr="00F8084C">
        <w:rPr>
          <w:rFonts w:eastAsia="Times New Roman"/>
          <w:bCs/>
        </w:rPr>
        <w:t>(Στο σημείο αυτ</w:t>
      </w:r>
      <w:r w:rsidRPr="00F8084C">
        <w:rPr>
          <w:rFonts w:eastAsia="Times New Roman"/>
          <w:bCs/>
        </w:rPr>
        <w:t>ό κτυπάει το κουδούνι λήξεως του χρόνου ομιλίας του κυρίου Βουλευτή)</w:t>
      </w:r>
    </w:p>
    <w:p w14:paraId="795DAD9A"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Κύριε Πρόεδρε, τριάντα δευτερόλεπτα θέλω.</w:t>
      </w:r>
    </w:p>
    <w:p w14:paraId="795DAD9B"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Εμείς στη Νέα Δημοκρατία θέλαμε την καθαρή έξοδο. Δυστυχώς, όμως, αυτό το οποίο δεν καταλαβαίνετε και σας το λέγαμε από την πρώτη στιγμή είναι ότ</w:t>
      </w:r>
      <w:r>
        <w:rPr>
          <w:rFonts w:eastAsia="Times New Roman" w:cs="Times New Roman"/>
          <w:szCs w:val="24"/>
        </w:rPr>
        <w:t>ι με την πολιτική της υπερφορολόγησης το μόνο πράγμα το οποίο καταφέρατε να κάνετε είναι να σκοτώσετε την αγορά και να σκοτώσετε όλους όσο</w:t>
      </w:r>
      <w:r>
        <w:rPr>
          <w:rFonts w:eastAsia="Times New Roman" w:cs="Times New Roman"/>
          <w:szCs w:val="24"/>
        </w:rPr>
        <w:t>υς</w:t>
      </w:r>
      <w:r>
        <w:rPr>
          <w:rFonts w:eastAsia="Times New Roman" w:cs="Times New Roman"/>
          <w:szCs w:val="24"/>
        </w:rPr>
        <w:t xml:space="preserve"> ήθελαν να επιχειρήσουν ή να επενδύσουν στη χώρα μας. </w:t>
      </w:r>
    </w:p>
    <w:p w14:paraId="795DAD9C"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Όταν έχεις καταφέρει να έχεις τις αποδόσεις του δεκαετούς ομο</w:t>
      </w:r>
      <w:r>
        <w:rPr>
          <w:rFonts w:eastAsia="Times New Roman" w:cs="Times New Roman"/>
          <w:szCs w:val="24"/>
        </w:rPr>
        <w:t xml:space="preserve">λόγου στο 4,6%, δεν υπάρχει καθαρή έξοδος. Είναι κάτι το οποίο ο κ. Τσακαλώτος το τελευταίο διάστημα το λέει. Ο Πρωθυπουργός φαίνεται ότι </w:t>
      </w:r>
      <w:r>
        <w:rPr>
          <w:rFonts w:eastAsia="Times New Roman" w:cs="Times New Roman"/>
          <w:szCs w:val="24"/>
        </w:rPr>
        <w:lastRenderedPageBreak/>
        <w:t>δεν το έχει καταλάβει. Θα θέλαμε να υπήρχε καθαρή έξοδος, δυστυχώς, όμως, δεν το καταλάβατε και η ευθύνη είναι αποκλει</w:t>
      </w:r>
      <w:r>
        <w:rPr>
          <w:rFonts w:eastAsia="Times New Roman" w:cs="Times New Roman"/>
          <w:szCs w:val="24"/>
        </w:rPr>
        <w:t xml:space="preserve">στικά δική σας. Με τον οικονομικό προγραμματισμό της Κυβέρνησης το μόνο το οποίο έχετε καταφέρει είναι να κάνετε τους φτωχούς φτωχότερους και περισσότερους. </w:t>
      </w:r>
    </w:p>
    <w:p w14:paraId="795DAD9D"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Προφανώς και καταψηφίζουμε το νομοσχέδιό σας. </w:t>
      </w:r>
    </w:p>
    <w:p w14:paraId="795DAD9E" w14:textId="77777777" w:rsidR="00B01EFE" w:rsidRDefault="00027761">
      <w:pPr>
        <w:spacing w:after="0" w:line="600" w:lineRule="auto"/>
        <w:ind w:firstLine="720"/>
        <w:jc w:val="center"/>
        <w:rPr>
          <w:rFonts w:eastAsia="Times New Roman"/>
          <w:bCs/>
        </w:rPr>
      </w:pPr>
      <w:r w:rsidRPr="00FE24C6">
        <w:rPr>
          <w:rFonts w:eastAsia="Times New Roman"/>
          <w:bCs/>
        </w:rPr>
        <w:t xml:space="preserve">(Χειροκροτήματα από την πτέρυγα της Νέας </w:t>
      </w:r>
      <w:r w:rsidRPr="00FE24C6">
        <w:rPr>
          <w:rFonts w:eastAsia="Times New Roman"/>
          <w:bCs/>
        </w:rPr>
        <w:t>Δημοκρατίας)</w:t>
      </w:r>
    </w:p>
    <w:p w14:paraId="795DAD9F" w14:textId="77777777" w:rsidR="00B01EFE" w:rsidRDefault="00027761">
      <w:pPr>
        <w:spacing w:after="0" w:line="600" w:lineRule="auto"/>
        <w:ind w:firstLine="720"/>
        <w:jc w:val="both"/>
        <w:rPr>
          <w:rFonts w:eastAsia="Times New Roman"/>
          <w:bCs/>
        </w:rPr>
      </w:pPr>
      <w:r w:rsidRPr="00DC2A4B">
        <w:rPr>
          <w:rFonts w:eastAsia="Times New Roman"/>
          <w:b/>
          <w:bCs/>
        </w:rPr>
        <w:t>ΠΡΟΕΔΡΕΥΩΝ (Δημήτριος Καμμένος):</w:t>
      </w:r>
      <w:r w:rsidRPr="00DC2A4B">
        <w:rPr>
          <w:rFonts w:eastAsia="Times New Roman"/>
          <w:bCs/>
        </w:rPr>
        <w:t xml:space="preserve"> </w:t>
      </w:r>
      <w:r>
        <w:rPr>
          <w:rFonts w:eastAsia="Times New Roman"/>
          <w:bCs/>
        </w:rPr>
        <w:t xml:space="preserve">Ευχαριστούμε τον κ. Δήμα. </w:t>
      </w:r>
    </w:p>
    <w:p w14:paraId="795DADA0" w14:textId="77777777" w:rsidR="00B01EFE" w:rsidRDefault="00027761">
      <w:pPr>
        <w:spacing w:after="0" w:line="600" w:lineRule="auto"/>
        <w:ind w:firstLine="720"/>
        <w:jc w:val="both"/>
        <w:rPr>
          <w:rFonts w:eastAsia="Times New Roman"/>
          <w:bCs/>
        </w:rPr>
      </w:pPr>
      <w:r>
        <w:rPr>
          <w:rFonts w:eastAsia="Times New Roman"/>
          <w:bCs/>
        </w:rPr>
        <w:t xml:space="preserve">Τον λόγο έχει ο Κοινοβουλευτικός Εκπρόσωπος του ΣΥΡΙΖΑ κ. Μαντάς για δώδεκα λεπτά. </w:t>
      </w:r>
    </w:p>
    <w:p w14:paraId="795DADA1" w14:textId="77777777" w:rsidR="00B01EFE" w:rsidRDefault="00027761">
      <w:pPr>
        <w:spacing w:after="0" w:line="600" w:lineRule="auto"/>
        <w:ind w:firstLine="720"/>
        <w:jc w:val="both"/>
        <w:rPr>
          <w:rFonts w:eastAsia="Times New Roman"/>
          <w:bCs/>
        </w:rPr>
      </w:pPr>
      <w:r>
        <w:rPr>
          <w:rFonts w:eastAsia="Times New Roman"/>
          <w:b/>
          <w:bCs/>
        </w:rPr>
        <w:t>ΧΡΗΣΤΟΣ ΜΑΝΤΑΣ:</w:t>
      </w:r>
      <w:r>
        <w:rPr>
          <w:rFonts w:eastAsia="Times New Roman"/>
          <w:bCs/>
        </w:rPr>
        <w:t xml:space="preserve"> Καλημέρα σας. </w:t>
      </w:r>
    </w:p>
    <w:p w14:paraId="795DADA2" w14:textId="77777777" w:rsidR="00B01EFE" w:rsidRDefault="00027761">
      <w:pPr>
        <w:spacing w:after="0" w:line="600" w:lineRule="auto"/>
        <w:ind w:firstLine="720"/>
        <w:jc w:val="both"/>
        <w:rPr>
          <w:rFonts w:eastAsia="Times New Roman"/>
          <w:bCs/>
        </w:rPr>
      </w:pPr>
      <w:r>
        <w:rPr>
          <w:rFonts w:eastAsia="Times New Roman"/>
          <w:bCs/>
        </w:rPr>
        <w:t>Κυρίες και κύριοι Βουλευτές, η σημερινή συζήτηση και η αναμενόμενη έ</w:t>
      </w:r>
      <w:r>
        <w:rPr>
          <w:rFonts w:eastAsia="Times New Roman"/>
          <w:bCs/>
        </w:rPr>
        <w:t xml:space="preserve">γκριση του πολυνομοσχεδίου βάζουν οριστικά τέλος σε σενάρια </w:t>
      </w:r>
      <w:r>
        <w:rPr>
          <w:rFonts w:eastAsia="Times New Roman"/>
          <w:bCs/>
        </w:rPr>
        <w:lastRenderedPageBreak/>
        <w:t>που εδώ και μήνες όχι μόνο καλλιεργούσαν, αλλά και συστηματικά επεδίωκαν συστημικοί κύκλοι, διαπλεκόμενα οικονομικά και πολιτικά συμφέροντα.</w:t>
      </w:r>
    </w:p>
    <w:p w14:paraId="795DADA3" w14:textId="77777777" w:rsidR="00B01EFE" w:rsidRDefault="00027761">
      <w:pPr>
        <w:spacing w:after="0" w:line="600" w:lineRule="auto"/>
        <w:ind w:firstLine="720"/>
        <w:jc w:val="both"/>
        <w:rPr>
          <w:rFonts w:eastAsia="Times New Roman"/>
          <w:bCs/>
        </w:rPr>
      </w:pPr>
      <w:r>
        <w:rPr>
          <w:rFonts w:eastAsia="Times New Roman"/>
          <w:bCs/>
        </w:rPr>
        <w:t>Σήμερα, κλείνοντας την τέταρτη αξιολόγηση, κλείνουμε ορ</w:t>
      </w:r>
      <w:r>
        <w:rPr>
          <w:rFonts w:eastAsia="Times New Roman"/>
          <w:bCs/>
        </w:rPr>
        <w:t xml:space="preserve">ιστικά τον κύκλο των μνημονίων που πλήγωσαν βαθιά τη χώρα μας και τον λαό μας, προκαλώντας καταστροφή που όμοια της δεν έχει δει η χώρα σε καιρό ειρήνης. </w:t>
      </w:r>
    </w:p>
    <w:p w14:paraId="795DADA4" w14:textId="77777777" w:rsidR="00B01EFE" w:rsidRDefault="00027761">
      <w:pPr>
        <w:spacing w:after="0" w:line="600" w:lineRule="auto"/>
        <w:ind w:firstLine="720"/>
        <w:jc w:val="both"/>
        <w:rPr>
          <w:rFonts w:eastAsia="Times New Roman"/>
          <w:bCs/>
        </w:rPr>
      </w:pPr>
      <w:r>
        <w:rPr>
          <w:rFonts w:eastAsia="Times New Roman"/>
          <w:bCs/>
        </w:rPr>
        <w:t xml:space="preserve">Σήμερα ουσιαστικά ανοίγουμε έναν νέο κύκλο που ακόμη δεν γνωρίζουμε βεβαίως σημαντικά δεδομένα, όπως </w:t>
      </w:r>
      <w:r>
        <w:rPr>
          <w:rFonts w:eastAsia="Times New Roman"/>
          <w:bCs/>
        </w:rPr>
        <w:t>παραδείγματος χάρ</w:t>
      </w:r>
      <w:r>
        <w:rPr>
          <w:rFonts w:eastAsia="Times New Roman"/>
          <w:bCs/>
        </w:rPr>
        <w:t>ιν</w:t>
      </w:r>
      <w:r>
        <w:rPr>
          <w:rFonts w:eastAsia="Times New Roman"/>
          <w:bCs/>
        </w:rPr>
        <w:t xml:space="preserve"> τις αποφάσεις για το χρέος, αλλά γνωρίζουμε με σαφήνεια ότι η χώρα φεύγει από τον βραχνά των αξιολογήσεων, των πιέσεων και των εκβιασμών για χρεωκοπία. Η χώρα θα μπορεί να δανείζεται από τις αγορές για να εξυπηρετεί της χρηματοδοτικές τ</w:t>
      </w:r>
      <w:r>
        <w:rPr>
          <w:rFonts w:eastAsia="Times New Roman"/>
          <w:bCs/>
        </w:rPr>
        <w:t xml:space="preserve">ης ανάγκες. Η χώρα φεύγει από τη σκληρή </w:t>
      </w:r>
      <w:r>
        <w:rPr>
          <w:rFonts w:eastAsia="Times New Roman"/>
          <w:bCs/>
        </w:rPr>
        <w:lastRenderedPageBreak/>
        <w:t xml:space="preserve">επιτροπεία και ανακτά μέρος της κυριαρχίας της. Αυτή είναι η αλήθεια και η πραγματικότητα. </w:t>
      </w:r>
    </w:p>
    <w:p w14:paraId="795DADA5" w14:textId="77777777" w:rsidR="00B01EFE" w:rsidRDefault="00027761">
      <w:pPr>
        <w:spacing w:after="0" w:line="600" w:lineRule="auto"/>
        <w:ind w:firstLine="720"/>
        <w:jc w:val="both"/>
        <w:rPr>
          <w:rFonts w:eastAsia="Times New Roman"/>
          <w:bCs/>
        </w:rPr>
      </w:pPr>
      <w:r>
        <w:rPr>
          <w:rFonts w:eastAsia="Times New Roman"/>
          <w:bCs/>
        </w:rPr>
        <w:t>Επίσης, αλήθεια και πραγματικότητα είναι ότι περνάμε σε μια εποχή με δυσκολίες, με ανοιχτές ακόμη πληγές, με αβεβαιότητες στ</w:t>
      </w:r>
      <w:r>
        <w:rPr>
          <w:rFonts w:eastAsia="Times New Roman"/>
          <w:bCs/>
        </w:rPr>
        <w:t>ον διεθνή χώρο. Δεν τελειώνουμε με τη λιτότητα, αλλά σιγά-σιγά την αναιρούμε. Δεν βάζουμε ενέχυρο τη δημοσία περιουσία, αλλά το τέρας του χρέους είναι ακόμα εδώ και μας πιέζει να κάνουμε ό,τι είναι δυνατόν για να αξιοποιήσουμε σωστά τη δημόσια περιουσία πο</w:t>
      </w:r>
      <w:r>
        <w:rPr>
          <w:rFonts w:eastAsia="Times New Roman"/>
          <w:bCs/>
        </w:rPr>
        <w:t xml:space="preserve">υ θα χρησιμοποιηθεί και στην αποπληρωμή του χρέους και βεβαίως και για επενδύσεις. </w:t>
      </w:r>
    </w:p>
    <w:p w14:paraId="795DADA6" w14:textId="77777777" w:rsidR="00B01EFE" w:rsidRDefault="00027761">
      <w:pPr>
        <w:tabs>
          <w:tab w:val="left" w:pos="2940"/>
        </w:tabs>
        <w:spacing w:after="0" w:line="600" w:lineRule="auto"/>
        <w:ind w:firstLine="680"/>
        <w:jc w:val="both"/>
        <w:rPr>
          <w:rFonts w:eastAsia="Times New Roman"/>
          <w:szCs w:val="24"/>
        </w:rPr>
      </w:pPr>
      <w:r>
        <w:rPr>
          <w:rFonts w:eastAsia="Times New Roman"/>
          <w:bCs/>
        </w:rPr>
        <w:t>Αλήθεια και πραγματικότητα είναι ότι έχουμε νέες δυνατότητες και ελπίδες. Έχουμε ένα σχέδιο ανάπτυξης πολύ συγκεκριμένο και σαφές, στοχευμένο στη δίκαιη ανάπτυξη. Έχουμε εξ</w:t>
      </w:r>
      <w:r>
        <w:rPr>
          <w:rFonts w:eastAsia="Times New Roman"/>
          <w:bCs/>
        </w:rPr>
        <w:t xml:space="preserve">αιρετικό ανθρώπινο δυναμικό, νέους και νέες που μπορούν στη νέα εποχή να πάρουν τη ζωή στα χέρια τους, να οδηγήσουν τη χώρα σε μια περιοχή ειρήνης, δημοκρατίας, </w:t>
      </w:r>
      <w:r>
        <w:rPr>
          <w:rFonts w:eastAsia="Times New Roman"/>
          <w:bCs/>
        </w:rPr>
        <w:lastRenderedPageBreak/>
        <w:t xml:space="preserve">κοινωνικής δικαιοσύνης και χειραφέτησης. </w:t>
      </w:r>
      <w:r>
        <w:rPr>
          <w:rFonts w:eastAsia="Times New Roman"/>
          <w:szCs w:val="24"/>
        </w:rPr>
        <w:t>Έχουμε τον πλούτο της χώρας μας, το φυσικό και πολιτισ</w:t>
      </w:r>
      <w:r>
        <w:rPr>
          <w:rFonts w:eastAsia="Times New Roman"/>
          <w:szCs w:val="24"/>
        </w:rPr>
        <w:t>τικό περιβάλλον, τους ανθρώπους μας που βρίσκονται σε όλες τις μεριές του πλανήτη. Έχουμε, αναμφισβήτητα, νέες δυνατότητες και ελπίδες.</w:t>
      </w:r>
    </w:p>
    <w:p w14:paraId="795DADA7" w14:textId="77777777" w:rsidR="00B01EFE" w:rsidRDefault="00027761">
      <w:pPr>
        <w:tabs>
          <w:tab w:val="left" w:pos="2940"/>
        </w:tabs>
        <w:spacing w:after="0" w:line="600" w:lineRule="auto"/>
        <w:ind w:firstLine="720"/>
        <w:jc w:val="both"/>
        <w:rPr>
          <w:rFonts w:eastAsia="Times New Roman"/>
          <w:szCs w:val="24"/>
        </w:rPr>
      </w:pPr>
      <w:r>
        <w:rPr>
          <w:rFonts w:eastAsia="Times New Roman"/>
          <w:szCs w:val="24"/>
        </w:rPr>
        <w:t>Κυρίες και κύριοι συνάδελφοι, κάποιοι θέλουν ακόμη και τώρα να ανακόψουν την πορεία, αυτήν τη δύσκολη, αλλά ελπιδοφόρα π</w:t>
      </w:r>
      <w:r>
        <w:rPr>
          <w:rFonts w:eastAsia="Times New Roman"/>
          <w:szCs w:val="24"/>
        </w:rPr>
        <w:t>ορεία. Κάνουν ό,τι μπορούν όχι για να αποτύχει η Κυβέρνηση και ο ΣΥΡΙΖΑ, αλλά η χώρα και ο λαός μας. Κάποιοι ποντάρουν υποκριτικά, αλλά ανιστόρητα, για να βρουν έδαφος υπονόμευσης της ιστορικής επιτυχίας των διαπραγματεύσεων με τη γειτονική μας χώρα, που α</w:t>
      </w:r>
      <w:r>
        <w:rPr>
          <w:rFonts w:eastAsia="Times New Roman"/>
          <w:szCs w:val="24"/>
        </w:rPr>
        <w:t>νοίγει τον δρόμο μιας αξιοπρεπούς συμφωνίας, τον δρόμο της συνεργασίας και της συνανάπτυξης.</w:t>
      </w:r>
    </w:p>
    <w:p w14:paraId="795DADA8" w14:textId="77777777" w:rsidR="00B01EFE" w:rsidRDefault="00027761">
      <w:pPr>
        <w:tabs>
          <w:tab w:val="left" w:pos="2940"/>
        </w:tabs>
        <w:spacing w:after="0" w:line="600" w:lineRule="auto"/>
        <w:ind w:firstLine="720"/>
        <w:jc w:val="both"/>
        <w:rPr>
          <w:rFonts w:eastAsia="Times New Roman"/>
          <w:szCs w:val="24"/>
        </w:rPr>
      </w:pPr>
      <w:r>
        <w:rPr>
          <w:rFonts w:eastAsia="Times New Roman"/>
          <w:szCs w:val="24"/>
        </w:rPr>
        <w:lastRenderedPageBreak/>
        <w:t xml:space="preserve">Νομίζουν ότι μπορούν να χρησιμοποιήσουν αυτήν την υπόθεση ως μοχλό για να μας ανατρέψουν. Δεν αντιλαμβάνονται ότι όλη αυτή η στάση τους, μικρόψυχη και υποκριτική, </w:t>
      </w:r>
      <w:r>
        <w:rPr>
          <w:rFonts w:eastAsia="Times New Roman"/>
          <w:szCs w:val="24"/>
        </w:rPr>
        <w:t>στο τέλος θα τους γυρίσει μπούμερανγκ.</w:t>
      </w:r>
    </w:p>
    <w:p w14:paraId="795DADA9" w14:textId="77777777" w:rsidR="00B01EFE" w:rsidRDefault="00027761">
      <w:pPr>
        <w:tabs>
          <w:tab w:val="left" w:pos="2940"/>
        </w:tabs>
        <w:spacing w:after="0" w:line="600" w:lineRule="auto"/>
        <w:ind w:firstLine="720"/>
        <w:jc w:val="both"/>
        <w:rPr>
          <w:rFonts w:eastAsia="Times New Roman"/>
          <w:szCs w:val="24"/>
        </w:rPr>
      </w:pPr>
      <w:r>
        <w:rPr>
          <w:rFonts w:eastAsia="Times New Roman"/>
          <w:szCs w:val="24"/>
        </w:rPr>
        <w:t>Δεν τους βγήκε η αριστερή παρένθεση και η δημοσιονομική ασφυξία του πρώτου εξαμήνου. Δεν τους βγήκε το δημοψήφισμα. Δεν τους βγήκε η ανελέητη υπονόμευση με όλα τα μέσα. Δεν τους βγήκαν οι μεταμορφώσεις τους σε δήθεν α</w:t>
      </w:r>
      <w:r>
        <w:rPr>
          <w:rFonts w:eastAsia="Times New Roman"/>
          <w:szCs w:val="24"/>
        </w:rPr>
        <w:t xml:space="preserve">ντιμνημονιακούς, προοδευτικούς κ.λπ.. </w:t>
      </w:r>
    </w:p>
    <w:p w14:paraId="795DADAA" w14:textId="77777777" w:rsidR="00B01EFE" w:rsidRDefault="00027761">
      <w:pPr>
        <w:tabs>
          <w:tab w:val="left" w:pos="2940"/>
        </w:tabs>
        <w:spacing w:after="0" w:line="600" w:lineRule="auto"/>
        <w:ind w:firstLine="720"/>
        <w:jc w:val="both"/>
        <w:rPr>
          <w:rFonts w:eastAsia="Times New Roman"/>
          <w:szCs w:val="24"/>
        </w:rPr>
      </w:pPr>
      <w:r>
        <w:rPr>
          <w:rFonts w:eastAsia="Times New Roman"/>
          <w:szCs w:val="24"/>
        </w:rPr>
        <w:t xml:space="preserve">Τώρα ζητάνε εκλογές για να ακυρώσουν το κλείσιμο της αξιολόγησης και την έξοδο της χώρας από τα μνημόνια. Λένε ότι η χώρα δεν είναι έτοιμη. Λένε ότι «δεν έχετε την πολιτική νομιμοποίηση να δεσμεύετε δήθεν τη χώρα και </w:t>
      </w:r>
      <w:r>
        <w:rPr>
          <w:rFonts w:eastAsia="Times New Roman"/>
          <w:szCs w:val="24"/>
        </w:rPr>
        <w:t xml:space="preserve">τη δημόσια περιουσία». Λένε για την επόμενη καταστροφή που φέρνουμε και οδύρονται για τις συντάξεις και το αφορολόγητο που θα κόψουμε. </w:t>
      </w:r>
    </w:p>
    <w:p w14:paraId="795DADAB" w14:textId="77777777" w:rsidR="00B01EFE" w:rsidRDefault="00027761">
      <w:pPr>
        <w:tabs>
          <w:tab w:val="left" w:pos="2940"/>
        </w:tabs>
        <w:spacing w:after="0" w:line="600" w:lineRule="auto"/>
        <w:ind w:firstLine="720"/>
        <w:jc w:val="both"/>
        <w:rPr>
          <w:rFonts w:eastAsia="Times New Roman"/>
          <w:szCs w:val="24"/>
        </w:rPr>
      </w:pPr>
      <w:r>
        <w:rPr>
          <w:rFonts w:eastAsia="Times New Roman"/>
          <w:szCs w:val="24"/>
        </w:rPr>
        <w:lastRenderedPageBreak/>
        <w:t>Και είναι οι ίδιοι που οδήγησαν με τις πολιτικές τους τη χώρα στη χρεοκοπία, οικονομική, πολιτική και ηθική. Είναι οι ίδ</w:t>
      </w:r>
      <w:r>
        <w:rPr>
          <w:rFonts w:eastAsia="Times New Roman"/>
          <w:szCs w:val="24"/>
        </w:rPr>
        <w:t xml:space="preserve">ιοι που μας γονάτισαν με τερατώδες περικοπές. Είναι αυτοί που έλεγαν ότι το 2012 θα βγούμε και έπεφταν επτά και οχτώ μονάδες έξω μαζί με τις προβλέψεις του Διεθνούς Νομισματικού Ταμείου. Μετά μας έλεγαν ότι το 2013 και το 2014 θα βγούμε ξανά. Όμως, έκαναν </w:t>
      </w:r>
      <w:r>
        <w:rPr>
          <w:rFonts w:eastAsia="Times New Roman"/>
          <w:szCs w:val="24"/>
        </w:rPr>
        <w:t xml:space="preserve">ψευτοεξόδους στις αγορές, έδιναν κοινωνικά μερίσματα απολύτως στοχευμένα πριν καν τις εξασφαλίσουν και δεν έκλειναν τις αξιολογήσεις. </w:t>
      </w:r>
    </w:p>
    <w:p w14:paraId="795DADAC" w14:textId="77777777" w:rsidR="00B01EFE" w:rsidRDefault="00027761">
      <w:pPr>
        <w:tabs>
          <w:tab w:val="left" w:pos="2940"/>
        </w:tabs>
        <w:spacing w:after="0" w:line="600" w:lineRule="auto"/>
        <w:ind w:firstLine="720"/>
        <w:jc w:val="both"/>
        <w:rPr>
          <w:rFonts w:eastAsia="Times New Roman"/>
          <w:szCs w:val="24"/>
        </w:rPr>
      </w:pPr>
      <w:r>
        <w:rPr>
          <w:rFonts w:eastAsia="Times New Roman"/>
          <w:szCs w:val="24"/>
        </w:rPr>
        <w:t>Είναι οι ίδιοι που θέλουν σφοδρά να επανέλθουν με όλη την πανοπλία τους, το πελατειακό κράτος της διαφθοράς, της διαπλοκή</w:t>
      </w:r>
      <w:r>
        <w:rPr>
          <w:rFonts w:eastAsia="Times New Roman"/>
          <w:szCs w:val="24"/>
        </w:rPr>
        <w:t>ς και της ταξικής τους μεροληψίας υπέρ των λίγων και ισχυρών. Είναι αυτοί που</w:t>
      </w:r>
      <w:r w:rsidRPr="00613E1C">
        <w:rPr>
          <w:rFonts w:eastAsia="Times New Roman"/>
          <w:szCs w:val="24"/>
        </w:rPr>
        <w:t>,</w:t>
      </w:r>
      <w:r>
        <w:rPr>
          <w:rFonts w:eastAsia="Times New Roman"/>
          <w:szCs w:val="24"/>
        </w:rPr>
        <w:t xml:space="preserve"> είτε μέσω της προληπτικής γραμμής είτε δια της παράτασης των μνημονίων</w:t>
      </w:r>
      <w:r w:rsidRPr="00613E1C">
        <w:rPr>
          <w:rFonts w:eastAsia="Times New Roman"/>
          <w:szCs w:val="24"/>
        </w:rPr>
        <w:t>,</w:t>
      </w:r>
      <w:r>
        <w:rPr>
          <w:rFonts w:eastAsia="Times New Roman"/>
          <w:szCs w:val="24"/>
        </w:rPr>
        <w:t xml:space="preserve"> θέλουν να εξοστρακίσουν μια για πάντα από την κυβερνητική εξουσία, αλλά και από την ιστορία, την Αριστερά</w:t>
      </w:r>
      <w:r>
        <w:rPr>
          <w:rFonts w:eastAsia="Times New Roman"/>
          <w:szCs w:val="24"/>
        </w:rPr>
        <w:t>. Δεν θα τα καταφέρουν.</w:t>
      </w:r>
    </w:p>
    <w:p w14:paraId="795DADAD" w14:textId="77777777" w:rsidR="00B01EFE" w:rsidRDefault="00027761">
      <w:pPr>
        <w:tabs>
          <w:tab w:val="left" w:pos="2940"/>
        </w:tabs>
        <w:spacing w:after="0" w:line="600" w:lineRule="auto"/>
        <w:ind w:firstLine="720"/>
        <w:jc w:val="both"/>
        <w:rPr>
          <w:rFonts w:eastAsia="Times New Roman"/>
          <w:szCs w:val="24"/>
        </w:rPr>
      </w:pPr>
      <w:r>
        <w:rPr>
          <w:rFonts w:eastAsia="Times New Roman"/>
          <w:szCs w:val="24"/>
        </w:rPr>
        <w:lastRenderedPageBreak/>
        <w:t>Μέσα σ’ αυτόν τον πανικό δεν μπορούν ούτε με στοιχειώδη ψυχραιμία να αρθρώσουν επιχειρήματα σοβαρά στο πολυνομοσχέδιο. Πριν έλεγαν ότι τα αντίμετρα δεν υπάρχουν, υπάρχουν μόνο μέτρα. Τώρα λένε ότι τα αντίμετρα δεν είναι ισοδύναμα με</w:t>
      </w:r>
      <w:r>
        <w:rPr>
          <w:rFonts w:eastAsia="Times New Roman"/>
          <w:szCs w:val="24"/>
        </w:rPr>
        <w:t xml:space="preserve"> τα μέτρα ούτε καν τα δημοσιονομικά.</w:t>
      </w:r>
    </w:p>
    <w:p w14:paraId="795DADAE" w14:textId="77777777" w:rsidR="00B01EFE" w:rsidRDefault="00027761">
      <w:pPr>
        <w:tabs>
          <w:tab w:val="left" w:pos="2940"/>
        </w:tabs>
        <w:spacing w:after="0" w:line="600" w:lineRule="auto"/>
        <w:ind w:firstLine="720"/>
        <w:jc w:val="both"/>
        <w:rPr>
          <w:rFonts w:eastAsia="Times New Roman"/>
          <w:szCs w:val="24"/>
        </w:rPr>
      </w:pPr>
      <w:r>
        <w:rPr>
          <w:rFonts w:eastAsia="Times New Roman"/>
          <w:szCs w:val="24"/>
        </w:rPr>
        <w:t>Θα πω ξανά, κυρίες και κύριοι Βουλευτές, και νομίζω ότι έχει παρουσιαστεί ευκρινώς και από τον Υπουργό Οικονομικών τι θα συμβεί τα επόμενα χρόνια όσον αφορά την καθαρή απόδοση μέτρων, αντιμέτρων και του δημοσιονομικού χ</w:t>
      </w:r>
      <w:r>
        <w:rPr>
          <w:rFonts w:eastAsia="Times New Roman"/>
          <w:szCs w:val="24"/>
        </w:rPr>
        <w:t xml:space="preserve">ώρου. Θα έχουμε, λοιπόν, για το 2019, αν πάρουμε, αν συγκρίνουμε τα μέτρα σε σχέση με τα αντίμετρα και τη δημοσιονομική προσαρμογή, 534 εκατομμύρια </w:t>
      </w:r>
      <w:r>
        <w:rPr>
          <w:rFonts w:eastAsia="Times New Roman"/>
          <w:szCs w:val="24"/>
          <w:lang w:val="en-US"/>
        </w:rPr>
        <w:t>plus</w:t>
      </w:r>
      <w:r>
        <w:rPr>
          <w:rFonts w:eastAsia="Times New Roman"/>
          <w:szCs w:val="24"/>
        </w:rPr>
        <w:t xml:space="preserve">, 1044 εκατομμύρια </w:t>
      </w:r>
      <w:r>
        <w:rPr>
          <w:rFonts w:eastAsia="Times New Roman"/>
          <w:szCs w:val="24"/>
          <w:lang w:val="en-US"/>
        </w:rPr>
        <w:t>plus</w:t>
      </w:r>
      <w:r>
        <w:rPr>
          <w:rFonts w:eastAsia="Times New Roman"/>
          <w:szCs w:val="24"/>
        </w:rPr>
        <w:t xml:space="preserve"> το 2020, 1745 το 2021 και 3391 εκατομμύρια </w:t>
      </w:r>
      <w:r>
        <w:rPr>
          <w:rFonts w:eastAsia="Times New Roman"/>
          <w:szCs w:val="24"/>
          <w:lang w:val="en-US"/>
        </w:rPr>
        <w:t>plus</w:t>
      </w:r>
      <w:r>
        <w:rPr>
          <w:rFonts w:eastAsia="Times New Roman"/>
          <w:szCs w:val="24"/>
        </w:rPr>
        <w:t xml:space="preserve"> το 2022. </w:t>
      </w:r>
    </w:p>
    <w:p w14:paraId="795DADAF" w14:textId="77777777" w:rsidR="00B01EFE" w:rsidRDefault="00027761">
      <w:pPr>
        <w:tabs>
          <w:tab w:val="left" w:pos="2940"/>
        </w:tabs>
        <w:spacing w:after="0" w:line="600" w:lineRule="auto"/>
        <w:ind w:firstLine="720"/>
        <w:jc w:val="both"/>
        <w:rPr>
          <w:rFonts w:eastAsia="Times New Roman"/>
          <w:szCs w:val="24"/>
        </w:rPr>
      </w:pPr>
      <w:r>
        <w:rPr>
          <w:rFonts w:eastAsia="Times New Roman"/>
          <w:szCs w:val="24"/>
        </w:rPr>
        <w:t>Αυτή είναι η πραγματικ</w:t>
      </w:r>
      <w:r>
        <w:rPr>
          <w:rFonts w:eastAsia="Times New Roman"/>
          <w:szCs w:val="24"/>
        </w:rPr>
        <w:t xml:space="preserve">ότητα και όποιος θέλει πραγματικά να σκύψει και να δει τα νούμερα και την προοπτική, πρέπει να δώσει μια απάντηση </w:t>
      </w:r>
      <w:r>
        <w:rPr>
          <w:rFonts w:eastAsia="Times New Roman"/>
          <w:szCs w:val="24"/>
        </w:rPr>
        <w:lastRenderedPageBreak/>
        <w:t>σ’ αυτό. Δεν μπορεί να ακούμε όλη τη μέρα, από το πρωί μέχρι το βράδυ, ότι βάζουμε στόχο για πλεόνασμα 5,2 και να έχουμε πει χιλιάδες φορές ότ</w:t>
      </w:r>
      <w:r>
        <w:rPr>
          <w:rFonts w:eastAsia="Times New Roman"/>
          <w:szCs w:val="24"/>
        </w:rPr>
        <w:t>ι ο στόχος είναι 3,5% πλεόνασμα και ότι όλο το υπόλοιπο θα πάει για φοροαπαλλαγές, κοινωνικές δαπάνες κ.λπ..</w:t>
      </w:r>
    </w:p>
    <w:p w14:paraId="795DADB0" w14:textId="77777777" w:rsidR="00B01EFE" w:rsidRDefault="00027761">
      <w:pPr>
        <w:tabs>
          <w:tab w:val="left" w:pos="2940"/>
        </w:tabs>
        <w:spacing w:after="0" w:line="600" w:lineRule="auto"/>
        <w:ind w:firstLine="720"/>
        <w:jc w:val="both"/>
        <w:rPr>
          <w:rFonts w:eastAsia="Times New Roman"/>
          <w:szCs w:val="24"/>
        </w:rPr>
      </w:pPr>
      <w:r w:rsidRPr="00FE50EE">
        <w:rPr>
          <w:rFonts w:eastAsia="Times New Roman"/>
          <w:b/>
          <w:szCs w:val="24"/>
        </w:rPr>
        <w:t>ΕΥΚΛΕΙΔΗΣ ΤΣΑΚΑΛΩΤΟΣ (Υπουργός Οικονομικών):</w:t>
      </w:r>
      <w:r>
        <w:rPr>
          <w:rFonts w:eastAsia="Times New Roman"/>
          <w:szCs w:val="24"/>
        </w:rPr>
        <w:t xml:space="preserve"> Εκ των προτέρων.</w:t>
      </w:r>
    </w:p>
    <w:p w14:paraId="795DADB1" w14:textId="77777777" w:rsidR="00B01EFE" w:rsidRDefault="00027761">
      <w:pPr>
        <w:tabs>
          <w:tab w:val="left" w:pos="2940"/>
        </w:tabs>
        <w:spacing w:after="0" w:line="600" w:lineRule="auto"/>
        <w:ind w:firstLine="720"/>
        <w:jc w:val="both"/>
        <w:rPr>
          <w:rFonts w:eastAsia="Times New Roman"/>
          <w:szCs w:val="24"/>
        </w:rPr>
      </w:pPr>
      <w:r w:rsidRPr="00FE50EE">
        <w:rPr>
          <w:rFonts w:eastAsia="Times New Roman"/>
          <w:b/>
          <w:szCs w:val="24"/>
        </w:rPr>
        <w:t>ΧΡΗΣΤΟΣ ΜΑΝΤΑΣ:</w:t>
      </w:r>
      <w:r>
        <w:rPr>
          <w:rFonts w:eastAsia="Times New Roman"/>
          <w:szCs w:val="24"/>
        </w:rPr>
        <w:t xml:space="preserve"> Μάλιστα, αυτό -έχει δίκιο ο Υπουργός ο Οικονομικών- θα το νομοθετήσου</w:t>
      </w:r>
      <w:r>
        <w:rPr>
          <w:rFonts w:eastAsia="Times New Roman"/>
          <w:szCs w:val="24"/>
        </w:rPr>
        <w:t>με με τους προϋπολογισμούς εκ των προτέρων.</w:t>
      </w:r>
    </w:p>
    <w:p w14:paraId="795DADB2" w14:textId="77777777" w:rsidR="00B01EFE" w:rsidRDefault="00027761">
      <w:pPr>
        <w:tabs>
          <w:tab w:val="left" w:pos="2940"/>
        </w:tabs>
        <w:spacing w:after="0" w:line="600" w:lineRule="auto"/>
        <w:ind w:firstLine="720"/>
        <w:jc w:val="both"/>
        <w:rPr>
          <w:rFonts w:eastAsia="Times New Roman"/>
          <w:szCs w:val="24"/>
        </w:rPr>
      </w:pPr>
      <w:r>
        <w:rPr>
          <w:rFonts w:eastAsia="Times New Roman"/>
          <w:szCs w:val="24"/>
        </w:rPr>
        <w:t>Λένε ότι οι συνταξιούχοι θα χάσουν τρεις συντάξεις, μια επικουρική στα δύο επόμενα χρόνια και οι μισθωτοί έναν μισθό. Ας υποθέσουμε ότι έτσι θα εξελιχθούν τα πράγματα. Ερώτηση: Όλοι οι συνταξιούχοι έχουν προσωπικ</w:t>
      </w:r>
      <w:r>
        <w:rPr>
          <w:rFonts w:eastAsia="Times New Roman"/>
          <w:szCs w:val="24"/>
        </w:rPr>
        <w:t xml:space="preserve">ή διαφορά; Κανένας απ’ αυτούς, που ας υποθέσουμε ότι χάνουν εισόδημα, δεν θα πάρει, παραδείγματος χάριν, επίδομα ενοικίου ή </w:t>
      </w:r>
      <w:r>
        <w:rPr>
          <w:rFonts w:eastAsia="Times New Roman"/>
          <w:szCs w:val="24"/>
        </w:rPr>
        <w:lastRenderedPageBreak/>
        <w:t>επίδομα για το δάνειο πρώτης κατοικίας; Κανένας από αυτούς δεν θα έχει παιδί που να είναι εξασφαλισμένη και δωρεάν η είσοδός τους σε</w:t>
      </w:r>
      <w:r>
        <w:rPr>
          <w:rFonts w:eastAsia="Times New Roman"/>
          <w:szCs w:val="24"/>
        </w:rPr>
        <w:t xml:space="preserve"> παιδικό σταθμό;</w:t>
      </w:r>
    </w:p>
    <w:p w14:paraId="795DADB3" w14:textId="77777777" w:rsidR="00B01EFE" w:rsidRDefault="0002776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Κανένας δεν θα έχει παιδί ή εγγόνι που να πηγαίνει σε σχολείο και να έχει δωρεάν σχολικό γεύμα; Σε κανέναν δεν θα μειωθεί ο φορολογικός συντελεστής; Σε κανέναν δεν θα τύχει στην οικογένειά του, στην ευρύτερη οικογένεια, κάποιος να πιάσει δουλειά; Κανένας α</w:t>
      </w:r>
      <w:r>
        <w:rPr>
          <w:rFonts w:eastAsia="Times New Roman" w:cs="Times New Roman"/>
          <w:szCs w:val="24"/>
        </w:rPr>
        <w:t xml:space="preserve">πό αυτούς δεν θα έχει καμμία επίπτωση από τη μείωση των φορολογικών επιβαρύνσεων κατά 700 εκατομμύρια ευρώ το 2019; Κανένας από όλες και όλους αυτούς δεν θα έχει δωρεάν ιατροφαρμακευτική περίθαλψη και τον οικογενειακό γιατρό στη γειτονιά του; </w:t>
      </w:r>
    </w:p>
    <w:p w14:paraId="795DADB4" w14:textId="77777777" w:rsidR="00B01EFE" w:rsidRDefault="0002776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Τι κάνουμε, </w:t>
      </w:r>
      <w:r>
        <w:rPr>
          <w:rFonts w:eastAsia="Times New Roman" w:cs="Times New Roman"/>
          <w:szCs w:val="24"/>
        </w:rPr>
        <w:t xml:space="preserve">δηλαδή; Μας λέτε ότι κάνουμε ένα γκέτο ανθρώπων που τους εξοντώνουμε από το πρωί ως το βράδυ. Δεν στέκει στοιχειωδώς αυτό το επιχείρημα. </w:t>
      </w:r>
    </w:p>
    <w:p w14:paraId="795DADB5" w14:textId="77777777" w:rsidR="00B01EFE" w:rsidRDefault="0002776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Και επί του πολυνομοσχεδίου, επίσης, για να δούμε: Δεν είναι θετικό ότι μονιμοποιείται η διάταξη σχετικά με τη φορολόγ</w:t>
      </w:r>
      <w:r>
        <w:rPr>
          <w:rFonts w:eastAsia="Times New Roman" w:cs="Times New Roman"/>
          <w:szCs w:val="24"/>
        </w:rPr>
        <w:t>ηση των εισοδημάτων που αποκτούν οι περιστασιακά ή ευκαιριακά απασχολούμενοι και</w:t>
      </w:r>
      <w:r w:rsidRPr="00D67C11">
        <w:rPr>
          <w:rFonts w:eastAsia="Times New Roman" w:cs="Times New Roman"/>
          <w:szCs w:val="24"/>
        </w:rPr>
        <w:t>,</w:t>
      </w:r>
      <w:r>
        <w:rPr>
          <w:rFonts w:eastAsia="Times New Roman" w:cs="Times New Roman"/>
          <w:szCs w:val="24"/>
        </w:rPr>
        <w:t xml:space="preserve"> επομένως, σε αυτούς τους φορολογούμενους, εφ’ όσον δεν είναι επιτηδευματίες, θα χορηγείται μείωση φόρου, όταν το πραγματικό τους εισόδημα δεν υπερβαίνει το ποσό των 6.000 ευρ</w:t>
      </w:r>
      <w:r>
        <w:rPr>
          <w:rFonts w:eastAsia="Times New Roman" w:cs="Times New Roman"/>
          <w:szCs w:val="24"/>
        </w:rPr>
        <w:t>ώ και το τεκμαρτό τους εισόδημα δεν υπερβαίνει το ποσό των 9.500 ευρώ;</w:t>
      </w:r>
    </w:p>
    <w:p w14:paraId="795DADB6" w14:textId="77777777" w:rsidR="00B01EFE" w:rsidRDefault="0002776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Δεν είναι θετικό ότι εισάγεται η συνυπευθυνότητα των καπνικών εταιρειών και ότι οι εν λόγω εταιρείες θα υποχρεούνται στην καταβολή αποζημιώσεων προς το ελληνικό </w:t>
      </w:r>
      <w:r>
        <w:rPr>
          <w:rFonts w:eastAsia="Times New Roman" w:cs="Times New Roman"/>
          <w:szCs w:val="24"/>
        </w:rPr>
        <w:t>δ</w:t>
      </w:r>
      <w:r>
        <w:rPr>
          <w:rFonts w:eastAsia="Times New Roman" w:cs="Times New Roman"/>
          <w:szCs w:val="24"/>
        </w:rPr>
        <w:t>ημόσιο, σε κάθε περίπτω</w:t>
      </w:r>
      <w:r>
        <w:rPr>
          <w:rFonts w:eastAsia="Times New Roman" w:cs="Times New Roman"/>
          <w:szCs w:val="24"/>
        </w:rPr>
        <w:t>ση που κατάσχονται γνήσια βιομηχανοποιημένα καπνά τ</w:t>
      </w:r>
      <w:r>
        <w:rPr>
          <w:rFonts w:eastAsia="Times New Roman" w:cs="Times New Roman"/>
          <w:szCs w:val="24"/>
        </w:rPr>
        <w:t>ων</w:t>
      </w:r>
      <w:r>
        <w:rPr>
          <w:rFonts w:eastAsia="Times New Roman" w:cs="Times New Roman"/>
          <w:szCs w:val="24"/>
        </w:rPr>
        <w:t xml:space="preserve"> πενήντα χιλιάδων τεμαχίων και άνω; Η ευθύνη τους, μάλιστα, αυτή θεσπίζεται αντικειμενική, δεν υπάρχει διαπραγμάτευση σε αυτό. </w:t>
      </w:r>
    </w:p>
    <w:p w14:paraId="795DADB7" w14:textId="77777777" w:rsidR="00B01EFE" w:rsidRDefault="0002776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Δεν είναι θετικό το φορολογικό κίνητρο για την εργασία, με βάση το οποίο οι</w:t>
      </w:r>
      <w:r>
        <w:rPr>
          <w:rFonts w:eastAsia="Times New Roman" w:cs="Times New Roman"/>
          <w:szCs w:val="24"/>
        </w:rPr>
        <w:t xml:space="preserve"> εργοδοτικές εισφορές, παραδείγματος χάριν οι εισφορές υπέρ σύνταξης, οι εισφορές υπέρ υγείας και λοιπά για τη δημιουργία νέων θέσεων εξηρτημένης εργασίας πλήρους απασχόλησης εκπίπτουν από τα ακαθάριστα εισοδήματα φυσικών προσώπων που ασκούν επιχειρηματική</w:t>
      </w:r>
      <w:r>
        <w:rPr>
          <w:rFonts w:eastAsia="Times New Roman" w:cs="Times New Roman"/>
          <w:szCs w:val="24"/>
        </w:rPr>
        <w:t xml:space="preserve"> δραστηριότητα; Δεν θα δώσει αυτό νέες δυνατότητες για προσλήψεις πλήρους απασχόλησης στους νέους κάτω των τριάντα ετών, για παράδειγμα και στους μακροχρόνια ανέργους; </w:t>
      </w:r>
    </w:p>
    <w:p w14:paraId="795DADB8" w14:textId="77777777" w:rsidR="00B01EFE" w:rsidRDefault="0002776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Δεν είναι θετικό ότι προβλέπονται φορολογικά κίνητρα για την παραγωγή οπτικοακουστικών </w:t>
      </w:r>
      <w:r>
        <w:rPr>
          <w:rFonts w:eastAsia="Times New Roman" w:cs="Times New Roman"/>
          <w:szCs w:val="24"/>
        </w:rPr>
        <w:t>εν γένει έργων</w:t>
      </w:r>
      <w:r w:rsidRPr="003C7AF2">
        <w:rPr>
          <w:rFonts w:eastAsia="Times New Roman" w:cs="Times New Roman"/>
          <w:szCs w:val="24"/>
        </w:rPr>
        <w:t xml:space="preserve"> </w:t>
      </w:r>
      <w:r>
        <w:rPr>
          <w:rFonts w:eastAsia="Times New Roman" w:cs="Times New Roman"/>
          <w:szCs w:val="24"/>
        </w:rPr>
        <w:t xml:space="preserve">στην Ελλάδα, όπως κινηματογραφικά, τηλεοπτικά και λοιπά; </w:t>
      </w:r>
    </w:p>
    <w:p w14:paraId="795DADB9" w14:textId="77777777" w:rsidR="00B01EFE" w:rsidRDefault="0002776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Δεν είναι θετικό ότι θεσπίζονται οικονομικά κίνητρα για την εξοικονόμηση νερού και τη βελτίωση της ενεργειακής απόδοσης και συγκεκρι</w:t>
      </w:r>
      <w:r>
        <w:rPr>
          <w:rFonts w:eastAsia="Times New Roman" w:cs="Times New Roman"/>
          <w:szCs w:val="24"/>
        </w:rPr>
        <w:lastRenderedPageBreak/>
        <w:t>μένα θεσπίζεται ο διπλασιασμός των συντελεστών απόσ</w:t>
      </w:r>
      <w:r>
        <w:rPr>
          <w:rFonts w:eastAsia="Times New Roman" w:cs="Times New Roman"/>
          <w:szCs w:val="24"/>
        </w:rPr>
        <w:t xml:space="preserve">βεσης για επενδυτικές δαπάνες που σχετίζονται με την εξοικονόμηση νερού και την επίτευξη υψηλότερου επιπέδου ενεργειακής απόδοσης; </w:t>
      </w:r>
    </w:p>
    <w:p w14:paraId="795DADBA" w14:textId="77777777" w:rsidR="00B01EFE" w:rsidRDefault="0002776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Δεν είναι θετική η συμπερίληψη των εισοδημάτων του 2017 στον εξωδικαστικό συμβιβασμό και η αύξηση των ορίων, ο μηδενισμός τη</w:t>
      </w:r>
      <w:r>
        <w:rPr>
          <w:rFonts w:eastAsia="Times New Roman" w:cs="Times New Roman"/>
          <w:szCs w:val="24"/>
        </w:rPr>
        <w:t xml:space="preserve">ς συμμετοχής του 10% στα γενόσημα, η ενιαία τιμή βιβλίου; Το ότι ξεκαθαρίσαμε απολύτως το ενεργειακό τοπίο, ανατρέποντας μνημονιακές δεσμεύσεις, όπως ο ΑΔΜΗΕ; Και ισχυροποιώντας την παρουσία του </w:t>
      </w:r>
      <w:r>
        <w:rPr>
          <w:rFonts w:eastAsia="Times New Roman" w:cs="Times New Roman"/>
          <w:szCs w:val="24"/>
        </w:rPr>
        <w:t>δ</w:t>
      </w:r>
      <w:r>
        <w:rPr>
          <w:rFonts w:eastAsia="Times New Roman" w:cs="Times New Roman"/>
          <w:szCs w:val="24"/>
        </w:rPr>
        <w:t>ημοσίου, δεν είναι θετική η χρηματοδότηση του νέου κοινωνικο</w:t>
      </w:r>
      <w:r>
        <w:rPr>
          <w:rFonts w:eastAsia="Times New Roman" w:cs="Times New Roman"/>
          <w:szCs w:val="24"/>
        </w:rPr>
        <w:t xml:space="preserve">ύ τιμολογίου με 70% έκπτωση στα νοικοκυριά που είναι στο ΚΕΑ; </w:t>
      </w:r>
    </w:p>
    <w:p w14:paraId="795DADBB" w14:textId="77777777" w:rsidR="00B01EFE" w:rsidRDefault="0002776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Δεν είναι θετικές οι ρυθμίσεις για τα εργασιακά; Δεν είναι θετική η επαναφορά των συλλογικών διαπραγματεύσεων, η διαιτησία και η μεσολάβηση; Δεν είναι θετικό το ότι στο </w:t>
      </w:r>
      <w:r>
        <w:rPr>
          <w:rFonts w:eastAsia="Times New Roman" w:cs="Times New Roman"/>
          <w:szCs w:val="24"/>
        </w:rPr>
        <w:t>μ</w:t>
      </w:r>
      <w:r>
        <w:rPr>
          <w:rFonts w:eastAsia="Times New Roman" w:cs="Times New Roman"/>
          <w:szCs w:val="24"/>
        </w:rPr>
        <w:t>εσοπρόθεσμο προβλέπεται</w:t>
      </w:r>
      <w:r>
        <w:rPr>
          <w:rFonts w:eastAsia="Times New Roman" w:cs="Times New Roman"/>
          <w:szCs w:val="24"/>
        </w:rPr>
        <w:t xml:space="preserve"> αύξηση του κατώτατου μισθού;</w:t>
      </w:r>
    </w:p>
    <w:p w14:paraId="795DADBC" w14:textId="77777777" w:rsidR="00B01EFE" w:rsidRDefault="0002776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είναι όλα αυτά θετικά; Και πολλά από αυτά πολλοί συνάδελφοι από όλες τις πολιτικές δυνάμεις θα τα ψηφίσουν κιόλας ως επιμέρους άρθρα του νομοσχεδίου, γιατί δίνεται αυτή η δυνατότητα. </w:t>
      </w:r>
    </w:p>
    <w:p w14:paraId="795DADBD" w14:textId="77777777" w:rsidR="00B01EFE" w:rsidRDefault="0002776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θα ήθελα </w:t>
      </w:r>
      <w:r>
        <w:rPr>
          <w:rFonts w:eastAsia="Times New Roman" w:cs="Times New Roman"/>
          <w:szCs w:val="24"/>
        </w:rPr>
        <w:t xml:space="preserve">να κλείσω με το εξής: Είμαστε αναμφισβήτητα σε μία νέα ιστορική φάση, μία νέα ιστορική περίοδο, μια φάση που μπορεί να καταγράψει ριζικά διαφορετικές επιλογές. Δεν πρέπει να καταγράψει εθνικούς διχασμούς. Το επαναλαμβάνω: Δεν πρέπει να καταγράψει εθνικούς </w:t>
      </w:r>
      <w:r>
        <w:rPr>
          <w:rFonts w:eastAsia="Times New Roman" w:cs="Times New Roman"/>
          <w:szCs w:val="24"/>
        </w:rPr>
        <w:t xml:space="preserve">διχασμούς. </w:t>
      </w:r>
    </w:p>
    <w:p w14:paraId="795DADBE" w14:textId="77777777" w:rsidR="00B01EFE" w:rsidRDefault="0002776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Με αυτή την έννοια, θέλω να θυμίσω στον συνάδελφο από την πατρίδα μου που μίλησε, στον κ. Τασούλα, ότι όταν τον Ιούνιο του 1959 επί Κυβέρνησης ΕΡΕ του Κωνσταντίνου Καραμανλή η Ελλάδα υπέγραψε με την τότε Ομοσπονδιακή Γιουγκοσλαβία σειρά συμφωνι</w:t>
      </w:r>
      <w:r>
        <w:rPr>
          <w:rFonts w:eastAsia="Times New Roman" w:cs="Times New Roman"/>
          <w:szCs w:val="24"/>
        </w:rPr>
        <w:t xml:space="preserve">ών, ανάμεσα στις οποίες και η Συμφωνία Μεθοριακής Επικοινωνίας, ο Ευάγγελος Αβέρωφ, </w:t>
      </w:r>
      <w:r>
        <w:rPr>
          <w:rFonts w:eastAsia="Times New Roman" w:cs="Times New Roman"/>
          <w:szCs w:val="24"/>
        </w:rPr>
        <w:lastRenderedPageBreak/>
        <w:t xml:space="preserve">που είναι πολιτικός πατέρας του συγκεκριμένου συναδέλφου, υπερασπίστηκε σθεναρά αυτή τη </w:t>
      </w:r>
      <w:r>
        <w:rPr>
          <w:rFonts w:eastAsia="Times New Roman" w:cs="Times New Roman"/>
          <w:szCs w:val="24"/>
        </w:rPr>
        <w:t>σ</w:t>
      </w:r>
      <w:r>
        <w:rPr>
          <w:rFonts w:eastAsia="Times New Roman" w:cs="Times New Roman"/>
          <w:szCs w:val="24"/>
        </w:rPr>
        <w:t xml:space="preserve">υμφωνία. </w:t>
      </w:r>
    </w:p>
    <w:p w14:paraId="795DADBF" w14:textId="77777777" w:rsidR="00B01EFE" w:rsidRDefault="00027761">
      <w:pPr>
        <w:tabs>
          <w:tab w:val="left" w:pos="2738"/>
          <w:tab w:val="center" w:pos="4753"/>
          <w:tab w:val="left" w:pos="5723"/>
        </w:tabs>
        <w:spacing w:after="0" w:line="600" w:lineRule="auto"/>
        <w:ind w:firstLine="720"/>
        <w:jc w:val="both"/>
        <w:rPr>
          <w:rFonts w:eastAsia="Times New Roman" w:cs="Times New Roman"/>
          <w:szCs w:val="24"/>
        </w:rPr>
      </w:pPr>
      <w:r w:rsidRPr="00C255F0">
        <w:rPr>
          <w:rFonts w:eastAsia="Times New Roman" w:cs="Times New Roman"/>
          <w:szCs w:val="24"/>
        </w:rPr>
        <w:t xml:space="preserve">(Στο σημείο αυτό </w:t>
      </w:r>
      <w:r>
        <w:rPr>
          <w:rFonts w:eastAsia="Times New Roman" w:cs="Times New Roman"/>
          <w:szCs w:val="24"/>
        </w:rPr>
        <w:t>κ</w:t>
      </w:r>
      <w:r w:rsidRPr="00C255F0">
        <w:rPr>
          <w:rFonts w:eastAsia="Times New Roman" w:cs="Times New Roman"/>
          <w:szCs w:val="24"/>
        </w:rPr>
        <w:t>τυπάει το κουδούνι λήξεως του χρόνου ομιλίας του κυρίου</w:t>
      </w:r>
      <w:r w:rsidRPr="00C255F0">
        <w:rPr>
          <w:rFonts w:eastAsia="Times New Roman" w:cs="Times New Roman"/>
          <w:szCs w:val="24"/>
        </w:rPr>
        <w:t xml:space="preserve"> Βουλευτή)</w:t>
      </w:r>
    </w:p>
    <w:p w14:paraId="795DADC0" w14:textId="77777777" w:rsidR="00B01EFE" w:rsidRDefault="0002776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Δώστε μου ένα λεπτό ακόμα, κύριε Πρόεδρε, τελειώνω. </w:t>
      </w:r>
    </w:p>
    <w:p w14:paraId="795DADC1" w14:textId="77777777" w:rsidR="00B01EFE" w:rsidRDefault="00027761">
      <w:pPr>
        <w:spacing w:after="0" w:line="600" w:lineRule="auto"/>
        <w:ind w:firstLine="720"/>
        <w:jc w:val="both"/>
        <w:rPr>
          <w:rFonts w:eastAsia="Times New Roman"/>
          <w:color w:val="333333"/>
          <w:szCs w:val="24"/>
          <w:shd w:val="clear" w:color="auto" w:fill="FFFFFF"/>
        </w:rPr>
      </w:pPr>
      <w:r>
        <w:rPr>
          <w:rFonts w:eastAsia="Times New Roman" w:cs="Times New Roman"/>
          <w:szCs w:val="24"/>
        </w:rPr>
        <w:t xml:space="preserve">Και μάλιστα για το κρίσιμο θέμα της γλώσσας έλεγε το εξής απαντώντας σε έναν συνάδελφό του: </w:t>
      </w:r>
      <w:r w:rsidRPr="00982D6B">
        <w:rPr>
          <w:rFonts w:eastAsia="Times New Roman"/>
          <w:szCs w:val="24"/>
        </w:rPr>
        <w:t>«</w:t>
      </w:r>
      <w:r w:rsidRPr="00982D6B">
        <w:rPr>
          <w:rFonts w:eastAsia="Times New Roman"/>
          <w:color w:val="333333"/>
          <w:szCs w:val="24"/>
          <w:shd w:val="clear" w:color="auto" w:fill="FFFFFF"/>
        </w:rPr>
        <w:t>Κύριε συνάδελφε, εάν μου εκάματε την τιμήν να με παρακολουθήσετε, θα εβλέπατε ότι είπον ότι εις την</w:t>
      </w:r>
      <w:r w:rsidRPr="00982D6B">
        <w:rPr>
          <w:rFonts w:eastAsia="Times New Roman"/>
          <w:color w:val="333333"/>
          <w:szCs w:val="24"/>
          <w:shd w:val="clear" w:color="auto" w:fill="FFFFFF"/>
        </w:rPr>
        <w:t xml:space="preserve"> Μακεδον</w:t>
      </w:r>
      <w:r>
        <w:rPr>
          <w:rFonts w:eastAsia="Times New Roman"/>
          <w:color w:val="333333"/>
          <w:szCs w:val="24"/>
          <w:shd w:val="clear" w:color="auto" w:fill="FFFFFF"/>
        </w:rPr>
        <w:t>ίαν ομιλείται η ελληνική και εις</w:t>
      </w:r>
      <w:r w:rsidRPr="00982D6B">
        <w:rPr>
          <w:rFonts w:eastAsia="Times New Roman"/>
          <w:color w:val="333333"/>
          <w:szCs w:val="24"/>
          <w:shd w:val="clear" w:color="auto" w:fill="FFFFFF"/>
        </w:rPr>
        <w:t xml:space="preserve"> τινα σημεία ομιλείται ένα τοπικόν ιδίωμα. Όπως δεν είναι δυνατόν να λεχθή ότι εις την ιδιαιτέραν μου πατρίδα ομιλείται η ρουμανική, διότι ομιλείται η κουτσοβλαχική, η οποία είναι μία ανάμειξις λατινικής, σλαβικής κα</w:t>
      </w:r>
      <w:r w:rsidRPr="00982D6B">
        <w:rPr>
          <w:rFonts w:eastAsia="Times New Roman"/>
          <w:color w:val="333333"/>
          <w:szCs w:val="24"/>
          <w:shd w:val="clear" w:color="auto" w:fill="FFFFFF"/>
        </w:rPr>
        <w:t>ι τουρκικής, έτσι και εις την Μακεδονίαν, όπου ομιλείται ένα ιδίωμα</w:t>
      </w:r>
      <w:r w:rsidRPr="009E776D">
        <w:rPr>
          <w:rFonts w:eastAsia="Times New Roman"/>
          <w:color w:val="333333"/>
          <w:szCs w:val="24"/>
          <w:shd w:val="clear" w:color="auto" w:fill="FFFFFF"/>
        </w:rPr>
        <w:t>,</w:t>
      </w:r>
      <w:r w:rsidRPr="00982D6B">
        <w:rPr>
          <w:rFonts w:eastAsia="Times New Roman"/>
          <w:color w:val="333333"/>
          <w:szCs w:val="24"/>
          <w:shd w:val="clear" w:color="auto" w:fill="FFFFFF"/>
        </w:rPr>
        <w:t xml:space="preserve"> το οποίον είναι άσχετον προς οιανδήποτε γλώσσαν της Γιουγκοσλαβίας. Αλλά ας υποθέσωμεν ότι δεν είναι </w:t>
      </w:r>
      <w:r w:rsidRPr="00982D6B">
        <w:rPr>
          <w:rFonts w:eastAsia="Times New Roman"/>
          <w:color w:val="333333"/>
          <w:szCs w:val="24"/>
          <w:shd w:val="clear" w:color="auto" w:fill="FFFFFF"/>
        </w:rPr>
        <w:lastRenderedPageBreak/>
        <w:t>έτσι το πράγμα. Κατά ποίαν λογικήν θα ηθέλατε η ελληνική κυβέρνησις να είπη εις την γι</w:t>
      </w:r>
      <w:r w:rsidRPr="00982D6B">
        <w:rPr>
          <w:rFonts w:eastAsia="Times New Roman"/>
          <w:color w:val="333333"/>
          <w:szCs w:val="24"/>
          <w:shd w:val="clear" w:color="auto" w:fill="FFFFFF"/>
        </w:rPr>
        <w:t>ουγκοσλαβικήν, με μίαν γλώσσαν την οποίαν το σύνταγμα έχει μεταξύ των επισήμων γλωσσών, να είπη ότι εγώ θέλω να την καταργήσετε; Είναι ωσάν να είπωμεν ότι πρέπει να καταργηθή το σύνταγμά της. Γνωρίζουν και οι βουλευταί του Κόμματος των Φιλελευθέρων ότι η γ</w:t>
      </w:r>
      <w:r w:rsidRPr="00982D6B">
        <w:rPr>
          <w:rFonts w:eastAsia="Times New Roman"/>
          <w:color w:val="333333"/>
          <w:szCs w:val="24"/>
          <w:shd w:val="clear" w:color="auto" w:fill="FFFFFF"/>
        </w:rPr>
        <w:t>λώσσα αυτή υπήρξε εις το Σύνταγμα της Γιουγκοσλαβίας και όταν αποκατεστάθησαν αι σχέσεις και όταν ιδρύθη το προξενείον το ελληνικόν εις τα Σκόπια, γνωρίζουν ότι τα χαρτονομίσματα έχουν τρεις γλώσσας. Τι νομίζε</w:t>
      </w:r>
      <w:r>
        <w:rPr>
          <w:rFonts w:eastAsia="Times New Roman"/>
          <w:color w:val="333333"/>
          <w:szCs w:val="24"/>
          <w:shd w:val="clear" w:color="auto" w:fill="FFFFFF"/>
        </w:rPr>
        <w:t>τε ότι πρέπει να είναι η στάσις;</w:t>
      </w:r>
      <w:r w:rsidRPr="00982D6B">
        <w:rPr>
          <w:rFonts w:eastAsia="Times New Roman"/>
          <w:color w:val="333333"/>
          <w:szCs w:val="24"/>
          <w:shd w:val="clear" w:color="auto" w:fill="FFFFFF"/>
        </w:rPr>
        <w:t xml:space="preserve"> Η λογική συνέπ</w:t>
      </w:r>
      <w:r w:rsidRPr="00982D6B">
        <w:rPr>
          <w:rFonts w:eastAsia="Times New Roman"/>
          <w:color w:val="333333"/>
          <w:szCs w:val="24"/>
          <w:shd w:val="clear" w:color="auto" w:fill="FFFFFF"/>
        </w:rPr>
        <w:t>εια θα έπρεπε να είναι η διακοπή των διπλωματικών σχέσεων εάν μία γλώσσα, η οποία δεν έχει καμμίαν σχέσιν με το ιδίωμα το οποίον ομιλείται εις ωρισμένα χωρία της Μακεδονίας</w:t>
      </w:r>
      <w:r w:rsidRPr="00944D4E">
        <w:rPr>
          <w:rFonts w:eastAsia="Times New Roman"/>
          <w:color w:val="333333"/>
          <w:szCs w:val="24"/>
          <w:shd w:val="clear" w:color="auto" w:fill="FFFFFF"/>
        </w:rPr>
        <w:t>…</w:t>
      </w:r>
      <w:r>
        <w:rPr>
          <w:rFonts w:eastAsia="Times New Roman"/>
          <w:color w:val="333333"/>
          <w:szCs w:val="24"/>
          <w:shd w:val="clear" w:color="auto" w:fill="FFFFFF"/>
        </w:rPr>
        <w:t>».</w:t>
      </w:r>
    </w:p>
    <w:p w14:paraId="795DADC2" w14:textId="77777777" w:rsidR="00B01EFE" w:rsidRDefault="00027761">
      <w:pPr>
        <w:spacing w:after="0" w:line="600" w:lineRule="auto"/>
        <w:ind w:firstLine="720"/>
        <w:jc w:val="both"/>
        <w:rPr>
          <w:rFonts w:eastAsia="Times New Roman"/>
          <w:color w:val="333333"/>
          <w:szCs w:val="24"/>
          <w:shd w:val="clear" w:color="auto" w:fill="FFFFFF"/>
        </w:rPr>
      </w:pPr>
      <w:r>
        <w:rPr>
          <w:rFonts w:eastAsia="Times New Roman"/>
          <w:color w:val="333333"/>
          <w:szCs w:val="24"/>
          <w:shd w:val="clear" w:color="auto" w:fill="FFFFFF"/>
        </w:rPr>
        <w:t>Αυτά τα θυμίζει ο Σωτήρης Βαλντέν στην «Αυγή</w:t>
      </w:r>
      <w:r w:rsidRPr="009E776D">
        <w:rPr>
          <w:rFonts w:eastAsia="Times New Roman"/>
          <w:color w:val="333333"/>
          <w:szCs w:val="24"/>
          <w:shd w:val="clear" w:color="auto" w:fill="FFFFFF"/>
        </w:rPr>
        <w:t xml:space="preserve"> </w:t>
      </w:r>
      <w:r>
        <w:rPr>
          <w:rFonts w:eastAsia="Times New Roman"/>
          <w:color w:val="333333"/>
          <w:szCs w:val="24"/>
          <w:shd w:val="clear" w:color="auto" w:fill="FFFFFF"/>
        </w:rPr>
        <w:t>της Κυριακής» της περασμένης Κυριακ</w:t>
      </w:r>
      <w:r>
        <w:rPr>
          <w:rFonts w:eastAsia="Times New Roman"/>
          <w:color w:val="333333"/>
          <w:szCs w:val="24"/>
          <w:shd w:val="clear" w:color="auto" w:fill="FFFFFF"/>
        </w:rPr>
        <w:t xml:space="preserve">ής και είναι ενδεικτικά όχι μόνον για το συγκεκριμένο </w:t>
      </w:r>
      <w:r>
        <w:rPr>
          <w:rFonts w:eastAsia="Times New Roman"/>
          <w:color w:val="333333"/>
          <w:szCs w:val="24"/>
          <w:shd w:val="clear" w:color="auto" w:fill="FFFFFF"/>
        </w:rPr>
        <w:lastRenderedPageBreak/>
        <w:t>θέμα, αλλά για το πνεύμα, τον τρόπο που αυτός ο μεγάλος πολιτικός έβλεπε τις διεθνείς σχέσεις. Τώρα έχουμε μια ιστορική ευκαιρία, μια ιστορική δυνατότητα. Και γι’ αυτό, αν μου επιτρέπετε και όσο μου επι</w:t>
      </w:r>
      <w:r>
        <w:rPr>
          <w:rFonts w:eastAsia="Times New Roman"/>
          <w:color w:val="333333"/>
          <w:szCs w:val="24"/>
          <w:shd w:val="clear" w:color="auto" w:fill="FFFFFF"/>
        </w:rPr>
        <w:t>τρέπετε, καλώ όλες τις πτέρυγες του δημοκρατικού τόξου του Κοινοβουλίου να σκεφτούμε με νηφαλιότητα, με ψυχραιμία, να αντιπαρατεθούμε στις συγκεκριμένες επιλογές, να μην καλλιεργήσουμε έδαφος στο οποίο μπορούν να ανθίσουν οι δυνάμεις της εθνικής αναδίπλωση</w:t>
      </w:r>
      <w:r>
        <w:rPr>
          <w:rFonts w:eastAsia="Times New Roman"/>
          <w:color w:val="333333"/>
          <w:szCs w:val="24"/>
          <w:shd w:val="clear" w:color="auto" w:fill="FFFFFF"/>
        </w:rPr>
        <w:t xml:space="preserve">ς, της ακροδεξιάς και του φασισμού. Έχουμε δημοκρατικό, πατριωτικό χρέος να μην το επιτρέψουμε. </w:t>
      </w:r>
    </w:p>
    <w:p w14:paraId="795DADC3" w14:textId="77777777" w:rsidR="00B01EFE" w:rsidRDefault="00027761">
      <w:pPr>
        <w:spacing w:after="0" w:line="600" w:lineRule="auto"/>
        <w:ind w:firstLine="720"/>
        <w:jc w:val="both"/>
        <w:rPr>
          <w:rFonts w:eastAsia="Times New Roman"/>
          <w:color w:val="333333"/>
          <w:szCs w:val="24"/>
          <w:shd w:val="clear" w:color="auto" w:fill="FFFFFF"/>
        </w:rPr>
      </w:pPr>
      <w:r>
        <w:rPr>
          <w:rFonts w:eastAsia="Times New Roman"/>
          <w:color w:val="333333"/>
          <w:szCs w:val="24"/>
          <w:shd w:val="clear" w:color="auto" w:fill="FFFFFF"/>
        </w:rPr>
        <w:t>Σας ευχαριστώ πολύ.</w:t>
      </w:r>
    </w:p>
    <w:p w14:paraId="795DADC4" w14:textId="77777777" w:rsidR="00B01EFE" w:rsidRDefault="00027761">
      <w:pPr>
        <w:spacing w:after="0" w:line="600" w:lineRule="auto"/>
        <w:ind w:firstLine="720"/>
        <w:jc w:val="center"/>
        <w:rPr>
          <w:rFonts w:eastAsia="Times New Roman"/>
          <w:color w:val="333333"/>
          <w:szCs w:val="24"/>
          <w:shd w:val="clear" w:color="auto" w:fill="FFFFFF"/>
        </w:rPr>
      </w:pPr>
      <w:r>
        <w:rPr>
          <w:rFonts w:eastAsia="Times New Roman"/>
          <w:color w:val="333333"/>
          <w:szCs w:val="24"/>
          <w:shd w:val="clear" w:color="auto" w:fill="FFFFFF"/>
        </w:rPr>
        <w:t>(Χειροκροτήματα από τις πτέρυγες του ΣΥΡΙΖΑ και των ΑΝΕΛ)</w:t>
      </w:r>
    </w:p>
    <w:p w14:paraId="795DADC5" w14:textId="77777777" w:rsidR="00B01EFE" w:rsidRDefault="00027761">
      <w:pPr>
        <w:spacing w:after="0" w:line="600" w:lineRule="auto"/>
        <w:ind w:firstLine="720"/>
        <w:jc w:val="both"/>
        <w:rPr>
          <w:rFonts w:eastAsia="Times New Roman"/>
          <w:color w:val="333333"/>
          <w:szCs w:val="24"/>
          <w:shd w:val="clear" w:color="auto" w:fill="FFFFFF"/>
        </w:rPr>
      </w:pPr>
      <w:r w:rsidRPr="008672B0">
        <w:rPr>
          <w:rFonts w:eastAsia="Times New Roman"/>
          <w:b/>
          <w:color w:val="333333"/>
          <w:szCs w:val="24"/>
          <w:shd w:val="clear" w:color="auto" w:fill="FFFFFF"/>
        </w:rPr>
        <w:t xml:space="preserve">ΠΡΟΕΔΡΕΥΩΝ (Δημήτριος Καμμένος): </w:t>
      </w:r>
      <w:r>
        <w:rPr>
          <w:rFonts w:eastAsia="Times New Roman"/>
          <w:color w:val="333333"/>
          <w:szCs w:val="24"/>
          <w:shd w:val="clear" w:color="auto" w:fill="FFFFFF"/>
        </w:rPr>
        <w:t>Ευχαριστούμε πολύ τον κ. Μαντά.</w:t>
      </w:r>
    </w:p>
    <w:p w14:paraId="795DADC6" w14:textId="77777777" w:rsidR="00B01EFE" w:rsidRDefault="00027761">
      <w:pPr>
        <w:spacing w:after="0" w:line="600" w:lineRule="auto"/>
        <w:ind w:firstLine="720"/>
        <w:jc w:val="both"/>
        <w:rPr>
          <w:rFonts w:eastAsia="Times New Roman"/>
          <w:color w:val="333333"/>
          <w:szCs w:val="24"/>
          <w:shd w:val="clear" w:color="auto" w:fill="FFFFFF"/>
        </w:rPr>
      </w:pPr>
      <w:r>
        <w:rPr>
          <w:rFonts w:eastAsia="Times New Roman"/>
          <w:color w:val="333333"/>
          <w:szCs w:val="24"/>
          <w:shd w:val="clear" w:color="auto" w:fill="FFFFFF"/>
        </w:rPr>
        <w:lastRenderedPageBreak/>
        <w:t>Επόμενος ομιλητή</w:t>
      </w:r>
      <w:r>
        <w:rPr>
          <w:rFonts w:eastAsia="Times New Roman"/>
          <w:color w:val="333333"/>
          <w:szCs w:val="24"/>
          <w:shd w:val="clear" w:color="auto" w:fill="FFFFFF"/>
        </w:rPr>
        <w:t>ς ο κ. Κουμουτσάκος από τη Νέα Δημοκρατία για πέντε λεπτά.</w:t>
      </w:r>
    </w:p>
    <w:p w14:paraId="795DADC7" w14:textId="77777777" w:rsidR="00B01EFE" w:rsidRDefault="00027761">
      <w:pPr>
        <w:spacing w:after="0" w:line="600" w:lineRule="auto"/>
        <w:ind w:firstLine="720"/>
        <w:jc w:val="both"/>
        <w:rPr>
          <w:rFonts w:eastAsia="Times New Roman"/>
          <w:color w:val="333333"/>
          <w:szCs w:val="24"/>
          <w:shd w:val="clear" w:color="auto" w:fill="FFFFFF"/>
        </w:rPr>
      </w:pPr>
      <w:r w:rsidRPr="008672B0">
        <w:rPr>
          <w:rFonts w:eastAsia="Times New Roman"/>
          <w:b/>
          <w:color w:val="333333"/>
          <w:szCs w:val="24"/>
          <w:shd w:val="clear" w:color="auto" w:fill="FFFFFF"/>
        </w:rPr>
        <w:t>ΓΕΩΡΓΙΟΣ ΚΟΥΜΟΥΤΣΑΚΟΣ:</w:t>
      </w:r>
      <w:r>
        <w:rPr>
          <w:rFonts w:eastAsia="Times New Roman"/>
          <w:b/>
          <w:color w:val="333333"/>
          <w:szCs w:val="24"/>
          <w:shd w:val="clear" w:color="auto" w:fill="FFFFFF"/>
        </w:rPr>
        <w:t xml:space="preserve"> </w:t>
      </w:r>
      <w:r>
        <w:rPr>
          <w:rFonts w:eastAsia="Times New Roman"/>
          <w:color w:val="333333"/>
          <w:szCs w:val="24"/>
          <w:shd w:val="clear" w:color="auto" w:fill="FFFFFF"/>
        </w:rPr>
        <w:t>Ευχαριστώ πολύ, κύριε Πρόεδρε.</w:t>
      </w:r>
    </w:p>
    <w:p w14:paraId="795DADC8" w14:textId="77777777" w:rsidR="00B01EFE" w:rsidRDefault="00027761">
      <w:pPr>
        <w:spacing w:after="0" w:line="600" w:lineRule="auto"/>
        <w:ind w:firstLine="720"/>
        <w:jc w:val="both"/>
        <w:rPr>
          <w:rFonts w:eastAsia="Times New Roman"/>
          <w:color w:val="333333"/>
          <w:szCs w:val="24"/>
          <w:shd w:val="clear" w:color="auto" w:fill="FFFFFF"/>
        </w:rPr>
      </w:pPr>
      <w:r>
        <w:rPr>
          <w:rFonts w:eastAsia="Times New Roman"/>
          <w:color w:val="333333"/>
          <w:szCs w:val="24"/>
          <w:shd w:val="clear" w:color="auto" w:fill="FFFFFF"/>
        </w:rPr>
        <w:t>Κυρίες και κύριοι συνάδελφοι, δεν μπορώ παρά να ξεκινήσω από το τελευταίο και καταληκτικό τμήμα της ομιλίας του κ. Μαντά.</w:t>
      </w:r>
    </w:p>
    <w:p w14:paraId="795DADC9" w14:textId="77777777" w:rsidR="00B01EFE" w:rsidRDefault="00027761">
      <w:pPr>
        <w:spacing w:after="0" w:line="600" w:lineRule="auto"/>
        <w:ind w:firstLine="720"/>
        <w:jc w:val="both"/>
        <w:rPr>
          <w:rFonts w:eastAsia="Times New Roman"/>
          <w:color w:val="333333"/>
          <w:szCs w:val="24"/>
          <w:shd w:val="clear" w:color="auto" w:fill="FFFFFF"/>
        </w:rPr>
      </w:pPr>
      <w:r>
        <w:rPr>
          <w:rFonts w:eastAsia="Times New Roman"/>
          <w:color w:val="333333"/>
          <w:szCs w:val="24"/>
          <w:shd w:val="clear" w:color="auto" w:fill="FFFFFF"/>
        </w:rPr>
        <w:t>Ανέφερε μία δήλωση το</w:t>
      </w:r>
      <w:r>
        <w:rPr>
          <w:rFonts w:eastAsia="Times New Roman"/>
          <w:color w:val="333333"/>
          <w:szCs w:val="24"/>
          <w:shd w:val="clear" w:color="auto" w:fill="FFFFFF"/>
        </w:rPr>
        <w:t>υ Ευάγγελου Αβέρωφ του 1959, που έγινε σε άλλες συνθήκες, σε άλλο χρόνο, που δεν έχουν καμία σχέση με αυτό που συνέβη μετά το 1990.</w:t>
      </w:r>
    </w:p>
    <w:p w14:paraId="795DADCA" w14:textId="77777777" w:rsidR="00B01EFE" w:rsidRDefault="00027761">
      <w:pPr>
        <w:spacing w:after="0" w:line="600" w:lineRule="auto"/>
        <w:ind w:firstLine="720"/>
        <w:jc w:val="both"/>
        <w:rPr>
          <w:rFonts w:eastAsia="Times New Roman"/>
          <w:color w:val="333333"/>
          <w:szCs w:val="24"/>
          <w:shd w:val="clear" w:color="auto" w:fill="FFFFFF"/>
        </w:rPr>
      </w:pPr>
      <w:r w:rsidRPr="008672B0">
        <w:rPr>
          <w:rFonts w:eastAsia="Times New Roman"/>
          <w:b/>
          <w:color w:val="333333"/>
          <w:szCs w:val="24"/>
          <w:shd w:val="clear" w:color="auto" w:fill="FFFFFF"/>
        </w:rPr>
        <w:t>ΚΩΝΣΤΑΝΤΙΝΟΣ ΔΟΥΖΙΝΑΣ:</w:t>
      </w:r>
      <w:r>
        <w:rPr>
          <w:rFonts w:eastAsia="Times New Roman"/>
          <w:color w:val="333333"/>
          <w:szCs w:val="24"/>
          <w:shd w:val="clear" w:color="auto" w:fill="FFFFFF"/>
        </w:rPr>
        <w:t xml:space="preserve"> Δεν είχατε γεννηθεί εξάλλου!</w:t>
      </w:r>
    </w:p>
    <w:p w14:paraId="795DADCB" w14:textId="77777777" w:rsidR="00B01EFE" w:rsidRDefault="00027761">
      <w:pPr>
        <w:spacing w:after="0" w:line="600" w:lineRule="auto"/>
        <w:ind w:firstLine="720"/>
        <w:jc w:val="both"/>
        <w:rPr>
          <w:rFonts w:eastAsia="Times New Roman"/>
          <w:color w:val="333333"/>
          <w:szCs w:val="24"/>
          <w:shd w:val="clear" w:color="auto" w:fill="FFFFFF"/>
        </w:rPr>
      </w:pPr>
      <w:r>
        <w:rPr>
          <w:rFonts w:eastAsia="Times New Roman"/>
          <w:b/>
          <w:color w:val="333333"/>
          <w:szCs w:val="24"/>
          <w:shd w:val="clear" w:color="auto" w:fill="FFFFFF"/>
        </w:rPr>
        <w:t xml:space="preserve">ΓΕΩΡΓΙΟΣ ΚΟΥΜΟΥΤΣΑΚΟΣ: </w:t>
      </w:r>
      <w:r>
        <w:rPr>
          <w:rFonts w:eastAsia="Times New Roman"/>
          <w:color w:val="333333"/>
          <w:szCs w:val="24"/>
          <w:shd w:val="clear" w:color="auto" w:fill="FFFFFF"/>
        </w:rPr>
        <w:t>Θέλετε να με προβοκάρετε; Θα σας απαντήσω.</w:t>
      </w:r>
    </w:p>
    <w:p w14:paraId="795DADCC" w14:textId="77777777" w:rsidR="00B01EFE" w:rsidRDefault="00027761">
      <w:pPr>
        <w:spacing w:after="0" w:line="600" w:lineRule="auto"/>
        <w:ind w:firstLine="720"/>
        <w:jc w:val="center"/>
        <w:rPr>
          <w:rFonts w:eastAsia="Times New Roman"/>
          <w:color w:val="333333"/>
          <w:szCs w:val="24"/>
          <w:shd w:val="clear" w:color="auto" w:fill="FFFFFF"/>
        </w:rPr>
      </w:pPr>
      <w:r>
        <w:rPr>
          <w:rFonts w:eastAsia="Times New Roman"/>
          <w:color w:val="333333"/>
          <w:szCs w:val="24"/>
          <w:shd w:val="clear" w:color="auto" w:fill="FFFFFF"/>
        </w:rPr>
        <w:t>(Θόρυβος από την πτέρυγα του ΣΥΡΙΖΑ)</w:t>
      </w:r>
    </w:p>
    <w:p w14:paraId="795DADCD" w14:textId="77777777" w:rsidR="00B01EFE" w:rsidRDefault="00027761">
      <w:pPr>
        <w:spacing w:after="0" w:line="600" w:lineRule="auto"/>
        <w:ind w:firstLine="720"/>
        <w:jc w:val="both"/>
        <w:rPr>
          <w:rFonts w:eastAsia="Times New Roman"/>
          <w:color w:val="333333"/>
          <w:szCs w:val="24"/>
          <w:shd w:val="clear" w:color="auto" w:fill="FFFFFF"/>
        </w:rPr>
      </w:pPr>
      <w:r>
        <w:rPr>
          <w:rFonts w:eastAsia="Times New Roman"/>
          <w:b/>
          <w:color w:val="333333"/>
          <w:szCs w:val="24"/>
          <w:shd w:val="clear" w:color="auto" w:fill="FFFFFF"/>
        </w:rPr>
        <w:t xml:space="preserve">ΠΡΟΕΔΡΕΥΩΝ (Δημήτριος Καμμένος): </w:t>
      </w:r>
      <w:r>
        <w:rPr>
          <w:rFonts w:eastAsia="Times New Roman"/>
          <w:color w:val="333333"/>
          <w:szCs w:val="24"/>
          <w:shd w:val="clear" w:color="auto" w:fill="FFFFFF"/>
        </w:rPr>
        <w:t>Κύριοι συνάδελφοι, δεν ενόχλησε κανένα τον κ. Μαντά. Σας παρακαλώ.</w:t>
      </w:r>
    </w:p>
    <w:p w14:paraId="795DADCE" w14:textId="77777777" w:rsidR="00B01EFE" w:rsidRDefault="00027761">
      <w:pPr>
        <w:spacing w:after="0" w:line="600" w:lineRule="auto"/>
        <w:ind w:firstLine="720"/>
        <w:jc w:val="both"/>
        <w:rPr>
          <w:rFonts w:eastAsia="Times New Roman"/>
          <w:color w:val="333333"/>
          <w:szCs w:val="24"/>
          <w:shd w:val="clear" w:color="auto" w:fill="FFFFFF"/>
        </w:rPr>
      </w:pPr>
      <w:r>
        <w:rPr>
          <w:rFonts w:eastAsia="Times New Roman"/>
          <w:b/>
          <w:color w:val="333333"/>
          <w:szCs w:val="24"/>
          <w:shd w:val="clear" w:color="auto" w:fill="FFFFFF"/>
        </w:rPr>
        <w:lastRenderedPageBreak/>
        <w:t xml:space="preserve">ΓΕΩΡΓΙΟΣ ΚΟΥΜΟΥΤΣΑΚΟΣ: </w:t>
      </w:r>
      <w:r>
        <w:rPr>
          <w:rFonts w:eastAsia="Times New Roman"/>
          <w:color w:val="333333"/>
          <w:szCs w:val="24"/>
          <w:shd w:val="clear" w:color="auto" w:fill="FFFFFF"/>
        </w:rPr>
        <w:t>Αγνοεί το επιχείρημα αυτό ότι μετά το 1990 η φάση των σχέσεων της Ελλάδας με τη γειτονική χώρα π</w:t>
      </w:r>
      <w:r>
        <w:rPr>
          <w:rFonts w:eastAsia="Times New Roman"/>
          <w:color w:val="333333"/>
          <w:szCs w:val="24"/>
          <w:shd w:val="clear" w:color="auto" w:fill="FFFFFF"/>
        </w:rPr>
        <w:t xml:space="preserve">έρασε σε τελείως άλλο στάδιο, διότι είχαμε μία ανεξάρτητη πλέον χώρα με συγκεκριμένη δική της πολιτική και όλα άρχισαν να αντιμετωπίζονται υπό το πρίσμα των τότε εξελίξεων. Τα πράγματα προχώρησαν. Οι διαπραγματεύσεις κρατούν τριάντα ολόκληρα χρόνια. Είναι </w:t>
      </w:r>
      <w:r>
        <w:rPr>
          <w:rFonts w:eastAsia="Times New Roman"/>
          <w:color w:val="333333"/>
          <w:szCs w:val="24"/>
          <w:shd w:val="clear" w:color="auto" w:fill="FFFFFF"/>
        </w:rPr>
        <w:t>εντυπωσιακό ότι, ενώ υπάρχουν διαφορετικές αναγνώσεις που είναι υπέρ των ελληνικών επιχειρημάτων, η Κυβέρνηση καταφεύγει σε αυτές που είναι εναντίον των ελληνικών επιχειρημάτων.</w:t>
      </w:r>
    </w:p>
    <w:p w14:paraId="795DADCF" w14:textId="77777777" w:rsidR="00B01EFE" w:rsidRDefault="00027761">
      <w:pPr>
        <w:spacing w:after="0" w:line="600" w:lineRule="auto"/>
        <w:ind w:firstLine="720"/>
        <w:jc w:val="both"/>
        <w:rPr>
          <w:rFonts w:eastAsia="Times New Roman"/>
          <w:color w:val="333333"/>
          <w:szCs w:val="24"/>
          <w:shd w:val="clear" w:color="auto" w:fill="FFFFFF"/>
        </w:rPr>
      </w:pPr>
      <w:r>
        <w:rPr>
          <w:rFonts w:eastAsia="Times New Roman"/>
          <w:color w:val="333333"/>
          <w:szCs w:val="24"/>
          <w:shd w:val="clear" w:color="auto" w:fill="FFFFFF"/>
        </w:rPr>
        <w:t>Και εξηγούμαι. Επί σχεδόν τριάντα χρόνια, που διαρκεί αυτή η διαπραγμάτευση, μ</w:t>
      </w:r>
      <w:r>
        <w:rPr>
          <w:rFonts w:eastAsia="Times New Roman"/>
          <w:color w:val="333333"/>
          <w:szCs w:val="24"/>
          <w:shd w:val="clear" w:color="auto" w:fill="FFFFFF"/>
        </w:rPr>
        <w:t>ετά την ανεξαρτητοποίηση της γειτονικής χώρας όλες οι οδηγίες που έστελναν όλοι οι Υπουργοί Εξωτερικών όλων των κυβερνήσεων σε όλους τους Έλληνες διπλωμάτες είτε σε διμερείς πρεσβείες είτε σε διεθνείς οργανισμούς ήταν σαφής και ξεκάθαρη: Όποτε σε κείμενο ε</w:t>
      </w:r>
      <w:r>
        <w:rPr>
          <w:rFonts w:eastAsia="Times New Roman"/>
          <w:color w:val="333333"/>
          <w:szCs w:val="24"/>
          <w:shd w:val="clear" w:color="auto" w:fill="FFFFFF"/>
        </w:rPr>
        <w:t xml:space="preserve">ίτε </w:t>
      </w:r>
      <w:r>
        <w:rPr>
          <w:rFonts w:eastAsia="Times New Roman"/>
          <w:color w:val="333333"/>
          <w:szCs w:val="24"/>
          <w:shd w:val="clear" w:color="auto" w:fill="FFFFFF"/>
        </w:rPr>
        <w:lastRenderedPageBreak/>
        <w:t xml:space="preserve">σε τοποθέτηση υπάρχει ή αναφέρεται το επίθετο «μακεδονικός/μακεδονική», θα υποβάλλεται αμέσως ένσταση και άρνηση αποδοχής. Αυτές ήταν οι οδηγίες επί τριάντα χρόνια. </w:t>
      </w:r>
    </w:p>
    <w:p w14:paraId="795DADD0" w14:textId="77777777" w:rsidR="00B01EFE" w:rsidRDefault="00027761">
      <w:pPr>
        <w:spacing w:after="0" w:line="600" w:lineRule="auto"/>
        <w:ind w:firstLine="720"/>
        <w:jc w:val="both"/>
        <w:rPr>
          <w:rFonts w:eastAsia="Times New Roman"/>
          <w:color w:val="333333"/>
          <w:szCs w:val="24"/>
          <w:shd w:val="clear" w:color="auto" w:fill="FFFFFF"/>
        </w:rPr>
      </w:pPr>
      <w:r>
        <w:rPr>
          <w:rFonts w:eastAsia="Times New Roman"/>
          <w:color w:val="333333"/>
          <w:szCs w:val="24"/>
          <w:shd w:val="clear" w:color="auto" w:fill="FFFFFF"/>
        </w:rPr>
        <w:t>Αυτές τις οδηγίες, αυτές τις θέσεις δεν τα χρησιμοποιεί η παρούσα ηγεσία της Κυβέρνηση</w:t>
      </w:r>
      <w:r>
        <w:rPr>
          <w:rFonts w:eastAsia="Times New Roman"/>
          <w:color w:val="333333"/>
          <w:szCs w:val="24"/>
          <w:shd w:val="clear" w:color="auto" w:fill="FFFFFF"/>
        </w:rPr>
        <w:t>ς και το Υπουργείο Εξωτερικών, αλλά καταφεύγει σε επιχειρήματα, τα οποία υποσκάπτουν τις ελληνικές θέσεις. Αυτό είναι πρωτόγνωρο.</w:t>
      </w:r>
    </w:p>
    <w:p w14:paraId="795DADD1"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Δεν ενδιαφέρει το Υπουργείο Εξωτερικών ότι το 1977 σε μια τεχνική συζήτηση στο πλαίσιο του ΟΗΕ, στο πλαίσιο του ΟΗΕ, δύο παρόν</w:t>
      </w:r>
      <w:r>
        <w:rPr>
          <w:rFonts w:eastAsia="Times New Roman" w:cs="Times New Roman"/>
          <w:szCs w:val="24"/>
        </w:rPr>
        <w:t>τες και αδιαμφισβήτητης αξίας Έλληνες, ο και γλωσσολόγος Μπαμπινιώτης, αλλά και ο παρών τότε Ευάγγελος Κωφός -δηλαδή, ο θεμελιώδης άνθρωπος της πολιτικής που ακολουθεί η Ελλάδα τα τελευταία τριάντα χρό</w:t>
      </w:r>
      <w:r>
        <w:rPr>
          <w:rFonts w:eastAsia="Times New Roman" w:cs="Times New Roman"/>
          <w:szCs w:val="24"/>
        </w:rPr>
        <w:lastRenderedPageBreak/>
        <w:t>νια- λένε ότι ήταν μια τεχνική συμφωνία και όχι πολιτικ</w:t>
      </w:r>
      <w:r>
        <w:rPr>
          <w:rFonts w:eastAsia="Times New Roman" w:cs="Times New Roman"/>
          <w:szCs w:val="24"/>
        </w:rPr>
        <w:t>ή -κάτι που φαίνεται άλλωστε και από μια συγκεκριμένη παράγραφο εκείνης της - και παρουσιάζει μια γνώμη διαφορετική εκείνων.</w:t>
      </w:r>
    </w:p>
    <w:p w14:paraId="795DADD2"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Όμως να δούμε και μετά τι γίνεται. Οι εκπρόσωποι της πρώην Γιουγκοσλαβικής Δημοκρατίας της Μακεδονίας έρχονται το 2002 στην ίδια </w:t>
      </w:r>
      <w:r>
        <w:rPr>
          <w:rFonts w:eastAsia="Times New Roman" w:cs="Times New Roman"/>
          <w:szCs w:val="24"/>
        </w:rPr>
        <w:t>δ</w:t>
      </w:r>
      <w:r>
        <w:rPr>
          <w:rFonts w:eastAsia="Times New Roman" w:cs="Times New Roman"/>
          <w:szCs w:val="24"/>
        </w:rPr>
        <w:t>ι</w:t>
      </w:r>
      <w:r>
        <w:rPr>
          <w:rFonts w:eastAsia="Times New Roman" w:cs="Times New Roman"/>
          <w:szCs w:val="24"/>
        </w:rPr>
        <w:t xml:space="preserve">άσκεψη να επιχειρήσουν να ενισχύσουν κάτι που προφανώς ήταν αδύνατον το 1977. Γιατί ήθελαν να το ενισχύσουν; Διότι ήταν αδύναμη εκείνη η καταγραφή. Τι έκανε η </w:t>
      </w:r>
      <w:r>
        <w:rPr>
          <w:rFonts w:eastAsia="Times New Roman" w:cs="Times New Roman"/>
          <w:szCs w:val="24"/>
        </w:rPr>
        <w:t>ε</w:t>
      </w:r>
      <w:r>
        <w:rPr>
          <w:rFonts w:eastAsia="Times New Roman" w:cs="Times New Roman"/>
          <w:szCs w:val="24"/>
        </w:rPr>
        <w:t xml:space="preserve">λληνική </w:t>
      </w:r>
      <w:r>
        <w:rPr>
          <w:rFonts w:eastAsia="Times New Roman" w:cs="Times New Roman"/>
          <w:szCs w:val="24"/>
        </w:rPr>
        <w:t>κ</w:t>
      </w:r>
      <w:r>
        <w:rPr>
          <w:rFonts w:eastAsia="Times New Roman" w:cs="Times New Roman"/>
          <w:szCs w:val="24"/>
        </w:rPr>
        <w:t xml:space="preserve">υβέρνηση, η </w:t>
      </w:r>
      <w:r>
        <w:rPr>
          <w:rFonts w:eastAsia="Times New Roman" w:cs="Times New Roman"/>
          <w:szCs w:val="24"/>
        </w:rPr>
        <w:t>κ</w:t>
      </w:r>
      <w:r>
        <w:rPr>
          <w:rFonts w:eastAsia="Times New Roman" w:cs="Times New Roman"/>
          <w:szCs w:val="24"/>
        </w:rPr>
        <w:t xml:space="preserve">υβέρνηση Σημίτη; Δίνει οδηγίες στον Έλληνα εκπρόσωπο να αρνηθεί. Μετά από </w:t>
      </w:r>
      <w:r>
        <w:rPr>
          <w:rFonts w:eastAsia="Times New Roman" w:cs="Times New Roman"/>
          <w:szCs w:val="24"/>
        </w:rPr>
        <w:t xml:space="preserve">πέντε χρόνια που επαναλαμβάνεται αυτή η </w:t>
      </w:r>
      <w:r>
        <w:rPr>
          <w:rFonts w:eastAsia="Times New Roman" w:cs="Times New Roman"/>
          <w:szCs w:val="24"/>
        </w:rPr>
        <w:t>δ</w:t>
      </w:r>
      <w:r>
        <w:rPr>
          <w:rFonts w:eastAsia="Times New Roman" w:cs="Times New Roman"/>
          <w:szCs w:val="24"/>
        </w:rPr>
        <w:t xml:space="preserve">ιάσκεψη, ο εκπρόσωπος το 2007 με </w:t>
      </w:r>
      <w:r>
        <w:rPr>
          <w:rFonts w:eastAsia="Times New Roman" w:cs="Times New Roman"/>
          <w:szCs w:val="24"/>
        </w:rPr>
        <w:t>κ</w:t>
      </w:r>
      <w:r>
        <w:rPr>
          <w:rFonts w:eastAsia="Times New Roman" w:cs="Times New Roman"/>
          <w:szCs w:val="24"/>
        </w:rPr>
        <w:t>υβέρνηση Καραμανλή αρνείται να αποδεχθεί αυτή τη διατύπωση.</w:t>
      </w:r>
    </w:p>
    <w:p w14:paraId="795DADD3"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Τι γίνεται το 2012 με </w:t>
      </w:r>
      <w:r>
        <w:rPr>
          <w:rFonts w:eastAsia="Times New Roman" w:cs="Times New Roman"/>
          <w:szCs w:val="24"/>
        </w:rPr>
        <w:t>κ</w:t>
      </w:r>
      <w:r>
        <w:rPr>
          <w:rFonts w:eastAsia="Times New Roman" w:cs="Times New Roman"/>
          <w:szCs w:val="24"/>
        </w:rPr>
        <w:t xml:space="preserve">υβέρνηση Σαμαρά; Ο εκπρόσωπος της </w:t>
      </w:r>
      <w:r>
        <w:rPr>
          <w:rFonts w:eastAsia="Times New Roman" w:cs="Times New Roman"/>
          <w:szCs w:val="24"/>
        </w:rPr>
        <w:t>κ</w:t>
      </w:r>
      <w:r>
        <w:rPr>
          <w:rFonts w:eastAsia="Times New Roman" w:cs="Times New Roman"/>
          <w:szCs w:val="24"/>
        </w:rPr>
        <w:t>υβέρνησης αρνείται να δεχτεί αυτή τη διατύπωση.</w:t>
      </w:r>
    </w:p>
    <w:p w14:paraId="795DADD4"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lastRenderedPageBreak/>
        <w:t>ΝΙΚΟΛΑΟΣ ΗΓΟΥΜΕ</w:t>
      </w:r>
      <w:r>
        <w:rPr>
          <w:rFonts w:eastAsia="Times New Roman" w:cs="Times New Roman"/>
          <w:b/>
          <w:szCs w:val="24"/>
        </w:rPr>
        <w:t>ΝΙΔΗΣ</w:t>
      </w:r>
      <w:r w:rsidRPr="000916E2">
        <w:rPr>
          <w:rFonts w:eastAsia="Times New Roman" w:cs="Times New Roman"/>
          <w:b/>
          <w:szCs w:val="24"/>
        </w:rPr>
        <w:t>:</w:t>
      </w:r>
      <w:r w:rsidRPr="000916E2">
        <w:rPr>
          <w:rFonts w:eastAsia="Times New Roman" w:cs="Times New Roman"/>
          <w:szCs w:val="24"/>
        </w:rPr>
        <w:t xml:space="preserve"> </w:t>
      </w:r>
      <w:r>
        <w:rPr>
          <w:rFonts w:eastAsia="Times New Roman" w:cs="Times New Roman"/>
          <w:szCs w:val="24"/>
        </w:rPr>
        <w:t>Ποιο είναι το αποτέλεσμα αυτών των αρνήσεων;</w:t>
      </w:r>
    </w:p>
    <w:p w14:paraId="795DADD5"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sidRPr="000916E2">
        <w:rPr>
          <w:rFonts w:eastAsia="Times New Roman" w:cs="Times New Roman"/>
          <w:b/>
          <w:szCs w:val="24"/>
        </w:rPr>
        <w:t>:</w:t>
      </w:r>
      <w:r>
        <w:rPr>
          <w:rFonts w:eastAsia="Times New Roman" w:cs="Times New Roman"/>
          <w:szCs w:val="24"/>
        </w:rPr>
        <w:t xml:space="preserve"> Τι γίνεται ακόμα και επί των ημερών σας, το 2017; Κατατίθεται μια δήλωση αρνητική ως προς την αποδοχή του συγκεκριμένου ζητήματος και όλη αυτή την άρνηση είκοσι χρόνων εσείς δεν την</w:t>
      </w:r>
      <w:r>
        <w:rPr>
          <w:rFonts w:eastAsia="Times New Roman" w:cs="Times New Roman"/>
          <w:szCs w:val="24"/>
        </w:rPr>
        <w:t xml:space="preserve"> βλέπετε. Ο Υπουργός Εξωτερικών με έναν πρωτόγνωρο τρόπο υιοθετεί το επιχείρημα που είναι αρνητικό για τις ελληνικές θέσεις. Αυτό δεν έχει ξαναγίνει. Αυτό δεν έχει ματαγίνει.</w:t>
      </w:r>
    </w:p>
    <w:p w14:paraId="795DADD6"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Και επειδή, λοιπόν, όπως φαίνεται, έχει κυριεύσει και τη δική μου αγόρευση το θέμ</w:t>
      </w:r>
      <w:r>
        <w:rPr>
          <w:rFonts w:eastAsia="Times New Roman" w:cs="Times New Roman"/>
          <w:szCs w:val="24"/>
        </w:rPr>
        <w:t xml:space="preserve">α της </w:t>
      </w:r>
      <w:r>
        <w:rPr>
          <w:rFonts w:eastAsia="Times New Roman" w:cs="Times New Roman"/>
          <w:szCs w:val="24"/>
        </w:rPr>
        <w:t>σ</w:t>
      </w:r>
      <w:r>
        <w:rPr>
          <w:rFonts w:eastAsia="Times New Roman" w:cs="Times New Roman"/>
          <w:szCs w:val="24"/>
        </w:rPr>
        <w:t xml:space="preserve">υμφωνίας, θα κλείσω με δύο σκέψεις. Είμαστε δέκα χρόνια μετά τη σθεναρή άρνηση της </w:t>
      </w:r>
      <w:r>
        <w:rPr>
          <w:rFonts w:eastAsia="Times New Roman" w:cs="Times New Roman"/>
          <w:szCs w:val="24"/>
        </w:rPr>
        <w:t>κ</w:t>
      </w:r>
      <w:r>
        <w:rPr>
          <w:rFonts w:eastAsia="Times New Roman" w:cs="Times New Roman"/>
          <w:szCs w:val="24"/>
        </w:rPr>
        <w:t>υβέρνησης Κώστα Καραμανλή να πέσει κάτω από ασφυκτικές διεθνείς πιέσεις και να επιβάλει στο ΝΑΤΟ ομόφωνη συμφωνία -και αυτό ήταν το δύσκολο-, έπεισε δηλαδή ότι η ελλ</w:t>
      </w:r>
      <w:r>
        <w:rPr>
          <w:rFonts w:eastAsia="Times New Roman" w:cs="Times New Roman"/>
          <w:szCs w:val="24"/>
        </w:rPr>
        <w:t xml:space="preserve">ηνική θέση ήταν σωστή όλη τη </w:t>
      </w:r>
      <w:r>
        <w:rPr>
          <w:rFonts w:eastAsia="Times New Roman" w:cs="Times New Roman"/>
          <w:szCs w:val="24"/>
        </w:rPr>
        <w:t>σ</w:t>
      </w:r>
      <w:r>
        <w:rPr>
          <w:rFonts w:eastAsia="Times New Roman" w:cs="Times New Roman"/>
          <w:szCs w:val="24"/>
        </w:rPr>
        <w:t xml:space="preserve">υμμαχία. Και κατέληξε </w:t>
      </w:r>
      <w:r>
        <w:rPr>
          <w:rFonts w:eastAsia="Times New Roman" w:cs="Times New Roman"/>
          <w:szCs w:val="24"/>
        </w:rPr>
        <w:lastRenderedPageBreak/>
        <w:t xml:space="preserve">αυτή η </w:t>
      </w:r>
      <w:r>
        <w:rPr>
          <w:rFonts w:eastAsia="Times New Roman" w:cs="Times New Roman"/>
          <w:szCs w:val="24"/>
        </w:rPr>
        <w:t>σ</w:t>
      </w:r>
      <w:r>
        <w:rPr>
          <w:rFonts w:eastAsia="Times New Roman" w:cs="Times New Roman"/>
          <w:szCs w:val="24"/>
        </w:rPr>
        <w:t>ύνοδος με μια ιστορική απόφαση: Χωρίς λύση δεν υπάρχει πρόσκληση.</w:t>
      </w:r>
    </w:p>
    <w:p w14:paraId="795DADD7"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795DADD8"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Αυτό ήταν το μεγάλο διπλωματικό χαρτί που κληρονομήσατε, ένα πυρηνικής αξίας διπλωματικό χαρτί που κληρονομήσατε από τη δική μας παράταξη. Βάσει αυτού διαπραγματεύεστε. Και αντί να αξιοποιήσετε μια συγκυρία που δεν τη διαμορφώσατε εσείς -ερήμην σας διαμορφ</w:t>
      </w:r>
      <w:r>
        <w:rPr>
          <w:rFonts w:eastAsia="Times New Roman" w:cs="Times New Roman"/>
          <w:szCs w:val="24"/>
        </w:rPr>
        <w:t xml:space="preserve">ώθηκε-, μια συγκυρία που ήταν θετική, δηλαδή μια δεκτική πιέσεων </w:t>
      </w:r>
      <w:r>
        <w:rPr>
          <w:rFonts w:eastAsia="Times New Roman" w:cs="Times New Roman"/>
          <w:szCs w:val="24"/>
        </w:rPr>
        <w:t>κ</w:t>
      </w:r>
      <w:r>
        <w:rPr>
          <w:rFonts w:eastAsia="Times New Roman" w:cs="Times New Roman"/>
          <w:szCs w:val="24"/>
        </w:rPr>
        <w:t>υβέρνηση στα Σκόπια, μια πιο μετριοπαθής από την ακραία εθνικιστική που είχαμε αντιμετωπίσει εμείς το 2008, αντί να αξιοποιήσετε ότι δέκα ολόκληρα χρόνια έχουν νιώσει στα Σκόπια τι θα πει να</w:t>
      </w:r>
      <w:r>
        <w:rPr>
          <w:rFonts w:eastAsia="Times New Roman" w:cs="Times New Roman"/>
          <w:szCs w:val="24"/>
        </w:rPr>
        <w:t xml:space="preserve"> είσαι εκτός ΝΑΤΟ και εκτός Ευρωπαϊκής Ένωσης, αντί να αξιοποιήσετε ότι η πίεση ασκείται σε εκεί</w:t>
      </w:r>
      <w:r>
        <w:rPr>
          <w:rFonts w:eastAsia="Times New Roman" w:cs="Times New Roman"/>
          <w:szCs w:val="24"/>
        </w:rPr>
        <w:lastRenderedPageBreak/>
        <w:t>νους, εκείνοι ζητούν μια λύση και μάλιστα επειγόντως, εκείνοι είναι επισπεύδοντες, αντί να αξιοποιηθούν πλήρως όλα αυτά τα διπλωματικά εφόδια που παραλάβατε από</w:t>
      </w:r>
      <w:r>
        <w:rPr>
          <w:rFonts w:eastAsia="Times New Roman" w:cs="Times New Roman"/>
          <w:szCs w:val="24"/>
        </w:rPr>
        <w:t xml:space="preserve"> εμάς και η συγκυρία που σας έτυχε και να φέρετε μια πραγματικά σύμφωνη με τα εθνικά συμφέροντα </w:t>
      </w:r>
      <w:r>
        <w:rPr>
          <w:rFonts w:eastAsia="Times New Roman" w:cs="Times New Roman"/>
          <w:szCs w:val="24"/>
        </w:rPr>
        <w:t>σ</w:t>
      </w:r>
      <w:r>
        <w:rPr>
          <w:rFonts w:eastAsia="Times New Roman" w:cs="Times New Roman"/>
          <w:szCs w:val="24"/>
        </w:rPr>
        <w:t>υμφωνία, εσείς…</w:t>
      </w:r>
    </w:p>
    <w:p w14:paraId="795DADD9"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ΚΩΝΣΤΑΝΤΙΝΟΣ ΔΟΥΖΙΝΑΣ</w:t>
      </w:r>
      <w:r w:rsidRPr="00857A2B">
        <w:rPr>
          <w:rFonts w:eastAsia="Times New Roman" w:cs="Times New Roman"/>
          <w:b/>
          <w:szCs w:val="24"/>
        </w:rPr>
        <w:t>:</w:t>
      </w:r>
      <w:r>
        <w:rPr>
          <w:rFonts w:eastAsia="Times New Roman" w:cs="Times New Roman"/>
          <w:szCs w:val="24"/>
        </w:rPr>
        <w:t xml:space="preserve"> Πώς θα ήταν περίπου;</w:t>
      </w:r>
    </w:p>
    <w:p w14:paraId="795DADDA"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ΚΟΥΜΟΥΤΣΑΚΟΣ</w:t>
      </w:r>
      <w:r w:rsidRPr="00857A2B">
        <w:rPr>
          <w:rFonts w:eastAsia="Times New Roman" w:cs="Times New Roman"/>
          <w:b/>
          <w:szCs w:val="24"/>
        </w:rPr>
        <w:t>:</w:t>
      </w:r>
      <w:r>
        <w:rPr>
          <w:rFonts w:eastAsia="Times New Roman" w:cs="Times New Roman"/>
          <w:szCs w:val="24"/>
        </w:rPr>
        <w:t xml:space="preserve"> Θέλετε να το συζητήσουμε στο ένα λεπτό που έχω;</w:t>
      </w:r>
    </w:p>
    <w:p w14:paraId="795DADDB"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Εσείς φέρνετε μια </w:t>
      </w:r>
      <w:r>
        <w:rPr>
          <w:rFonts w:eastAsia="Times New Roman" w:cs="Times New Roman"/>
          <w:szCs w:val="24"/>
        </w:rPr>
        <w:t>σ</w:t>
      </w:r>
      <w:r>
        <w:rPr>
          <w:rFonts w:eastAsia="Times New Roman" w:cs="Times New Roman"/>
          <w:szCs w:val="24"/>
        </w:rPr>
        <w:t>υμφωνία π</w:t>
      </w:r>
      <w:r>
        <w:rPr>
          <w:rFonts w:eastAsia="Times New Roman" w:cs="Times New Roman"/>
          <w:szCs w:val="24"/>
        </w:rPr>
        <w:t xml:space="preserve">ου υπολείπεται και των δύο και των διπλωματικών σας εφοδίων, αλλά και της πολύ ευνοϊκής συγκυρίας. Και ξέρετε γιατί υπολείπεται αυτή η </w:t>
      </w:r>
      <w:r>
        <w:rPr>
          <w:rFonts w:eastAsia="Times New Roman" w:cs="Times New Roman"/>
          <w:szCs w:val="24"/>
        </w:rPr>
        <w:t>σ</w:t>
      </w:r>
      <w:r>
        <w:rPr>
          <w:rFonts w:eastAsia="Times New Roman" w:cs="Times New Roman"/>
          <w:szCs w:val="24"/>
        </w:rPr>
        <w:t>υμφωνία; Διότι από την αρχή αντιμετωπίσατε ένα εθνικό θέμα ως εργαλείο διεμβολισμού του πολιτικού συστήματος και πρόκλησ</w:t>
      </w:r>
      <w:r>
        <w:rPr>
          <w:rFonts w:eastAsia="Times New Roman" w:cs="Times New Roman"/>
          <w:szCs w:val="24"/>
        </w:rPr>
        <w:t>ης προβλήματος του πολιτικού σας αντιπάλου.</w:t>
      </w:r>
    </w:p>
    <w:p w14:paraId="795DADDC"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άλλωστε, το είπε ο Πρόεδρος της Βουλής. Είπε ότι το </w:t>
      </w:r>
      <w:r>
        <w:rPr>
          <w:rFonts w:eastAsia="Times New Roman" w:cs="Times New Roman"/>
          <w:szCs w:val="24"/>
        </w:rPr>
        <w:t>μ</w:t>
      </w:r>
      <w:r>
        <w:rPr>
          <w:rFonts w:eastAsia="Times New Roman" w:cs="Times New Roman"/>
          <w:szCs w:val="24"/>
        </w:rPr>
        <w:t>ακεδονικό θα γίνει αφορμή αναδιάταξης του πολιτικού περιβάλλοντος.</w:t>
      </w:r>
    </w:p>
    <w:p w14:paraId="795DADDD" w14:textId="77777777" w:rsidR="00B01EFE" w:rsidRDefault="00027761">
      <w:pPr>
        <w:spacing w:after="0" w:line="600" w:lineRule="auto"/>
        <w:ind w:firstLine="720"/>
        <w:jc w:val="both"/>
        <w:rPr>
          <w:rFonts w:eastAsia="Times New Roman" w:cs="Times New Roman"/>
          <w:szCs w:val="24"/>
        </w:rPr>
      </w:pPr>
      <w:r w:rsidRPr="009967A7">
        <w:rPr>
          <w:rFonts w:eastAsia="Times New Roman" w:cs="Times New Roman"/>
          <w:b/>
          <w:szCs w:val="24"/>
        </w:rPr>
        <w:t>ΠΡΟΕΔΡΕΥΩΝ (Δημήτριος Καμμένος):</w:t>
      </w:r>
      <w:r w:rsidRPr="009967A7">
        <w:rPr>
          <w:rFonts w:eastAsia="Times New Roman" w:cs="Times New Roman"/>
          <w:szCs w:val="24"/>
        </w:rPr>
        <w:t xml:space="preserve"> </w:t>
      </w:r>
      <w:r>
        <w:rPr>
          <w:rFonts w:eastAsia="Times New Roman" w:cs="Times New Roman"/>
          <w:szCs w:val="24"/>
        </w:rPr>
        <w:t>Κύριε Κουμουτσάκο, σας παρακαλώ!</w:t>
      </w:r>
    </w:p>
    <w:p w14:paraId="795DADDE"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ΓΕΩΡΓΙΟΣ ΚΟΥΜΟΥΤΣΑΚΟ</w:t>
      </w:r>
      <w:r>
        <w:rPr>
          <w:rFonts w:eastAsia="Times New Roman" w:cs="Times New Roman"/>
          <w:b/>
          <w:szCs w:val="24"/>
        </w:rPr>
        <w:t>Σ</w:t>
      </w:r>
      <w:r w:rsidRPr="00857A2B">
        <w:rPr>
          <w:rFonts w:eastAsia="Times New Roman" w:cs="Times New Roman"/>
          <w:b/>
          <w:szCs w:val="24"/>
        </w:rPr>
        <w:t>:</w:t>
      </w:r>
      <w:r>
        <w:rPr>
          <w:rFonts w:eastAsia="Times New Roman" w:cs="Times New Roman"/>
          <w:szCs w:val="24"/>
        </w:rPr>
        <w:t xml:space="preserve"> Το μέλημά σας, λοιπόν -και κλείνω με αυτή την πρόταση, κύριε Πρόεδρε- από την αρχή δεν ήταν μια επιτυχής διαπραγμάτευση του εθνικού θέματος, αλλά να χρησιμοποιήσετε το θέμα, να το εργαλειοποιήσετε για να δημιουργήσετε πρόβλημα στους πολιτικούς σας αντιπ</w:t>
      </w:r>
      <w:r>
        <w:rPr>
          <w:rFonts w:eastAsia="Times New Roman" w:cs="Times New Roman"/>
          <w:szCs w:val="24"/>
        </w:rPr>
        <w:t>άλους. Δεν σας κάναμε τη χάρη και τώρα είστε υπόλογοι.</w:t>
      </w:r>
    </w:p>
    <w:p w14:paraId="795DADDF"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95DADE0" w14:textId="77777777" w:rsidR="00B01EFE" w:rsidRDefault="00027761">
      <w:pPr>
        <w:spacing w:after="0"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795DADE1" w14:textId="77777777" w:rsidR="00B01EFE" w:rsidRDefault="00027761">
      <w:pPr>
        <w:spacing w:after="0" w:line="600" w:lineRule="auto"/>
        <w:ind w:firstLine="720"/>
        <w:jc w:val="both"/>
        <w:rPr>
          <w:rFonts w:eastAsia="Times New Roman" w:cs="Times New Roman"/>
          <w:szCs w:val="24"/>
        </w:rPr>
      </w:pPr>
      <w:r w:rsidRPr="009B4E4A">
        <w:rPr>
          <w:rFonts w:eastAsia="Times New Roman" w:cs="Times New Roman"/>
          <w:b/>
          <w:szCs w:val="24"/>
        </w:rPr>
        <w:t>ΠΡΟΕΔΡΕΥΩΝ (Δημήτριος Καμμένος):</w:t>
      </w:r>
      <w:r>
        <w:rPr>
          <w:rFonts w:eastAsia="Times New Roman" w:cs="Times New Roman"/>
          <w:szCs w:val="24"/>
        </w:rPr>
        <w:t xml:space="preserve"> Ευχαριστούμε πολύ.</w:t>
      </w:r>
    </w:p>
    <w:p w14:paraId="795DADE2"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Η κ</w:t>
      </w:r>
      <w:r>
        <w:rPr>
          <w:rFonts w:eastAsia="Times New Roman" w:cs="Times New Roman"/>
          <w:szCs w:val="24"/>
        </w:rPr>
        <w:t>.</w:t>
      </w:r>
      <w:r>
        <w:rPr>
          <w:rFonts w:eastAsia="Times New Roman" w:cs="Times New Roman"/>
          <w:szCs w:val="24"/>
        </w:rPr>
        <w:t xml:space="preserve"> Καρακώστα έχει ζητήσει τον λόγο για ένα προσωπικό θέμα, κύριε Λαζαρίδη και</w:t>
      </w:r>
      <w:r>
        <w:rPr>
          <w:rFonts w:eastAsia="Times New Roman" w:cs="Times New Roman"/>
          <w:szCs w:val="24"/>
        </w:rPr>
        <w:t xml:space="preserve"> μετά είστε εσείς, ως Κοινοβουλευτικός Εκπρόσωπος.</w:t>
      </w:r>
    </w:p>
    <w:p w14:paraId="795DADE3"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ΚΩΝΣΤΑΝΤΙΝΟΣ ΤΑΣΟΥΛΑΣ</w:t>
      </w:r>
      <w:r w:rsidRPr="00857A2B">
        <w:rPr>
          <w:rFonts w:eastAsia="Times New Roman" w:cs="Times New Roman"/>
          <w:b/>
          <w:szCs w:val="24"/>
        </w:rPr>
        <w:t>:</w:t>
      </w:r>
      <w:r>
        <w:rPr>
          <w:rFonts w:eastAsia="Times New Roman" w:cs="Times New Roman"/>
          <w:szCs w:val="24"/>
        </w:rPr>
        <w:t xml:space="preserve"> Κύριε Πρόεδρε, παρακαλώ, ζητώ την ανοχή σας για να απαντήσω σε κάτι</w:t>
      </w:r>
      <w:r>
        <w:rPr>
          <w:rFonts w:eastAsia="Times New Roman" w:cs="Times New Roman"/>
          <w:szCs w:val="24"/>
        </w:rPr>
        <w:t>, για το οποίο</w:t>
      </w:r>
      <w:r>
        <w:rPr>
          <w:rFonts w:eastAsia="Times New Roman" w:cs="Times New Roman"/>
          <w:szCs w:val="24"/>
        </w:rPr>
        <w:t xml:space="preserve"> έκανε αναφορά στο όνομά μου ο κ. Μαντάς.</w:t>
      </w:r>
    </w:p>
    <w:p w14:paraId="795DADE4" w14:textId="77777777" w:rsidR="00B01EFE" w:rsidRDefault="00027761">
      <w:pPr>
        <w:spacing w:after="0" w:line="600" w:lineRule="auto"/>
        <w:ind w:firstLine="720"/>
        <w:jc w:val="both"/>
        <w:rPr>
          <w:rFonts w:eastAsia="Times New Roman" w:cs="Times New Roman"/>
          <w:szCs w:val="24"/>
        </w:rPr>
      </w:pPr>
      <w:r w:rsidRPr="009967A7">
        <w:rPr>
          <w:rFonts w:eastAsia="Times New Roman" w:cs="Times New Roman"/>
          <w:b/>
          <w:szCs w:val="24"/>
        </w:rPr>
        <w:t>ΠΡΟΕΔΡΕΥΩΝ (Δημήτριος Καμμένος):</w:t>
      </w:r>
      <w:r w:rsidRPr="009967A7">
        <w:rPr>
          <w:rFonts w:eastAsia="Times New Roman" w:cs="Times New Roman"/>
          <w:szCs w:val="24"/>
        </w:rPr>
        <w:t xml:space="preserve"> </w:t>
      </w:r>
      <w:r>
        <w:rPr>
          <w:rFonts w:eastAsia="Times New Roman" w:cs="Times New Roman"/>
          <w:szCs w:val="24"/>
        </w:rPr>
        <w:t xml:space="preserve">Όχι, σας παρακαλώ. </w:t>
      </w:r>
    </w:p>
    <w:p w14:paraId="795DADE5"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Καρακώστα έχει τον λόγο.</w:t>
      </w:r>
    </w:p>
    <w:p w14:paraId="795DADE6"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ΚΩΝΣΤΑΝΤΙΝΟΣ ΤΑΣΟΥΛΑΣ</w:t>
      </w:r>
      <w:r w:rsidRPr="00857A2B">
        <w:rPr>
          <w:rFonts w:eastAsia="Times New Roman" w:cs="Times New Roman"/>
          <w:b/>
          <w:szCs w:val="24"/>
        </w:rPr>
        <w:t>:</w:t>
      </w:r>
      <w:r>
        <w:rPr>
          <w:rFonts w:eastAsia="Times New Roman" w:cs="Times New Roman"/>
          <w:szCs w:val="24"/>
        </w:rPr>
        <w:t xml:space="preserve"> Να απαντήσω για ένα λεπτό, επειδή έγινε αναφορά στο όνομά μου.</w:t>
      </w:r>
    </w:p>
    <w:p w14:paraId="795DADE7" w14:textId="77777777" w:rsidR="00B01EFE" w:rsidRDefault="00027761">
      <w:pPr>
        <w:spacing w:after="0" w:line="600" w:lineRule="auto"/>
        <w:ind w:firstLine="720"/>
        <w:jc w:val="both"/>
        <w:rPr>
          <w:rFonts w:eastAsia="Times New Roman" w:cs="Times New Roman"/>
          <w:szCs w:val="24"/>
        </w:rPr>
      </w:pPr>
      <w:r w:rsidRPr="009967A7">
        <w:rPr>
          <w:rFonts w:eastAsia="Times New Roman" w:cs="Times New Roman"/>
          <w:b/>
          <w:szCs w:val="24"/>
        </w:rPr>
        <w:t>ΠΡΟΕΔΡΕΥΩΝ (Δημήτριος Καμμένος):</w:t>
      </w:r>
      <w:r w:rsidRPr="009967A7">
        <w:rPr>
          <w:rFonts w:eastAsia="Times New Roman" w:cs="Times New Roman"/>
          <w:szCs w:val="24"/>
        </w:rPr>
        <w:t xml:space="preserve"> </w:t>
      </w:r>
      <w:r>
        <w:rPr>
          <w:rFonts w:eastAsia="Times New Roman" w:cs="Times New Roman"/>
          <w:szCs w:val="24"/>
        </w:rPr>
        <w:t>Δεν τίθεται θέμα, δεν προβλέπεται, δεν είναι επί προσωπικού να το θέσουμε.</w:t>
      </w:r>
    </w:p>
    <w:p w14:paraId="795DADE8"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ΚΩΝΣΤΑΝΤΙΝΟΣ ΤΑΣΟΥΛΑΣ</w:t>
      </w:r>
      <w:r w:rsidRPr="00857A2B">
        <w:rPr>
          <w:rFonts w:eastAsia="Times New Roman" w:cs="Times New Roman"/>
          <w:b/>
          <w:szCs w:val="24"/>
        </w:rPr>
        <w:t>:</w:t>
      </w:r>
      <w:r>
        <w:rPr>
          <w:rFonts w:eastAsia="Times New Roman" w:cs="Times New Roman"/>
          <w:szCs w:val="24"/>
        </w:rPr>
        <w:t xml:space="preserve"> Γι’ αυτό και </w:t>
      </w:r>
      <w:r>
        <w:rPr>
          <w:rFonts w:eastAsia="Times New Roman" w:cs="Times New Roman"/>
          <w:szCs w:val="24"/>
        </w:rPr>
        <w:t>ζητώ την ανοχή σας.</w:t>
      </w:r>
    </w:p>
    <w:p w14:paraId="795DADE9" w14:textId="77777777" w:rsidR="00B01EFE" w:rsidRDefault="00027761">
      <w:pPr>
        <w:spacing w:after="0" w:line="600" w:lineRule="auto"/>
        <w:ind w:firstLine="720"/>
        <w:jc w:val="both"/>
        <w:rPr>
          <w:rFonts w:eastAsia="Times New Roman" w:cs="Times New Roman"/>
          <w:szCs w:val="24"/>
        </w:rPr>
      </w:pPr>
      <w:r w:rsidRPr="009967A7">
        <w:rPr>
          <w:rFonts w:eastAsia="Times New Roman" w:cs="Times New Roman"/>
          <w:b/>
          <w:szCs w:val="24"/>
        </w:rPr>
        <w:t>ΠΡΟΕΔΡΕΥΩΝ (Δημήτριος Καμμένος):</w:t>
      </w:r>
      <w:r w:rsidRPr="009967A7">
        <w:rPr>
          <w:rFonts w:eastAsia="Times New Roman" w:cs="Times New Roman"/>
          <w:szCs w:val="24"/>
        </w:rPr>
        <w:t xml:space="preserve"> </w:t>
      </w:r>
      <w:r>
        <w:rPr>
          <w:rFonts w:eastAsia="Times New Roman" w:cs="Times New Roman"/>
          <w:szCs w:val="24"/>
        </w:rPr>
        <w:t>Κύριε Τασούλα, γρήγορα, σας παρακαλώ.</w:t>
      </w:r>
    </w:p>
    <w:p w14:paraId="795DADEA"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ΤΑΣΟΥΛΑΣ: </w:t>
      </w:r>
      <w:r>
        <w:rPr>
          <w:rFonts w:eastAsia="Times New Roman" w:cs="Times New Roman"/>
          <w:szCs w:val="24"/>
        </w:rPr>
        <w:t xml:space="preserve">Κύριε Πρόεδρε, ο κ. Μαντάς ανέφερε ότι τάχα ο Ευάγγελος Αβέρωφ το 1959 αναγνώρισε την ύπαρξη μακεδονικής γλώσσας. </w:t>
      </w:r>
    </w:p>
    <w:p w14:paraId="795DADEB" w14:textId="77777777" w:rsidR="00B01EFE" w:rsidRDefault="00027761">
      <w:pPr>
        <w:spacing w:after="0"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w:t>
      </w:r>
      <w:r>
        <w:rPr>
          <w:rFonts w:eastAsia="Times New Roman" w:cs="Times New Roman"/>
          <w:szCs w:val="24"/>
        </w:rPr>
        <w:t>ιαμαρτυρίες από</w:t>
      </w:r>
      <w:r>
        <w:rPr>
          <w:rFonts w:eastAsia="Times New Roman" w:cs="Times New Roman"/>
          <w:szCs w:val="24"/>
        </w:rPr>
        <w:t xml:space="preserve"> την πτέρυγα του ΣΥΡΙΖΑ)</w:t>
      </w:r>
    </w:p>
    <w:p w14:paraId="795DADEC"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Περιμένετε, περιμένετε! Έχουν ενδιαφέρον αυτά!</w:t>
      </w:r>
    </w:p>
    <w:p w14:paraId="795DADED"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Τον Σεπτέμβριο του 1959, σ’ αυτή τη Βουλή, όλες οι πτέρυγες ψήφισαν μία συμφωνία μεθοριακής επικοινωνίας Ελλάδος και Γιουγκοσλαβίας, της Γιουγκοσλαβίας του Τίτο. Όλες οι πτέρυγες! Ο τό</w:t>
      </w:r>
      <w:r>
        <w:rPr>
          <w:rFonts w:eastAsia="Times New Roman" w:cs="Times New Roman"/>
          <w:szCs w:val="24"/>
        </w:rPr>
        <w:t>τε Υπουργός Εξωτερικών Ευάγγελος Αβέρωφ</w:t>
      </w:r>
      <w:r>
        <w:rPr>
          <w:rFonts w:eastAsia="Times New Roman" w:cs="Times New Roman"/>
          <w:szCs w:val="24"/>
        </w:rPr>
        <w:t>,</w:t>
      </w:r>
      <w:r>
        <w:rPr>
          <w:rFonts w:eastAsia="Times New Roman" w:cs="Times New Roman"/>
          <w:szCs w:val="24"/>
        </w:rPr>
        <w:t xml:space="preserve"> χρησιμοποιώντας κατά τη δική του αγόρευση και κατά τη δική του εξήγηση τον ορισμό που περιείχε το Σύνταγμα της Ομοσπονδιακής Σοσιαλιστικής Δημοκρατίας της </w:t>
      </w:r>
      <w:r>
        <w:rPr>
          <w:rFonts w:eastAsia="Times New Roman" w:cs="Times New Roman"/>
          <w:szCs w:val="24"/>
        </w:rPr>
        <w:t>Γιουγκοσλαβίας</w:t>
      </w:r>
      <w:r>
        <w:rPr>
          <w:rFonts w:eastAsia="Times New Roman" w:cs="Times New Roman"/>
          <w:szCs w:val="24"/>
        </w:rPr>
        <w:t xml:space="preserve"> περί </w:t>
      </w:r>
      <w:r>
        <w:rPr>
          <w:rFonts w:eastAsia="Times New Roman" w:cs="Times New Roman"/>
          <w:szCs w:val="24"/>
        </w:rPr>
        <w:t>«</w:t>
      </w:r>
      <w:r>
        <w:rPr>
          <w:rFonts w:eastAsia="Times New Roman" w:cs="Times New Roman"/>
          <w:szCs w:val="24"/>
        </w:rPr>
        <w:t>μακεδονικής γλώσσας</w:t>
      </w:r>
      <w:r>
        <w:rPr>
          <w:rFonts w:eastAsia="Times New Roman" w:cs="Times New Roman"/>
          <w:szCs w:val="24"/>
        </w:rPr>
        <w:t>»</w:t>
      </w:r>
      <w:r>
        <w:rPr>
          <w:rFonts w:eastAsia="Times New Roman" w:cs="Times New Roman"/>
          <w:szCs w:val="24"/>
        </w:rPr>
        <w:t xml:space="preserve">, ανέφερε ότι αυτή </w:t>
      </w:r>
      <w:r>
        <w:rPr>
          <w:rFonts w:eastAsia="Times New Roman" w:cs="Times New Roman"/>
          <w:szCs w:val="24"/>
        </w:rPr>
        <w:t>η γλώσσα που ο</w:t>
      </w:r>
      <w:r>
        <w:rPr>
          <w:rFonts w:eastAsia="Times New Roman" w:cs="Times New Roman"/>
          <w:szCs w:val="24"/>
        </w:rPr>
        <w:lastRenderedPageBreak/>
        <w:t xml:space="preserve">νομάζεται έτσι στο </w:t>
      </w:r>
      <w:r>
        <w:rPr>
          <w:rFonts w:eastAsia="Times New Roman" w:cs="Times New Roman"/>
          <w:szCs w:val="24"/>
        </w:rPr>
        <w:t>σ</w:t>
      </w:r>
      <w:r>
        <w:rPr>
          <w:rFonts w:eastAsia="Times New Roman" w:cs="Times New Roman"/>
          <w:szCs w:val="24"/>
        </w:rPr>
        <w:t>ύνταγμα του Τίτο δεν ομιλείται στην Ελλάδα. Το επίδικο θέμα στη δεκαετία του 1950 ήταν η ανυπαρξία μακεδονικής μειονότητος στην Ελλάδα. Ο Αβέρωφ δεν αναγνώρισε μακεδονική γλώσσα.</w:t>
      </w:r>
    </w:p>
    <w:p w14:paraId="795DADEE"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Είναι ξεκά</w:t>
      </w:r>
      <w:r>
        <w:rPr>
          <w:rFonts w:eastAsia="Times New Roman" w:cs="Times New Roman"/>
          <w:szCs w:val="24"/>
        </w:rPr>
        <w:t>θαρο αυτό που λέτε.</w:t>
      </w:r>
    </w:p>
    <w:p w14:paraId="795DADEF"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Ευχαριστούμε πολύ.</w:t>
      </w:r>
    </w:p>
    <w:p w14:paraId="795DADF0"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Απεποιήθη την ύπαρξη μακεδονικής μειονότητας στην Ελλάδα, στην ελληνική Μακεδονία. Όλα τα άλλα είναι παραποίηση.</w:t>
      </w:r>
    </w:p>
    <w:p w14:paraId="795DADF1"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w:t>
      </w:r>
    </w:p>
    <w:p w14:paraId="795DADF2"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Συγγνώμη, κυρία Καρακώστα. Ορίστε,</w:t>
      </w:r>
      <w:r>
        <w:rPr>
          <w:rFonts w:eastAsia="Times New Roman" w:cs="Times New Roman"/>
          <w:szCs w:val="24"/>
        </w:rPr>
        <w:t xml:space="preserve"> έχετε τον λόγο.</w:t>
      </w:r>
    </w:p>
    <w:p w14:paraId="795DADF3"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 xml:space="preserve">ΕΥΑΓΓΕΛΙΑ </w:t>
      </w:r>
      <w:r>
        <w:rPr>
          <w:rFonts w:eastAsia="Times New Roman" w:cs="Times New Roman"/>
          <w:b/>
          <w:szCs w:val="24"/>
        </w:rPr>
        <w:t xml:space="preserve">(ΕΥΗ) </w:t>
      </w:r>
      <w:r>
        <w:rPr>
          <w:rFonts w:eastAsia="Times New Roman" w:cs="Times New Roman"/>
          <w:b/>
          <w:szCs w:val="24"/>
        </w:rPr>
        <w:t xml:space="preserve">ΚΑΡΑΚΩΣΤΑ: </w:t>
      </w:r>
      <w:r>
        <w:rPr>
          <w:rFonts w:eastAsia="Times New Roman" w:cs="Times New Roman"/>
          <w:szCs w:val="24"/>
        </w:rPr>
        <w:t xml:space="preserve">Επειδή ο χρόνος είναι περιορισμένος, θα πω μόνο μία φράση. Η αλήθεια είναι ότι όταν θέλουμε να αλλάξουμε την πολιτική θέση που επί χρόνια παλεύαμε, προκειμένου να </w:t>
      </w:r>
      <w:r>
        <w:rPr>
          <w:rFonts w:eastAsia="Times New Roman" w:cs="Times New Roman"/>
          <w:szCs w:val="24"/>
        </w:rPr>
        <w:lastRenderedPageBreak/>
        <w:t>ρίξουμε αυτήν την Κυβέρνηση, μπορούμε να εφεύρουμ</w:t>
      </w:r>
      <w:r>
        <w:rPr>
          <w:rFonts w:eastAsia="Times New Roman" w:cs="Times New Roman"/>
          <w:szCs w:val="24"/>
        </w:rPr>
        <w:t>ε διάφορες δικαιολογίες.</w:t>
      </w:r>
    </w:p>
    <w:p w14:paraId="795DADF4"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Το θέμα μας, βέβαια, σήμερα δεν είναι το Σκοπιανό. Είναι ένα νομοσχέδιο, το οποίο αφ’ ενός περιλαμβάνει τη συμφωνία όλων των δημοσιονομικών στόχων και διαρθρωτικών μεταρρυθμίσεων οι οποίες διευθετούν τις εκκρεμότητες που υπάρχουν γ</w:t>
      </w:r>
      <w:r>
        <w:rPr>
          <w:rFonts w:eastAsia="Times New Roman" w:cs="Times New Roman"/>
          <w:szCs w:val="24"/>
        </w:rPr>
        <w:t xml:space="preserve">ια να κλείσει η τέταρτη αξιολόγηση στο </w:t>
      </w:r>
      <w:r>
        <w:rPr>
          <w:rFonts w:eastAsia="Times New Roman" w:cs="Times New Roman"/>
          <w:szCs w:val="24"/>
          <w:lang w:val="en-US"/>
        </w:rPr>
        <w:t>Eurogroup</w:t>
      </w:r>
      <w:r>
        <w:rPr>
          <w:rFonts w:eastAsia="Times New Roman" w:cs="Times New Roman"/>
          <w:szCs w:val="24"/>
        </w:rPr>
        <w:t xml:space="preserve"> της 21</w:t>
      </w:r>
      <w:r w:rsidRPr="005C3D97">
        <w:rPr>
          <w:rFonts w:eastAsia="Times New Roman" w:cs="Times New Roman"/>
          <w:szCs w:val="24"/>
          <w:vertAlign w:val="superscript"/>
        </w:rPr>
        <w:t>ης</w:t>
      </w:r>
      <w:r>
        <w:rPr>
          <w:rFonts w:eastAsia="Times New Roman" w:cs="Times New Roman"/>
          <w:szCs w:val="24"/>
        </w:rPr>
        <w:t xml:space="preserve"> Ιουνίου. Είναι μια κομβική ημερομηνία για μία συμφωνία-πακέτο, δηλαδή χρέος, τέταρτη αξιολόγηση, μεταμνημονιακό πλαίσιο εποπτείας και για την έξοδο της χώρας από τα μνημόνια. </w:t>
      </w:r>
    </w:p>
    <w:p w14:paraId="795DADF5"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Αυτό το νομοσχέδιο, αφ’ ετέρου, περιλαμβάνει το Μεσοπρόθεσμο Πλαίσιο Δημοσιονομικής Στρατηγικής για τα έτη 2019-2022, το οποίο είναι ένα σχέδιο ανάπτυξης που διασφαλίζει την επίτευξη των συμφωνημένων δημοσιονομικών στόχων και προβλέπει ότι από το 2019 και </w:t>
      </w:r>
      <w:r>
        <w:rPr>
          <w:rFonts w:eastAsia="Times New Roman" w:cs="Times New Roman"/>
          <w:szCs w:val="24"/>
        </w:rPr>
        <w:t xml:space="preserve">μετά, δημιουργείται ένας δημοσιονομικός χώρος που θα χρησιμοποιηθεί για τη </w:t>
      </w:r>
      <w:r>
        <w:rPr>
          <w:rFonts w:eastAsia="Times New Roman" w:cs="Times New Roman"/>
          <w:szCs w:val="24"/>
        </w:rPr>
        <w:lastRenderedPageBreak/>
        <w:t xml:space="preserve">μόνιμη μείωση των φόρων, τη μείωση της ανεργίας και την ενίσχυση του κοινωνικού κράτους. Επ’ αυτού καλούμαστε να συζητήσουμε. </w:t>
      </w:r>
    </w:p>
    <w:p w14:paraId="795DADF6"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Με το Μεσοπρόθεσμο Πλαίσιο Δημοσιονομικής Στρατηγικής </w:t>
      </w:r>
      <w:r>
        <w:rPr>
          <w:rFonts w:eastAsia="Times New Roman" w:cs="Times New Roman"/>
          <w:szCs w:val="24"/>
        </w:rPr>
        <w:t>διενεργείται η μετάβαση από τη μνημονιακή, στη μεταμνημονιακή περίοδο. Δεν υπάρχουν νέες επιβαρύνσεις για τους πολίτες. Υπάρχουν μόνο μέτρα σταδιακής οικονομικής ανακούφισής τους. Εδώ μπαίνει πολλές φορές το ερώτημα από την Αντιπολίτευση. Μέτρα -λέει- χωρί</w:t>
      </w:r>
      <w:r>
        <w:rPr>
          <w:rFonts w:eastAsia="Times New Roman" w:cs="Times New Roman"/>
          <w:szCs w:val="24"/>
        </w:rPr>
        <w:t xml:space="preserve">ς χρήματα. Πραγματικά, η Ελλάδα πρέπει να φτάσει να διαμορφώνει νέες συνθήκες –και θα αναφερθώ παρακάτω- χωρίς δανεικά. </w:t>
      </w:r>
    </w:p>
    <w:p w14:paraId="795DADF7"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Ειδικότερα, όσον αφορά τα μέτρα της ανακούφισης που ανέφερα προηγουμένως, θα αναφέρω μία σειρά τέτοιων, έτσι για να τα εμπεδώνουμε. Αυξ</w:t>
      </w:r>
      <w:r>
        <w:rPr>
          <w:rFonts w:eastAsia="Times New Roman" w:cs="Times New Roman"/>
          <w:szCs w:val="24"/>
        </w:rPr>
        <w:t xml:space="preserve">άνονται, λοιπόν, οι ειδικότητες των γιατρών σε κάθε μονάδα ημερήσιας νοσηλείας. </w:t>
      </w:r>
    </w:p>
    <w:p w14:paraId="795DADF8"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Τηρείται στον ΕΟΠΥΥ ηλεκτρονικός φάκελος δαπάνης ασφάλισης υγείας δικαιούχου, ο οποίος έχει πρόσβαση στις δαπάνες που τον αφορούν και υπάρχει δυνατότητα αμφισβήτησής τους σε π</w:t>
      </w:r>
      <w:r>
        <w:rPr>
          <w:rFonts w:eastAsia="Times New Roman" w:cs="Times New Roman"/>
          <w:szCs w:val="24"/>
        </w:rPr>
        <w:t xml:space="preserve">ερίπτωση μη πραγματοποίησής τους. </w:t>
      </w:r>
    </w:p>
    <w:p w14:paraId="795DADF9"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Επανέρχεται η ενιαία τιμή του βιβλίου. </w:t>
      </w:r>
    </w:p>
    <w:p w14:paraId="795DADFA"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Επεκτείνεται ο εξωδικαστικός συμβιβασμός σε οφειλές του 2017 και διευρύνεται το πεδίο εφαρμογής του, καθώς μπορεί να ενταχθεί το 99% πλέον των ελεύθερων επαγγελματιών. </w:t>
      </w:r>
    </w:p>
    <w:p w14:paraId="795DADFB"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Γίνονται αλλ</w:t>
      </w:r>
      <w:r>
        <w:rPr>
          <w:rFonts w:eastAsia="Times New Roman" w:cs="Times New Roman"/>
          <w:szCs w:val="24"/>
        </w:rPr>
        <w:t>αγές στον νόμο Κατσέλη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Σταθάκη σχετικά με τη ρύθμιση οφειλών υπερχρεωμένων πολιτών με στόχο να εντοπιστούν οι στρατηγικοί κακοπληρωτές. Γι’ αυτό, ο οφειλέτης υποχρεώνεται να παραιτηθεί του τραπεζικού απορρήτου, ώστε να εντοπίζονται εκείνοι που έχουν μεγά</w:t>
      </w:r>
      <w:r>
        <w:rPr>
          <w:rFonts w:eastAsia="Times New Roman" w:cs="Times New Roman"/>
          <w:szCs w:val="24"/>
        </w:rPr>
        <w:t xml:space="preserve">λα ποσά κατατεθειμένα σε άλλες τράπεζες. </w:t>
      </w:r>
    </w:p>
    <w:p w14:paraId="795DADFC"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Αλλάζει το καθεστώς επιδότησης της δόσης του στεγαστικού δανείου από το κράτος και πάει προς τις τράπεζες, καθώς αυτές θα έχουν πλέον τη δυνατότητα να διεκδικούν την επιδότηση απευθείας, όταν ο οφειλέτης αγνοεί ότι</w:t>
      </w:r>
      <w:r>
        <w:rPr>
          <w:rFonts w:eastAsia="Times New Roman" w:cs="Times New Roman"/>
          <w:szCs w:val="24"/>
        </w:rPr>
        <w:t xml:space="preserve"> τη δικαιούται.</w:t>
      </w:r>
    </w:p>
    <w:p w14:paraId="795DADFD" w14:textId="77777777" w:rsidR="00B01EFE" w:rsidRDefault="00027761">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Το σύνολο των ταμειακών διαθέσιμων όλων των φορέων της </w:t>
      </w:r>
      <w:r w:rsidRPr="001850F1">
        <w:rPr>
          <w:rFonts w:eastAsia="Times New Roman" w:cs="Times New Roman"/>
          <w:szCs w:val="24"/>
        </w:rPr>
        <w:t>Κυβέρνηση</w:t>
      </w:r>
      <w:r>
        <w:rPr>
          <w:rFonts w:eastAsia="Times New Roman" w:cs="Times New Roman"/>
          <w:szCs w:val="24"/>
        </w:rPr>
        <w:t xml:space="preserve">ς μεταφέρεται στον Ενιαίο Λογαριασμό Θησαυροφυλακίου στην </w:t>
      </w:r>
      <w:r w:rsidRPr="001915D0">
        <w:rPr>
          <w:rFonts w:eastAsia="Times New Roman" w:cs="Times New Roman"/>
          <w:szCs w:val="24"/>
        </w:rPr>
        <w:t>Τράπεζα της Ελλάδος</w:t>
      </w:r>
      <w:r>
        <w:rPr>
          <w:rFonts w:eastAsia="Times New Roman" w:cs="Times New Roman"/>
          <w:szCs w:val="24"/>
        </w:rPr>
        <w:t xml:space="preserve"> για να υπάρχει έλεγχος.</w:t>
      </w:r>
    </w:p>
    <w:p w14:paraId="795DADFE" w14:textId="77777777" w:rsidR="00B01EFE" w:rsidRDefault="00027761">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Αποζημίωση θα πληρώσουν στο δημόσιο οι επιχειρήσεις παραγωγής καπνικών προϊόντων σε κάθε περίπτωση που κατάσχονται γνήσια προϊόντα τους πενήντα χιλιάδων και άνω τεμαχίων. Με αυτόν τον τρόπο ενισχύεται η καταπολέμηση του λαθρεμπορίου καπνικών προϊόντων που </w:t>
      </w:r>
      <w:r>
        <w:rPr>
          <w:rFonts w:eastAsia="Times New Roman" w:cs="Times New Roman"/>
          <w:szCs w:val="24"/>
        </w:rPr>
        <w:t xml:space="preserve">στη χώρα μας έχει λάβει μεγάλες διαστάσεις. </w:t>
      </w:r>
    </w:p>
    <w:p w14:paraId="795DADFF" w14:textId="77777777" w:rsidR="00B01EFE" w:rsidRDefault="00027761">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Υπάγονται στο ειδικό καθεστώς απαλλαγής από το ΦΠΑ οι μικρές επιχειρήσεις, καθώς και όσοι για πρώτη φορά κάνουν έναρξη εργασιών. </w:t>
      </w:r>
      <w:r>
        <w:rPr>
          <w:rFonts w:eastAsia="Times New Roman" w:cs="Times New Roman"/>
          <w:szCs w:val="24"/>
        </w:rPr>
        <w:lastRenderedPageBreak/>
        <w:t>Δικαιούνται έκπτωση φόρου που οδηγεί στο αφορολόγητο όριο εισοδήματος οι περιστασι</w:t>
      </w:r>
      <w:r>
        <w:rPr>
          <w:rFonts w:eastAsia="Times New Roman" w:cs="Times New Roman"/>
          <w:szCs w:val="24"/>
        </w:rPr>
        <w:t xml:space="preserve">ακά απασχολούμενοι, άνεργοι, νοικοκυρές, φοιτητές και άλλοι. </w:t>
      </w:r>
    </w:p>
    <w:p w14:paraId="795DAE00" w14:textId="77777777" w:rsidR="00B01EFE" w:rsidRDefault="00027761">
      <w:pPr>
        <w:tabs>
          <w:tab w:val="left" w:pos="3873"/>
        </w:tabs>
        <w:spacing w:after="0" w:line="600" w:lineRule="auto"/>
        <w:ind w:firstLine="720"/>
        <w:jc w:val="both"/>
        <w:rPr>
          <w:rFonts w:eastAsia="Times New Roman" w:cs="Times New Roman"/>
          <w:szCs w:val="24"/>
        </w:rPr>
      </w:pPr>
      <w:r>
        <w:rPr>
          <w:rFonts w:eastAsia="Times New Roman" w:cs="Times New Roman"/>
          <w:szCs w:val="24"/>
        </w:rPr>
        <w:t>Αποτελεί τεκμήριο απόκτησης περιουσιακών στοιχείων η δαπάνη για ασφαλιστικά επενδυτικά συμβόλαια. Απαλλάσσεται από τον φόρο το τεκμαρτό εισόδημα από δωρεάν παραχώρηση κύριας κατοικίας έως 200 τε</w:t>
      </w:r>
      <w:r>
        <w:rPr>
          <w:rFonts w:eastAsia="Times New Roman" w:cs="Times New Roman"/>
          <w:szCs w:val="24"/>
        </w:rPr>
        <w:t xml:space="preserve">τραγωνικά μέτρα. Δίνεται κίνητρο για παραγωγές οπτικοακουστικών μέσων, όχι μόνο ταινιών, στη χώρα μας. Αφαιρείται από τη φορολόγηση το 30% των επιλέξιμων δαπανών τους. Θεσπίζονται </w:t>
      </w:r>
      <w:r w:rsidRPr="00A42664">
        <w:rPr>
          <w:rFonts w:eastAsia="Times New Roman" w:cs="Times New Roman"/>
          <w:szCs w:val="24"/>
        </w:rPr>
        <w:t>οικονομ</w:t>
      </w:r>
      <w:r>
        <w:rPr>
          <w:rFonts w:eastAsia="Times New Roman" w:cs="Times New Roman"/>
          <w:szCs w:val="24"/>
        </w:rPr>
        <w:t>ικά κριτήρια σε επιχειρήσεις για την εξοικονόμηση νερού και τη βελτίω</w:t>
      </w:r>
      <w:r>
        <w:rPr>
          <w:rFonts w:eastAsia="Times New Roman" w:cs="Times New Roman"/>
          <w:szCs w:val="24"/>
        </w:rPr>
        <w:t xml:space="preserve">ση της ενεργειακή απόδοσης. </w:t>
      </w:r>
    </w:p>
    <w:p w14:paraId="795DAE01"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Το μεσοπρόθεσμο πλαίσιο δημοσιονομικής στρατηγικής προβλέπει μεταξύ άλλων την επέκταση του προγράμματος των σχολικών γευμάτων </w:t>
      </w:r>
      <w:r>
        <w:rPr>
          <w:rFonts w:eastAsia="Times New Roman" w:cs="Times New Roman"/>
          <w:szCs w:val="24"/>
        </w:rPr>
        <w:lastRenderedPageBreak/>
        <w:t>σε όλα τα δημοτικά σχολεία, την αύξηση του κατώτατου μισθού, την επαναφορά των συλλογικών διαπραγματε</w:t>
      </w:r>
      <w:r>
        <w:rPr>
          <w:rFonts w:eastAsia="Times New Roman" w:cs="Times New Roman"/>
          <w:szCs w:val="24"/>
        </w:rPr>
        <w:t xml:space="preserve">ύσεων και την πάταξη της αδήλωτης εργασίας. </w:t>
      </w:r>
    </w:p>
    <w:p w14:paraId="795DAE02" w14:textId="77777777" w:rsidR="00B01EFE" w:rsidRDefault="00027761">
      <w:pPr>
        <w:spacing w:after="0"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της κυρίας Βουλευτού</w:t>
      </w:r>
      <w:r w:rsidRPr="005143EC">
        <w:rPr>
          <w:rFonts w:eastAsia="Times New Roman" w:cs="Times New Roman"/>
          <w:szCs w:val="24"/>
        </w:rPr>
        <w:t>)</w:t>
      </w:r>
    </w:p>
    <w:p w14:paraId="795DAE03"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Λίγο ακόμη θέλω και τελειώνω, </w:t>
      </w:r>
      <w:r w:rsidRPr="00A341B8">
        <w:rPr>
          <w:rFonts w:eastAsia="Times New Roman" w:cs="Times New Roman"/>
          <w:szCs w:val="24"/>
        </w:rPr>
        <w:t>κύριε Πρόεδρε</w:t>
      </w:r>
      <w:r>
        <w:rPr>
          <w:rFonts w:eastAsia="Times New Roman" w:cs="Times New Roman"/>
          <w:szCs w:val="24"/>
        </w:rPr>
        <w:t>.</w:t>
      </w:r>
    </w:p>
    <w:p w14:paraId="795DAE04"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Για ταχεία μείωση της ανεργία</w:t>
      </w:r>
      <w:r>
        <w:rPr>
          <w:rFonts w:eastAsia="Times New Roman" w:cs="Times New Roman"/>
          <w:szCs w:val="24"/>
        </w:rPr>
        <w:t>ς</w:t>
      </w:r>
      <w:r>
        <w:rPr>
          <w:rFonts w:eastAsia="Times New Roman" w:cs="Times New Roman"/>
          <w:szCs w:val="24"/>
        </w:rPr>
        <w:t xml:space="preserve"> προωθούνται για τους ανέργους προγράμματα ανοιχτού</w:t>
      </w:r>
      <w:r>
        <w:rPr>
          <w:rFonts w:eastAsia="Times New Roman" w:cs="Times New Roman"/>
          <w:szCs w:val="24"/>
        </w:rPr>
        <w:t xml:space="preserve"> τύπου και στοχευμένα προγράμματα για ειδικές κατηγορίες πολιτών. Οι προσλήψεις στο δημόσιο -και είναι σοβαρό- θα γίνονται μία προς μία και όχι μία προς τρεις που είναι σήμερα. Προβλέπονται περίπου σαράντα δυόμισι χιλιάδες προσλήψεις.</w:t>
      </w:r>
    </w:p>
    <w:p w14:paraId="795DAE05"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Αυτά είναι πολλά θετι</w:t>
      </w:r>
      <w:r>
        <w:rPr>
          <w:rFonts w:eastAsia="Times New Roman" w:cs="Times New Roman"/>
          <w:szCs w:val="24"/>
        </w:rPr>
        <w:t xml:space="preserve">κά σημεία που σε ένα </w:t>
      </w:r>
      <w:r w:rsidRPr="00823F09">
        <w:rPr>
          <w:rFonts w:eastAsia="Times New Roman" w:cs="Times New Roman"/>
          <w:szCs w:val="24"/>
        </w:rPr>
        <w:t>νομοσχέδιο</w:t>
      </w:r>
      <w:r>
        <w:rPr>
          <w:rFonts w:eastAsia="Times New Roman" w:cs="Times New Roman"/>
          <w:szCs w:val="24"/>
        </w:rPr>
        <w:t xml:space="preserve"> με πιεσμένο χρόνο, με πιεσμένη την </w:t>
      </w:r>
      <w:r w:rsidRPr="001850F1">
        <w:rPr>
          <w:rFonts w:eastAsia="Times New Roman" w:cs="Times New Roman"/>
          <w:szCs w:val="24"/>
        </w:rPr>
        <w:t>Κυβέρνηση</w:t>
      </w:r>
      <w:r>
        <w:rPr>
          <w:rFonts w:eastAsia="Times New Roman" w:cs="Times New Roman"/>
          <w:szCs w:val="24"/>
        </w:rPr>
        <w:t xml:space="preserve"> αυτή από τους δανειστές της και με την έντονη θέλησή της να φύγουμε επιτέλους από αυτό το πρόγραμμα </w:t>
      </w:r>
      <w:r>
        <w:rPr>
          <w:rFonts w:eastAsia="Times New Roman" w:cs="Times New Roman"/>
          <w:szCs w:val="24"/>
        </w:rPr>
        <w:lastRenderedPageBreak/>
        <w:t>έτσι ώστε να μας δοθεί χώρος, ψηφίζουμε τα θετικά στοιχεία που έχουμε καταφέρει</w:t>
      </w:r>
      <w:r>
        <w:rPr>
          <w:rFonts w:eastAsia="Times New Roman" w:cs="Times New Roman"/>
          <w:szCs w:val="24"/>
        </w:rPr>
        <w:t>.</w:t>
      </w:r>
    </w:p>
    <w:p w14:paraId="795DAE06"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Βεβαίως θέλω να αναφερθώ στο άρθρο 70, που αναφέρθηκε και η συνάδελφος </w:t>
      </w:r>
      <w:r>
        <w:rPr>
          <w:rFonts w:eastAsia="Times New Roman" w:cs="Times New Roman"/>
          <w:szCs w:val="24"/>
        </w:rPr>
        <w:t xml:space="preserve">κ. </w:t>
      </w:r>
      <w:r>
        <w:rPr>
          <w:rFonts w:eastAsia="Times New Roman" w:cs="Times New Roman"/>
          <w:szCs w:val="24"/>
        </w:rPr>
        <w:t xml:space="preserve">Διαμάντω Μανωλάκου, η οποία εν μέρει έχει δίκιο. Έχω να πω το εξής. Παραλάβαμε στον τομέα της χωροταξίας ένα τοπίο πραγματικά κενό. Και εξηγώ τι εννοώ. Χωρίς κτηματολόγιο, χωρίς </w:t>
      </w:r>
      <w:r>
        <w:rPr>
          <w:rFonts w:eastAsia="Times New Roman" w:cs="Times New Roman"/>
          <w:szCs w:val="24"/>
        </w:rPr>
        <w:t>δασικούς χάρτες, χωρίς χρήσεις γης εγκατεστημένες σε όλη την Ελλάδα, αλλά χρήσεις γης που πηγαίναν και ερχόταν ανάλογα με το ποια βιομηχανία, βιοτεχνία θέλουμε να τοποθετήσουμε οπουδήποτε, ήρθαν οι δανειστές να βρουν κενό.</w:t>
      </w:r>
      <w:r w:rsidRPr="00BE2327">
        <w:rPr>
          <w:rFonts w:eastAsia="Times New Roman" w:cs="Times New Roman"/>
          <w:szCs w:val="24"/>
        </w:rPr>
        <w:t xml:space="preserve"> </w:t>
      </w:r>
    </w:p>
    <w:p w14:paraId="795DAE07"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Υποχρέωσή μας είναι αυτή η διάτα</w:t>
      </w:r>
      <w:r>
        <w:rPr>
          <w:rFonts w:eastAsia="Times New Roman" w:cs="Times New Roman"/>
          <w:szCs w:val="24"/>
        </w:rPr>
        <w:t xml:space="preserve">ξη του άρθρου 70 να έρθει να ερμηνευθεί μαζί με χωροταξικά σχέδια τα οποία θα καθορίζουν ακριβώς </w:t>
      </w:r>
      <w:r>
        <w:rPr>
          <w:rFonts w:eastAsia="Times New Roman" w:cs="Times New Roman"/>
          <w:szCs w:val="24"/>
        </w:rPr>
        <w:lastRenderedPageBreak/>
        <w:t>τις χρήσεις γης και θα απαλλάσσουν τις οικιστικές περιοχές από οχλούσες επιχειρήσεις που πραγματικά γειτνιάζουν με τα σπίτια τους, τα σχολεία τους, τους κοινόχ</w:t>
      </w:r>
      <w:r>
        <w:rPr>
          <w:rFonts w:eastAsia="Times New Roman" w:cs="Times New Roman"/>
          <w:szCs w:val="24"/>
        </w:rPr>
        <w:t>ρηστους χώρους τους.</w:t>
      </w:r>
    </w:p>
    <w:p w14:paraId="795DAE08" w14:textId="77777777" w:rsidR="00B01EFE" w:rsidRDefault="00027761">
      <w:pPr>
        <w:spacing w:after="0" w:line="600" w:lineRule="auto"/>
        <w:ind w:firstLine="720"/>
        <w:jc w:val="both"/>
        <w:rPr>
          <w:rFonts w:eastAsia="Times New Roman" w:cs="Times New Roman"/>
          <w:szCs w:val="24"/>
        </w:rPr>
      </w:pPr>
      <w:r w:rsidRPr="003D24B6">
        <w:rPr>
          <w:rFonts w:eastAsia="Times New Roman" w:cs="Times New Roman"/>
          <w:b/>
          <w:bCs/>
          <w:szCs w:val="24"/>
        </w:rPr>
        <w:t>ΠΡΟΕΔΡΕΥΩΝ (Δημήτριος Καμμένος):</w:t>
      </w:r>
      <w:r>
        <w:rPr>
          <w:rFonts w:eastAsia="Times New Roman" w:cs="Times New Roman"/>
          <w:szCs w:val="24"/>
        </w:rPr>
        <w:t xml:space="preserve"> Κυρία Καρακώστα, σας παρακαλώ ολοκληρώνετε. Έχετε φτάσει τα οκτώ λεπτά.</w:t>
      </w:r>
    </w:p>
    <w:p w14:paraId="795DAE09"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Θα ταχθούμε, λοιπόν, υπέρ της διόρθωσης αυτού του θέματος και με ερμηνευτικές εγκυκλίους, διατάξεις, αλ</w:t>
      </w:r>
      <w:r>
        <w:rPr>
          <w:rFonts w:eastAsia="Times New Roman" w:cs="Times New Roman"/>
          <w:szCs w:val="24"/>
        </w:rPr>
        <w:t>λά και με αλλαγή του χωροταξικού σχεδιασμού που επιβάλλει αυτές τις κακές συνθήκες.</w:t>
      </w:r>
    </w:p>
    <w:p w14:paraId="795DAE0A" w14:textId="77777777" w:rsidR="00B01EFE" w:rsidRDefault="00027761">
      <w:pPr>
        <w:spacing w:after="0" w:line="600" w:lineRule="auto"/>
        <w:ind w:firstLine="720"/>
        <w:jc w:val="both"/>
        <w:rPr>
          <w:rFonts w:eastAsia="Times New Roman" w:cs="Times New Roman"/>
          <w:szCs w:val="24"/>
        </w:rPr>
      </w:pPr>
      <w:r w:rsidRPr="00AC365A">
        <w:rPr>
          <w:rFonts w:eastAsia="Times New Roman"/>
          <w:szCs w:val="24"/>
        </w:rPr>
        <w:t>Ευχαριστώ πολύ.</w:t>
      </w:r>
    </w:p>
    <w:p w14:paraId="795DAE0B" w14:textId="77777777" w:rsidR="00B01EFE" w:rsidRDefault="00027761">
      <w:pPr>
        <w:spacing w:after="0" w:line="600" w:lineRule="auto"/>
        <w:ind w:firstLine="720"/>
        <w:jc w:val="both"/>
        <w:rPr>
          <w:rFonts w:eastAsia="Times New Roman" w:cs="Times New Roman"/>
          <w:szCs w:val="24"/>
        </w:rPr>
      </w:pPr>
      <w:r w:rsidRPr="003D24B6">
        <w:rPr>
          <w:rFonts w:eastAsia="Times New Roman" w:cs="Times New Roman"/>
          <w:b/>
          <w:bCs/>
          <w:szCs w:val="24"/>
        </w:rPr>
        <w:t>ΠΡΟΕΔΡΕΥΩΝ (Δημήτριος Καμμένος):</w:t>
      </w:r>
      <w:r>
        <w:rPr>
          <w:rFonts w:eastAsia="Times New Roman" w:cs="Times New Roman"/>
          <w:szCs w:val="24"/>
        </w:rPr>
        <w:t xml:space="preserve"> Ευχαριστούμε πολύ.</w:t>
      </w:r>
    </w:p>
    <w:p w14:paraId="795DAE0C"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w:t>
      </w:r>
      <w:r w:rsidRPr="00B1670E">
        <w:rPr>
          <w:rFonts w:eastAsia="Times New Roman" w:cs="Times New Roman"/>
          <w:szCs w:val="24"/>
        </w:rPr>
        <w:t>Κοινοβουλευτικός Εκπρόσωπος</w:t>
      </w:r>
      <w:r>
        <w:rPr>
          <w:rFonts w:eastAsia="Times New Roman" w:cs="Times New Roman"/>
          <w:szCs w:val="24"/>
        </w:rPr>
        <w:t xml:space="preserve"> από τους Ανεξάρτητους Έλληνες, ο κ. Γεώργιος Λαζαρίδης, για </w:t>
      </w:r>
      <w:r>
        <w:rPr>
          <w:rFonts w:eastAsia="Times New Roman" w:cs="Times New Roman"/>
          <w:szCs w:val="24"/>
        </w:rPr>
        <w:t>δώδεκα λεπτά. Θα ακολουθήσει ο κ. Μανιάτης, ο κ. Παφίλης και ο κ. Παπαδόπουλος.</w:t>
      </w:r>
    </w:p>
    <w:p w14:paraId="795DAE0D"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Ορίστε, κύριε Λαζαρίδη, έχετε τον λόγο.</w:t>
      </w:r>
    </w:p>
    <w:p w14:paraId="795DAE0E" w14:textId="77777777" w:rsidR="00B01EFE" w:rsidRDefault="00027761">
      <w:pPr>
        <w:spacing w:after="0" w:line="600" w:lineRule="auto"/>
        <w:ind w:firstLine="720"/>
        <w:jc w:val="both"/>
        <w:rPr>
          <w:rFonts w:eastAsia="Times New Roman"/>
          <w:szCs w:val="24"/>
        </w:rPr>
      </w:pPr>
      <w:r>
        <w:rPr>
          <w:rFonts w:eastAsia="Times New Roman" w:cs="Times New Roman"/>
          <w:b/>
          <w:szCs w:val="24"/>
        </w:rPr>
        <w:t xml:space="preserve">ΓΕΩΡΓΙΟΣ ΛΑΖΑΡΙΔΗΣ: </w:t>
      </w:r>
      <w:r>
        <w:rPr>
          <w:rFonts w:eastAsia="Times New Roman" w:cs="Times New Roman"/>
          <w:szCs w:val="24"/>
        </w:rPr>
        <w:t xml:space="preserve">Σας </w:t>
      </w:r>
      <w:r>
        <w:rPr>
          <w:rFonts w:eastAsia="Times New Roman"/>
          <w:szCs w:val="24"/>
        </w:rPr>
        <w:t>ε</w:t>
      </w:r>
      <w:r w:rsidRPr="00AC365A">
        <w:rPr>
          <w:rFonts w:eastAsia="Times New Roman"/>
          <w:szCs w:val="24"/>
        </w:rPr>
        <w:t>υχαριστώ</w:t>
      </w:r>
      <w:r>
        <w:rPr>
          <w:rFonts w:eastAsia="Times New Roman"/>
          <w:szCs w:val="24"/>
        </w:rPr>
        <w:t xml:space="preserve">, </w:t>
      </w:r>
      <w:r w:rsidRPr="00E074B5">
        <w:rPr>
          <w:rFonts w:eastAsia="Times New Roman"/>
          <w:szCs w:val="24"/>
        </w:rPr>
        <w:t>κύριε Πρόεδρε</w:t>
      </w:r>
      <w:r>
        <w:rPr>
          <w:rFonts w:eastAsia="Times New Roman"/>
          <w:szCs w:val="24"/>
        </w:rPr>
        <w:t>.</w:t>
      </w:r>
    </w:p>
    <w:p w14:paraId="795DAE0F" w14:textId="77777777" w:rsidR="00B01EFE" w:rsidRDefault="00027761">
      <w:pPr>
        <w:spacing w:after="0" w:line="600" w:lineRule="auto"/>
        <w:ind w:firstLine="720"/>
        <w:jc w:val="both"/>
        <w:rPr>
          <w:rFonts w:eastAsia="Times New Roman" w:cs="Times New Roman"/>
          <w:szCs w:val="24"/>
        </w:rPr>
      </w:pPr>
      <w:r>
        <w:rPr>
          <w:rFonts w:eastAsia="Times New Roman"/>
          <w:szCs w:val="24"/>
        </w:rPr>
        <w:t>Πριν ξεκινήσω, σε σχέση με αυτά που ανέφερε η συνάδελφος προηγουμένως, όπου μας παρουσ</w:t>
      </w:r>
      <w:r>
        <w:rPr>
          <w:rFonts w:eastAsia="Times New Roman"/>
          <w:szCs w:val="24"/>
        </w:rPr>
        <w:t xml:space="preserve">ίασε την απόλυτη αποδιοργάνωση του κράτους από τις προηγούμενες κυβερνήσεις, θα ήθελα να συμπληρώσω ότι και πριν από μερικές ημέρες ψηφίσαμε </w:t>
      </w:r>
      <w:r w:rsidRPr="00E074B5">
        <w:rPr>
          <w:rFonts w:eastAsia="Times New Roman"/>
          <w:szCs w:val="24"/>
        </w:rPr>
        <w:t>νομοσχέδιο</w:t>
      </w:r>
      <w:r>
        <w:rPr>
          <w:rFonts w:eastAsia="Times New Roman"/>
          <w:szCs w:val="24"/>
        </w:rPr>
        <w:t xml:space="preserve"> που αφορά τις ΕΠΕ, τις </w:t>
      </w:r>
      <w:r>
        <w:rPr>
          <w:rFonts w:eastAsia="Times New Roman"/>
          <w:szCs w:val="24"/>
        </w:rPr>
        <w:t>εταιρείες περιορισμένης ευθύνης</w:t>
      </w:r>
      <w:r>
        <w:rPr>
          <w:rFonts w:eastAsia="Times New Roman"/>
          <w:szCs w:val="24"/>
        </w:rPr>
        <w:t xml:space="preserve">, </w:t>
      </w:r>
      <w:r w:rsidRPr="00072699">
        <w:rPr>
          <w:rFonts w:eastAsia="Times New Roman"/>
          <w:szCs w:val="24"/>
        </w:rPr>
        <w:t>το οποίο</w:t>
      </w:r>
      <w:r>
        <w:rPr>
          <w:rFonts w:eastAsia="Times New Roman"/>
          <w:szCs w:val="24"/>
        </w:rPr>
        <w:t xml:space="preserve"> υπήρχε από το 1955. Εξήντα τρία χρόνια </w:t>
      </w:r>
      <w:r>
        <w:rPr>
          <w:rFonts w:eastAsia="Times New Roman"/>
          <w:szCs w:val="24"/>
        </w:rPr>
        <w:t>δεν είχαν φροντίσει να εκσυγχρονίσουν τον νόμο.</w:t>
      </w:r>
    </w:p>
    <w:p w14:paraId="795DAE10"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Και πριν μερικές μέρες ψηφίσαμε ένα άλλο νομοσχέδιο πάλι για τις ανώνυμες εταιρείες, το οποίο ήταν από το 1920. Εκατό χρόνια δεν είχαν φροντίσει να εκσυγχρονίσουν το νομοσχέδιο και μιλούσαν για ανάπτυξη. </w:t>
      </w:r>
    </w:p>
    <w:p w14:paraId="795DAE11"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Άκο</w:t>
      </w:r>
      <w:r>
        <w:rPr>
          <w:rFonts w:eastAsia="Times New Roman" w:cs="Times New Roman"/>
          <w:szCs w:val="24"/>
        </w:rPr>
        <w:t xml:space="preserve">υσα με προσοχή όλους τους προλαλήσαντες συναδέλφους, όπως άκουσα με προσοχή και αυτούς που εμφανίζονται ως σωτήρες εδώ με έτοιμη λύση. Και άντε για τα κόμματα τα οποία δεν κυβέρνησαν ποτέ </w:t>
      </w:r>
      <w:r>
        <w:rPr>
          <w:rFonts w:eastAsia="Times New Roman" w:cs="Times New Roman"/>
          <w:szCs w:val="24"/>
        </w:rPr>
        <w:lastRenderedPageBreak/>
        <w:t>τον τόπο λες «εντάξει, καταθέτουν κάποιες προτάσεις». Τα κόμματα όμω</w:t>
      </w:r>
      <w:r>
        <w:rPr>
          <w:rFonts w:eastAsia="Times New Roman" w:cs="Times New Roman"/>
          <w:szCs w:val="24"/>
        </w:rPr>
        <w:t xml:space="preserve">ς, τα οποία κυβερνούσαν επί σαράντα και πλέον χρόνια αυτόν τον τόπο και ευθύνονται για την καταστροφή της χώρας, πώς και δεν είχαν έτοιμες τόσα χρόνια αυτές τις προτάσεις και λύσεις τις οποίες λένε ότι έχουν; Πώς αυτά τα κόμματα, τα οποία είναι τόσο ικανά </w:t>
      </w:r>
      <w:r>
        <w:rPr>
          <w:rFonts w:eastAsia="Times New Roman" w:cs="Times New Roman"/>
          <w:szCs w:val="24"/>
        </w:rPr>
        <w:t>οδήγησαν τον τόπο στην καταστροφή…</w:t>
      </w:r>
    </w:p>
    <w:p w14:paraId="795DAE12" w14:textId="77777777" w:rsidR="00B01EFE" w:rsidRDefault="00027761">
      <w:pPr>
        <w:spacing w:after="0" w:line="600" w:lineRule="auto"/>
        <w:ind w:firstLine="720"/>
        <w:jc w:val="both"/>
        <w:rPr>
          <w:rFonts w:eastAsia="Times New Roman" w:cs="Times New Roman"/>
          <w:szCs w:val="24"/>
        </w:rPr>
      </w:pPr>
      <w:r w:rsidRPr="00E55CC6">
        <w:rPr>
          <w:rFonts w:eastAsia="Times New Roman" w:cs="Times New Roman"/>
          <w:b/>
          <w:szCs w:val="24"/>
        </w:rPr>
        <w:t>ΙΩΑΝΝΗΣ ΤΡΑΓΑΚΗΣ:</w:t>
      </w:r>
      <w:r>
        <w:rPr>
          <w:rFonts w:eastAsia="Times New Roman" w:cs="Times New Roman"/>
          <w:szCs w:val="24"/>
        </w:rPr>
        <w:t xml:space="preserve"> Σαράντα χρόνια…(δεν ακούστηκε)</w:t>
      </w:r>
    </w:p>
    <w:p w14:paraId="795DAE13"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Θα τα ακούσετε, κύριε συνάδελφε, υπομονή. Εγώ δεν διέκοψα κανέναν. Θα τα ακούσετε, γιατί εσείς ευθύνεστε για την καταστροφή της χώρας. Έφεραν το χρέος σ</w:t>
      </w:r>
      <w:r>
        <w:rPr>
          <w:rFonts w:eastAsia="Times New Roman" w:cs="Times New Roman"/>
          <w:szCs w:val="24"/>
        </w:rPr>
        <w:t>το 120% του ΑΕΠ το 2010. Αυτό το χρέος το έφεραν σε περιόδους κατά τις οποίες έρρεε πακτωλός χρημάτων στην πατρίδα μας. Θέλετε σε προγράμματα εκσυγχρονισμού της γεωργίας; Θέλετε σε προγράμματα που είχαν να κάνουν με τη βιομηχανία; Ήταν πληθώρα προγραμμάτων</w:t>
      </w:r>
      <w:r>
        <w:rPr>
          <w:rFonts w:eastAsia="Times New Roman" w:cs="Times New Roman"/>
          <w:szCs w:val="24"/>
        </w:rPr>
        <w:t xml:space="preserve">. Κι όμως, κατάφεραν να </w:t>
      </w:r>
      <w:r>
        <w:rPr>
          <w:rFonts w:eastAsia="Times New Roman" w:cs="Times New Roman"/>
          <w:szCs w:val="24"/>
        </w:rPr>
        <w:lastRenderedPageBreak/>
        <w:t>πτωχεύσουν τη χώρα, να υπερχρεώσουν τα ίδια τους τα κόμματα, να τα κάνουν όλα ανάποδα.</w:t>
      </w:r>
    </w:p>
    <w:p w14:paraId="795DAE14"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Όμως, ας μην αναλωθώ σ’ αυτά, γιατί θέλω να ξεκινήσω από αλλού. Από εδώ, από αυτό το Βήμα πέρασαν και Μακεδονομάχοι. Κατ’ αρχάς, η δική μας η θέσ</w:t>
      </w:r>
      <w:r>
        <w:rPr>
          <w:rFonts w:eastAsia="Times New Roman" w:cs="Times New Roman"/>
          <w:szCs w:val="24"/>
        </w:rPr>
        <w:t>η, η θέση των Ανεξαρτήτων Ελλήνων είναι γνωστή. Είναι γνωστό από την ιδρυτική μας διακήρυξη ότι είμαστε αρνητικοί στον όρο «Μακεδονία».</w:t>
      </w:r>
    </w:p>
    <w:p w14:paraId="795DAE15"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Όμως, εν πάση περιπτώσει, δεν μπορώ να μη σχολιάσω το εξής. Άκουσα προηγουμένως τον συνάδελφο της Νέας Δημοκρατίας ο οπο</w:t>
      </w:r>
      <w:r>
        <w:rPr>
          <w:rFonts w:eastAsia="Times New Roman" w:cs="Times New Roman"/>
          <w:szCs w:val="24"/>
        </w:rPr>
        <w:t>ίος μίλησε για τριάντα χρόνια, γιατί αυτό το πρόβλημα δεν προέκυψε ξαφνικά. Υφίσταται τριάντα χρόνια και το αντιμετωπίζουν οι εκάστοτε κυβερνήσεις. Σε αυτά τα τριάντα χρόνια η παρούσα Κυβέρνηση κυβερνά τρία χρόνια. Άρα, ποιοι πρέπει να ανέβουν εδώ και να α</w:t>
      </w:r>
      <w:r>
        <w:rPr>
          <w:rFonts w:eastAsia="Times New Roman" w:cs="Times New Roman"/>
          <w:szCs w:val="24"/>
        </w:rPr>
        <w:t>πολογηθούν; Θα πρέ</w:t>
      </w:r>
      <w:r>
        <w:rPr>
          <w:rFonts w:eastAsia="Times New Roman" w:cs="Times New Roman"/>
          <w:szCs w:val="24"/>
        </w:rPr>
        <w:lastRenderedPageBreak/>
        <w:t>πει να ανέβουν εδώ και να απολογηθούν αυτά τα κόμματα τα οποία κυβερνούσαν τα προηγούμενα είκοσι επτά χρόνια, γιατί άφησαν ουρά από πίσω.</w:t>
      </w:r>
    </w:p>
    <w:p w14:paraId="795DAE16" w14:textId="77777777" w:rsidR="00B01EFE" w:rsidRDefault="00027761">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795DAE17" w14:textId="77777777" w:rsidR="00B01EFE" w:rsidRDefault="00027761">
      <w:pPr>
        <w:tabs>
          <w:tab w:val="left" w:pos="3642"/>
          <w:tab w:val="center" w:pos="4753"/>
          <w:tab w:val="left" w:pos="6214"/>
        </w:tabs>
        <w:spacing w:after="0" w:line="600" w:lineRule="auto"/>
        <w:ind w:firstLine="720"/>
        <w:jc w:val="both"/>
        <w:rPr>
          <w:rFonts w:eastAsia="Times New Roman" w:cs="Times New Roman"/>
          <w:szCs w:val="24"/>
        </w:rPr>
      </w:pPr>
      <w:r w:rsidRPr="002423BD">
        <w:rPr>
          <w:rFonts w:eastAsia="Times New Roman" w:cs="Times New Roman"/>
          <w:b/>
          <w:szCs w:val="24"/>
        </w:rPr>
        <w:t>ΠΡΟΕΔΡΕΥΩΝ (Δημήτριος Καμμένος):</w:t>
      </w:r>
      <w:r>
        <w:rPr>
          <w:rFonts w:eastAsia="Times New Roman" w:cs="Times New Roman"/>
          <w:szCs w:val="24"/>
        </w:rPr>
        <w:t xml:space="preserve"> Κύριοι συνάδελφοι στη Νέα Δημοκρατία, κάντε λίγο ησυχία σας παρακαλώ.</w:t>
      </w:r>
    </w:p>
    <w:p w14:paraId="795DAE18"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Και θα γίνω πιο σαφής. Κατ’ αρχάς, ποια είναι η θέση της Αξιωματικής Αντιπολίτευσης; Έχουμε τόσο καιρό που ακούμε την Αξιωματική Αντιπολίτευση. Και προσέξτε γιατί το</w:t>
      </w:r>
      <w:r>
        <w:rPr>
          <w:rFonts w:eastAsia="Times New Roman" w:cs="Times New Roman"/>
          <w:szCs w:val="24"/>
        </w:rPr>
        <w:t>νίζω τη θέση της Αξιωματικής Αντιπολίτευσης. Διότι ο ρόλος της Αξιωματικής Αντιπολίτευσης είναι θεσμικός και άρα η Αξιωματική Αντιπολίτευση θα πρέπει να έχει θέσεις και προτάσεις. Δεν μπορεί να έρχεται εδώ και να κάνει κριτική. Βεβαίως, επιβάλλεται να κάνε</w:t>
      </w:r>
      <w:r>
        <w:rPr>
          <w:rFonts w:eastAsia="Times New Roman" w:cs="Times New Roman"/>
          <w:szCs w:val="24"/>
        </w:rPr>
        <w:t xml:space="preserve">ι κριτική και η </w:t>
      </w:r>
      <w:r>
        <w:rPr>
          <w:rFonts w:eastAsia="Times New Roman" w:cs="Times New Roman"/>
          <w:szCs w:val="24"/>
        </w:rPr>
        <w:t>αντιπολίτευση</w:t>
      </w:r>
      <w:r>
        <w:rPr>
          <w:rFonts w:eastAsia="Times New Roman" w:cs="Times New Roman"/>
          <w:szCs w:val="24"/>
        </w:rPr>
        <w:t>. Ό</w:t>
      </w:r>
      <w:r>
        <w:rPr>
          <w:rFonts w:eastAsia="Times New Roman" w:cs="Times New Roman"/>
          <w:szCs w:val="24"/>
        </w:rPr>
        <w:lastRenderedPageBreak/>
        <w:t>μως, ταυτόχρονα θα πρέπει να καταθέτει και προτάσεις, πράγμα το οποίο δεν το κάνει. Γιατί δεν το κάνει όμως; Αυτό είναι κάτι το οποίο προβληματίζει όλους μας, όπως προβληματίζει και τον ελληνικό λαό. Ωστόσο, εγώ θα σας πω γι</w:t>
      </w:r>
      <w:r>
        <w:rPr>
          <w:rFonts w:eastAsia="Times New Roman" w:cs="Times New Roman"/>
          <w:szCs w:val="24"/>
        </w:rPr>
        <w:t xml:space="preserve">ατί δεν το κάνει. Διότι στη Νέα Δημοκρατία υπάρχουν ακόμα πάρα πολλές θέσεις. Δεν έχει ξεκαθαρίσει και η ίδια ποια είναι η θέση της. Υπάρχει η θέση του γεωγραφικού προσδιορισμού, υπάρχει η θέση του χρονικού προσδιορισμού και  υπάρχει και η θέση τού να μην </w:t>
      </w:r>
      <w:r>
        <w:rPr>
          <w:rFonts w:eastAsia="Times New Roman" w:cs="Times New Roman"/>
          <w:szCs w:val="24"/>
        </w:rPr>
        <w:t>πάρουμε κα</w:t>
      </w:r>
      <w:r>
        <w:rPr>
          <w:rFonts w:eastAsia="Times New Roman" w:cs="Times New Roman"/>
          <w:szCs w:val="24"/>
        </w:rPr>
        <w:t>μ</w:t>
      </w:r>
      <w:r>
        <w:rPr>
          <w:rFonts w:eastAsia="Times New Roman" w:cs="Times New Roman"/>
          <w:szCs w:val="24"/>
        </w:rPr>
        <w:t xml:space="preserve">μία απολύτως θέση. Για παράδειγμα, ο Αρχηγός της Αξιωματικής Αντιπολίτευσης, ο κ. Μητσοτάκης, δεν έχει δηλώσει ακόμη ποια είναι η θέση του. Δεν μας έχει δηλώσει εδώ με ποια θέση θα ήταν ικανοποιημένος. Διότι, πέρα από αυτό, δεν πρέπει να ξεχάσω </w:t>
      </w:r>
      <w:r>
        <w:rPr>
          <w:rFonts w:eastAsia="Times New Roman" w:cs="Times New Roman"/>
          <w:szCs w:val="24"/>
        </w:rPr>
        <w:t>ότι και στο παρελθόν ακούγαμε κάποιες άλλες απόψεις, όπως ότι όποιο όνομα και να είναι, σε δέκα χρόνια θα ξεχαστεί. Ξέρετε, ο ελληνικός λαός θυμάται από πού είχαν βγει αυτά τα «σε δέκα χρόνια θα έχει ξεχαστεί» κ.λπ.</w:t>
      </w:r>
    </w:p>
    <w:p w14:paraId="795DAE19"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Από την άλλη πλευρά, άκουσα τον προλαλήσ</w:t>
      </w:r>
      <w:r>
        <w:rPr>
          <w:rFonts w:eastAsia="Times New Roman" w:cs="Times New Roman"/>
          <w:szCs w:val="24"/>
        </w:rPr>
        <w:t>αντα συνάδελφο της Αξιωματικής Αντιπολίτευσης, ο οποίος για το 1977 –πήγε να υποτιμήσει κάποιες συμφωνίες κ.λπ.- είχε πει «ξέρετε, ήταν κάποιες συζητήσεις τεχνικές και συμφωνίες». Μα, οι πολιτικές συμφωνίες στηρίζονται στις τεχνικές συμφωνίες. Πριν ολοκληρ</w:t>
      </w:r>
      <w:r>
        <w:rPr>
          <w:rFonts w:eastAsia="Times New Roman" w:cs="Times New Roman"/>
          <w:szCs w:val="24"/>
        </w:rPr>
        <w:t xml:space="preserve">ωθεί μια συμφωνία και περάσει στην πολιτική συμφωνία, προηγούνται οι τεχνικές συμφωνίες. </w:t>
      </w:r>
    </w:p>
    <w:p w14:paraId="795DAE1A"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Είναι οι τεχνικοί σύμβουλοι, οι οποίοι συζητούν και όταν καταλήξουν κάπου, βάζουν αυτό το πλαίσιο, στο οποίο θα γίνουν στη συνέχεια οι πολιτικές συμφωνίες.  Άρα, ήταν</w:t>
      </w:r>
      <w:r>
        <w:rPr>
          <w:rFonts w:eastAsia="Times New Roman" w:cs="Times New Roman"/>
          <w:szCs w:val="24"/>
        </w:rPr>
        <w:t xml:space="preserve"> άστοχος ο χαρακτηρισμός αυτός. </w:t>
      </w:r>
    </w:p>
    <w:p w14:paraId="795DAE1B"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Όσον αφορά το 1959, θα ήθελα να αποκαταστήσουμε την ιστορική αλήθεια. Εγώ με σεβασμό αντιμετωπίζω τον Ευάγγελο Αβέρωφ, αλλά θα πρέπει να λέμε εδώ τα πράγματα όπως ακριβώς έχουν. Θα ήθελα να σας διαβάσω Πρακτικά της Βουλής τ</w:t>
      </w:r>
      <w:r>
        <w:rPr>
          <w:rFonts w:eastAsia="Times New Roman" w:cs="Times New Roman"/>
          <w:szCs w:val="24"/>
        </w:rPr>
        <w:t>ης 17ης Σεπτεμβρίου 1959. «Ευάγγελος Αβέρωφ</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Τοσίτσας, Υπουργός Εξωτερικών: Κύριοι, εις το ζήτημα της </w:t>
      </w:r>
      <w:r>
        <w:rPr>
          <w:rFonts w:eastAsia="Times New Roman" w:cs="Times New Roman"/>
          <w:szCs w:val="24"/>
        </w:rPr>
        <w:lastRenderedPageBreak/>
        <w:t>γλώσσης πολλά δύνανται να λεχθούν. Πρώτον, εις την ελληνικήν Μακεδονίαν δεν ομιλείται η μακεδονική γλώσσα, η οποία ομιλείται εις τα Σκόπια και έχει γραμμ</w:t>
      </w:r>
      <w:r>
        <w:rPr>
          <w:rFonts w:eastAsia="Times New Roman" w:cs="Times New Roman"/>
          <w:szCs w:val="24"/>
        </w:rPr>
        <w:t xml:space="preserve">ατική και συντακτικό». Σας είπα και την ημερομηνία. Μπορείτε να το δείτε στα Πρακτικά. </w:t>
      </w:r>
    </w:p>
    <w:p w14:paraId="795DAE1C"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Έχω εδώ Εφημερίδα Κυβερνήσεως της 5ης Νοεμβρίου 1959. Γίνεται μια ιστορική αναφορά εις αποκατάστασιν της αλήθειας. Εγώ δεν θα τα διάβαζα αυτά. Τα είχα στα χέρια μου, αλ</w:t>
      </w:r>
      <w:r>
        <w:rPr>
          <w:rFonts w:eastAsia="Times New Roman" w:cs="Times New Roman"/>
          <w:szCs w:val="24"/>
        </w:rPr>
        <w:t xml:space="preserve">λά δεν είχα σκοπό να τα διαβάσω, αλλά το κάνω εις αποκατάστασιν της αλήθειας. </w:t>
      </w:r>
    </w:p>
    <w:p w14:paraId="795DAE1D"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Άρθρο 7: «Αι αιτήσεις δικαστικής αγωγής υποβάλλονται διά των αντιστοίχων Υπουργών Δικαιοσύνης, άτινα αλληλογραφούσι προς τούτο απευθείας μεταξύ των κ.λπ, Λαϊκές Δημοκρατίες της </w:t>
      </w:r>
      <w:r>
        <w:rPr>
          <w:rFonts w:eastAsia="Times New Roman" w:cs="Times New Roman"/>
          <w:szCs w:val="24"/>
        </w:rPr>
        <w:t>Σερβίας, Κροατίας, Σλοβενίας, Βοσνίας, Ερζεγοβίνης, Μακεδονίας και Μαυροβουνίου». Είναι από Εφημερίδα της Κυβερνήσεως του 1959.</w:t>
      </w:r>
    </w:p>
    <w:p w14:paraId="795DAE1E"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το λέω εις αποκατάστασιν της αλήθειας. Όμως το λέω γιατί εάν δεν μιλάμε με τη γλώσσα της αλήθειας πάνω σε εθνικά ζητήματα, </w:t>
      </w:r>
      <w:r>
        <w:rPr>
          <w:rFonts w:eastAsia="Times New Roman" w:cs="Times New Roman"/>
          <w:szCs w:val="24"/>
        </w:rPr>
        <w:t xml:space="preserve">δεν θα μπορέσουμε ποτέ να έχουμε εθνική ομοψυχία που επιβάλλεται σ’ αυτά τα θέματα, ώστε με μια φωνή όλα τα κόμματα να μπορέσουμε να αντιμετωπίσουμε αυτά τα σοβαρά ζητήματα. Και το λέω γιατί ανέβηκαν πολύ οι τόνοι αυτές τις μέρες. </w:t>
      </w:r>
    </w:p>
    <w:p w14:paraId="795DAE1F"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Έχω μπροστά μου τη συμφω</w:t>
      </w:r>
      <w:r>
        <w:rPr>
          <w:rFonts w:eastAsia="Times New Roman" w:cs="Times New Roman"/>
          <w:szCs w:val="24"/>
        </w:rPr>
        <w:t xml:space="preserve">νία, κύριοι συνάδελφοι. Θα μου επιτρέψετε, μια και περνάει ο χρόνος. Διαβάζω τώρα τη συμφωνία. Θα σταθώ στα σημεία, στα οποία στάθηκε περισσότερο η Αξιωματική Αντιπολίτευση. </w:t>
      </w:r>
    </w:p>
    <w:p w14:paraId="795DAE20"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Άρθρο 1, σημείο 2. Είναι ένα από τα σημεία, στα οποία στάθηκε περισσότερο η Αντιπ</w:t>
      </w:r>
      <w:r>
        <w:rPr>
          <w:rFonts w:eastAsia="Times New Roman" w:cs="Times New Roman"/>
          <w:szCs w:val="24"/>
        </w:rPr>
        <w:t xml:space="preserve">ολίτευση. Λέει: «Τα μέρη αναγνωρίζουν, κ.λπ» -κάνει αναφορά υπό την Αιγίδα των Ηνωμένων Εθνών- «…στις οποίες και </w:t>
      </w:r>
      <w:r>
        <w:rPr>
          <w:rFonts w:eastAsia="Times New Roman" w:cs="Times New Roman"/>
          <w:szCs w:val="24"/>
        </w:rPr>
        <w:lastRenderedPageBreak/>
        <w:t>τα δύο μέρη έχουν δεσμευθεί κατ’ εφαρμογή των αποφάσεων του Συμβουλίου Ασφαλείας των Ηνωμένων Εθνών 817/1993 και 845/1993, καθώς επίσης και της</w:t>
      </w:r>
      <w:r>
        <w:rPr>
          <w:rFonts w:eastAsia="Times New Roman" w:cs="Times New Roman"/>
          <w:szCs w:val="24"/>
        </w:rPr>
        <w:t xml:space="preserve"> ενδιάμεσης συμφωνίας του 1995». </w:t>
      </w:r>
    </w:p>
    <w:p w14:paraId="795DAE21"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Ποιοι κυβερνούσαν το 1993</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1995; Ο ΣΥΡΙΖΑ με τους Ανεξάρτητους Έλληνες</w:t>
      </w:r>
      <w:r w:rsidRPr="007735D9">
        <w:rPr>
          <w:rFonts w:eastAsia="Times New Roman" w:cs="Times New Roman"/>
          <w:szCs w:val="24"/>
        </w:rPr>
        <w:t xml:space="preserve"> </w:t>
      </w:r>
      <w:r>
        <w:rPr>
          <w:rFonts w:eastAsia="Times New Roman" w:cs="Times New Roman"/>
          <w:szCs w:val="24"/>
        </w:rPr>
        <w:t>κυβερνούσε; Συνεχίζω τώρα.</w:t>
      </w:r>
      <w:r w:rsidRPr="007735D9">
        <w:rPr>
          <w:rFonts w:eastAsia="Times New Roman" w:cs="Times New Roman"/>
          <w:szCs w:val="24"/>
        </w:rPr>
        <w:t xml:space="preserve"> </w:t>
      </w:r>
      <w:r>
        <w:rPr>
          <w:rFonts w:eastAsia="Times New Roman" w:cs="Times New Roman"/>
          <w:szCs w:val="24"/>
        </w:rPr>
        <w:t>Άρθρο 3, σημείο γ...</w:t>
      </w:r>
    </w:p>
    <w:p w14:paraId="795DAE22"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Όσους ψήφιζε ο λαός, κυβερνούσαν. </w:t>
      </w:r>
    </w:p>
    <w:p w14:paraId="795DAE23"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Ενοχλούν, κύριοι συνάδελ</w:t>
      </w:r>
      <w:r>
        <w:rPr>
          <w:rFonts w:eastAsia="Times New Roman" w:cs="Times New Roman"/>
          <w:szCs w:val="24"/>
        </w:rPr>
        <w:t xml:space="preserve">φοι, αλλά θα πρέπει να τα ακούσουμε αυτά. </w:t>
      </w:r>
    </w:p>
    <w:p w14:paraId="795DAE24"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Σας διαβάζω κάτι άλλο: «Η επίσημη γλώσσα του δεύτερου μέρους θα είναι η μακεδονική γλώσσα, όπως αναγνωρίστηκε από την τρίτη συνδιάσκεψη των Ηνωμένων Εθνών για την τυποποίηση των γεωγραφικών ονομάτων, που διεξήχθη </w:t>
      </w:r>
      <w:r>
        <w:rPr>
          <w:rFonts w:eastAsia="Times New Roman" w:cs="Times New Roman"/>
          <w:szCs w:val="24"/>
        </w:rPr>
        <w:t xml:space="preserve">στην Αθήνα το 1977». Ποιοι κυβερνούσαν όλα αυτά τα χρόνια; Οι Ανεξάρτητοι Έλληνες και ο ΣΥΡΙΖΑ; </w:t>
      </w:r>
    </w:p>
    <w:p w14:paraId="795DAE25" w14:textId="77777777" w:rsidR="00B01EFE" w:rsidRDefault="00027761">
      <w:pPr>
        <w:spacing w:after="0" w:line="600" w:lineRule="auto"/>
        <w:ind w:firstLine="720"/>
        <w:jc w:val="center"/>
        <w:rPr>
          <w:rFonts w:eastAsia="Times New Roman"/>
          <w:bCs/>
        </w:rPr>
      </w:pPr>
      <w:r w:rsidRPr="00115525">
        <w:rPr>
          <w:rFonts w:eastAsia="Times New Roman"/>
          <w:bCs/>
        </w:rPr>
        <w:lastRenderedPageBreak/>
        <w:t>(Θόρυβος</w:t>
      </w:r>
      <w:r>
        <w:rPr>
          <w:rFonts w:eastAsia="Times New Roman"/>
          <w:bCs/>
        </w:rPr>
        <w:t xml:space="preserve"> - </w:t>
      </w:r>
      <w:r>
        <w:rPr>
          <w:rFonts w:eastAsia="Times New Roman"/>
          <w:bCs/>
        </w:rPr>
        <w:t>διαμαρτυρίες από την πτέρυγα της Νέας Δημοκρατίας)</w:t>
      </w:r>
    </w:p>
    <w:p w14:paraId="795DAE26"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Εσείς την αναγνωρίζετε. </w:t>
      </w:r>
    </w:p>
    <w:p w14:paraId="795DAE27"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Τώρα αναγνωρίζεται. </w:t>
      </w:r>
    </w:p>
    <w:p w14:paraId="795DAE28" w14:textId="77777777" w:rsidR="00B01EFE" w:rsidRDefault="00027761">
      <w:pPr>
        <w:spacing w:after="0" w:line="600" w:lineRule="auto"/>
        <w:ind w:firstLine="720"/>
        <w:jc w:val="both"/>
        <w:rPr>
          <w:rFonts w:eastAsia="Times New Roman"/>
          <w:bCs/>
        </w:rPr>
      </w:pPr>
      <w:r w:rsidRPr="007735D9">
        <w:rPr>
          <w:rFonts w:eastAsia="Times New Roman"/>
          <w:b/>
          <w:bCs/>
        </w:rPr>
        <w:t xml:space="preserve">ΠΡΟΕΔΡΕΥΩΝ </w:t>
      </w:r>
      <w:r w:rsidRPr="007735D9">
        <w:rPr>
          <w:rFonts w:eastAsia="Times New Roman"/>
          <w:b/>
          <w:bCs/>
        </w:rPr>
        <w:t>(Δημήτριος Καμμένος):</w:t>
      </w:r>
      <w:r>
        <w:rPr>
          <w:rFonts w:eastAsia="Times New Roman"/>
          <w:b/>
          <w:bCs/>
        </w:rPr>
        <w:t xml:space="preserve"> </w:t>
      </w:r>
      <w:r>
        <w:rPr>
          <w:rFonts w:eastAsia="Times New Roman"/>
          <w:bCs/>
        </w:rPr>
        <w:t>Σας παρακαλώ, κύριοι συνάδελφοι. Γιατί σχολιάζετε; Ακούστε τον κ. Λαζαρίδη. Για ποιον λόγο μιλάτε;</w:t>
      </w:r>
    </w:p>
    <w:p w14:paraId="795DAE29"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Κυρία Βούλτεψη, λίγη ησυχία θα σας ωφελήσει. Υπομονή. </w:t>
      </w:r>
    </w:p>
    <w:p w14:paraId="795DAE2A" w14:textId="77777777" w:rsidR="00B01EFE" w:rsidRDefault="00027761">
      <w:pPr>
        <w:spacing w:after="0" w:line="600" w:lineRule="auto"/>
        <w:ind w:firstLine="720"/>
        <w:jc w:val="both"/>
        <w:rPr>
          <w:rFonts w:eastAsia="Times New Roman"/>
          <w:bCs/>
        </w:rPr>
      </w:pPr>
      <w:r w:rsidRPr="006D19C9">
        <w:rPr>
          <w:rFonts w:eastAsia="Times New Roman"/>
          <w:b/>
          <w:bCs/>
        </w:rPr>
        <w:t>ΠΡΟΕΔΡΕΥΩΝ (Δημήτριος Καμμένος):</w:t>
      </w:r>
      <w:r>
        <w:rPr>
          <w:rFonts w:eastAsia="Times New Roman"/>
          <w:b/>
          <w:bCs/>
        </w:rPr>
        <w:t xml:space="preserve"> </w:t>
      </w:r>
      <w:r>
        <w:rPr>
          <w:rFonts w:eastAsia="Times New Roman"/>
          <w:bCs/>
        </w:rPr>
        <w:t xml:space="preserve">Κύριε Λαζαρίδη, παρακαλώ, συνεχίστε. </w:t>
      </w:r>
    </w:p>
    <w:p w14:paraId="795DAE2B" w14:textId="77777777" w:rsidR="00B01EFE" w:rsidRDefault="00027761">
      <w:pPr>
        <w:spacing w:after="0" w:line="600" w:lineRule="auto"/>
        <w:ind w:firstLine="720"/>
        <w:jc w:val="both"/>
        <w:rPr>
          <w:rFonts w:eastAsia="Times New Roman"/>
          <w:bCs/>
        </w:rPr>
      </w:pPr>
      <w:r>
        <w:rPr>
          <w:rFonts w:eastAsia="Times New Roman"/>
          <w:b/>
          <w:bCs/>
        </w:rPr>
        <w:t xml:space="preserve">ΓΕΩΡΓΙΟΣ ΛΑΖΑΡΙΔΗΣ: </w:t>
      </w:r>
      <w:r>
        <w:rPr>
          <w:rFonts w:eastAsia="Times New Roman"/>
          <w:bCs/>
        </w:rPr>
        <w:t>Αυτή είναι η πραγματικότητα.</w:t>
      </w:r>
    </w:p>
    <w:p w14:paraId="795DAE2C" w14:textId="77777777" w:rsidR="00B01EFE" w:rsidRDefault="00027761">
      <w:pPr>
        <w:spacing w:after="0" w:line="600" w:lineRule="auto"/>
        <w:ind w:firstLine="720"/>
        <w:jc w:val="center"/>
        <w:rPr>
          <w:rFonts w:eastAsia="Times New Roman"/>
          <w:bCs/>
        </w:rPr>
      </w:pPr>
      <w:r w:rsidRPr="00115525">
        <w:rPr>
          <w:rFonts w:eastAsia="Times New Roman"/>
          <w:bCs/>
        </w:rPr>
        <w:t>(Θόρυβος</w:t>
      </w:r>
      <w:r>
        <w:rPr>
          <w:rFonts w:eastAsia="Times New Roman"/>
          <w:bCs/>
        </w:rPr>
        <w:t xml:space="preserve"> - </w:t>
      </w:r>
      <w:r>
        <w:rPr>
          <w:rFonts w:eastAsia="Times New Roman"/>
          <w:bCs/>
        </w:rPr>
        <w:t>διαμαρτυρίες από την πτέρυγα της Νέας Δημοκρατίας)</w:t>
      </w:r>
    </w:p>
    <w:p w14:paraId="795DAE2D" w14:textId="77777777" w:rsidR="00B01EFE" w:rsidRDefault="00027761">
      <w:pPr>
        <w:spacing w:after="0" w:line="600" w:lineRule="auto"/>
        <w:ind w:firstLine="720"/>
        <w:jc w:val="both"/>
        <w:rPr>
          <w:rFonts w:eastAsia="Times New Roman"/>
          <w:bCs/>
        </w:rPr>
      </w:pPr>
      <w:r>
        <w:rPr>
          <w:rFonts w:eastAsia="Times New Roman"/>
          <w:b/>
          <w:bCs/>
        </w:rPr>
        <w:t xml:space="preserve">ΠΡΟΕΔΡΕΥΩΝ (Δημήτριος Καμμένος): </w:t>
      </w:r>
      <w:r>
        <w:rPr>
          <w:rFonts w:eastAsia="Times New Roman"/>
          <w:bCs/>
        </w:rPr>
        <w:t>Κύριοι συνάδελφοι, δεν κερδίζουμε κάτι με αυτό τον διάλογο τώρα.</w:t>
      </w:r>
    </w:p>
    <w:p w14:paraId="795DAE2E"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w:t>
      </w:r>
      <w:r>
        <w:rPr>
          <w:rFonts w:eastAsia="Times New Roman" w:cs="Times New Roman"/>
          <w:b/>
          <w:szCs w:val="24"/>
        </w:rPr>
        <w:t>ΛΑΖΑΡΙΔΗΣ:</w:t>
      </w:r>
      <w:r>
        <w:rPr>
          <w:rFonts w:eastAsia="Times New Roman" w:cs="Times New Roman"/>
          <w:szCs w:val="24"/>
        </w:rPr>
        <w:t xml:space="preserve"> Βλέπετε πόσο ρηχά προσεγγίζετε το ζήτημα, κύριοι συνάδελφοι; Εγώ σας είπα από την αρχή ότι εμείς αυτά δεν μπορούμε να τα δεχθούμε. Είναι από την ιδρυτική μας διακήρυξη. Αυτά εις αποκατάστασιν της αλήθειας. </w:t>
      </w:r>
    </w:p>
    <w:p w14:paraId="795DAE2F" w14:textId="77777777" w:rsidR="00B01EFE" w:rsidRDefault="00027761">
      <w:pPr>
        <w:spacing w:after="0" w:line="600" w:lineRule="auto"/>
        <w:ind w:firstLine="720"/>
        <w:jc w:val="center"/>
        <w:rPr>
          <w:rFonts w:eastAsia="Times New Roman"/>
          <w:bCs/>
        </w:rPr>
      </w:pPr>
      <w:r w:rsidRPr="00115525">
        <w:rPr>
          <w:rFonts w:eastAsia="Times New Roman"/>
          <w:bCs/>
        </w:rPr>
        <w:t>(Θόρυβος</w:t>
      </w:r>
      <w:r>
        <w:rPr>
          <w:rFonts w:eastAsia="Times New Roman"/>
          <w:bCs/>
        </w:rPr>
        <w:t xml:space="preserve"> - </w:t>
      </w:r>
      <w:r>
        <w:rPr>
          <w:rFonts w:eastAsia="Times New Roman"/>
          <w:bCs/>
        </w:rPr>
        <w:t>διαμαρτυρίες από την πτέρυγ</w:t>
      </w:r>
      <w:r>
        <w:rPr>
          <w:rFonts w:eastAsia="Times New Roman"/>
          <w:bCs/>
        </w:rPr>
        <w:t>α της Νέας Δημοκρατίας)</w:t>
      </w:r>
    </w:p>
    <w:p w14:paraId="795DAE30"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Ελάτε πάνω στη Θεσσαλονίκη να τα πείτε. </w:t>
      </w:r>
    </w:p>
    <w:p w14:paraId="795DAE31" w14:textId="77777777" w:rsidR="00B01EFE" w:rsidRDefault="00027761">
      <w:pPr>
        <w:spacing w:after="0" w:line="600" w:lineRule="auto"/>
        <w:ind w:firstLine="720"/>
        <w:jc w:val="both"/>
        <w:rPr>
          <w:rFonts w:eastAsia="Times New Roman"/>
          <w:bCs/>
        </w:rPr>
      </w:pPr>
      <w:r>
        <w:rPr>
          <w:rFonts w:eastAsia="Times New Roman"/>
          <w:b/>
          <w:bCs/>
        </w:rPr>
        <w:t xml:space="preserve">ΓΕΩΡΓΙΟΣ ΛΑΖΑΡΙΔΗΣ: </w:t>
      </w:r>
      <w:r>
        <w:rPr>
          <w:rFonts w:eastAsia="Times New Roman"/>
          <w:bCs/>
        </w:rPr>
        <w:t>Όσο για σας, είπατε χθες ότι δεν ανεβαίνουμε οι Ανεξάρτητοι Έλληνες να μιλήσουμε.</w:t>
      </w:r>
    </w:p>
    <w:p w14:paraId="795DAE32" w14:textId="77777777" w:rsidR="00B01EFE" w:rsidRDefault="00027761">
      <w:pPr>
        <w:spacing w:after="0"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Κάντε λίγη ησυχία, παρακαλώ.</w:t>
      </w:r>
    </w:p>
    <w:p w14:paraId="795DAE33" w14:textId="77777777" w:rsidR="00B01EFE" w:rsidRDefault="00027761">
      <w:pPr>
        <w:spacing w:after="0" w:line="600" w:lineRule="auto"/>
        <w:ind w:firstLine="720"/>
        <w:jc w:val="both"/>
        <w:rPr>
          <w:rFonts w:eastAsia="Times New Roman"/>
          <w:szCs w:val="24"/>
        </w:rPr>
      </w:pPr>
      <w:r>
        <w:rPr>
          <w:rFonts w:eastAsia="Times New Roman"/>
          <w:b/>
          <w:szCs w:val="24"/>
        </w:rPr>
        <w:t>ΓΕΩ</w:t>
      </w:r>
      <w:r>
        <w:rPr>
          <w:rFonts w:eastAsia="Times New Roman"/>
          <w:b/>
          <w:szCs w:val="24"/>
        </w:rPr>
        <w:t xml:space="preserve">ΡΓΙΟΣ ΛΑΖΑΡΙΔΗΣ: </w:t>
      </w:r>
      <w:r>
        <w:rPr>
          <w:rFonts w:eastAsia="Times New Roman"/>
          <w:szCs w:val="24"/>
        </w:rPr>
        <w:t>Δεν καταθέτω τις απόψεις μου; Σας ενοχλούν όμως και με εμποδίζετε…</w:t>
      </w:r>
    </w:p>
    <w:p w14:paraId="795DAE34" w14:textId="77777777" w:rsidR="00B01EFE" w:rsidRDefault="00027761">
      <w:pPr>
        <w:spacing w:after="0" w:line="600" w:lineRule="auto"/>
        <w:ind w:firstLine="720"/>
        <w:jc w:val="center"/>
        <w:rPr>
          <w:rFonts w:eastAsia="Times New Roman"/>
          <w:szCs w:val="24"/>
        </w:rPr>
      </w:pPr>
      <w:r>
        <w:rPr>
          <w:rFonts w:eastAsia="Times New Roman"/>
          <w:szCs w:val="24"/>
        </w:rPr>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διαμαρτυρίες από την πτέρυγα της Νέας Δημοκρατίας)</w:t>
      </w:r>
    </w:p>
    <w:p w14:paraId="795DAE35" w14:textId="77777777" w:rsidR="00B01EFE" w:rsidRDefault="00027761">
      <w:pPr>
        <w:spacing w:after="0" w:line="600" w:lineRule="auto"/>
        <w:ind w:firstLine="720"/>
        <w:jc w:val="both"/>
        <w:rPr>
          <w:rFonts w:eastAsia="Times New Roman"/>
          <w:szCs w:val="24"/>
        </w:rPr>
      </w:pPr>
      <w:r>
        <w:rPr>
          <w:rFonts w:eastAsia="Times New Roman"/>
          <w:b/>
          <w:szCs w:val="24"/>
        </w:rPr>
        <w:lastRenderedPageBreak/>
        <w:t>ΠΡΟΕΔΡΕΥΩΝ (Δημήτριος Καμμένος):</w:t>
      </w:r>
      <w:r>
        <w:rPr>
          <w:rFonts w:eastAsia="Times New Roman"/>
          <w:szCs w:val="24"/>
        </w:rPr>
        <w:t xml:space="preserve"> Καθυστερούμε έτσι. Αγαπητοί συνάδελφοι, σας παρακαλώ!</w:t>
      </w:r>
    </w:p>
    <w:p w14:paraId="795DAE36" w14:textId="77777777" w:rsidR="00B01EFE" w:rsidRDefault="00027761">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Εσε</w:t>
      </w:r>
      <w:r>
        <w:rPr>
          <w:rFonts w:eastAsia="Times New Roman"/>
          <w:szCs w:val="24"/>
        </w:rPr>
        <w:t>ίς ο οποίος λέγατε αυτά προηγουμένως, με διακόπτετε και δεν με αφήνετε να ολοκληρώσω την τοποθέτησή μου.</w:t>
      </w:r>
    </w:p>
    <w:p w14:paraId="795DAE37" w14:textId="77777777" w:rsidR="00B01EFE" w:rsidRDefault="00027761">
      <w:pPr>
        <w:spacing w:after="0" w:line="600" w:lineRule="auto"/>
        <w:ind w:firstLine="720"/>
        <w:jc w:val="center"/>
        <w:rPr>
          <w:rFonts w:eastAsia="Times New Roman"/>
          <w:szCs w:val="24"/>
        </w:rPr>
      </w:pPr>
      <w:r>
        <w:rPr>
          <w:rFonts w:eastAsia="Times New Roman"/>
          <w:szCs w:val="24"/>
        </w:rPr>
        <w:t>(Θόρυβος</w:t>
      </w:r>
      <w:r>
        <w:rPr>
          <w:rFonts w:eastAsia="Times New Roman"/>
          <w:szCs w:val="24"/>
        </w:rPr>
        <w:t xml:space="preserve"> - </w:t>
      </w:r>
      <w:r>
        <w:rPr>
          <w:rFonts w:eastAsia="Times New Roman"/>
          <w:szCs w:val="24"/>
        </w:rPr>
        <w:t>διαμαρτυρίες από την πτέρυγα της Νέας Δημοκρατίας)</w:t>
      </w:r>
    </w:p>
    <w:p w14:paraId="795DAE38" w14:textId="77777777" w:rsidR="00B01EFE" w:rsidRDefault="00027761">
      <w:pPr>
        <w:spacing w:after="0"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Κύριοι συνάδελφοι, σας παρακαλώ.</w:t>
      </w:r>
    </w:p>
    <w:p w14:paraId="795DAE39" w14:textId="77777777" w:rsidR="00B01EFE" w:rsidRDefault="00027761">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Άκο</w:t>
      </w:r>
      <w:r>
        <w:rPr>
          <w:rFonts w:eastAsia="Times New Roman"/>
          <w:szCs w:val="24"/>
        </w:rPr>
        <w:t xml:space="preserve">υσα προηγουμένως και άλλους συναδέλφους. Είπα προηγουμένως ότι δεν είναι δυνατόν αυτοί οι οποίοι κατέστρεψαν τη χώρα να έρχονται τώρα και να εμφανίζονται ως υποψήφιοι σωτήρες. Δεν είναι δυνατόν. </w:t>
      </w:r>
    </w:p>
    <w:p w14:paraId="795DAE3A" w14:textId="77777777" w:rsidR="00B01EFE" w:rsidRDefault="00027761">
      <w:pPr>
        <w:spacing w:after="0" w:line="600" w:lineRule="auto"/>
        <w:ind w:firstLine="720"/>
        <w:jc w:val="both"/>
        <w:rPr>
          <w:rFonts w:eastAsia="Times New Roman"/>
          <w:szCs w:val="24"/>
        </w:rPr>
      </w:pPr>
      <w:r>
        <w:rPr>
          <w:rFonts w:eastAsia="Times New Roman"/>
          <w:szCs w:val="24"/>
        </w:rPr>
        <w:t>Ξέρετε, στη ναυτική γλώσσα λένε το εξής: Άμα ένας καπετάνιος</w:t>
      </w:r>
      <w:r>
        <w:rPr>
          <w:rFonts w:eastAsia="Times New Roman"/>
          <w:szCs w:val="24"/>
        </w:rPr>
        <w:t xml:space="preserve"> βουλιάξει ένα καΐκι στη μπουνάτσα, μετά δεν του εμπιστεύεται κανείς άλλο </w:t>
      </w:r>
      <w:r>
        <w:rPr>
          <w:rFonts w:eastAsia="Times New Roman"/>
          <w:szCs w:val="24"/>
        </w:rPr>
        <w:lastRenderedPageBreak/>
        <w:t>καΐκι στη φουρτούνα. Αυτό έγινε με εσάς. Βουλιάξατε το καΐκι στη μπουνάτσα, όταν, όπως είπα προηγουμένως, έρεε πακτωλός χρημάτων από όλη την Ευρώπη. Και όχι μόνο αυτό, αλλά βουλιάξατ</w:t>
      </w:r>
      <w:r>
        <w:rPr>
          <w:rFonts w:eastAsia="Times New Roman"/>
          <w:szCs w:val="24"/>
        </w:rPr>
        <w:t>ε οικονομικά και τα κόμματά σας. Το ένα κόμμα χρωστάει σε δάνεια 220</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230 εκατομμύρια και το άλλο 200. Αφού είστε τόσο ικανοί στην οικονομική διαχείριση και θέλετε να σώσετε τη χώρα, γιατί δεν σώζετε τα κόμματά σας;</w:t>
      </w:r>
    </w:p>
    <w:p w14:paraId="795DAE3B" w14:textId="77777777" w:rsidR="00B01EFE" w:rsidRDefault="00027761">
      <w:pPr>
        <w:spacing w:after="0" w:line="600" w:lineRule="auto"/>
        <w:ind w:firstLine="720"/>
        <w:jc w:val="both"/>
        <w:rPr>
          <w:rFonts w:eastAsia="Times New Roman"/>
          <w:szCs w:val="24"/>
        </w:rPr>
      </w:pPr>
      <w:r>
        <w:rPr>
          <w:rFonts w:eastAsia="Times New Roman"/>
          <w:szCs w:val="24"/>
        </w:rPr>
        <w:t xml:space="preserve">Κύριε Υπουργέ, θέλω την προσοχή σας, γιατί κυκλοφορούν κάποιες φήμες. Τώρα, εν όψει των κόκκινων δανείων που θα γίνουν κάποιες τακτοποιήσεις και έρχονται ξένα </w:t>
      </w:r>
      <w:r>
        <w:rPr>
          <w:rFonts w:eastAsia="Times New Roman"/>
          <w:szCs w:val="24"/>
          <w:lang w:val="en-US"/>
        </w:rPr>
        <w:t>funds</w:t>
      </w:r>
      <w:r>
        <w:rPr>
          <w:rFonts w:eastAsia="Times New Roman"/>
          <w:szCs w:val="24"/>
        </w:rPr>
        <w:t xml:space="preserve"> να διαπραγματευτούν κάποια κόκκινα δάνεια, ακούγεται κάτι με τα δύο κόμματα, ότι θα εμφανισ</w:t>
      </w:r>
      <w:r>
        <w:rPr>
          <w:rFonts w:eastAsia="Times New Roman"/>
          <w:szCs w:val="24"/>
        </w:rPr>
        <w:t xml:space="preserve">τούν κάποια </w:t>
      </w:r>
      <w:r>
        <w:rPr>
          <w:rFonts w:eastAsia="Times New Roman"/>
          <w:szCs w:val="24"/>
          <w:lang w:val="en-US"/>
        </w:rPr>
        <w:t>funds</w:t>
      </w:r>
      <w:r>
        <w:rPr>
          <w:rFonts w:eastAsia="Times New Roman"/>
          <w:szCs w:val="24"/>
        </w:rPr>
        <w:t xml:space="preserve"> να τα αγοράσουν σε πολύ χαμηλή αξία, πάρα πολύ χαμηλή αξία -κυκλοφορεί τέτοια φήμη, κύριε Υπουργέ- και στη συνέχεια να πάνε τα δύο κόμματα και να διαπραγματευτούν. Αυτό είναι πολύ σοβαρό ηθικό </w:t>
      </w:r>
      <w:r>
        <w:rPr>
          <w:rFonts w:eastAsia="Times New Roman"/>
          <w:szCs w:val="24"/>
        </w:rPr>
        <w:lastRenderedPageBreak/>
        <w:t xml:space="preserve">και πολιτικό ζήτημα για αυτά τα δύο κόμματα. </w:t>
      </w:r>
      <w:r>
        <w:rPr>
          <w:rFonts w:eastAsia="Times New Roman"/>
          <w:szCs w:val="24"/>
        </w:rPr>
        <w:t>Χρειάζεται να προσέξουμε όλοι πάνω σε αυτό.</w:t>
      </w:r>
    </w:p>
    <w:p w14:paraId="795DAE3C" w14:textId="77777777" w:rsidR="00B01EFE" w:rsidRDefault="00027761">
      <w:pPr>
        <w:spacing w:after="0"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795DAE3D" w14:textId="77777777" w:rsidR="00B01EFE" w:rsidRDefault="00027761">
      <w:pPr>
        <w:spacing w:after="0" w:line="600" w:lineRule="auto"/>
        <w:ind w:firstLine="720"/>
        <w:jc w:val="both"/>
        <w:rPr>
          <w:rFonts w:eastAsia="Times New Roman"/>
          <w:szCs w:val="24"/>
        </w:rPr>
      </w:pPr>
      <w:r>
        <w:rPr>
          <w:rFonts w:eastAsia="Times New Roman"/>
          <w:szCs w:val="24"/>
        </w:rPr>
        <w:t xml:space="preserve">Προχωράω τώρα. Μίλησε η Νέα Δημοκρατία για επιδείνωση μεγεθών και αναφέρομαι στον προλαλήσαντα συνάδελφο. Και εγώ λέω, ποια επιδείνωση; Παρέλαβε την ανεργία στο 9%. </w:t>
      </w:r>
      <w:r>
        <w:rPr>
          <w:rFonts w:eastAsia="Times New Roman"/>
          <w:szCs w:val="24"/>
        </w:rPr>
        <w:t>Πού την παρέδωσαν τα δύο κόμματα; Στο 28%. Και με αυτήν την Κυβέρνηση σήμερα που συζητούμε μιλάμε για 20% και μάλιστα με τάσεις περαιτέρω μείωσης και κάτω από 20%. Εμείς επιδεινώνουμε τους αριθμούς;</w:t>
      </w:r>
    </w:p>
    <w:p w14:paraId="795DAE3E" w14:textId="77777777" w:rsidR="00B01EFE" w:rsidRDefault="00027761">
      <w:pPr>
        <w:spacing w:after="0" w:line="600" w:lineRule="auto"/>
        <w:ind w:firstLine="720"/>
        <w:jc w:val="both"/>
        <w:rPr>
          <w:rFonts w:eastAsia="Times New Roman"/>
          <w:szCs w:val="24"/>
        </w:rPr>
      </w:pPr>
      <w:r>
        <w:rPr>
          <w:rFonts w:eastAsia="Times New Roman"/>
          <w:szCs w:val="24"/>
        </w:rPr>
        <w:t>Από την άλλη, να δούμε λίγο τι έγινε με το ΑΕΠ. Ξέρετε, τ</w:t>
      </w:r>
      <w:r>
        <w:rPr>
          <w:rFonts w:eastAsia="Times New Roman"/>
          <w:szCs w:val="24"/>
        </w:rPr>
        <w:t>ο ΑΕΠ σε αυτά τα τέσσερα πέντε χρόνια που προσπαθούσαν να σώσουν τη χώρα τα δύο κόμματα, τα ικανά, μείωσαν 25,6%</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25,7% το ΑΕΠ. Είναι ένας αριθμός, ένα μέγεθος σημαντικό, αλλά για να αντιληφθούμε ακριβώς </w:t>
      </w:r>
      <w:r>
        <w:rPr>
          <w:rFonts w:eastAsia="Times New Roman"/>
          <w:szCs w:val="24"/>
        </w:rPr>
        <w:lastRenderedPageBreak/>
        <w:t>αυτό το μέγεθος, θα πρέπει αυτό να το συγκρίνουμε μ</w:t>
      </w:r>
      <w:r>
        <w:rPr>
          <w:rFonts w:eastAsia="Times New Roman"/>
          <w:szCs w:val="24"/>
        </w:rPr>
        <w:t>ε το 28% της μείωσης του ΑΕΠ στη Συρία στα πέντε χρόνια πολέμου. Δηλαδή, κατάφεραν αυτά τα δυο κόμματα να έχουμε έναν αναίμακτο πόλεμο στην πατρίδα μας.</w:t>
      </w:r>
    </w:p>
    <w:p w14:paraId="795DAE3F" w14:textId="77777777" w:rsidR="00B01EFE" w:rsidRDefault="00027761">
      <w:pPr>
        <w:spacing w:after="0" w:line="600" w:lineRule="auto"/>
        <w:ind w:firstLine="720"/>
        <w:jc w:val="both"/>
        <w:rPr>
          <w:rFonts w:eastAsia="Times New Roman"/>
          <w:szCs w:val="24"/>
        </w:rPr>
      </w:pPr>
      <w:r>
        <w:rPr>
          <w:rFonts w:eastAsia="Times New Roman"/>
          <w:szCs w:val="24"/>
        </w:rPr>
        <w:t>Από την άλλη, κάτι άλλο θα σας αναφέρω, το οποίο δεν έχει συμβεί στην παγκόσμια ιστορία. Το 2010 η ιδιω</w:t>
      </w:r>
      <w:r>
        <w:rPr>
          <w:rFonts w:eastAsia="Times New Roman"/>
          <w:szCs w:val="24"/>
        </w:rPr>
        <w:t>τική περιουσία των Ελλήνων έφτανε τα 1,3 τρισεκατομμύρια περίπου. Το 2014 που παρέδωσαν την κυβέρνηση, η ιδιωτική περιουσία των Ελλήνων είχε περιοριστεί στα 650 δισεκατομμύρια. Δεν υπάρχει ιστορικό προηγούμενο στην παγκόσμια ιστορία. Μιλάμε για απόλυτη φτω</w:t>
      </w:r>
      <w:r>
        <w:rPr>
          <w:rFonts w:eastAsia="Times New Roman"/>
          <w:szCs w:val="24"/>
        </w:rPr>
        <w:t xml:space="preserve">χοποίηση του πληθυσμού. </w:t>
      </w:r>
    </w:p>
    <w:p w14:paraId="795DAE40" w14:textId="77777777" w:rsidR="00B01EFE" w:rsidRDefault="00027761">
      <w:pPr>
        <w:spacing w:after="0" w:line="600" w:lineRule="auto"/>
        <w:ind w:firstLine="720"/>
        <w:jc w:val="both"/>
        <w:rPr>
          <w:rFonts w:eastAsia="Times New Roman"/>
          <w:szCs w:val="24"/>
        </w:rPr>
      </w:pPr>
      <w:r>
        <w:rPr>
          <w:rFonts w:eastAsia="Times New Roman"/>
          <w:szCs w:val="24"/>
        </w:rPr>
        <w:t>Έκλεισαν διακόσιες πενήντα δύο χιλιάδες επιχειρήσεις και ξέρετε, αυτές οι διακόσιες πενήντα δύο χιλιάδες επιχειρήσεις που έκλεισαν, ήταν μεσαίες και μικρομεσαίες επιχειρήσεις, αυτούς τους οποίους έρχονται τώρα υποκριτικά να εκπροσω</w:t>
      </w:r>
      <w:r>
        <w:rPr>
          <w:rFonts w:eastAsia="Times New Roman"/>
          <w:szCs w:val="24"/>
        </w:rPr>
        <w:t xml:space="preserve">πήσουν. Έρχονται και λένε «α, η μεσαία </w:t>
      </w:r>
      <w:r>
        <w:rPr>
          <w:rFonts w:eastAsia="Times New Roman"/>
          <w:szCs w:val="24"/>
        </w:rPr>
        <w:lastRenderedPageBreak/>
        <w:t>τάξη». Μα, η μεσαία τάξη είχε αυτά τα μαγαζιά, η μεσαία τάξη είχε αυτές τις βιοτεχνίες, η μεσαία τάξη είχε αυτές τις επιχειρήσεις. Αυτούς κλείσατε, αυτούς χτυπήσατε και έρχεστε τώρα να τους υπερασπιστείτε;</w:t>
      </w:r>
    </w:p>
    <w:p w14:paraId="795DAE41" w14:textId="77777777" w:rsidR="00B01EFE" w:rsidRDefault="00027761">
      <w:pPr>
        <w:spacing w:after="0" w:line="600" w:lineRule="auto"/>
        <w:ind w:firstLine="720"/>
        <w:jc w:val="both"/>
        <w:rPr>
          <w:rFonts w:eastAsia="Times New Roman"/>
          <w:szCs w:val="24"/>
        </w:rPr>
      </w:pPr>
      <w:r>
        <w:rPr>
          <w:rFonts w:eastAsia="Times New Roman"/>
          <w:szCs w:val="24"/>
        </w:rPr>
        <w:t xml:space="preserve">Μιλούν για </w:t>
      </w:r>
      <w:r>
        <w:rPr>
          <w:rFonts w:eastAsia="Times New Roman"/>
          <w:szCs w:val="24"/>
        </w:rPr>
        <w:t>τις τράπεζες. Ποιοι έκλεισαν τρεις τράπεζες;</w:t>
      </w:r>
    </w:p>
    <w:p w14:paraId="795DAE42" w14:textId="77777777" w:rsidR="00B01EFE" w:rsidRDefault="00027761">
      <w:pPr>
        <w:spacing w:after="0"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Ποιοι;</w:t>
      </w:r>
    </w:p>
    <w:p w14:paraId="795DAE43" w14:textId="77777777" w:rsidR="00B01EFE" w:rsidRDefault="00027761">
      <w:pPr>
        <w:spacing w:after="0" w:line="600" w:lineRule="auto"/>
        <w:ind w:firstLine="720"/>
        <w:jc w:val="both"/>
        <w:rPr>
          <w:rFonts w:eastAsia="Times New Roman"/>
          <w:szCs w:val="24"/>
        </w:rPr>
      </w:pPr>
      <w:r w:rsidRPr="004933D3">
        <w:rPr>
          <w:rFonts w:eastAsia="Times New Roman"/>
          <w:b/>
          <w:szCs w:val="24"/>
        </w:rPr>
        <w:t>ΣΟΦΙΑ ΒΟΥΛΤΕΨΗ:</w:t>
      </w:r>
      <w:r>
        <w:rPr>
          <w:rFonts w:eastAsia="Times New Roman"/>
          <w:szCs w:val="24"/>
        </w:rPr>
        <w:t xml:space="preserve"> Εσείς!</w:t>
      </w:r>
    </w:p>
    <w:p w14:paraId="795DAE44" w14:textId="77777777" w:rsidR="00B01EFE" w:rsidRDefault="00027761">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Αυτά τα δύο κόμματα. Εσείς τα κλείσατε. Βεβαίως.</w:t>
      </w:r>
    </w:p>
    <w:p w14:paraId="795DAE45" w14:textId="77777777" w:rsidR="00B01EFE" w:rsidRDefault="00027761">
      <w:pPr>
        <w:spacing w:after="0" w:line="600" w:lineRule="auto"/>
        <w:ind w:firstLine="720"/>
        <w:jc w:val="center"/>
        <w:rPr>
          <w:rFonts w:eastAsia="Times New Roman"/>
          <w:szCs w:val="24"/>
        </w:rPr>
      </w:pPr>
      <w:r>
        <w:rPr>
          <w:rFonts w:eastAsia="Times New Roman"/>
          <w:szCs w:val="24"/>
        </w:rPr>
        <w:t>(Θόρυβος</w:t>
      </w:r>
      <w:r>
        <w:rPr>
          <w:rFonts w:eastAsia="Times New Roman"/>
          <w:szCs w:val="24"/>
        </w:rPr>
        <w:t xml:space="preserve"> - </w:t>
      </w:r>
      <w:r>
        <w:rPr>
          <w:rFonts w:eastAsia="Times New Roman"/>
          <w:szCs w:val="24"/>
        </w:rPr>
        <w:t>διαμαρτυρίες από την πτέρυγα της Νέας Δημοκρατίας)</w:t>
      </w:r>
    </w:p>
    <w:p w14:paraId="795DAE46" w14:textId="77777777" w:rsidR="00B01EFE" w:rsidRDefault="00027761">
      <w:pPr>
        <w:spacing w:after="0" w:line="600" w:lineRule="auto"/>
        <w:ind w:firstLine="720"/>
        <w:jc w:val="both"/>
        <w:rPr>
          <w:rFonts w:eastAsia="Times New Roman"/>
          <w:szCs w:val="24"/>
        </w:rPr>
      </w:pPr>
      <w:r>
        <w:rPr>
          <w:rFonts w:eastAsia="Times New Roman"/>
          <w:szCs w:val="24"/>
        </w:rPr>
        <w:t>Έκλεισαν την Εμπορική Τράπεζα κ</w:t>
      </w:r>
      <w:r>
        <w:rPr>
          <w:rFonts w:eastAsia="Times New Roman"/>
          <w:szCs w:val="24"/>
        </w:rPr>
        <w:t>αι μάλιστα μεθοδευμένα την έκλεισαν.</w:t>
      </w:r>
    </w:p>
    <w:p w14:paraId="795DAE47" w14:textId="77777777" w:rsidR="00B01EFE" w:rsidRDefault="00027761">
      <w:pPr>
        <w:spacing w:after="0" w:line="600" w:lineRule="auto"/>
        <w:ind w:firstLine="720"/>
        <w:jc w:val="center"/>
        <w:rPr>
          <w:rFonts w:eastAsia="Times New Roman"/>
          <w:szCs w:val="24"/>
        </w:rPr>
      </w:pPr>
      <w:r>
        <w:rPr>
          <w:rFonts w:eastAsia="Times New Roman"/>
          <w:szCs w:val="24"/>
        </w:rPr>
        <w:t>(Θόρυβος</w:t>
      </w:r>
      <w:r>
        <w:rPr>
          <w:rFonts w:eastAsia="Times New Roman"/>
          <w:szCs w:val="24"/>
        </w:rPr>
        <w:t xml:space="preserve"> - </w:t>
      </w:r>
      <w:r>
        <w:rPr>
          <w:rFonts w:eastAsia="Times New Roman"/>
          <w:szCs w:val="24"/>
        </w:rPr>
        <w:t>διαμαρτυρίες από την πτέρυγα της Νέας Δημοκρατίας)</w:t>
      </w:r>
    </w:p>
    <w:p w14:paraId="795DAE48" w14:textId="77777777" w:rsidR="00B01EFE" w:rsidRDefault="00027761">
      <w:pPr>
        <w:spacing w:after="0"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Σας παρακαλώ πολύ, κύριοι συνάδελφοι.</w:t>
      </w:r>
    </w:p>
    <w:p w14:paraId="795DAE49" w14:textId="77777777" w:rsidR="00B01EFE" w:rsidRDefault="00027761">
      <w:pPr>
        <w:spacing w:after="0" w:line="600" w:lineRule="auto"/>
        <w:ind w:firstLine="720"/>
        <w:jc w:val="both"/>
        <w:rPr>
          <w:rFonts w:eastAsia="Times New Roman"/>
          <w:szCs w:val="24"/>
        </w:rPr>
      </w:pPr>
      <w:r>
        <w:rPr>
          <w:rFonts w:eastAsia="Times New Roman"/>
          <w:szCs w:val="24"/>
        </w:rPr>
        <w:lastRenderedPageBreak/>
        <w:t>Κύριε Λαζαρίδη, είμαστε στα δεκαπέντε λεπτά. Έχετε και τις διακοπές, κατανοώ, αλλά σας</w:t>
      </w:r>
      <w:r>
        <w:rPr>
          <w:rFonts w:eastAsia="Times New Roman"/>
          <w:szCs w:val="24"/>
        </w:rPr>
        <w:t xml:space="preserve"> παρακαλώ, ολοκληρώστε.</w:t>
      </w:r>
    </w:p>
    <w:p w14:paraId="795DAE4A" w14:textId="77777777" w:rsidR="00B01EFE" w:rsidRDefault="00027761">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Θα κλείσω, κύριε Πρόεδρε. Βλέπετε, κύριε Πρόεδρε, ότι με διακόπτουν συνεχώς. Δεν φταίω εγώ.</w:t>
      </w:r>
    </w:p>
    <w:p w14:paraId="795DAE4B" w14:textId="77777777" w:rsidR="00B01EFE" w:rsidRDefault="00027761">
      <w:pPr>
        <w:spacing w:after="0" w:line="600" w:lineRule="auto"/>
        <w:ind w:firstLine="720"/>
        <w:jc w:val="both"/>
        <w:rPr>
          <w:rFonts w:eastAsia="Times New Roman"/>
          <w:szCs w:val="24"/>
        </w:rPr>
      </w:pPr>
      <w:r>
        <w:rPr>
          <w:rFonts w:eastAsia="Times New Roman"/>
          <w:szCs w:val="24"/>
        </w:rPr>
        <w:t>Έκλεισαν τρεις τράπεζες. Έκλεισαν την Εμπορική Τράπεζα, το στήριγμα του επιχειρηματικού κόσμου, μαζί με την Εθνική, η οπ</w:t>
      </w:r>
      <w:r>
        <w:rPr>
          <w:rFonts w:eastAsia="Times New Roman"/>
          <w:szCs w:val="24"/>
        </w:rPr>
        <w:t>οία δεν είχε ουσιαστικά κανέναν πρόβλημα. Εκεί χρωστούσαν, όμως, αυτά τα δύο κόμματα.</w:t>
      </w:r>
    </w:p>
    <w:p w14:paraId="795DAE4C" w14:textId="77777777" w:rsidR="00B01EFE" w:rsidRDefault="00027761">
      <w:pPr>
        <w:spacing w:after="0" w:line="600" w:lineRule="auto"/>
        <w:ind w:firstLine="720"/>
        <w:jc w:val="center"/>
        <w:rPr>
          <w:rFonts w:eastAsia="Times New Roman"/>
          <w:szCs w:val="24"/>
        </w:rPr>
      </w:pPr>
      <w:r>
        <w:rPr>
          <w:rFonts w:eastAsia="Times New Roman"/>
          <w:szCs w:val="24"/>
        </w:rPr>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διαμαρτυρίες από την πτέρυγα της Νέας Δημοκρατίας)</w:t>
      </w:r>
    </w:p>
    <w:p w14:paraId="795DAE4D"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Έκλεισαν την Αγροτική, πάλι επειδή χρώσταγαν εκεί, που ήταν το στήριγμα του αγρότη, το στήριγμα του κάθε αγρ</w:t>
      </w:r>
      <w:r>
        <w:rPr>
          <w:rFonts w:eastAsia="Times New Roman" w:cs="Times New Roman"/>
          <w:szCs w:val="24"/>
        </w:rPr>
        <w:t xml:space="preserve">ότη και στην τελευταία γωνιά της </w:t>
      </w:r>
      <w:r>
        <w:rPr>
          <w:rFonts w:eastAsia="Times New Roman" w:cs="Times New Roman"/>
          <w:szCs w:val="24"/>
        </w:rPr>
        <w:t>Ελλάδας</w:t>
      </w:r>
      <w:r>
        <w:rPr>
          <w:rFonts w:eastAsia="Times New Roman" w:cs="Times New Roman"/>
          <w:szCs w:val="24"/>
        </w:rPr>
        <w:t>. Το ξέρουν οι αγρότες, μας καταλαβαίνουν. Ακόμα και το Ταχυδρομικό Ταμιευτήριο έκλεισαν, το οποίο είχε την καλύτερη σχέση ταμειακών αποθεμάτων με δάνεια.</w:t>
      </w:r>
    </w:p>
    <w:p w14:paraId="795DAE4E" w14:textId="77777777" w:rsidR="00B01EFE" w:rsidRDefault="00027761">
      <w:pPr>
        <w:spacing w:after="0" w:line="600" w:lineRule="auto"/>
        <w:ind w:firstLine="720"/>
        <w:jc w:val="center"/>
        <w:rPr>
          <w:rFonts w:eastAsia="Times New Roman" w:cs="Times New Roman"/>
          <w:szCs w:val="24"/>
        </w:rPr>
      </w:pPr>
      <w:r>
        <w:rPr>
          <w:rFonts w:eastAsia="Times New Roman" w:cs="Times New Roman"/>
          <w:szCs w:val="24"/>
        </w:rPr>
        <w:lastRenderedPageBreak/>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διαμαρτυρίες </w:t>
      </w:r>
      <w:r>
        <w:rPr>
          <w:rFonts w:eastAsia="Times New Roman" w:cs="Times New Roman"/>
          <w:szCs w:val="24"/>
        </w:rPr>
        <w:t>στην Αίθουσα)</w:t>
      </w:r>
    </w:p>
    <w:p w14:paraId="795DAE4F" w14:textId="77777777" w:rsidR="00B01EFE" w:rsidRDefault="00027761">
      <w:pPr>
        <w:spacing w:after="0" w:line="600" w:lineRule="auto"/>
        <w:ind w:firstLine="720"/>
        <w:jc w:val="both"/>
        <w:rPr>
          <w:rFonts w:eastAsia="Times New Roman" w:cs="Times New Roman"/>
          <w:szCs w:val="24"/>
        </w:rPr>
      </w:pPr>
      <w:r w:rsidRPr="000C0B62">
        <w:rPr>
          <w:rFonts w:eastAsia="Times New Roman" w:cs="Times New Roman"/>
          <w:b/>
          <w:szCs w:val="24"/>
        </w:rPr>
        <w:t xml:space="preserve">ΠΡΟΕΔΡΕΥΩΝ (Δημήτριος Καμμένος): </w:t>
      </w:r>
      <w:r>
        <w:rPr>
          <w:rFonts w:eastAsia="Times New Roman" w:cs="Times New Roman"/>
          <w:szCs w:val="24"/>
        </w:rPr>
        <w:t>Κύριε Λαζαρίδη, σας παρακαλώ. Πρέπει να κλείσετε.</w:t>
      </w:r>
    </w:p>
    <w:p w14:paraId="795DAE50" w14:textId="77777777" w:rsidR="00B01EFE" w:rsidRDefault="00027761">
      <w:pPr>
        <w:spacing w:after="0" w:line="600" w:lineRule="auto"/>
        <w:ind w:firstLine="720"/>
        <w:jc w:val="both"/>
        <w:rPr>
          <w:rFonts w:eastAsia="Times New Roman" w:cs="Times New Roman"/>
          <w:szCs w:val="24"/>
        </w:rPr>
      </w:pPr>
      <w:r w:rsidRPr="000C0B62">
        <w:rPr>
          <w:rFonts w:eastAsia="Times New Roman" w:cs="Times New Roman"/>
          <w:b/>
          <w:szCs w:val="24"/>
        </w:rPr>
        <w:t>ΓΕΩΡΓΙΟΣ ΛΑΖΑΡΙΔΗΣ:</w:t>
      </w:r>
      <w:r>
        <w:rPr>
          <w:rFonts w:eastAsia="Times New Roman" w:cs="Times New Roman"/>
          <w:szCs w:val="24"/>
        </w:rPr>
        <w:t xml:space="preserve"> Κλείνω σε δέκα δευτερόλεπτα, κύριε Πρόεδρε.</w:t>
      </w:r>
    </w:p>
    <w:p w14:paraId="795DAE51"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Όσον αφορά στα διόδια, αυτό που γίνεται σήμερα σαφώς και δεν είναι σωστό. Είναι, όμως, δεσμεύσεις δικές σας. </w:t>
      </w:r>
      <w:r>
        <w:rPr>
          <w:rFonts w:eastAsia="Times New Roman" w:cs="Times New Roman"/>
          <w:szCs w:val="24"/>
        </w:rPr>
        <w:t>Είναι συμφωνίες τις οποίες υπογράψατε εσείς, δηλαδή ότι θα πρέπει το χιλιόμετρο να στοιχίζει 0,06.</w:t>
      </w:r>
    </w:p>
    <w:p w14:paraId="795DAE52" w14:textId="77777777" w:rsidR="00B01EFE" w:rsidRDefault="00027761">
      <w:pPr>
        <w:spacing w:after="0"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διαμαρτυρίες </w:t>
      </w:r>
      <w:r>
        <w:rPr>
          <w:rFonts w:eastAsia="Times New Roman" w:cs="Times New Roman"/>
          <w:szCs w:val="24"/>
        </w:rPr>
        <w:t xml:space="preserve">από την πτέρυγα της </w:t>
      </w:r>
      <w:r w:rsidRPr="005738A7">
        <w:rPr>
          <w:rFonts w:eastAsia="Times New Roman" w:cs="Times New Roman"/>
        </w:rPr>
        <w:t>Νέας Δημοκρατίας</w:t>
      </w:r>
      <w:r>
        <w:rPr>
          <w:rFonts w:eastAsia="Times New Roman" w:cs="Times New Roman"/>
          <w:szCs w:val="24"/>
        </w:rPr>
        <w:t>)</w:t>
      </w:r>
    </w:p>
    <w:p w14:paraId="795DAE53"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Βεβαίως! Είναι δικές σας συμφωνίες. </w:t>
      </w:r>
    </w:p>
    <w:p w14:paraId="795DAE54"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Κλείνω με αυτό. Χθες ή προχθές, ο κ. </w:t>
      </w:r>
      <w:r w:rsidRPr="00804868">
        <w:rPr>
          <w:rFonts w:eastAsia="Times New Roman" w:cs="Times New Roman"/>
          <w:szCs w:val="24"/>
        </w:rPr>
        <w:t>Ρέ</w:t>
      </w:r>
      <w:r>
        <w:rPr>
          <w:rFonts w:eastAsia="Times New Roman" w:cs="Times New Roman"/>
          <w:szCs w:val="24"/>
        </w:rPr>
        <w:t>ν</w:t>
      </w:r>
      <w:r w:rsidRPr="00804868">
        <w:rPr>
          <w:rFonts w:eastAsia="Times New Roman" w:cs="Times New Roman"/>
          <w:szCs w:val="24"/>
        </w:rPr>
        <w:t xml:space="preserve">γκλινγκ </w:t>
      </w:r>
      <w:r>
        <w:rPr>
          <w:rFonts w:eastAsia="Times New Roman" w:cs="Times New Roman"/>
          <w:szCs w:val="24"/>
        </w:rPr>
        <w:t>έκανε δηλώ</w:t>
      </w:r>
      <w:r>
        <w:rPr>
          <w:rFonts w:eastAsia="Times New Roman" w:cs="Times New Roman"/>
          <w:szCs w:val="24"/>
        </w:rPr>
        <w:t xml:space="preserve">σεις, όπως και όλος ο διεθνής οικονομικός τύπος, ότι το </w:t>
      </w:r>
      <w:r>
        <w:rPr>
          <w:rFonts w:eastAsia="Times New Roman" w:cs="Times New Roman"/>
          <w:szCs w:val="24"/>
          <w:lang w:val="en-US"/>
        </w:rPr>
        <w:t>success</w:t>
      </w:r>
      <w:r w:rsidRPr="00B777B5">
        <w:rPr>
          <w:rFonts w:eastAsia="Times New Roman" w:cs="Times New Roman"/>
          <w:szCs w:val="24"/>
        </w:rPr>
        <w:t xml:space="preserve"> </w:t>
      </w:r>
      <w:r>
        <w:rPr>
          <w:rFonts w:eastAsia="Times New Roman" w:cs="Times New Roman"/>
          <w:szCs w:val="24"/>
          <w:lang w:val="en-US"/>
        </w:rPr>
        <w:t>story</w:t>
      </w:r>
      <w:r w:rsidRPr="00B777B5">
        <w:rPr>
          <w:rFonts w:eastAsia="Times New Roman" w:cs="Times New Roman"/>
          <w:szCs w:val="24"/>
        </w:rPr>
        <w:t xml:space="preserve"> </w:t>
      </w:r>
      <w:r>
        <w:rPr>
          <w:rFonts w:eastAsia="Times New Roman" w:cs="Times New Roman"/>
          <w:szCs w:val="24"/>
        </w:rPr>
        <w:t xml:space="preserve">της </w:t>
      </w:r>
      <w:r>
        <w:rPr>
          <w:rFonts w:eastAsia="Times New Roman" w:cs="Times New Roman"/>
          <w:szCs w:val="24"/>
        </w:rPr>
        <w:lastRenderedPageBreak/>
        <w:t>Ευρωζώνης της Ευρωπαϊκής Ένωσης θα είναι η Ελλάδα. Είναι πράγματα τα οποία δεν συνέβησαν ποτέ όσο κυβερνούσατε εσείς. Όσο κυβερνούσατε εσείς, ήμασταν στο περιθώριο της Ευρώπης.</w:t>
      </w:r>
    </w:p>
    <w:p w14:paraId="795DAE55"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Σας ε</w:t>
      </w:r>
      <w:r>
        <w:rPr>
          <w:rFonts w:eastAsia="Times New Roman" w:cs="Times New Roman"/>
          <w:szCs w:val="24"/>
        </w:rPr>
        <w:t>υχαριστώ.</w:t>
      </w:r>
    </w:p>
    <w:p w14:paraId="795DAE56" w14:textId="77777777" w:rsidR="00B01EFE" w:rsidRDefault="00027761">
      <w:pPr>
        <w:spacing w:after="0" w:line="600" w:lineRule="auto"/>
        <w:ind w:firstLine="720"/>
        <w:jc w:val="center"/>
        <w:rPr>
          <w:rFonts w:eastAsia="Times New Roman"/>
          <w:bCs/>
        </w:rPr>
      </w:pPr>
      <w:r w:rsidRPr="006651D3">
        <w:rPr>
          <w:rFonts w:eastAsia="Times New Roman"/>
          <w:bCs/>
        </w:rPr>
        <w:t>(Χειροκροτήματα από την πτέρυγα του ΣΥΡΙΖΑ)</w:t>
      </w:r>
    </w:p>
    <w:p w14:paraId="795DAE57" w14:textId="77777777" w:rsidR="00B01EFE" w:rsidRDefault="00027761">
      <w:pPr>
        <w:spacing w:after="0" w:line="600" w:lineRule="auto"/>
        <w:ind w:firstLine="720"/>
        <w:jc w:val="both"/>
        <w:rPr>
          <w:rFonts w:eastAsia="Times New Roman" w:cs="Times New Roman"/>
          <w:szCs w:val="24"/>
        </w:rPr>
      </w:pPr>
      <w:r w:rsidRPr="000C0B62">
        <w:rPr>
          <w:rFonts w:eastAsia="Times New Roman" w:cs="Times New Roman"/>
          <w:b/>
          <w:szCs w:val="24"/>
        </w:rPr>
        <w:t xml:space="preserve">ΠΡΟΕΔΡΕΥΩΝ (Δημήτριος Καμμένος): </w:t>
      </w:r>
      <w:r>
        <w:rPr>
          <w:rFonts w:eastAsia="Times New Roman" w:cs="Times New Roman"/>
          <w:szCs w:val="24"/>
        </w:rPr>
        <w:t>Κύριε Λαζαρίδη, ευχαριστούμε πολύ.</w:t>
      </w:r>
    </w:p>
    <w:p w14:paraId="795DAE58"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Σας παρακαλώ, μην κάνουμε διαλόγους όταν έχουμε ομιλητή στο Βήμα, διότι χάνουμε πολύτιμο χρόνο. Πρέπει να μιλήσουν οι συνάδελφοί σας κ</w:t>
      </w:r>
      <w:r>
        <w:rPr>
          <w:rFonts w:eastAsia="Times New Roman" w:cs="Times New Roman"/>
          <w:szCs w:val="24"/>
        </w:rPr>
        <w:t>αι θα πρέπει να κλείσει η συνεδρίαση στις 15.</w:t>
      </w:r>
      <w:r>
        <w:rPr>
          <w:rFonts w:eastAsia="Times New Roman" w:cs="Times New Roman"/>
          <w:szCs w:val="24"/>
        </w:rPr>
        <w:t xml:space="preserve">00΄ </w:t>
      </w:r>
      <w:r>
        <w:rPr>
          <w:rFonts w:eastAsia="Times New Roman" w:cs="Times New Roman"/>
          <w:szCs w:val="24"/>
        </w:rPr>
        <w:t>για ψηφοφορία.</w:t>
      </w:r>
    </w:p>
    <w:p w14:paraId="795DAE59"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Κύριε Μανιάτη, έχετε τον λόγο.</w:t>
      </w:r>
    </w:p>
    <w:p w14:paraId="795DAE5A" w14:textId="77777777" w:rsidR="00B01EFE" w:rsidRDefault="00027761">
      <w:pPr>
        <w:spacing w:after="0" w:line="600" w:lineRule="auto"/>
        <w:ind w:firstLine="720"/>
        <w:jc w:val="both"/>
        <w:rPr>
          <w:rFonts w:eastAsia="Times New Roman" w:cs="Times New Roman"/>
          <w:szCs w:val="24"/>
        </w:rPr>
      </w:pPr>
      <w:r w:rsidRPr="00804868">
        <w:rPr>
          <w:rFonts w:eastAsia="Times New Roman" w:cs="Times New Roman"/>
          <w:b/>
          <w:szCs w:val="24"/>
        </w:rPr>
        <w:t>ΙΩΑΝΝΗΣ ΜΑΝΙΑΤΗΣ:</w:t>
      </w:r>
      <w:r>
        <w:rPr>
          <w:rFonts w:eastAsia="Times New Roman" w:cs="Times New Roman"/>
          <w:szCs w:val="24"/>
        </w:rPr>
        <w:t xml:space="preserve"> Αγαπητοί συνάδελφοι, δεν θα μιλήσω για το μνημόνιο 4, που είναι το κύριο θέμα της συζήτησής μας, αλλά για τη </w:t>
      </w:r>
      <w:r>
        <w:rPr>
          <w:rFonts w:eastAsia="Times New Roman" w:cs="Times New Roman"/>
          <w:szCs w:val="24"/>
        </w:rPr>
        <w:lastRenderedPageBreak/>
        <w:t>συμφωνία για τα Σκόπια. Δεν θα μιλ</w:t>
      </w:r>
      <w:r>
        <w:rPr>
          <w:rFonts w:eastAsia="Times New Roman" w:cs="Times New Roman"/>
          <w:szCs w:val="24"/>
        </w:rPr>
        <w:t>ήσω δηλαδή για τα 5,2 δισεκατομμύρια νέα μέτρα ούτε για τα 2,5 δισεκατομμύρια περικοπών σε δύο με τρεις συντάξεις στους Έλληνες συνταξιούχους, ούτε για τα 230 εκατομμύρια ευρώ επιπλέον επιβαρύνσεις ασφαλιστικών εισφορών στους ελεύθερους επαγγελματίες, ούτε</w:t>
      </w:r>
      <w:r>
        <w:rPr>
          <w:rFonts w:eastAsia="Times New Roman" w:cs="Times New Roman"/>
          <w:szCs w:val="24"/>
        </w:rPr>
        <w:t xml:space="preserve"> για την αφαίρεση ενός μισθού, λόγω της μείωσης του αφορολογήτου από τον κ. Τσακαλώτο ούτε για το ένα εκατομμύριο Ελλήνων πολιτών που θα πληρώσουν παραπάνω ΕΝΦΙΑ. Ο ΕΝΦΙΑ είναι αυτός ο περίεργος φόρος που «δεν διορθώνεται, αλλά μόνο καταργείται», κατά τον </w:t>
      </w:r>
      <w:r>
        <w:rPr>
          <w:rFonts w:eastAsia="Times New Roman" w:cs="Times New Roman"/>
          <w:szCs w:val="24"/>
        </w:rPr>
        <w:t xml:space="preserve">κ. Τσίπρα. </w:t>
      </w:r>
    </w:p>
    <w:p w14:paraId="795DAE5B"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Δεν θα μιλήσω ούτε για τα αποθεματικά που σαρώνονται ούτε για το άρθρο 109 της αποικιοκρατίας, που εκχωρείται η δημόσια περιουσία για 25 δισεκατομμύρια ευρώ ούτε για την αύξηση κατά 150% των διοδίων της Εγνατίας, που ο αρμόδιος Υπουργός ως επικ</w:t>
      </w:r>
      <w:r>
        <w:rPr>
          <w:rFonts w:eastAsia="Times New Roman" w:cs="Times New Roman"/>
          <w:szCs w:val="24"/>
        </w:rPr>
        <w:t xml:space="preserve">εφαλής του κινήματος «Δεν Πληρώνω» μας έλεγε ότι δεν πρέπει να πληρώσουν οι πολίτες. </w:t>
      </w:r>
    </w:p>
    <w:p w14:paraId="795DAE5C"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Δεν θα μιλήσω για τον κ. Σταθάκη που είπε χθες ότι η Κυβέρνηση ΣΥΡΙΖΑ εισήγαγε το κοινωνικό οικιακό τιμολόγιο. Προφανώς έχει ξεχάσει ότι από το 2011 μέχρι και το 2014 επτ</w:t>
      </w:r>
      <w:r>
        <w:rPr>
          <w:rFonts w:eastAsia="Times New Roman" w:cs="Times New Roman"/>
          <w:szCs w:val="24"/>
        </w:rPr>
        <w:t>ακόσιες χιλιάδες ελληνικές οικογένειες είχαν φθηνό ηλεκτρικό ρεύμα. Δεν θα μιλήσω καθόλου για όλα αυτά.</w:t>
      </w:r>
    </w:p>
    <w:p w14:paraId="795DAE5D"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Θα μιλήσω για τη συμφωνία για τα Σκόπια και θέλω να ξεκαθαρίσω ότι η συγκεκριμένη συμφωνία έχει ορισμένα λίγα θετικά στοιχεία και πολλά αρνητικά στοιχεί</w:t>
      </w:r>
      <w:r>
        <w:rPr>
          <w:rFonts w:eastAsia="Times New Roman" w:cs="Times New Roman"/>
          <w:szCs w:val="24"/>
        </w:rPr>
        <w:t xml:space="preserve">α. Είναι μια κακή συμφωνία. Είναι μια συμφωνία, η οποία δεν ακυρώνει τα δύο βασικά στοιχεία που θα πρέπει να έχει μια κοινά αποδεκτή σύμβαση, έτσι ώστε να προστατεύει τα εθνικά δίκαια και ασφαλώς να επιλύει και το μεγάλο πρόβλημα που έχει για είκοσι πέντε </w:t>
      </w:r>
      <w:r>
        <w:rPr>
          <w:rFonts w:eastAsia="Times New Roman" w:cs="Times New Roman"/>
          <w:szCs w:val="24"/>
        </w:rPr>
        <w:t xml:space="preserve">περίπου χρόνια η ευρύτερη περιοχή ανάμεσα στην Ελλάδα και τη </w:t>
      </w:r>
      <w:r>
        <w:rPr>
          <w:rFonts w:eastAsia="Times New Roman" w:cs="Times New Roman"/>
          <w:szCs w:val="24"/>
          <w:lang w:val="en-US"/>
        </w:rPr>
        <w:t>FYROM</w:t>
      </w:r>
      <w:r w:rsidRPr="00704E92">
        <w:rPr>
          <w:rFonts w:eastAsia="Times New Roman" w:cs="Times New Roman"/>
          <w:szCs w:val="24"/>
        </w:rPr>
        <w:t xml:space="preserve">. </w:t>
      </w:r>
    </w:p>
    <w:p w14:paraId="795DAE5E"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Τι δεν λύνει η συμφωνία που είδαμε χθες το απόγευμα; Δεν αναιρεί το μεγάλο όχημα του αλυτρωτισμού. Ο αλυτρωτισμός στηρίζεται σε τρεις πυλώνες. Ο ένας πυλώνας είναι το όνομα της χώρας. Εδώ</w:t>
      </w:r>
      <w:r>
        <w:rPr>
          <w:rFonts w:eastAsia="Times New Roman" w:cs="Times New Roman"/>
          <w:szCs w:val="24"/>
        </w:rPr>
        <w:t xml:space="preserve"> έγινε ένα πρώτο βήμα ως Βόρεια Μακεδονία. Έχει όμως και άλλους δύο εξίσου σημαντικούς πυλώνες. Είναι το όνομα της γλώσσας και η γλώσσα ονομάζεται πια μακεδονική γλώσσα. Και έχει και έναν τρίτο πυλώνα, που είναι ο πυλώνας της εθνικότητας και οι πολίτες του</w:t>
      </w:r>
      <w:r>
        <w:rPr>
          <w:rFonts w:eastAsia="Times New Roman" w:cs="Times New Roman"/>
          <w:szCs w:val="24"/>
        </w:rPr>
        <w:t xml:space="preserve"> γειτονικού κράτους θα ονομάζονται Μακεδόνες. </w:t>
      </w:r>
    </w:p>
    <w:p w14:paraId="795DAE5F" w14:textId="77777777" w:rsidR="00B01EFE" w:rsidRDefault="00027761">
      <w:pPr>
        <w:spacing w:after="0" w:line="600" w:lineRule="auto"/>
        <w:contextualSpacing/>
        <w:jc w:val="both"/>
        <w:rPr>
          <w:rFonts w:eastAsia="Times New Roman"/>
          <w:szCs w:val="24"/>
        </w:rPr>
      </w:pPr>
      <w:r>
        <w:rPr>
          <w:rFonts w:eastAsia="Times New Roman"/>
          <w:szCs w:val="24"/>
        </w:rPr>
        <w:t xml:space="preserve">Οι αστερίσκοι και οι υποσημειώσεις σε λιγότερο από έξι μήνες δεν θα σχολιάζονται από κανέναν στους διεθνείς οργανισμούς. Κατά συνέπεια, </w:t>
      </w:r>
      <w:r>
        <w:rPr>
          <w:rFonts w:eastAsia="Times New Roman"/>
          <w:szCs w:val="24"/>
          <w:lang w:val="en-US"/>
        </w:rPr>
        <w:t>erga</w:t>
      </w:r>
      <w:r w:rsidRPr="00F84AA0">
        <w:rPr>
          <w:rFonts w:eastAsia="Times New Roman"/>
          <w:szCs w:val="24"/>
        </w:rPr>
        <w:t xml:space="preserve"> </w:t>
      </w:r>
      <w:r>
        <w:rPr>
          <w:rFonts w:eastAsia="Times New Roman"/>
          <w:szCs w:val="24"/>
          <w:lang w:val="en-US"/>
        </w:rPr>
        <w:t>omnes</w:t>
      </w:r>
      <w:r w:rsidRPr="00F84AA0">
        <w:rPr>
          <w:rFonts w:eastAsia="Times New Roman"/>
          <w:szCs w:val="24"/>
        </w:rPr>
        <w:t xml:space="preserve"> </w:t>
      </w:r>
      <w:r>
        <w:rPr>
          <w:rFonts w:eastAsia="Times New Roman"/>
          <w:szCs w:val="24"/>
        </w:rPr>
        <w:t xml:space="preserve">στην ουσία δεν υπάρχει. </w:t>
      </w:r>
    </w:p>
    <w:p w14:paraId="795DAE60" w14:textId="77777777" w:rsidR="00B01EFE" w:rsidRDefault="00027761">
      <w:pPr>
        <w:spacing w:after="0" w:line="600" w:lineRule="auto"/>
        <w:ind w:firstLine="720"/>
        <w:contextualSpacing/>
        <w:jc w:val="both"/>
        <w:rPr>
          <w:rFonts w:eastAsia="Times New Roman"/>
          <w:szCs w:val="24"/>
        </w:rPr>
      </w:pPr>
      <w:r>
        <w:rPr>
          <w:rFonts w:eastAsia="Times New Roman"/>
          <w:szCs w:val="24"/>
        </w:rPr>
        <w:t xml:space="preserve">Η δεύτερη σημαντική μας παρατήρηση που έχει να κάνει με το γιατί μια τέτοια συμφωνία δεν εξυπηρετεί τα εθνικά συμφέροντα, σχετίζεται με την αποστολή πρόσκλησης της γειτονικής χώρας για ένταξη στο ΝΑΤΟ. </w:t>
      </w:r>
      <w:r>
        <w:rPr>
          <w:rFonts w:eastAsia="Times New Roman"/>
          <w:szCs w:val="24"/>
        </w:rPr>
        <w:lastRenderedPageBreak/>
        <w:t>Εδώ πια εκχωρούμε το μείζον για τους γείτονες, το μείζ</w:t>
      </w:r>
      <w:r>
        <w:rPr>
          <w:rFonts w:eastAsia="Times New Roman"/>
          <w:szCs w:val="24"/>
        </w:rPr>
        <w:t xml:space="preserve">ον για το ΝΑΤΟ, το μείζον για τις Ηνωμένες Πολιτείες, την πρόσκληση δηλαδή του κράτους ώστε να γίνει μέλος στο ΝΑΤΟ και περιμένουμε κάποια στιγμή στο μέλλον να ισχύσουν αυτά για τα οποία υποτίθεται ότι θα δεσμευτεί η γειτονική χώρα. </w:t>
      </w:r>
    </w:p>
    <w:p w14:paraId="795DAE61" w14:textId="77777777" w:rsidR="00B01EFE" w:rsidRDefault="00027761">
      <w:pPr>
        <w:spacing w:after="0" w:line="600" w:lineRule="auto"/>
        <w:ind w:firstLine="720"/>
        <w:contextualSpacing/>
        <w:jc w:val="both"/>
        <w:rPr>
          <w:rFonts w:eastAsia="Times New Roman"/>
          <w:szCs w:val="24"/>
        </w:rPr>
      </w:pPr>
      <w:r>
        <w:rPr>
          <w:rFonts w:eastAsia="Times New Roman"/>
          <w:szCs w:val="24"/>
        </w:rPr>
        <w:t>Εμείς αυτές τις δύο πρ</w:t>
      </w:r>
      <w:r>
        <w:rPr>
          <w:rFonts w:eastAsia="Times New Roman"/>
          <w:szCs w:val="24"/>
        </w:rPr>
        <w:t>οϋποθέσεις τις θεωρούμε εξαιρετικά σημαντικές, την άρση του αλυτρωτισμού και τη μη πρόσκληση από το ΝΑΤΟ πριν ικανοποιηθούν οι συνθήκες που προβλέπει η συγκεκριμένη συμφωνία.</w:t>
      </w:r>
    </w:p>
    <w:p w14:paraId="795DAE62" w14:textId="77777777" w:rsidR="00B01EFE" w:rsidRDefault="00027761">
      <w:pPr>
        <w:spacing w:after="0" w:line="600" w:lineRule="auto"/>
        <w:ind w:firstLine="720"/>
        <w:contextualSpacing/>
        <w:jc w:val="both"/>
        <w:rPr>
          <w:rFonts w:eastAsia="Times New Roman"/>
          <w:szCs w:val="24"/>
        </w:rPr>
      </w:pPr>
      <w:r>
        <w:rPr>
          <w:rFonts w:eastAsia="Times New Roman"/>
          <w:szCs w:val="24"/>
        </w:rPr>
        <w:t>Κυρίες και κύριοι συνάδελφοι, θα τελειώσω μ’ ένα περίεργο άρθρο. Εδώ θέλω να κατα</w:t>
      </w:r>
      <w:r>
        <w:rPr>
          <w:rFonts w:eastAsia="Times New Roman"/>
          <w:szCs w:val="24"/>
        </w:rPr>
        <w:t>θέσω μια απορία και θα ήθελα ο κύριος Πρωθυπουργός ή ο κύριος Υπουργός Εξωτερικών να μας δώσουν μία απάντηση.</w:t>
      </w:r>
    </w:p>
    <w:p w14:paraId="795DAE63" w14:textId="77777777" w:rsidR="00B01EFE" w:rsidRDefault="00027761">
      <w:pPr>
        <w:spacing w:after="0" w:line="600" w:lineRule="auto"/>
        <w:ind w:firstLine="720"/>
        <w:contextualSpacing/>
        <w:jc w:val="both"/>
        <w:rPr>
          <w:rFonts w:eastAsia="Times New Roman"/>
          <w:szCs w:val="24"/>
        </w:rPr>
      </w:pPr>
      <w:r>
        <w:rPr>
          <w:rFonts w:eastAsia="Times New Roman"/>
          <w:szCs w:val="24"/>
        </w:rPr>
        <w:lastRenderedPageBreak/>
        <w:t>Δεν ξέρω πόσοι διαβάσατε το άρθρο 13 της συμφωνίας. Επιτρέψτε μου να σας το διαβάσω, γιατί εμένα μου δημιουργεί απορίες. «Λαμβάνοντας υπόψη το γεγ</w:t>
      </w:r>
      <w:r>
        <w:rPr>
          <w:rFonts w:eastAsia="Times New Roman"/>
          <w:szCs w:val="24"/>
        </w:rPr>
        <w:t>ονός ότι το δεύτερο συμβαλλόμενο μέρος», δηλαδή τα Σκόπια, «είναι περίκλειστο κράτος, τα συμβαλλόμενα μέρη θα καθοδηγούνται από τις σχετικές προβλέψεις της σύμβασης των Ηνωμένων Εθνών για το δίκαιο της θάλασσας».</w:t>
      </w:r>
    </w:p>
    <w:p w14:paraId="795DAE64" w14:textId="77777777" w:rsidR="00B01EFE" w:rsidRDefault="00027761">
      <w:pPr>
        <w:spacing w:after="0" w:line="600" w:lineRule="auto"/>
        <w:ind w:firstLine="720"/>
        <w:contextualSpacing/>
        <w:jc w:val="both"/>
        <w:rPr>
          <w:rFonts w:eastAsia="Times New Roman"/>
          <w:szCs w:val="24"/>
        </w:rPr>
      </w:pPr>
      <w:r>
        <w:rPr>
          <w:rFonts w:eastAsia="Times New Roman"/>
          <w:szCs w:val="24"/>
        </w:rPr>
        <w:t>Με απλά λόγια, ξέρετε τι λέει αυτό το άρθρο</w:t>
      </w:r>
      <w:r>
        <w:rPr>
          <w:rFonts w:eastAsia="Times New Roman"/>
          <w:szCs w:val="24"/>
        </w:rPr>
        <w:t xml:space="preserve"> 13; </w:t>
      </w:r>
    </w:p>
    <w:p w14:paraId="795DAE65" w14:textId="77777777" w:rsidR="00B01EFE" w:rsidRDefault="00027761">
      <w:pPr>
        <w:spacing w:after="0" w:line="600" w:lineRule="auto"/>
        <w:ind w:firstLine="720"/>
        <w:contextualSpacing/>
        <w:jc w:val="both"/>
        <w:rPr>
          <w:rFonts w:eastAsia="Times New Roman"/>
          <w:szCs w:val="24"/>
        </w:rPr>
      </w:pPr>
      <w:r w:rsidRPr="00A578C5">
        <w:rPr>
          <w:rFonts w:eastAsia="Times New Roman"/>
          <w:b/>
          <w:szCs w:val="24"/>
        </w:rPr>
        <w:t>ΣΟΦΙΑ ΒΟΥΛΤΕΨΗ:</w:t>
      </w:r>
      <w:r>
        <w:rPr>
          <w:rFonts w:eastAsia="Times New Roman"/>
          <w:szCs w:val="24"/>
        </w:rPr>
        <w:t xml:space="preserve"> «Μακεδονία του Αιγαίου».</w:t>
      </w:r>
    </w:p>
    <w:p w14:paraId="795DAE66" w14:textId="77777777" w:rsidR="00B01EFE" w:rsidRDefault="00027761">
      <w:pPr>
        <w:spacing w:after="0" w:line="600" w:lineRule="auto"/>
        <w:ind w:firstLine="720"/>
        <w:contextualSpacing/>
        <w:jc w:val="both"/>
        <w:rPr>
          <w:rFonts w:eastAsia="Times New Roman"/>
          <w:szCs w:val="24"/>
        </w:rPr>
      </w:pPr>
      <w:r w:rsidRPr="00A578C5">
        <w:rPr>
          <w:rFonts w:eastAsia="Times New Roman"/>
          <w:b/>
          <w:szCs w:val="24"/>
        </w:rPr>
        <w:t>ΙΩΑΝΝΗΣ ΜΑΝΙΑΤΗΣ:</w:t>
      </w:r>
      <w:r>
        <w:rPr>
          <w:rFonts w:eastAsia="Times New Roman"/>
          <w:szCs w:val="24"/>
        </w:rPr>
        <w:t xml:space="preserve"> Το άρθρο 13 λέει ότι σε </w:t>
      </w:r>
      <w:r>
        <w:rPr>
          <w:rFonts w:eastAsia="Times New Roman"/>
          <w:szCs w:val="24"/>
        </w:rPr>
        <w:t>π</w:t>
      </w:r>
      <w:r>
        <w:rPr>
          <w:rFonts w:eastAsia="Times New Roman"/>
          <w:szCs w:val="24"/>
        </w:rPr>
        <w:t xml:space="preserve">ερίπτωση κύρωσης αυτής της συμφωνίας ως έχει, το κράτος των Σκοπίων, η </w:t>
      </w:r>
      <w:r>
        <w:rPr>
          <w:rFonts w:eastAsia="Times New Roman"/>
          <w:szCs w:val="24"/>
          <w:lang w:val="en-US"/>
        </w:rPr>
        <w:t>FYROM</w:t>
      </w:r>
      <w:r>
        <w:rPr>
          <w:rFonts w:eastAsia="Times New Roman"/>
          <w:szCs w:val="24"/>
        </w:rPr>
        <w:t>, όπως ονομαστεί, επειδή είναι ένα περίκλειστο κράτος, εξαιτίας ακριβώς του δικαίου της θά</w:t>
      </w:r>
      <w:r>
        <w:rPr>
          <w:rFonts w:eastAsia="Times New Roman"/>
          <w:szCs w:val="24"/>
        </w:rPr>
        <w:t xml:space="preserve">λασσας θα απαιτήσει πρόσβαση στο Αιγαίο για θέματα αλιείας κυρίως. </w:t>
      </w:r>
    </w:p>
    <w:p w14:paraId="795DAE67" w14:textId="77777777" w:rsidR="00B01EFE" w:rsidRDefault="00027761">
      <w:pPr>
        <w:spacing w:after="0" w:line="600" w:lineRule="auto"/>
        <w:ind w:firstLine="720"/>
        <w:contextualSpacing/>
        <w:jc w:val="both"/>
        <w:rPr>
          <w:rFonts w:eastAsia="Times New Roman"/>
          <w:szCs w:val="24"/>
        </w:rPr>
      </w:pPr>
      <w:r>
        <w:rPr>
          <w:rFonts w:eastAsia="Times New Roman"/>
          <w:szCs w:val="24"/>
        </w:rPr>
        <w:lastRenderedPageBreak/>
        <w:t>Επειδή αρχίζει η απορία να γιγαντώνεται, επειδή δεν γνωρίζω πόσοι από τους συναδέλφους, που θα κληθούν να υπογράψουν αυτήν τη συμφωνία, γνωρίζουν τις λεπτομέρειες του δικαίου της θάλασσας,</w:t>
      </w:r>
      <w:r>
        <w:rPr>
          <w:rFonts w:eastAsia="Times New Roman"/>
          <w:szCs w:val="24"/>
        </w:rPr>
        <w:t xml:space="preserve"> τίθεται το εξής απλό ερώτημα</w:t>
      </w:r>
      <w:r w:rsidRPr="00F84AA0">
        <w:rPr>
          <w:rFonts w:eastAsia="Times New Roman"/>
          <w:szCs w:val="24"/>
        </w:rPr>
        <w:t xml:space="preserve">: </w:t>
      </w:r>
      <w:r>
        <w:rPr>
          <w:rFonts w:eastAsia="Times New Roman"/>
          <w:szCs w:val="24"/>
        </w:rPr>
        <w:t>Από τη στιγμή που η Ελλάδα αποφασίσει να ανακηρύξει την ΑΟΖ και υπάρχουν κάποια δικαιώματα του περίκλειστου κράτους, γιατί υπάρχει η ανάγκη να έχουμε χωριστό άρθρο στη συγκεκριμένη συμφωνία; Ποιος είναι ο ιδιαίτερος λόγος που</w:t>
      </w:r>
      <w:r>
        <w:rPr>
          <w:rFonts w:eastAsia="Times New Roman"/>
          <w:szCs w:val="24"/>
        </w:rPr>
        <w:t xml:space="preserve"> υποχρεούται η Ελλάδα να υπογράψει και να συνομολογήσει ειδικό άρθρο για κάτι που πιθανά -με ερωτηματικό- περιλαμβάνεται στο δίκαιο της θάλασσας; </w:t>
      </w:r>
    </w:p>
    <w:p w14:paraId="795DAE68" w14:textId="77777777" w:rsidR="00B01EFE" w:rsidRDefault="00027761">
      <w:pPr>
        <w:spacing w:after="0" w:line="600" w:lineRule="auto"/>
        <w:ind w:firstLine="720"/>
        <w:contextualSpacing/>
        <w:jc w:val="both"/>
        <w:rPr>
          <w:rFonts w:eastAsia="Times New Roman"/>
          <w:szCs w:val="24"/>
        </w:rPr>
      </w:pPr>
      <w:r>
        <w:rPr>
          <w:rFonts w:eastAsia="Times New Roman"/>
          <w:szCs w:val="24"/>
        </w:rPr>
        <w:t>Επειδή, λοιπόν, αυτά τα ζητήματα είναι εξαιρετικά σοβαρά κι εγώ θέλω να χειριστώ το συγκεκριμένο θέμα με απόλ</w:t>
      </w:r>
      <w:r>
        <w:rPr>
          <w:rFonts w:eastAsia="Times New Roman"/>
          <w:szCs w:val="24"/>
        </w:rPr>
        <w:t xml:space="preserve">υτη σοβαρότητα, θεωρώ ότι η Εθνική Αντιπροσωπεία έχει δικαίωμα να ακούσει τις απαντήσεις στο συγκεκριμένο ερώτημα που τίθεται, να τις ακούσει από τον αρμόδιο Υπουργό Εξωτερικών και ασφαλώς από τον Πρωθυπουργό της χώρας, </w:t>
      </w:r>
      <w:r>
        <w:rPr>
          <w:rFonts w:eastAsia="Times New Roman"/>
          <w:szCs w:val="24"/>
        </w:rPr>
        <w:lastRenderedPageBreak/>
        <w:t>έτσι ώστε οι συνάδελφοι που θα συμφω</w:t>
      </w:r>
      <w:r>
        <w:rPr>
          <w:rFonts w:eastAsia="Times New Roman"/>
          <w:szCs w:val="24"/>
        </w:rPr>
        <w:t>νήσουν με τη συγκεκριμένη σύμβαση τουλάχιστον να ξέρουν περί τίνος πρόκειται για το συγκεκριμένο άρθρο.</w:t>
      </w:r>
    </w:p>
    <w:p w14:paraId="795DAE69" w14:textId="77777777" w:rsidR="00B01EFE" w:rsidRDefault="00027761">
      <w:pPr>
        <w:spacing w:after="0" w:line="600" w:lineRule="auto"/>
        <w:ind w:firstLine="720"/>
        <w:contextualSpacing/>
        <w:jc w:val="both"/>
        <w:rPr>
          <w:rFonts w:eastAsia="Times New Roman"/>
          <w:szCs w:val="24"/>
        </w:rPr>
      </w:pPr>
      <w:r>
        <w:rPr>
          <w:rFonts w:eastAsia="Times New Roman"/>
          <w:szCs w:val="24"/>
        </w:rPr>
        <w:t>Ευχαριστώ πολύ.</w:t>
      </w:r>
    </w:p>
    <w:p w14:paraId="795DAE6A" w14:textId="77777777" w:rsidR="00B01EFE" w:rsidRDefault="00027761">
      <w:pPr>
        <w:spacing w:after="0"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795DAE6B" w14:textId="77777777" w:rsidR="00B01EFE" w:rsidRDefault="00027761">
      <w:pPr>
        <w:spacing w:after="0" w:line="600" w:lineRule="auto"/>
        <w:ind w:firstLine="720"/>
        <w:contextualSpacing/>
        <w:jc w:val="both"/>
        <w:rPr>
          <w:rFonts w:eastAsia="Times New Roman"/>
          <w:szCs w:val="24"/>
        </w:rPr>
      </w:pPr>
      <w:r w:rsidRPr="00A578C5">
        <w:rPr>
          <w:rFonts w:eastAsia="Times New Roman"/>
          <w:b/>
          <w:szCs w:val="24"/>
        </w:rPr>
        <w:t>ΠΡΟΕΔΡΕΥΩΝ (Δημήτριος Καμμένος):</w:t>
      </w:r>
      <w:r>
        <w:rPr>
          <w:rFonts w:eastAsia="Times New Roman"/>
          <w:szCs w:val="24"/>
        </w:rPr>
        <w:t xml:space="preserve"> Ευχαριστούμε πολύ, κύριε Μ</w:t>
      </w:r>
      <w:r>
        <w:rPr>
          <w:rFonts w:eastAsia="Times New Roman"/>
          <w:szCs w:val="24"/>
        </w:rPr>
        <w:t>ανιάτη.</w:t>
      </w:r>
    </w:p>
    <w:p w14:paraId="795DAE6C" w14:textId="77777777" w:rsidR="00B01EFE" w:rsidRDefault="00027761">
      <w:pPr>
        <w:spacing w:after="0" w:line="600" w:lineRule="auto"/>
        <w:ind w:firstLine="720"/>
        <w:contextualSpacing/>
        <w:jc w:val="both"/>
        <w:rPr>
          <w:rFonts w:eastAsia="Times New Roman"/>
          <w:szCs w:val="24"/>
        </w:rPr>
      </w:pPr>
      <w:r>
        <w:rPr>
          <w:rFonts w:eastAsia="Times New Roman"/>
          <w:szCs w:val="24"/>
        </w:rPr>
        <w:t>Τον λόγο έχει ο Κοινοβουλευτικός Εκπρόσωπος του Κομμουνιστικού Κόμματος Ελλάδ</w:t>
      </w:r>
      <w:r>
        <w:rPr>
          <w:rFonts w:eastAsia="Times New Roman"/>
          <w:szCs w:val="24"/>
        </w:rPr>
        <w:t>α</w:t>
      </w:r>
      <w:r>
        <w:rPr>
          <w:rFonts w:eastAsia="Times New Roman"/>
          <w:szCs w:val="24"/>
        </w:rPr>
        <w:t xml:space="preserve">ς κ. Παφίλης. </w:t>
      </w:r>
    </w:p>
    <w:p w14:paraId="795DAE6D" w14:textId="77777777" w:rsidR="00B01EFE" w:rsidRDefault="00027761">
      <w:pPr>
        <w:spacing w:after="0" w:line="600" w:lineRule="auto"/>
        <w:ind w:firstLine="720"/>
        <w:contextualSpacing/>
        <w:jc w:val="both"/>
        <w:rPr>
          <w:rFonts w:eastAsia="Times New Roman"/>
          <w:szCs w:val="24"/>
        </w:rPr>
      </w:pPr>
      <w:r>
        <w:rPr>
          <w:rFonts w:eastAsia="Times New Roman"/>
          <w:szCs w:val="24"/>
        </w:rPr>
        <w:t>Κύριε Παφίλη, ενημερώνω ότι έχετε έξι λεπτά. Έχει μιλήσει και ο Αρχηγός σας. Θα υπάρξει ελάχιστη ανοχή, για να προλάβουν οι συνάδελφοι να μιλήσουν.</w:t>
      </w:r>
    </w:p>
    <w:p w14:paraId="795DAE6E" w14:textId="77777777" w:rsidR="00B01EFE" w:rsidRDefault="00027761">
      <w:pPr>
        <w:spacing w:after="0" w:line="600" w:lineRule="auto"/>
        <w:ind w:firstLine="720"/>
        <w:contextualSpacing/>
        <w:jc w:val="both"/>
        <w:rPr>
          <w:rFonts w:eastAsia="Times New Roman"/>
          <w:szCs w:val="24"/>
        </w:rPr>
      </w:pPr>
      <w:r>
        <w:rPr>
          <w:rFonts w:eastAsia="Times New Roman"/>
          <w:szCs w:val="24"/>
        </w:rPr>
        <w:t>Ορίστε,</w:t>
      </w:r>
      <w:r>
        <w:rPr>
          <w:rFonts w:eastAsia="Times New Roman"/>
          <w:szCs w:val="24"/>
        </w:rPr>
        <w:t xml:space="preserve"> έχετε τον λόγο.</w:t>
      </w:r>
    </w:p>
    <w:p w14:paraId="795DAE6F" w14:textId="77777777" w:rsidR="00B01EFE" w:rsidRDefault="00027761">
      <w:pPr>
        <w:spacing w:after="0" w:line="600" w:lineRule="auto"/>
        <w:ind w:firstLine="720"/>
        <w:contextualSpacing/>
        <w:jc w:val="both"/>
        <w:rPr>
          <w:rFonts w:eastAsia="Times New Roman"/>
          <w:szCs w:val="24"/>
        </w:rPr>
      </w:pPr>
      <w:r w:rsidRPr="00A578C5">
        <w:rPr>
          <w:rFonts w:eastAsia="Times New Roman"/>
          <w:b/>
          <w:szCs w:val="24"/>
        </w:rPr>
        <w:lastRenderedPageBreak/>
        <w:t>ΑΘΑΝΑΣΙΟΣ ΠΑΦΙΛΗΣ:</w:t>
      </w:r>
      <w:r w:rsidRPr="00E32068">
        <w:rPr>
          <w:rFonts w:eastAsia="Times New Roman"/>
          <w:szCs w:val="24"/>
        </w:rPr>
        <w:t xml:space="preserve"> </w:t>
      </w:r>
      <w:r>
        <w:rPr>
          <w:rFonts w:eastAsia="Times New Roman"/>
          <w:szCs w:val="24"/>
        </w:rPr>
        <w:t xml:space="preserve">Παρά τον πειρασμό, δεν θέλω να μιλήσω για το θέμα της συμφωνίας. Απλά για να ξεκαθαρίσει και ο λαός τι συμβαίνει, θα σας έκανα μία πρόταση. </w:t>
      </w:r>
    </w:p>
    <w:p w14:paraId="795DAE70" w14:textId="77777777" w:rsidR="00B01EFE" w:rsidRDefault="00027761">
      <w:pPr>
        <w:spacing w:after="0" w:line="600" w:lineRule="auto"/>
        <w:ind w:firstLine="720"/>
        <w:contextualSpacing/>
        <w:jc w:val="both"/>
        <w:rPr>
          <w:rFonts w:eastAsia="Times New Roman"/>
          <w:szCs w:val="24"/>
        </w:rPr>
      </w:pPr>
      <w:r>
        <w:rPr>
          <w:rFonts w:eastAsia="Times New Roman"/>
          <w:szCs w:val="24"/>
        </w:rPr>
        <w:t xml:space="preserve">Επειδή όλοι σας συμφωνείτε με την ένταξη της πρώην Γιουγκοσλαβικής Δημοκρατίας </w:t>
      </w:r>
      <w:r>
        <w:rPr>
          <w:rFonts w:eastAsia="Times New Roman"/>
          <w:szCs w:val="24"/>
        </w:rPr>
        <w:t>στο ΝΑΤΟ, επειδή όλοι σας θεωρείτε το ΝΑΤΟ παράγοντα ειρήνης και ασφάλειας, ξεχνώντας τη σφαγή της Γιουγκοσλαβίας και τη δημιουργία του προβλήματος, κάντε μια σύσκεψη με τον κ. Στόλτενμπεργκ και με τον κ. Πάιατ, που έχει αναγορευτεί σε Αντιπρόεδρο της Κυβέ</w:t>
      </w:r>
      <w:r>
        <w:rPr>
          <w:rFonts w:eastAsia="Times New Roman"/>
          <w:szCs w:val="24"/>
        </w:rPr>
        <w:t>ρνησης, για να βρείτε μια κοινή λύση και για να μην κοροϊδεύετε τον ελληνικό λαό δημιουργώντας ψεύτικες αντιπαραθέσεις.</w:t>
      </w:r>
    </w:p>
    <w:p w14:paraId="795DAE71"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το νομοσχέδιο συνολικά, αυτό που έχει κάνει σημαία </w:t>
      </w:r>
      <w:r w:rsidRPr="00F94DED">
        <w:rPr>
          <w:rFonts w:eastAsia="Times New Roman" w:cs="Times New Roman"/>
          <w:szCs w:val="24"/>
        </w:rPr>
        <w:t xml:space="preserve">η </w:t>
      </w:r>
      <w:r>
        <w:rPr>
          <w:rFonts w:eastAsia="Times New Roman" w:cs="Times New Roman"/>
          <w:szCs w:val="24"/>
        </w:rPr>
        <w:t>Κ</w:t>
      </w:r>
      <w:r w:rsidRPr="00F94DED">
        <w:rPr>
          <w:rFonts w:eastAsia="Times New Roman" w:cs="Times New Roman"/>
          <w:szCs w:val="24"/>
        </w:rPr>
        <w:t>υβέρνηση και σε αυτή τη συζήτηση αλλά και γενικότερα</w:t>
      </w:r>
      <w:r>
        <w:rPr>
          <w:rFonts w:eastAsia="Times New Roman" w:cs="Times New Roman"/>
          <w:szCs w:val="24"/>
        </w:rPr>
        <w:t>,</w:t>
      </w:r>
      <w:r w:rsidRPr="00F94DED">
        <w:rPr>
          <w:rFonts w:eastAsia="Times New Roman" w:cs="Times New Roman"/>
          <w:szCs w:val="24"/>
        </w:rPr>
        <w:t xml:space="preserve"> είναι ότι βγαί</w:t>
      </w:r>
      <w:r w:rsidRPr="00F94DED">
        <w:rPr>
          <w:rFonts w:eastAsia="Times New Roman" w:cs="Times New Roman"/>
          <w:szCs w:val="24"/>
        </w:rPr>
        <w:lastRenderedPageBreak/>
        <w:t>νουμε από τα μνημόνια</w:t>
      </w:r>
      <w:r>
        <w:rPr>
          <w:rFonts w:eastAsia="Times New Roman" w:cs="Times New Roman"/>
          <w:szCs w:val="24"/>
        </w:rPr>
        <w:t>.</w:t>
      </w:r>
      <w:r w:rsidRPr="00F94DED">
        <w:rPr>
          <w:rFonts w:eastAsia="Times New Roman" w:cs="Times New Roman"/>
          <w:szCs w:val="24"/>
        </w:rPr>
        <w:t xml:space="preserve"> </w:t>
      </w:r>
      <w:r>
        <w:rPr>
          <w:rFonts w:eastAsia="Times New Roman" w:cs="Times New Roman"/>
          <w:szCs w:val="24"/>
        </w:rPr>
        <w:t>Ή</w:t>
      </w:r>
      <w:r w:rsidRPr="00F94DED">
        <w:rPr>
          <w:rFonts w:eastAsia="Times New Roman" w:cs="Times New Roman"/>
          <w:szCs w:val="24"/>
        </w:rPr>
        <w:t xml:space="preserve"> μάλλον το λέει και πιο καλά ότι εσείς </w:t>
      </w:r>
      <w:r>
        <w:rPr>
          <w:rFonts w:eastAsia="Times New Roman" w:cs="Times New Roman"/>
          <w:szCs w:val="24"/>
        </w:rPr>
        <w:t>-</w:t>
      </w:r>
      <w:r w:rsidRPr="00F94DED">
        <w:rPr>
          <w:rFonts w:eastAsia="Times New Roman" w:cs="Times New Roman"/>
          <w:szCs w:val="24"/>
        </w:rPr>
        <w:t>απευθυνόμενος στη Νέα Δημοκρατία και το ΠΑΣΟΚ</w:t>
      </w:r>
      <w:r>
        <w:rPr>
          <w:rFonts w:eastAsia="Times New Roman" w:cs="Times New Roman"/>
          <w:szCs w:val="24"/>
        </w:rPr>
        <w:t>-</w:t>
      </w:r>
      <w:r w:rsidRPr="00F94DED">
        <w:rPr>
          <w:rFonts w:eastAsia="Times New Roman" w:cs="Times New Roman"/>
          <w:szCs w:val="24"/>
        </w:rPr>
        <w:t xml:space="preserve"> μας βάλατε</w:t>
      </w:r>
      <w:r>
        <w:rPr>
          <w:rFonts w:eastAsia="Times New Roman" w:cs="Times New Roman"/>
          <w:szCs w:val="24"/>
        </w:rPr>
        <w:t>, ενώ</w:t>
      </w:r>
      <w:r w:rsidRPr="00F94DED">
        <w:rPr>
          <w:rFonts w:eastAsia="Times New Roman" w:cs="Times New Roman"/>
          <w:szCs w:val="24"/>
        </w:rPr>
        <w:t xml:space="preserve"> εμείς </w:t>
      </w:r>
      <w:r>
        <w:rPr>
          <w:rFonts w:eastAsia="Times New Roman" w:cs="Times New Roman"/>
          <w:szCs w:val="24"/>
        </w:rPr>
        <w:t xml:space="preserve">-ο ΣΥΡΙΖΑ- </w:t>
      </w:r>
      <w:r w:rsidRPr="00F94DED">
        <w:rPr>
          <w:rFonts w:eastAsia="Times New Roman" w:cs="Times New Roman"/>
          <w:szCs w:val="24"/>
        </w:rPr>
        <w:t>βγάζουμε τη χώρα από τα μνημόνια</w:t>
      </w:r>
      <w:r>
        <w:rPr>
          <w:rFonts w:eastAsia="Times New Roman" w:cs="Times New Roman"/>
          <w:szCs w:val="24"/>
        </w:rPr>
        <w:t>.</w:t>
      </w:r>
      <w:r w:rsidRPr="00F94DED">
        <w:rPr>
          <w:rFonts w:eastAsia="Times New Roman" w:cs="Times New Roman"/>
          <w:szCs w:val="24"/>
        </w:rPr>
        <w:t xml:space="preserve"> </w:t>
      </w:r>
    </w:p>
    <w:p w14:paraId="795DAE72" w14:textId="77777777" w:rsidR="00B01EFE" w:rsidRDefault="00027761">
      <w:pPr>
        <w:spacing w:after="0" w:line="600" w:lineRule="auto"/>
        <w:ind w:firstLine="720"/>
        <w:jc w:val="both"/>
        <w:rPr>
          <w:rFonts w:eastAsia="Times New Roman" w:cs="Times New Roman"/>
          <w:szCs w:val="24"/>
        </w:rPr>
      </w:pPr>
      <w:r w:rsidRPr="00F94DED">
        <w:rPr>
          <w:rFonts w:eastAsia="Times New Roman" w:cs="Times New Roman"/>
          <w:szCs w:val="24"/>
        </w:rPr>
        <w:t>Πρόκειται περί συνειδητής απάτης και κοροϊδίας απέναντι στον ελληνικό λαό</w:t>
      </w:r>
      <w:r>
        <w:rPr>
          <w:rFonts w:eastAsia="Times New Roman" w:cs="Times New Roman"/>
          <w:szCs w:val="24"/>
        </w:rPr>
        <w:t xml:space="preserve">. Γιατί; Πρόκειται </w:t>
      </w:r>
      <w:r w:rsidRPr="00F94DED">
        <w:rPr>
          <w:rFonts w:eastAsia="Times New Roman" w:cs="Times New Roman"/>
          <w:szCs w:val="24"/>
        </w:rPr>
        <w:t>για δημιουργία ψευδαισθήσεων</w:t>
      </w:r>
      <w:r>
        <w:rPr>
          <w:rFonts w:eastAsia="Times New Roman" w:cs="Times New Roman"/>
          <w:szCs w:val="24"/>
        </w:rPr>
        <w:t>.</w:t>
      </w:r>
      <w:r w:rsidRPr="00F94DED">
        <w:rPr>
          <w:rFonts w:eastAsia="Times New Roman" w:cs="Times New Roman"/>
          <w:szCs w:val="24"/>
        </w:rPr>
        <w:t xml:space="preserve"> Γιατί</w:t>
      </w:r>
      <w:r>
        <w:rPr>
          <w:rFonts w:eastAsia="Times New Roman" w:cs="Times New Roman"/>
          <w:szCs w:val="24"/>
        </w:rPr>
        <w:t>;</w:t>
      </w:r>
      <w:r w:rsidRPr="00F94DED">
        <w:rPr>
          <w:rFonts w:eastAsia="Times New Roman" w:cs="Times New Roman"/>
          <w:szCs w:val="24"/>
        </w:rPr>
        <w:t xml:space="preserve"> Τι ήταν τα μνημόνια</w:t>
      </w:r>
      <w:r>
        <w:rPr>
          <w:rFonts w:eastAsia="Times New Roman" w:cs="Times New Roman"/>
          <w:szCs w:val="24"/>
        </w:rPr>
        <w:t xml:space="preserve">, αλήθεια; Η μάστιγα του </w:t>
      </w:r>
      <w:r>
        <w:rPr>
          <w:rFonts w:eastAsia="Times New Roman" w:cs="Times New Roman"/>
          <w:szCs w:val="24"/>
        </w:rPr>
        <w:t>θ</w:t>
      </w:r>
      <w:r>
        <w:rPr>
          <w:rFonts w:eastAsia="Times New Roman" w:cs="Times New Roman"/>
          <w:szCs w:val="24"/>
        </w:rPr>
        <w:t>εού;</w:t>
      </w:r>
      <w:r w:rsidRPr="00F94DED">
        <w:rPr>
          <w:rFonts w:eastAsia="Times New Roman" w:cs="Times New Roman"/>
          <w:szCs w:val="24"/>
        </w:rPr>
        <w:t xml:space="preserve"> Όχι</w:t>
      </w:r>
      <w:r>
        <w:rPr>
          <w:rFonts w:eastAsia="Times New Roman" w:cs="Times New Roman"/>
          <w:szCs w:val="24"/>
        </w:rPr>
        <w:t>. Ήταν οι απαιτήσεις του</w:t>
      </w:r>
      <w:r w:rsidRPr="00F94DED">
        <w:rPr>
          <w:rFonts w:eastAsia="Times New Roman" w:cs="Times New Roman"/>
          <w:szCs w:val="24"/>
        </w:rPr>
        <w:t xml:space="preserve"> κεφ</w:t>
      </w:r>
      <w:r>
        <w:rPr>
          <w:rFonts w:eastAsia="Times New Roman" w:cs="Times New Roman"/>
          <w:szCs w:val="24"/>
        </w:rPr>
        <w:t>α</w:t>
      </w:r>
      <w:r w:rsidRPr="00F94DED">
        <w:rPr>
          <w:rFonts w:eastAsia="Times New Roman" w:cs="Times New Roman"/>
          <w:szCs w:val="24"/>
        </w:rPr>
        <w:t>λα</w:t>
      </w:r>
      <w:r>
        <w:rPr>
          <w:rFonts w:eastAsia="Times New Roman" w:cs="Times New Roman"/>
          <w:szCs w:val="24"/>
        </w:rPr>
        <w:t>ί</w:t>
      </w:r>
      <w:r w:rsidRPr="00F94DED">
        <w:rPr>
          <w:rFonts w:eastAsia="Times New Roman" w:cs="Times New Roman"/>
          <w:szCs w:val="24"/>
        </w:rPr>
        <w:t>ο</w:t>
      </w:r>
      <w:r>
        <w:rPr>
          <w:rFonts w:eastAsia="Times New Roman" w:cs="Times New Roman"/>
          <w:szCs w:val="24"/>
        </w:rPr>
        <w:t>υ</w:t>
      </w:r>
      <w:r w:rsidRPr="00F94DED">
        <w:rPr>
          <w:rFonts w:eastAsia="Times New Roman" w:cs="Times New Roman"/>
          <w:szCs w:val="24"/>
        </w:rPr>
        <w:t xml:space="preserve"> για την αντιμετώπιση της κρίσης</w:t>
      </w:r>
      <w:r>
        <w:rPr>
          <w:rFonts w:eastAsia="Times New Roman" w:cs="Times New Roman"/>
          <w:szCs w:val="24"/>
        </w:rPr>
        <w:t>,</w:t>
      </w:r>
      <w:r w:rsidRPr="00F94DED">
        <w:rPr>
          <w:rFonts w:eastAsia="Times New Roman" w:cs="Times New Roman"/>
          <w:szCs w:val="24"/>
        </w:rPr>
        <w:t xml:space="preserve"> να πληρώσει</w:t>
      </w:r>
      <w:r>
        <w:rPr>
          <w:rFonts w:eastAsia="Times New Roman" w:cs="Times New Roman"/>
          <w:szCs w:val="24"/>
        </w:rPr>
        <w:t>,</w:t>
      </w:r>
      <w:r w:rsidRPr="00F94DED">
        <w:rPr>
          <w:rFonts w:eastAsia="Times New Roman" w:cs="Times New Roman"/>
          <w:szCs w:val="24"/>
        </w:rPr>
        <w:t xml:space="preserve"> δηλαδή</w:t>
      </w:r>
      <w:r>
        <w:rPr>
          <w:rFonts w:eastAsia="Times New Roman" w:cs="Times New Roman"/>
          <w:szCs w:val="24"/>
        </w:rPr>
        <w:t>,</w:t>
      </w:r>
      <w:r w:rsidRPr="00F94DED">
        <w:rPr>
          <w:rFonts w:eastAsia="Times New Roman" w:cs="Times New Roman"/>
          <w:szCs w:val="24"/>
        </w:rPr>
        <w:t xml:space="preserve"> την κρίση</w:t>
      </w:r>
      <w:r>
        <w:rPr>
          <w:rFonts w:eastAsia="Times New Roman" w:cs="Times New Roman"/>
          <w:szCs w:val="24"/>
        </w:rPr>
        <w:t xml:space="preserve"> ο λαός</w:t>
      </w:r>
      <w:r w:rsidRPr="00F94DED">
        <w:rPr>
          <w:rFonts w:eastAsia="Times New Roman" w:cs="Times New Roman"/>
          <w:szCs w:val="24"/>
        </w:rPr>
        <w:t xml:space="preserve"> και η δημιουργία κυρίως προϋποθέσεων</w:t>
      </w:r>
      <w:r>
        <w:rPr>
          <w:rFonts w:eastAsia="Times New Roman" w:cs="Times New Roman"/>
          <w:szCs w:val="24"/>
        </w:rPr>
        <w:t>,</w:t>
      </w:r>
      <w:r w:rsidRPr="00F94DED">
        <w:rPr>
          <w:rFonts w:eastAsia="Times New Roman" w:cs="Times New Roman"/>
          <w:szCs w:val="24"/>
        </w:rPr>
        <w:t xml:space="preserve"> δηλ</w:t>
      </w:r>
      <w:r w:rsidRPr="00F94DED">
        <w:rPr>
          <w:rFonts w:eastAsia="Times New Roman" w:cs="Times New Roman"/>
          <w:szCs w:val="24"/>
        </w:rPr>
        <w:t>αδή</w:t>
      </w:r>
      <w:r>
        <w:rPr>
          <w:rFonts w:eastAsia="Times New Roman" w:cs="Times New Roman"/>
          <w:szCs w:val="24"/>
        </w:rPr>
        <w:t xml:space="preserve"> </w:t>
      </w:r>
      <w:r w:rsidRPr="00F94DED">
        <w:rPr>
          <w:rFonts w:eastAsia="Times New Roman" w:cs="Times New Roman"/>
          <w:szCs w:val="24"/>
        </w:rPr>
        <w:t>θεσμικού πλαισίου για την ανάκαμψη της καπιταλιστικής κερδοφορίας</w:t>
      </w:r>
      <w:r>
        <w:rPr>
          <w:rFonts w:eastAsia="Times New Roman" w:cs="Times New Roman"/>
          <w:szCs w:val="24"/>
        </w:rPr>
        <w:t>.</w:t>
      </w:r>
      <w:r w:rsidRPr="00F94DED">
        <w:rPr>
          <w:rFonts w:eastAsia="Times New Roman" w:cs="Times New Roman"/>
          <w:szCs w:val="24"/>
        </w:rPr>
        <w:t xml:space="preserve"> </w:t>
      </w:r>
    </w:p>
    <w:p w14:paraId="795DAE73"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Τ</w:t>
      </w:r>
      <w:r w:rsidRPr="00F94DED">
        <w:rPr>
          <w:rFonts w:eastAsia="Times New Roman" w:cs="Times New Roman"/>
          <w:szCs w:val="24"/>
        </w:rPr>
        <w:t xml:space="preserve">ι </w:t>
      </w:r>
      <w:r>
        <w:rPr>
          <w:rFonts w:eastAsia="Times New Roman" w:cs="Times New Roman"/>
          <w:szCs w:val="24"/>
        </w:rPr>
        <w:t>έκανε και τι κάνει</w:t>
      </w:r>
      <w:r w:rsidRPr="00F94DED">
        <w:rPr>
          <w:rFonts w:eastAsia="Times New Roman" w:cs="Times New Roman"/>
          <w:szCs w:val="24"/>
        </w:rPr>
        <w:t xml:space="preserve"> σήμερα ο ΣΥΡΙΖΑ</w:t>
      </w:r>
      <w:r>
        <w:rPr>
          <w:rFonts w:eastAsia="Times New Roman" w:cs="Times New Roman"/>
          <w:szCs w:val="24"/>
        </w:rPr>
        <w:t>;</w:t>
      </w:r>
      <w:r w:rsidRPr="00F94DED">
        <w:rPr>
          <w:rFonts w:eastAsia="Times New Roman" w:cs="Times New Roman"/>
          <w:szCs w:val="24"/>
        </w:rPr>
        <w:t xml:space="preserve"> </w:t>
      </w:r>
      <w:r>
        <w:rPr>
          <w:rFonts w:eastAsia="Times New Roman" w:cs="Times New Roman"/>
          <w:szCs w:val="24"/>
        </w:rPr>
        <w:t xml:space="preserve">Ανατρέπει αυτήν </w:t>
      </w:r>
      <w:r w:rsidRPr="00F94DED">
        <w:rPr>
          <w:rFonts w:eastAsia="Times New Roman" w:cs="Times New Roman"/>
          <w:szCs w:val="24"/>
        </w:rPr>
        <w:t>την πολιτική</w:t>
      </w:r>
      <w:r>
        <w:rPr>
          <w:rFonts w:eastAsia="Times New Roman" w:cs="Times New Roman"/>
          <w:szCs w:val="24"/>
        </w:rPr>
        <w:t>,</w:t>
      </w:r>
      <w:r w:rsidRPr="00F94DED">
        <w:rPr>
          <w:rFonts w:eastAsia="Times New Roman" w:cs="Times New Roman"/>
          <w:szCs w:val="24"/>
        </w:rPr>
        <w:t xml:space="preserve"> κύριε </w:t>
      </w:r>
      <w:r>
        <w:rPr>
          <w:rFonts w:eastAsia="Times New Roman" w:cs="Times New Roman"/>
          <w:szCs w:val="24"/>
        </w:rPr>
        <w:t>Τσακαλώτο;</w:t>
      </w:r>
      <w:r w:rsidRPr="00F94DED">
        <w:rPr>
          <w:rFonts w:eastAsia="Times New Roman" w:cs="Times New Roman"/>
          <w:szCs w:val="24"/>
        </w:rPr>
        <w:t xml:space="preserve"> </w:t>
      </w:r>
      <w:r>
        <w:rPr>
          <w:rFonts w:eastAsia="Times New Roman" w:cs="Times New Roman"/>
          <w:szCs w:val="24"/>
        </w:rPr>
        <w:t>Βγάζει τον λαό από τ</w:t>
      </w:r>
      <w:r w:rsidRPr="00F94DED">
        <w:rPr>
          <w:rFonts w:eastAsia="Times New Roman" w:cs="Times New Roman"/>
          <w:szCs w:val="24"/>
        </w:rPr>
        <w:t>α μνημόνια</w:t>
      </w:r>
      <w:r>
        <w:rPr>
          <w:rFonts w:eastAsia="Times New Roman" w:cs="Times New Roman"/>
          <w:szCs w:val="24"/>
        </w:rPr>
        <w:t>;</w:t>
      </w:r>
      <w:r w:rsidRPr="00F94DED">
        <w:rPr>
          <w:rFonts w:eastAsia="Times New Roman" w:cs="Times New Roman"/>
          <w:szCs w:val="24"/>
        </w:rPr>
        <w:t xml:space="preserve"> </w:t>
      </w:r>
      <w:r>
        <w:rPr>
          <w:rFonts w:eastAsia="Times New Roman" w:cs="Times New Roman"/>
          <w:szCs w:val="24"/>
        </w:rPr>
        <w:t>Τ</w:t>
      </w:r>
      <w:r w:rsidRPr="00F94DED">
        <w:rPr>
          <w:rFonts w:eastAsia="Times New Roman" w:cs="Times New Roman"/>
          <w:szCs w:val="24"/>
        </w:rPr>
        <w:t>ο αντίθετο</w:t>
      </w:r>
      <w:r>
        <w:rPr>
          <w:rFonts w:eastAsia="Times New Roman" w:cs="Times New Roman"/>
          <w:szCs w:val="24"/>
        </w:rPr>
        <w:t>.</w:t>
      </w:r>
      <w:r w:rsidRPr="00F94DED">
        <w:rPr>
          <w:rFonts w:eastAsia="Times New Roman" w:cs="Times New Roman"/>
          <w:szCs w:val="24"/>
        </w:rPr>
        <w:t xml:space="preserve"> </w:t>
      </w:r>
      <w:r>
        <w:rPr>
          <w:rFonts w:eastAsia="Times New Roman" w:cs="Times New Roman"/>
          <w:szCs w:val="24"/>
        </w:rPr>
        <w:t>Η</w:t>
      </w:r>
      <w:r w:rsidRPr="00F94DED">
        <w:rPr>
          <w:rFonts w:eastAsia="Times New Roman" w:cs="Times New Roman"/>
          <w:szCs w:val="24"/>
        </w:rPr>
        <w:t xml:space="preserve"> </w:t>
      </w:r>
      <w:r>
        <w:rPr>
          <w:rFonts w:eastAsia="Times New Roman" w:cs="Times New Roman"/>
          <w:szCs w:val="24"/>
        </w:rPr>
        <w:t>Κ</w:t>
      </w:r>
      <w:r w:rsidRPr="00F94DED">
        <w:rPr>
          <w:rFonts w:eastAsia="Times New Roman" w:cs="Times New Roman"/>
          <w:szCs w:val="24"/>
        </w:rPr>
        <w:t>υβέρνηση ΣΥΡΙΖΑ</w:t>
      </w:r>
      <w:r>
        <w:rPr>
          <w:rFonts w:eastAsia="Times New Roman" w:cs="Times New Roman"/>
          <w:szCs w:val="24"/>
        </w:rPr>
        <w:t xml:space="preserve"> </w:t>
      </w:r>
      <w:r w:rsidRPr="00F94DED">
        <w:rPr>
          <w:rFonts w:eastAsia="Times New Roman" w:cs="Times New Roman"/>
          <w:szCs w:val="24"/>
        </w:rPr>
        <w:t>-</w:t>
      </w:r>
      <w:r>
        <w:rPr>
          <w:rFonts w:eastAsia="Times New Roman" w:cs="Times New Roman"/>
          <w:szCs w:val="24"/>
        </w:rPr>
        <w:t xml:space="preserve"> </w:t>
      </w:r>
      <w:r w:rsidRPr="00F94DED">
        <w:rPr>
          <w:rFonts w:eastAsia="Times New Roman" w:cs="Times New Roman"/>
          <w:szCs w:val="24"/>
        </w:rPr>
        <w:t>ΑΝΕΛ</w:t>
      </w:r>
      <w:r>
        <w:rPr>
          <w:rFonts w:eastAsia="Times New Roman" w:cs="Times New Roman"/>
          <w:szCs w:val="24"/>
        </w:rPr>
        <w:t xml:space="preserve"> όχι μόνο δεν ανέτρεψε ή </w:t>
      </w:r>
      <w:r w:rsidRPr="00F94DED">
        <w:rPr>
          <w:rFonts w:eastAsia="Times New Roman" w:cs="Times New Roman"/>
          <w:szCs w:val="24"/>
        </w:rPr>
        <w:t>βελ</w:t>
      </w:r>
      <w:r w:rsidRPr="00F94DED">
        <w:rPr>
          <w:rFonts w:eastAsia="Times New Roman" w:cs="Times New Roman"/>
          <w:szCs w:val="24"/>
        </w:rPr>
        <w:t xml:space="preserve">τίωσε </w:t>
      </w:r>
      <w:r>
        <w:rPr>
          <w:rFonts w:eastAsia="Times New Roman" w:cs="Times New Roman"/>
          <w:szCs w:val="24"/>
        </w:rPr>
        <w:t xml:space="preserve">έστω </w:t>
      </w:r>
      <w:r w:rsidRPr="00F94DED">
        <w:rPr>
          <w:rFonts w:eastAsia="Times New Roman" w:cs="Times New Roman"/>
          <w:szCs w:val="24"/>
        </w:rPr>
        <w:t>αυτή</w:t>
      </w:r>
      <w:r>
        <w:rPr>
          <w:rFonts w:eastAsia="Times New Roman" w:cs="Times New Roman"/>
          <w:szCs w:val="24"/>
        </w:rPr>
        <w:t>ν</w:t>
      </w:r>
      <w:r w:rsidRPr="00F94DED">
        <w:rPr>
          <w:rFonts w:eastAsia="Times New Roman" w:cs="Times New Roman"/>
          <w:szCs w:val="24"/>
        </w:rPr>
        <w:t xml:space="preserve"> την πολιτική</w:t>
      </w:r>
      <w:r>
        <w:rPr>
          <w:rFonts w:eastAsia="Times New Roman" w:cs="Times New Roman"/>
          <w:szCs w:val="24"/>
        </w:rPr>
        <w:t>,</w:t>
      </w:r>
      <w:r w:rsidRPr="00F94DED">
        <w:rPr>
          <w:rFonts w:eastAsia="Times New Roman" w:cs="Times New Roman"/>
          <w:szCs w:val="24"/>
        </w:rPr>
        <w:t xml:space="preserve"> αλλά </w:t>
      </w:r>
      <w:r>
        <w:rPr>
          <w:rFonts w:eastAsia="Times New Roman" w:cs="Times New Roman"/>
          <w:szCs w:val="24"/>
        </w:rPr>
        <w:t>σ</w:t>
      </w:r>
      <w:r w:rsidRPr="00F94DED">
        <w:rPr>
          <w:rFonts w:eastAsia="Times New Roman" w:cs="Times New Roman"/>
          <w:szCs w:val="24"/>
        </w:rPr>
        <w:t xml:space="preserve">υνέχισε εκεί που </w:t>
      </w:r>
      <w:r>
        <w:rPr>
          <w:rFonts w:eastAsia="Times New Roman" w:cs="Times New Roman"/>
          <w:szCs w:val="24"/>
        </w:rPr>
        <w:t>σ</w:t>
      </w:r>
      <w:r w:rsidRPr="00F94DED">
        <w:rPr>
          <w:rFonts w:eastAsia="Times New Roman" w:cs="Times New Roman"/>
          <w:szCs w:val="24"/>
        </w:rPr>
        <w:t>ταμάτησ</w:t>
      </w:r>
      <w:r>
        <w:rPr>
          <w:rFonts w:eastAsia="Times New Roman" w:cs="Times New Roman"/>
          <w:szCs w:val="24"/>
        </w:rPr>
        <w:t xml:space="preserve">αν οι προηγούμενοι. </w:t>
      </w:r>
      <w:r>
        <w:rPr>
          <w:rFonts w:eastAsia="Times New Roman" w:cs="Times New Roman"/>
          <w:szCs w:val="24"/>
        </w:rPr>
        <w:lastRenderedPageBreak/>
        <w:t>Έ</w:t>
      </w:r>
      <w:r w:rsidRPr="00F94DED">
        <w:rPr>
          <w:rFonts w:eastAsia="Times New Roman" w:cs="Times New Roman"/>
          <w:szCs w:val="24"/>
        </w:rPr>
        <w:t>φερε τ</w:t>
      </w:r>
      <w:r>
        <w:rPr>
          <w:rFonts w:eastAsia="Times New Roman" w:cs="Times New Roman"/>
          <w:szCs w:val="24"/>
        </w:rPr>
        <w:t>ρίτο</w:t>
      </w:r>
      <w:r w:rsidRPr="00F94DED">
        <w:rPr>
          <w:rFonts w:eastAsia="Times New Roman" w:cs="Times New Roman"/>
          <w:szCs w:val="24"/>
        </w:rPr>
        <w:t xml:space="preserve"> μνημόνιο</w:t>
      </w:r>
      <w:r>
        <w:rPr>
          <w:rFonts w:eastAsia="Times New Roman" w:cs="Times New Roman"/>
          <w:szCs w:val="24"/>
        </w:rPr>
        <w:t>,</w:t>
      </w:r>
      <w:r w:rsidRPr="00F94DED">
        <w:rPr>
          <w:rFonts w:eastAsia="Times New Roman" w:cs="Times New Roman"/>
          <w:szCs w:val="24"/>
        </w:rPr>
        <w:t xml:space="preserve"> επιπρόσθετα μέτρα που υπηρετούν ακριβώς αυτή</w:t>
      </w:r>
      <w:r>
        <w:rPr>
          <w:rFonts w:eastAsia="Times New Roman" w:cs="Times New Roman"/>
          <w:szCs w:val="24"/>
        </w:rPr>
        <w:t>ν</w:t>
      </w:r>
      <w:r w:rsidRPr="00F94DED">
        <w:rPr>
          <w:rFonts w:eastAsia="Times New Roman" w:cs="Times New Roman"/>
          <w:szCs w:val="24"/>
        </w:rPr>
        <w:t xml:space="preserve"> τη στρατηγική</w:t>
      </w:r>
      <w:r>
        <w:rPr>
          <w:rFonts w:eastAsia="Times New Roman" w:cs="Times New Roman"/>
          <w:szCs w:val="24"/>
        </w:rPr>
        <w:t>,</w:t>
      </w:r>
      <w:r w:rsidRPr="00F94DED">
        <w:rPr>
          <w:rFonts w:eastAsia="Times New Roman" w:cs="Times New Roman"/>
          <w:szCs w:val="24"/>
        </w:rPr>
        <w:t xml:space="preserve"> </w:t>
      </w:r>
      <w:r>
        <w:rPr>
          <w:rFonts w:eastAsia="Times New Roman" w:cs="Times New Roman"/>
          <w:szCs w:val="24"/>
        </w:rPr>
        <w:t>δ</w:t>
      </w:r>
      <w:r w:rsidRPr="00F94DED">
        <w:rPr>
          <w:rFonts w:eastAsia="Times New Roman" w:cs="Times New Roman"/>
          <w:szCs w:val="24"/>
        </w:rPr>
        <w:t>ηλαδή τη δημιουργία</w:t>
      </w:r>
      <w:r>
        <w:rPr>
          <w:rFonts w:eastAsia="Times New Roman" w:cs="Times New Roman"/>
          <w:szCs w:val="24"/>
        </w:rPr>
        <w:t xml:space="preserve"> ενός εδάφους για να ανακάμψουν </w:t>
      </w:r>
      <w:r w:rsidRPr="00F94DED">
        <w:rPr>
          <w:rFonts w:eastAsia="Times New Roman" w:cs="Times New Roman"/>
          <w:szCs w:val="24"/>
        </w:rPr>
        <w:t>τα κέρδη των κεφαλαιοκρατών</w:t>
      </w:r>
      <w:r>
        <w:rPr>
          <w:rFonts w:eastAsia="Times New Roman" w:cs="Times New Roman"/>
          <w:szCs w:val="24"/>
        </w:rPr>
        <w:t>.</w:t>
      </w:r>
      <w:r w:rsidRPr="00F94DED">
        <w:rPr>
          <w:rFonts w:eastAsia="Times New Roman" w:cs="Times New Roman"/>
          <w:szCs w:val="24"/>
        </w:rPr>
        <w:t xml:space="preserve"> </w:t>
      </w:r>
      <w:r>
        <w:rPr>
          <w:rFonts w:eastAsia="Times New Roman" w:cs="Times New Roman"/>
          <w:szCs w:val="24"/>
        </w:rPr>
        <w:t>Έ</w:t>
      </w:r>
      <w:r w:rsidRPr="00F94DED">
        <w:rPr>
          <w:rFonts w:eastAsia="Times New Roman" w:cs="Times New Roman"/>
          <w:szCs w:val="24"/>
        </w:rPr>
        <w:t>κανε κάτι</w:t>
      </w:r>
      <w:r w:rsidRPr="00F94DED">
        <w:rPr>
          <w:rFonts w:eastAsia="Times New Roman" w:cs="Times New Roman"/>
          <w:szCs w:val="24"/>
        </w:rPr>
        <w:t xml:space="preserve"> διαφορετικό</w:t>
      </w:r>
      <w:r>
        <w:rPr>
          <w:rFonts w:eastAsia="Times New Roman" w:cs="Times New Roman"/>
          <w:szCs w:val="24"/>
        </w:rPr>
        <w:t>;</w:t>
      </w:r>
      <w:r w:rsidRPr="00F94DED">
        <w:rPr>
          <w:rFonts w:eastAsia="Times New Roman" w:cs="Times New Roman"/>
          <w:szCs w:val="24"/>
        </w:rPr>
        <w:t xml:space="preserve"> </w:t>
      </w:r>
      <w:r>
        <w:rPr>
          <w:rFonts w:eastAsia="Times New Roman" w:cs="Times New Roman"/>
          <w:szCs w:val="24"/>
        </w:rPr>
        <w:t>Ό</w:t>
      </w:r>
      <w:r w:rsidRPr="00F94DED">
        <w:rPr>
          <w:rFonts w:eastAsia="Times New Roman" w:cs="Times New Roman"/>
          <w:szCs w:val="24"/>
        </w:rPr>
        <w:t>χι</w:t>
      </w:r>
      <w:r>
        <w:rPr>
          <w:rFonts w:eastAsia="Times New Roman" w:cs="Times New Roman"/>
          <w:szCs w:val="24"/>
        </w:rPr>
        <w:t>.</w:t>
      </w:r>
      <w:r w:rsidRPr="00F94DED">
        <w:rPr>
          <w:rFonts w:eastAsia="Times New Roman" w:cs="Times New Roman"/>
          <w:szCs w:val="24"/>
        </w:rPr>
        <w:t xml:space="preserve"> </w:t>
      </w:r>
    </w:p>
    <w:p w14:paraId="795DAE74"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Β</w:t>
      </w:r>
      <w:r w:rsidRPr="00F94DED">
        <w:rPr>
          <w:rFonts w:eastAsia="Times New Roman" w:cs="Times New Roman"/>
          <w:szCs w:val="24"/>
        </w:rPr>
        <w:t>γαίνουμε</w:t>
      </w:r>
      <w:r>
        <w:rPr>
          <w:rFonts w:eastAsia="Times New Roman" w:cs="Times New Roman"/>
          <w:szCs w:val="24"/>
        </w:rPr>
        <w:t>, λέτε,</w:t>
      </w:r>
      <w:r w:rsidRPr="00F94DED">
        <w:rPr>
          <w:rFonts w:eastAsia="Times New Roman" w:cs="Times New Roman"/>
          <w:szCs w:val="24"/>
        </w:rPr>
        <w:t xml:space="preserve"> από τα μνημόνια</w:t>
      </w:r>
      <w:r>
        <w:rPr>
          <w:rFonts w:eastAsia="Times New Roman" w:cs="Times New Roman"/>
          <w:szCs w:val="24"/>
        </w:rPr>
        <w:t>. Μα, τι κοροϊδία είναι αυτή; Βγαίνουμε από τα μνημόνια,</w:t>
      </w:r>
      <w:r w:rsidRPr="00F94DED">
        <w:rPr>
          <w:rFonts w:eastAsia="Times New Roman" w:cs="Times New Roman"/>
          <w:szCs w:val="24"/>
        </w:rPr>
        <w:t xml:space="preserve"> αλλά </w:t>
      </w:r>
      <w:r>
        <w:rPr>
          <w:rFonts w:eastAsia="Times New Roman" w:cs="Times New Roman"/>
          <w:szCs w:val="24"/>
        </w:rPr>
        <w:t>οι χίλιοι</w:t>
      </w:r>
      <w:r w:rsidRPr="00F94DED">
        <w:rPr>
          <w:rFonts w:eastAsia="Times New Roman" w:cs="Times New Roman"/>
          <w:szCs w:val="24"/>
        </w:rPr>
        <w:t xml:space="preserve"> νόμοι διατηρούνται</w:t>
      </w:r>
      <w:r>
        <w:rPr>
          <w:rFonts w:eastAsia="Times New Roman" w:cs="Times New Roman"/>
          <w:szCs w:val="24"/>
        </w:rPr>
        <w:t>.</w:t>
      </w:r>
      <w:r w:rsidRPr="00F94DED">
        <w:rPr>
          <w:rFonts w:eastAsia="Times New Roman" w:cs="Times New Roman"/>
          <w:szCs w:val="24"/>
        </w:rPr>
        <w:t xml:space="preserve"> </w:t>
      </w:r>
      <w:r>
        <w:rPr>
          <w:rFonts w:eastAsia="Times New Roman" w:cs="Times New Roman"/>
          <w:szCs w:val="24"/>
        </w:rPr>
        <w:t>Α</w:t>
      </w:r>
      <w:r w:rsidRPr="00F94DED">
        <w:rPr>
          <w:rFonts w:eastAsia="Times New Roman" w:cs="Times New Roman"/>
          <w:szCs w:val="24"/>
        </w:rPr>
        <w:t>λλάζουν</w:t>
      </w:r>
      <w:r>
        <w:rPr>
          <w:rFonts w:eastAsia="Times New Roman" w:cs="Times New Roman"/>
          <w:szCs w:val="24"/>
        </w:rPr>
        <w:t>;</w:t>
      </w:r>
      <w:r w:rsidRPr="00F94DED">
        <w:rPr>
          <w:rFonts w:eastAsia="Times New Roman" w:cs="Times New Roman"/>
          <w:szCs w:val="24"/>
        </w:rPr>
        <w:t xml:space="preserve"> </w:t>
      </w:r>
      <w:r>
        <w:rPr>
          <w:rFonts w:eastAsia="Times New Roman" w:cs="Times New Roman"/>
          <w:szCs w:val="24"/>
        </w:rPr>
        <w:t xml:space="preserve">Ακούσαμε πουθενά ότι θα αλλάξουν τίποτα νόμοι; Κανένας. Ούτε ένας! </w:t>
      </w:r>
    </w:p>
    <w:p w14:paraId="795DAE75" w14:textId="77777777" w:rsidR="00B01EFE" w:rsidRDefault="00027761">
      <w:pPr>
        <w:spacing w:after="0" w:line="600" w:lineRule="auto"/>
        <w:ind w:firstLine="720"/>
        <w:jc w:val="both"/>
        <w:rPr>
          <w:rFonts w:eastAsia="Times New Roman" w:cs="Times New Roman"/>
          <w:szCs w:val="24"/>
        </w:rPr>
      </w:pPr>
      <w:r w:rsidRPr="00ED792D">
        <w:rPr>
          <w:rFonts w:eastAsia="Times New Roman" w:cs="Times New Roman"/>
          <w:b/>
          <w:szCs w:val="24"/>
        </w:rPr>
        <w:t>ΧΡΗΣΤΟΣ ΜΑΝΤΑΣ:</w:t>
      </w:r>
      <w:r>
        <w:rPr>
          <w:rFonts w:eastAsia="Times New Roman" w:cs="Times New Roman"/>
          <w:szCs w:val="24"/>
        </w:rPr>
        <w:t xml:space="preserve"> Ο ΑΔΜΗΕ. </w:t>
      </w:r>
    </w:p>
    <w:p w14:paraId="795DAE76" w14:textId="77777777" w:rsidR="00B01EFE" w:rsidRDefault="00027761">
      <w:pPr>
        <w:spacing w:after="0" w:line="600" w:lineRule="auto"/>
        <w:ind w:firstLine="720"/>
        <w:jc w:val="both"/>
        <w:rPr>
          <w:rFonts w:eastAsia="Times New Roman" w:cs="Times New Roman"/>
          <w:szCs w:val="24"/>
        </w:rPr>
      </w:pPr>
      <w:r w:rsidRPr="0071068B">
        <w:rPr>
          <w:rFonts w:eastAsia="Times New Roman" w:cs="Times New Roman"/>
          <w:b/>
          <w:szCs w:val="24"/>
        </w:rPr>
        <w:t>ΑΘΑΝΑΣΙΟ</w:t>
      </w:r>
      <w:r w:rsidRPr="0071068B">
        <w:rPr>
          <w:rFonts w:eastAsia="Times New Roman" w:cs="Times New Roman"/>
          <w:b/>
          <w:szCs w:val="24"/>
        </w:rPr>
        <w:t>Σ ΠΑΦΙΛΗΣ:</w:t>
      </w:r>
      <w:r>
        <w:rPr>
          <w:rFonts w:eastAsia="Times New Roman" w:cs="Times New Roman"/>
          <w:szCs w:val="24"/>
        </w:rPr>
        <w:t xml:space="preserve"> Θ</w:t>
      </w:r>
      <w:r w:rsidRPr="00F94DED">
        <w:rPr>
          <w:rFonts w:eastAsia="Times New Roman" w:cs="Times New Roman"/>
          <w:szCs w:val="24"/>
        </w:rPr>
        <w:t>α τα π</w:t>
      </w:r>
      <w:r>
        <w:rPr>
          <w:rFonts w:eastAsia="Times New Roman" w:cs="Times New Roman"/>
          <w:szCs w:val="24"/>
        </w:rPr>
        <w:t xml:space="preserve">ούμε, </w:t>
      </w:r>
      <w:r w:rsidRPr="00F94DED">
        <w:rPr>
          <w:rFonts w:eastAsia="Times New Roman" w:cs="Times New Roman"/>
          <w:szCs w:val="24"/>
        </w:rPr>
        <w:t>θα τα πούμε</w:t>
      </w:r>
      <w:r>
        <w:rPr>
          <w:rFonts w:eastAsia="Times New Roman" w:cs="Times New Roman"/>
          <w:szCs w:val="24"/>
        </w:rPr>
        <w:t xml:space="preserve"> και με την ΑΔΜΗΕ. Μια χαρά τα κάνατε εσείς με τον ΑΔΜΗΕ και τα βρήκατε και πήρατε συγχαρητήρια. </w:t>
      </w:r>
    </w:p>
    <w:p w14:paraId="795DAE77" w14:textId="77777777" w:rsidR="00B01EFE" w:rsidRDefault="00027761">
      <w:pPr>
        <w:spacing w:after="0" w:line="600" w:lineRule="auto"/>
        <w:ind w:firstLine="720"/>
        <w:jc w:val="both"/>
        <w:rPr>
          <w:rFonts w:eastAsia="Times New Roman" w:cs="Times New Roman"/>
          <w:szCs w:val="24"/>
        </w:rPr>
      </w:pPr>
      <w:r w:rsidRPr="00ED792D">
        <w:rPr>
          <w:rFonts w:eastAsia="Times New Roman" w:cs="Times New Roman"/>
          <w:b/>
          <w:szCs w:val="24"/>
        </w:rPr>
        <w:t>ΧΡΗΣΤΟΣ ΜΑΝΤΑΣ:</w:t>
      </w:r>
      <w:r>
        <w:rPr>
          <w:rFonts w:eastAsia="Times New Roman" w:cs="Times New Roman"/>
          <w:szCs w:val="24"/>
        </w:rPr>
        <w:t xml:space="preserve"> Δεν άλλαξε;</w:t>
      </w:r>
    </w:p>
    <w:p w14:paraId="795DAE78" w14:textId="77777777" w:rsidR="00B01EFE" w:rsidRDefault="00027761">
      <w:pPr>
        <w:spacing w:after="0" w:line="600" w:lineRule="auto"/>
        <w:ind w:firstLine="720"/>
        <w:jc w:val="both"/>
        <w:rPr>
          <w:rFonts w:eastAsia="Times New Roman" w:cs="Times New Roman"/>
          <w:szCs w:val="24"/>
        </w:rPr>
      </w:pPr>
      <w:r w:rsidRPr="0071068B">
        <w:rPr>
          <w:rFonts w:eastAsia="Times New Roman" w:cs="Times New Roman"/>
          <w:b/>
          <w:szCs w:val="24"/>
        </w:rPr>
        <w:t>ΑΘΑΝΑΣΙΟΣ ΠΑΦΙΛΗΣ:</w:t>
      </w:r>
      <w:r>
        <w:rPr>
          <w:rFonts w:eastAsia="Times New Roman" w:cs="Times New Roman"/>
          <w:szCs w:val="24"/>
        </w:rPr>
        <w:t xml:space="preserve"> Ναι, πολύ ωραία πράγματα κάνετε! Κ</w:t>
      </w:r>
      <w:r w:rsidRPr="00F94DED">
        <w:rPr>
          <w:rFonts w:eastAsia="Times New Roman" w:cs="Times New Roman"/>
          <w:szCs w:val="24"/>
        </w:rPr>
        <w:t xml:space="preserve">ρατάτε την υποδομή που έχει μεγάλο κόστος </w:t>
      </w:r>
      <w:r w:rsidRPr="00F94DED">
        <w:rPr>
          <w:rFonts w:eastAsia="Times New Roman" w:cs="Times New Roman"/>
          <w:szCs w:val="24"/>
        </w:rPr>
        <w:t xml:space="preserve">και το εμπόριο </w:t>
      </w:r>
      <w:r>
        <w:rPr>
          <w:rFonts w:eastAsia="Times New Roman" w:cs="Times New Roman"/>
          <w:szCs w:val="24"/>
        </w:rPr>
        <w:t xml:space="preserve">το δίνετε στους </w:t>
      </w:r>
      <w:r>
        <w:rPr>
          <w:rFonts w:eastAsia="Times New Roman" w:cs="Times New Roman"/>
          <w:szCs w:val="24"/>
        </w:rPr>
        <w:lastRenderedPageBreak/>
        <w:t>ιδιώτες. Μας δουλεύετε τώρα ψιλό γαζί; Αυτό το λέτε φιλολαϊκή πολιτική; Πονάνε αυτά, ε; Συνεχίζω, λοιπόν, για να μην προκαλούμε.</w:t>
      </w:r>
    </w:p>
    <w:p w14:paraId="795DAE79"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Β</w:t>
      </w:r>
      <w:r>
        <w:rPr>
          <w:rFonts w:eastAsia="Times New Roman" w:cs="Times New Roman"/>
          <w:szCs w:val="24"/>
        </w:rPr>
        <w:t>΄</w:t>
      </w:r>
      <w:r>
        <w:rPr>
          <w:rFonts w:eastAsia="Times New Roman" w:cs="Times New Roman"/>
          <w:szCs w:val="24"/>
        </w:rPr>
        <w:t xml:space="preserve"> Αντιπρόεδρος της Βουλής κ. </w:t>
      </w:r>
      <w:r w:rsidRPr="00F13960">
        <w:rPr>
          <w:rFonts w:eastAsia="Times New Roman" w:cs="Times New Roman"/>
          <w:b/>
          <w:szCs w:val="24"/>
        </w:rPr>
        <w:t>ΓΕΩΡΓΙΟΣ ΒΑΡΕΜΕ</w:t>
      </w:r>
      <w:r w:rsidRPr="00F13960">
        <w:rPr>
          <w:rFonts w:eastAsia="Times New Roman" w:cs="Times New Roman"/>
          <w:b/>
          <w:szCs w:val="24"/>
        </w:rPr>
        <w:t>ΝΟΣ</w:t>
      </w:r>
      <w:r>
        <w:rPr>
          <w:rFonts w:eastAsia="Times New Roman" w:cs="Times New Roman"/>
          <w:szCs w:val="24"/>
        </w:rPr>
        <w:t>)</w:t>
      </w:r>
    </w:p>
    <w:p w14:paraId="795DAE7A"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Διατηρεί </w:t>
      </w:r>
      <w:r w:rsidRPr="00F94DED">
        <w:rPr>
          <w:rFonts w:eastAsia="Times New Roman" w:cs="Times New Roman"/>
          <w:szCs w:val="24"/>
        </w:rPr>
        <w:t xml:space="preserve">τους χίλιους </w:t>
      </w:r>
      <w:r>
        <w:rPr>
          <w:rFonts w:eastAsia="Times New Roman" w:cs="Times New Roman"/>
          <w:szCs w:val="24"/>
        </w:rPr>
        <w:t>νόμους</w:t>
      </w:r>
      <w:r w:rsidRPr="00F94DED">
        <w:rPr>
          <w:rFonts w:eastAsia="Times New Roman" w:cs="Times New Roman"/>
          <w:szCs w:val="24"/>
        </w:rPr>
        <w:t xml:space="preserve"> και τις ονομαζόμενες μεταρρυθμίσεις από την κατάργηση του δικαιώματος</w:t>
      </w:r>
      <w:r>
        <w:rPr>
          <w:rFonts w:eastAsia="Times New Roman" w:cs="Times New Roman"/>
          <w:szCs w:val="24"/>
        </w:rPr>
        <w:t xml:space="preserve"> της</w:t>
      </w:r>
      <w:r w:rsidRPr="00F94DED">
        <w:rPr>
          <w:rFonts w:eastAsia="Times New Roman" w:cs="Times New Roman"/>
          <w:szCs w:val="24"/>
        </w:rPr>
        <w:t xml:space="preserve"> απεργίας ή το χτύπημα του δικαιώματος </w:t>
      </w:r>
      <w:r>
        <w:rPr>
          <w:rFonts w:eastAsia="Times New Roman" w:cs="Times New Roman"/>
          <w:szCs w:val="24"/>
        </w:rPr>
        <w:t xml:space="preserve">της </w:t>
      </w:r>
      <w:r w:rsidRPr="00F94DED">
        <w:rPr>
          <w:rFonts w:eastAsia="Times New Roman" w:cs="Times New Roman"/>
          <w:szCs w:val="24"/>
        </w:rPr>
        <w:t xml:space="preserve">απεργίας </w:t>
      </w:r>
      <w:r>
        <w:rPr>
          <w:rFonts w:eastAsia="Times New Roman" w:cs="Times New Roman"/>
          <w:szCs w:val="24"/>
        </w:rPr>
        <w:t xml:space="preserve">μέχρι όλα τα υπόλοιπα που απαιτούν </w:t>
      </w:r>
      <w:r w:rsidRPr="00F94DED">
        <w:rPr>
          <w:rFonts w:eastAsia="Times New Roman" w:cs="Times New Roman"/>
          <w:szCs w:val="24"/>
        </w:rPr>
        <w:t>οι βιομήχανοι και το μεγάλο κεφάλαιο</w:t>
      </w:r>
      <w:r>
        <w:rPr>
          <w:rFonts w:eastAsia="Times New Roman" w:cs="Times New Roman"/>
          <w:szCs w:val="24"/>
        </w:rPr>
        <w:t>. Μάλιστα, όχι μόνο</w:t>
      </w:r>
      <w:r w:rsidRPr="00F94DED">
        <w:rPr>
          <w:rFonts w:eastAsia="Times New Roman" w:cs="Times New Roman"/>
          <w:szCs w:val="24"/>
        </w:rPr>
        <w:t xml:space="preserve"> αυτό</w:t>
      </w:r>
      <w:r>
        <w:rPr>
          <w:rFonts w:eastAsia="Times New Roman" w:cs="Times New Roman"/>
          <w:szCs w:val="24"/>
        </w:rPr>
        <w:t>,</w:t>
      </w:r>
      <w:r w:rsidRPr="00F94DED">
        <w:rPr>
          <w:rFonts w:eastAsia="Times New Roman" w:cs="Times New Roman"/>
          <w:szCs w:val="24"/>
        </w:rPr>
        <w:t xml:space="preserve"> </w:t>
      </w:r>
      <w:r>
        <w:rPr>
          <w:rFonts w:eastAsia="Times New Roman" w:cs="Times New Roman"/>
          <w:szCs w:val="24"/>
        </w:rPr>
        <w:t>αλλά</w:t>
      </w:r>
      <w:r w:rsidRPr="00F94DED">
        <w:rPr>
          <w:rFonts w:eastAsia="Times New Roman" w:cs="Times New Roman"/>
          <w:szCs w:val="24"/>
        </w:rPr>
        <w:t xml:space="preserve"> διαβεβαιώνει</w:t>
      </w:r>
      <w:r>
        <w:rPr>
          <w:rFonts w:eastAsia="Times New Roman" w:cs="Times New Roman"/>
          <w:szCs w:val="24"/>
        </w:rPr>
        <w:t>,</w:t>
      </w:r>
      <w:r w:rsidRPr="00F94DED">
        <w:rPr>
          <w:rFonts w:eastAsia="Times New Roman" w:cs="Times New Roman"/>
          <w:szCs w:val="24"/>
        </w:rPr>
        <w:t xml:space="preserve"> δίνει όρκους πίστης και εξετάσεις και το </w:t>
      </w:r>
      <w:r>
        <w:rPr>
          <w:rFonts w:eastAsia="Times New Roman" w:cs="Times New Roman"/>
          <w:szCs w:val="24"/>
        </w:rPr>
        <w:t xml:space="preserve">λέει κόντρα στη Νέα Δημοκρατία </w:t>
      </w:r>
      <w:r w:rsidRPr="00F94DED">
        <w:rPr>
          <w:rFonts w:eastAsia="Times New Roman" w:cs="Times New Roman"/>
          <w:szCs w:val="24"/>
        </w:rPr>
        <w:t>ότι δεν πρόκειται να αλλάξει τίποτα</w:t>
      </w:r>
      <w:r>
        <w:rPr>
          <w:rFonts w:eastAsia="Times New Roman" w:cs="Times New Roman"/>
          <w:szCs w:val="24"/>
        </w:rPr>
        <w:t>.</w:t>
      </w:r>
      <w:r w:rsidRPr="00F94DED">
        <w:rPr>
          <w:rFonts w:eastAsia="Times New Roman" w:cs="Times New Roman"/>
          <w:szCs w:val="24"/>
        </w:rPr>
        <w:t xml:space="preserve"> </w:t>
      </w:r>
    </w:p>
    <w:p w14:paraId="795DAE7B"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Συμβαίνει τ</w:t>
      </w:r>
      <w:r w:rsidRPr="00F94DED">
        <w:rPr>
          <w:rFonts w:eastAsia="Times New Roman" w:cs="Times New Roman"/>
          <w:szCs w:val="24"/>
        </w:rPr>
        <w:t>ο αντίθετο</w:t>
      </w:r>
      <w:r>
        <w:rPr>
          <w:rFonts w:eastAsia="Times New Roman" w:cs="Times New Roman"/>
          <w:szCs w:val="24"/>
        </w:rPr>
        <w:t>!</w:t>
      </w:r>
      <w:r w:rsidRPr="00F94DED">
        <w:rPr>
          <w:rFonts w:eastAsia="Times New Roman" w:cs="Times New Roman"/>
          <w:szCs w:val="24"/>
        </w:rPr>
        <w:t xml:space="preserve"> </w:t>
      </w:r>
      <w:r>
        <w:rPr>
          <w:rFonts w:eastAsia="Times New Roman" w:cs="Times New Roman"/>
          <w:szCs w:val="24"/>
        </w:rPr>
        <w:t>Π</w:t>
      </w:r>
      <w:r w:rsidRPr="00F94DED">
        <w:rPr>
          <w:rFonts w:eastAsia="Times New Roman" w:cs="Times New Roman"/>
          <w:szCs w:val="24"/>
        </w:rPr>
        <w:t>αρουσιάζεται ως εγγυητής όλων των μνημονιακών</w:t>
      </w:r>
      <w:r>
        <w:rPr>
          <w:rFonts w:eastAsia="Times New Roman" w:cs="Times New Roman"/>
          <w:szCs w:val="24"/>
        </w:rPr>
        <w:t xml:space="preserve"> νόμων</w:t>
      </w:r>
      <w:r w:rsidRPr="00F94DED">
        <w:rPr>
          <w:rFonts w:eastAsia="Times New Roman" w:cs="Times New Roman"/>
          <w:szCs w:val="24"/>
        </w:rPr>
        <w:t xml:space="preserve"> και </w:t>
      </w:r>
      <w:r>
        <w:rPr>
          <w:rFonts w:eastAsia="Times New Roman" w:cs="Times New Roman"/>
          <w:szCs w:val="24"/>
        </w:rPr>
        <w:t xml:space="preserve">για αυτό παίρνει </w:t>
      </w:r>
      <w:r w:rsidRPr="00F94DED">
        <w:rPr>
          <w:rFonts w:eastAsia="Times New Roman" w:cs="Times New Roman"/>
          <w:szCs w:val="24"/>
        </w:rPr>
        <w:t>τα συγχαρητήρια</w:t>
      </w:r>
      <w:r>
        <w:rPr>
          <w:rFonts w:eastAsia="Times New Roman" w:cs="Times New Roman"/>
          <w:szCs w:val="24"/>
        </w:rPr>
        <w:t xml:space="preserve"> από τα «κοράκι</w:t>
      </w:r>
      <w:r>
        <w:rPr>
          <w:rFonts w:eastAsia="Times New Roman" w:cs="Times New Roman"/>
          <w:szCs w:val="24"/>
        </w:rPr>
        <w:t>α», τους «γδάρτες».</w:t>
      </w:r>
      <w:r w:rsidRPr="00F94DED">
        <w:rPr>
          <w:rFonts w:eastAsia="Times New Roman" w:cs="Times New Roman"/>
          <w:szCs w:val="24"/>
        </w:rPr>
        <w:t xml:space="preserve"> </w:t>
      </w:r>
      <w:r>
        <w:rPr>
          <w:rFonts w:eastAsia="Times New Roman" w:cs="Times New Roman"/>
          <w:szCs w:val="24"/>
        </w:rPr>
        <w:t xml:space="preserve">Έτσι δεν τους λέγατε, την Ευρωπαϊκή Ένωση, </w:t>
      </w:r>
      <w:r>
        <w:rPr>
          <w:rFonts w:eastAsia="Times New Roman" w:cs="Times New Roman"/>
          <w:szCs w:val="24"/>
        </w:rPr>
        <w:lastRenderedPageBreak/>
        <w:t xml:space="preserve">τους δανειστές; Τι τους λέγατε τόσα χρόνια; Από αυτούς, λοιπόν, παίρνετε συγχαρητήρια. Μάλλον έχουν αυτοκτονικές τάσεις ή υπηρετείτε καλά τα συμφέροντά τους. </w:t>
      </w:r>
    </w:p>
    <w:p w14:paraId="795DAE7C" w14:textId="77777777" w:rsidR="00B01EFE" w:rsidRDefault="00027761">
      <w:pPr>
        <w:spacing w:after="0" w:line="600" w:lineRule="auto"/>
        <w:ind w:firstLine="720"/>
        <w:jc w:val="both"/>
        <w:rPr>
          <w:rFonts w:eastAsia="Times New Roman" w:cs="Times New Roman"/>
          <w:szCs w:val="24"/>
        </w:rPr>
      </w:pPr>
      <w:r w:rsidRPr="00F94DED">
        <w:rPr>
          <w:rFonts w:eastAsia="Times New Roman" w:cs="Times New Roman"/>
          <w:szCs w:val="24"/>
        </w:rPr>
        <w:t>Επομένως</w:t>
      </w:r>
      <w:r>
        <w:rPr>
          <w:rFonts w:eastAsia="Times New Roman" w:cs="Times New Roman"/>
          <w:szCs w:val="24"/>
        </w:rPr>
        <w:t>,</w:t>
      </w:r>
      <w:r w:rsidRPr="00F94DED">
        <w:rPr>
          <w:rFonts w:eastAsia="Times New Roman" w:cs="Times New Roman"/>
          <w:szCs w:val="24"/>
        </w:rPr>
        <w:t xml:space="preserve"> όταν λέμε εμείς ότι αντι</w:t>
      </w:r>
      <w:r w:rsidRPr="00F94DED">
        <w:rPr>
          <w:rFonts w:eastAsia="Times New Roman" w:cs="Times New Roman"/>
          <w:szCs w:val="24"/>
        </w:rPr>
        <w:t xml:space="preserve">κειμενικά </w:t>
      </w:r>
      <w:r>
        <w:rPr>
          <w:rFonts w:eastAsia="Times New Roman" w:cs="Times New Roman"/>
          <w:szCs w:val="24"/>
        </w:rPr>
        <w:t>η</w:t>
      </w:r>
      <w:r w:rsidRPr="00F94DED">
        <w:rPr>
          <w:rFonts w:eastAsia="Times New Roman" w:cs="Times New Roman"/>
          <w:szCs w:val="24"/>
        </w:rPr>
        <w:t xml:space="preserve"> </w:t>
      </w:r>
      <w:r>
        <w:rPr>
          <w:rFonts w:eastAsia="Times New Roman" w:cs="Times New Roman"/>
          <w:szCs w:val="24"/>
        </w:rPr>
        <w:t>Κυβέρνηση</w:t>
      </w:r>
      <w:r w:rsidRPr="00F94DED">
        <w:rPr>
          <w:rFonts w:eastAsia="Times New Roman" w:cs="Times New Roman"/>
          <w:szCs w:val="24"/>
        </w:rPr>
        <w:t xml:space="preserve"> εξυπηρετεί τα συμφέροντα της </w:t>
      </w:r>
      <w:r>
        <w:rPr>
          <w:rFonts w:eastAsia="Times New Roman" w:cs="Times New Roman"/>
          <w:szCs w:val="24"/>
        </w:rPr>
        <w:t xml:space="preserve">αστικής </w:t>
      </w:r>
      <w:r w:rsidRPr="00F94DED">
        <w:rPr>
          <w:rFonts w:eastAsia="Times New Roman" w:cs="Times New Roman"/>
          <w:szCs w:val="24"/>
        </w:rPr>
        <w:t xml:space="preserve">τάξης και των ιμπεριαλιστικών οργανισμών </w:t>
      </w:r>
      <w:r>
        <w:rPr>
          <w:rFonts w:eastAsia="Times New Roman" w:cs="Times New Roman"/>
          <w:szCs w:val="24"/>
        </w:rPr>
        <w:t>-</w:t>
      </w:r>
      <w:r w:rsidRPr="00F94DED">
        <w:rPr>
          <w:rFonts w:eastAsia="Times New Roman" w:cs="Times New Roman"/>
          <w:szCs w:val="24"/>
        </w:rPr>
        <w:t>αυτό είναι μεγάλο κεφάλαιο</w:t>
      </w:r>
      <w:r>
        <w:rPr>
          <w:rFonts w:eastAsia="Times New Roman" w:cs="Times New Roman"/>
          <w:szCs w:val="24"/>
        </w:rPr>
        <w:t>,</w:t>
      </w:r>
      <w:r w:rsidRPr="00F94DED">
        <w:rPr>
          <w:rFonts w:eastAsia="Times New Roman" w:cs="Times New Roman"/>
          <w:szCs w:val="24"/>
        </w:rPr>
        <w:t xml:space="preserve"> </w:t>
      </w:r>
      <w:r>
        <w:rPr>
          <w:rFonts w:eastAsia="Times New Roman" w:cs="Times New Roman"/>
          <w:szCs w:val="24"/>
        </w:rPr>
        <w:t>ένα</w:t>
      </w:r>
      <w:r w:rsidRPr="00F94DED">
        <w:rPr>
          <w:rFonts w:eastAsia="Times New Roman" w:cs="Times New Roman"/>
          <w:szCs w:val="24"/>
        </w:rPr>
        <w:t xml:space="preserve"> σχόλιο θα κάνω</w:t>
      </w:r>
      <w:r>
        <w:rPr>
          <w:rFonts w:eastAsia="Times New Roman" w:cs="Times New Roman"/>
          <w:szCs w:val="24"/>
        </w:rPr>
        <w:t xml:space="preserve">- εσείς διαμαρτύρεστε. Όταν λέμε ότι έχετε σκληρή </w:t>
      </w:r>
      <w:r w:rsidRPr="00F94DED">
        <w:rPr>
          <w:rFonts w:eastAsia="Times New Roman" w:cs="Times New Roman"/>
          <w:szCs w:val="24"/>
        </w:rPr>
        <w:t>ταξική πολιτική</w:t>
      </w:r>
      <w:r>
        <w:rPr>
          <w:rFonts w:eastAsia="Times New Roman" w:cs="Times New Roman"/>
          <w:szCs w:val="24"/>
        </w:rPr>
        <w:t>,</w:t>
      </w:r>
      <w:r w:rsidRPr="00F94DED">
        <w:rPr>
          <w:rFonts w:eastAsia="Times New Roman" w:cs="Times New Roman"/>
          <w:szCs w:val="24"/>
        </w:rPr>
        <w:t xml:space="preserve"> </w:t>
      </w:r>
      <w:r>
        <w:rPr>
          <w:rFonts w:eastAsia="Times New Roman" w:cs="Times New Roman"/>
          <w:szCs w:val="24"/>
        </w:rPr>
        <w:t>βάρβαρη</w:t>
      </w:r>
      <w:r w:rsidRPr="00F94DED">
        <w:rPr>
          <w:rFonts w:eastAsia="Times New Roman" w:cs="Times New Roman"/>
          <w:szCs w:val="24"/>
        </w:rPr>
        <w:t xml:space="preserve"> πολιτική και την ακολουθείτ</w:t>
      </w:r>
      <w:r>
        <w:rPr>
          <w:rFonts w:eastAsia="Times New Roman" w:cs="Times New Roman"/>
          <w:szCs w:val="24"/>
        </w:rPr>
        <w:t xml:space="preserve">ε </w:t>
      </w:r>
      <w:r w:rsidRPr="00F94DED">
        <w:rPr>
          <w:rFonts w:eastAsia="Times New Roman" w:cs="Times New Roman"/>
          <w:szCs w:val="24"/>
        </w:rPr>
        <w:t xml:space="preserve">κατά </w:t>
      </w:r>
      <w:r w:rsidRPr="00F94DED">
        <w:rPr>
          <w:rFonts w:eastAsia="Times New Roman" w:cs="Times New Roman"/>
          <w:szCs w:val="24"/>
        </w:rPr>
        <w:t>γράμμα</w:t>
      </w:r>
      <w:r>
        <w:rPr>
          <w:rFonts w:eastAsia="Times New Roman" w:cs="Times New Roman"/>
          <w:szCs w:val="24"/>
        </w:rPr>
        <w:t>, λέτε</w:t>
      </w:r>
      <w:r w:rsidRPr="00F94DED">
        <w:rPr>
          <w:rFonts w:eastAsia="Times New Roman" w:cs="Times New Roman"/>
          <w:szCs w:val="24"/>
        </w:rPr>
        <w:t xml:space="preserve"> </w:t>
      </w:r>
      <w:r>
        <w:rPr>
          <w:rFonts w:eastAsia="Times New Roman" w:cs="Times New Roman"/>
          <w:szCs w:val="24"/>
        </w:rPr>
        <w:t>«ό</w:t>
      </w:r>
      <w:r w:rsidRPr="00F94DED">
        <w:rPr>
          <w:rFonts w:eastAsia="Times New Roman" w:cs="Times New Roman"/>
          <w:szCs w:val="24"/>
        </w:rPr>
        <w:t>χι</w:t>
      </w:r>
      <w:r>
        <w:rPr>
          <w:rFonts w:eastAsia="Times New Roman" w:cs="Times New Roman"/>
          <w:szCs w:val="24"/>
        </w:rPr>
        <w:t xml:space="preserve">, δεν είναι έτσι, </w:t>
      </w:r>
      <w:r w:rsidRPr="00F94DED">
        <w:rPr>
          <w:rFonts w:eastAsia="Times New Roman" w:cs="Times New Roman"/>
          <w:szCs w:val="24"/>
        </w:rPr>
        <w:t>έχουμε κοινωνικές ευαισθησίες</w:t>
      </w:r>
      <w:r>
        <w:rPr>
          <w:rFonts w:eastAsia="Times New Roman" w:cs="Times New Roman"/>
          <w:szCs w:val="24"/>
        </w:rPr>
        <w:t>». Για να δούμε, λοιπόν, τις</w:t>
      </w:r>
      <w:r w:rsidRPr="00F94DED">
        <w:rPr>
          <w:rFonts w:eastAsia="Times New Roman" w:cs="Times New Roman"/>
          <w:szCs w:val="24"/>
        </w:rPr>
        <w:t xml:space="preserve"> κοινωνικές ευαισθησίες</w:t>
      </w:r>
      <w:r>
        <w:rPr>
          <w:rFonts w:eastAsia="Times New Roman" w:cs="Times New Roman"/>
          <w:szCs w:val="24"/>
        </w:rPr>
        <w:t>.</w:t>
      </w:r>
      <w:r w:rsidRPr="00F94DED">
        <w:rPr>
          <w:rFonts w:eastAsia="Times New Roman" w:cs="Times New Roman"/>
          <w:szCs w:val="24"/>
        </w:rPr>
        <w:t xml:space="preserve"> </w:t>
      </w:r>
      <w:r>
        <w:rPr>
          <w:rFonts w:eastAsia="Times New Roman" w:cs="Times New Roman"/>
          <w:szCs w:val="24"/>
        </w:rPr>
        <w:t>Τ</w:t>
      </w:r>
      <w:r w:rsidRPr="00F94DED">
        <w:rPr>
          <w:rFonts w:eastAsia="Times New Roman" w:cs="Times New Roman"/>
          <w:szCs w:val="24"/>
        </w:rPr>
        <w:t>ι παίρνετε από τους εργαζόμενους</w:t>
      </w:r>
      <w:r>
        <w:rPr>
          <w:rFonts w:eastAsia="Times New Roman" w:cs="Times New Roman"/>
          <w:szCs w:val="24"/>
        </w:rPr>
        <w:t>;</w:t>
      </w:r>
      <w:r w:rsidRPr="00F94DED">
        <w:rPr>
          <w:rFonts w:eastAsia="Times New Roman" w:cs="Times New Roman"/>
          <w:szCs w:val="24"/>
        </w:rPr>
        <w:t xml:space="preserve"> </w:t>
      </w:r>
      <w:r>
        <w:rPr>
          <w:rFonts w:eastAsia="Times New Roman" w:cs="Times New Roman"/>
          <w:szCs w:val="24"/>
        </w:rPr>
        <w:t>Κ</w:t>
      </w:r>
      <w:r w:rsidRPr="00F94DED">
        <w:rPr>
          <w:rFonts w:eastAsia="Times New Roman" w:cs="Times New Roman"/>
          <w:szCs w:val="24"/>
        </w:rPr>
        <w:t xml:space="preserve">αι εδώ </w:t>
      </w:r>
      <w:r>
        <w:rPr>
          <w:rFonts w:eastAsia="Times New Roman" w:cs="Times New Roman"/>
          <w:szCs w:val="24"/>
        </w:rPr>
        <w:t>δεν θα σας αναφέρω «</w:t>
      </w:r>
      <w:r w:rsidRPr="00F94DED">
        <w:rPr>
          <w:rFonts w:eastAsia="Times New Roman" w:cs="Times New Roman"/>
          <w:szCs w:val="24"/>
        </w:rPr>
        <w:t>συριζαί</w:t>
      </w:r>
      <w:r>
        <w:rPr>
          <w:rFonts w:eastAsia="Times New Roman" w:cs="Times New Roman"/>
          <w:szCs w:val="24"/>
        </w:rPr>
        <w:t xml:space="preserve">ικα» μαθηματικά, κύριε Τσακαλώτο, αλλά πραγματικά μαθηματικά. </w:t>
      </w:r>
    </w:p>
    <w:p w14:paraId="795DAE7D"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Α</w:t>
      </w:r>
      <w:r w:rsidRPr="00F94DED">
        <w:rPr>
          <w:rFonts w:eastAsia="Times New Roman" w:cs="Times New Roman"/>
          <w:szCs w:val="24"/>
        </w:rPr>
        <w:t>πό τη</w:t>
      </w:r>
      <w:r w:rsidRPr="00F94DED">
        <w:rPr>
          <w:rFonts w:eastAsia="Times New Roman" w:cs="Times New Roman"/>
          <w:szCs w:val="24"/>
        </w:rPr>
        <w:t xml:space="preserve">ν </w:t>
      </w:r>
      <w:r>
        <w:rPr>
          <w:rFonts w:eastAsia="Times New Roman" w:cs="Times New Roman"/>
          <w:szCs w:val="24"/>
        </w:rPr>
        <w:t>1-1-2019</w:t>
      </w:r>
      <w:r w:rsidRPr="00F94DED">
        <w:rPr>
          <w:rFonts w:eastAsia="Times New Roman" w:cs="Times New Roman"/>
          <w:szCs w:val="24"/>
        </w:rPr>
        <w:t xml:space="preserve"> </w:t>
      </w:r>
      <w:r>
        <w:rPr>
          <w:rFonts w:eastAsia="Times New Roman" w:cs="Times New Roman"/>
          <w:szCs w:val="24"/>
        </w:rPr>
        <w:t xml:space="preserve">θα έχουμε </w:t>
      </w:r>
      <w:r w:rsidRPr="00F94DED">
        <w:rPr>
          <w:rFonts w:eastAsia="Times New Roman" w:cs="Times New Roman"/>
          <w:szCs w:val="24"/>
        </w:rPr>
        <w:t xml:space="preserve">2,9 </w:t>
      </w:r>
      <w:r>
        <w:rPr>
          <w:rFonts w:eastAsia="Times New Roman" w:cs="Times New Roman"/>
          <w:szCs w:val="24"/>
        </w:rPr>
        <w:t>δισεκατομμύρια ευρώ</w:t>
      </w:r>
      <w:r w:rsidRPr="00F94DED">
        <w:rPr>
          <w:rFonts w:eastAsia="Times New Roman" w:cs="Times New Roman"/>
          <w:szCs w:val="24"/>
        </w:rPr>
        <w:t xml:space="preserve"> το χρόνο από τη μείωση </w:t>
      </w:r>
      <w:r>
        <w:rPr>
          <w:rFonts w:eastAsia="Times New Roman" w:cs="Times New Roman"/>
          <w:szCs w:val="24"/>
        </w:rPr>
        <w:t xml:space="preserve">των συντάξεων, επί τέσσερα, 12,5 δισεκατομμύρια ευρώ. </w:t>
      </w:r>
      <w:r>
        <w:rPr>
          <w:rFonts w:eastAsia="Times New Roman" w:cs="Times New Roman"/>
          <w:szCs w:val="24"/>
        </w:rPr>
        <w:lastRenderedPageBreak/>
        <w:t xml:space="preserve">Ναι ή όχι; Τα γράφετε. Μην αρχίσω, σας τα είπε ο κ. Καραθανασόπουλος. </w:t>
      </w:r>
    </w:p>
    <w:p w14:paraId="795DAE7E"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Δεύτερον, θα υπάρξει </w:t>
      </w:r>
      <w:r w:rsidRPr="00F94DED">
        <w:rPr>
          <w:rFonts w:eastAsia="Times New Roman" w:cs="Times New Roman"/>
          <w:szCs w:val="24"/>
        </w:rPr>
        <w:t>μείωση του αφορολογήτου από τ</w:t>
      </w:r>
      <w:r>
        <w:rPr>
          <w:rFonts w:eastAsia="Times New Roman" w:cs="Times New Roman"/>
          <w:szCs w:val="24"/>
        </w:rPr>
        <w:t>α</w:t>
      </w:r>
      <w:r w:rsidRPr="00F94DED">
        <w:rPr>
          <w:rFonts w:eastAsia="Times New Roman" w:cs="Times New Roman"/>
          <w:szCs w:val="24"/>
        </w:rPr>
        <w:t xml:space="preserve"> 8.600</w:t>
      </w:r>
      <w:r>
        <w:rPr>
          <w:rFonts w:eastAsia="Times New Roman" w:cs="Times New Roman"/>
          <w:szCs w:val="24"/>
        </w:rPr>
        <w:t xml:space="preserve"> ευρώ στα</w:t>
      </w:r>
      <w:r w:rsidRPr="00F94DED">
        <w:rPr>
          <w:rFonts w:eastAsia="Times New Roman" w:cs="Times New Roman"/>
          <w:szCs w:val="24"/>
        </w:rPr>
        <w:t xml:space="preserve"> 5.600</w:t>
      </w:r>
      <w:r>
        <w:rPr>
          <w:rFonts w:eastAsia="Times New Roman" w:cs="Times New Roman"/>
          <w:szCs w:val="24"/>
        </w:rPr>
        <w:t xml:space="preserve"> ευρώ. Π</w:t>
      </w:r>
      <w:r w:rsidRPr="00F94DED">
        <w:rPr>
          <w:rFonts w:eastAsia="Times New Roman" w:cs="Times New Roman"/>
          <w:szCs w:val="24"/>
        </w:rPr>
        <w:t>όσα θα μαζέψετε</w:t>
      </w:r>
      <w:r>
        <w:rPr>
          <w:rFonts w:eastAsia="Times New Roman" w:cs="Times New Roman"/>
          <w:szCs w:val="24"/>
        </w:rPr>
        <w:t>; Θα μαζέψετε 6 δισεκατομμύρια ευρώ και έ</w:t>
      </w:r>
      <w:r w:rsidRPr="00F94DED">
        <w:rPr>
          <w:rFonts w:eastAsia="Times New Roman" w:cs="Times New Roman"/>
          <w:szCs w:val="24"/>
        </w:rPr>
        <w:t xml:space="preserve">χετε το θράσος </w:t>
      </w:r>
      <w:r>
        <w:rPr>
          <w:rFonts w:eastAsia="Times New Roman" w:cs="Times New Roman"/>
          <w:szCs w:val="24"/>
        </w:rPr>
        <w:t xml:space="preserve">–για </w:t>
      </w:r>
      <w:r w:rsidRPr="00F94DED">
        <w:rPr>
          <w:rFonts w:eastAsia="Times New Roman" w:cs="Times New Roman"/>
          <w:szCs w:val="24"/>
        </w:rPr>
        <w:t>να μην πω κα</w:t>
      </w:r>
      <w:r>
        <w:rPr>
          <w:rFonts w:eastAsia="Times New Roman" w:cs="Times New Roman"/>
          <w:szCs w:val="24"/>
        </w:rPr>
        <w:t>μ</w:t>
      </w:r>
      <w:r w:rsidRPr="00F94DED">
        <w:rPr>
          <w:rFonts w:eastAsia="Times New Roman" w:cs="Times New Roman"/>
          <w:szCs w:val="24"/>
        </w:rPr>
        <w:t>μιά βαριά κουβέντα</w:t>
      </w:r>
      <w:r>
        <w:rPr>
          <w:rFonts w:eastAsia="Times New Roman" w:cs="Times New Roman"/>
          <w:szCs w:val="24"/>
        </w:rPr>
        <w:t>-</w:t>
      </w:r>
      <w:r w:rsidRPr="00F94DED">
        <w:rPr>
          <w:rFonts w:eastAsia="Times New Roman" w:cs="Times New Roman"/>
          <w:szCs w:val="24"/>
        </w:rPr>
        <w:t xml:space="preserve"> και μιλάτε για</w:t>
      </w:r>
      <w:r>
        <w:rPr>
          <w:rFonts w:eastAsia="Times New Roman" w:cs="Times New Roman"/>
          <w:szCs w:val="24"/>
        </w:rPr>
        <w:t xml:space="preserve"> αναδιανομή. Β</w:t>
      </w:r>
      <w:r w:rsidRPr="00F94DED">
        <w:rPr>
          <w:rFonts w:eastAsia="Times New Roman" w:cs="Times New Roman"/>
          <w:szCs w:val="24"/>
        </w:rPr>
        <w:t xml:space="preserve">ρήκατε να φορολογήσετε αυτούς που παίρνουν </w:t>
      </w:r>
      <w:r>
        <w:rPr>
          <w:rFonts w:eastAsia="Times New Roman" w:cs="Times New Roman"/>
          <w:szCs w:val="24"/>
        </w:rPr>
        <w:t xml:space="preserve">500 ευρώ το μήνα. Σύνολο, </w:t>
      </w:r>
      <w:r w:rsidRPr="00F94DED">
        <w:rPr>
          <w:rFonts w:eastAsia="Times New Roman" w:cs="Times New Roman"/>
          <w:szCs w:val="24"/>
        </w:rPr>
        <w:t>18,5 δισεκατομμύρια</w:t>
      </w:r>
      <w:r>
        <w:rPr>
          <w:rFonts w:eastAsia="Times New Roman" w:cs="Times New Roman"/>
          <w:szCs w:val="24"/>
        </w:rPr>
        <w:t xml:space="preserve"> ευρώ</w:t>
      </w:r>
      <w:r w:rsidRPr="00F94DED">
        <w:rPr>
          <w:rFonts w:eastAsia="Times New Roman" w:cs="Times New Roman"/>
          <w:szCs w:val="24"/>
        </w:rPr>
        <w:t xml:space="preserve"> σε</w:t>
      </w:r>
      <w:r w:rsidRPr="00F94DED">
        <w:rPr>
          <w:rFonts w:eastAsia="Times New Roman" w:cs="Times New Roman"/>
          <w:szCs w:val="24"/>
        </w:rPr>
        <w:t xml:space="preserve"> τέσσερα χρόνια</w:t>
      </w:r>
      <w:r>
        <w:rPr>
          <w:rFonts w:eastAsia="Times New Roman" w:cs="Times New Roman"/>
          <w:szCs w:val="24"/>
        </w:rPr>
        <w:t>, ναι ή όχι; Ναι, από τους</w:t>
      </w:r>
      <w:r w:rsidRPr="00F94DED">
        <w:rPr>
          <w:rFonts w:eastAsia="Times New Roman" w:cs="Times New Roman"/>
          <w:szCs w:val="24"/>
        </w:rPr>
        <w:t xml:space="preserve"> εργαζόμενους</w:t>
      </w:r>
      <w:r>
        <w:rPr>
          <w:rFonts w:eastAsia="Times New Roman" w:cs="Times New Roman"/>
          <w:szCs w:val="24"/>
        </w:rPr>
        <w:t>.</w:t>
      </w:r>
    </w:p>
    <w:p w14:paraId="795DAE7F"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Τι παίρνετε από τους</w:t>
      </w:r>
      <w:r w:rsidRPr="00F94DED">
        <w:rPr>
          <w:rFonts w:eastAsia="Times New Roman" w:cs="Times New Roman"/>
          <w:szCs w:val="24"/>
        </w:rPr>
        <w:t xml:space="preserve"> κεφαλαιοκράτες</w:t>
      </w:r>
      <w:r>
        <w:rPr>
          <w:rFonts w:eastAsia="Times New Roman" w:cs="Times New Roman"/>
          <w:szCs w:val="24"/>
        </w:rPr>
        <w:t>, γ</w:t>
      </w:r>
      <w:r w:rsidRPr="00F94DED">
        <w:rPr>
          <w:rFonts w:eastAsia="Times New Roman" w:cs="Times New Roman"/>
          <w:szCs w:val="24"/>
        </w:rPr>
        <w:t>ια να δούμε με ποιον είστε τελικά</w:t>
      </w:r>
      <w:r>
        <w:rPr>
          <w:rFonts w:eastAsia="Times New Roman" w:cs="Times New Roman"/>
          <w:szCs w:val="24"/>
        </w:rPr>
        <w:t>;</w:t>
      </w:r>
      <w:r w:rsidRPr="00F94DED">
        <w:rPr>
          <w:rFonts w:eastAsia="Times New Roman" w:cs="Times New Roman"/>
          <w:szCs w:val="24"/>
        </w:rPr>
        <w:t xml:space="preserve"> </w:t>
      </w:r>
      <w:r>
        <w:rPr>
          <w:rFonts w:eastAsia="Times New Roman" w:cs="Times New Roman"/>
          <w:szCs w:val="24"/>
        </w:rPr>
        <w:t>Α</w:t>
      </w:r>
      <w:r w:rsidRPr="00F94DED">
        <w:rPr>
          <w:rFonts w:eastAsia="Times New Roman" w:cs="Times New Roman"/>
          <w:szCs w:val="24"/>
        </w:rPr>
        <w:t>φήστε τα κόλπα</w:t>
      </w:r>
      <w:r>
        <w:rPr>
          <w:rFonts w:eastAsia="Times New Roman" w:cs="Times New Roman"/>
          <w:szCs w:val="24"/>
        </w:rPr>
        <w:t>.</w:t>
      </w:r>
      <w:r w:rsidRPr="00F94DED">
        <w:rPr>
          <w:rFonts w:eastAsia="Times New Roman" w:cs="Times New Roman"/>
          <w:szCs w:val="24"/>
        </w:rPr>
        <w:t xml:space="preserve"> </w:t>
      </w:r>
      <w:r>
        <w:rPr>
          <w:rFonts w:eastAsia="Times New Roman" w:cs="Times New Roman"/>
          <w:szCs w:val="24"/>
        </w:rPr>
        <w:t xml:space="preserve">Από τους κεφαλαιοκράτες τίποτα, μηδέν! Τι δίνει και πόσα; Δίνει </w:t>
      </w:r>
      <w:r w:rsidRPr="00F94DED">
        <w:rPr>
          <w:rFonts w:eastAsia="Times New Roman" w:cs="Times New Roman"/>
          <w:szCs w:val="24"/>
        </w:rPr>
        <w:t xml:space="preserve">1,2 </w:t>
      </w:r>
      <w:r>
        <w:rPr>
          <w:rFonts w:eastAsia="Times New Roman" w:cs="Times New Roman"/>
          <w:szCs w:val="24"/>
        </w:rPr>
        <w:t>δισεκατομμύρια ευρώ</w:t>
      </w:r>
      <w:r w:rsidRPr="00F94DED">
        <w:rPr>
          <w:rFonts w:eastAsia="Times New Roman" w:cs="Times New Roman"/>
          <w:szCs w:val="24"/>
        </w:rPr>
        <w:t xml:space="preserve"> την τριετία από φοροελ</w:t>
      </w:r>
      <w:r w:rsidRPr="00F94DED">
        <w:rPr>
          <w:rFonts w:eastAsia="Times New Roman" w:cs="Times New Roman"/>
          <w:szCs w:val="24"/>
        </w:rPr>
        <w:t>αφρύνσεις</w:t>
      </w:r>
      <w:r>
        <w:rPr>
          <w:rFonts w:eastAsia="Times New Roman" w:cs="Times New Roman"/>
          <w:szCs w:val="24"/>
        </w:rPr>
        <w:t>,</w:t>
      </w:r>
      <w:r w:rsidRPr="00F94DED">
        <w:rPr>
          <w:rFonts w:eastAsia="Times New Roman" w:cs="Times New Roman"/>
          <w:szCs w:val="24"/>
        </w:rPr>
        <w:t xml:space="preserve"> </w:t>
      </w:r>
      <w:r>
        <w:rPr>
          <w:rFonts w:eastAsia="Times New Roman" w:cs="Times New Roman"/>
          <w:szCs w:val="24"/>
        </w:rPr>
        <w:t>δ</w:t>
      </w:r>
      <w:r w:rsidRPr="00F94DED">
        <w:rPr>
          <w:rFonts w:eastAsia="Times New Roman" w:cs="Times New Roman"/>
          <w:szCs w:val="24"/>
        </w:rPr>
        <w:t>ηλαδή μείωση από το 29%</w:t>
      </w:r>
      <w:r>
        <w:rPr>
          <w:rFonts w:eastAsia="Times New Roman" w:cs="Times New Roman"/>
          <w:szCs w:val="24"/>
        </w:rPr>
        <w:t xml:space="preserve"> στο 26% από το 2020, ναι ή όχι; Αυτά είναι που θα εξοικονομήσετε και σε ποιους κάνετε φοροαπαλλαγές. </w:t>
      </w:r>
      <w:r>
        <w:rPr>
          <w:rFonts w:eastAsia="Times New Roman" w:cs="Times New Roman"/>
          <w:szCs w:val="24"/>
        </w:rPr>
        <w:lastRenderedPageBreak/>
        <w:t xml:space="preserve">Φορολογείτε τα 5.600 ευρώ και μειώνετε τον φόρο στα δισεκατομμύρια και στον αμύθητο πλούτο. </w:t>
      </w:r>
      <w:r w:rsidRPr="00F94DED">
        <w:rPr>
          <w:rFonts w:eastAsia="Times New Roman" w:cs="Times New Roman"/>
          <w:szCs w:val="24"/>
        </w:rPr>
        <w:t xml:space="preserve"> </w:t>
      </w:r>
    </w:p>
    <w:p w14:paraId="795DAE80" w14:textId="77777777" w:rsidR="00B01EFE" w:rsidRDefault="00027761">
      <w:pPr>
        <w:spacing w:after="0" w:line="600" w:lineRule="auto"/>
        <w:ind w:firstLine="720"/>
        <w:jc w:val="both"/>
        <w:rPr>
          <w:rFonts w:eastAsia="Times New Roman"/>
          <w:szCs w:val="24"/>
        </w:rPr>
      </w:pPr>
      <w:r>
        <w:rPr>
          <w:rFonts w:eastAsia="Times New Roman"/>
          <w:szCs w:val="24"/>
        </w:rPr>
        <w:t>Δεύτερον, 1 δισεκατομμύρι</w:t>
      </w:r>
      <w:r>
        <w:rPr>
          <w:rFonts w:eastAsia="Times New Roman"/>
          <w:szCs w:val="24"/>
        </w:rPr>
        <w:t xml:space="preserve">ο από αναπτυξιακά κίνητρα. Επενδυτικός νόμος. </w:t>
      </w:r>
    </w:p>
    <w:p w14:paraId="795DAE81" w14:textId="77777777" w:rsidR="00B01EFE" w:rsidRDefault="00027761">
      <w:pPr>
        <w:spacing w:after="0" w:line="600" w:lineRule="auto"/>
        <w:ind w:firstLine="720"/>
        <w:jc w:val="both"/>
        <w:rPr>
          <w:rFonts w:eastAsia="Times New Roman"/>
          <w:szCs w:val="24"/>
        </w:rPr>
      </w:pPr>
      <w:r>
        <w:rPr>
          <w:rFonts w:eastAsia="Times New Roman"/>
          <w:szCs w:val="24"/>
        </w:rPr>
        <w:t>Τρίτον, 1 δισεκατομμύριο από προγράμματα ενεργητικής απασχόλησης. Επιδοτείτε τους βιομήχανους, τους εργοδότες αντί να επιδοτήσετε τους εργαζόμενους. Σύνολο: 3,2 δισεκατομμύρια.</w:t>
      </w:r>
    </w:p>
    <w:p w14:paraId="795DAE82" w14:textId="77777777" w:rsidR="00B01EFE" w:rsidRDefault="00027761">
      <w:pPr>
        <w:spacing w:after="0"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w:t>
      </w:r>
      <w:r>
        <w:rPr>
          <w:rFonts w:eastAsia="Times New Roman"/>
          <w:szCs w:val="24"/>
        </w:rPr>
        <w:t>ούνι λήξ</w:t>
      </w:r>
      <w:r>
        <w:rPr>
          <w:rFonts w:eastAsia="Times New Roman"/>
          <w:szCs w:val="24"/>
        </w:rPr>
        <w:t>εως</w:t>
      </w:r>
      <w:r>
        <w:rPr>
          <w:rFonts w:eastAsia="Times New Roman"/>
          <w:szCs w:val="24"/>
        </w:rPr>
        <w:t xml:space="preserve"> του χρόνου </w:t>
      </w:r>
      <w:r>
        <w:rPr>
          <w:rFonts w:eastAsia="Times New Roman"/>
          <w:szCs w:val="24"/>
        </w:rPr>
        <w:t xml:space="preserve">ομιλίας </w:t>
      </w:r>
      <w:r>
        <w:rPr>
          <w:rFonts w:eastAsia="Times New Roman"/>
          <w:szCs w:val="24"/>
        </w:rPr>
        <w:t>του κυρίου Βουλευτή)</w:t>
      </w:r>
    </w:p>
    <w:p w14:paraId="795DAE83" w14:textId="77777777" w:rsidR="00B01EFE" w:rsidRDefault="00027761">
      <w:pPr>
        <w:spacing w:after="0" w:line="600" w:lineRule="auto"/>
        <w:ind w:firstLine="720"/>
        <w:jc w:val="both"/>
        <w:rPr>
          <w:rFonts w:eastAsia="Times New Roman"/>
          <w:szCs w:val="24"/>
        </w:rPr>
      </w:pPr>
      <w:r>
        <w:rPr>
          <w:rFonts w:eastAsia="Times New Roman"/>
          <w:szCs w:val="24"/>
        </w:rPr>
        <w:t>Δώστε μου λίγο χρόνο, κύριε Πρόεδρε. Σε όλους δώσατε. Ευχαριστώ.</w:t>
      </w:r>
    </w:p>
    <w:p w14:paraId="795DAE84" w14:textId="77777777" w:rsidR="00B01EFE" w:rsidRDefault="00027761">
      <w:pPr>
        <w:spacing w:after="0" w:line="600" w:lineRule="auto"/>
        <w:ind w:firstLine="720"/>
        <w:jc w:val="both"/>
        <w:rPr>
          <w:rFonts w:eastAsia="Times New Roman"/>
          <w:szCs w:val="24"/>
        </w:rPr>
      </w:pPr>
      <w:r>
        <w:rPr>
          <w:rFonts w:eastAsia="Times New Roman"/>
          <w:szCs w:val="24"/>
        </w:rPr>
        <w:t xml:space="preserve">Μόνο αυτά είναι; Όχι. Είναι και τα πέντε χρόνια απαλλαγή φορολογίας εργοδοτικών εισφορών κατά 150%. Βρε, οι πάμπτωχοι τραπεζίτες </w:t>
      </w:r>
      <w:r>
        <w:rPr>
          <w:rFonts w:eastAsia="Times New Roman"/>
          <w:szCs w:val="24"/>
        </w:rPr>
        <w:lastRenderedPageBreak/>
        <w:t>και βιομήχ</w:t>
      </w:r>
      <w:r>
        <w:rPr>
          <w:rFonts w:eastAsia="Times New Roman"/>
          <w:szCs w:val="24"/>
        </w:rPr>
        <w:t>ανοι! Κίνητρα αυτά. Τους τα χαρίζετε. Από πού είναι αυτά; Από τους εργαζόμενους.</w:t>
      </w:r>
    </w:p>
    <w:p w14:paraId="795DAE85" w14:textId="77777777" w:rsidR="00B01EFE" w:rsidRDefault="00027761">
      <w:pPr>
        <w:spacing w:after="0" w:line="600" w:lineRule="auto"/>
        <w:ind w:firstLine="720"/>
        <w:jc w:val="both"/>
        <w:rPr>
          <w:rFonts w:eastAsia="Times New Roman"/>
          <w:szCs w:val="24"/>
        </w:rPr>
      </w:pPr>
      <w:r>
        <w:rPr>
          <w:rFonts w:eastAsia="Times New Roman"/>
          <w:szCs w:val="24"/>
        </w:rPr>
        <w:t xml:space="preserve"> Στα κανάλια, που θα τσακίζατε, 103 εκατομμύρια, από μείωση φορολογίας στα έσοδα των διαφημίσεων.</w:t>
      </w:r>
    </w:p>
    <w:p w14:paraId="795DAE86" w14:textId="77777777" w:rsidR="00B01EFE" w:rsidRDefault="00027761">
      <w:pPr>
        <w:spacing w:after="0" w:line="600" w:lineRule="auto"/>
        <w:ind w:firstLine="720"/>
        <w:jc w:val="both"/>
        <w:rPr>
          <w:rFonts w:eastAsia="Times New Roman"/>
          <w:szCs w:val="24"/>
        </w:rPr>
      </w:pPr>
      <w:r>
        <w:rPr>
          <w:rFonts w:eastAsia="Times New Roman"/>
          <w:szCs w:val="24"/>
        </w:rPr>
        <w:t xml:space="preserve">Έκτον, στους παρόχους ηλεκτρικής ενέργειας μειώνετε τα τέλη των </w:t>
      </w:r>
      <w:r>
        <w:rPr>
          <w:rFonts w:eastAsia="Times New Roman"/>
          <w:szCs w:val="24"/>
        </w:rPr>
        <w:t>α</w:t>
      </w:r>
      <w:r>
        <w:rPr>
          <w:rFonts w:eastAsia="Times New Roman"/>
          <w:szCs w:val="24"/>
        </w:rPr>
        <w:t xml:space="preserve">νανεώσιμων </w:t>
      </w:r>
      <w:r>
        <w:rPr>
          <w:rFonts w:eastAsia="Times New Roman"/>
          <w:szCs w:val="24"/>
        </w:rPr>
        <w:t>π</w:t>
      </w:r>
      <w:r>
        <w:rPr>
          <w:rFonts w:eastAsia="Times New Roman"/>
          <w:szCs w:val="24"/>
        </w:rPr>
        <w:t xml:space="preserve">ηγών </w:t>
      </w:r>
      <w:r>
        <w:rPr>
          <w:rFonts w:eastAsia="Times New Roman"/>
          <w:szCs w:val="24"/>
        </w:rPr>
        <w:t>ε</w:t>
      </w:r>
      <w:r>
        <w:rPr>
          <w:rFonts w:eastAsia="Times New Roman"/>
          <w:szCs w:val="24"/>
        </w:rPr>
        <w:t xml:space="preserve">νέργειας, το 2019 50%, το 2020 70%. Μειώνεται στα ελληνικά νοικοκυριά; Όχι, εκεί το κρατάτε. Είναι και περισσότερα μερικές φορές. Να, λοιπόν, ποιους εξυπηρετείτε. </w:t>
      </w:r>
    </w:p>
    <w:p w14:paraId="795DAE87" w14:textId="77777777" w:rsidR="00B01EFE" w:rsidRDefault="00027761">
      <w:pPr>
        <w:spacing w:after="0" w:line="600" w:lineRule="auto"/>
        <w:ind w:firstLine="720"/>
        <w:jc w:val="both"/>
        <w:rPr>
          <w:rFonts w:eastAsia="Times New Roman"/>
          <w:szCs w:val="24"/>
        </w:rPr>
      </w:pPr>
      <w:r>
        <w:rPr>
          <w:rFonts w:eastAsia="Times New Roman"/>
          <w:szCs w:val="24"/>
        </w:rPr>
        <w:t xml:space="preserve">Επομένως, συνολικά για να ξέρει ο λαός, ποιος πληρώνει τα ματωμένα πλεονάσματα; Ποιος </w:t>
      </w:r>
      <w:r>
        <w:rPr>
          <w:rFonts w:eastAsia="Times New Roman"/>
          <w:szCs w:val="24"/>
        </w:rPr>
        <w:t xml:space="preserve">κερδίζει; Κάντε λογαριασμό απ’ όλα αυτά. </w:t>
      </w:r>
    </w:p>
    <w:p w14:paraId="795DAE88" w14:textId="77777777" w:rsidR="00B01EFE" w:rsidRDefault="00027761">
      <w:pPr>
        <w:spacing w:after="0" w:line="600" w:lineRule="auto"/>
        <w:ind w:firstLine="720"/>
        <w:jc w:val="both"/>
        <w:rPr>
          <w:rFonts w:eastAsia="Times New Roman"/>
          <w:szCs w:val="24"/>
        </w:rPr>
      </w:pPr>
      <w:r>
        <w:rPr>
          <w:rFonts w:eastAsia="Times New Roman"/>
          <w:szCs w:val="24"/>
        </w:rPr>
        <w:t>Πόσα είναι τα αντίμετρα θα μου πείτε. Δεκατέσσερα δισεκατομμύρια -βεβαίως, τόσα είναι- μείον 3,5 που πάνε κατευθείαν στο μεγάλο κεφάλαιο, φτάνουν 10,5, λιγότερα δηλαδή από τα 18,5 που παίρνετε συνο</w:t>
      </w:r>
      <w:r>
        <w:rPr>
          <w:rFonts w:eastAsia="Times New Roman"/>
          <w:szCs w:val="24"/>
        </w:rPr>
        <w:lastRenderedPageBreak/>
        <w:t>λικά. Ποιος τα πλ</w:t>
      </w:r>
      <w:r>
        <w:rPr>
          <w:rFonts w:eastAsia="Times New Roman"/>
          <w:szCs w:val="24"/>
        </w:rPr>
        <w:t>ηρώνει τα αντίμετρα; Κι εδώ είναι η σκληρή ταξική πολιτική στην υπηρεσία του κεφαλαίου. Τα πληρώνει ο συνταξιούχος των 500 ευρώ με τη μείωση του αφορολόγητου. Τα πληρώνουν οι συντάξεις πάνω και κάτω από τα 1.000 ευρώ. Από εκεί κάνετε ελεημοσύνη. Δηλαδή, πα</w:t>
      </w:r>
      <w:r>
        <w:rPr>
          <w:rFonts w:eastAsia="Times New Roman"/>
          <w:szCs w:val="24"/>
        </w:rPr>
        <w:t xml:space="preserve">ίρνετε απ’ αυτούς που κάτι έχουν, για να δώσετε «ψίχουλα» σ’ αυτούς που δεν έχουν. </w:t>
      </w:r>
    </w:p>
    <w:p w14:paraId="795DAE89" w14:textId="77777777" w:rsidR="00B01EFE" w:rsidRDefault="00027761">
      <w:pPr>
        <w:spacing w:after="0" w:line="600" w:lineRule="auto"/>
        <w:ind w:firstLine="720"/>
        <w:jc w:val="both"/>
        <w:rPr>
          <w:rFonts w:eastAsia="Times New Roman"/>
          <w:szCs w:val="24"/>
        </w:rPr>
      </w:pPr>
      <w:r>
        <w:rPr>
          <w:rFonts w:eastAsia="Times New Roman"/>
          <w:szCs w:val="24"/>
        </w:rPr>
        <w:t xml:space="preserve">Τέλος, το περιβόητο </w:t>
      </w:r>
      <w:r>
        <w:rPr>
          <w:rFonts w:eastAsia="Times New Roman"/>
          <w:szCs w:val="24"/>
        </w:rPr>
        <w:t>υ</w:t>
      </w:r>
      <w:r>
        <w:rPr>
          <w:rFonts w:eastAsia="Times New Roman"/>
          <w:szCs w:val="24"/>
        </w:rPr>
        <w:t xml:space="preserve">περταμείο. Τι ακούμε εδώ από την αντιπαράθεση με τη Νέα Δημοκρατία; «Εμείς», λέει, «δεν δεχθήκαμε αυτά που είπε η Νέα Δημοκρατία. Φτιάχνουμε το </w:t>
      </w:r>
      <w:r>
        <w:rPr>
          <w:rFonts w:eastAsia="Times New Roman"/>
          <w:szCs w:val="24"/>
        </w:rPr>
        <w:t>υ</w:t>
      </w:r>
      <w:r>
        <w:rPr>
          <w:rFonts w:eastAsia="Times New Roman"/>
          <w:szCs w:val="24"/>
        </w:rPr>
        <w:t>περταμείο. Αξιοποιούμε…». Μάστορες στη γλώσσα! Είστε μαστόροι! Έχετε διδαχθεί από το ΠΑΣΟΚ. «Αξιοποιούμε τον δημόσιο πλούτο, τη δημόσια περιουσία». Μάλιστα, συμφωνούμε. Ας συμφωνήσουμε ότι την αξιοποιείτε. Πώς όμως; Στους πιστωτές 50% και 50% στις επενδύσε</w:t>
      </w:r>
      <w:r>
        <w:rPr>
          <w:rFonts w:eastAsia="Times New Roman"/>
          <w:szCs w:val="24"/>
        </w:rPr>
        <w:t xml:space="preserve">ις. Κι ο λαός τι παίρνει; Τίποτα. Να, </w:t>
      </w:r>
      <w:r>
        <w:rPr>
          <w:rFonts w:eastAsia="Times New Roman"/>
          <w:szCs w:val="24"/>
        </w:rPr>
        <w:lastRenderedPageBreak/>
        <w:t xml:space="preserve">λοιπόν, πού την πάτε και τη δημόσια περιουσία. Και βάζετε και 25 δισεκατομμύρια εγγυήσεις. Επομένως, κόφτε το, σταματήστε το. </w:t>
      </w:r>
    </w:p>
    <w:p w14:paraId="795DAE8A" w14:textId="77777777" w:rsidR="00B01EFE" w:rsidRDefault="00027761">
      <w:pPr>
        <w:spacing w:after="0" w:line="600" w:lineRule="auto"/>
        <w:ind w:firstLine="720"/>
        <w:jc w:val="both"/>
        <w:rPr>
          <w:rFonts w:eastAsia="Times New Roman"/>
          <w:szCs w:val="24"/>
        </w:rPr>
      </w:pPr>
      <w:r>
        <w:rPr>
          <w:rFonts w:eastAsia="Times New Roman"/>
          <w:szCs w:val="24"/>
        </w:rPr>
        <w:t>Η Νέα Δημοκρατία διαφωνεί με όλα αυτά τα μέτρα; Δεν άκουσα κα</w:t>
      </w:r>
      <w:r>
        <w:rPr>
          <w:rFonts w:eastAsia="Times New Roman"/>
          <w:szCs w:val="24"/>
        </w:rPr>
        <w:t>μ</w:t>
      </w:r>
      <w:r>
        <w:rPr>
          <w:rFonts w:eastAsia="Times New Roman"/>
          <w:szCs w:val="24"/>
        </w:rPr>
        <w:t>μία δέσμευση ότι θα τα καταργ</w:t>
      </w:r>
      <w:r>
        <w:rPr>
          <w:rFonts w:eastAsia="Times New Roman"/>
          <w:szCs w:val="24"/>
        </w:rPr>
        <w:t xml:space="preserve">ήσει. Αυτό που ακούμε είναι ότι το κράτος έχει συνέχεια. Θα καταργήσετε όλα αυτά τα μέτρα που πάρθηκαν και παίρνονται; </w:t>
      </w:r>
    </w:p>
    <w:p w14:paraId="795DAE8B" w14:textId="77777777" w:rsidR="00B01EFE" w:rsidRDefault="00027761">
      <w:pPr>
        <w:spacing w:after="0" w:line="600" w:lineRule="auto"/>
        <w:ind w:firstLine="720"/>
        <w:jc w:val="both"/>
        <w:rPr>
          <w:rFonts w:eastAsia="Times New Roman"/>
          <w:szCs w:val="24"/>
        </w:rPr>
      </w:pPr>
      <w:r w:rsidRPr="00371B96">
        <w:rPr>
          <w:rFonts w:eastAsia="Times New Roman"/>
          <w:b/>
          <w:szCs w:val="24"/>
        </w:rPr>
        <w:t>ΠΡΟΕΔΡΕΥΩΝ (Γεώργιος Βαρεμένος):</w:t>
      </w:r>
      <w:r>
        <w:rPr>
          <w:rFonts w:eastAsia="Times New Roman"/>
          <w:b/>
          <w:szCs w:val="24"/>
        </w:rPr>
        <w:t xml:space="preserve"> </w:t>
      </w:r>
      <w:r>
        <w:rPr>
          <w:rFonts w:eastAsia="Times New Roman"/>
          <w:szCs w:val="24"/>
        </w:rPr>
        <w:t>Κύριε Παφίλη, βάλτε τελεία. Μπορείτε να βάλετε και θαυμαστικό.</w:t>
      </w:r>
    </w:p>
    <w:p w14:paraId="795DAE8C" w14:textId="77777777" w:rsidR="00B01EFE" w:rsidRDefault="00027761">
      <w:pPr>
        <w:spacing w:after="0"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Θα υπονομεύσετε τον κ</w:t>
      </w:r>
      <w:r>
        <w:rPr>
          <w:rFonts w:eastAsia="Times New Roman"/>
          <w:szCs w:val="24"/>
        </w:rPr>
        <w:t xml:space="preserve">απιταλιστικό δρόμο ανάπτυξης; Όχι βέβαια. Θα συνεχίσετε στην ίδια γραμμή. </w:t>
      </w:r>
    </w:p>
    <w:p w14:paraId="795DAE8D" w14:textId="77777777" w:rsidR="00B01EFE" w:rsidRDefault="00027761">
      <w:pPr>
        <w:spacing w:after="0" w:line="600" w:lineRule="auto"/>
        <w:ind w:firstLine="720"/>
        <w:jc w:val="both"/>
        <w:rPr>
          <w:rFonts w:eastAsia="Times New Roman"/>
          <w:szCs w:val="24"/>
        </w:rPr>
      </w:pPr>
      <w:r>
        <w:rPr>
          <w:rFonts w:eastAsia="Times New Roman"/>
          <w:szCs w:val="24"/>
        </w:rPr>
        <w:t>Τέλος, η Νέα Δημοκρατία έχει πάθει. Της έφαγαν το ψωμί. Μ’ αυτή την πολιτική του ΣΥΡΙΖΑ και με αντικομμουνισμό έξυπνο και υπόγειο -από ορισμένους τουλάχιστον- και πονηρό, πάει να φο</w:t>
      </w:r>
      <w:r>
        <w:rPr>
          <w:rFonts w:eastAsia="Times New Roman"/>
          <w:szCs w:val="24"/>
        </w:rPr>
        <w:t>ρτώσει την πολι</w:t>
      </w:r>
      <w:r>
        <w:rPr>
          <w:rFonts w:eastAsia="Times New Roman"/>
          <w:szCs w:val="24"/>
        </w:rPr>
        <w:lastRenderedPageBreak/>
        <w:t xml:space="preserve">τική αυτή, που είναι ίδια με τη δική της, στην Αριστερά, να χτυπήσει ουσιαστικά το ΚΚΕ. Γιατί τούτοι που κυβερνούν έχουν πάρει διαζύγιο με την Αριστερά πολλά χρόνια. </w:t>
      </w:r>
    </w:p>
    <w:p w14:paraId="795DAE8E" w14:textId="77777777" w:rsidR="00B01EFE" w:rsidRDefault="00027761">
      <w:pPr>
        <w:spacing w:after="0" w:line="600" w:lineRule="auto"/>
        <w:ind w:firstLine="720"/>
        <w:jc w:val="both"/>
        <w:rPr>
          <w:rFonts w:eastAsia="Times New Roman"/>
          <w:szCs w:val="24"/>
        </w:rPr>
      </w:pPr>
      <w:r>
        <w:rPr>
          <w:rFonts w:eastAsia="Times New Roman"/>
          <w:szCs w:val="24"/>
        </w:rPr>
        <w:t>Λέω, λοιπόν, ότι σας άφησε στην μπάντα. Σας προσπέρασε από τα δεξιά και πο</w:t>
      </w:r>
      <w:r>
        <w:rPr>
          <w:rFonts w:eastAsia="Times New Roman"/>
          <w:szCs w:val="24"/>
        </w:rPr>
        <w:t xml:space="preserve">λύ γρήγορα. Και εκεί που λέγατε «αριστερή παρένθεση» σας βγαίνει δεξιά συνέχεια της ίδιας πολιτικής κι εκεί που λέτε </w:t>
      </w:r>
      <w:r>
        <w:rPr>
          <w:rFonts w:eastAsia="Times New Roman"/>
          <w:szCs w:val="24"/>
        </w:rPr>
        <w:t>α</w:t>
      </w:r>
      <w:r>
        <w:rPr>
          <w:rFonts w:eastAsia="Times New Roman"/>
          <w:szCs w:val="24"/>
        </w:rPr>
        <w:t xml:space="preserve">ριστερά κι </w:t>
      </w:r>
      <w:r>
        <w:rPr>
          <w:rFonts w:eastAsia="Times New Roman"/>
          <w:szCs w:val="24"/>
        </w:rPr>
        <w:t>α</w:t>
      </w:r>
      <w:r>
        <w:rPr>
          <w:rFonts w:eastAsia="Times New Roman"/>
          <w:szCs w:val="24"/>
        </w:rPr>
        <w:t>ριστερά σάς βγαίνει μια αμερικανονατοϊκή Αριστερά. Συγχαρητήρια! Πάρτε και τον κ. Πάιατ, να συμφωνήσει μ’ αυτά που λέτε, γιατί</w:t>
      </w:r>
      <w:r>
        <w:rPr>
          <w:rFonts w:eastAsia="Times New Roman"/>
          <w:szCs w:val="24"/>
        </w:rPr>
        <w:t xml:space="preserve"> εκεί θα φτάσετε την επόμενη φορά. </w:t>
      </w:r>
    </w:p>
    <w:p w14:paraId="795DAE8F" w14:textId="77777777" w:rsidR="00B01EFE" w:rsidRDefault="00027761">
      <w:pPr>
        <w:spacing w:after="0" w:line="600" w:lineRule="auto"/>
        <w:ind w:firstLine="720"/>
        <w:jc w:val="both"/>
        <w:rPr>
          <w:rFonts w:eastAsia="Times New Roman"/>
          <w:szCs w:val="24"/>
        </w:rPr>
      </w:pPr>
      <w:r>
        <w:rPr>
          <w:rFonts w:eastAsia="Times New Roman"/>
          <w:szCs w:val="24"/>
        </w:rPr>
        <w:t>Ο λαός στον δρόμο της ανατροπής! Δεν του δίνετε τίποτα. Ούτε πρόκειται να του δώσετε. Μην πιστεύει τα παραμύθια του ΣΥΡΙΖΑ. Να αγωνιστεί.</w:t>
      </w:r>
    </w:p>
    <w:p w14:paraId="795DAE90" w14:textId="77777777" w:rsidR="00B01EFE" w:rsidRDefault="00027761">
      <w:pPr>
        <w:spacing w:after="0" w:line="600" w:lineRule="auto"/>
        <w:ind w:firstLine="720"/>
        <w:jc w:val="both"/>
        <w:rPr>
          <w:rFonts w:eastAsia="Times New Roman"/>
          <w:szCs w:val="24"/>
        </w:rPr>
      </w:pPr>
      <w:r w:rsidRPr="00371B96">
        <w:rPr>
          <w:rFonts w:eastAsia="Times New Roman"/>
          <w:b/>
          <w:szCs w:val="24"/>
        </w:rPr>
        <w:t>ΠΡΟΕΔΡΕΥΩΝ (Γεώργιος Βαρεμένος):</w:t>
      </w:r>
      <w:r>
        <w:rPr>
          <w:rFonts w:eastAsia="Times New Roman"/>
          <w:b/>
          <w:szCs w:val="24"/>
        </w:rPr>
        <w:t xml:space="preserve"> </w:t>
      </w:r>
      <w:r>
        <w:rPr>
          <w:rFonts w:eastAsia="Times New Roman"/>
          <w:szCs w:val="24"/>
        </w:rPr>
        <w:t>Ευχαριστούμε.</w:t>
      </w:r>
    </w:p>
    <w:p w14:paraId="795DAE91" w14:textId="77777777" w:rsidR="00B01EFE" w:rsidRDefault="00027761">
      <w:pPr>
        <w:spacing w:after="0"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Κι εγώ ευχαριστώ</w:t>
      </w:r>
      <w:r>
        <w:rPr>
          <w:rFonts w:eastAsia="Times New Roman"/>
          <w:szCs w:val="24"/>
        </w:rPr>
        <w:t>.</w:t>
      </w:r>
    </w:p>
    <w:p w14:paraId="795DAE92" w14:textId="77777777" w:rsidR="00B01EFE" w:rsidRDefault="00027761">
      <w:pPr>
        <w:spacing w:after="0" w:line="600" w:lineRule="auto"/>
        <w:ind w:firstLine="720"/>
        <w:jc w:val="both"/>
        <w:rPr>
          <w:rFonts w:eastAsia="Times New Roman"/>
          <w:szCs w:val="24"/>
        </w:rPr>
      </w:pPr>
      <w:r>
        <w:rPr>
          <w:rFonts w:eastAsia="Times New Roman"/>
          <w:szCs w:val="24"/>
        </w:rPr>
        <w:lastRenderedPageBreak/>
        <w:t>Θα κ</w:t>
      </w:r>
      <w:r>
        <w:rPr>
          <w:rFonts w:eastAsia="Times New Roman"/>
          <w:szCs w:val="24"/>
        </w:rPr>
        <w:t>αταθέ</w:t>
      </w:r>
      <w:r>
        <w:rPr>
          <w:rFonts w:eastAsia="Times New Roman"/>
          <w:szCs w:val="24"/>
        </w:rPr>
        <w:t>σ</w:t>
      </w:r>
      <w:r>
        <w:rPr>
          <w:rFonts w:eastAsia="Times New Roman"/>
          <w:szCs w:val="24"/>
        </w:rPr>
        <w:t xml:space="preserve">ουμε </w:t>
      </w:r>
      <w:r>
        <w:rPr>
          <w:rFonts w:eastAsia="Times New Roman"/>
          <w:szCs w:val="24"/>
        </w:rPr>
        <w:t xml:space="preserve">αίτηση </w:t>
      </w:r>
      <w:r>
        <w:rPr>
          <w:rFonts w:eastAsia="Times New Roman"/>
          <w:szCs w:val="24"/>
        </w:rPr>
        <w:t>ονομαστική</w:t>
      </w:r>
      <w:r>
        <w:rPr>
          <w:rFonts w:eastAsia="Times New Roman"/>
          <w:szCs w:val="24"/>
        </w:rPr>
        <w:t>ς</w:t>
      </w:r>
      <w:r>
        <w:rPr>
          <w:rFonts w:eastAsia="Times New Roman"/>
          <w:szCs w:val="24"/>
        </w:rPr>
        <w:t xml:space="preserve"> ψηφοφορία</w:t>
      </w:r>
      <w:r>
        <w:rPr>
          <w:rFonts w:eastAsia="Times New Roman"/>
          <w:szCs w:val="24"/>
        </w:rPr>
        <w:t>ς</w:t>
      </w:r>
      <w:r>
        <w:rPr>
          <w:rFonts w:eastAsia="Times New Roman"/>
          <w:szCs w:val="24"/>
        </w:rPr>
        <w:t xml:space="preserve"> επί της αρχής και επί ορισμένων άρθρων -να μη φάω άλλο χρόνο- και τη δίνουμε στο Προεδρείο. </w:t>
      </w:r>
    </w:p>
    <w:p w14:paraId="795DAE93" w14:textId="77777777" w:rsidR="00B01EFE" w:rsidRDefault="00027761">
      <w:pPr>
        <w:spacing w:after="0" w:line="600" w:lineRule="auto"/>
        <w:ind w:firstLine="720"/>
        <w:jc w:val="both"/>
        <w:rPr>
          <w:rFonts w:eastAsia="Times New Roman" w:cs="Times New Roman"/>
          <w:szCs w:val="24"/>
        </w:rPr>
      </w:pPr>
      <w:r w:rsidRPr="00371B96">
        <w:rPr>
          <w:rFonts w:eastAsia="Times New Roman"/>
          <w:b/>
          <w:szCs w:val="24"/>
        </w:rPr>
        <w:t>ΠΡΟΕΔΡΕΥΩΝ (Γεώργιος Βαρεμένος):</w:t>
      </w:r>
      <w:r>
        <w:rPr>
          <w:rFonts w:eastAsia="Times New Roman" w:cs="Times New Roman"/>
          <w:szCs w:val="24"/>
        </w:rPr>
        <w:t xml:space="preserve"> Κυρίες και κύριοι συνάδελφοι, θέλω να θέσω υπ’ όψιν σας ότι η Εξεταστική Επιτροπή γ</w:t>
      </w:r>
      <w:r>
        <w:rPr>
          <w:rFonts w:eastAsia="Times New Roman" w:cs="Times New Roman"/>
          <w:szCs w:val="24"/>
        </w:rPr>
        <w:t xml:space="preserve">ια τη διερεύνηση του σκανδάλων στον χώρο της Υγείας κατά τα έτη 1997-2014, που έχει συσταθεί σύμφωνα με τα άρθρα 144 και επόμενα του Κανονισμού της Βουλής και για την οποία η Ολομέλεια της Βουλής έχει ορίσει προθεσμία υποβολής του </w:t>
      </w:r>
      <w:r>
        <w:rPr>
          <w:rFonts w:eastAsia="Times New Roman" w:cs="Times New Roman"/>
          <w:szCs w:val="24"/>
        </w:rPr>
        <w:t>π</w:t>
      </w:r>
      <w:r>
        <w:rPr>
          <w:rFonts w:eastAsia="Times New Roman" w:cs="Times New Roman"/>
          <w:szCs w:val="24"/>
        </w:rPr>
        <w:t>ορίσματός της την 20</w:t>
      </w:r>
      <w:r w:rsidRPr="00371B96">
        <w:rPr>
          <w:rFonts w:eastAsia="Times New Roman" w:cs="Times New Roman"/>
          <w:szCs w:val="24"/>
          <w:vertAlign w:val="superscript"/>
        </w:rPr>
        <w:t>η</w:t>
      </w:r>
      <w:r>
        <w:rPr>
          <w:rFonts w:eastAsia="Times New Roman" w:cs="Times New Roman"/>
          <w:szCs w:val="24"/>
        </w:rPr>
        <w:t xml:space="preserve"> Ιο</w:t>
      </w:r>
      <w:r>
        <w:rPr>
          <w:rFonts w:eastAsia="Times New Roman" w:cs="Times New Roman"/>
          <w:szCs w:val="24"/>
        </w:rPr>
        <w:t>υνίου 2018, ζητεί παράταση της λειτουργίας της μέχρι την 23</w:t>
      </w:r>
      <w:r w:rsidRPr="00B877FC">
        <w:rPr>
          <w:rFonts w:eastAsia="Times New Roman" w:cs="Times New Roman"/>
          <w:szCs w:val="24"/>
          <w:vertAlign w:val="superscript"/>
        </w:rPr>
        <w:t>η</w:t>
      </w:r>
      <w:r>
        <w:rPr>
          <w:rFonts w:eastAsia="Times New Roman" w:cs="Times New Roman"/>
          <w:szCs w:val="24"/>
        </w:rPr>
        <w:t xml:space="preserve"> Οκτωβρίου 2018. </w:t>
      </w:r>
    </w:p>
    <w:p w14:paraId="795DAE94"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Το Σώμα σ</w:t>
      </w:r>
      <w:r>
        <w:rPr>
          <w:rFonts w:eastAsia="Times New Roman" w:cs="Times New Roman"/>
          <w:szCs w:val="24"/>
        </w:rPr>
        <w:t>υμφωνεί</w:t>
      </w:r>
      <w:r>
        <w:rPr>
          <w:rFonts w:eastAsia="Times New Roman" w:cs="Times New Roman"/>
          <w:szCs w:val="24"/>
        </w:rPr>
        <w:t xml:space="preserve"> </w:t>
      </w:r>
      <w:r>
        <w:rPr>
          <w:rFonts w:eastAsia="Times New Roman" w:cs="Times New Roman"/>
          <w:szCs w:val="24"/>
        </w:rPr>
        <w:t xml:space="preserve">; </w:t>
      </w:r>
    </w:p>
    <w:p w14:paraId="795DAE95"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sidRPr="00B877FC">
        <w:rPr>
          <w:rFonts w:eastAsia="Times New Roman" w:cs="Times New Roman"/>
          <w:b/>
          <w:szCs w:val="24"/>
        </w:rPr>
        <w:t>:</w:t>
      </w:r>
      <w:r>
        <w:rPr>
          <w:rFonts w:eastAsia="Times New Roman" w:cs="Times New Roman"/>
          <w:szCs w:val="24"/>
        </w:rPr>
        <w:t xml:space="preserve"> Μάλιστα, μάλιστα.</w:t>
      </w:r>
    </w:p>
    <w:p w14:paraId="795DAE96" w14:textId="77777777" w:rsidR="00B01EFE" w:rsidRDefault="00027761">
      <w:pPr>
        <w:spacing w:after="0" w:line="600" w:lineRule="auto"/>
        <w:ind w:firstLine="720"/>
        <w:jc w:val="both"/>
        <w:rPr>
          <w:rFonts w:eastAsia="Times New Roman" w:cs="Times New Roman"/>
          <w:szCs w:val="24"/>
        </w:rPr>
      </w:pPr>
      <w:r w:rsidRPr="00371B96">
        <w:rPr>
          <w:rFonts w:eastAsia="Times New Roman"/>
          <w:b/>
          <w:szCs w:val="24"/>
        </w:rPr>
        <w:t>ΠΡΟΕΔΡΕΥΩΝ (Γεώργιος Βαρεμένος):</w:t>
      </w:r>
      <w:r>
        <w:rPr>
          <w:rFonts w:eastAsia="Times New Roman"/>
          <w:b/>
          <w:szCs w:val="24"/>
        </w:rPr>
        <w:t xml:space="preserve"> </w:t>
      </w:r>
      <w:r>
        <w:rPr>
          <w:rFonts w:eastAsia="Times New Roman" w:cs="Times New Roman"/>
          <w:szCs w:val="24"/>
        </w:rPr>
        <w:t xml:space="preserve">Το Σώμα </w:t>
      </w:r>
      <w:r>
        <w:rPr>
          <w:rFonts w:eastAsia="Times New Roman" w:cs="Times New Roman"/>
          <w:szCs w:val="24"/>
        </w:rPr>
        <w:t xml:space="preserve">συνεφώνησε </w:t>
      </w:r>
      <w:r>
        <w:rPr>
          <w:rFonts w:eastAsia="Times New Roman" w:cs="Times New Roman"/>
          <w:szCs w:val="24"/>
        </w:rPr>
        <w:t xml:space="preserve">ομοφώνως. </w:t>
      </w:r>
    </w:p>
    <w:p w14:paraId="795DAE97"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κατατίθεται στα Πρακτικά η σχετική επιστολή του Προέδρου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κ. Αντωνίου Μπαλωμενάκη, προς τον Πρόεδρο της Βουλής, με την οποία ζητείται η λήψη απόφασης εκ μέρους της Ολομέλειας για την  προαναφερθείσα παράταση των ε</w:t>
      </w:r>
      <w:r>
        <w:rPr>
          <w:rFonts w:eastAsia="Times New Roman" w:cs="Times New Roman"/>
          <w:szCs w:val="24"/>
        </w:rPr>
        <w:t xml:space="preserve">ργασιών της </w:t>
      </w:r>
      <w:r>
        <w:rPr>
          <w:rFonts w:eastAsia="Times New Roman" w:cs="Times New Roman"/>
          <w:szCs w:val="24"/>
        </w:rPr>
        <w:t>ε</w:t>
      </w:r>
      <w:r>
        <w:rPr>
          <w:rFonts w:eastAsia="Times New Roman" w:cs="Times New Roman"/>
          <w:szCs w:val="24"/>
        </w:rPr>
        <w:t>πιτροπής</w:t>
      </w:r>
      <w:r w:rsidRPr="00A15FD8">
        <w:rPr>
          <w:rFonts w:eastAsia="Times New Roman" w:cs="Times New Roman"/>
          <w:szCs w:val="24"/>
        </w:rPr>
        <w:t xml:space="preserve">, </w:t>
      </w:r>
      <w:r>
        <w:rPr>
          <w:rFonts w:eastAsia="Times New Roman" w:cs="Times New Roman"/>
          <w:szCs w:val="24"/>
        </w:rPr>
        <w:t>η οποία έχει ως εξής:</w:t>
      </w:r>
    </w:p>
    <w:p w14:paraId="795DAE98" w14:textId="77777777" w:rsidR="00B01EFE" w:rsidRDefault="00027761">
      <w:pPr>
        <w:spacing w:after="0" w:line="600" w:lineRule="auto"/>
        <w:ind w:firstLine="720"/>
        <w:jc w:val="center"/>
        <w:rPr>
          <w:rFonts w:eastAsia="Times New Roman" w:cs="Times New Roman"/>
          <w:color w:val="FF0000"/>
          <w:szCs w:val="24"/>
        </w:rPr>
      </w:pPr>
      <w:r>
        <w:rPr>
          <w:rFonts w:eastAsia="Times New Roman" w:cs="Times New Roman"/>
          <w:color w:val="FF0000"/>
          <w:szCs w:val="24"/>
        </w:rPr>
        <w:t>(</w:t>
      </w:r>
      <w:r w:rsidRPr="002949A0">
        <w:rPr>
          <w:rFonts w:eastAsia="Times New Roman" w:cs="Times New Roman"/>
          <w:color w:val="FF0000"/>
          <w:szCs w:val="24"/>
        </w:rPr>
        <w:t>ΑΛΛΑΓΗ ΣΕΛΙΔΑΣ</w:t>
      </w:r>
      <w:r>
        <w:rPr>
          <w:rFonts w:eastAsia="Times New Roman" w:cs="Times New Roman"/>
          <w:color w:val="FF0000"/>
          <w:szCs w:val="24"/>
        </w:rPr>
        <w:t>)</w:t>
      </w:r>
    </w:p>
    <w:p w14:paraId="795DAE99" w14:textId="77777777" w:rsidR="00B01EFE" w:rsidRDefault="00027761">
      <w:pPr>
        <w:spacing w:after="0" w:line="600" w:lineRule="auto"/>
        <w:ind w:firstLine="720"/>
        <w:jc w:val="center"/>
        <w:rPr>
          <w:rFonts w:eastAsia="Times New Roman" w:cs="Times New Roman"/>
          <w:szCs w:val="24"/>
        </w:rPr>
      </w:pPr>
      <w:r>
        <w:rPr>
          <w:rFonts w:eastAsia="Times New Roman" w:cs="Times New Roman"/>
          <w:szCs w:val="24"/>
        </w:rPr>
        <w:t>(Να μπει η σελίδα 12</w:t>
      </w:r>
      <w:r>
        <w:rPr>
          <w:rFonts w:eastAsia="Times New Roman" w:cs="Times New Roman"/>
          <w:szCs w:val="24"/>
        </w:rPr>
        <w:t>2</w:t>
      </w:r>
      <w:r>
        <w:rPr>
          <w:rFonts w:eastAsia="Times New Roman" w:cs="Times New Roman"/>
          <w:szCs w:val="24"/>
        </w:rPr>
        <w:t>)</w:t>
      </w:r>
    </w:p>
    <w:p w14:paraId="795DAE9A" w14:textId="77777777" w:rsidR="00B01EFE" w:rsidRDefault="00027761">
      <w:pPr>
        <w:spacing w:after="0" w:line="600" w:lineRule="auto"/>
        <w:ind w:firstLine="720"/>
        <w:jc w:val="center"/>
        <w:rPr>
          <w:rFonts w:eastAsia="Times New Roman" w:cs="Times New Roman"/>
          <w:color w:val="FF0000"/>
          <w:szCs w:val="24"/>
        </w:rPr>
      </w:pPr>
      <w:r>
        <w:rPr>
          <w:rFonts w:eastAsia="Times New Roman" w:cs="Times New Roman"/>
          <w:color w:val="FF0000"/>
          <w:szCs w:val="24"/>
        </w:rPr>
        <w:t>(</w:t>
      </w:r>
      <w:r w:rsidRPr="002949A0">
        <w:rPr>
          <w:rFonts w:eastAsia="Times New Roman" w:cs="Times New Roman"/>
          <w:color w:val="FF0000"/>
          <w:szCs w:val="24"/>
        </w:rPr>
        <w:t>ΑΛΛΑΓΗ ΣΕΛΙΔΑΣ</w:t>
      </w:r>
      <w:r>
        <w:rPr>
          <w:rFonts w:eastAsia="Times New Roman" w:cs="Times New Roman"/>
          <w:color w:val="FF0000"/>
          <w:szCs w:val="24"/>
        </w:rPr>
        <w:t>)</w:t>
      </w:r>
    </w:p>
    <w:p w14:paraId="795DAE9B" w14:textId="77777777" w:rsidR="00B01EFE" w:rsidRDefault="00027761">
      <w:pPr>
        <w:spacing w:after="0" w:line="600" w:lineRule="auto"/>
        <w:ind w:firstLine="720"/>
        <w:jc w:val="both"/>
        <w:rPr>
          <w:rFonts w:eastAsia="Times New Roman" w:cs="Times New Roman"/>
          <w:szCs w:val="24"/>
        </w:rPr>
      </w:pPr>
      <w:r w:rsidRPr="00371B96">
        <w:rPr>
          <w:rFonts w:eastAsia="Times New Roman"/>
          <w:b/>
          <w:szCs w:val="24"/>
        </w:rPr>
        <w:t>ΠΡΟΕΔΡΕΥΩΝ (Γεώργιος Βαρεμένος):</w:t>
      </w:r>
      <w:r>
        <w:rPr>
          <w:rFonts w:eastAsia="Times New Roman"/>
          <w:b/>
          <w:szCs w:val="24"/>
        </w:rPr>
        <w:t xml:space="preserve"> </w:t>
      </w:r>
      <w:r>
        <w:rPr>
          <w:rFonts w:eastAsia="Times New Roman" w:cs="Times New Roman"/>
          <w:szCs w:val="24"/>
        </w:rPr>
        <w:t xml:space="preserve">Τον λόγο έχει ο Υπουργός κ. Τσακαλώτος για κάποιες νομοτεχνικές βελτιώσεις. </w:t>
      </w:r>
    </w:p>
    <w:p w14:paraId="795DAE9C" w14:textId="77777777" w:rsidR="00B01EFE" w:rsidRDefault="0002776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sidRPr="006D77B3">
        <w:rPr>
          <w:rFonts w:eastAsia="Times New Roman"/>
          <w:b/>
          <w:szCs w:val="24"/>
        </w:rPr>
        <w:t>ΕΥΚΛΕΙΔΗΣ ΤΣΑΚΑΛΩΤΟΣ (Υπουργός Οικονομικών):</w:t>
      </w:r>
      <w:r>
        <w:rPr>
          <w:rFonts w:eastAsia="Times New Roman"/>
          <w:szCs w:val="24"/>
        </w:rPr>
        <w:t xml:space="preserve"> Ευχαριστώ, κύριε Πρόεδρε. </w:t>
      </w:r>
    </w:p>
    <w:p w14:paraId="795DAE9D" w14:textId="77777777" w:rsidR="00B01EFE" w:rsidRDefault="0002776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Πριν πω για τη νομοτεχνική, θα ήθελα να ευχαριστήσω τον κ. Παφίλη γιατί μου έδωσε το καλύτερο κομπλιμέντο που μου έχουν δώσει </w:t>
      </w:r>
      <w:r>
        <w:rPr>
          <w:rFonts w:eastAsia="Times New Roman"/>
          <w:szCs w:val="24"/>
        </w:rPr>
        <w:lastRenderedPageBreak/>
        <w:t>ποτέ στη ζωή μου, ότι είμαι μάστορας της γλώσσας. Σας ευχαριστώ πάρα πολύ γι’ αυτό.</w:t>
      </w:r>
    </w:p>
    <w:p w14:paraId="795DAE9E" w14:textId="77777777" w:rsidR="00B01EFE" w:rsidRDefault="0002776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sidRPr="006D77B3">
        <w:rPr>
          <w:rFonts w:eastAsia="Times New Roman"/>
          <w:b/>
          <w:szCs w:val="24"/>
        </w:rPr>
        <w:t>ΑΘΑΝΑΣΙΟΣ ΠΑΦΙΛΗΣ:</w:t>
      </w:r>
      <w:r>
        <w:rPr>
          <w:rFonts w:eastAsia="Times New Roman"/>
          <w:szCs w:val="24"/>
        </w:rPr>
        <w:t xml:space="preserve"> Πάντως ήταν πληθυντικός αυτό. Είπα «είστε» όχι «είσαι».</w:t>
      </w:r>
    </w:p>
    <w:p w14:paraId="795DAE9F" w14:textId="77777777" w:rsidR="00B01EFE" w:rsidRDefault="0002776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Θέλω να κάνω μόνο ένα σχόλιο</w:t>
      </w:r>
      <w:r w:rsidRPr="00A80352">
        <w:rPr>
          <w:rFonts w:eastAsia="Times New Roman"/>
          <w:szCs w:val="24"/>
        </w:rPr>
        <w:t xml:space="preserve">, </w:t>
      </w:r>
      <w:r>
        <w:rPr>
          <w:rFonts w:eastAsia="Times New Roman"/>
          <w:szCs w:val="24"/>
        </w:rPr>
        <w:t>πολιτικά θα σας απαντήσω μετά. Όταν κάνω κριτική για πίνακες και αριθμούς και μιλάει ο κ. Καραθανασόπουλος και βλέπετε την α</w:t>
      </w:r>
      <w:r>
        <w:rPr>
          <w:rFonts w:eastAsia="Times New Roman"/>
          <w:szCs w:val="24"/>
        </w:rPr>
        <w:t>ντίδρασή μου, καλό είναι να τα προσέχετε γιατί μάλλον κάτι λέω. Δεν είναι 2,9. Στον πίνακα, η πρώτη γραμμή λέει 2,9 που είναι το ακαθάριστο. Κοιτάξτε τι λέει από κάτω, τι είναι ο αριθμός. Σας το λέω για να μην τσακωνόμαστε γι’ αυτά μόνο. Είναι λάθος ο αριθ</w:t>
      </w:r>
      <w:r>
        <w:rPr>
          <w:rFonts w:eastAsia="Times New Roman"/>
          <w:szCs w:val="24"/>
        </w:rPr>
        <w:t xml:space="preserve">μός 2,9 γιατί είναι ο ακαθάριστος αριθμός. </w:t>
      </w:r>
    </w:p>
    <w:p w14:paraId="795DAEA0" w14:textId="77777777" w:rsidR="00B01EFE" w:rsidRDefault="0002776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lastRenderedPageBreak/>
        <w:t>Η νομοτεχνική βελτίωση έχει να κάνει με το ότι αποσύρουμε ένα κομματάκι</w:t>
      </w:r>
      <w:r>
        <w:rPr>
          <w:rFonts w:eastAsia="Times New Roman"/>
          <w:szCs w:val="24"/>
        </w:rPr>
        <w:t>,</w:t>
      </w:r>
      <w:r>
        <w:rPr>
          <w:rFonts w:eastAsia="Times New Roman"/>
          <w:szCs w:val="24"/>
        </w:rPr>
        <w:t xml:space="preserve"> που έχει σχέση με τις εγγυήσεις των τραπεζών γιατί χρειάζεται περισσότερο σκέψη. Μας αναδείξανε κάποια προβλήματα που δεν τα είχαμε σκεφτεί</w:t>
      </w:r>
      <w:r>
        <w:rPr>
          <w:rFonts w:eastAsia="Times New Roman"/>
          <w:szCs w:val="24"/>
        </w:rPr>
        <w:t xml:space="preserve"> και θα επανέλθουμε.</w:t>
      </w:r>
    </w:p>
    <w:p w14:paraId="795DAEA1" w14:textId="77777777" w:rsidR="00B01EFE" w:rsidRDefault="0002776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Ευχαριστώ πολύ.</w:t>
      </w:r>
    </w:p>
    <w:p w14:paraId="795DAEA2" w14:textId="77777777" w:rsidR="00B01EFE" w:rsidRDefault="00027761">
      <w:pPr>
        <w:spacing w:after="0" w:line="600" w:lineRule="auto"/>
        <w:ind w:firstLine="709"/>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Υπουργός </w:t>
      </w:r>
      <w:r w:rsidRPr="000D63A8">
        <w:rPr>
          <w:rFonts w:eastAsia="Times New Roman" w:cs="Times New Roman"/>
          <w:szCs w:val="24"/>
        </w:rPr>
        <w:t xml:space="preserve">κ. </w:t>
      </w:r>
      <w:r>
        <w:rPr>
          <w:rFonts w:eastAsia="Times New Roman" w:cs="Times New Roman"/>
          <w:szCs w:val="24"/>
        </w:rPr>
        <w:t xml:space="preserve">Ευκλείδης Τσακαλώτος </w:t>
      </w:r>
      <w:r w:rsidRPr="000D63A8">
        <w:rPr>
          <w:rFonts w:eastAsia="Times New Roman" w:cs="Times New Roman"/>
          <w:szCs w:val="24"/>
        </w:rPr>
        <w:t xml:space="preserve">καταθέτει για τα Πρακτικά </w:t>
      </w:r>
      <w:r>
        <w:rPr>
          <w:rFonts w:eastAsia="Times New Roman" w:cs="Times New Roman"/>
          <w:szCs w:val="24"/>
        </w:rPr>
        <w:t>την προαναφερθείσα νομοτεχνική βελτίωση, η οποία έχει ως εξής:</w:t>
      </w:r>
      <w:r w:rsidRPr="006126C8">
        <w:rPr>
          <w:rFonts w:eastAsia="Times New Roman" w:cs="Times New Roman"/>
          <w:szCs w:val="24"/>
        </w:rPr>
        <w:t xml:space="preserve"> </w:t>
      </w:r>
    </w:p>
    <w:p w14:paraId="795DAEA3" w14:textId="77777777" w:rsidR="00B01EFE" w:rsidRDefault="00027761">
      <w:pPr>
        <w:spacing w:after="0" w:line="600" w:lineRule="auto"/>
        <w:ind w:firstLine="720"/>
        <w:jc w:val="center"/>
        <w:rPr>
          <w:rFonts w:eastAsia="Times New Roman" w:cs="Times New Roman"/>
          <w:color w:val="FF0000"/>
          <w:szCs w:val="24"/>
        </w:rPr>
      </w:pPr>
      <w:r>
        <w:rPr>
          <w:rFonts w:eastAsia="Times New Roman" w:cs="Times New Roman"/>
          <w:color w:val="FF0000"/>
          <w:szCs w:val="24"/>
        </w:rPr>
        <w:t>(</w:t>
      </w:r>
      <w:r w:rsidRPr="000B43FE">
        <w:rPr>
          <w:rFonts w:eastAsia="Times New Roman" w:cs="Times New Roman"/>
          <w:color w:val="FF0000"/>
          <w:szCs w:val="24"/>
        </w:rPr>
        <w:t>ΑΛΛΑΓΗ ΣΕΛΙΔΑΣ</w:t>
      </w:r>
      <w:r>
        <w:rPr>
          <w:rFonts w:eastAsia="Times New Roman" w:cs="Times New Roman"/>
          <w:color w:val="FF0000"/>
          <w:szCs w:val="24"/>
        </w:rPr>
        <w:t>)</w:t>
      </w:r>
    </w:p>
    <w:p w14:paraId="795DAEA4" w14:textId="77777777" w:rsidR="00B01EFE" w:rsidRDefault="00027761">
      <w:pPr>
        <w:spacing w:after="0" w:line="600" w:lineRule="auto"/>
        <w:ind w:firstLine="720"/>
        <w:jc w:val="center"/>
        <w:rPr>
          <w:rFonts w:eastAsia="Times New Roman" w:cs="Times New Roman"/>
          <w:szCs w:val="24"/>
        </w:rPr>
      </w:pPr>
      <w:r>
        <w:rPr>
          <w:rFonts w:eastAsia="Times New Roman" w:cs="Times New Roman"/>
          <w:szCs w:val="24"/>
        </w:rPr>
        <w:t>(Να μπει η σελίδα 126)</w:t>
      </w:r>
    </w:p>
    <w:p w14:paraId="795DAEA5" w14:textId="77777777" w:rsidR="00B01EFE" w:rsidRDefault="00027761">
      <w:pPr>
        <w:spacing w:after="0" w:line="600" w:lineRule="auto"/>
        <w:ind w:firstLine="720"/>
        <w:jc w:val="center"/>
        <w:rPr>
          <w:rFonts w:eastAsia="Times New Roman" w:cs="Times New Roman"/>
          <w:color w:val="FF0000"/>
          <w:szCs w:val="24"/>
        </w:rPr>
      </w:pPr>
      <w:r>
        <w:rPr>
          <w:rFonts w:eastAsia="Times New Roman" w:cs="Times New Roman"/>
          <w:color w:val="FF0000"/>
          <w:szCs w:val="24"/>
        </w:rPr>
        <w:t>(</w:t>
      </w:r>
      <w:r w:rsidRPr="000B43FE">
        <w:rPr>
          <w:rFonts w:eastAsia="Times New Roman" w:cs="Times New Roman"/>
          <w:color w:val="FF0000"/>
          <w:szCs w:val="24"/>
        </w:rPr>
        <w:t>ΑΛΛΑΓΗ ΣΕΛΙΔΑΣ</w:t>
      </w:r>
      <w:r>
        <w:rPr>
          <w:rFonts w:eastAsia="Times New Roman" w:cs="Times New Roman"/>
          <w:color w:val="FF0000"/>
          <w:szCs w:val="24"/>
        </w:rPr>
        <w:t>)</w:t>
      </w:r>
    </w:p>
    <w:p w14:paraId="795DAEA6" w14:textId="77777777" w:rsidR="00B01EFE" w:rsidRDefault="00027761">
      <w:pPr>
        <w:spacing w:after="0" w:line="600" w:lineRule="auto"/>
        <w:ind w:firstLine="709"/>
        <w:jc w:val="both"/>
        <w:rPr>
          <w:rFonts w:eastAsia="Times New Roman" w:cs="Times New Roman"/>
          <w:szCs w:val="24"/>
        </w:rPr>
      </w:pPr>
      <w:r w:rsidRPr="000A6F01">
        <w:rPr>
          <w:rFonts w:eastAsia="Times New Roman" w:cs="Times New Roman"/>
          <w:b/>
          <w:szCs w:val="24"/>
        </w:rPr>
        <w:t>ΠΡΟΕΔΡΕΥΩΝ (Γεώργιος</w:t>
      </w:r>
      <w:r w:rsidRPr="000A6F01">
        <w:rPr>
          <w:rFonts w:eastAsia="Times New Roman" w:cs="Times New Roman"/>
          <w:b/>
          <w:szCs w:val="24"/>
        </w:rPr>
        <w:t xml:space="preserve"> Βαρεμένος):</w:t>
      </w:r>
      <w:r>
        <w:rPr>
          <w:rFonts w:eastAsia="Times New Roman" w:cs="Times New Roman"/>
          <w:szCs w:val="24"/>
        </w:rPr>
        <w:t xml:space="preserve"> Ο κ. Παπαδόπουλος από τον ΣΥΡΙΖΑ έχει τώρα τον λόγο.</w:t>
      </w:r>
    </w:p>
    <w:p w14:paraId="795DAEA7" w14:textId="77777777" w:rsidR="00B01EFE" w:rsidRDefault="00027761">
      <w:pPr>
        <w:spacing w:after="0" w:line="600" w:lineRule="auto"/>
        <w:ind w:left="720"/>
        <w:jc w:val="both"/>
        <w:rPr>
          <w:rFonts w:eastAsia="Times New Roman" w:cs="Times New Roman"/>
          <w:szCs w:val="24"/>
        </w:rPr>
      </w:pPr>
      <w:r w:rsidRPr="000A6F01">
        <w:rPr>
          <w:rFonts w:eastAsia="Times New Roman" w:cs="Times New Roman"/>
          <w:b/>
          <w:szCs w:val="24"/>
        </w:rPr>
        <w:lastRenderedPageBreak/>
        <w:t>ΑΘΑΝΑΣΙΟΣ ΠΑΠΑΔΟΠΟΥΛΟΣ:</w:t>
      </w:r>
      <w:r>
        <w:rPr>
          <w:rFonts w:eastAsia="Times New Roman" w:cs="Times New Roman"/>
          <w:szCs w:val="24"/>
        </w:rPr>
        <w:t xml:space="preserve"> Κι όμως, αγαπητοί συνάδελφοι, τα</w:t>
      </w:r>
    </w:p>
    <w:p w14:paraId="795DAEA8" w14:textId="77777777" w:rsidR="00B01EFE" w:rsidRDefault="00027761">
      <w:pPr>
        <w:spacing w:after="0" w:line="600" w:lineRule="auto"/>
        <w:jc w:val="both"/>
        <w:rPr>
          <w:rFonts w:eastAsia="Times New Roman" w:cs="Times New Roman"/>
          <w:szCs w:val="24"/>
        </w:rPr>
      </w:pPr>
      <w:r>
        <w:rPr>
          <w:rFonts w:eastAsia="Times New Roman" w:cs="Times New Roman"/>
          <w:szCs w:val="24"/>
        </w:rPr>
        <w:t xml:space="preserve">δεδομένα για την Ελλάδα και τον πρωταγωνιστικό της ρόλο στα Βαλκάνια, για τις δυνατότητες που υπάρχουν συνεργατικής ανάπτυξης, ειρηνικής συμβίωσης των λαών, είναι ξεροκέφαλα. Οι διεθνείς εκτιμήσεις για την πορεία και την προοπτική της ελληνικής οικονομίας </w:t>
      </w:r>
      <w:r>
        <w:rPr>
          <w:rFonts w:eastAsia="Times New Roman" w:cs="Times New Roman"/>
          <w:szCs w:val="24"/>
        </w:rPr>
        <w:t xml:space="preserve">μπορεί να ενοχλούν την Τουρκία, αλλά δεν φαντάζομαι να ενοχλούν κι εσάς. </w:t>
      </w:r>
    </w:p>
    <w:p w14:paraId="795DAEA9"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Η Ελλάδα αλλάζει σελίδα. «Είναι πια μια διαφορετική χώρα», διαπιστώνει ο Μάριο Σεντένο, «μια χώρα που έχει όλες τις προϋποθέσεις να αναλάβει τις δικές της τύχες, οι ελληνικές </w:t>
      </w:r>
      <w:r>
        <w:rPr>
          <w:rFonts w:eastAsia="Times New Roman" w:cs="Times New Roman"/>
          <w:szCs w:val="24"/>
        </w:rPr>
        <w:t>α</w:t>
      </w:r>
      <w:r>
        <w:rPr>
          <w:rFonts w:eastAsia="Times New Roman" w:cs="Times New Roman"/>
          <w:szCs w:val="24"/>
        </w:rPr>
        <w:t xml:space="preserve">ρχές έχουν κάνει θαυμάσια δουλειά». «Οι προσπάθειες της Ελλάδα δικαιώνονται», δηλώνει και ο Άνχελ Γκουρία του ΟΟΣΑ. «Κάνατε τις μεταρρυθμίσεις οι οποίες είναι απαραίτητες για να υπάρξει και ελάφρυνση του χρέους». </w:t>
      </w:r>
    </w:p>
    <w:p w14:paraId="795DAEAA"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Η Ελλάδα μετά την αναμενόμενη θετική τέταρ</w:t>
      </w:r>
      <w:r>
        <w:rPr>
          <w:rFonts w:eastAsia="Times New Roman" w:cs="Times New Roman"/>
          <w:szCs w:val="24"/>
        </w:rPr>
        <w:t>τη αξιολόγηση του τρίτου μνημονίου, μετά την αναμενόμενη θετική αντιμετώπιση της εξυπηρέτησης του δυσβάσταχτου χρέους της, γυρίζει οριστικά τη σελίδα της μεταπολιτευτικής περιόδου, παύει να είναι προτεκτοράτο των δανειστών, παύει να είναι αποικία χρέους, μ</w:t>
      </w:r>
      <w:r>
        <w:rPr>
          <w:rFonts w:eastAsia="Times New Roman" w:cs="Times New Roman"/>
          <w:szCs w:val="24"/>
        </w:rPr>
        <w:t>πορεί να συνεχίζει να είναι μια υπερχρεωμένη χώρα -άλλωστε και η Ιταλία υπερχρεωμένη χώρα είναι-, αλλά παύει να είναι προτεκτοράτο. Αποκτά βαθμούς ελευθερίας ιεραρχήσεων, επιλογών, για τα έσοδα και τις δαπάνες της, για την παραγωγική της ανασυγκρότηση, για</w:t>
      </w:r>
      <w:r>
        <w:rPr>
          <w:rFonts w:eastAsia="Times New Roman" w:cs="Times New Roman"/>
          <w:szCs w:val="24"/>
        </w:rPr>
        <w:t xml:space="preserve"> το δικό της στρατηγικό σχέδιο δίκαιης και βιώσιμης ανάπτυξης. </w:t>
      </w:r>
    </w:p>
    <w:p w14:paraId="795DAEAB"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Ασφαλώς η μακρά περίοδος σκανδαλώδους διαχείρισης του δημοσίου χρήματος, εκρηκτικών ελλειμμάτων, υπερχρέωσης και κηδεμονίας της χώρας από τους δανειστές της με θεωρίες εσωτερικής υποτίμησης αφ</w:t>
      </w:r>
      <w:r>
        <w:rPr>
          <w:rFonts w:eastAsia="Times New Roman" w:cs="Times New Roman"/>
          <w:szCs w:val="24"/>
        </w:rPr>
        <w:t xml:space="preserve">ήνει προφανώς τα σημάδια της και στην περίοδο της επίσημης λήξης </w:t>
      </w:r>
      <w:r>
        <w:rPr>
          <w:rFonts w:eastAsia="Times New Roman" w:cs="Times New Roman"/>
          <w:szCs w:val="24"/>
        </w:rPr>
        <w:lastRenderedPageBreak/>
        <w:t xml:space="preserve">των μνημονιακών προγραμμάτων για την οποία διαβεβαιώνουν όλοι οι εκπρόσωποι των ευρωπαϊκών οργάνων. Η έξοδος είναι καθαρή, γιατί δεν υπάρχουν νέα προαπαιτούμενα, νέοι εκβιασμοί, νέες εντολές </w:t>
      </w:r>
      <w:r>
        <w:rPr>
          <w:rFonts w:eastAsia="Times New Roman" w:cs="Times New Roman"/>
          <w:szCs w:val="24"/>
        </w:rPr>
        <w:t xml:space="preserve">προς ναυτιλλομένους. </w:t>
      </w:r>
    </w:p>
    <w:p w14:paraId="795DAEAC"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Υπάρχει ασφαλώς η αυξημένη δημοσιονομική επιτήρηση. Υπάρχει το νεοφιλελεύθερο σύμφωνο σταθερότητας. Υπάρχει η απαίτηση να τηρούνται οι συμφωνίες που προηγήθηκαν. Οι δανειστές θέλουν να πάρουν πίσω τα λεφτά τους και αυτό συνεπάγεται δε</w:t>
      </w:r>
      <w:r>
        <w:rPr>
          <w:rFonts w:eastAsia="Times New Roman" w:cs="Times New Roman"/>
          <w:szCs w:val="24"/>
        </w:rPr>
        <w:t xml:space="preserve">σμεύσεις σε όλες, τουλάχιστον, εκείνες τις πολιτικές δυνάμεις που θέλουν να παραμείνει η Ελλάδα στην ενωμένη Ευρώπη. </w:t>
      </w:r>
    </w:p>
    <w:p w14:paraId="795DAEAD"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Το εκπληκτικό είναι ότι τα κόμματα που ευθύνονται για την υπερχρέωση, για τη ρεμούλα στη διαχείριση του δημοσίου χρήματος, για τα τεράστια</w:t>
      </w:r>
      <w:r>
        <w:rPr>
          <w:rFonts w:eastAsia="Times New Roman" w:cs="Times New Roman"/>
          <w:szCs w:val="24"/>
        </w:rPr>
        <w:t xml:space="preserve"> ελλείμματα, για τις μνημονιακές συμφωνίες εσωτερικής υποτίμησης, τα κόμματα που μας καλούσαν να αγαπήσουμε, να υιοθετήσουμε </w:t>
      </w:r>
      <w:r>
        <w:rPr>
          <w:rFonts w:eastAsia="Times New Roman" w:cs="Times New Roman"/>
          <w:szCs w:val="24"/>
        </w:rPr>
        <w:lastRenderedPageBreak/>
        <w:t>τα μνημόνια, οι φανατικοί του «ναι σε όλα» μάς κατηγορούν τώρα ότι υπογράψαμε τέταρτο μνημόνιο, ότι το τρίτο ήταν αχρείαστο, ενώ τα</w:t>
      </w:r>
      <w:r>
        <w:rPr>
          <w:rFonts w:eastAsia="Times New Roman" w:cs="Times New Roman"/>
          <w:szCs w:val="24"/>
        </w:rPr>
        <w:t xml:space="preserve"> δυο πρώτα ήταν χρειαζούμενα και κραυγάζουν τώρα κατά των συνεπειών της υπερχρέωσης, την οποία αυτοί προκάλεσαν, για τα υψηλά πρωτογενή πλεονάσματα που απαίτησαν οι δανειστές και από τη σημερινή Κυβέρνηση, ενώ οι ίδιοι είχαν υπογράψει χειρότερα, για τη μεί</w:t>
      </w:r>
      <w:r>
        <w:rPr>
          <w:rFonts w:eastAsia="Times New Roman" w:cs="Times New Roman"/>
          <w:szCs w:val="24"/>
        </w:rPr>
        <w:t>ωση των συντάξεων και του αφορολόγητου που εκβίασε το Διεθνές Νομισματικό Ταμείο τον Δεκέμβριο του 2016, σε συνεννόηση με τη Γερμανία, ενώ οι ίδιοι είχαν υπογράψει μηδενικά ελλείμματα στα ασφαλιστικά ταμεία και τις συντάξεις, μας κατηγορούν για τις εγγυήσε</w:t>
      </w:r>
      <w:r>
        <w:rPr>
          <w:rFonts w:eastAsia="Times New Roman" w:cs="Times New Roman"/>
          <w:szCs w:val="24"/>
        </w:rPr>
        <w:t>ις εξόφλησης των οφειλών και αποπληρωμής της δανειακής σύμβασης.</w:t>
      </w:r>
    </w:p>
    <w:p w14:paraId="795DAEAE"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Η επιβολή των απαιτήσεων των δανειστών με εκβιασμούς έγινε προς όλες τις κυβερνήσεις και προς αυτήν του κ. Σαμαρά. Στην Ελλάδα μπορεί να μην επέβαλαν αλλαγή του Υπουργού Οικονομικών, όπως </w:t>
      </w:r>
      <w:r>
        <w:rPr>
          <w:rFonts w:eastAsia="Times New Roman" w:cs="Times New Roman"/>
          <w:szCs w:val="24"/>
        </w:rPr>
        <w:lastRenderedPageBreak/>
        <w:t>στη</w:t>
      </w:r>
      <w:r>
        <w:rPr>
          <w:rFonts w:eastAsia="Times New Roman" w:cs="Times New Roman"/>
          <w:szCs w:val="24"/>
        </w:rPr>
        <w:t xml:space="preserve">ν Ιταλία, επέβαλαν όμως την αντικατάσταση της </w:t>
      </w:r>
      <w:r>
        <w:rPr>
          <w:rFonts w:eastAsia="Times New Roman" w:cs="Times New Roman"/>
          <w:szCs w:val="24"/>
        </w:rPr>
        <w:t>κ</w:t>
      </w:r>
      <w:r>
        <w:rPr>
          <w:rFonts w:eastAsia="Times New Roman" w:cs="Times New Roman"/>
          <w:szCs w:val="24"/>
        </w:rPr>
        <w:t xml:space="preserve">υβέρνησης Παπανδρέου όταν ζήτησε στις Κάννες δημοψήφισμα για τις απαιτήσεις τους και καθοδήγησαν την </w:t>
      </w:r>
      <w:r>
        <w:rPr>
          <w:rFonts w:eastAsia="Times New Roman" w:cs="Times New Roman"/>
          <w:szCs w:val="24"/>
        </w:rPr>
        <w:t>κ</w:t>
      </w:r>
      <w:r>
        <w:rPr>
          <w:rFonts w:eastAsia="Times New Roman" w:cs="Times New Roman"/>
          <w:szCs w:val="24"/>
        </w:rPr>
        <w:t xml:space="preserve">υβέρνηση Παπαδήμου, επέβαλαν την κάλυψη του δημοσιονομικού κενού 2 δισεκατομμυρίων στην </w:t>
      </w:r>
      <w:r>
        <w:rPr>
          <w:rFonts w:eastAsia="Times New Roman" w:cs="Times New Roman"/>
          <w:szCs w:val="24"/>
        </w:rPr>
        <w:t>κ</w:t>
      </w:r>
      <w:r>
        <w:rPr>
          <w:rFonts w:eastAsia="Times New Roman" w:cs="Times New Roman"/>
          <w:szCs w:val="24"/>
        </w:rPr>
        <w:t>υβέρνηση Σαμαρά, α</w:t>
      </w:r>
      <w:r>
        <w:rPr>
          <w:rFonts w:eastAsia="Times New Roman" w:cs="Times New Roman"/>
          <w:szCs w:val="24"/>
        </w:rPr>
        <w:t xml:space="preserve">παίτησαν δεκαεννέα προαπαιτούμενα για να κλείσει η πέμπτη αξιολόγηση του δεύτερου μνημονίου. Αυτά για να μην ξεχνάμε, για να μην προκαλούμε με κραυγές περί ενδοτικότητας, για να μη δαιμονολογούμε για το τι είναι και το τι δεν είναι το </w:t>
      </w:r>
      <w:r>
        <w:rPr>
          <w:rFonts w:eastAsia="Times New Roman" w:cs="Times New Roman"/>
          <w:szCs w:val="24"/>
        </w:rPr>
        <w:t>υ</w:t>
      </w:r>
      <w:r>
        <w:rPr>
          <w:rFonts w:eastAsia="Times New Roman" w:cs="Times New Roman"/>
          <w:szCs w:val="24"/>
        </w:rPr>
        <w:t>περταμείο, για να μη</w:t>
      </w:r>
      <w:r>
        <w:rPr>
          <w:rFonts w:eastAsia="Times New Roman" w:cs="Times New Roman"/>
          <w:szCs w:val="24"/>
        </w:rPr>
        <w:t>ν καταφεύγουμε σε νέες αυταπάτες, όπως αυτές που ακούσαμε από τον κ. Μανιάτη χθες σχετικά με την αξιοποίηση της δημόσιας περιουσίας, χωρίς να παίρνουν μέρισμα, λέει, ο κ. Μανιάτης, οι δανειστές. Πώς το ανακαλύψατε αυτό; Τη δυνατότητα οι δανειστές να απεμπο</w:t>
      </w:r>
      <w:r>
        <w:rPr>
          <w:rFonts w:eastAsia="Times New Roman" w:cs="Times New Roman"/>
          <w:szCs w:val="24"/>
        </w:rPr>
        <w:t>λήσουν αυτά τα οποία υποχρεούται η χώρα να κάνει έναντι του δανεισμού της.</w:t>
      </w:r>
    </w:p>
    <w:p w14:paraId="795DAEAF"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Βέβαια, να θυμίσω ότι και ο κ. Βορίδης είχε σκόπιμη απώλεια μνήμης για τη δανειακή σύμβαση του καλοκαιριού του 2015.</w:t>
      </w:r>
    </w:p>
    <w:p w14:paraId="795DAEB0"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Εμείς θα ήμασταν ευτυχισμένοι αν υπήρχε δυνατότητα για καλύτερη </w:t>
      </w:r>
      <w:r>
        <w:rPr>
          <w:rFonts w:eastAsia="Times New Roman" w:cs="Times New Roman"/>
          <w:szCs w:val="24"/>
        </w:rPr>
        <w:t>συμφωνία από αυτήν που έκανε το επιτελείο μας με τον Ευρωπαϊκό Μηχανισμό Σταθερότητας, γιατί κατόρθωσε να περιορίσει τις απαιτήσεις των δανειστών στα 25 δισεκατομμύρια από τα 50 που ζητούσαν από τις άλλες κυβερνήσεις, με συμβαλλόμενη και την Ελληνική Εταιρ</w:t>
      </w:r>
      <w:r>
        <w:rPr>
          <w:rFonts w:eastAsia="Times New Roman" w:cs="Times New Roman"/>
          <w:szCs w:val="24"/>
        </w:rPr>
        <w:t>εία Συμμετοχών Περιουσίας εκτός από το ΤΧΣ. Η ΕΕΣΥΠ στη διανομή κερδών από την αξιοποίηση θα καταβάλει μόνο το 50% και το υπόλοιπο θα είναι για επενδύσεις.</w:t>
      </w:r>
    </w:p>
    <w:p w14:paraId="795DAEB1"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Θα ήμασταν ευτυχείς αν υπήρχε κάτι καλύτερο από την παρουσία τριών Ελλήνων στο ΔΣ της ΕΕΣΥΠ, από την</w:t>
      </w:r>
      <w:r>
        <w:rPr>
          <w:rFonts w:eastAsia="Times New Roman" w:cs="Times New Roman"/>
          <w:szCs w:val="24"/>
        </w:rPr>
        <w:t xml:space="preserve"> ευθύνη Ελληνίδας με πλούσιο βιογραφικό ως διευθύνουσα συμβούλου, από το στρατηγικό σχέδιο εκμετάλλευσης των περιουσιακών στοιχείων της ΕΤΑΔ, της ΕΔΗΣ, που </w:t>
      </w:r>
      <w:r>
        <w:rPr>
          <w:rFonts w:eastAsia="Times New Roman" w:cs="Times New Roman"/>
          <w:szCs w:val="24"/>
        </w:rPr>
        <w:lastRenderedPageBreak/>
        <w:t xml:space="preserve">κατήργησε η ΕΕΣΥΠ, από το γεγονός ότι η ακίνητη περιουσία του </w:t>
      </w:r>
      <w:r>
        <w:rPr>
          <w:rFonts w:eastAsia="Times New Roman" w:cs="Times New Roman"/>
          <w:szCs w:val="24"/>
        </w:rPr>
        <w:t>δ</w:t>
      </w:r>
      <w:r>
        <w:rPr>
          <w:rFonts w:eastAsia="Times New Roman" w:cs="Times New Roman"/>
          <w:szCs w:val="24"/>
        </w:rPr>
        <w:t>ημοσίου δεν εγγράφεται ως υποθήκη...</w:t>
      </w:r>
    </w:p>
    <w:p w14:paraId="795DAEB2" w14:textId="77777777" w:rsidR="00B01EFE" w:rsidRDefault="00027761">
      <w:pPr>
        <w:spacing w:after="0" w:line="600" w:lineRule="auto"/>
        <w:ind w:firstLine="720"/>
        <w:jc w:val="both"/>
        <w:rPr>
          <w:rFonts w:eastAsia="Times New Roman" w:cs="Times New Roman"/>
          <w:szCs w:val="24"/>
        </w:rPr>
      </w:pPr>
      <w:r w:rsidRPr="003962C8">
        <w:rPr>
          <w:rFonts w:eastAsia="Times New Roman" w:cs="Times New Roman"/>
          <w:b/>
          <w:szCs w:val="24"/>
        </w:rPr>
        <w:t>ΠΡΟΕΔΡΕΥΩΝ (Γεώργιος Βαρεμένος):</w:t>
      </w:r>
      <w:r>
        <w:rPr>
          <w:rFonts w:eastAsia="Times New Roman" w:cs="Times New Roman"/>
          <w:szCs w:val="24"/>
        </w:rPr>
        <w:t xml:space="preserve"> Κλείστε, κύριε Παπαδόπουλε.</w:t>
      </w:r>
    </w:p>
    <w:p w14:paraId="795DAEB3" w14:textId="77777777" w:rsidR="00B01EFE" w:rsidRDefault="00027761">
      <w:pPr>
        <w:spacing w:after="0" w:line="600" w:lineRule="auto"/>
        <w:ind w:firstLine="720"/>
        <w:jc w:val="both"/>
        <w:rPr>
          <w:rFonts w:eastAsia="Times New Roman" w:cs="Times New Roman"/>
          <w:szCs w:val="24"/>
        </w:rPr>
      </w:pPr>
      <w:r w:rsidRPr="00C941D7">
        <w:rPr>
          <w:rFonts w:eastAsia="Times New Roman" w:cs="Times New Roman"/>
          <w:b/>
          <w:szCs w:val="24"/>
        </w:rPr>
        <w:t>ΑΘΑΝΑΣΙΟΣ ΠΑΠΑΔΟΠΟΥΛΟΣ:</w:t>
      </w:r>
      <w:r>
        <w:rPr>
          <w:rFonts w:eastAsia="Times New Roman" w:cs="Times New Roman"/>
          <w:szCs w:val="24"/>
        </w:rPr>
        <w:t xml:space="preserve"> Κλείνω.</w:t>
      </w:r>
    </w:p>
    <w:p w14:paraId="795DAEB4"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Η Ελλάδα αλλάζει πραγματικά σελίδα, μετά από οκτώ χρόνια παράδοσης της ευθύνης άσκησης της οικονομικής πολιτικής στους δανειστές της, με λαθεμένες θεωρίες, λαθεμέν</w:t>
      </w:r>
      <w:r>
        <w:rPr>
          <w:rFonts w:eastAsia="Times New Roman" w:cs="Times New Roman"/>
          <w:szCs w:val="24"/>
        </w:rPr>
        <w:t>ες συνταγές, εκδικητικότητα, σκόπιμους εκβιασμούς, που επιβάρυναν την κατάσταση της χώρας.</w:t>
      </w:r>
    </w:p>
    <w:p w14:paraId="795DAEB5"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Εμείς θέλουμε μαζί σας μέχρι τις επερχόμενες εκλογές να κάνουμε μια συζήτηση πάνω σε προγράμματα, πάνω σε ιδέες, πάνω σε αρχές και έχουμε πολύ χρόνο μπροστά μας για </w:t>
      </w:r>
      <w:r>
        <w:rPr>
          <w:rFonts w:eastAsia="Times New Roman" w:cs="Times New Roman"/>
          <w:szCs w:val="24"/>
        </w:rPr>
        <w:t>να το κάνουμε.</w:t>
      </w:r>
    </w:p>
    <w:p w14:paraId="795DAEB6"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95DAEB7" w14:textId="77777777" w:rsidR="00B01EFE" w:rsidRDefault="00027761">
      <w:pPr>
        <w:spacing w:after="0" w:line="600" w:lineRule="auto"/>
        <w:ind w:firstLine="720"/>
        <w:jc w:val="both"/>
        <w:rPr>
          <w:rFonts w:eastAsia="Times New Roman" w:cs="Times New Roman"/>
          <w:szCs w:val="24"/>
        </w:rPr>
      </w:pPr>
      <w:r w:rsidRPr="003962C8">
        <w:rPr>
          <w:rFonts w:eastAsia="Times New Roman" w:cs="Times New Roman"/>
          <w:b/>
          <w:szCs w:val="24"/>
        </w:rPr>
        <w:t>ΠΡΟΕΔΡΕΥΩΝ (Γεώργιος Βαρεμένος):</w:t>
      </w:r>
      <w:r>
        <w:rPr>
          <w:rFonts w:eastAsia="Times New Roman" w:cs="Times New Roman"/>
          <w:szCs w:val="24"/>
        </w:rPr>
        <w:t xml:space="preserve"> Ευχαριστούμε πολύ.</w:t>
      </w:r>
    </w:p>
    <w:p w14:paraId="795DAEB8"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Η κ. Βάλια Βαγιωνάκη από τον ΣΥΡΙΖΑ έχει τον λόγο.</w:t>
      </w:r>
    </w:p>
    <w:p w14:paraId="795DAEB9" w14:textId="77777777" w:rsidR="00B01EFE" w:rsidRDefault="00027761">
      <w:pPr>
        <w:spacing w:after="0" w:line="600" w:lineRule="auto"/>
        <w:ind w:firstLine="720"/>
        <w:jc w:val="both"/>
        <w:rPr>
          <w:rFonts w:eastAsia="Times New Roman" w:cs="Times New Roman"/>
          <w:szCs w:val="24"/>
        </w:rPr>
      </w:pPr>
      <w:r w:rsidRPr="00663414">
        <w:rPr>
          <w:rFonts w:eastAsia="Times New Roman" w:cs="Times New Roman"/>
          <w:b/>
          <w:szCs w:val="24"/>
        </w:rPr>
        <w:t>ΕΥΑΓΓΕΛΙΑ (ΒΑΛΙΑ) ΒΑΓΙΩΝΑΚΗ:</w:t>
      </w:r>
      <w:r>
        <w:rPr>
          <w:rFonts w:eastAsia="Times New Roman" w:cs="Times New Roman"/>
          <w:szCs w:val="24"/>
        </w:rPr>
        <w:t xml:space="preserve"> Κυρίες και κύριοι συνάδελφοι, δεν θα ασχοληθώ με το </w:t>
      </w:r>
      <w:r>
        <w:rPr>
          <w:rFonts w:eastAsia="Times New Roman" w:cs="Times New Roman"/>
          <w:szCs w:val="24"/>
        </w:rPr>
        <w:t>σ</w:t>
      </w:r>
      <w:r>
        <w:rPr>
          <w:rFonts w:eastAsia="Times New Roman" w:cs="Times New Roman"/>
          <w:szCs w:val="24"/>
        </w:rPr>
        <w:t>κοπιανό, γιατί θεωρώ ότι θα μας δοθεί το</w:t>
      </w:r>
      <w:r>
        <w:rPr>
          <w:rFonts w:eastAsia="Times New Roman" w:cs="Times New Roman"/>
          <w:szCs w:val="24"/>
        </w:rPr>
        <w:t>υς επόμενους μήνες η ευκαιρία, με βάση και το κείμενο, να μιλήσουμε και στις επιτροπές, αλλά και στην Ολομέλεια. Μέχρι τότε συστήνω ψυχραιμία και νηφαλιότητα.</w:t>
      </w:r>
    </w:p>
    <w:p w14:paraId="795DAEBA"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Συζητάμε, λοιπόν, σήμερα το τελευταίο νομοσχέδιο της εποχής των μνημονίων, καθώς η ολοκλήρωση της</w:t>
      </w:r>
      <w:r>
        <w:rPr>
          <w:rFonts w:eastAsia="Times New Roman" w:cs="Times New Roman"/>
          <w:szCs w:val="24"/>
        </w:rPr>
        <w:t xml:space="preserve"> τέταρτης και τελευταίας αξιολόγησης θα επιτρέψει στη χώρα μας να αφήσει πίσω της τη δυσκολότερη και πολλαπλώς  επιζήμια περίοδο που έζησε η Ελλάδα από την εποχή της Μεταπολίτευσης.</w:t>
      </w:r>
    </w:p>
    <w:p w14:paraId="795DAEBB" w14:textId="77777777" w:rsidR="00B01EFE" w:rsidRDefault="00027761">
      <w:pPr>
        <w:spacing w:after="0" w:line="600" w:lineRule="auto"/>
        <w:ind w:firstLine="720"/>
        <w:jc w:val="both"/>
        <w:rPr>
          <w:rFonts w:eastAsia="Times New Roman"/>
          <w:szCs w:val="24"/>
        </w:rPr>
      </w:pPr>
      <w:r>
        <w:rPr>
          <w:rFonts w:eastAsia="Times New Roman"/>
          <w:szCs w:val="24"/>
        </w:rPr>
        <w:t>Μένει ακόμα να καταλήξουν οι διαπραγματεύσεις σε δύο μεγάλα ζητήματα, αλλά</w:t>
      </w:r>
      <w:r>
        <w:rPr>
          <w:rFonts w:eastAsia="Times New Roman"/>
          <w:szCs w:val="24"/>
        </w:rPr>
        <w:t xml:space="preserve"> θα γίνει και αυτό στις επόμενες μέρες.</w:t>
      </w:r>
      <w:r w:rsidRPr="00782467">
        <w:rPr>
          <w:rFonts w:eastAsia="Times New Roman"/>
          <w:szCs w:val="24"/>
        </w:rPr>
        <w:t xml:space="preserve"> </w:t>
      </w:r>
      <w:r>
        <w:rPr>
          <w:rFonts w:eastAsia="Times New Roman"/>
          <w:szCs w:val="24"/>
        </w:rPr>
        <w:t xml:space="preserve">Το πρώτο αφορά </w:t>
      </w:r>
      <w:r>
        <w:rPr>
          <w:rFonts w:eastAsia="Times New Roman"/>
          <w:szCs w:val="24"/>
        </w:rPr>
        <w:lastRenderedPageBreak/>
        <w:t>σ</w:t>
      </w:r>
      <w:r>
        <w:rPr>
          <w:rFonts w:eastAsia="Times New Roman"/>
          <w:szCs w:val="24"/>
        </w:rPr>
        <w:t xml:space="preserve">τη συγκεκριμενοποίηση </w:t>
      </w:r>
      <w:r w:rsidRPr="0082006F">
        <w:rPr>
          <w:rFonts w:eastAsia="Times New Roman"/>
          <w:szCs w:val="24"/>
        </w:rPr>
        <w:t xml:space="preserve">των </w:t>
      </w:r>
      <w:r>
        <w:rPr>
          <w:rFonts w:eastAsia="Times New Roman"/>
          <w:szCs w:val="24"/>
        </w:rPr>
        <w:t xml:space="preserve">μέτρων για τη ρύθμιση του ελληνικού χρέους, όπου θυμίζω ότι το πλαίσιο έχει ήδη προσδιοριστεί από τις αποφάσεις του </w:t>
      </w:r>
      <w:r>
        <w:rPr>
          <w:rFonts w:eastAsia="Times New Roman"/>
          <w:szCs w:val="24"/>
          <w:lang w:val="en-US"/>
        </w:rPr>
        <w:t>Eurogroup</w:t>
      </w:r>
      <w:r w:rsidRPr="00AE1F91">
        <w:rPr>
          <w:rFonts w:eastAsia="Times New Roman"/>
          <w:szCs w:val="24"/>
        </w:rPr>
        <w:t xml:space="preserve"> </w:t>
      </w:r>
      <w:r>
        <w:rPr>
          <w:rFonts w:eastAsia="Times New Roman"/>
          <w:szCs w:val="24"/>
        </w:rPr>
        <w:t xml:space="preserve">πέρσι τον Ιούνιο, μια εξαιρετικής σημασίας, βέβαια, εκκρεμότητα, το κλείσιμο της οποίας εκτιμώ ότι </w:t>
      </w:r>
      <w:r>
        <w:rPr>
          <w:rFonts w:eastAsia="Times New Roman"/>
          <w:szCs w:val="24"/>
        </w:rPr>
        <w:t xml:space="preserve">θα </w:t>
      </w:r>
      <w:r>
        <w:rPr>
          <w:rFonts w:eastAsia="Times New Roman"/>
          <w:szCs w:val="24"/>
        </w:rPr>
        <w:t>στείλει ένα ηχηρό μήνυμα στη διεθνή επενδυτική κοινότητα.</w:t>
      </w:r>
    </w:p>
    <w:p w14:paraId="795DAEBC" w14:textId="77777777" w:rsidR="00B01EFE" w:rsidRDefault="00027761">
      <w:pPr>
        <w:spacing w:after="0" w:line="600" w:lineRule="auto"/>
        <w:ind w:firstLine="720"/>
        <w:jc w:val="both"/>
        <w:rPr>
          <w:rFonts w:eastAsia="Times New Roman"/>
          <w:szCs w:val="24"/>
        </w:rPr>
      </w:pPr>
      <w:r>
        <w:rPr>
          <w:rFonts w:eastAsia="Times New Roman"/>
          <w:szCs w:val="24"/>
        </w:rPr>
        <w:t xml:space="preserve">Το δεύτερο αφορά </w:t>
      </w:r>
      <w:r>
        <w:rPr>
          <w:rFonts w:eastAsia="Times New Roman"/>
          <w:szCs w:val="24"/>
        </w:rPr>
        <w:t>σ</w:t>
      </w:r>
      <w:r>
        <w:rPr>
          <w:rFonts w:eastAsia="Times New Roman"/>
          <w:szCs w:val="24"/>
        </w:rPr>
        <w:t>το καθεστώς της μεταπρογραμματικής εποπτείας, καθεστώς που ακολουθήθηκε και στ</w:t>
      </w:r>
      <w:r>
        <w:rPr>
          <w:rFonts w:eastAsia="Times New Roman"/>
          <w:szCs w:val="24"/>
        </w:rPr>
        <w:t>ις υπόλοιπες χώρες που βρέθηκαν σε προγράμματα, η οποία όμως σε καμμία περίπτωση δεν συνιστά παράταση των μνημονίων και των καταναγκασμών.</w:t>
      </w:r>
    </w:p>
    <w:p w14:paraId="795DAEBD" w14:textId="77777777" w:rsidR="00B01EFE" w:rsidRDefault="00027761">
      <w:pPr>
        <w:spacing w:after="0" w:line="600" w:lineRule="auto"/>
        <w:ind w:firstLine="720"/>
        <w:jc w:val="both"/>
        <w:rPr>
          <w:rFonts w:eastAsia="Times New Roman"/>
          <w:szCs w:val="24"/>
        </w:rPr>
      </w:pPr>
      <w:r>
        <w:rPr>
          <w:rFonts w:eastAsia="Times New Roman"/>
          <w:szCs w:val="24"/>
        </w:rPr>
        <w:t>Φυσικά δεν μπορώ να παραβλέψω το γεγονός ότι τελούμε υπό μια δύσκολη πραγματικότητα ελληνική, ευρωπαϊκή και παγκόσμια</w:t>
      </w:r>
      <w:r>
        <w:rPr>
          <w:rFonts w:eastAsia="Times New Roman"/>
          <w:szCs w:val="24"/>
        </w:rPr>
        <w:t>, ότι δεν περηφανευόμαστε για τις μνημονιακές επιταγές που μας επιβλήθηκαν, παρ</w:t>
      </w:r>
      <w:r>
        <w:rPr>
          <w:rFonts w:eastAsia="Times New Roman"/>
          <w:szCs w:val="24"/>
        </w:rPr>
        <w:t xml:space="preserve">’ </w:t>
      </w:r>
      <w:r>
        <w:rPr>
          <w:rFonts w:eastAsia="Times New Roman"/>
          <w:szCs w:val="24"/>
        </w:rPr>
        <w:t xml:space="preserve">ότι κάναμε ό,τι μπορούσαμε για να αντισταθμίσουμε τις αντικοινωνικές πλευρές τους. Επομένως, στόχος μας την επόμενη μέρα πρέπει να </w:t>
      </w:r>
      <w:r>
        <w:rPr>
          <w:rFonts w:eastAsia="Times New Roman"/>
          <w:szCs w:val="24"/>
        </w:rPr>
        <w:lastRenderedPageBreak/>
        <w:t>είναι να συνεχίσουμε σε όλα τα επίπεδα την α</w:t>
      </w:r>
      <w:r>
        <w:rPr>
          <w:rFonts w:eastAsia="Times New Roman"/>
          <w:szCs w:val="24"/>
        </w:rPr>
        <w:t xml:space="preserve">νατροπή και της τελευταίας αδικίας. </w:t>
      </w:r>
    </w:p>
    <w:p w14:paraId="795DAEBE" w14:textId="77777777" w:rsidR="00B01EFE" w:rsidRDefault="00027761">
      <w:pPr>
        <w:spacing w:after="0" w:line="600" w:lineRule="auto"/>
        <w:ind w:firstLine="720"/>
        <w:jc w:val="both"/>
        <w:rPr>
          <w:rFonts w:eastAsia="Times New Roman"/>
          <w:szCs w:val="24"/>
        </w:rPr>
      </w:pPr>
      <w:r>
        <w:rPr>
          <w:rFonts w:eastAsia="Times New Roman"/>
          <w:szCs w:val="24"/>
        </w:rPr>
        <w:t>Χρειάζεται, όμως, να υπενθυμίσω ότι τον Αύγουστο του 2018 τα μνημόνια αποτελούν οριστικό παρελθόν για τον τόπο και αυτή είναι μια αμετάκλητη αλλά διόλου αυτονόητη εξέλιξη. Είναι μια εξέλιξη που προέκυψε μετά από επίμονη</w:t>
      </w:r>
      <w:r>
        <w:rPr>
          <w:rFonts w:eastAsia="Times New Roman"/>
          <w:szCs w:val="24"/>
        </w:rPr>
        <w:t xml:space="preserve"> και επίπονη δουλειά μέσω ενός οδικού χάρτη που η Κυβέρνηση μας υπηρετεί σταθερά και απαρέγκλιτα με έναν και μόνο στόχο: να βγούμε από τα μνημόνια και να οικοδομήσουμε ένα μέλλον με αξιοπρέπεια, αξιοποιώντας τα συγκριτικά πλεονεκτήματα της χώρας, προσπαθών</w:t>
      </w:r>
      <w:r>
        <w:rPr>
          <w:rFonts w:eastAsia="Times New Roman"/>
          <w:szCs w:val="24"/>
        </w:rPr>
        <w:t>τας να μειώσουμε το εισοδηματικό χάσμα που στα χρόνια της κρίσης γιγαντώθηκε και να δημιουργήσουμε μια ανάπτυξη προς όφελος των πολλών.</w:t>
      </w:r>
    </w:p>
    <w:p w14:paraId="795DAEBF" w14:textId="77777777" w:rsidR="00B01EFE" w:rsidRDefault="00027761">
      <w:pPr>
        <w:spacing w:after="0" w:line="600" w:lineRule="auto"/>
        <w:ind w:firstLine="720"/>
        <w:jc w:val="both"/>
        <w:rPr>
          <w:rFonts w:eastAsia="Times New Roman"/>
          <w:szCs w:val="24"/>
        </w:rPr>
      </w:pPr>
      <w:r>
        <w:rPr>
          <w:rFonts w:eastAsia="Times New Roman"/>
          <w:szCs w:val="24"/>
        </w:rPr>
        <w:lastRenderedPageBreak/>
        <w:t>Κυρίες και κύριοι συνάδελφοι, υπάρχουν κάποια αναμφισβήτητα θετικά στοιχεία στην ελληνική οικονομία. Έχουμε θετικούς ρυθ</w:t>
      </w:r>
      <w:r>
        <w:rPr>
          <w:rFonts w:eastAsia="Times New Roman"/>
          <w:szCs w:val="24"/>
        </w:rPr>
        <w:t xml:space="preserve">μούς ανάπτυξης μετά από δέκα χρόνια ύφεσης. Έχουμε σταθερή αύξηση εξαγωγών και επενδύσεων. Έχουμε αύξηση της βιομηχανικής παραγωγής, της μεταποίησης, της εργασίας. Η ανεργία έχει πέσει, αλλά βέβαια παραμένει ακόμα υψηλή. Το θετικό είναι ότι επτά στις δέκα </w:t>
      </w:r>
      <w:r>
        <w:rPr>
          <w:rFonts w:eastAsia="Times New Roman"/>
          <w:szCs w:val="24"/>
        </w:rPr>
        <w:t>νέες θέσεις εργασίας είναι πλήρους απασχόλησης και το μισθολογικό κόστος αυξάνει.</w:t>
      </w:r>
    </w:p>
    <w:p w14:paraId="795DAEC0" w14:textId="77777777" w:rsidR="00B01EFE" w:rsidRDefault="00027761">
      <w:pPr>
        <w:spacing w:after="0" w:line="600" w:lineRule="auto"/>
        <w:ind w:firstLine="720"/>
        <w:jc w:val="both"/>
        <w:rPr>
          <w:rFonts w:eastAsia="Times New Roman"/>
          <w:szCs w:val="24"/>
        </w:rPr>
      </w:pPr>
      <w:r>
        <w:rPr>
          <w:rFonts w:eastAsia="Times New Roman"/>
          <w:szCs w:val="24"/>
        </w:rPr>
        <w:t>Φυσικά κανείς δεν θριαμβολογεί και κανείς δεν λέει ότι στις 20 του Αυγούστου θα τρώμε με χρυσά κουτάλια. Εξάλλου άλλο οι δείκτες και άλλο δυστυχώς η καθημερινότητα και θα χρε</w:t>
      </w:r>
      <w:r>
        <w:rPr>
          <w:rFonts w:eastAsia="Times New Roman"/>
          <w:szCs w:val="24"/>
        </w:rPr>
        <w:t>ιαστεί χρόνος πολύς για να δει η ελληνική οικογένεια όλες τις θετικές μετατοπίσεις.</w:t>
      </w:r>
    </w:p>
    <w:p w14:paraId="795DAEC1" w14:textId="77777777" w:rsidR="00B01EFE" w:rsidRDefault="00027761">
      <w:pPr>
        <w:spacing w:after="0" w:line="600" w:lineRule="auto"/>
        <w:ind w:firstLine="720"/>
        <w:jc w:val="both"/>
        <w:rPr>
          <w:rFonts w:eastAsia="Times New Roman"/>
          <w:szCs w:val="24"/>
        </w:rPr>
      </w:pPr>
      <w:r>
        <w:rPr>
          <w:rFonts w:eastAsia="Times New Roman"/>
          <w:szCs w:val="24"/>
        </w:rPr>
        <w:t xml:space="preserve">Λαμβάνοντας υπ’ όψιν όμως τα δεδομένα, άλλα θα έπρεπε </w:t>
      </w:r>
      <w:r>
        <w:rPr>
          <w:rFonts w:eastAsia="Times New Roman"/>
          <w:szCs w:val="24"/>
        </w:rPr>
        <w:t>-</w:t>
      </w:r>
      <w:r>
        <w:rPr>
          <w:rFonts w:eastAsia="Times New Roman"/>
          <w:szCs w:val="24"/>
        </w:rPr>
        <w:t>νομίζω εγώ</w:t>
      </w:r>
      <w:r>
        <w:rPr>
          <w:rFonts w:eastAsia="Times New Roman"/>
          <w:szCs w:val="24"/>
        </w:rPr>
        <w:t>-</w:t>
      </w:r>
      <w:r>
        <w:rPr>
          <w:rFonts w:eastAsia="Times New Roman"/>
          <w:szCs w:val="24"/>
        </w:rPr>
        <w:t xml:space="preserve"> να συζητάμε σήμερα. Θα έπρεπε να συζητάμε για το εάν τίθενται σωστά ή λάθος οι βάσεις για την ανάπτυξη κα</w:t>
      </w:r>
      <w:r>
        <w:rPr>
          <w:rFonts w:eastAsia="Times New Roman"/>
          <w:szCs w:val="24"/>
        </w:rPr>
        <w:t xml:space="preserve">ι την επαναβιομηχάνιση </w:t>
      </w:r>
      <w:r>
        <w:rPr>
          <w:rFonts w:eastAsia="Times New Roman"/>
          <w:szCs w:val="24"/>
        </w:rPr>
        <w:lastRenderedPageBreak/>
        <w:t>της χώρας, για το αν είναι προς τη σωστή κατεύθυνση οι διατάξεις για την καταπολέμηση της ανεργίας και η απόφαση οι εργοδοτικές εισφορές για τη δημιουργία νέων θέσεων εργασίας για πλήρη απασχόληση να εκπίπτουν από τα ακαθάριστα έσοδα</w:t>
      </w:r>
      <w:r>
        <w:rPr>
          <w:rFonts w:eastAsia="Times New Roman"/>
          <w:szCs w:val="24"/>
        </w:rPr>
        <w:t xml:space="preserve"> προσαυξημένες κατά 50% για μια ολόκληρη πενταετία. </w:t>
      </w:r>
    </w:p>
    <w:p w14:paraId="795DAEC2" w14:textId="77777777" w:rsidR="00B01EFE" w:rsidRDefault="00027761">
      <w:pPr>
        <w:spacing w:after="0" w:line="600" w:lineRule="auto"/>
        <w:ind w:firstLine="720"/>
        <w:jc w:val="both"/>
        <w:rPr>
          <w:rFonts w:eastAsia="Times New Roman"/>
          <w:szCs w:val="24"/>
        </w:rPr>
      </w:pPr>
      <w:r>
        <w:rPr>
          <w:rFonts w:eastAsia="Times New Roman"/>
          <w:szCs w:val="24"/>
        </w:rPr>
        <w:t xml:space="preserve">Θα έπρεπε να συζητάμε για το αν κάναμε σωστές κινήσεις στην κοινωνική πολιτική ή όχι, αν αρκεί ότι ο προϋπολογισμός της πρόνοιας πολλαπλασιάστηκε ή αν θα έπρεπε να γίνει κάτι άλλο, αν θα πρέπει να δοθεί </w:t>
      </w:r>
      <w:r>
        <w:rPr>
          <w:rFonts w:eastAsia="Times New Roman"/>
          <w:szCs w:val="24"/>
        </w:rPr>
        <w:t>σε πεντακόσιες χιλιάδες νοικοκυριά ενίσχυση 70 με 210 ευρώ τον μήνα ως επιδότηση ενοικίου είτε ως δόση δανείου για πρώτη κατοικία.</w:t>
      </w:r>
    </w:p>
    <w:p w14:paraId="795DAEC3" w14:textId="77777777" w:rsidR="00B01EFE" w:rsidRDefault="00027761">
      <w:pPr>
        <w:spacing w:after="0" w:line="600" w:lineRule="auto"/>
        <w:ind w:firstLine="720"/>
        <w:jc w:val="both"/>
        <w:rPr>
          <w:rFonts w:eastAsia="Times New Roman"/>
          <w:szCs w:val="24"/>
        </w:rPr>
      </w:pPr>
      <w:r>
        <w:rPr>
          <w:rFonts w:eastAsia="Times New Roman"/>
          <w:szCs w:val="24"/>
        </w:rPr>
        <w:t>Θα έπρεπε να συζητάμε για το αν είναι καλό ή όχι ότι επανέρχονται οι συλλογικές συμβάσεις εργασίας ή αν σωστά το ΕΣΠΑ έχει αν</w:t>
      </w:r>
      <w:r>
        <w:rPr>
          <w:rFonts w:eastAsia="Times New Roman"/>
          <w:szCs w:val="24"/>
        </w:rPr>
        <w:t xml:space="preserve">απτυξιακές στοχευμένες κατευθύνσεις κυρίως προς τις μικρομεσαίες επιχειρήσεις. Γιατί δεν υπάρχει αμφιβολία ότι το παρόν νομοσχέδιο έχει δύσκολες </w:t>
      </w:r>
      <w:r>
        <w:rPr>
          <w:rFonts w:eastAsia="Times New Roman"/>
          <w:szCs w:val="24"/>
        </w:rPr>
        <w:lastRenderedPageBreak/>
        <w:t>αλλά και καλές παρεμβάσεις, όπως ότι το Πρόγραμμα Δημοσίων Επενδύσεων το 2018 θα ανέλθει στα 6,75 δισεκατομμύρι</w:t>
      </w:r>
      <w:r>
        <w:rPr>
          <w:rFonts w:eastAsia="Times New Roman"/>
          <w:szCs w:val="24"/>
        </w:rPr>
        <w:t>α και μεταξύ 2019 και 2022 συνολικά θα ανέλθει στα 29,2 δισεκατομμύρια, ποσά βέβαια αναγκαία για την ανάπτυξη της χώρας, όπως είναι οι διατάξεις του Υπουργείου Οικονομικών για το λαθρεμπόριο καπνικών που καθιστούν τις καπνοβιομηχανίες συνυπεύθυνες, όπως εί</w:t>
      </w:r>
      <w:r>
        <w:rPr>
          <w:rFonts w:eastAsia="Times New Roman"/>
          <w:szCs w:val="24"/>
        </w:rPr>
        <w:t>ναι οι διατάξεις για τους περιστασιακά ή ευκαιριακά απασχολούμενους άνεργους, φοιτητές, νοικοκυρές, που θα δουν μειώσεις φόρου όταν το πραγματικό τους εισόδημα δεν υπερβαίνει τα 6.000 ευρώ ή το τεκμαρτό τα 9.500 ευρώ, όπως οι διατάξεις που θα θεσπίσουν χαμ</w:t>
      </w:r>
      <w:r>
        <w:rPr>
          <w:rFonts w:eastAsia="Times New Roman"/>
          <w:szCs w:val="24"/>
        </w:rPr>
        <w:t>ηλότερο συντελεστή φόρου 5% σε αμειβόμενους με ημερομίσθιο, η μείωση στο μισό της προκαταβολής φόρου σε πρόσωπα που αποκτούν έσοδα λόγω έναρξης εργασιών, κ</w:t>
      </w:r>
      <w:r>
        <w:rPr>
          <w:rFonts w:eastAsia="Times New Roman"/>
          <w:szCs w:val="24"/>
        </w:rPr>
        <w:t>.</w:t>
      </w:r>
      <w:r>
        <w:rPr>
          <w:rFonts w:eastAsia="Times New Roman"/>
          <w:szCs w:val="24"/>
        </w:rPr>
        <w:t>λπ</w:t>
      </w:r>
      <w:r>
        <w:rPr>
          <w:rFonts w:eastAsia="Times New Roman"/>
          <w:szCs w:val="24"/>
        </w:rPr>
        <w:t>.</w:t>
      </w:r>
      <w:r>
        <w:rPr>
          <w:rFonts w:eastAsia="Times New Roman"/>
          <w:szCs w:val="24"/>
        </w:rPr>
        <w:t>.</w:t>
      </w:r>
    </w:p>
    <w:p w14:paraId="795DAEC4" w14:textId="77777777" w:rsidR="00B01EFE" w:rsidRDefault="00027761">
      <w:pPr>
        <w:spacing w:after="0" w:line="600" w:lineRule="auto"/>
        <w:ind w:firstLine="720"/>
        <w:jc w:val="both"/>
        <w:rPr>
          <w:rFonts w:eastAsia="Times New Roman" w:cs="Times New Roman"/>
          <w:szCs w:val="24"/>
        </w:rPr>
      </w:pPr>
      <w:r w:rsidRPr="00A1004C">
        <w:rPr>
          <w:rFonts w:eastAsia="Times New Roman" w:cs="Times New Roman"/>
          <w:szCs w:val="24"/>
        </w:rPr>
        <w:lastRenderedPageBreak/>
        <w:t>Κυρίες και κύριοι συνάδελφοι</w:t>
      </w:r>
      <w:r>
        <w:rPr>
          <w:rFonts w:eastAsia="Times New Roman" w:cs="Times New Roman"/>
          <w:szCs w:val="24"/>
        </w:rPr>
        <w:t xml:space="preserve">, επειδή βλέπω ότι ο χρόνος προχωράει και δεν θέλω να σας κουράσω, </w:t>
      </w:r>
      <w:r>
        <w:rPr>
          <w:rFonts w:eastAsia="Times New Roman" w:cs="Times New Roman"/>
          <w:szCs w:val="24"/>
        </w:rPr>
        <w:t xml:space="preserve">νομίζω ότι η Ελλάδα έχει τις δυνατότητες να προχωρήσει κι ότι πρέπει να συμβάλουμε όλοι σε αυτήν την κατεύθυνση. </w:t>
      </w:r>
    </w:p>
    <w:p w14:paraId="795DAEC5" w14:textId="77777777" w:rsidR="00B01EFE" w:rsidRDefault="00027761">
      <w:pPr>
        <w:spacing w:after="0" w:line="600" w:lineRule="auto"/>
        <w:ind w:firstLine="720"/>
        <w:jc w:val="both"/>
        <w:rPr>
          <w:rFonts w:eastAsia="Times New Roman" w:cs="Times New Roman"/>
          <w:szCs w:val="24"/>
        </w:rPr>
      </w:pPr>
      <w:r w:rsidRPr="000C6340">
        <w:rPr>
          <w:rFonts w:eastAsia="Times New Roman" w:cs="Times New Roman"/>
          <w:b/>
          <w:szCs w:val="24"/>
        </w:rPr>
        <w:t xml:space="preserve">ΠΡΟΕΔΡΕΥΩΝ (Γεώργιος Βαρεμένος): </w:t>
      </w:r>
      <w:r>
        <w:rPr>
          <w:rFonts w:eastAsia="Times New Roman" w:cs="Times New Roman"/>
          <w:szCs w:val="24"/>
        </w:rPr>
        <w:t xml:space="preserve">Κύριοι συνάδελφοι, με τους ομιλητές συναδέλφους θα πάμε μέχρι 13.15΄ ακριβώς. Προχωράμε, λοιπόν. </w:t>
      </w:r>
    </w:p>
    <w:p w14:paraId="795DAEC6"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Νικόλαος Μανιός από τον </w:t>
      </w:r>
      <w:r w:rsidRPr="00C0242A">
        <w:rPr>
          <w:rFonts w:eastAsia="Times New Roman" w:cs="Times New Roman"/>
          <w:szCs w:val="24"/>
        </w:rPr>
        <w:t>ΣΥΡΙΖΑ</w:t>
      </w:r>
      <w:r>
        <w:rPr>
          <w:rFonts w:eastAsia="Times New Roman" w:cs="Times New Roman"/>
          <w:szCs w:val="24"/>
        </w:rPr>
        <w:t xml:space="preserve">. </w:t>
      </w:r>
    </w:p>
    <w:p w14:paraId="795DAEC7" w14:textId="77777777" w:rsidR="00B01EFE" w:rsidRDefault="00027761">
      <w:pPr>
        <w:spacing w:after="0" w:line="600" w:lineRule="auto"/>
        <w:ind w:firstLine="720"/>
        <w:jc w:val="both"/>
        <w:rPr>
          <w:rFonts w:eastAsia="Times New Roman" w:cs="Times New Roman"/>
          <w:szCs w:val="24"/>
        </w:rPr>
      </w:pPr>
      <w:r w:rsidRPr="004A3E84">
        <w:rPr>
          <w:rFonts w:eastAsia="Times New Roman" w:cs="Times New Roman"/>
          <w:b/>
          <w:szCs w:val="24"/>
        </w:rPr>
        <w:t>ΝΙΚΟΛΑΟΣ ΜΑΝΙΟΣ:</w:t>
      </w:r>
      <w:r>
        <w:rPr>
          <w:rFonts w:eastAsia="Times New Roman" w:cs="Times New Roman"/>
          <w:szCs w:val="24"/>
        </w:rPr>
        <w:t xml:space="preserve"> </w:t>
      </w:r>
      <w:r w:rsidRPr="0017397F">
        <w:rPr>
          <w:rFonts w:eastAsia="Times New Roman" w:cs="Times New Roman"/>
          <w:szCs w:val="24"/>
        </w:rPr>
        <w:t>Ευχαριστώ, κύριε Πρόεδρε</w:t>
      </w:r>
      <w:r>
        <w:rPr>
          <w:rFonts w:eastAsia="Times New Roman" w:cs="Times New Roman"/>
          <w:szCs w:val="24"/>
        </w:rPr>
        <w:t xml:space="preserve">. </w:t>
      </w:r>
    </w:p>
    <w:p w14:paraId="795DAEC8" w14:textId="77777777" w:rsidR="00B01EFE" w:rsidRDefault="00027761">
      <w:pPr>
        <w:spacing w:after="0" w:line="600" w:lineRule="auto"/>
        <w:ind w:firstLine="720"/>
        <w:jc w:val="both"/>
        <w:rPr>
          <w:rFonts w:eastAsia="Times New Roman" w:cs="Times New Roman"/>
          <w:szCs w:val="24"/>
        </w:rPr>
      </w:pPr>
      <w:r w:rsidRPr="00A1004C">
        <w:rPr>
          <w:rFonts w:eastAsia="Times New Roman" w:cs="Times New Roman"/>
          <w:szCs w:val="24"/>
        </w:rPr>
        <w:t>Κυρίες και κύριοι συνάδελφοι</w:t>
      </w:r>
      <w:r>
        <w:rPr>
          <w:rFonts w:eastAsia="Times New Roman" w:cs="Times New Roman"/>
          <w:szCs w:val="24"/>
        </w:rPr>
        <w:t xml:space="preserve">, μιλάμε τώρα τέσσερις μέρες για το νομοσχέδιο σε ένα πλαίσιο όπου υπάρχει το ζήτημα της επίλυσης του </w:t>
      </w:r>
      <w:r>
        <w:rPr>
          <w:rFonts w:eastAsia="Times New Roman" w:cs="Times New Roman"/>
          <w:szCs w:val="24"/>
        </w:rPr>
        <w:t xml:space="preserve">μακεδονικού </w:t>
      </w:r>
      <w:r>
        <w:rPr>
          <w:rFonts w:eastAsia="Times New Roman" w:cs="Times New Roman"/>
          <w:szCs w:val="24"/>
        </w:rPr>
        <w:t xml:space="preserve">προβλήματος, το οποίο κυριαρχεί και στη σκέψη μας και στις τοποθετήσεις μας. </w:t>
      </w:r>
    </w:p>
    <w:p w14:paraId="795DAEC9"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Θέλω να ξεκινήσω με δύο παρατηρήσεις. Καλό είναι να μην κάνουμε αναφορές στο τι είπε ο τάδε και ο δείνα τότε και σε ποιον το είπε, διότι τέτοιου είδους αναφορές χωρίς την ανάλυση</w:t>
      </w:r>
      <w:r>
        <w:rPr>
          <w:rFonts w:eastAsia="Times New Roman" w:cs="Times New Roman"/>
          <w:szCs w:val="24"/>
        </w:rPr>
        <w:t xml:space="preserve"> και την προσέγγιση της συγκεκριμένης ιστορικής στιγμής που ειπώθηκαν οδηγούν σε λάθος συμπεράσματα. Αυτή είναι η μία παρατήρηση. </w:t>
      </w:r>
    </w:p>
    <w:p w14:paraId="795DAECA"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Δεύτερον, να μη λέμε ποιος είπε συγχαρητήρια σε ποιον κ.λπ., γιατί αν σε αυτήν την Αίθουσα φέρει κάποιος στη μνήμη μας πόσο α</w:t>
      </w:r>
      <w:r>
        <w:rPr>
          <w:rFonts w:eastAsia="Times New Roman" w:cs="Times New Roman"/>
          <w:szCs w:val="24"/>
        </w:rPr>
        <w:t xml:space="preserve">κραία πράγματα έχουν ακουστεί, τότε θα βγάλουμε παράλογα συμπεράσματα. </w:t>
      </w:r>
    </w:p>
    <w:p w14:paraId="795DAECB"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Επίσης, οι σύντροφοι του ΚΚΕ πρέπει να απαντήσουν μια φορά ότι όλα αυτά που μας καταγγέλλουν ας τα πούμε ότι είναι σωστά και δεν ανατρέπουν το σύστημα, προφανώς. Είναι πιο ανατρεπτικό </w:t>
      </w:r>
      <w:r>
        <w:rPr>
          <w:rFonts w:eastAsia="Times New Roman" w:cs="Times New Roman"/>
          <w:szCs w:val="24"/>
        </w:rPr>
        <w:t xml:space="preserve">του συστήματος η επαγγελία του ερχομού ενός άλλου συστήματος; Αυτό είναι ένα μεγάλο ζήτημα που πρέπει κάποτε να το απαντήσουμε σοβαρά. </w:t>
      </w:r>
    </w:p>
    <w:p w14:paraId="795DAECC"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Κι επίσης, οι υποδείξεις για κουράγιο να μη γίνονται, γιατί έχουμε αποδείξει έμπρακτα και ιδίως οι μεγαλύτεροι σε ηλικία</w:t>
      </w:r>
      <w:r>
        <w:rPr>
          <w:rFonts w:eastAsia="Times New Roman" w:cs="Times New Roman"/>
          <w:szCs w:val="24"/>
        </w:rPr>
        <w:t xml:space="preserve"> ότι το κουράγιο το είχαμε πάντα. Έχει μεγάλη σημασία αυτό, για να μην οδηγηθούμε σε προσωπικά ζητήματα. </w:t>
      </w:r>
    </w:p>
    <w:p w14:paraId="795DAECD"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Για να δούμε τώρα το περίφημο </w:t>
      </w:r>
      <w:r>
        <w:rPr>
          <w:rFonts w:eastAsia="Times New Roman" w:cs="Times New Roman"/>
          <w:szCs w:val="24"/>
        </w:rPr>
        <w:t>μακεδονικό</w:t>
      </w:r>
      <w:r>
        <w:rPr>
          <w:rFonts w:eastAsia="Times New Roman" w:cs="Times New Roman"/>
          <w:szCs w:val="24"/>
        </w:rPr>
        <w:t>. Αν πάρουμε αυτά τα ιστορικά που έχουν γραφτεί και ακουστεί, θα καταλήξουμε πολύ εύκολα στο συμπέρασμα ότι οι</w:t>
      </w:r>
      <w:r>
        <w:rPr>
          <w:rFonts w:eastAsia="Times New Roman" w:cs="Times New Roman"/>
          <w:szCs w:val="24"/>
        </w:rPr>
        <w:t xml:space="preserve"> </w:t>
      </w:r>
      <w:r>
        <w:rPr>
          <w:rFonts w:eastAsia="Times New Roman" w:cs="Times New Roman"/>
          <w:szCs w:val="24"/>
        </w:rPr>
        <w:t xml:space="preserve">φιλιππικοί </w:t>
      </w:r>
      <w:r>
        <w:rPr>
          <w:rFonts w:eastAsia="Times New Roman" w:cs="Times New Roman"/>
          <w:szCs w:val="24"/>
        </w:rPr>
        <w:t xml:space="preserve">λόγοι του Δημοσθένη ήταν υπέρ των Μακεδόνων. </w:t>
      </w:r>
    </w:p>
    <w:p w14:paraId="795DAECE"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Αν δούμε, λοιπόν, τι έλεγαν το 1830 μέχρι το 2004 και 2005 οι άνθρωποι που αγωνίζονταν για τη Μακεδονία, θα δούμε ότι το 2004 ο οπλαρχηγός της περιοχής είπε «ήρθε ο τάδε, από δίπλα από τα Σκόπια και</w:t>
      </w:r>
      <w:r>
        <w:rPr>
          <w:rFonts w:eastAsia="Times New Roman" w:cs="Times New Roman"/>
          <w:szCs w:val="24"/>
        </w:rPr>
        <w:t xml:space="preserve"> μίλαγε μακεδονική, ήρθε ο τάδε και μίλαγε σλάβικη γλώσσα και είχαμε μεταφραστή που τη μετέφραζε στα ελληνικά». Πρέπει να προσγειωθούμε. Τι είναι αυτό που μας υποχρεώνει τώρα να το λύσουμε; Και όχι </w:t>
      </w:r>
      <w:r>
        <w:rPr>
          <w:rFonts w:eastAsia="Times New Roman" w:cs="Times New Roman"/>
          <w:szCs w:val="24"/>
        </w:rPr>
        <w:lastRenderedPageBreak/>
        <w:t xml:space="preserve">τώρα, θα έπρεπε να είχαμε ήδη λύσει το Σκοπιανό. Επειδή η </w:t>
      </w:r>
      <w:r>
        <w:rPr>
          <w:rFonts w:eastAsia="Times New Roman" w:cs="Times New Roman"/>
          <w:szCs w:val="24"/>
        </w:rPr>
        <w:t>χώρα αυτή είναι ανάμεσα σε συμπληγάδες πρέπει να βρει μια διέξοδο όχι στη θάλασσ</w:t>
      </w:r>
      <w:r w:rsidRPr="00825771">
        <w:rPr>
          <w:rFonts w:eastAsia="Times New Roman" w:cs="Times New Roman"/>
          <w:szCs w:val="24"/>
        </w:rPr>
        <w:t>α</w:t>
      </w:r>
      <w:r>
        <w:rPr>
          <w:rFonts w:eastAsia="Times New Roman" w:cs="Times New Roman"/>
          <w:szCs w:val="24"/>
        </w:rPr>
        <w:t xml:space="preserve">, αλλά μία πολιτική διέξοδο. Είναι υποχείριο της Βουλγαρίας και των αλβανοφώνων. </w:t>
      </w:r>
    </w:p>
    <w:p w14:paraId="795DAECF"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Τι είπαν οι Βούλγαροι; Όποιος θέλει να έρθει να δηλώσει ότι είναι Βούλγαρος να του δώσουμε δι</w:t>
      </w:r>
      <w:r>
        <w:rPr>
          <w:rFonts w:eastAsia="Times New Roman" w:cs="Times New Roman"/>
          <w:szCs w:val="24"/>
        </w:rPr>
        <w:t xml:space="preserve">αβατήριο. Δηλαδή να γίνουν Ευρωπαίοι πολίτες. Τι έκανε ο Τούρκος Πρωθυπουργός; Είπε «λύστε το πρόβλημά σας, αλλά αν δεν το λύσετε, εμείς εδώ είμαστε». Θέλουμε να βάλουμε τους νευρικούς γείτονές μας και στα βόρεια σύνορά μας; Αν το θέλουμε, να αποφασίσουμε </w:t>
      </w:r>
      <w:r>
        <w:rPr>
          <w:rFonts w:eastAsia="Times New Roman" w:cs="Times New Roman"/>
          <w:szCs w:val="24"/>
        </w:rPr>
        <w:t xml:space="preserve">να αφήσουμε κατά μέρος την ιστορία. Η </w:t>
      </w:r>
      <w:r>
        <w:rPr>
          <w:rFonts w:eastAsia="Times New Roman" w:cs="Times New Roman"/>
          <w:szCs w:val="24"/>
        </w:rPr>
        <w:t>ιστορία</w:t>
      </w:r>
      <w:r>
        <w:rPr>
          <w:rFonts w:eastAsia="Times New Roman" w:cs="Times New Roman"/>
          <w:szCs w:val="24"/>
        </w:rPr>
        <w:t xml:space="preserve"> μάς διδάσκει, άμα ξέρουμε να τη διαβάσουμε, όχι άμα δεν ξέρουμε. Διότι </w:t>
      </w:r>
      <w:r>
        <w:rPr>
          <w:rFonts w:eastAsia="Times New Roman" w:cs="Times New Roman"/>
          <w:szCs w:val="24"/>
        </w:rPr>
        <w:t xml:space="preserve">ιστορία </w:t>
      </w:r>
      <w:r>
        <w:rPr>
          <w:rFonts w:eastAsia="Times New Roman" w:cs="Times New Roman"/>
          <w:szCs w:val="24"/>
        </w:rPr>
        <w:t xml:space="preserve">ήταν και το 1897 ο </w:t>
      </w:r>
      <w:r>
        <w:rPr>
          <w:rFonts w:eastAsia="Times New Roman" w:cs="Times New Roman"/>
          <w:szCs w:val="24"/>
        </w:rPr>
        <w:t xml:space="preserve">ελληνοτουρκικός πόλεμος </w:t>
      </w:r>
      <w:r>
        <w:rPr>
          <w:rFonts w:eastAsia="Times New Roman" w:cs="Times New Roman"/>
          <w:szCs w:val="24"/>
        </w:rPr>
        <w:t xml:space="preserve">και κάτω από ποια μεγάλη ιδέα ήρθε, </w:t>
      </w:r>
      <w:r>
        <w:rPr>
          <w:rFonts w:eastAsia="Times New Roman" w:cs="Times New Roman"/>
          <w:szCs w:val="24"/>
        </w:rPr>
        <w:t xml:space="preserve">ιστορία </w:t>
      </w:r>
      <w:r>
        <w:rPr>
          <w:rFonts w:eastAsia="Times New Roman" w:cs="Times New Roman"/>
          <w:szCs w:val="24"/>
        </w:rPr>
        <w:t xml:space="preserve">ήταν και το 1922, το </w:t>
      </w:r>
      <w:r>
        <w:rPr>
          <w:rFonts w:eastAsia="Times New Roman" w:cs="Times New Roman"/>
          <w:szCs w:val="24"/>
        </w:rPr>
        <w:t xml:space="preserve">πως </w:t>
      </w:r>
      <w:r>
        <w:rPr>
          <w:rFonts w:eastAsia="Times New Roman" w:cs="Times New Roman"/>
          <w:szCs w:val="24"/>
        </w:rPr>
        <w:t>έγινε η καταστροφή.</w:t>
      </w:r>
      <w:r>
        <w:rPr>
          <w:rFonts w:eastAsia="Times New Roman" w:cs="Times New Roman"/>
          <w:szCs w:val="24"/>
        </w:rPr>
        <w:t xml:space="preserve"> </w:t>
      </w:r>
      <w:r>
        <w:rPr>
          <w:rFonts w:eastAsia="Times New Roman" w:cs="Times New Roman"/>
          <w:szCs w:val="24"/>
        </w:rPr>
        <w:lastRenderedPageBreak/>
        <w:t xml:space="preserve">Άρα, λοιπόν, αν την </w:t>
      </w:r>
      <w:r>
        <w:rPr>
          <w:rFonts w:eastAsia="Times New Roman" w:cs="Times New Roman"/>
          <w:szCs w:val="24"/>
        </w:rPr>
        <w:t xml:space="preserve">ιστορία </w:t>
      </w:r>
      <w:r>
        <w:rPr>
          <w:rFonts w:eastAsia="Times New Roman" w:cs="Times New Roman"/>
          <w:szCs w:val="24"/>
        </w:rPr>
        <w:t xml:space="preserve">δεν ξέρεις να τη διαβάσεις να μην την επικαλείσαι. </w:t>
      </w:r>
    </w:p>
    <w:p w14:paraId="795DAED0" w14:textId="77777777" w:rsidR="00B01EFE" w:rsidRDefault="00027761">
      <w:pPr>
        <w:spacing w:after="0" w:line="600" w:lineRule="auto"/>
        <w:ind w:firstLine="720"/>
        <w:jc w:val="both"/>
        <w:rPr>
          <w:rFonts w:eastAsia="Times New Roman"/>
          <w:szCs w:val="24"/>
        </w:rPr>
      </w:pPr>
      <w:r>
        <w:rPr>
          <w:rFonts w:eastAsia="Times New Roman"/>
          <w:szCs w:val="24"/>
        </w:rPr>
        <w:t xml:space="preserve">Τώρα, όσον αφορά </w:t>
      </w:r>
      <w:r>
        <w:rPr>
          <w:rFonts w:eastAsia="Times New Roman"/>
          <w:szCs w:val="24"/>
        </w:rPr>
        <w:t>σ</w:t>
      </w:r>
      <w:r>
        <w:rPr>
          <w:rFonts w:eastAsia="Times New Roman"/>
          <w:szCs w:val="24"/>
        </w:rPr>
        <w:t>το νομοσχέδιο, δεν έχω να πω τίποτα για να το υπερασπιστώ ή όχι. Με πείσατε, αγαπητοί συνάδελφοι, όλων των κομμάτων, πλην του ΣΥΡΙΖΑ και των Ανεξαρτήτων Ελλή</w:t>
      </w:r>
      <w:r>
        <w:rPr>
          <w:rFonts w:eastAsia="Times New Roman"/>
          <w:szCs w:val="24"/>
        </w:rPr>
        <w:t>νων, ότι είναι το τέταρτο, το χειρότερο δυνατό μνημόνιο κ</w:t>
      </w:r>
      <w:r>
        <w:rPr>
          <w:rFonts w:eastAsia="Times New Roman"/>
          <w:szCs w:val="24"/>
        </w:rPr>
        <w:t>.</w:t>
      </w:r>
      <w:r>
        <w:rPr>
          <w:rFonts w:eastAsia="Times New Roman"/>
          <w:szCs w:val="24"/>
        </w:rPr>
        <w:t>λπ</w:t>
      </w:r>
      <w:r>
        <w:rPr>
          <w:rFonts w:eastAsia="Times New Roman"/>
          <w:szCs w:val="24"/>
        </w:rPr>
        <w:t>.</w:t>
      </w:r>
      <w:r>
        <w:rPr>
          <w:rFonts w:eastAsia="Times New Roman"/>
          <w:szCs w:val="24"/>
        </w:rPr>
        <w:t>. Μάλιστα. Και γιατί δεν κάνετε την πρόταση μομφής σήμερα, να σταματήσει η διαδικασία, να πέσει αυτή η Κυβέρνηση που δεν την θέλετε και να έρθετε εσείς μετά να τα κάνετε; Θα κάνετε την πρόταση μο</w:t>
      </w:r>
      <w:r>
        <w:rPr>
          <w:rFonts w:eastAsia="Times New Roman"/>
          <w:szCs w:val="24"/>
        </w:rPr>
        <w:t xml:space="preserve">μφής αύριο, εκ του ασφαλούς. Πάντα εκ του ασφαλούς. </w:t>
      </w:r>
    </w:p>
    <w:p w14:paraId="795DAED1" w14:textId="77777777" w:rsidR="00B01EFE" w:rsidRDefault="00027761">
      <w:pPr>
        <w:spacing w:after="0" w:line="600" w:lineRule="auto"/>
        <w:ind w:firstLine="720"/>
        <w:jc w:val="both"/>
        <w:rPr>
          <w:rFonts w:eastAsia="Times New Roman"/>
          <w:szCs w:val="24"/>
        </w:rPr>
      </w:pPr>
      <w:r>
        <w:rPr>
          <w:rFonts w:eastAsia="Times New Roman"/>
          <w:szCs w:val="24"/>
        </w:rPr>
        <w:t xml:space="preserve">(Στο σημείο αυτό την </w:t>
      </w:r>
      <w:r>
        <w:rPr>
          <w:rFonts w:eastAsia="Times New Roman"/>
          <w:szCs w:val="24"/>
        </w:rPr>
        <w:t xml:space="preserve">Προεδρική </w:t>
      </w:r>
      <w:r>
        <w:rPr>
          <w:rFonts w:eastAsia="Times New Roman"/>
          <w:szCs w:val="24"/>
        </w:rPr>
        <w:t>Έδρα καταλαμβάνει ο Πρόεδρος της Βουλής</w:t>
      </w:r>
      <w:r w:rsidRPr="0051681D">
        <w:rPr>
          <w:rFonts w:eastAsia="Times New Roman"/>
          <w:szCs w:val="24"/>
        </w:rPr>
        <w:t xml:space="preserve"> </w:t>
      </w:r>
      <w:r>
        <w:rPr>
          <w:rFonts w:eastAsia="Times New Roman"/>
          <w:szCs w:val="24"/>
        </w:rPr>
        <w:t xml:space="preserve">κ. </w:t>
      </w:r>
      <w:r w:rsidRPr="00C5737C">
        <w:rPr>
          <w:rFonts w:eastAsia="Times New Roman"/>
          <w:b/>
          <w:szCs w:val="24"/>
        </w:rPr>
        <w:t>ΝΙΚΟΛΑΟΣ ΒΟΥΤΣΗΣ</w:t>
      </w:r>
      <w:r>
        <w:rPr>
          <w:rFonts w:eastAsia="Times New Roman"/>
          <w:szCs w:val="24"/>
        </w:rPr>
        <w:t>)</w:t>
      </w:r>
    </w:p>
    <w:p w14:paraId="795DAED2" w14:textId="77777777" w:rsidR="00B01EFE" w:rsidRDefault="00027761">
      <w:pPr>
        <w:spacing w:after="0" w:line="600" w:lineRule="auto"/>
        <w:ind w:firstLine="720"/>
        <w:jc w:val="both"/>
        <w:rPr>
          <w:rFonts w:eastAsia="Times New Roman"/>
          <w:szCs w:val="24"/>
        </w:rPr>
      </w:pPr>
      <w:r>
        <w:rPr>
          <w:rFonts w:eastAsia="Times New Roman"/>
          <w:szCs w:val="24"/>
        </w:rPr>
        <w:t>Υπάρχει μια απορία, όχι σε εμένα, στον ελληνικό λαό. Αφού αυτή η Νέα Δημοκρατία είχε ταχθεί όπως είχε ταχθεί όλ</w:t>
      </w:r>
      <w:r>
        <w:rPr>
          <w:rFonts w:eastAsia="Times New Roman"/>
          <w:szCs w:val="24"/>
        </w:rPr>
        <w:t xml:space="preserve">α τα χρόνια, γιατί θέλει </w:t>
      </w:r>
      <w:r>
        <w:rPr>
          <w:rFonts w:eastAsia="Times New Roman"/>
          <w:szCs w:val="24"/>
        </w:rPr>
        <w:lastRenderedPageBreak/>
        <w:t xml:space="preserve">να πέσει αυτή η Κυβέρνηση τώρα; Γιατί εκκρεμούν να βγουν στη φόρα και να πάνε στα δικαστήρια, όπως έγινε στην Ισπανία, οι ενεχόμενοι σε σκάνδαλα. Ποιοι είναι αυτοί; Ο καθένας ας βάλει το μυαλό του να δουλέψει. </w:t>
      </w:r>
    </w:p>
    <w:p w14:paraId="795DAED3" w14:textId="77777777" w:rsidR="00B01EFE" w:rsidRDefault="00027761">
      <w:pPr>
        <w:spacing w:after="0" w:line="600" w:lineRule="auto"/>
        <w:ind w:firstLine="720"/>
        <w:jc w:val="center"/>
        <w:rPr>
          <w:rFonts w:eastAsia="Times New Roman"/>
          <w:szCs w:val="24"/>
        </w:rPr>
      </w:pPr>
      <w:r>
        <w:rPr>
          <w:rFonts w:eastAsia="Times New Roman"/>
          <w:szCs w:val="24"/>
        </w:rPr>
        <w:t xml:space="preserve">(Χειροκροτήματα από </w:t>
      </w:r>
      <w:r>
        <w:rPr>
          <w:rFonts w:eastAsia="Times New Roman"/>
          <w:szCs w:val="24"/>
        </w:rPr>
        <w:t>την πτέρυγα του ΣΥΡΙΖΑ)</w:t>
      </w:r>
    </w:p>
    <w:p w14:paraId="795DAED4" w14:textId="77777777" w:rsidR="00B01EFE" w:rsidRDefault="00027761">
      <w:pPr>
        <w:spacing w:after="0" w:line="600" w:lineRule="auto"/>
        <w:ind w:firstLine="720"/>
        <w:jc w:val="both"/>
        <w:rPr>
          <w:rFonts w:eastAsia="Times New Roman"/>
          <w:szCs w:val="24"/>
        </w:rPr>
      </w:pPr>
      <w:r w:rsidRPr="00CC0881">
        <w:rPr>
          <w:rFonts w:eastAsia="Times New Roman"/>
          <w:b/>
          <w:szCs w:val="24"/>
        </w:rPr>
        <w:t>ΣΟΦΙΑ ΒΟΥΛΤΕΨΗ:</w:t>
      </w:r>
      <w:r>
        <w:rPr>
          <w:rFonts w:eastAsia="Times New Roman"/>
          <w:b/>
          <w:szCs w:val="24"/>
        </w:rPr>
        <w:t xml:space="preserve"> </w:t>
      </w:r>
      <w:r>
        <w:rPr>
          <w:rFonts w:eastAsia="Times New Roman"/>
          <w:szCs w:val="24"/>
        </w:rPr>
        <w:t>Πες ονόματα!</w:t>
      </w:r>
    </w:p>
    <w:p w14:paraId="795DAED5" w14:textId="77777777" w:rsidR="00B01EFE" w:rsidRDefault="00027761">
      <w:pPr>
        <w:spacing w:after="0" w:line="600" w:lineRule="auto"/>
        <w:ind w:firstLine="720"/>
        <w:jc w:val="both"/>
        <w:rPr>
          <w:rFonts w:eastAsia="Times New Roman"/>
          <w:szCs w:val="24"/>
        </w:rPr>
      </w:pPr>
      <w:r w:rsidRPr="00CC0881">
        <w:rPr>
          <w:rFonts w:eastAsia="Times New Roman"/>
          <w:b/>
          <w:szCs w:val="24"/>
        </w:rPr>
        <w:t>ΝΙΚΟΛΑΟΣ ΜΑΝΙΟΣ:</w:t>
      </w:r>
      <w:r>
        <w:rPr>
          <w:rFonts w:eastAsia="Times New Roman"/>
          <w:b/>
          <w:szCs w:val="24"/>
        </w:rPr>
        <w:t xml:space="preserve"> </w:t>
      </w:r>
      <w:r>
        <w:rPr>
          <w:rFonts w:eastAsia="Times New Roman"/>
          <w:szCs w:val="24"/>
        </w:rPr>
        <w:t xml:space="preserve">Σας παρακαλώ. Θα τα πει ο </w:t>
      </w:r>
      <w:r>
        <w:rPr>
          <w:rFonts w:eastAsia="Times New Roman"/>
          <w:szCs w:val="24"/>
        </w:rPr>
        <w:t>εισαγγελέας</w:t>
      </w:r>
      <w:r>
        <w:rPr>
          <w:rFonts w:eastAsia="Times New Roman"/>
          <w:szCs w:val="24"/>
        </w:rPr>
        <w:t xml:space="preserve">. Όχι σε μένα προβοκάτσιες, σε παρακαλώ, γιατί θα τ’ ακούσεις! Ο </w:t>
      </w:r>
      <w:r>
        <w:rPr>
          <w:rFonts w:eastAsia="Times New Roman"/>
          <w:szCs w:val="24"/>
        </w:rPr>
        <w:t xml:space="preserve">εισαγγελέας </w:t>
      </w:r>
      <w:r>
        <w:rPr>
          <w:rFonts w:eastAsia="Times New Roman"/>
          <w:szCs w:val="24"/>
        </w:rPr>
        <w:t xml:space="preserve">θα τα πει τα ονόματα. </w:t>
      </w:r>
    </w:p>
    <w:p w14:paraId="795DAED6" w14:textId="77777777" w:rsidR="00B01EFE" w:rsidRDefault="00027761">
      <w:pPr>
        <w:spacing w:after="0" w:line="600" w:lineRule="auto"/>
        <w:ind w:firstLine="720"/>
        <w:jc w:val="both"/>
        <w:rPr>
          <w:rFonts w:eastAsia="Times New Roman"/>
          <w:szCs w:val="24"/>
        </w:rPr>
      </w:pPr>
      <w:r>
        <w:rPr>
          <w:rFonts w:eastAsia="Times New Roman"/>
          <w:szCs w:val="24"/>
        </w:rPr>
        <w:t>Αυτοί, λοιπόν, που φοβούνται τη δικαιοσύνη φωνάζο</w:t>
      </w:r>
      <w:r>
        <w:rPr>
          <w:rFonts w:eastAsia="Times New Roman"/>
          <w:szCs w:val="24"/>
        </w:rPr>
        <w:t xml:space="preserve">υν να φύγει η Κυβέρνηση. Κι ας έκαναν, βέβαια, τη μεγάλη συμφωνία οι εδώ, ο κ. Σαμαράς με τον κ. Ιβάνοφ. Τα δύο άκρα τα </w:t>
      </w:r>
      <w:r>
        <w:rPr>
          <w:rFonts w:eastAsia="Times New Roman"/>
          <w:szCs w:val="24"/>
        </w:rPr>
        <w:t xml:space="preserve">Δεξιά </w:t>
      </w:r>
      <w:r>
        <w:rPr>
          <w:rFonts w:eastAsia="Times New Roman"/>
          <w:szCs w:val="24"/>
        </w:rPr>
        <w:t>ήρθαν κι αγκαλιάστηκαν</w:t>
      </w:r>
      <w:r w:rsidRPr="0051681D">
        <w:rPr>
          <w:rFonts w:eastAsia="Times New Roman"/>
          <w:szCs w:val="24"/>
        </w:rPr>
        <w:t>,</w:t>
      </w:r>
      <w:r>
        <w:rPr>
          <w:rFonts w:eastAsia="Times New Roman"/>
          <w:szCs w:val="24"/>
        </w:rPr>
        <w:t xml:space="preserve"> για να πνίξουν τους λαούς μέσα στο μίσος. </w:t>
      </w:r>
    </w:p>
    <w:p w14:paraId="795DAED7" w14:textId="77777777" w:rsidR="00B01EFE" w:rsidRDefault="00027761">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795DAED8" w14:textId="77777777" w:rsidR="00B01EFE" w:rsidRDefault="00027761">
      <w:pPr>
        <w:spacing w:after="0" w:line="600" w:lineRule="auto"/>
        <w:ind w:firstLine="720"/>
        <w:jc w:val="both"/>
        <w:rPr>
          <w:rFonts w:eastAsia="Times New Roman"/>
          <w:szCs w:val="24"/>
        </w:rPr>
      </w:pPr>
      <w:r w:rsidRPr="005053B9">
        <w:rPr>
          <w:rFonts w:eastAsia="Times New Roman"/>
          <w:b/>
          <w:szCs w:val="24"/>
        </w:rPr>
        <w:lastRenderedPageBreak/>
        <w:t xml:space="preserve">ΠΡΟΕΔΡΟΣ (Νικόλαος </w:t>
      </w:r>
      <w:r w:rsidRPr="005053B9">
        <w:rPr>
          <w:rFonts w:eastAsia="Times New Roman"/>
          <w:b/>
          <w:szCs w:val="24"/>
        </w:rPr>
        <w:t>Βούτσης):</w:t>
      </w:r>
      <w:r>
        <w:rPr>
          <w:rFonts w:eastAsia="Times New Roman"/>
          <w:b/>
          <w:szCs w:val="24"/>
        </w:rPr>
        <w:t xml:space="preserve"> </w:t>
      </w:r>
      <w:r>
        <w:rPr>
          <w:rFonts w:eastAsia="Times New Roman"/>
          <w:szCs w:val="24"/>
        </w:rPr>
        <w:t>Κυρίες και κύριοι συνάδελφοι, από εδώ και πέρα η διαδικασία είναι η εξής: Θα μιλήσει ο Αρχηγός της Αξιωματικής Αντιπολίτευσης κ. Μητσοτάκης και ύστερα, από πλευράς των Αρχηγών των κομμάτων, θα μιλήσουν η κ. Γεννηματά, ο κ. Θεοδωράκης και θα κλείσ</w:t>
      </w:r>
      <w:r>
        <w:rPr>
          <w:rFonts w:eastAsia="Times New Roman"/>
          <w:szCs w:val="24"/>
        </w:rPr>
        <w:t xml:space="preserve">ει τη συνεδρίαση ο Υπουργός Οικονομικών κ. Ευκλείδης Τσακαλώτος. </w:t>
      </w:r>
    </w:p>
    <w:p w14:paraId="795DAED9" w14:textId="77777777" w:rsidR="00B01EFE" w:rsidRDefault="00027761">
      <w:pPr>
        <w:spacing w:after="0" w:line="600" w:lineRule="auto"/>
        <w:ind w:firstLine="720"/>
        <w:jc w:val="both"/>
        <w:rPr>
          <w:rFonts w:eastAsia="Times New Roman"/>
          <w:szCs w:val="24"/>
        </w:rPr>
      </w:pPr>
      <w:r>
        <w:rPr>
          <w:rFonts w:eastAsia="Times New Roman"/>
          <w:szCs w:val="24"/>
        </w:rPr>
        <w:t>Ενδιάμεσα, εφόσον υπάρχει χρόνος, θα μπουν επιπλέον κάποιοι Βουλευτές κατά τη σειρά που έχουν. Αυτό θα κριθεί από τους χρόνους που έχουμε, διότι στις 15:00΄ ακριβώς θα γίνει η ψηφοφορία, όπω</w:t>
      </w:r>
      <w:r>
        <w:rPr>
          <w:rFonts w:eastAsia="Times New Roman"/>
          <w:szCs w:val="24"/>
        </w:rPr>
        <w:t>ς έχουμε δεσμευθεί. Λυπάμαι, έχουν μείνει αρκετοί συνάδελφοι εκτός, αλλά έχουν ήδη μιλήσει περίπου εβδομήντα πέντε και με άνεση χρόνου, πέραν των Κοινοβουλευτικών</w:t>
      </w:r>
      <w:r>
        <w:rPr>
          <w:rFonts w:eastAsia="Times New Roman"/>
          <w:szCs w:val="24"/>
        </w:rPr>
        <w:t xml:space="preserve"> Εκπροσώπων</w:t>
      </w:r>
      <w:r>
        <w:rPr>
          <w:rFonts w:eastAsia="Times New Roman"/>
          <w:szCs w:val="24"/>
        </w:rPr>
        <w:t xml:space="preserve">. </w:t>
      </w:r>
    </w:p>
    <w:p w14:paraId="795DAEDA" w14:textId="77777777" w:rsidR="00B01EFE" w:rsidRDefault="00027761">
      <w:pPr>
        <w:spacing w:after="0" w:line="600" w:lineRule="auto"/>
        <w:ind w:firstLine="720"/>
        <w:jc w:val="both"/>
        <w:rPr>
          <w:rFonts w:eastAsia="Times New Roman"/>
          <w:szCs w:val="24"/>
        </w:rPr>
      </w:pPr>
      <w:r>
        <w:rPr>
          <w:rFonts w:eastAsia="Times New Roman"/>
          <w:szCs w:val="24"/>
        </w:rPr>
        <w:t>Τον λόγο έχει ο Πρόεδρος της Νέας Δημοκρατίας κ. Κυριάκος Μητσοτάκης.</w:t>
      </w:r>
    </w:p>
    <w:p w14:paraId="795DAEDB" w14:textId="77777777" w:rsidR="00B01EFE" w:rsidRDefault="00027761">
      <w:pPr>
        <w:spacing w:after="0" w:line="600" w:lineRule="auto"/>
        <w:ind w:firstLine="720"/>
        <w:jc w:val="center"/>
        <w:rPr>
          <w:rFonts w:eastAsia="Times New Roman"/>
          <w:szCs w:val="24"/>
        </w:rPr>
      </w:pPr>
      <w:r>
        <w:rPr>
          <w:rFonts w:eastAsia="Times New Roman"/>
          <w:szCs w:val="24"/>
        </w:rPr>
        <w:lastRenderedPageBreak/>
        <w:t>(Χειροκροτ</w:t>
      </w:r>
      <w:r>
        <w:rPr>
          <w:rFonts w:eastAsia="Times New Roman"/>
          <w:szCs w:val="24"/>
        </w:rPr>
        <w:t>ήματα από την πτέρυγα της Νέας Δημοκρατίας)</w:t>
      </w:r>
    </w:p>
    <w:p w14:paraId="795DAEDC" w14:textId="77777777" w:rsidR="00B01EFE" w:rsidRDefault="00027761">
      <w:pPr>
        <w:spacing w:after="0" w:line="600" w:lineRule="auto"/>
        <w:ind w:firstLine="720"/>
        <w:jc w:val="both"/>
        <w:rPr>
          <w:rFonts w:eastAsia="Times New Roman"/>
          <w:szCs w:val="24"/>
        </w:rPr>
      </w:pPr>
      <w:r w:rsidRPr="006508F9">
        <w:rPr>
          <w:rFonts w:eastAsia="Times New Roman"/>
          <w:b/>
          <w:szCs w:val="24"/>
        </w:rPr>
        <w:t>ΚΥΡΙΑΚΟΣ ΜΗΤΣΟΤΑΚΗΣ (Πρόεδρος της Νέας Δημοκρατ</w:t>
      </w:r>
      <w:r>
        <w:rPr>
          <w:rFonts w:eastAsia="Times New Roman"/>
          <w:b/>
          <w:szCs w:val="24"/>
        </w:rPr>
        <w:t xml:space="preserve">ίας): </w:t>
      </w:r>
      <w:r>
        <w:rPr>
          <w:rFonts w:eastAsia="Times New Roman"/>
          <w:szCs w:val="24"/>
        </w:rPr>
        <w:t>Κύριε Πρόεδρε, καταγράφω ως αξιοσημείωτο το γεγονός ότι ο Πρωθυπουργός δεν θα λάβει τον λόγο να υπερασπιστεί το νομοσχέδιο. Μου κάνει, πράγματι, εντύπωση αυτό,</w:t>
      </w:r>
      <w:r>
        <w:rPr>
          <w:rFonts w:eastAsia="Times New Roman"/>
          <w:szCs w:val="24"/>
        </w:rPr>
        <w:t xml:space="preserve"> εκτός αν αλλάξει ο προγραμματισμός του μέχρι την ολοκλήρωση της συζήτησης. Αυτό δείχνει με πόσο πάθος υπερασπίζεται τα μέτρα, τα οποία θα επιβάλετε εσείς, κύριοι, στον ελληνικό λαό, ο Πρωθυπουργός σας ο οποίος απέχει από τη σημερινή συζήτηση. </w:t>
      </w:r>
    </w:p>
    <w:p w14:paraId="795DAEDD" w14:textId="77777777" w:rsidR="00B01EFE" w:rsidRDefault="00027761">
      <w:pPr>
        <w:spacing w:after="0" w:line="600" w:lineRule="auto"/>
        <w:ind w:firstLine="720"/>
        <w:jc w:val="center"/>
        <w:rPr>
          <w:rFonts w:eastAsia="Times New Roman"/>
          <w:szCs w:val="24"/>
        </w:rPr>
      </w:pPr>
      <w:r>
        <w:rPr>
          <w:rFonts w:eastAsia="Times New Roman"/>
          <w:szCs w:val="24"/>
        </w:rPr>
        <w:t>(Χειροκροτή</w:t>
      </w:r>
      <w:r>
        <w:rPr>
          <w:rFonts w:eastAsia="Times New Roman"/>
          <w:szCs w:val="24"/>
        </w:rPr>
        <w:t>ματα από την πτέρυγα της Νέας Δημοκρατίας)</w:t>
      </w:r>
    </w:p>
    <w:p w14:paraId="795DAEDE" w14:textId="77777777" w:rsidR="00B01EFE" w:rsidRDefault="00027761">
      <w:pPr>
        <w:spacing w:after="0" w:line="600" w:lineRule="auto"/>
        <w:ind w:firstLine="720"/>
        <w:jc w:val="both"/>
        <w:rPr>
          <w:rFonts w:eastAsia="Times New Roman"/>
          <w:szCs w:val="24"/>
        </w:rPr>
      </w:pPr>
      <w:r>
        <w:rPr>
          <w:rFonts w:eastAsia="Times New Roman"/>
          <w:szCs w:val="24"/>
        </w:rPr>
        <w:t xml:space="preserve">Κυρίες και κύριοι συνάδελφοι, η Κυβέρνηση ΣΥΡΙΖΑ-ΑΝΕΛ τελειώνει τη θητεία της ακριβώς όπως την ξεκίνησε: με ψέματα. Στους τίτλους </w:t>
      </w:r>
      <w:r>
        <w:rPr>
          <w:rFonts w:eastAsia="Times New Roman"/>
          <w:szCs w:val="24"/>
        </w:rPr>
        <w:lastRenderedPageBreak/>
        <w:t>η συζήτηση σήμερα αφορά ένα νομοσχέδιο για το Μεσοπρόθεσμο Πλαίσιο Δημοσιονομικής Σ</w:t>
      </w:r>
      <w:r>
        <w:rPr>
          <w:rFonts w:eastAsia="Times New Roman"/>
          <w:szCs w:val="24"/>
        </w:rPr>
        <w:t xml:space="preserve">τρατηγικής 2019-2022 και τα μέτρα που το συνοδεύουν. </w:t>
      </w:r>
    </w:p>
    <w:p w14:paraId="795DAEDF" w14:textId="77777777" w:rsidR="00B01EFE" w:rsidRDefault="00027761">
      <w:pPr>
        <w:spacing w:after="0" w:line="600" w:lineRule="auto"/>
        <w:ind w:firstLine="720"/>
        <w:jc w:val="both"/>
        <w:rPr>
          <w:rFonts w:eastAsia="Times New Roman"/>
          <w:szCs w:val="24"/>
        </w:rPr>
      </w:pPr>
      <w:r>
        <w:rPr>
          <w:rFonts w:eastAsia="Times New Roman"/>
          <w:szCs w:val="24"/>
        </w:rPr>
        <w:t xml:space="preserve">Η αλήθεια, όμως, ας μην κουραζόμαστε με τεχνοκρατικές διατυπώσεις, είναι ότι πρόκειται για το τέταρτο μνημόνιο, το δεύτερο κατά σειρά που φέρνει τις υπογραφές Αλέξη Τσίπρα και Πάνου Καμμένου. </w:t>
      </w:r>
      <w:r>
        <w:rPr>
          <w:rFonts w:eastAsia="Times New Roman"/>
          <w:szCs w:val="24"/>
        </w:rPr>
        <w:t xml:space="preserve">Είναι ένα μνημόνιο το οποίο δεσμεύει τη χώρα για πολλά χρόνια, χωρίς, όμως, να υπάρχει πρόνοια για χρηματοδότηση, αλλά ταυτόχρονα με βαριά υποθήκη </w:t>
      </w:r>
      <w:r>
        <w:rPr>
          <w:rFonts w:eastAsia="Times New Roman"/>
          <w:szCs w:val="24"/>
        </w:rPr>
        <w:t xml:space="preserve">τον </w:t>
      </w:r>
      <w:r>
        <w:rPr>
          <w:rFonts w:eastAsia="Times New Roman"/>
          <w:szCs w:val="24"/>
        </w:rPr>
        <w:t>εθνικό πλούτο της πατρίδας μας.</w:t>
      </w:r>
    </w:p>
    <w:p w14:paraId="795DAEE0" w14:textId="77777777" w:rsidR="00B01EFE" w:rsidRDefault="00027761">
      <w:pPr>
        <w:spacing w:after="0" w:line="600" w:lineRule="auto"/>
        <w:ind w:firstLine="720"/>
        <w:jc w:val="both"/>
        <w:rPr>
          <w:rFonts w:eastAsia="Times New Roman"/>
          <w:szCs w:val="24"/>
        </w:rPr>
      </w:pPr>
      <w:r>
        <w:rPr>
          <w:rFonts w:eastAsia="Times New Roman"/>
          <w:szCs w:val="24"/>
        </w:rPr>
        <w:t>Το τι προβλέπει το τέταρτο μνημόνιο είναι ήδη γνωστό σε όλους τους Έλληνε</w:t>
      </w:r>
      <w:r>
        <w:rPr>
          <w:rFonts w:eastAsia="Times New Roman"/>
          <w:szCs w:val="24"/>
        </w:rPr>
        <w:t xml:space="preserve">ς πολίτες. Μειώνει μισθούς, μειώνει συντάξεις, μειώνει το αφορολόγητο. </w:t>
      </w:r>
    </w:p>
    <w:p w14:paraId="795DAEE1" w14:textId="77777777" w:rsidR="00B01EFE" w:rsidRDefault="00027761">
      <w:pPr>
        <w:spacing w:after="0" w:line="600" w:lineRule="auto"/>
        <w:ind w:firstLine="720"/>
        <w:jc w:val="both"/>
        <w:rPr>
          <w:rFonts w:eastAsia="Times New Roman" w:cs="Times New Roman"/>
          <w:szCs w:val="24"/>
        </w:rPr>
      </w:pPr>
      <w:r w:rsidRPr="007F41C1">
        <w:rPr>
          <w:rFonts w:eastAsia="Times New Roman" w:cs="Times New Roman"/>
          <w:szCs w:val="24"/>
        </w:rPr>
        <w:lastRenderedPageBreak/>
        <w:t>Καταργε</w:t>
      </w:r>
      <w:r>
        <w:rPr>
          <w:rFonts w:eastAsia="Times New Roman" w:cs="Times New Roman"/>
          <w:szCs w:val="24"/>
        </w:rPr>
        <w:t xml:space="preserve">ί ταυτόχρονα ό,τι έχει μείνει από το ΕΚΑΣ και το ΦΠΑ στα νησιά. Αυξάνει και άλλο τις εισφορές σε αγρότες και σε ελεύθερους επαγγελματίες. Και όλα αυτά, βεβαίως, πέφτουν πάνω σε </w:t>
      </w:r>
      <w:r>
        <w:rPr>
          <w:rFonts w:eastAsia="Times New Roman" w:cs="Times New Roman"/>
          <w:szCs w:val="24"/>
        </w:rPr>
        <w:t>μία κοινωνία, η οποία είναι ήδη τραυματισμένη απ’ όσα έγιναν τα τελευταία χρόνια.</w:t>
      </w:r>
    </w:p>
    <w:p w14:paraId="795DAEE2"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οι αριθμοί δεν λένε ψέματα. Η Κύπρος τα τελευταία τρία χρόνια αναπτύχθηκε αθροιστικά κατά 9,3% και η Ελλάδα μόλις κατά 0,9%. Το χειρότερο, όμως, </w:t>
      </w:r>
      <w:r>
        <w:rPr>
          <w:rFonts w:eastAsia="Times New Roman" w:cs="Times New Roman"/>
          <w:szCs w:val="24"/>
        </w:rPr>
        <w:t xml:space="preserve">είναι ότι η Κυβέρνηση υστερεί ακόμα και απέναντι στον ίδιο της τον εαυτό. </w:t>
      </w:r>
    </w:p>
    <w:p w14:paraId="795DAEE3"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Κύριε Υπουργέ, κάθε πέρυσι και καλύτερα! Εάν συγκρίνετε το φετινό με το περσινό μεσοπρόθεσμο, θα διαπιστώσετε ότι το ΑΕΠ το 2021 είναι κατά 6,6 δισεκατομμύρια ευρώ μικρότερο απ’ αυτ</w:t>
      </w:r>
      <w:r>
        <w:rPr>
          <w:rFonts w:eastAsia="Times New Roman" w:cs="Times New Roman"/>
          <w:szCs w:val="24"/>
        </w:rPr>
        <w:t>ό που εσείς οι ίδιοι προβλέπατε πέρυσι</w:t>
      </w:r>
      <w:r w:rsidRPr="00147B22">
        <w:rPr>
          <w:rFonts w:eastAsia="Times New Roman" w:cs="Times New Roman"/>
          <w:szCs w:val="24"/>
        </w:rPr>
        <w:t xml:space="preserve"> </w:t>
      </w:r>
      <w:r>
        <w:rPr>
          <w:rFonts w:eastAsia="Times New Roman" w:cs="Times New Roman"/>
          <w:szCs w:val="24"/>
        </w:rPr>
        <w:t xml:space="preserve">ενώ για όλη την περίοδο 2017-2021 θα είναι αθροιστικά κατά 26,3 δισεκατομμύρια μικρότερο. </w:t>
      </w:r>
    </w:p>
    <w:p w14:paraId="795DAEE4"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πιστεύετε ούτε εσείς οι ίδιοι στις προβλέψεις σας και γι’ αυτό και αναγκάζεστε να τις αναθεωρείτε συνέχεια προς τα κάτω. </w:t>
      </w:r>
      <w:r>
        <w:rPr>
          <w:rFonts w:eastAsia="Times New Roman" w:cs="Times New Roman"/>
          <w:szCs w:val="24"/>
        </w:rPr>
        <w:t>Καταθέτω τον σχετικό πίνακα στα Πρακτικά. Παρακαλώ να τον δώσετε στον Υπουργό Οικονομικών</w:t>
      </w:r>
    </w:p>
    <w:p w14:paraId="795DAEE5" w14:textId="77777777" w:rsidR="00B01EFE" w:rsidRDefault="00027761">
      <w:pPr>
        <w:spacing w:after="0" w:line="600" w:lineRule="auto"/>
        <w:ind w:firstLine="720"/>
        <w:jc w:val="both"/>
        <w:rPr>
          <w:rFonts w:eastAsia="Times New Roman"/>
          <w:bCs/>
          <w:szCs w:val="24"/>
        </w:rPr>
      </w:pPr>
      <w:r w:rsidRPr="00663D20">
        <w:rPr>
          <w:rFonts w:eastAsia="Times New Roman" w:cs="Times New Roman"/>
          <w:szCs w:val="24"/>
        </w:rPr>
        <w:t>(</w:t>
      </w:r>
      <w:r w:rsidRPr="00663D20">
        <w:rPr>
          <w:rFonts w:eastAsia="Times New Roman"/>
          <w:bCs/>
          <w:szCs w:val="24"/>
        </w:rPr>
        <w:t>Στο σημείο αυτό ο</w:t>
      </w:r>
      <w:r>
        <w:rPr>
          <w:rFonts w:eastAsia="Times New Roman"/>
          <w:bCs/>
          <w:szCs w:val="24"/>
        </w:rPr>
        <w:t xml:space="preserve"> Πρόεδρος της Νέας Δημοκρατίας</w:t>
      </w:r>
      <w:r w:rsidRPr="00663D20">
        <w:rPr>
          <w:rFonts w:eastAsia="Times New Roman"/>
          <w:bCs/>
          <w:szCs w:val="24"/>
        </w:rPr>
        <w:t xml:space="preserve"> κ. </w:t>
      </w:r>
      <w:r>
        <w:rPr>
          <w:rFonts w:eastAsia="Times New Roman"/>
          <w:bCs/>
          <w:szCs w:val="24"/>
        </w:rPr>
        <w:t>Κυριάκος Μητσοτάκης καταθέτει</w:t>
      </w:r>
      <w:r w:rsidRPr="00663D20">
        <w:rPr>
          <w:rFonts w:eastAsia="Times New Roman"/>
          <w:bCs/>
          <w:szCs w:val="24"/>
        </w:rPr>
        <w:t xml:space="preserve"> για τα Πρακτικά το</w:t>
      </w:r>
      <w:r>
        <w:rPr>
          <w:rFonts w:eastAsia="Times New Roman"/>
          <w:bCs/>
          <w:szCs w:val="24"/>
        </w:rPr>
        <w:t>ν</w:t>
      </w:r>
      <w:r w:rsidRPr="00663D20">
        <w:rPr>
          <w:rFonts w:eastAsia="Times New Roman"/>
          <w:bCs/>
          <w:szCs w:val="24"/>
        </w:rPr>
        <w:t xml:space="preserve"> προαναφερθέν</w:t>
      </w:r>
      <w:r>
        <w:rPr>
          <w:rFonts w:eastAsia="Times New Roman"/>
          <w:bCs/>
          <w:szCs w:val="24"/>
        </w:rPr>
        <w:t>τα</w:t>
      </w:r>
      <w:r w:rsidRPr="00663D20">
        <w:rPr>
          <w:rFonts w:eastAsia="Times New Roman"/>
          <w:bCs/>
          <w:szCs w:val="24"/>
        </w:rPr>
        <w:t xml:space="preserve"> </w:t>
      </w:r>
      <w:r>
        <w:rPr>
          <w:rFonts w:eastAsia="Times New Roman"/>
          <w:bCs/>
          <w:szCs w:val="24"/>
        </w:rPr>
        <w:t>πίνακα,</w:t>
      </w:r>
      <w:r w:rsidRPr="00663D20">
        <w:rPr>
          <w:rFonts w:eastAsia="Times New Roman"/>
          <w:bCs/>
          <w:szCs w:val="24"/>
        </w:rPr>
        <w:t xml:space="preserve"> </w:t>
      </w:r>
      <w:r>
        <w:rPr>
          <w:rFonts w:eastAsia="Times New Roman"/>
          <w:bCs/>
          <w:szCs w:val="24"/>
        </w:rPr>
        <w:t>ο</w:t>
      </w:r>
      <w:r w:rsidRPr="00663D20">
        <w:rPr>
          <w:rFonts w:eastAsia="Times New Roman"/>
          <w:bCs/>
          <w:szCs w:val="24"/>
        </w:rPr>
        <w:t xml:space="preserve"> οποίο</w:t>
      </w:r>
      <w:r>
        <w:rPr>
          <w:rFonts w:eastAsia="Times New Roman"/>
          <w:bCs/>
          <w:szCs w:val="24"/>
        </w:rPr>
        <w:t>ς</w:t>
      </w:r>
      <w:r w:rsidRPr="00663D20">
        <w:rPr>
          <w:rFonts w:eastAsia="Times New Roman"/>
          <w:bCs/>
          <w:szCs w:val="24"/>
        </w:rPr>
        <w:t xml:space="preserve"> βρίσκεται στο </w:t>
      </w:r>
      <w:r>
        <w:rPr>
          <w:rFonts w:eastAsia="Times New Roman"/>
          <w:bCs/>
          <w:szCs w:val="24"/>
        </w:rPr>
        <w:t>α</w:t>
      </w:r>
      <w:r w:rsidRPr="00663D20">
        <w:rPr>
          <w:rFonts w:eastAsia="Times New Roman"/>
          <w:bCs/>
          <w:szCs w:val="24"/>
        </w:rPr>
        <w:t>ρχείο του Τμήματο</w:t>
      </w:r>
      <w:r w:rsidRPr="00663D20">
        <w:rPr>
          <w:rFonts w:eastAsia="Times New Roman"/>
          <w:bCs/>
          <w:szCs w:val="24"/>
        </w:rPr>
        <w:t>ς Γραμματείας της Διεύθυνσης Στενογραφίας και Πρακτικών της Βουλής)</w:t>
      </w:r>
    </w:p>
    <w:p w14:paraId="795DAEE6" w14:textId="77777777" w:rsidR="00B01EFE" w:rsidRDefault="00027761">
      <w:pPr>
        <w:spacing w:after="0" w:line="600" w:lineRule="auto"/>
        <w:ind w:firstLine="720"/>
        <w:jc w:val="both"/>
        <w:rPr>
          <w:rFonts w:eastAsia="Times New Roman"/>
          <w:bCs/>
          <w:szCs w:val="24"/>
        </w:rPr>
      </w:pPr>
      <w:r>
        <w:rPr>
          <w:rFonts w:eastAsia="Times New Roman"/>
          <w:bCs/>
          <w:szCs w:val="24"/>
        </w:rPr>
        <w:t>Όλα αυτά ενώ η κοινωνία έχει πληρώσει πολύ ακριβά αυτήν την Κυβέρνηση. Το πού θα βρισκόμασταν σήμερα, εάν δεν είχε μεσολαβήσει το πρώτο καταστροφικό εξάμηνο του 2015, το γνωρίζουν πια όλοι</w:t>
      </w:r>
      <w:r>
        <w:rPr>
          <w:rFonts w:eastAsia="Times New Roman"/>
          <w:bCs/>
          <w:szCs w:val="24"/>
        </w:rPr>
        <w:t xml:space="preserve">. Αρκεί μία σύγκριση με την Πορτογαλία, την Ιρλανδία, την Κύπρο, με χώρες που βγήκαν -δυστυχώς για εμάς, ευτυχώς για εκείνες- οριστικά από την κρίση. Είναι χώρες που παράγουν πλούτο, που μπορούν να δανειστούν </w:t>
      </w:r>
      <w:r>
        <w:rPr>
          <w:rFonts w:eastAsia="Times New Roman"/>
          <w:bCs/>
          <w:szCs w:val="24"/>
        </w:rPr>
        <w:lastRenderedPageBreak/>
        <w:t>με ασφάλεια και με σχετικά χαμηλό κόστος από τι</w:t>
      </w:r>
      <w:r>
        <w:rPr>
          <w:rFonts w:eastAsia="Times New Roman"/>
          <w:bCs/>
          <w:szCs w:val="24"/>
        </w:rPr>
        <w:t>ς αγορές. Την ίδια ώρα η Ελλάδα σέρνεται και η απόσταση που την χωρίζει από τις υπόλοιπες ευρωπαϊκές χώρες μεγαλώνει.</w:t>
      </w:r>
    </w:p>
    <w:p w14:paraId="795DAEE7" w14:textId="77777777" w:rsidR="00B01EFE" w:rsidRDefault="00027761">
      <w:pPr>
        <w:spacing w:after="0" w:line="600" w:lineRule="auto"/>
        <w:ind w:firstLine="720"/>
        <w:jc w:val="both"/>
        <w:rPr>
          <w:rFonts w:eastAsia="Times New Roman"/>
          <w:bCs/>
          <w:szCs w:val="24"/>
        </w:rPr>
      </w:pPr>
      <w:r>
        <w:rPr>
          <w:rFonts w:eastAsia="Times New Roman"/>
          <w:bCs/>
          <w:szCs w:val="24"/>
        </w:rPr>
        <w:t>Η Κυβέρνηση έπνιξε τους Έλληνες στους φόρους. Τσάκισε την ανάπτυξη, φτωχοποίησε τη μεσαία τάξη, τιμώρησε και τιμωρεί ακόμα την επιχειρηματ</w:t>
      </w:r>
      <w:r>
        <w:rPr>
          <w:rFonts w:eastAsia="Times New Roman"/>
          <w:bCs/>
          <w:szCs w:val="24"/>
        </w:rPr>
        <w:t>ική επιτυχία. Επιτέθηκε με τρόπο ανήθικο, με τρόπο –μπορώ να πω- ταξικό στο διαθέσιμο εισόδημα των Ελλήνων και ειδικά στο διαθέσιμο εισόδημα της μεσαίας τάξης, για να δημιουργήσει το περιβόητο υπερπλεόνασμα, για το οποίο πανηγυρίζετε, και για να διανείμετε</w:t>
      </w:r>
      <w:r>
        <w:rPr>
          <w:rFonts w:eastAsia="Times New Roman"/>
          <w:bCs/>
          <w:szCs w:val="24"/>
        </w:rPr>
        <w:t xml:space="preserve"> ένα μικρό μέρος του υπερπλεονάσματος με κριτήρια παντελώς ιδιοτελή.</w:t>
      </w:r>
    </w:p>
    <w:p w14:paraId="795DAEE8" w14:textId="77777777" w:rsidR="00B01EFE" w:rsidRDefault="00027761">
      <w:pPr>
        <w:spacing w:after="0" w:line="600" w:lineRule="auto"/>
        <w:ind w:firstLine="720"/>
        <w:jc w:val="both"/>
        <w:rPr>
          <w:rFonts w:eastAsia="Times New Roman"/>
          <w:bCs/>
          <w:szCs w:val="24"/>
        </w:rPr>
      </w:pPr>
      <w:r>
        <w:rPr>
          <w:rFonts w:eastAsia="Times New Roman"/>
          <w:bCs/>
          <w:szCs w:val="24"/>
        </w:rPr>
        <w:t>Δημιουργήσατε μια μεγάλη μάζα απελπισμένων που πνίγονται στα χρέη και δεν έχουν καμία ελπίδα για το μέλλον. Ένας στους δύο Έλληνες χρωστάει στην εφορία, σε ταμεία ή σε τράπεζες. Σχεδόν δύ</w:t>
      </w:r>
      <w:r>
        <w:rPr>
          <w:rFonts w:eastAsia="Times New Roman"/>
          <w:bCs/>
          <w:szCs w:val="24"/>
        </w:rPr>
        <w:t xml:space="preserve">ο εκατομμύρια συμπολίτες μας αδυνατούν να ρυθμίσουν οφειλές των 500 ευρώ. Σε </w:t>
      </w:r>
      <w:r>
        <w:rPr>
          <w:rFonts w:eastAsia="Times New Roman"/>
          <w:bCs/>
          <w:szCs w:val="24"/>
        </w:rPr>
        <w:lastRenderedPageBreak/>
        <w:t>αυτήν την κοινωνία, λοιπόν, έρχεται να επιβληθεί με την ψήφο της κυβερνώσας Αριστεράς και των τυχοδιωκτικών ΑΝΕΛ ένα τέταρτο μνημόνιο σε πολίτες που ήδη ασφυκτιούν από υψηλούς φόρ</w:t>
      </w:r>
      <w:r>
        <w:rPr>
          <w:rFonts w:eastAsia="Times New Roman"/>
          <w:bCs/>
          <w:szCs w:val="24"/>
        </w:rPr>
        <w:t xml:space="preserve">ους και από παράλογες εισφορές, σε μία οικονομία χωρίς ρευστότητα και με </w:t>
      </w:r>
      <w:r>
        <w:rPr>
          <w:rFonts w:eastAsia="Times New Roman"/>
          <w:bCs/>
          <w:szCs w:val="24"/>
          <w:lang w:val="en-US"/>
        </w:rPr>
        <w:t>capital</w:t>
      </w:r>
      <w:r w:rsidRPr="00CA2A0A">
        <w:rPr>
          <w:rFonts w:eastAsia="Times New Roman"/>
          <w:bCs/>
          <w:szCs w:val="24"/>
        </w:rPr>
        <w:t xml:space="preserve"> </w:t>
      </w:r>
      <w:r>
        <w:rPr>
          <w:rFonts w:eastAsia="Times New Roman"/>
          <w:bCs/>
          <w:szCs w:val="24"/>
          <w:lang w:val="en-US"/>
        </w:rPr>
        <w:t>controls</w:t>
      </w:r>
      <w:r w:rsidRPr="00CA2A0A">
        <w:rPr>
          <w:rFonts w:eastAsia="Times New Roman"/>
          <w:bCs/>
          <w:szCs w:val="24"/>
        </w:rPr>
        <w:t xml:space="preserve"> </w:t>
      </w:r>
      <w:r>
        <w:rPr>
          <w:rFonts w:eastAsia="Times New Roman"/>
          <w:bCs/>
          <w:szCs w:val="24"/>
        </w:rPr>
        <w:t>και με τις οφειλές του δημοσίου προς την αγορά να έχουν πλέον εκτιναχθεί, με την υγιή επιχειρηματικότητα αλυσοδεμένη.</w:t>
      </w:r>
    </w:p>
    <w:p w14:paraId="795DAEE9" w14:textId="77777777" w:rsidR="00B01EFE" w:rsidRDefault="00027761">
      <w:pPr>
        <w:spacing w:after="0" w:line="600" w:lineRule="auto"/>
        <w:ind w:firstLine="720"/>
        <w:jc w:val="both"/>
        <w:rPr>
          <w:rFonts w:eastAsia="Times New Roman"/>
          <w:bCs/>
          <w:szCs w:val="24"/>
        </w:rPr>
      </w:pPr>
      <w:r>
        <w:rPr>
          <w:rFonts w:eastAsia="Times New Roman"/>
          <w:bCs/>
          <w:szCs w:val="24"/>
        </w:rPr>
        <w:t>(Θόρυβος από την πτέρυγα της Δημοκρατικής Συμπαρ</w:t>
      </w:r>
      <w:r>
        <w:rPr>
          <w:rFonts w:eastAsia="Times New Roman"/>
          <w:bCs/>
          <w:szCs w:val="24"/>
        </w:rPr>
        <w:t>άταξης ΠΑΣΟΚ</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ΔΗΜΑΡ)</w:t>
      </w:r>
    </w:p>
    <w:p w14:paraId="795DAEEA" w14:textId="77777777" w:rsidR="00B01EFE" w:rsidRDefault="00027761">
      <w:pPr>
        <w:spacing w:after="0" w:line="600" w:lineRule="auto"/>
        <w:ind w:firstLine="720"/>
        <w:jc w:val="both"/>
        <w:rPr>
          <w:rFonts w:eastAsia="Times New Roman"/>
          <w:bCs/>
          <w:szCs w:val="24"/>
        </w:rPr>
      </w:pPr>
      <w:r>
        <w:rPr>
          <w:rFonts w:eastAsia="Times New Roman"/>
          <w:bCs/>
          <w:szCs w:val="24"/>
        </w:rPr>
        <w:t xml:space="preserve">Κύριοι του ΚΙΝΑΛ, καταλαβαίνω ότι είστε σε μία σχετική αναταραχή. Παρακαλώ, όμως, εάν μπορείτε να κάνετε λίγη ησυχία. </w:t>
      </w:r>
    </w:p>
    <w:p w14:paraId="795DAEEB" w14:textId="77777777" w:rsidR="00B01EFE" w:rsidRDefault="00027761">
      <w:pPr>
        <w:spacing w:after="0" w:line="600" w:lineRule="auto"/>
        <w:ind w:firstLine="720"/>
        <w:jc w:val="both"/>
        <w:rPr>
          <w:rFonts w:eastAsia="Times New Roman"/>
          <w:bCs/>
          <w:szCs w:val="24"/>
        </w:rPr>
      </w:pPr>
      <w:r>
        <w:rPr>
          <w:rFonts w:eastAsia="Times New Roman"/>
          <w:bCs/>
          <w:szCs w:val="24"/>
        </w:rPr>
        <w:t>Κύριε Πρόεδρε θα με διευκολύνετε λίγο;</w:t>
      </w:r>
    </w:p>
    <w:p w14:paraId="795DAEEC" w14:textId="77777777" w:rsidR="00B01EFE" w:rsidRDefault="00027761">
      <w:pPr>
        <w:spacing w:after="0" w:line="600" w:lineRule="auto"/>
        <w:ind w:firstLine="720"/>
        <w:jc w:val="both"/>
        <w:rPr>
          <w:rFonts w:eastAsia="Times New Roman"/>
          <w:bCs/>
          <w:szCs w:val="24"/>
        </w:rPr>
      </w:pPr>
      <w:r w:rsidRPr="00BD7651">
        <w:rPr>
          <w:rFonts w:eastAsia="Times New Roman"/>
          <w:b/>
          <w:bCs/>
          <w:szCs w:val="24"/>
        </w:rPr>
        <w:t>ΠΡΟΕΔΡΟΣ (Νικόλαος Βούτσης)</w:t>
      </w:r>
      <w:r>
        <w:rPr>
          <w:rFonts w:eastAsia="Times New Roman"/>
          <w:b/>
          <w:bCs/>
          <w:szCs w:val="24"/>
        </w:rPr>
        <w:t>:</w:t>
      </w:r>
      <w:r>
        <w:rPr>
          <w:rFonts w:eastAsia="Times New Roman"/>
          <w:bCs/>
          <w:szCs w:val="24"/>
        </w:rPr>
        <w:t xml:space="preserve"> Ησυχία παρακαλώ.</w:t>
      </w:r>
    </w:p>
    <w:p w14:paraId="795DAEED" w14:textId="77777777" w:rsidR="00B01EFE" w:rsidRDefault="00027761">
      <w:pPr>
        <w:spacing w:after="0" w:line="600" w:lineRule="auto"/>
        <w:ind w:firstLine="720"/>
        <w:jc w:val="both"/>
        <w:rPr>
          <w:rFonts w:eastAsia="Times New Roman"/>
          <w:bCs/>
          <w:szCs w:val="24"/>
        </w:rPr>
      </w:pPr>
      <w:r>
        <w:rPr>
          <w:rFonts w:eastAsia="Times New Roman"/>
          <w:b/>
          <w:bCs/>
          <w:szCs w:val="24"/>
        </w:rPr>
        <w:t>ΚΥΡΙΑΚΟΣ ΜΗΤΣΟΤΑΚΗΣ</w:t>
      </w:r>
      <w:r w:rsidRPr="00585549">
        <w:rPr>
          <w:rFonts w:eastAsia="Times New Roman"/>
          <w:b/>
          <w:bCs/>
          <w:szCs w:val="24"/>
        </w:rPr>
        <w:t xml:space="preserve"> (Πρόεδρος </w:t>
      </w:r>
      <w:r w:rsidRPr="00585549">
        <w:rPr>
          <w:rFonts w:eastAsia="Times New Roman"/>
          <w:b/>
          <w:bCs/>
          <w:szCs w:val="24"/>
        </w:rPr>
        <w:t>της Νέας Δημοκρατίας)</w:t>
      </w:r>
      <w:r>
        <w:rPr>
          <w:rFonts w:eastAsia="Times New Roman"/>
          <w:b/>
          <w:bCs/>
          <w:szCs w:val="24"/>
        </w:rPr>
        <w:t xml:space="preserve">: </w:t>
      </w:r>
      <w:r>
        <w:rPr>
          <w:rFonts w:eastAsia="Times New Roman"/>
          <w:bCs/>
          <w:szCs w:val="24"/>
        </w:rPr>
        <w:t xml:space="preserve">Κυρίες και κύριοι Βουλευτές, προκειμένου να αποκρύψουν αυτήν την </w:t>
      </w:r>
      <w:r>
        <w:rPr>
          <w:rFonts w:eastAsia="Times New Roman"/>
          <w:bCs/>
          <w:szCs w:val="24"/>
        </w:rPr>
        <w:lastRenderedPageBreak/>
        <w:t>πραγματικότητα, οι κυβερνώντες εξακολουθούν να κάνουν πολιτική με τον μόνο τρόπο τον οποίο ξέρουν, λέγοντας ψέματα. Ακούμε, λοιπόν, ότι έρχεται το δήθεν τέλος των μνημο</w:t>
      </w:r>
      <w:r>
        <w:rPr>
          <w:rFonts w:eastAsia="Times New Roman"/>
          <w:bCs/>
          <w:szCs w:val="24"/>
        </w:rPr>
        <w:t xml:space="preserve">νίων χάρη σε μία καθαρή έξοδο που θα βγάλει τη χώρα σε ένα περιβάλλον –πώς μας το είπατε;- </w:t>
      </w:r>
      <w:r>
        <w:rPr>
          <w:rFonts w:eastAsia="Times New Roman"/>
          <w:bCs/>
          <w:szCs w:val="24"/>
        </w:rPr>
        <w:t>μετά-</w:t>
      </w:r>
      <w:r>
        <w:rPr>
          <w:rFonts w:eastAsia="Times New Roman"/>
          <w:bCs/>
          <w:szCs w:val="24"/>
        </w:rPr>
        <w:t xml:space="preserve">λιτότητος. </w:t>
      </w:r>
    </w:p>
    <w:p w14:paraId="795DAEEE" w14:textId="77777777" w:rsidR="00B01EFE" w:rsidRDefault="00027761">
      <w:pPr>
        <w:spacing w:after="0" w:line="600" w:lineRule="auto"/>
        <w:ind w:firstLine="720"/>
        <w:jc w:val="both"/>
        <w:rPr>
          <w:rFonts w:eastAsia="Times New Roman"/>
          <w:bCs/>
          <w:szCs w:val="24"/>
        </w:rPr>
      </w:pPr>
      <w:r>
        <w:rPr>
          <w:rFonts w:eastAsia="Times New Roman"/>
          <w:bCs/>
          <w:szCs w:val="24"/>
        </w:rPr>
        <w:t>Εγώ είμαι εδώ, όπως είναι και όλοι οι Βουλευτές της Νέας Δημοκρατίας και όσοι έλαβαν τον λόγο και ο εισηγητής μας και ο Κοινοβουλευτικός μας Εκπρόσω</w:t>
      </w:r>
      <w:r>
        <w:rPr>
          <w:rFonts w:eastAsia="Times New Roman"/>
          <w:bCs/>
          <w:szCs w:val="24"/>
        </w:rPr>
        <w:t xml:space="preserve">πος, για να σας πούμε την αλήθεια. Την αλήθεια που εσείς προσπαθείτε να κρύψετε, αλλά βρίσκεται στο επίσημο κείμενο του τέταρτου μνημονίου. </w:t>
      </w:r>
    </w:p>
    <w:p w14:paraId="795DAEEF" w14:textId="77777777" w:rsidR="00B01EFE" w:rsidRDefault="00027761">
      <w:pPr>
        <w:spacing w:after="0" w:line="600" w:lineRule="auto"/>
        <w:ind w:firstLine="720"/>
        <w:jc w:val="both"/>
        <w:rPr>
          <w:rFonts w:eastAsia="Times New Roman"/>
          <w:bCs/>
          <w:szCs w:val="24"/>
        </w:rPr>
      </w:pPr>
      <w:r>
        <w:rPr>
          <w:rFonts w:eastAsia="Times New Roman"/>
          <w:bCs/>
          <w:szCs w:val="24"/>
        </w:rPr>
        <w:t xml:space="preserve">Για να δούμε, λοιπόν, σύντομα ποιοι είναι οι μεγάλοι χαμένοι, κύριε Υπουργέ, του τέταρτου μνημονίου. </w:t>
      </w:r>
    </w:p>
    <w:p w14:paraId="795DAEF0"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Έχουμε, λοιπό</w:t>
      </w:r>
      <w:r>
        <w:rPr>
          <w:rFonts w:eastAsia="Times New Roman" w:cs="Times New Roman"/>
          <w:szCs w:val="24"/>
        </w:rPr>
        <w:t xml:space="preserve">ν, και λέμε: Οι συνταξιούχοι. Σε λίγους μήνες κάθε συνταξιούχος θα χάσει έως και δύο συντάξεις και σε σαφώς χειρότερη </w:t>
      </w:r>
      <w:r>
        <w:rPr>
          <w:rFonts w:eastAsia="Times New Roman" w:cs="Times New Roman"/>
          <w:szCs w:val="24"/>
        </w:rPr>
        <w:lastRenderedPageBreak/>
        <w:t>θέση θα έρθουν πεντακόσιες χιλιάδες συνταξιούχοι του δημοσίου που θα χτυπηθούν τριπλά από τον συνδυασμό της κατάργησης της προσωπικής διαφ</w:t>
      </w:r>
      <w:r>
        <w:rPr>
          <w:rFonts w:eastAsia="Times New Roman" w:cs="Times New Roman"/>
          <w:szCs w:val="24"/>
        </w:rPr>
        <w:t>οράς, της κατάργησης του ΕΚΑΣ και της μείωσης του αφορολόγητου.</w:t>
      </w:r>
    </w:p>
    <w:p w14:paraId="795DAEF1"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Δεύτερον, οι χαμηλόμισθοι. Το αφορολόγητο –και θα επανέλθω σε αυτό, κύριε Υπουργέ μετά- για αγρότες, μισθωτούς και συνταξιούχους πού ήταν το 2014; Ήταν 9.545 ευρώ. Τώρα μειώνεται στα 5.680 </w:t>
      </w:r>
      <w:r>
        <w:rPr>
          <w:rFonts w:eastAsia="Times New Roman" w:cs="Times New Roman"/>
          <w:szCs w:val="24"/>
        </w:rPr>
        <w:t>ευρώ. Αυτό σημαίνει με απλά λόγια ότι για πρώτη φορά, επί των δικών σας ημερών, θα πληρώσουν φόρο συμπολίτες μας που καλούνται να τα βγάλουν πέρα με 500 ευρώ τον μήνα. Αυτή είναι η δήθεν ευαισθησία της Αριστεράς για τους πιο αδύναμους!</w:t>
      </w:r>
    </w:p>
    <w:p w14:paraId="795DAEF2" w14:textId="77777777" w:rsidR="00B01EFE" w:rsidRDefault="00027761">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την πτέρυγα της Νέας Δημοκρατίας)</w:t>
      </w:r>
    </w:p>
    <w:p w14:paraId="795DAEF3"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Τρίτον, οι ελεύθεροι επαγγελματίες. Καταργείται οριζοντίως η έκπτωση 15% επί του εισοδήματος, με συνέπεια να μειώνεται κι άλλο το διαθέσιμο εισόδημα δικηγόρων, γιατρών, μηχανικών, αγροτών. </w:t>
      </w:r>
    </w:p>
    <w:p w14:paraId="795DAEF4"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Τέταρτοι μεγάλοι χαμένοι είναι ο</w:t>
      </w:r>
      <w:r>
        <w:rPr>
          <w:rFonts w:eastAsia="Times New Roman" w:cs="Times New Roman"/>
          <w:szCs w:val="24"/>
        </w:rPr>
        <w:t xml:space="preserve">ι ιδιοκτήτες ακινήτων σε φτωχότερες συνοικίες. Εσείς, που θα καταργούσατε τον ΕΝΦΙΑ, τον αυξάνετε ακόμη και στις φτωχότερες γειτονιές. Ένα </w:t>
      </w:r>
      <w:r>
        <w:rPr>
          <w:rFonts w:eastAsia="Times New Roman" w:cs="Times New Roman"/>
          <w:szCs w:val="24"/>
        </w:rPr>
        <w:t xml:space="preserve">εκατομμύριο </w:t>
      </w:r>
      <w:r>
        <w:rPr>
          <w:rFonts w:eastAsia="Times New Roman" w:cs="Times New Roman"/>
          <w:szCs w:val="24"/>
        </w:rPr>
        <w:t>νοικοκυριά θα πληρώσουν περισσότερο.</w:t>
      </w:r>
    </w:p>
    <w:p w14:paraId="795DAEF5"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Φτωχότερα νοικοκυριά; Σ</w:t>
      </w:r>
      <w:r>
        <w:rPr>
          <w:rFonts w:eastAsia="Times New Roman" w:cs="Times New Roman"/>
          <w:szCs w:val="24"/>
        </w:rPr>
        <w:t>τη Μύκονο, οι φίλοι σας;</w:t>
      </w:r>
    </w:p>
    <w:p w14:paraId="795DAEF6"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Ένα διαμέρισμα στη Νίκαια, κύριε Τσακαλώτε, δεκαπενταετίας θα πλήρωνε 300 ευρώ ΕΝΦΙΑ και σήμερα πληρώνει 400. Είναι μικρή αύξηση για εσάς αυτό, κύριε Τσακαλώτε;</w:t>
      </w:r>
    </w:p>
    <w:p w14:paraId="795DAEF7"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lastRenderedPageBreak/>
        <w:t>ΕΥΚΛΕΙΔΗΣ ΤΣΑΚΑΛΩ</w:t>
      </w:r>
      <w:r>
        <w:rPr>
          <w:rFonts w:eastAsia="Times New Roman" w:cs="Times New Roman"/>
          <w:b/>
          <w:szCs w:val="24"/>
        </w:rPr>
        <w:t xml:space="preserve">ΤΟΣ (Υπουργός Οικονομικών): </w:t>
      </w:r>
      <w:r>
        <w:rPr>
          <w:rFonts w:eastAsia="Times New Roman" w:cs="Times New Roman"/>
          <w:szCs w:val="24"/>
        </w:rPr>
        <w:t xml:space="preserve">Θα σας απαντήσω. </w:t>
      </w:r>
    </w:p>
    <w:p w14:paraId="795DAEF8"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Τα ίδια περιστατικά έχουμε σε μία σειρά από υποβαθμισμένες περιοχές, αλλά προφανώς αδιαφορείτε. </w:t>
      </w:r>
    </w:p>
    <w:p w14:paraId="795DAEF9"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Δεν σας βγήκε.</w:t>
      </w:r>
    </w:p>
    <w:p w14:paraId="795DAEFA"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Μιλάτε εσείς που λέγατε ότι θα καταργήσετε τον ΕΝΦΙΑ; Έχετε το θράσος να διακόπτετε κιόλας; Δεν ντρέπεστε λίγο; </w:t>
      </w:r>
    </w:p>
    <w:p w14:paraId="795DAEFB" w14:textId="77777777" w:rsidR="00B01EFE" w:rsidRDefault="0002776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95DAEFC"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Μη με ξαναδιακόψετε! Έχετε τη φωλιά </w:t>
      </w:r>
      <w:r>
        <w:rPr>
          <w:rFonts w:eastAsia="Times New Roman" w:cs="Times New Roman"/>
          <w:szCs w:val="24"/>
        </w:rPr>
        <w:t xml:space="preserve">σας πολύ λερωμένη, κύριε Τσακαλώτε. </w:t>
      </w:r>
    </w:p>
    <w:p w14:paraId="795DAEFD"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Παρακαλώ, μη διακόπτετε!</w:t>
      </w:r>
    </w:p>
    <w:p w14:paraId="795DAEFE"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ΚΥΡΙΑΚΟΣ ΜΗΤΣΟΤΑΚΗΣ (Πρόεδρος της Νέας Δημοκρατίας): </w:t>
      </w:r>
      <w:r>
        <w:rPr>
          <w:rFonts w:eastAsia="Times New Roman" w:cs="Times New Roman"/>
          <w:szCs w:val="24"/>
        </w:rPr>
        <w:t xml:space="preserve">Και γίνεται και χειρότερο: Η δημόσια περιουσία μπαίνει ενέχυρο για 25 δισεκατομμύρια ευρώ μέσω του </w:t>
      </w:r>
      <w:r>
        <w:rPr>
          <w:rFonts w:eastAsia="Times New Roman" w:cs="Times New Roman"/>
          <w:szCs w:val="24"/>
        </w:rPr>
        <w:t xml:space="preserve">υπερταμείου </w:t>
      </w:r>
      <w:r>
        <w:rPr>
          <w:rFonts w:eastAsia="Times New Roman" w:cs="Times New Roman"/>
          <w:szCs w:val="24"/>
        </w:rPr>
        <w:t>τ</w:t>
      </w:r>
      <w:r>
        <w:rPr>
          <w:rFonts w:eastAsia="Times New Roman" w:cs="Times New Roman"/>
          <w:szCs w:val="24"/>
        </w:rPr>
        <w:t xml:space="preserve">ο οποίο να θυμίσουμε ότι συγκροτήθηκε και πάλι με υπογραφή Τσίπρα-Καμμένου. </w:t>
      </w:r>
    </w:p>
    <w:p w14:paraId="795DAEFF"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Η προπαγάνδα σας λέει πως το άρθρο 109 είναι απλή επαναδιατύπωση μιας προηγούμενης ρύθμισης. Όμως, η Σύνοδος Κορυφής για το ευρώ του Ιουλίου του 2015 όσο και ο ν.4336/15 συνδέουν </w:t>
      </w:r>
      <w:r>
        <w:rPr>
          <w:rFonts w:eastAsia="Times New Roman" w:cs="Times New Roman"/>
          <w:szCs w:val="24"/>
        </w:rPr>
        <w:t>ξεκάθαρα τη δέσμευση αυτή με την ανακεφαλαιοποίηση των τραπεζών. Τώρα μιλάμε για μία νέα ταπεινωτική υποθήκη, που φέρει τη δική σας υπογραφή.</w:t>
      </w:r>
    </w:p>
    <w:p w14:paraId="795DAF00"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Οι άνθρωποι που το 2014 αποκαλούσαν αιματοβαμμένα τα πλεονάσματα 3% έως 4,5% για τρία χρόνια τώρα αλυσοδένουν τη χ</w:t>
      </w:r>
      <w:r>
        <w:rPr>
          <w:rFonts w:eastAsia="Times New Roman" w:cs="Times New Roman"/>
          <w:szCs w:val="24"/>
        </w:rPr>
        <w:t xml:space="preserve">ώρα με πλεονάσματα από 3,5% έως 5,2% για πέντε χρόνια. </w:t>
      </w:r>
    </w:p>
    <w:p w14:paraId="795DAF01"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Θέλω να θυμίσω τι έλεγε ο κ. Τσίπρας ακριβώς πριν από δύο χρόνια για το ζήτημα των υπερπλεονασμάτων στο συνέδριο του </w:t>
      </w:r>
      <w:r>
        <w:rPr>
          <w:rFonts w:eastAsia="Times New Roman" w:cs="Times New Roman"/>
          <w:szCs w:val="24"/>
          <w:lang w:val="en-US"/>
        </w:rPr>
        <w:t>Economist</w:t>
      </w:r>
      <w:r w:rsidRPr="007C45B6">
        <w:rPr>
          <w:rFonts w:eastAsia="Times New Roman" w:cs="Times New Roman"/>
          <w:szCs w:val="24"/>
        </w:rPr>
        <w:t xml:space="preserve"> </w:t>
      </w:r>
      <w:r>
        <w:rPr>
          <w:rFonts w:eastAsia="Times New Roman" w:cs="Times New Roman"/>
          <w:szCs w:val="24"/>
        </w:rPr>
        <w:t xml:space="preserve">που </w:t>
      </w:r>
      <w:r>
        <w:rPr>
          <w:rFonts w:eastAsia="Times New Roman" w:cs="Times New Roman"/>
          <w:szCs w:val="24"/>
        </w:rPr>
        <w:lastRenderedPageBreak/>
        <w:t>θα πάει να μιλήσει και πάλι αύριο. Του θυμίζω, λοιπόν, ότι έλεγε πριν</w:t>
      </w:r>
      <w:r>
        <w:rPr>
          <w:rFonts w:eastAsia="Times New Roman" w:cs="Times New Roman"/>
          <w:szCs w:val="24"/>
        </w:rPr>
        <w:t xml:space="preserve"> από δύο χρόνια: «Είναι απολύτως αδύνατον πρωτογενή πλεονάσματα του ύψους του 3,5% μετά το 2018 να διατηρηθούν και μάλιστα για αρκετά χρόνια. Εκτός», προσθέτει ο Πρωθυπουργός, «αν θέλουμε να πνίξουμε την ελληνική οικονομία και να έχουμε διαρκώς συνθήκες μα</w:t>
      </w:r>
      <w:r>
        <w:rPr>
          <w:rFonts w:eastAsia="Times New Roman" w:cs="Times New Roman"/>
          <w:szCs w:val="24"/>
        </w:rPr>
        <w:t xml:space="preserve">κροχρόνιας στασιμότητας. Πιστεύω ότι κανείς δεν το θέλει αυτό». Ακριβώς αυτό κάνατε με τη δική σας πολιτική. </w:t>
      </w:r>
    </w:p>
    <w:p w14:paraId="795DAF02"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Κύριε Τσακαλώτε, καταθέτω στα Πρακτικά το σχετικό απόσπασμα από την ομιλία του Πρωθυπουργού.</w:t>
      </w:r>
    </w:p>
    <w:p w14:paraId="795DAF03"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(Στο σημείο αυτό ο Πρόεδρος της Νέας Δημοκρατίας κ. Κ</w:t>
      </w:r>
      <w:r>
        <w:rPr>
          <w:rFonts w:eastAsia="Times New Roman" w:cs="Times New Roman"/>
          <w:szCs w:val="24"/>
        </w:rPr>
        <w:t>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w:t>
      </w:r>
    </w:p>
    <w:p w14:paraId="795DAF04" w14:textId="77777777" w:rsidR="00B01EFE" w:rsidRDefault="0002776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95DAF05"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Όμως, αυτές δεν είναι οι μόνες ολέ</w:t>
      </w:r>
      <w:r>
        <w:rPr>
          <w:rFonts w:eastAsia="Times New Roman" w:cs="Times New Roman"/>
          <w:szCs w:val="24"/>
        </w:rPr>
        <w:t xml:space="preserve">θριες συνέπειες του τέταρτου μνημονίου. Δυστυχώς, το μακρύ χέρι του κράτους εισβάλλει στα ταμεία των οργανισμών και αφαιρεί όλα τα αποθέματα ασφάλειάς τους. </w:t>
      </w:r>
    </w:p>
    <w:p w14:paraId="795DAF06"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Αυτό σημαίνει ότι παγώνει η ρευστότητα των δήμων, των υπηρεσιών κοινής ωφέλειας, των νοσοκομείων κ</w:t>
      </w:r>
      <w:r>
        <w:rPr>
          <w:rFonts w:eastAsia="Times New Roman" w:cs="Times New Roman"/>
          <w:szCs w:val="24"/>
        </w:rPr>
        <w:t>αι αναγκαστικά περιορίζουν τη λειτουργία τους στα στοιχειώδη. Πρόκειται για μια τριτοκοσμική κατάσταση στο όνομα του διαβόητου «μαξιλαριού», με το οποίο πάτε να πνίξετε τη χώρα.</w:t>
      </w:r>
    </w:p>
    <w:p w14:paraId="795DAF07"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Βέβαια, όλα αυτά εντάσσονται σε μια βαθιά ανήθικη και ανέντιμη στρατηγική. Επί</w:t>
      </w:r>
      <w:r>
        <w:rPr>
          <w:rFonts w:eastAsia="Times New Roman" w:cs="Times New Roman"/>
          <w:szCs w:val="24"/>
        </w:rPr>
        <w:t xml:space="preserve"> χρόνια στραγγαλίζετε την κοινωνία για να δημιουργήσετε τον περιβόητο δημοσιονομικό χώρο, το διαβόητο υπερπλεόνασμα και μετά έρχεστε και μοιράζετε επιδόματα σε κοινωνικές ομάδες που τις έχετε στοχοποιήσει και τις θεωρείτε πολιτικά ευάλωτες και άρα, επιρρεπ</w:t>
      </w:r>
      <w:r>
        <w:rPr>
          <w:rFonts w:eastAsia="Times New Roman" w:cs="Times New Roman"/>
          <w:szCs w:val="24"/>
        </w:rPr>
        <w:t xml:space="preserve">είς στο να γίνουν εκλογική σας πελατεία. </w:t>
      </w:r>
    </w:p>
    <w:p w14:paraId="795DAF08"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Αυτή είναι η Ελλάδα που θέλετε: Μια Ελλάδα φτωχοποιημένη από την υπερφορολόγηση, οικονομικά στάσιμη και στερημένη από ρευστότητα, μια κοινωνία διχασμένη με πολίτες εξαρτημένους από το καθεστώς που προσπαθείτε να στ</w:t>
      </w:r>
      <w:r>
        <w:rPr>
          <w:rFonts w:eastAsia="Times New Roman" w:cs="Times New Roman"/>
          <w:szCs w:val="24"/>
        </w:rPr>
        <w:t>ήσετε.</w:t>
      </w:r>
    </w:p>
    <w:p w14:paraId="795DAF09"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Αυτή, λοιπόν, είναι η αλήθεια σας: Ένας Πρωθυπουργός που θα έσχιζε το τρίτο μνημόνιο και μέσα σε τρία χρόνια έφερε δύο μνημόνια πολύ βαρύτερα και ένας Υπουργός Οικονομικών που θα υπέβαλε την παραίτησή του για το αφορολόγητο, αλλά μένει στην καρέκλα </w:t>
      </w:r>
      <w:r>
        <w:rPr>
          <w:rFonts w:eastAsia="Times New Roman" w:cs="Times New Roman"/>
          <w:szCs w:val="24"/>
        </w:rPr>
        <w:t>του για να είναι αυτός που θα το μειώσει.</w:t>
      </w:r>
    </w:p>
    <w:p w14:paraId="795DAF0A" w14:textId="77777777" w:rsidR="00B01EFE" w:rsidRDefault="00027761">
      <w:pPr>
        <w:spacing w:after="0" w:line="600" w:lineRule="auto"/>
        <w:ind w:firstLine="720"/>
        <w:jc w:val="center"/>
        <w:rPr>
          <w:rFonts w:eastAsia="Times New Roman" w:cs="Times New Roman"/>
          <w:szCs w:val="24"/>
        </w:rPr>
      </w:pPr>
      <w:r w:rsidRPr="004C44BD">
        <w:rPr>
          <w:rFonts w:eastAsia="Times New Roman" w:cs="Times New Roman"/>
          <w:szCs w:val="24"/>
        </w:rPr>
        <w:t>(Χειροκροτήματα από την πτέρυγα της Νέας Δημοκρατίας)</w:t>
      </w:r>
    </w:p>
    <w:p w14:paraId="795DAF0B"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lang w:val="en-US"/>
        </w:rPr>
        <w:t>Scripta</w:t>
      </w:r>
      <w:r w:rsidRPr="00813995">
        <w:rPr>
          <w:rFonts w:eastAsia="Times New Roman" w:cs="Times New Roman"/>
          <w:szCs w:val="24"/>
        </w:rPr>
        <w:t xml:space="preserve"> </w:t>
      </w:r>
      <w:r>
        <w:rPr>
          <w:rFonts w:eastAsia="Times New Roman" w:cs="Times New Roman"/>
          <w:szCs w:val="24"/>
          <w:lang w:val="en-US"/>
        </w:rPr>
        <w:t>manent</w:t>
      </w:r>
      <w:r>
        <w:rPr>
          <w:rFonts w:eastAsia="Times New Roman" w:cs="Times New Roman"/>
          <w:szCs w:val="24"/>
        </w:rPr>
        <w:t xml:space="preserve">, κύριε Τσακαλώτε. Στις 12 Απριλίου του 2016 λέγατε: «Μας είπαν ότι πρέπει να μειώσουμε πιο πολύ το αφορολόγητο. Εμείς κάναμε μια πολύ μικρή μείωση του αφορολόγητου, όπως σας είπα, για κάποιον από 15.000 ευρώ τον επηρεάζει 60 ευρώ τον χρόνο και δεν </w:t>
      </w:r>
      <w:r>
        <w:rPr>
          <w:rFonts w:eastAsia="Times New Roman" w:cs="Times New Roman"/>
          <w:szCs w:val="24"/>
        </w:rPr>
        <w:lastRenderedPageBreak/>
        <w:t>κάνουμε</w:t>
      </w:r>
      <w:r>
        <w:rPr>
          <w:rFonts w:eastAsia="Times New Roman" w:cs="Times New Roman"/>
          <w:szCs w:val="24"/>
        </w:rPr>
        <w:t xml:space="preserve"> άλλη μείωση του αφορολόγητου. Δεν είμαι εγώ διατεθειμένος να καταθέσω στη Βουλή των Ελλήνων ένα νομοσχέδιο που έχει αφορολόγητο μικρότερο από αυτό που θα υπάρξει στο νομοσχέδιο που θα δείτε». </w:t>
      </w:r>
    </w:p>
    <w:p w14:paraId="795DAF0C"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Άρα, υπάρχουν «κόκκινες» γραμμές. Εσείς τα λέγατε αυτά, κύριε </w:t>
      </w:r>
      <w:r>
        <w:rPr>
          <w:rFonts w:eastAsia="Times New Roman" w:cs="Times New Roman"/>
          <w:szCs w:val="24"/>
        </w:rPr>
        <w:t xml:space="preserve">Τσακαλώτο. Και έχετε το θράσος να κάθεστε ακόμη στην καρέκλα σας. Ντροπή σας! </w:t>
      </w:r>
    </w:p>
    <w:p w14:paraId="795DAF0D" w14:textId="77777777" w:rsidR="00B01EFE" w:rsidRDefault="00027761">
      <w:pPr>
        <w:spacing w:after="0" w:line="600" w:lineRule="auto"/>
        <w:ind w:firstLine="720"/>
        <w:jc w:val="center"/>
        <w:rPr>
          <w:rFonts w:eastAsia="Times New Roman" w:cs="Times New Roman"/>
          <w:szCs w:val="24"/>
        </w:rPr>
      </w:pPr>
      <w:r w:rsidRPr="004C44BD">
        <w:rPr>
          <w:rFonts w:eastAsia="Times New Roman" w:cs="Times New Roman"/>
          <w:szCs w:val="24"/>
        </w:rPr>
        <w:t>(Χειροκροτήματα από την πτέρυγα της Νέας Δημοκρατίας)</w:t>
      </w:r>
    </w:p>
    <w:p w14:paraId="795DAF0E"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Το καταθέτω στα Πρακτικά. Σας παρακαλώ, δώστε το στον κ. Τσακαλώτο για να του θυμίσουμε τι έλεγε πριν από δύο χρόνια.</w:t>
      </w:r>
    </w:p>
    <w:p w14:paraId="795DAF0F" w14:textId="77777777" w:rsidR="00B01EFE" w:rsidRDefault="00027761">
      <w:pPr>
        <w:spacing w:after="0" w:line="600" w:lineRule="auto"/>
        <w:ind w:firstLine="720"/>
        <w:jc w:val="both"/>
        <w:rPr>
          <w:rFonts w:eastAsia="Times New Roman" w:cs="Times New Roman"/>
          <w:szCs w:val="24"/>
        </w:rPr>
      </w:pPr>
      <w:r w:rsidRPr="009737D6">
        <w:rPr>
          <w:rFonts w:eastAsia="Times New Roman" w:cs="Times New Roman"/>
          <w:szCs w:val="24"/>
        </w:rPr>
        <w:t xml:space="preserve">(Στο </w:t>
      </w:r>
      <w:r w:rsidRPr="009737D6">
        <w:rPr>
          <w:rFonts w:eastAsia="Times New Roman" w:cs="Times New Roman"/>
          <w:szCs w:val="24"/>
        </w:rPr>
        <w:t xml:space="preserve">σημείο αυτό ο </w:t>
      </w:r>
      <w:r>
        <w:rPr>
          <w:rFonts w:eastAsia="Times New Roman" w:cs="Times New Roman"/>
          <w:szCs w:val="24"/>
        </w:rPr>
        <w:t>Πρόεδρος της Νέας Δημοκρατίας κ. Κυριάκος Μητσοτάκης καταθέτει για τα Πρακτικά το προαναφερθέν έγγραφο, το οποίο βρίσκε</w:t>
      </w:r>
      <w:r w:rsidRPr="009737D6">
        <w:rPr>
          <w:rFonts w:eastAsia="Times New Roman" w:cs="Times New Roman"/>
          <w:szCs w:val="24"/>
        </w:rPr>
        <w:t>ται στο αρχείο του Τμήματος Γραμματείας της Διεύθυνσης Στενογραφίας και  Πρακτικών της Βουλής)</w:t>
      </w:r>
    </w:p>
    <w:p w14:paraId="795DAF10"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Να έχετε το θάρρος να αναμετ</w:t>
      </w:r>
      <w:r>
        <w:rPr>
          <w:rFonts w:eastAsia="Times New Roman" w:cs="Times New Roman"/>
          <w:szCs w:val="24"/>
        </w:rPr>
        <w:t xml:space="preserve">ρηθείτε με αυτά που λέγατε πριν από δύο χρόνια. </w:t>
      </w:r>
    </w:p>
    <w:p w14:paraId="795DAF11"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Μήπως δεν θέλετε να σας πούμε για Υπουργούς που έταζαν δέκατη τρίτη σύνταξη και δέκατο τρίτο μισθό και σήμερα αφαιρούν δύο συντάξεις και έναν μισθό από κάθε Έλληνα; </w:t>
      </w:r>
    </w:p>
    <w:p w14:paraId="795DAF12"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Ή για τους Βουλευτές, που δεν θα πλήρωναν</w:t>
      </w:r>
      <w:r>
        <w:rPr>
          <w:rFonts w:eastAsia="Times New Roman" w:cs="Times New Roman"/>
          <w:szCs w:val="24"/>
        </w:rPr>
        <w:t xml:space="preserve"> καθόλου ΕΝΦΙΑ και διόδια; Ή γι’ αυτούς που διαμαρτυρόντουσαν στη Βόρειο Ελλάδα και έλεγαν στους βορειοελλαδίτες «Ποτέ διόδια στην Εγνατία» και έρχεστε τώρα να βάλετε πολύ πιο υψηλά διόδια;</w:t>
      </w:r>
    </w:p>
    <w:p w14:paraId="795DAF13" w14:textId="77777777" w:rsidR="00B01EFE" w:rsidRDefault="00027761">
      <w:pPr>
        <w:spacing w:after="0" w:line="600" w:lineRule="auto"/>
        <w:ind w:firstLine="720"/>
        <w:jc w:val="center"/>
        <w:rPr>
          <w:rFonts w:eastAsia="Times New Roman" w:cs="Times New Roman"/>
          <w:szCs w:val="24"/>
        </w:rPr>
      </w:pPr>
      <w:r w:rsidRPr="004C44BD">
        <w:rPr>
          <w:rFonts w:eastAsia="Times New Roman" w:cs="Times New Roman"/>
          <w:szCs w:val="24"/>
        </w:rPr>
        <w:t>(Χειροκροτήματα από την πτέρυγα της Νέας Δημοκρατίας)</w:t>
      </w:r>
    </w:p>
    <w:p w14:paraId="795DAF14" w14:textId="77777777" w:rsidR="00B01EFE" w:rsidRDefault="00027761">
      <w:pPr>
        <w:spacing w:after="0" w:line="600" w:lineRule="auto"/>
        <w:ind w:firstLine="720"/>
        <w:rPr>
          <w:rFonts w:eastAsia="Times New Roman" w:cs="Times New Roman"/>
          <w:szCs w:val="24"/>
        </w:rPr>
      </w:pPr>
      <w:r>
        <w:rPr>
          <w:rFonts w:eastAsia="Times New Roman" w:cs="Times New Roman"/>
          <w:szCs w:val="24"/>
        </w:rPr>
        <w:t xml:space="preserve">Σας βλέπω, λοιπόν, όλους έτοιμους να τα ψηφίσετε όλα, να κρατήσετε την εξουσία, μήπως καθυστερήσετε για λίγο ακόμη το αναπόφευκτο τέλος σας. </w:t>
      </w:r>
    </w:p>
    <w:p w14:paraId="795DAF15"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δεν είμαι εδώ μόνο για τα αποκαλυπτήρια του τέταρτου μνημονίου. Η κοινωνία άλλωστε ξέ</w:t>
      </w:r>
      <w:r>
        <w:rPr>
          <w:rFonts w:eastAsia="Times New Roman" w:cs="Times New Roman"/>
          <w:szCs w:val="24"/>
        </w:rPr>
        <w:t xml:space="preserve">ρει και γι’ αυτό κάνετε ό,τι μπορείτε για να αποφύγετε τις εκλογές. Όμως, τελικά δεν θα τις αποφύγετε. </w:t>
      </w:r>
    </w:p>
    <w:p w14:paraId="795DAF16"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Είμαι εδώ και για να δείξω ότι υπάρχει άλλος δρόμος και ότι η Ελλάδα μπορεί και αξίζει καλύτερα. Το ΑΕΠ μπορεί να αυξηθεί, όχι μόνο, όμως, ως οικονομικό</w:t>
      </w:r>
      <w:r>
        <w:rPr>
          <w:rFonts w:eastAsia="Times New Roman" w:cs="Times New Roman"/>
          <w:szCs w:val="24"/>
        </w:rPr>
        <w:t xml:space="preserve"> μέγεθος, γιατί το «άλφα» στο ΑΕΠ είναι η ανάπτυξη, είναι η αξιοπρέπεια, είναι η αξιοπιστία. Το «έψιλον» είναι η ενότητα του λαού μας και το «πι» είναι ο πατριωτισμός, ένας νέος πατριωτισμός, που αφορά τελικά όλες τις πτυχές της δημόσιας ζωής μας, την καθη</w:t>
      </w:r>
      <w:r>
        <w:rPr>
          <w:rFonts w:eastAsia="Times New Roman" w:cs="Times New Roman"/>
          <w:szCs w:val="24"/>
        </w:rPr>
        <w:t xml:space="preserve">μερινή ασφάλεια στις γειτονιές, τη λειτουργία των θεσμών και του κράτους δικαίου, την ευθύνη που έχει ο καθένας μας, όχι μόνο απέναντι στον εαυτό του και στην οικογένειά του, αλλά απέναντι στην κοινωνία. </w:t>
      </w:r>
      <w:r>
        <w:rPr>
          <w:rFonts w:eastAsia="Times New Roman" w:cs="Times New Roman"/>
          <w:szCs w:val="24"/>
        </w:rPr>
        <w:lastRenderedPageBreak/>
        <w:t>Και αυτή είναι η επιτομή του νέου πατριωτισμού, όπως</w:t>
      </w:r>
      <w:r>
        <w:rPr>
          <w:rFonts w:eastAsia="Times New Roman" w:cs="Times New Roman"/>
          <w:szCs w:val="24"/>
        </w:rPr>
        <w:t xml:space="preserve"> εγώ τον αντιλαμβάνομαι. Όμως, ο πατριωτισμός αφορά πρωτίστως τα εθνικά θέματα, την αδιαπραγμάτευτη υπεράσπιση των συμφερόντων της χώρας.</w:t>
      </w:r>
    </w:p>
    <w:p w14:paraId="795DAF17"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εδώ και τρία χρόνια η Νέα Δημοκρατία ασκεί αντιπολίτευση με ευθύνη απέναντι στους θεσμού</w:t>
      </w:r>
      <w:r>
        <w:rPr>
          <w:rFonts w:eastAsia="Times New Roman" w:cs="Times New Roman"/>
          <w:szCs w:val="24"/>
        </w:rPr>
        <w:t>ς και με απόλυτη συναίσθηση ότι αυτό το οποίο προέχει είναι το συμφέρον της πατρίδας μας. Το αποδείξαμε σε δύσκολες στιγμές, χωρίς να μετρήσουμε το πολιτικό κόστος. Όταν το 2015 παίζατε την Ελλάδα στα ζάρια, εμείς βάλαμε πλάτη και σώσαμε την πατρίδα μας.</w:t>
      </w:r>
    </w:p>
    <w:p w14:paraId="795DAF18" w14:textId="77777777" w:rsidR="00B01EFE" w:rsidRDefault="00027761">
      <w:pPr>
        <w:spacing w:after="0" w:line="600" w:lineRule="auto"/>
        <w:ind w:firstLine="720"/>
        <w:jc w:val="center"/>
        <w:rPr>
          <w:rFonts w:eastAsia="Times New Roman" w:cs="Times New Roman"/>
          <w:szCs w:val="24"/>
        </w:rPr>
      </w:pPr>
      <w:r w:rsidRPr="00120CA9">
        <w:rPr>
          <w:rFonts w:eastAsia="Times New Roman" w:cs="Times New Roman"/>
          <w:szCs w:val="24"/>
        </w:rPr>
        <w:t>(</w:t>
      </w:r>
      <w:r>
        <w:rPr>
          <w:rFonts w:eastAsia="Times New Roman" w:cs="Times New Roman"/>
          <w:szCs w:val="24"/>
        </w:rPr>
        <w:t>Χειροκροτήματα από την πτέρυγα της Νέας Δημοκρατίας)</w:t>
      </w:r>
    </w:p>
    <w:p w14:paraId="795DAF19"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Ό,τι ξεκίνησε πριν από τρία χρόνια με ωμό ψέμα και με ανεδαφικές υποσχέσεις καταλήγει τώρα σε δεσμεύσεις που θα βαραίνουν τη χώρα για δεκαετίες. Δικαιωθήκαμε απόλυτα όταν για πρώτη φορά πριν από </w:t>
      </w:r>
      <w:r>
        <w:rPr>
          <w:rFonts w:eastAsia="Times New Roman" w:cs="Times New Roman"/>
          <w:szCs w:val="24"/>
        </w:rPr>
        <w:lastRenderedPageBreak/>
        <w:t>δ</w:t>
      </w:r>
      <w:r>
        <w:rPr>
          <w:rFonts w:eastAsia="Times New Roman" w:cs="Times New Roman"/>
          <w:szCs w:val="24"/>
        </w:rPr>
        <w:t>ύ</w:t>
      </w:r>
      <w:r>
        <w:rPr>
          <w:rFonts w:eastAsia="Times New Roman" w:cs="Times New Roman"/>
          <w:szCs w:val="24"/>
        </w:rPr>
        <w:t>ο χρόν</w:t>
      </w:r>
      <w:r>
        <w:rPr>
          <w:rFonts w:eastAsia="Times New Roman" w:cs="Times New Roman"/>
          <w:szCs w:val="24"/>
        </w:rPr>
        <w:t xml:space="preserve">ια ζητήσαμε εκλογές. Αν αυτές είχαν διεξαχθεί τότε, θα είχαμε αποφύγει τα χειρότερα. </w:t>
      </w:r>
    </w:p>
    <w:p w14:paraId="795DAF1A"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Οι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ήρθαν στην εξουσία με ψέματα και προσπαθούν να κρατήσουν την εξουσία με δεσμεύσεις που θα βαραίνουν τη χώρα για πολλά χρόνια, δεσμεύσεις που εκτείνονται </w:t>
      </w:r>
      <w:r>
        <w:rPr>
          <w:rFonts w:eastAsia="Times New Roman" w:cs="Times New Roman"/>
          <w:szCs w:val="24"/>
        </w:rPr>
        <w:t xml:space="preserve">πέρα από τη συνταγματικά καθορισμένη θητεία της σημερινής Κυβέρνησης. </w:t>
      </w:r>
    </w:p>
    <w:p w14:paraId="795DAF1B"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Η Ελλάδα διολισθαίνει σε μ</w:t>
      </w:r>
      <w:r>
        <w:rPr>
          <w:rFonts w:eastAsia="Times New Roman" w:cs="Times New Roman"/>
          <w:szCs w:val="24"/>
        </w:rPr>
        <w:t>ί</w:t>
      </w:r>
      <w:r>
        <w:rPr>
          <w:rFonts w:eastAsia="Times New Roman" w:cs="Times New Roman"/>
          <w:szCs w:val="24"/>
        </w:rPr>
        <w:t>α επικίνδυνη πολιτική παρακμή, γιατί δεν υπάρχει προηγούμενο Κυβέρνησης, η οποία χωρίς λαϊκή αποδοχή, αλλά και χωρίς επαρκή κοινοβουλευτική νομιμοποίηση να πρ</w:t>
      </w:r>
      <w:r>
        <w:rPr>
          <w:rFonts w:eastAsia="Times New Roman" w:cs="Times New Roman"/>
          <w:szCs w:val="24"/>
        </w:rPr>
        <w:t>αγματοποιεί επιζή</w:t>
      </w:r>
      <w:r>
        <w:rPr>
          <w:rFonts w:eastAsia="Times New Roman" w:cs="Times New Roman"/>
          <w:szCs w:val="24"/>
        </w:rPr>
        <w:t>μ</w:t>
      </w:r>
      <w:r>
        <w:rPr>
          <w:rFonts w:eastAsia="Times New Roman" w:cs="Times New Roman"/>
          <w:szCs w:val="24"/>
        </w:rPr>
        <w:t xml:space="preserve">ιους χειρισμούς, όχι μόνο για την οικονομία, αλλά και για τα εθνικά θέματα. </w:t>
      </w:r>
    </w:p>
    <w:p w14:paraId="795DAF1C"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Γι’ αυτό σήμερα βρισκόμαστε αντιμέτωποι με μ</w:t>
      </w:r>
      <w:r>
        <w:rPr>
          <w:rFonts w:eastAsia="Times New Roman" w:cs="Times New Roman"/>
          <w:szCs w:val="24"/>
        </w:rPr>
        <w:t>ί</w:t>
      </w:r>
      <w:r>
        <w:rPr>
          <w:rFonts w:eastAsia="Times New Roman" w:cs="Times New Roman"/>
          <w:szCs w:val="24"/>
        </w:rPr>
        <w:t>α πρωτοφανή συγκυρία. Την ίδια ώρα που συζητάμε το τέταρτο μνημόνιο, ο κ. Τσίπρας ετοιμάζεται να υπογράψει μ</w:t>
      </w:r>
      <w:r>
        <w:rPr>
          <w:rFonts w:eastAsia="Times New Roman" w:cs="Times New Roman"/>
          <w:szCs w:val="24"/>
        </w:rPr>
        <w:t>ί</w:t>
      </w:r>
      <w:r>
        <w:rPr>
          <w:rFonts w:eastAsia="Times New Roman" w:cs="Times New Roman"/>
          <w:szCs w:val="24"/>
        </w:rPr>
        <w:t>α συμφω</w:t>
      </w:r>
      <w:r>
        <w:rPr>
          <w:rFonts w:eastAsia="Times New Roman" w:cs="Times New Roman"/>
          <w:szCs w:val="24"/>
        </w:rPr>
        <w:t xml:space="preserve">νία με τον βόρειο γείτονά μας και </w:t>
      </w:r>
      <w:r>
        <w:rPr>
          <w:rFonts w:eastAsia="Times New Roman" w:cs="Times New Roman"/>
          <w:szCs w:val="24"/>
        </w:rPr>
        <w:lastRenderedPageBreak/>
        <w:t>να δεσμεύσει ουσιαστικά τη χώρα σε ένα πλαίσιο το οποίο δημιουργεί τετελεσμένα και μπορεί δύσκολα μπορεί να αλλάξει την επόμενη μέρα.</w:t>
      </w:r>
    </w:p>
    <w:p w14:paraId="795DAF1D"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Έχω κάθε λόγο να πιστεύω ότι αυτός ο συγχρονισμός κρίσιμων θεμάτων εξωτερικής και οικονο</w:t>
      </w:r>
      <w:r>
        <w:rPr>
          <w:rFonts w:eastAsia="Times New Roman" w:cs="Times New Roman"/>
          <w:szCs w:val="24"/>
        </w:rPr>
        <w:t>μικής πολιτικής δεν είναι τυχαίος. Είναι συνειδητή σας επιλογή, για να στρέψετε τα φώτα της δημοσιότητας μακριά από τα επώδυνα μέτρα του τέταρτου μνημονίου και για να πολώσετε και να διχάσετε την ελληνική κοινωνία.</w:t>
      </w:r>
    </w:p>
    <w:p w14:paraId="795DAF1E"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Δεν μπορώ να διανοηθώ ότι ανταλλάσσετε μι</w:t>
      </w:r>
      <w:r>
        <w:rPr>
          <w:rFonts w:eastAsia="Times New Roman" w:cs="Times New Roman"/>
          <w:szCs w:val="24"/>
        </w:rPr>
        <w:t xml:space="preserve">α βαριά εθνική υποχώρηση στα εθνικά θέματα με κάποια μεγαλύτερη «κατανόηση» των εταίρων μας στα ζητήματα της οικονομίας. </w:t>
      </w:r>
    </w:p>
    <w:p w14:paraId="795DAF1F"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Όμως, σας διαβεβαιώνω ότι η πλειονότητα των Ελλήνων αυτό πιστεύει. Ότι αφού ακολουθήσατε πειθήνια τις εντολές των δανειστών στα θέματα</w:t>
      </w:r>
      <w:r>
        <w:rPr>
          <w:rFonts w:eastAsia="Times New Roman" w:cs="Times New Roman"/>
          <w:szCs w:val="24"/>
        </w:rPr>
        <w:t xml:space="preserve"> της οικονομίας, έρχεστε τώρα να ρυθμίσετε αυτό το οποίο αποκαλείτε απλά μια εκκρεμότητα της εξωτερικής πολιτικής. Όχι γιατί αυτό </w:t>
      </w:r>
      <w:r>
        <w:rPr>
          <w:rFonts w:eastAsia="Times New Roman" w:cs="Times New Roman"/>
          <w:szCs w:val="24"/>
        </w:rPr>
        <w:lastRenderedPageBreak/>
        <w:t xml:space="preserve">είναι προς το συμφέρον της χώρας, αλλά γιατί αυτό θέλει ο διεθνής παράγοντας. </w:t>
      </w:r>
    </w:p>
    <w:p w14:paraId="795DAF20"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Εμείς θέλουμε λύση σε αυτό το θέμα. Θέλουμε στα</w:t>
      </w:r>
      <w:r>
        <w:rPr>
          <w:rFonts w:eastAsia="Times New Roman" w:cs="Times New Roman"/>
          <w:szCs w:val="24"/>
        </w:rPr>
        <w:t>θερότητα στα Βαλκάνια, αλλά αυτό προϋποθέτει μ</w:t>
      </w:r>
      <w:r>
        <w:rPr>
          <w:rFonts w:eastAsia="Times New Roman" w:cs="Times New Roman"/>
          <w:szCs w:val="24"/>
        </w:rPr>
        <w:t>ί</w:t>
      </w:r>
      <w:r>
        <w:rPr>
          <w:rFonts w:eastAsia="Times New Roman" w:cs="Times New Roman"/>
          <w:szCs w:val="24"/>
        </w:rPr>
        <w:t>α σταθερή και ισχυρή Ελλάδα. Μ</w:t>
      </w:r>
      <w:r>
        <w:rPr>
          <w:rFonts w:eastAsia="Times New Roman" w:cs="Times New Roman"/>
          <w:szCs w:val="24"/>
        </w:rPr>
        <w:t>ί</w:t>
      </w:r>
      <w:r>
        <w:rPr>
          <w:rFonts w:eastAsia="Times New Roman" w:cs="Times New Roman"/>
          <w:szCs w:val="24"/>
        </w:rPr>
        <w:t>α λύση που δεν θα θίγει τα εθνικά μας συμφέροντα.</w:t>
      </w:r>
    </w:p>
    <w:p w14:paraId="795DAF21"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(Ζωηρά και παρατεταμένα χειροκροτήματα από την πτέρυγα της Νέας Δημοκρατίας)</w:t>
      </w:r>
    </w:p>
    <w:p w14:paraId="795DAF22"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Ξέρετε, έρχεται η στιγμή, κυρίες και κύριοι </w:t>
      </w:r>
      <w:r>
        <w:rPr>
          <w:rFonts w:eastAsia="Times New Roman" w:cs="Times New Roman"/>
          <w:szCs w:val="24"/>
        </w:rPr>
        <w:t>συνάδελφοι, που πρέπει να πει κανείς το μεγάλο «ναι» ή το μεγάλο «όχι» και άκουσα τον κ. Τσίπρα να έχει το θράσος χθες να πλέξει το εγκώμιο του Κώστα Καραμανλή για τους χειρισμούς του στο Βουκουρέστι. Να σας θυμίσω, λοιπόν, ότι εκεί που ο Καραμανλής είπε «</w:t>
      </w:r>
      <w:r>
        <w:rPr>
          <w:rFonts w:eastAsia="Times New Roman" w:cs="Times New Roman"/>
          <w:szCs w:val="24"/>
        </w:rPr>
        <w:t>όχι», εσείς σήμερα λέτε «ναι».</w:t>
      </w:r>
    </w:p>
    <w:p w14:paraId="795DAF23"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(Ζωηρά και παρατεταμένα χειροκροτήματα από την πτέρυγα της Νέας Δημοκρατίας) </w:t>
      </w:r>
    </w:p>
    <w:p w14:paraId="795DAF24"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Τ</w:t>
      </w:r>
      <w:r>
        <w:rPr>
          <w:rFonts w:eastAsia="Times New Roman" w:cs="Times New Roman"/>
          <w:szCs w:val="24"/>
        </w:rPr>
        <w:t>ότε, όπως και τώρα, ασκήθηκαν διεθνείς πιέσεις, αλλά σημασία έχει όχι αυτό που εξυπηρετεί τους ξένους, αλλά αυτό που συμφέρει τελικά την πατρίδα μ</w:t>
      </w:r>
      <w:r>
        <w:rPr>
          <w:rFonts w:eastAsia="Times New Roman" w:cs="Times New Roman"/>
          <w:szCs w:val="24"/>
        </w:rPr>
        <w:t xml:space="preserve">ας. </w:t>
      </w:r>
      <w:r>
        <w:rPr>
          <w:rFonts w:eastAsia="Times New Roman" w:cs="Times New Roman"/>
          <w:szCs w:val="24"/>
        </w:rPr>
        <w:t>Η</w:t>
      </w:r>
      <w:r>
        <w:rPr>
          <w:rFonts w:eastAsia="Times New Roman" w:cs="Times New Roman"/>
          <w:szCs w:val="24"/>
        </w:rPr>
        <w:t xml:space="preserve"> συμφωνία για τα Σκόπια είναι η σταγόνα που ξεχείλισε το ποτήρι. Επιβάλλει τετελεσμένα που μπορεί να μην είναι αναστρέψιμα και αποτελεί χρέος μου να κάνω ό,τι μπορώ, για να το αποτρέψω αυτό, όσο είναι καιρός. </w:t>
      </w:r>
    </w:p>
    <w:p w14:paraId="795DAF25"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Η συμφωνία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Ζάεφ είναι μ</w:t>
      </w:r>
      <w:r>
        <w:rPr>
          <w:rFonts w:eastAsia="Times New Roman" w:cs="Times New Roman"/>
          <w:szCs w:val="24"/>
        </w:rPr>
        <w:t>ί</w:t>
      </w:r>
      <w:r>
        <w:rPr>
          <w:rFonts w:eastAsia="Times New Roman" w:cs="Times New Roman"/>
          <w:szCs w:val="24"/>
        </w:rPr>
        <w:t>α κακή σ</w:t>
      </w:r>
      <w:r>
        <w:rPr>
          <w:rFonts w:eastAsia="Times New Roman" w:cs="Times New Roman"/>
          <w:szCs w:val="24"/>
        </w:rPr>
        <w:t xml:space="preserve">υμφωνία. Η αποδοχή της μακεδονικής γλώσσας και της μακεδονικής εθνότητας συνιστούν μη αποδεκτή εθνική υποχώρηση. </w:t>
      </w:r>
    </w:p>
    <w:p w14:paraId="795DAF26" w14:textId="77777777" w:rsidR="00B01EFE" w:rsidRDefault="00027761">
      <w:pPr>
        <w:spacing w:after="0" w:line="600" w:lineRule="auto"/>
        <w:ind w:firstLine="720"/>
        <w:jc w:val="both"/>
        <w:rPr>
          <w:rFonts w:eastAsia="Times New Roman"/>
          <w:bCs/>
        </w:rPr>
      </w:pPr>
      <w:r w:rsidRPr="00FE24C6">
        <w:rPr>
          <w:rFonts w:eastAsia="Times New Roman"/>
          <w:bCs/>
        </w:rPr>
        <w:t>(</w:t>
      </w:r>
      <w:r>
        <w:rPr>
          <w:rFonts w:eastAsia="Times New Roman"/>
          <w:bCs/>
        </w:rPr>
        <w:t>Ζωηρά και παρατεταμένα χ</w:t>
      </w:r>
      <w:r w:rsidRPr="00FE24C6">
        <w:rPr>
          <w:rFonts w:eastAsia="Times New Roman"/>
          <w:bCs/>
        </w:rPr>
        <w:t>ειροκροτήματα από την πτέρυγα της Νέας Δημοκρατίας)</w:t>
      </w:r>
    </w:p>
    <w:p w14:paraId="795DAF27" w14:textId="77777777" w:rsidR="00B01EFE" w:rsidRDefault="00027761">
      <w:pPr>
        <w:spacing w:after="0" w:line="600" w:lineRule="auto"/>
        <w:ind w:firstLine="720"/>
        <w:jc w:val="both"/>
        <w:rPr>
          <w:rFonts w:eastAsia="Times New Roman"/>
          <w:bCs/>
        </w:rPr>
      </w:pPr>
      <w:r>
        <w:rPr>
          <w:rFonts w:eastAsia="Times New Roman"/>
          <w:bCs/>
        </w:rPr>
        <w:lastRenderedPageBreak/>
        <w:t>Όμως, ακόμα και γι’ αυτό το θέμα, είπατε ψέμα. Διαβάζω από το διά</w:t>
      </w:r>
      <w:r>
        <w:rPr>
          <w:rFonts w:eastAsia="Times New Roman"/>
          <w:bCs/>
        </w:rPr>
        <w:t xml:space="preserve">γγελμα του Πρωθυπουργού, πριν από μόλις δύο ημέρες. Συμφώνησαν να μετονομάσουν τη χώρα τους σε Δημοκρατία της </w:t>
      </w:r>
      <w:r>
        <w:rPr>
          <w:rFonts w:eastAsia="Times New Roman"/>
          <w:bCs/>
          <w:lang w:val="en-US"/>
        </w:rPr>
        <w:t>Severna</w:t>
      </w:r>
      <w:r w:rsidRPr="00B063E8">
        <w:rPr>
          <w:rFonts w:eastAsia="Times New Roman"/>
          <w:bCs/>
        </w:rPr>
        <w:t xml:space="preserve"> </w:t>
      </w:r>
      <w:r>
        <w:rPr>
          <w:rFonts w:eastAsia="Times New Roman"/>
          <w:bCs/>
          <w:lang w:val="en-US"/>
        </w:rPr>
        <w:t>Macedonija</w:t>
      </w:r>
      <w:r>
        <w:rPr>
          <w:rFonts w:eastAsia="Times New Roman"/>
          <w:bCs/>
        </w:rPr>
        <w:t xml:space="preserve">, δηλαδή στη γλώσσα μας σε Δημοκρατία της Βόρειας Μακεδονίας. </w:t>
      </w:r>
    </w:p>
    <w:p w14:paraId="795DAF28" w14:textId="77777777" w:rsidR="00B01EFE" w:rsidRDefault="00027761">
      <w:pPr>
        <w:spacing w:after="0" w:line="600" w:lineRule="auto"/>
        <w:ind w:firstLine="720"/>
        <w:jc w:val="both"/>
        <w:rPr>
          <w:rFonts w:eastAsia="Times New Roman"/>
          <w:bCs/>
        </w:rPr>
      </w:pPr>
      <w:r>
        <w:rPr>
          <w:rFonts w:eastAsia="Times New Roman"/>
          <w:bCs/>
        </w:rPr>
        <w:t xml:space="preserve">Πού υπάρχει το </w:t>
      </w:r>
      <w:r>
        <w:rPr>
          <w:rFonts w:eastAsia="Times New Roman"/>
          <w:bCs/>
          <w:lang w:val="en-US"/>
        </w:rPr>
        <w:t>Severna</w:t>
      </w:r>
      <w:r w:rsidRPr="00B063E8">
        <w:rPr>
          <w:rFonts w:eastAsia="Times New Roman"/>
          <w:bCs/>
        </w:rPr>
        <w:t xml:space="preserve"> </w:t>
      </w:r>
      <w:r>
        <w:rPr>
          <w:rFonts w:eastAsia="Times New Roman"/>
          <w:bCs/>
          <w:lang w:val="en-US"/>
        </w:rPr>
        <w:t>Macedonija</w:t>
      </w:r>
      <w:r>
        <w:rPr>
          <w:rFonts w:eastAsia="Times New Roman"/>
          <w:bCs/>
        </w:rPr>
        <w:t xml:space="preserve"> στη συμφωνία που καταθέσατε στη</w:t>
      </w:r>
      <w:r>
        <w:rPr>
          <w:rFonts w:eastAsia="Times New Roman"/>
          <w:bCs/>
        </w:rPr>
        <w:t xml:space="preserve"> Βουλή; Ψεύδεσθε και σήμερα ακόμα!</w:t>
      </w:r>
    </w:p>
    <w:p w14:paraId="795DAF29" w14:textId="77777777" w:rsidR="00B01EFE" w:rsidRDefault="00027761">
      <w:pPr>
        <w:spacing w:after="0" w:line="600" w:lineRule="auto"/>
        <w:ind w:firstLine="720"/>
        <w:jc w:val="both"/>
        <w:rPr>
          <w:rFonts w:eastAsia="Times New Roman"/>
          <w:bCs/>
        </w:rPr>
      </w:pPr>
      <w:r>
        <w:rPr>
          <w:rFonts w:eastAsia="Times New Roman"/>
          <w:bCs/>
        </w:rPr>
        <w:t>(Ζωηρά και παρατεταμένα χειροκροτήματα από την πτέρυγα της Νέας Δημοκρατίας)</w:t>
      </w:r>
    </w:p>
    <w:p w14:paraId="795DAF2A" w14:textId="77777777" w:rsidR="00B01EFE" w:rsidRDefault="00027761">
      <w:pPr>
        <w:spacing w:after="0" w:line="600" w:lineRule="auto"/>
        <w:ind w:firstLine="720"/>
        <w:jc w:val="both"/>
        <w:rPr>
          <w:rFonts w:eastAsia="Times New Roman"/>
          <w:bCs/>
        </w:rPr>
      </w:pPr>
      <w:r>
        <w:rPr>
          <w:rFonts w:eastAsia="Times New Roman"/>
          <w:bCs/>
        </w:rPr>
        <w:t>Το καταθέτω στα Πρακτικά.</w:t>
      </w:r>
    </w:p>
    <w:p w14:paraId="795DAF2B" w14:textId="77777777" w:rsidR="00B01EFE" w:rsidRDefault="00027761">
      <w:pPr>
        <w:spacing w:after="0" w:line="600" w:lineRule="auto"/>
        <w:ind w:firstLine="720"/>
        <w:jc w:val="both"/>
        <w:rPr>
          <w:rFonts w:eastAsia="Times New Roman" w:cs="Times New Roman"/>
        </w:rPr>
      </w:pPr>
      <w:r w:rsidRPr="000731CA">
        <w:rPr>
          <w:rFonts w:eastAsia="Times New Roman" w:cs="Times New Roman"/>
        </w:rPr>
        <w:t xml:space="preserve">(Στο σημείο αυτό ο </w:t>
      </w:r>
      <w:r>
        <w:rPr>
          <w:rFonts w:eastAsia="Times New Roman" w:cs="Times New Roman"/>
        </w:rPr>
        <w:t xml:space="preserve">Πρόεδρος της Νέας Δημοκρατίας κ. Κυριάκος Μητσοτάκης </w:t>
      </w:r>
      <w:r w:rsidRPr="000731CA">
        <w:rPr>
          <w:rFonts w:eastAsia="Times New Roman" w:cs="Times New Roman"/>
        </w:rPr>
        <w:t>καταθέτει για τα Πρακτικά τ</w:t>
      </w:r>
      <w:r>
        <w:rPr>
          <w:rFonts w:eastAsia="Times New Roman" w:cs="Times New Roman"/>
        </w:rPr>
        <w:t>ο</w:t>
      </w:r>
      <w:r w:rsidRPr="000731CA">
        <w:rPr>
          <w:rFonts w:eastAsia="Times New Roman" w:cs="Times New Roman"/>
        </w:rPr>
        <w:t xml:space="preserve"> προαναφερθέν έγγρ</w:t>
      </w:r>
      <w:r w:rsidRPr="000731CA">
        <w:rPr>
          <w:rFonts w:eastAsia="Times New Roman" w:cs="Times New Roman"/>
        </w:rPr>
        <w:t>αφ</w:t>
      </w:r>
      <w:r>
        <w:rPr>
          <w:rFonts w:eastAsia="Times New Roman" w:cs="Times New Roman"/>
        </w:rPr>
        <w:t>ο</w:t>
      </w:r>
      <w:r w:rsidRPr="000731CA">
        <w:rPr>
          <w:rFonts w:eastAsia="Times New Roman" w:cs="Times New Roman"/>
        </w:rPr>
        <w:t>, τ</w:t>
      </w:r>
      <w:r>
        <w:rPr>
          <w:rFonts w:eastAsia="Times New Roman" w:cs="Times New Roman"/>
        </w:rPr>
        <w:t>ο</w:t>
      </w:r>
      <w:r w:rsidRPr="000731CA">
        <w:rPr>
          <w:rFonts w:eastAsia="Times New Roman" w:cs="Times New Roman"/>
        </w:rPr>
        <w:t xml:space="preserve"> οποί</w:t>
      </w:r>
      <w:r>
        <w:rPr>
          <w:rFonts w:eastAsia="Times New Roman" w:cs="Times New Roman"/>
        </w:rPr>
        <w:t>ο</w:t>
      </w:r>
      <w:r w:rsidRPr="000731CA">
        <w:rPr>
          <w:rFonts w:eastAsia="Times New Roman" w:cs="Times New Roman"/>
        </w:rPr>
        <w:t xml:space="preserve"> βρίσκ</w:t>
      </w:r>
      <w:r>
        <w:rPr>
          <w:rFonts w:eastAsia="Times New Roman" w:cs="Times New Roman"/>
        </w:rPr>
        <w:t>ε</w:t>
      </w:r>
      <w:r w:rsidRPr="000731CA">
        <w:rPr>
          <w:rFonts w:eastAsia="Times New Roman" w:cs="Times New Roman"/>
        </w:rPr>
        <w:t>ται στο αρχείο του Τμήματος Γραμματείας της Διεύθυνσης Στενογραφίας και Πρακτικών της Βουλής)</w:t>
      </w:r>
    </w:p>
    <w:p w14:paraId="795DAF2C" w14:textId="77777777" w:rsidR="00B01EFE" w:rsidRDefault="00027761">
      <w:pPr>
        <w:spacing w:after="0" w:line="600" w:lineRule="auto"/>
        <w:ind w:firstLine="720"/>
        <w:jc w:val="both"/>
        <w:rPr>
          <w:rFonts w:eastAsia="Times New Roman" w:cs="Times New Roman"/>
        </w:rPr>
      </w:pPr>
      <w:r>
        <w:rPr>
          <w:rFonts w:eastAsia="Times New Roman" w:cs="Times New Roman"/>
        </w:rPr>
        <w:lastRenderedPageBreak/>
        <w:t xml:space="preserve">Για πρώτη φορά η Ελλάδα αναγνωρίζει μακεδονική εθνότητα και γλώσσα στους βόρειους γείτονές μας, στοιχεία που αποτελούν τη ρίζα του αλυτρωτισμού. Αυτό σας το λένε όλοι, ακόμη και ο κ. Κουτσούμπας. Θα τον πείτε και αυτόν ακροδεξιό; </w:t>
      </w:r>
    </w:p>
    <w:p w14:paraId="795DAF2D" w14:textId="77777777" w:rsidR="00B01EFE" w:rsidRDefault="00027761">
      <w:pPr>
        <w:spacing w:after="0" w:line="600" w:lineRule="auto"/>
        <w:ind w:firstLine="720"/>
        <w:jc w:val="both"/>
        <w:rPr>
          <w:rFonts w:eastAsia="Times New Roman" w:cs="Times New Roman"/>
        </w:rPr>
      </w:pPr>
      <w:r>
        <w:rPr>
          <w:rFonts w:eastAsia="Times New Roman" w:cs="Times New Roman"/>
        </w:rPr>
        <w:t>Από τη στιγμή που αποδέχε</w:t>
      </w:r>
      <w:r>
        <w:rPr>
          <w:rFonts w:eastAsia="Times New Roman" w:cs="Times New Roman"/>
        </w:rPr>
        <w:t xml:space="preserve">στε την ύπαρξη μακεδονικής εθνότητας και γλώσσας, δεν έχει ουσιαστικό περιεχόμενο ο γεωγραφικός προσδιορισμός του ονόματος. </w:t>
      </w:r>
    </w:p>
    <w:p w14:paraId="795DAF2E" w14:textId="77777777" w:rsidR="00B01EFE" w:rsidRDefault="00027761">
      <w:pPr>
        <w:spacing w:after="0" w:line="600" w:lineRule="auto"/>
        <w:ind w:firstLine="720"/>
        <w:jc w:val="both"/>
        <w:rPr>
          <w:rFonts w:eastAsia="Times New Roman"/>
          <w:bCs/>
        </w:rPr>
      </w:pPr>
      <w:r>
        <w:rPr>
          <w:rFonts w:eastAsia="Times New Roman"/>
          <w:bCs/>
        </w:rPr>
        <w:t>(Ζωηρά και παρατεταμένα χειροκροτήματα από την πτέρυγα της Νέας Δημοκρατίας)</w:t>
      </w:r>
    </w:p>
    <w:p w14:paraId="795DAF2F" w14:textId="77777777" w:rsidR="00B01EFE" w:rsidRDefault="00027761">
      <w:pPr>
        <w:spacing w:after="0" w:line="600" w:lineRule="auto"/>
        <w:ind w:firstLine="720"/>
        <w:jc w:val="both"/>
        <w:rPr>
          <w:rFonts w:eastAsia="Times New Roman" w:cs="Times New Roman"/>
        </w:rPr>
      </w:pPr>
      <w:r>
        <w:rPr>
          <w:rFonts w:eastAsia="Times New Roman" w:cs="Times New Roman"/>
        </w:rPr>
        <w:t xml:space="preserve">Πηγαίνετε εσείς ειδικά οι Βουλευτές της </w:t>
      </w:r>
      <w:r>
        <w:rPr>
          <w:rFonts w:eastAsia="Times New Roman" w:cs="Times New Roman"/>
        </w:rPr>
        <w:t>β</w:t>
      </w:r>
      <w:r>
        <w:rPr>
          <w:rFonts w:eastAsia="Times New Roman" w:cs="Times New Roman"/>
        </w:rPr>
        <w:t>ορείου Ελλάδ</w:t>
      </w:r>
      <w:r>
        <w:rPr>
          <w:rFonts w:eastAsia="Times New Roman" w:cs="Times New Roman"/>
        </w:rPr>
        <w:t>α</w:t>
      </w:r>
      <w:r>
        <w:rPr>
          <w:rFonts w:eastAsia="Times New Roman" w:cs="Times New Roman"/>
        </w:rPr>
        <w:t>ς να πείτε στα καφενεία ότι αυτοί που θα ομιλούν τη μακεδονική αποκλείεται στην πράξη να αποκαλούνται Βορειομακεδόνες. Να το πω πολύ απλά, για να το καταλάβετε και εσείς. Με τη συμφωνία που έχετε καταθέσει στη Βουλή, το κράτος παίρνει γεωγραφικό προσδιορισ</w:t>
      </w:r>
      <w:r>
        <w:rPr>
          <w:rFonts w:eastAsia="Times New Roman" w:cs="Times New Roman"/>
        </w:rPr>
        <w:t xml:space="preserve">μό, ο λαός του όχι. </w:t>
      </w:r>
    </w:p>
    <w:p w14:paraId="795DAF30" w14:textId="77777777" w:rsidR="00B01EFE" w:rsidRDefault="00027761">
      <w:pPr>
        <w:spacing w:after="0" w:line="600" w:lineRule="auto"/>
        <w:ind w:firstLine="720"/>
        <w:jc w:val="both"/>
        <w:rPr>
          <w:rFonts w:eastAsia="Times New Roman" w:cs="Times New Roman"/>
        </w:rPr>
      </w:pPr>
      <w:r>
        <w:rPr>
          <w:rFonts w:eastAsia="Times New Roman" w:cs="Times New Roman"/>
        </w:rPr>
        <w:lastRenderedPageBreak/>
        <w:t xml:space="preserve">Μπορείτε να μου πείτε, γιατί ακόμη και με τη δική σας συμφωνία οι κάτοικοι της </w:t>
      </w:r>
      <w:r>
        <w:rPr>
          <w:rFonts w:eastAsia="Times New Roman" w:cs="Times New Roman"/>
        </w:rPr>
        <w:t>β</w:t>
      </w:r>
      <w:r>
        <w:rPr>
          <w:rFonts w:eastAsia="Times New Roman" w:cs="Times New Roman"/>
        </w:rPr>
        <w:t>όρειας Μακεδονίας θα ονομάζονται απλώς Μακεδόνες και θα ομιλούν τη μακεδονική; Πρόκειται για μ</w:t>
      </w:r>
      <w:r>
        <w:rPr>
          <w:rFonts w:eastAsia="Times New Roman" w:cs="Times New Roman"/>
        </w:rPr>
        <w:t>ί</w:t>
      </w:r>
      <w:r>
        <w:rPr>
          <w:rFonts w:eastAsia="Times New Roman" w:cs="Times New Roman"/>
        </w:rPr>
        <w:t>α εξέλιξη που έρχεται σε αντίθεση με το εθνικό αίσθημα των Ε</w:t>
      </w:r>
      <w:r>
        <w:rPr>
          <w:rFonts w:eastAsia="Times New Roman" w:cs="Times New Roman"/>
        </w:rPr>
        <w:t>λλήνων. Είναι κάτι που η Κυβέρνηση και όλοι εσείς αγνοείτε προκλητικά, όπως αδιαφορείτε και για το γεγονός ότι μ</w:t>
      </w:r>
      <w:r>
        <w:rPr>
          <w:rFonts w:eastAsia="Times New Roman" w:cs="Times New Roman"/>
        </w:rPr>
        <w:t>ί</w:t>
      </w:r>
      <w:r>
        <w:rPr>
          <w:rFonts w:eastAsia="Times New Roman" w:cs="Times New Roman"/>
        </w:rPr>
        <w:t>α κακή συμφωνία σ’ αυτή τη χρονική συγκυρία προσφέρει έδαφος σε περιθωριακά στοιχεία να πλειοδοτήσουν σε έναν ψευδεπίγραφο εθνικισμό, κάτι το ο</w:t>
      </w:r>
      <w:r>
        <w:rPr>
          <w:rFonts w:eastAsia="Times New Roman" w:cs="Times New Roman"/>
        </w:rPr>
        <w:t xml:space="preserve">ποίο δυστυχώς συμβαίνει σε ολόκληρη την Ευρώπη. </w:t>
      </w:r>
    </w:p>
    <w:p w14:paraId="795DAF31" w14:textId="77777777" w:rsidR="00B01EFE" w:rsidRDefault="00027761">
      <w:pPr>
        <w:spacing w:after="0" w:line="600" w:lineRule="auto"/>
        <w:ind w:firstLine="720"/>
        <w:jc w:val="both"/>
        <w:rPr>
          <w:rFonts w:eastAsia="Times New Roman" w:cs="Times New Roman"/>
        </w:rPr>
      </w:pPr>
      <w:r>
        <w:rPr>
          <w:rFonts w:eastAsia="Times New Roman" w:cs="Times New Roman"/>
        </w:rPr>
        <w:t>Αρκετές πληγές πρέπει να επουλώσουμε ως τώρα. Δεν χρειάζεται να ανοίξουμε ακόμη μ</w:t>
      </w:r>
      <w:r>
        <w:rPr>
          <w:rFonts w:eastAsia="Times New Roman" w:cs="Times New Roman"/>
        </w:rPr>
        <w:t>ί</w:t>
      </w:r>
      <w:r>
        <w:rPr>
          <w:rFonts w:eastAsia="Times New Roman" w:cs="Times New Roman"/>
        </w:rPr>
        <w:t xml:space="preserve">α, ιδίως στη </w:t>
      </w:r>
      <w:r>
        <w:rPr>
          <w:rFonts w:eastAsia="Times New Roman" w:cs="Times New Roman"/>
        </w:rPr>
        <w:t>β</w:t>
      </w:r>
      <w:r>
        <w:rPr>
          <w:rFonts w:eastAsia="Times New Roman" w:cs="Times New Roman"/>
        </w:rPr>
        <w:t xml:space="preserve">όρεια Ελλάδα, ιδίως σ’ αυτή τη συγκυρία. </w:t>
      </w:r>
    </w:p>
    <w:p w14:paraId="795DAF32" w14:textId="77777777" w:rsidR="00B01EFE" w:rsidRDefault="00027761">
      <w:pPr>
        <w:spacing w:after="0" w:line="600" w:lineRule="auto"/>
        <w:ind w:firstLine="720"/>
        <w:jc w:val="both"/>
        <w:rPr>
          <w:rFonts w:eastAsia="Times New Roman" w:cs="Times New Roman"/>
        </w:rPr>
      </w:pPr>
      <w:r>
        <w:rPr>
          <w:rFonts w:eastAsia="Times New Roman" w:cs="Times New Roman"/>
        </w:rPr>
        <w:t>Δική μου προτεραιότητα και προτεραιότητα της παράταξης που έχω την τι</w:t>
      </w:r>
      <w:r>
        <w:rPr>
          <w:rFonts w:eastAsia="Times New Roman" w:cs="Times New Roman"/>
        </w:rPr>
        <w:t xml:space="preserve">μή να ηγούμαι είναι να συμβάλλουμε με όλες μας τις δυνάμεις στη </w:t>
      </w:r>
      <w:r>
        <w:rPr>
          <w:rFonts w:eastAsia="Times New Roman" w:cs="Times New Roman"/>
        </w:rPr>
        <w:lastRenderedPageBreak/>
        <w:t>διαφύλαξη της ενότητας του ελληνικού λαού. Το ξαναλέω: Δεν θα διχάσουμε τους Έλληνες, για να ενώσουμε τους Σκοπιανούς.</w:t>
      </w:r>
    </w:p>
    <w:p w14:paraId="795DAF33" w14:textId="77777777" w:rsidR="00B01EFE" w:rsidRDefault="00027761">
      <w:pPr>
        <w:spacing w:after="0" w:line="600" w:lineRule="auto"/>
        <w:ind w:firstLine="720"/>
        <w:jc w:val="both"/>
        <w:rPr>
          <w:rFonts w:eastAsia="Times New Roman"/>
          <w:bCs/>
        </w:rPr>
      </w:pPr>
      <w:r>
        <w:rPr>
          <w:rFonts w:eastAsia="Times New Roman"/>
          <w:bCs/>
        </w:rPr>
        <w:t>(Ζωηρά και παρατεταμένα χειροκροτήματα από την πτέρυγα της Νέας Δημοκρατί</w:t>
      </w:r>
      <w:r>
        <w:rPr>
          <w:rFonts w:eastAsia="Times New Roman"/>
          <w:bCs/>
        </w:rPr>
        <w:t>ας)</w:t>
      </w:r>
    </w:p>
    <w:p w14:paraId="795DAF34" w14:textId="77777777" w:rsidR="00B01EFE" w:rsidRDefault="00027761">
      <w:pPr>
        <w:spacing w:after="0" w:line="600" w:lineRule="auto"/>
        <w:ind w:firstLine="720"/>
        <w:jc w:val="both"/>
        <w:rPr>
          <w:rFonts w:eastAsia="Times New Roman" w:cs="Times New Roman"/>
        </w:rPr>
      </w:pPr>
      <w:r>
        <w:rPr>
          <w:rFonts w:eastAsia="Times New Roman" w:cs="Times New Roman"/>
        </w:rPr>
        <w:t xml:space="preserve">Το πρόβλημα των Σκοπίων δεν μπορεί να γίνει δικό μας πρόβλημα. </w:t>
      </w:r>
    </w:p>
    <w:p w14:paraId="795DAF35" w14:textId="77777777" w:rsidR="00B01EFE" w:rsidRDefault="00027761">
      <w:pPr>
        <w:spacing w:after="0" w:line="600" w:lineRule="auto"/>
        <w:ind w:firstLine="720"/>
        <w:jc w:val="both"/>
        <w:rPr>
          <w:rFonts w:eastAsia="Times New Roman"/>
          <w:bCs/>
        </w:rPr>
      </w:pPr>
      <w:r>
        <w:rPr>
          <w:rFonts w:eastAsia="Times New Roman"/>
          <w:bCs/>
        </w:rPr>
        <w:t>(Ζωηρά και παρατεταμένα χειροκροτήματα από την πτέρυγα της Νέας Δημοκρατίας)</w:t>
      </w:r>
    </w:p>
    <w:p w14:paraId="795DAF36" w14:textId="77777777" w:rsidR="00B01EFE" w:rsidRDefault="00027761">
      <w:pPr>
        <w:spacing w:after="0" w:line="600" w:lineRule="auto"/>
        <w:ind w:firstLine="720"/>
        <w:jc w:val="both"/>
        <w:rPr>
          <w:rFonts w:eastAsia="Times New Roman" w:cs="Times New Roman"/>
          <w:szCs w:val="24"/>
        </w:rPr>
      </w:pPr>
      <w:r>
        <w:rPr>
          <w:rFonts w:eastAsia="Times New Roman" w:cs="Times New Roman"/>
        </w:rPr>
        <w:t>Την ίδια ώρα, οι λαϊκές αντιδράσεις πολλαπλασιάζονται. Και την ίδια ώρα –προσέξτε- καταγράφεται μ</w:t>
      </w:r>
      <w:r>
        <w:rPr>
          <w:rFonts w:eastAsia="Times New Roman" w:cs="Times New Roman"/>
        </w:rPr>
        <w:t>ί</w:t>
      </w:r>
      <w:r>
        <w:rPr>
          <w:rFonts w:eastAsia="Times New Roman" w:cs="Times New Roman"/>
        </w:rPr>
        <w:t xml:space="preserve">α δεδηλωμένη </w:t>
      </w:r>
      <w:r>
        <w:rPr>
          <w:rFonts w:eastAsia="Times New Roman" w:cs="Times New Roman"/>
        </w:rPr>
        <w:t>διάσταση μέσα στην ίδια την Κυβέρνηση, αφού ο κυβερνητικός εταίρος διαφωνεί με τη συμφωνία και μάλιστα με τρόπο ανοιχτό και προκλητικό. Έτσι, ο κ. Τσίπρας ετοιμάζεται την Κυριακή στις Πρέσπες να υπογράψει μ</w:t>
      </w:r>
      <w:r>
        <w:rPr>
          <w:rFonts w:eastAsia="Times New Roman" w:cs="Times New Roman"/>
        </w:rPr>
        <w:t>ί</w:t>
      </w:r>
      <w:r>
        <w:rPr>
          <w:rFonts w:eastAsia="Times New Roman" w:cs="Times New Roman"/>
        </w:rPr>
        <w:t>α συμφωνία, η οποία δεσμεύει τη χώρα, χωρίς να έχ</w:t>
      </w:r>
      <w:r>
        <w:rPr>
          <w:rFonts w:eastAsia="Times New Roman" w:cs="Times New Roman"/>
        </w:rPr>
        <w:t xml:space="preserve">ει καν διαπιστωθεί εάν σ’ αυτό το θέμα υπάρχει η απαραίτητη κοινοβουλευτική </w:t>
      </w:r>
      <w:r>
        <w:rPr>
          <w:rFonts w:eastAsia="Times New Roman" w:cs="Times New Roman"/>
        </w:rPr>
        <w:t>Π</w:t>
      </w:r>
      <w:r>
        <w:rPr>
          <w:rFonts w:eastAsia="Times New Roman" w:cs="Times New Roman"/>
        </w:rPr>
        <w:t xml:space="preserve">λειοψηφία, χωρίς να διαθέτει </w:t>
      </w:r>
      <w:r>
        <w:rPr>
          <w:rFonts w:eastAsia="Times New Roman" w:cs="Times New Roman"/>
        </w:rPr>
        <w:lastRenderedPageBreak/>
        <w:t xml:space="preserve">καν την ομόθυμη στήριξη του Υπουργικού του Συμβουλίου, το οποίο δεν συνεδρίασε καν γι’ αυτό το θέμα. </w:t>
      </w:r>
    </w:p>
    <w:p w14:paraId="795DAF37"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Πού τη συζητήσατε τη συμφωνία; Στην αίθουσα του </w:t>
      </w:r>
      <w:r>
        <w:rPr>
          <w:rFonts w:eastAsia="Times New Roman" w:cs="Times New Roman"/>
          <w:szCs w:val="24"/>
        </w:rPr>
        <w:t>Υπουργικού Συμβουλίου ή στην Κουμουνδούρου με τους συντρόφους σας που ήθελαν το Μακεδονία σκέτο;</w:t>
      </w:r>
    </w:p>
    <w:p w14:paraId="795DAF38" w14:textId="77777777" w:rsidR="00B01EFE" w:rsidRDefault="00027761">
      <w:pPr>
        <w:spacing w:after="0" w:line="600" w:lineRule="auto"/>
        <w:ind w:firstLine="720"/>
        <w:jc w:val="center"/>
        <w:rPr>
          <w:rFonts w:eastAsia="Times New Roman" w:cs="Times New Roman"/>
          <w:szCs w:val="24"/>
        </w:rPr>
      </w:pPr>
      <w:r w:rsidRPr="00367777">
        <w:rPr>
          <w:rFonts w:eastAsia="Times New Roman" w:cs="Times New Roman"/>
          <w:szCs w:val="24"/>
        </w:rPr>
        <w:t xml:space="preserve">(Χειροκροτήματα από την </w:t>
      </w:r>
      <w:r>
        <w:rPr>
          <w:rFonts w:eastAsia="Times New Roman" w:cs="Times New Roman"/>
          <w:szCs w:val="24"/>
        </w:rPr>
        <w:t>π</w:t>
      </w:r>
      <w:r w:rsidRPr="00367777">
        <w:rPr>
          <w:rFonts w:eastAsia="Times New Roman" w:cs="Times New Roman"/>
          <w:szCs w:val="24"/>
        </w:rPr>
        <w:t>τέρυγα της Νέας Δημοκρατίας)</w:t>
      </w:r>
    </w:p>
    <w:p w14:paraId="795DAF39"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 Όλα αυτά είναι πρωτοφανή. Είμαι υποχρεωμένος, αποτελεί πράξη ευθύνης</w:t>
      </w:r>
      <w:r w:rsidRPr="00DE0B0C">
        <w:rPr>
          <w:rFonts w:eastAsia="Times New Roman" w:cs="Times New Roman"/>
          <w:szCs w:val="24"/>
        </w:rPr>
        <w:t>,</w:t>
      </w:r>
      <w:r>
        <w:rPr>
          <w:rFonts w:eastAsia="Times New Roman" w:cs="Times New Roman"/>
          <w:szCs w:val="24"/>
        </w:rPr>
        <w:t xml:space="preserve"> να εξαντλήσω κάθε δυνατότητα που μ</w:t>
      </w:r>
      <w:r>
        <w:rPr>
          <w:rFonts w:eastAsia="Times New Roman" w:cs="Times New Roman"/>
          <w:szCs w:val="24"/>
        </w:rPr>
        <w:t>ου παρέχει το Σύνταγμα για να αποτρέψω αυτή την εξέλιξη. Ο κατήφορος αυτός πρέπει να σταματήσει τώρα</w:t>
      </w:r>
      <w:r w:rsidRPr="00DE0B0C">
        <w:rPr>
          <w:rFonts w:eastAsia="Times New Roman" w:cs="Times New Roman"/>
          <w:szCs w:val="24"/>
        </w:rPr>
        <w:t>,</w:t>
      </w:r>
      <w:r>
        <w:rPr>
          <w:rFonts w:eastAsia="Times New Roman" w:cs="Times New Roman"/>
          <w:szCs w:val="24"/>
        </w:rPr>
        <w:t xml:space="preserve"> πριν να είναι αργά. Το μέλλον της πατρίδας δεν μπορεί να υποθηκευτεί από μία κακή συμφωνία</w:t>
      </w:r>
      <w:r w:rsidRPr="00DE0B0C">
        <w:rPr>
          <w:rFonts w:eastAsia="Times New Roman" w:cs="Times New Roman"/>
          <w:szCs w:val="24"/>
        </w:rPr>
        <w:t>,</w:t>
      </w:r>
      <w:r>
        <w:rPr>
          <w:rFonts w:eastAsia="Times New Roman" w:cs="Times New Roman"/>
          <w:szCs w:val="24"/>
        </w:rPr>
        <w:t xml:space="preserve"> που δεν υπηρετεί τα εθνικά συμφέροντα. Είναι ανεύθυνο και ανέν</w:t>
      </w:r>
      <w:r>
        <w:rPr>
          <w:rFonts w:eastAsia="Times New Roman" w:cs="Times New Roman"/>
          <w:szCs w:val="24"/>
        </w:rPr>
        <w:t>τιμο να παραδίδει η Κυβέρνηση τη χώρα</w:t>
      </w:r>
      <w:r w:rsidRPr="00DE0B0C">
        <w:rPr>
          <w:rFonts w:eastAsia="Times New Roman" w:cs="Times New Roman"/>
          <w:szCs w:val="24"/>
        </w:rPr>
        <w:t>,</w:t>
      </w:r>
      <w:r>
        <w:rPr>
          <w:rFonts w:eastAsia="Times New Roman" w:cs="Times New Roman"/>
          <w:szCs w:val="24"/>
        </w:rPr>
        <w:t xml:space="preserve"> προκειμένου εσείς να μην παραδώσετε την εξουσία. </w:t>
      </w:r>
    </w:p>
    <w:p w14:paraId="795DAF3A"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Ο κ. Τσίπρας, παρ’ ότι του το ζήτησα, αρνήθηκε να ζητήσει την εξουσιοδότηση της Βουλής</w:t>
      </w:r>
      <w:r w:rsidRPr="00DE0B0C">
        <w:rPr>
          <w:rFonts w:eastAsia="Times New Roman" w:cs="Times New Roman"/>
          <w:szCs w:val="24"/>
        </w:rPr>
        <w:t>,</w:t>
      </w:r>
      <w:r>
        <w:rPr>
          <w:rFonts w:eastAsia="Times New Roman" w:cs="Times New Roman"/>
          <w:szCs w:val="24"/>
        </w:rPr>
        <w:t xml:space="preserve"> για να υπογράψει τη συμφωνία. Ο λόγος είναι προφανής, για να συνεχίσει να παίζε</w:t>
      </w:r>
      <w:r>
        <w:rPr>
          <w:rFonts w:eastAsia="Times New Roman" w:cs="Times New Roman"/>
          <w:szCs w:val="24"/>
        </w:rPr>
        <w:t xml:space="preserve">ι αυτό το πολιτικά ανήθικο θέατρο με τον κ. Καμμένο, ο οποίος στα λόγια δεν στηρίζει την συμφωνία, αλλά δεν το κουνάει απ’ την καρέκλα του. </w:t>
      </w:r>
      <w:r>
        <w:rPr>
          <w:rFonts w:eastAsia="Times New Roman" w:cs="Times New Roman"/>
          <w:szCs w:val="24"/>
        </w:rPr>
        <w:t>Φ</w:t>
      </w:r>
      <w:r>
        <w:rPr>
          <w:rFonts w:eastAsia="Times New Roman" w:cs="Times New Roman"/>
          <w:szCs w:val="24"/>
        </w:rPr>
        <w:t>υσικά</w:t>
      </w:r>
      <w:r w:rsidRPr="00286E75">
        <w:rPr>
          <w:rFonts w:eastAsia="Times New Roman" w:cs="Times New Roman"/>
          <w:szCs w:val="24"/>
        </w:rPr>
        <w:t>,</w:t>
      </w:r>
      <w:r>
        <w:rPr>
          <w:rFonts w:eastAsia="Times New Roman" w:cs="Times New Roman"/>
          <w:szCs w:val="24"/>
        </w:rPr>
        <w:t xml:space="preserve"> απέχει και πάλι από τη σημερινή συνεδρίαση. Είναι μόνο Υπουργός για τα ταξίδια και τα προνόμια της εξουσίας. </w:t>
      </w:r>
    </w:p>
    <w:p w14:paraId="795DAF3B"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Οφείλω να προσπαθήσω να αποτρέψω αυτόν τον πρωτοφανή θεσμικό εκτροχιασμό</w:t>
      </w:r>
      <w:r w:rsidRPr="00DE0B0C">
        <w:rPr>
          <w:rFonts w:eastAsia="Times New Roman" w:cs="Times New Roman"/>
          <w:szCs w:val="24"/>
        </w:rPr>
        <w:t>,</w:t>
      </w:r>
      <w:r>
        <w:rPr>
          <w:rFonts w:eastAsia="Times New Roman" w:cs="Times New Roman"/>
          <w:szCs w:val="24"/>
        </w:rPr>
        <w:t xml:space="preserve"> στον οποίον οδηγείτε τη χώρα. Έχω υποχρέωση απέναντι στον ελληνικό λαό </w:t>
      </w:r>
      <w:r>
        <w:rPr>
          <w:rFonts w:eastAsia="Times New Roman" w:cs="Times New Roman"/>
          <w:szCs w:val="24"/>
        </w:rPr>
        <w:t xml:space="preserve">να προσπαθήσω να αποτρέψω την υποθήκευση του μέλλοντος της πατρίδας μας με μία συμφωνία που βλάπτει τα εθνικά συμφέροντα. </w:t>
      </w:r>
    </w:p>
    <w:p w14:paraId="795DAF3C"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Υπό τις παρούσες συνθήκες και καθώς η </w:t>
      </w:r>
      <w:r w:rsidRPr="001866BC">
        <w:rPr>
          <w:rFonts w:eastAsia="Times New Roman" w:cs="Times New Roman"/>
          <w:szCs w:val="24"/>
        </w:rPr>
        <w:t>Κυβέρνηση</w:t>
      </w:r>
      <w:r>
        <w:rPr>
          <w:rFonts w:eastAsia="Times New Roman" w:cs="Times New Roman"/>
          <w:szCs w:val="24"/>
        </w:rPr>
        <w:t xml:space="preserve"> δεν διαθέτει ούτε τη λαϊκή εξουσιοδότηση, ούτε την πολιτική νομιμοποίηση να συνεχίσει</w:t>
      </w:r>
      <w:r>
        <w:rPr>
          <w:rFonts w:eastAsia="Times New Roman" w:cs="Times New Roman"/>
          <w:szCs w:val="24"/>
        </w:rPr>
        <w:t xml:space="preserve"> την ανεύθυνη πορεία της</w:t>
      </w:r>
      <w:r w:rsidRPr="00DE0B0C">
        <w:rPr>
          <w:rFonts w:eastAsia="Times New Roman" w:cs="Times New Roman"/>
          <w:szCs w:val="24"/>
        </w:rPr>
        <w:t>,</w:t>
      </w:r>
      <w:r>
        <w:rPr>
          <w:rFonts w:eastAsia="Times New Roman" w:cs="Times New Roman"/>
          <w:szCs w:val="24"/>
        </w:rPr>
        <w:t xml:space="preserve"> η Κοινοβουλευτική Ομάδα της </w:t>
      </w:r>
      <w:r w:rsidRPr="006B5B37">
        <w:rPr>
          <w:rFonts w:eastAsia="Times New Roman" w:cs="Times New Roman"/>
          <w:szCs w:val="24"/>
        </w:rPr>
        <w:t>Νέας Δημοκρατίας</w:t>
      </w:r>
      <w:r>
        <w:rPr>
          <w:rFonts w:eastAsia="Times New Roman" w:cs="Times New Roman"/>
          <w:szCs w:val="24"/>
        </w:rPr>
        <w:t xml:space="preserve">, σύμφωνα με τα άρθρα 84 του Συντάγματος και 142 του Κανονισμού της Βουλής, καταθέτει αμέσως </w:t>
      </w:r>
      <w:r w:rsidRPr="00DE0B0C">
        <w:rPr>
          <w:rFonts w:eastAsia="Times New Roman" w:cs="Times New Roman"/>
          <w:szCs w:val="24"/>
        </w:rPr>
        <w:t xml:space="preserve">μετά τη λήξη της σημερινής συζήτησης πρόταση δυσπιστίας κατά της Κυβέρνησης. </w:t>
      </w:r>
    </w:p>
    <w:p w14:paraId="795DAF3D" w14:textId="77777777" w:rsidR="00B01EFE" w:rsidRDefault="00027761">
      <w:pPr>
        <w:spacing w:after="0" w:line="600" w:lineRule="auto"/>
        <w:ind w:firstLine="720"/>
        <w:jc w:val="both"/>
        <w:rPr>
          <w:rFonts w:eastAsia="Times New Roman" w:cs="Times New Roman"/>
          <w:szCs w:val="24"/>
        </w:rPr>
      </w:pPr>
      <w:r w:rsidRPr="00DE0B0C">
        <w:rPr>
          <w:rFonts w:eastAsia="Times New Roman" w:cs="Times New Roman"/>
          <w:szCs w:val="24"/>
        </w:rPr>
        <w:t>(Όρθιοι οι Βουλ</w:t>
      </w:r>
      <w:r w:rsidRPr="00DE0B0C">
        <w:rPr>
          <w:rFonts w:eastAsia="Times New Roman" w:cs="Times New Roman"/>
          <w:szCs w:val="24"/>
        </w:rPr>
        <w:t xml:space="preserve">ευτές της Νέας Δημοκρατίας χειροκροτούν ζωηρά </w:t>
      </w:r>
      <w:r w:rsidRPr="00DE0B0C">
        <w:rPr>
          <w:rFonts w:eastAsia="Times New Roman"/>
          <w:bCs/>
        </w:rPr>
        <w:t>και</w:t>
      </w:r>
      <w:r w:rsidRPr="00DE0B0C">
        <w:rPr>
          <w:rFonts w:eastAsia="Times New Roman" w:cs="Times New Roman"/>
          <w:szCs w:val="24"/>
        </w:rPr>
        <w:t xml:space="preserve"> παρατεταμένα)</w:t>
      </w:r>
    </w:p>
    <w:p w14:paraId="795DAF3E"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Και προκαλώ τον κ. Τσίπρα που κρύβεται, αν τολμά… </w:t>
      </w:r>
    </w:p>
    <w:p w14:paraId="795DAF3F" w14:textId="77777777" w:rsidR="00B01EFE" w:rsidRDefault="00027761">
      <w:pPr>
        <w:spacing w:after="0"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του ΣΥΡΙΖΑ)</w:t>
      </w:r>
    </w:p>
    <w:p w14:paraId="795DAF40"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Θα τον εκπροσωπήσετε εσείς; Γιατί; Πού είναι; Είναι εδώ και δεν τον βλέπουμε; Αόρατος είν</w:t>
      </w:r>
      <w:r>
        <w:rPr>
          <w:rFonts w:eastAsia="Times New Roman" w:cs="Times New Roman"/>
          <w:szCs w:val="24"/>
        </w:rPr>
        <w:t xml:space="preserve">αι; </w:t>
      </w:r>
    </w:p>
    <w:p w14:paraId="795DAF41"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Κάντε ησυχία παρακαλώ, για να ολοκληρώσει ο Πρόεδρος. </w:t>
      </w:r>
    </w:p>
    <w:p w14:paraId="795DAF42" w14:textId="77777777" w:rsidR="00B01EFE" w:rsidRDefault="00027761">
      <w:pPr>
        <w:spacing w:after="0" w:line="600" w:lineRule="auto"/>
        <w:ind w:firstLine="720"/>
        <w:jc w:val="both"/>
        <w:rPr>
          <w:rFonts w:eastAsia="Times New Roman" w:cs="Times New Roman"/>
          <w:szCs w:val="24"/>
        </w:rPr>
      </w:pPr>
      <w:r w:rsidRPr="00E147A7">
        <w:rPr>
          <w:rFonts w:eastAsia="Times New Roman" w:cs="Times New Roman"/>
          <w:b/>
          <w:szCs w:val="24"/>
        </w:rPr>
        <w:lastRenderedPageBreak/>
        <w:t xml:space="preserve">ΚΥΡΙΑΚΟΣ ΜΗΤΣΟΤΑΚΗΣ (Πρόεδρος της Νέας Δημοκρατίας): </w:t>
      </w:r>
      <w:r>
        <w:rPr>
          <w:rFonts w:eastAsia="Times New Roman" w:cs="Times New Roman"/>
          <w:szCs w:val="24"/>
        </w:rPr>
        <w:t xml:space="preserve">Και να πω ότι ήταν έκπληξη; Σας το είχαμε προαναγγείλει. </w:t>
      </w:r>
      <w:r>
        <w:rPr>
          <w:rFonts w:eastAsia="Times New Roman" w:cs="Times New Roman"/>
          <w:szCs w:val="24"/>
        </w:rPr>
        <w:t>Ό</w:t>
      </w:r>
      <w:r>
        <w:rPr>
          <w:rFonts w:eastAsia="Times New Roman" w:cs="Times New Roman"/>
          <w:szCs w:val="24"/>
        </w:rPr>
        <w:t>μως, επιλέγει να κρύβεται ο κ. Τσίπρας. Τον προκαλώ λοιπ</w:t>
      </w:r>
      <w:r>
        <w:rPr>
          <w:rFonts w:eastAsia="Times New Roman" w:cs="Times New Roman"/>
          <w:szCs w:val="24"/>
        </w:rPr>
        <w:t>όν.</w:t>
      </w:r>
    </w:p>
    <w:p w14:paraId="795DAF43"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Κύριε Φλαμπουράρη, αν θέλετε, να απαντήσετε εσείς για λογαριασμό του Πρωθυπουργού, γιατί βλέπω ότι σηκώνετε το χέρι σας. </w:t>
      </w:r>
    </w:p>
    <w:p w14:paraId="795DAF44"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Σας προκαλώ, λοιπόν, να μετατρέψετε, αν τολμάτε, την πρόταση δυσπιστίας σε πρόταση εμπιστοσύνης στην </w:t>
      </w:r>
      <w:r w:rsidRPr="001866BC">
        <w:rPr>
          <w:rFonts w:eastAsia="Times New Roman" w:cs="Times New Roman"/>
          <w:szCs w:val="24"/>
        </w:rPr>
        <w:t>Κυβέρνησ</w:t>
      </w:r>
      <w:r>
        <w:rPr>
          <w:rFonts w:eastAsia="Times New Roman" w:cs="Times New Roman"/>
          <w:szCs w:val="24"/>
        </w:rPr>
        <w:t>ή σας, όπως έκαναν όλ</w:t>
      </w:r>
      <w:r>
        <w:rPr>
          <w:rFonts w:eastAsia="Times New Roman" w:cs="Times New Roman"/>
          <w:szCs w:val="24"/>
        </w:rPr>
        <w:t xml:space="preserve">οι οι προκάτοχοί σας, για να επιβεβαιώσουν τη θετική ψήφο της Βουλής προς την </w:t>
      </w:r>
      <w:r w:rsidRPr="001866BC">
        <w:rPr>
          <w:rFonts w:eastAsia="Times New Roman" w:cs="Times New Roman"/>
          <w:szCs w:val="24"/>
        </w:rPr>
        <w:t>Κυβέρνησ</w:t>
      </w:r>
      <w:r>
        <w:rPr>
          <w:rFonts w:eastAsia="Times New Roman" w:cs="Times New Roman"/>
          <w:szCs w:val="24"/>
        </w:rPr>
        <w:t xml:space="preserve">ή τους και για να δούμε, επιτέλους, αν υπάρχουν 154 Βουλευτές, που είναι πρόθυμοι να πουν «ναι» στην υπογραφή που ετοιμάζεστε να βάλετε την Κυριακή στις Πρέσπες. </w:t>
      </w:r>
    </w:p>
    <w:p w14:paraId="795DAF45" w14:textId="77777777" w:rsidR="00B01EFE" w:rsidRDefault="00027761">
      <w:pPr>
        <w:spacing w:after="0" w:line="600" w:lineRule="auto"/>
        <w:ind w:firstLine="720"/>
        <w:jc w:val="center"/>
        <w:rPr>
          <w:rFonts w:eastAsia="Times New Roman" w:cs="Times New Roman"/>
          <w:szCs w:val="24"/>
        </w:rPr>
      </w:pPr>
      <w:r>
        <w:rPr>
          <w:rFonts w:eastAsia="Times New Roman" w:cs="Times New Roman"/>
          <w:szCs w:val="24"/>
        </w:rPr>
        <w:t>(Χειροκ</w:t>
      </w:r>
      <w:r>
        <w:rPr>
          <w:rFonts w:eastAsia="Times New Roman" w:cs="Times New Roman"/>
          <w:szCs w:val="24"/>
        </w:rPr>
        <w:t>ροτήματα από την π</w:t>
      </w:r>
      <w:r w:rsidRPr="00367777">
        <w:rPr>
          <w:rFonts w:eastAsia="Times New Roman" w:cs="Times New Roman"/>
          <w:szCs w:val="24"/>
        </w:rPr>
        <w:t>τέρυγα της Νέας Δημοκρατίας)</w:t>
      </w:r>
    </w:p>
    <w:p w14:paraId="795DAF46"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Σας προκαλώ, λοιπόν, κύριε Τσίπρα, γιατί σήμερα αναμετριόμαστε όλοι με την ιστορία.</w:t>
      </w:r>
    </w:p>
    <w:p w14:paraId="795DAF47"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795DAF48" w14:textId="77777777" w:rsidR="00B01EFE" w:rsidRDefault="00027761">
      <w:pPr>
        <w:spacing w:after="0" w:line="600" w:lineRule="auto"/>
        <w:ind w:firstLine="720"/>
        <w:jc w:val="both"/>
        <w:rPr>
          <w:rFonts w:eastAsia="Times New Roman" w:cs="Times New Roman"/>
          <w:szCs w:val="24"/>
        </w:rPr>
      </w:pPr>
      <w:r w:rsidRPr="00DE0B0C">
        <w:rPr>
          <w:rFonts w:eastAsia="Times New Roman" w:cs="Times New Roman"/>
          <w:szCs w:val="24"/>
        </w:rPr>
        <w:t xml:space="preserve">(Όρθιοι οι Βουλευτές της Νέας Δημοκρατίας χειροκροτούν ζωηρά </w:t>
      </w:r>
      <w:r w:rsidRPr="00DE0B0C">
        <w:rPr>
          <w:rFonts w:eastAsia="Times New Roman"/>
          <w:bCs/>
        </w:rPr>
        <w:t>και</w:t>
      </w:r>
      <w:r w:rsidRPr="00DE0B0C">
        <w:rPr>
          <w:rFonts w:eastAsia="Times New Roman" w:cs="Times New Roman"/>
          <w:szCs w:val="24"/>
        </w:rPr>
        <w:t xml:space="preserve"> παρατεταμένα)</w:t>
      </w:r>
    </w:p>
    <w:p w14:paraId="795DAF49" w14:textId="77777777" w:rsidR="00B01EFE" w:rsidRDefault="00027761">
      <w:pPr>
        <w:spacing w:after="0" w:line="600" w:lineRule="auto"/>
        <w:ind w:firstLine="720"/>
        <w:jc w:val="both"/>
        <w:rPr>
          <w:rFonts w:eastAsia="Times New Roman" w:cs="Times New Roman"/>
          <w:szCs w:val="24"/>
        </w:rPr>
      </w:pPr>
      <w:r w:rsidRPr="00911D63">
        <w:rPr>
          <w:rFonts w:eastAsia="Times New Roman" w:cs="Times New Roman"/>
          <w:b/>
          <w:szCs w:val="24"/>
        </w:rPr>
        <w:t>ΠΡΟΕΔΡΟΣ (</w:t>
      </w:r>
      <w:r>
        <w:rPr>
          <w:rFonts w:eastAsia="Times New Roman" w:cs="Times New Roman"/>
          <w:b/>
          <w:szCs w:val="24"/>
        </w:rPr>
        <w:t>Νικόλαος Βούτσης</w:t>
      </w:r>
      <w:r w:rsidRPr="00911D63">
        <w:rPr>
          <w:rFonts w:eastAsia="Times New Roman" w:cs="Times New Roman"/>
          <w:b/>
          <w:szCs w:val="24"/>
        </w:rPr>
        <w:t>):</w:t>
      </w:r>
      <w:r w:rsidRPr="00911D63">
        <w:rPr>
          <w:rFonts w:eastAsia="Times New Roman" w:cs="Times New Roman"/>
          <w:szCs w:val="24"/>
        </w:rPr>
        <w:t xml:space="preserve"> </w:t>
      </w:r>
      <w:r>
        <w:rPr>
          <w:rFonts w:eastAsia="Times New Roman" w:cs="Times New Roman"/>
          <w:szCs w:val="24"/>
        </w:rPr>
        <w:t xml:space="preserve">Ευχαριστούμε πολύ, κύριε Πρόεδρε. </w:t>
      </w:r>
    </w:p>
    <w:p w14:paraId="795DAF4A"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Ο κύριος Πρόεδρος της Αξιωματικής Αντιπολίτευσης κατέθεσε την πρόθεση της Αξιωματικής Αντιπολίτευσης για την υποβολή της προτάσεως δυσπιστίας κατά τα άρθρα του Συντάγματος και του Κανονισμού. </w:t>
      </w:r>
    </w:p>
    <w:p w14:paraId="795DAF4B"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Για να τηρηθεί σωστά και </w:t>
      </w:r>
      <w:r>
        <w:rPr>
          <w:rFonts w:eastAsia="Times New Roman" w:cs="Times New Roman"/>
          <w:szCs w:val="24"/>
        </w:rPr>
        <w:t>να κλείσει η σημερινή διαδικασία, να τηρηθο</w:t>
      </w:r>
      <w:r>
        <w:rPr>
          <w:rFonts w:eastAsia="Times New Roman" w:cs="Times New Roman"/>
          <w:szCs w:val="24"/>
        </w:rPr>
        <w:t>ύ</w:t>
      </w:r>
      <w:r>
        <w:rPr>
          <w:rFonts w:eastAsia="Times New Roman" w:cs="Times New Roman"/>
          <w:szCs w:val="24"/>
        </w:rPr>
        <w:t>ν όλα τα θεσμικά προβλεπόμενα. Μόλις τελειώσει η ψηφοφορία, μετά τις 15.00</w:t>
      </w:r>
      <w:r>
        <w:rPr>
          <w:rFonts w:eastAsia="Times New Roman" w:cs="Times New Roman"/>
          <w:szCs w:val="24"/>
        </w:rPr>
        <w:t>΄</w:t>
      </w:r>
      <w:r>
        <w:rPr>
          <w:rFonts w:eastAsia="Times New Roman" w:cs="Times New Roman"/>
          <w:szCs w:val="24"/>
        </w:rPr>
        <w:t xml:space="preserve">, θα υποβληθεί και η πρόταση από τους τουλάχιστον πενήντα Βουλευτές, έτσι ώστε να μην υπάρχει ανάμεσα στις δύο διαδικασίες δυσαρμονία. </w:t>
      </w:r>
    </w:p>
    <w:p w14:paraId="795DAF4C"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υρίες και κύριοι συνάδελφοι, μετά από συνεννόηση με την Κυβέρνηση και τον Πρωθυπουργό και Πρόεδρο του ΣΥΡΙΖΑ σας δηλώνω ότι η Κυβέρνηση δεν θα κάνει χρήση της ευχέρειας που έχει εκ του Συντάγματος να αρχίσει η συζήτηση μετά από δύο ημέρες. Έτσι, αφού ακολο</w:t>
      </w:r>
      <w:r>
        <w:rPr>
          <w:rFonts w:eastAsia="Times New Roman" w:cs="Times New Roman"/>
          <w:szCs w:val="24"/>
        </w:rPr>
        <w:t>υθούν αυτές οι διαδικασίες και αφού υπογραφεί ειδική ημερήσια διάταξη, σήμερα στις 18.00</w:t>
      </w:r>
      <w:r>
        <w:rPr>
          <w:rFonts w:eastAsia="Times New Roman" w:cs="Times New Roman"/>
          <w:szCs w:val="24"/>
        </w:rPr>
        <w:t>΄</w:t>
      </w:r>
      <w:r>
        <w:rPr>
          <w:rFonts w:eastAsia="Times New Roman" w:cs="Times New Roman"/>
          <w:szCs w:val="24"/>
        </w:rPr>
        <w:t xml:space="preserve"> θα ξεκινήσει η συζήτηση για την πρόταση δυσπιστίας. </w:t>
      </w:r>
    </w:p>
    <w:p w14:paraId="795DAF4D" w14:textId="77777777" w:rsidR="00B01EFE" w:rsidRDefault="00027761">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795DAF4E"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Παρακαλώ πολύ την Πρόεδρο της Δημοκρατικής Συμπαράταξης κ. </w:t>
      </w:r>
      <w:r>
        <w:rPr>
          <w:rFonts w:eastAsia="Times New Roman" w:cs="Times New Roman"/>
          <w:szCs w:val="24"/>
        </w:rPr>
        <w:t>Φωτεινή (</w:t>
      </w:r>
      <w:r>
        <w:rPr>
          <w:rFonts w:eastAsia="Times New Roman" w:cs="Times New Roman"/>
          <w:szCs w:val="24"/>
        </w:rPr>
        <w:t>Φώφη</w:t>
      </w:r>
      <w:r>
        <w:rPr>
          <w:rFonts w:eastAsia="Times New Roman" w:cs="Times New Roman"/>
          <w:szCs w:val="24"/>
        </w:rPr>
        <w:t>)</w:t>
      </w:r>
      <w:r>
        <w:rPr>
          <w:rFonts w:eastAsia="Times New Roman" w:cs="Times New Roman"/>
          <w:szCs w:val="24"/>
        </w:rPr>
        <w:t xml:space="preserve"> Γεννηματά να πάρει τον</w:t>
      </w:r>
      <w:r>
        <w:rPr>
          <w:rFonts w:eastAsia="Times New Roman" w:cs="Times New Roman"/>
          <w:szCs w:val="24"/>
        </w:rPr>
        <w:t xml:space="preserve"> λόγο. </w:t>
      </w:r>
    </w:p>
    <w:p w14:paraId="795DAF4F"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 xml:space="preserve">ΦΩΤΕΙΝΗ </w:t>
      </w:r>
      <w:r>
        <w:rPr>
          <w:rFonts w:eastAsia="Times New Roman" w:cs="Times New Roman"/>
          <w:b/>
          <w:szCs w:val="24"/>
        </w:rPr>
        <w:t>(ΦΩΦΗ)</w:t>
      </w:r>
      <w:r>
        <w:rPr>
          <w:rFonts w:eastAsia="Times New Roman" w:cs="Times New Roman"/>
          <w:b/>
          <w:szCs w:val="24"/>
        </w:rPr>
        <w:t xml:space="preserve"> ΓΕΝΗΜΑΤΑ (Πρόεδρος της Δημοκρατικής Συμπαράταξης ΠΑΣΟΚ</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ΔΗΜΑΡ): </w:t>
      </w:r>
      <w:r>
        <w:rPr>
          <w:rFonts w:eastAsia="Times New Roman" w:cs="Times New Roman"/>
          <w:szCs w:val="24"/>
        </w:rPr>
        <w:t xml:space="preserve">Ευχαριστώ, κύριε Πρόεδρε. </w:t>
      </w:r>
    </w:p>
    <w:p w14:paraId="795DAF50"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Το κλίμα που επικρατεί σήμερα σε αυτήν την Αίθουσα, αλλά και σε όλη τη χώρα αποδεικνύει και επιβεβαιώνει για άλλη μία φορά γιατί ζητήσαμε εκλ</w:t>
      </w:r>
      <w:r>
        <w:rPr>
          <w:rFonts w:eastAsia="Times New Roman" w:cs="Times New Roman"/>
          <w:szCs w:val="24"/>
        </w:rPr>
        <w:t xml:space="preserve">ογές τώρα, γιατί ζητήσαμε να μιλήσει ο ελληνικός λαός. </w:t>
      </w:r>
    </w:p>
    <w:p w14:paraId="795DAF51"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795DAF52"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Είναι πολύ βαριά η σκιά στην Αίθουσα του ελληνικού Κοινοβουλίου και πολύ γκρίζα η καθημερινότητα σε κάθε ελληνικό νοικοκυρι</w:t>
      </w:r>
      <w:r>
        <w:rPr>
          <w:rFonts w:eastAsia="Times New Roman" w:cs="Times New Roman"/>
          <w:szCs w:val="24"/>
        </w:rPr>
        <w:t xml:space="preserve">ό. </w:t>
      </w:r>
    </w:p>
    <w:p w14:paraId="795DAF53"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Οι νέες δεσμεύσεις που ανέλαβε ο κ. Τσίπρας μαζί με εκείνες του τρίτου μνημονίου αποτελούν μ</w:t>
      </w:r>
      <w:r>
        <w:rPr>
          <w:rFonts w:eastAsia="Times New Roman" w:cs="Times New Roman"/>
          <w:szCs w:val="24"/>
        </w:rPr>
        <w:t>ί</w:t>
      </w:r>
      <w:r>
        <w:rPr>
          <w:rFonts w:eastAsia="Times New Roman" w:cs="Times New Roman"/>
          <w:szCs w:val="24"/>
        </w:rPr>
        <w:t>α βαριά κληρονομιά για τη χώρα και τους πολίτες. Ουσιαστικά, το τέταρτο μνημόνιο είναι εδώ χωρίς λεφτά και χωρίς να έχουμε πάρει καμία δέσμευση από τους εταίρο</w:t>
      </w:r>
      <w:r>
        <w:rPr>
          <w:rFonts w:eastAsia="Times New Roman" w:cs="Times New Roman"/>
          <w:szCs w:val="24"/>
        </w:rPr>
        <w:t xml:space="preserve">υς για την ελάφρυνση του δημοσίου χρέους. Ο κ. Τσίπρας έχει περάσει τη θηλιά στον λαιμό του ελληνικού λαού. </w:t>
      </w:r>
    </w:p>
    <w:p w14:paraId="795DAF54"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Καθαρή έξοδος; Τέλος αυτό το παραμύθι. </w:t>
      </w:r>
    </w:p>
    <w:p w14:paraId="795DAF55"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Κύριε Πρωθυπουργέ, ουσιαστικά δημεύετε τη δημόσια περιουσία. Είναι εγκληματικό αυτό που κάνετε και θα λογοδ</w:t>
      </w:r>
      <w:r>
        <w:rPr>
          <w:rFonts w:eastAsia="Times New Roman" w:cs="Times New Roman"/>
          <w:szCs w:val="24"/>
        </w:rPr>
        <w:t xml:space="preserve">οτήσετε στον ελληνικό λαό. Να θυμάστε ότι το άρθρο 109 θα σας κατατρέχει. Το ελεγχόμενο </w:t>
      </w:r>
      <w:r>
        <w:rPr>
          <w:rFonts w:eastAsia="Times New Roman" w:cs="Times New Roman"/>
          <w:szCs w:val="24"/>
        </w:rPr>
        <w:lastRenderedPageBreak/>
        <w:t xml:space="preserve">από την </w:t>
      </w:r>
      <w:r>
        <w:rPr>
          <w:rFonts w:eastAsia="Times New Roman" w:cs="Times New Roman"/>
          <w:szCs w:val="24"/>
        </w:rPr>
        <w:t>τ</w:t>
      </w:r>
      <w:r>
        <w:rPr>
          <w:rFonts w:eastAsia="Times New Roman" w:cs="Times New Roman"/>
          <w:szCs w:val="24"/>
        </w:rPr>
        <w:t xml:space="preserve">ρόικα </w:t>
      </w:r>
      <w:r>
        <w:rPr>
          <w:rFonts w:eastAsia="Times New Roman" w:cs="Times New Roman"/>
          <w:szCs w:val="24"/>
        </w:rPr>
        <w:t>υ</w:t>
      </w:r>
      <w:r>
        <w:rPr>
          <w:rFonts w:eastAsia="Times New Roman" w:cs="Times New Roman"/>
          <w:szCs w:val="24"/>
        </w:rPr>
        <w:t xml:space="preserve">περταμείο μπαίνει εγγυητής για πληρωμή ποσού έως 25 δισεκατομμύρια ευρώ αν η Ελλάδα αθετήσει πληρωμή προς τον </w:t>
      </w:r>
      <w:r>
        <w:rPr>
          <w:rFonts w:eastAsia="Times New Roman" w:cs="Times New Roman"/>
          <w:szCs w:val="24"/>
          <w:lang w:val="en-US"/>
        </w:rPr>
        <w:t>ESM</w:t>
      </w:r>
      <w:r>
        <w:rPr>
          <w:rFonts w:eastAsia="Times New Roman" w:cs="Times New Roman"/>
          <w:szCs w:val="24"/>
        </w:rPr>
        <w:t xml:space="preserve">. </w:t>
      </w:r>
    </w:p>
    <w:p w14:paraId="795DAF56"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Με λίγα λόγια, οι δανειστές εξασφαλί</w:t>
      </w:r>
      <w:r>
        <w:rPr>
          <w:rFonts w:eastAsia="Times New Roman" w:cs="Times New Roman"/>
          <w:szCs w:val="24"/>
        </w:rPr>
        <w:t xml:space="preserve">ζονται πλήρως από τον κ. Τσίπρα και την Κυβέρνησή του. Υποθηκεύετε, όπως ακριβώς κάνουν οι τράπεζες με τα σπίτια, τη δημόσια περιουσία ως εγγύηση. Αυτό που εμείς αρνηθήκαμε τόσες φορές στο παρελθόν στην </w:t>
      </w:r>
      <w:r>
        <w:rPr>
          <w:rFonts w:eastAsia="Times New Roman" w:cs="Times New Roman"/>
          <w:szCs w:val="24"/>
        </w:rPr>
        <w:t>τ</w:t>
      </w:r>
      <w:r>
        <w:rPr>
          <w:rFonts w:eastAsia="Times New Roman" w:cs="Times New Roman"/>
          <w:szCs w:val="24"/>
        </w:rPr>
        <w:t>ρόικα και στον κ. Σόιμπλε το δίνετε τώρα εσείς, η Κυ</w:t>
      </w:r>
      <w:r>
        <w:rPr>
          <w:rFonts w:eastAsia="Times New Roman" w:cs="Times New Roman"/>
          <w:szCs w:val="24"/>
        </w:rPr>
        <w:t xml:space="preserve">βέρνησή σας. </w:t>
      </w:r>
    </w:p>
    <w:p w14:paraId="795DAF57" w14:textId="77777777" w:rsidR="00B01EFE" w:rsidRDefault="00027761">
      <w:pPr>
        <w:tabs>
          <w:tab w:val="left" w:pos="2608"/>
        </w:tabs>
        <w:spacing w:after="0" w:line="600" w:lineRule="auto"/>
        <w:ind w:firstLine="720"/>
        <w:jc w:val="both"/>
        <w:rPr>
          <w:rFonts w:eastAsia="Times New Roman"/>
          <w:szCs w:val="24"/>
        </w:rPr>
      </w:pPr>
      <w:r>
        <w:rPr>
          <w:rFonts w:eastAsia="Times New Roman"/>
          <w:szCs w:val="24"/>
        </w:rPr>
        <w:t xml:space="preserve">Αποδεχθήκατε αυτή την εξέλιξη κόντρα στις αξίες και τις αρχές της Αριστεράς. Ναι, κύριοι της Κυβέρνησης, είναι άδικο και το κάνετε πράξη. Είναι πράξη υποτέλειας. Είναι ντροπή για την Ελλάδα. Προσβάλλει τον ελληνικό λαό. </w:t>
      </w:r>
    </w:p>
    <w:p w14:paraId="795DAF58" w14:textId="77777777" w:rsidR="00B01EFE" w:rsidRDefault="00027761">
      <w:pPr>
        <w:tabs>
          <w:tab w:val="left" w:pos="2608"/>
        </w:tabs>
        <w:spacing w:after="0" w:line="600" w:lineRule="auto"/>
        <w:ind w:firstLine="720"/>
        <w:jc w:val="both"/>
        <w:rPr>
          <w:rFonts w:eastAsia="Times New Roman"/>
          <w:szCs w:val="24"/>
        </w:rPr>
      </w:pPr>
      <w:r>
        <w:rPr>
          <w:rFonts w:eastAsia="Times New Roman"/>
          <w:szCs w:val="24"/>
        </w:rPr>
        <w:t xml:space="preserve">(Χειροκροτήματα από </w:t>
      </w:r>
      <w:r>
        <w:rPr>
          <w:rFonts w:eastAsia="Times New Roman"/>
          <w:szCs w:val="24"/>
        </w:rPr>
        <w:t>την πτέρυγα της Δημοκρατικής Συμπαράταξης</w:t>
      </w:r>
      <w:r w:rsidRPr="00BE6396">
        <w:rPr>
          <w:rFonts w:eastAsia="Times New Roman"/>
          <w:szCs w:val="24"/>
        </w:rPr>
        <w:t xml:space="preserve"> </w:t>
      </w:r>
      <w:r>
        <w:rPr>
          <w:rFonts w:eastAsia="Times New Roman"/>
          <w:szCs w:val="24"/>
        </w:rPr>
        <w:t>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795DAF59" w14:textId="77777777" w:rsidR="00B01EFE" w:rsidRDefault="00027761">
      <w:pPr>
        <w:tabs>
          <w:tab w:val="left" w:pos="2608"/>
        </w:tabs>
        <w:spacing w:after="0" w:line="600" w:lineRule="auto"/>
        <w:ind w:firstLine="720"/>
        <w:jc w:val="both"/>
        <w:rPr>
          <w:rFonts w:eastAsia="Times New Roman"/>
          <w:szCs w:val="24"/>
        </w:rPr>
      </w:pPr>
      <w:r>
        <w:rPr>
          <w:rFonts w:eastAsia="Times New Roman"/>
          <w:szCs w:val="24"/>
        </w:rPr>
        <w:lastRenderedPageBreak/>
        <w:t>Είπα και πριν ότι τώρα είναι η ώρα που διαπραγματεύεται η Ελλάδα το μέλλον της, δυστυχώς χωρίς ηγεσία στο ύψος των περιστάσεων, με μ</w:t>
      </w:r>
      <w:r>
        <w:rPr>
          <w:rFonts w:eastAsia="Times New Roman"/>
          <w:szCs w:val="24"/>
        </w:rPr>
        <w:t>ί</w:t>
      </w:r>
      <w:r>
        <w:rPr>
          <w:rFonts w:eastAsia="Times New Roman"/>
          <w:szCs w:val="24"/>
        </w:rPr>
        <w:t>α Κυβέρνηση χωρίς κανένα σχέδιο επί της ουσίας, είναι τώρα η ώρα ν</w:t>
      </w:r>
      <w:r>
        <w:rPr>
          <w:rFonts w:eastAsia="Times New Roman"/>
          <w:szCs w:val="24"/>
        </w:rPr>
        <w:t xml:space="preserve">α αποφασίσει ο ελληνικός λαός, ποιος επιτέλους θα ηγηθεί της προσπάθειας για την οριστική έξοδο, με ποιες εγγυήσεις, με ποιο σχέδιο, με ποια πρόταση. </w:t>
      </w:r>
    </w:p>
    <w:p w14:paraId="795DAF5A" w14:textId="77777777" w:rsidR="00B01EFE" w:rsidRDefault="00027761">
      <w:pPr>
        <w:tabs>
          <w:tab w:val="left" w:pos="2608"/>
        </w:tabs>
        <w:spacing w:after="0" w:line="600" w:lineRule="auto"/>
        <w:ind w:firstLine="720"/>
        <w:jc w:val="both"/>
        <w:rPr>
          <w:rFonts w:eastAsia="Times New Roman"/>
          <w:szCs w:val="24"/>
        </w:rPr>
      </w:pPr>
      <w:r>
        <w:rPr>
          <w:rFonts w:eastAsia="Times New Roman"/>
          <w:szCs w:val="24"/>
        </w:rPr>
        <w:t>Εμείς δεν μπορούμε να προειδοποιούμε από τη μία στιγμή για τα προβλήματα, για τους κινδύνους, για τα αδιέ</w:t>
      </w:r>
      <w:r>
        <w:rPr>
          <w:rFonts w:eastAsia="Times New Roman"/>
          <w:szCs w:val="24"/>
        </w:rPr>
        <w:t>ξοδα που έρχονται και την άλλη ώρα να μένουμε παρατηρητές, όπως έκανε όλο το προηγούμενο διάστημα η Νέα Δημοκρατία που επί δύο χρόνια ζητούσε καθημερινά εκλογές και την κρίσιμη στιγμή είπε: «Ραντεβού το φθινόπωρο». Δηλαδή, «Συνεχίστε να καταστρέφετε τη χώρ</w:t>
      </w:r>
      <w:r>
        <w:rPr>
          <w:rFonts w:eastAsia="Times New Roman"/>
          <w:szCs w:val="24"/>
        </w:rPr>
        <w:t xml:space="preserve">α, κύριε Πρωθυπουργέ, για να κυβερνήσουμε εμείς μετά». Η λογική του ώριμου φρούτου. </w:t>
      </w:r>
    </w:p>
    <w:p w14:paraId="795DAF5B" w14:textId="77777777" w:rsidR="00B01EFE" w:rsidRDefault="00027761">
      <w:pPr>
        <w:tabs>
          <w:tab w:val="left" w:pos="2608"/>
        </w:tabs>
        <w:spacing w:after="0" w:line="600" w:lineRule="auto"/>
        <w:ind w:firstLine="720"/>
        <w:jc w:val="both"/>
        <w:rPr>
          <w:rFonts w:eastAsia="Times New Roman"/>
          <w:szCs w:val="24"/>
        </w:rPr>
      </w:pPr>
      <w:r>
        <w:rPr>
          <w:rFonts w:eastAsia="Times New Roman"/>
          <w:szCs w:val="24"/>
        </w:rPr>
        <w:lastRenderedPageBreak/>
        <w:t>(Χειροκροτήματα από την πτέρυγα της Δημοκρατικής Συμπαράταξης</w:t>
      </w:r>
      <w:r w:rsidRPr="00BE6396">
        <w:rPr>
          <w:rFonts w:eastAsia="Times New Roman"/>
          <w:szCs w:val="24"/>
        </w:rPr>
        <w:t xml:space="preserve"> </w:t>
      </w:r>
      <w:r>
        <w:rPr>
          <w:rFonts w:eastAsia="Times New Roman"/>
          <w:szCs w:val="24"/>
        </w:rPr>
        <w:t>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795DAF5C" w14:textId="77777777" w:rsidR="00B01EFE" w:rsidRDefault="00027761">
      <w:pPr>
        <w:tabs>
          <w:tab w:val="left" w:pos="2608"/>
        </w:tabs>
        <w:spacing w:after="0" w:line="600" w:lineRule="auto"/>
        <w:ind w:firstLine="720"/>
        <w:jc w:val="both"/>
        <w:rPr>
          <w:rFonts w:eastAsia="Times New Roman"/>
          <w:szCs w:val="24"/>
        </w:rPr>
      </w:pPr>
      <w:r>
        <w:rPr>
          <w:rFonts w:eastAsia="Times New Roman"/>
          <w:szCs w:val="24"/>
        </w:rPr>
        <w:t>Εμείς αρνούμαστε να περιμένουμε μοιρολατρικά μ</w:t>
      </w:r>
      <w:r>
        <w:rPr>
          <w:rFonts w:eastAsia="Times New Roman"/>
          <w:szCs w:val="24"/>
        </w:rPr>
        <w:t>ί</w:t>
      </w:r>
      <w:r>
        <w:rPr>
          <w:rFonts w:eastAsia="Times New Roman"/>
          <w:szCs w:val="24"/>
        </w:rPr>
        <w:t xml:space="preserve">α κληρονομιά παγίδα για τη χώρα. Η χώρα πρέπει </w:t>
      </w:r>
      <w:r>
        <w:rPr>
          <w:rFonts w:eastAsia="Times New Roman"/>
          <w:szCs w:val="24"/>
        </w:rPr>
        <w:t>και μπορεί να επιδιώξει μ</w:t>
      </w:r>
      <w:r>
        <w:rPr>
          <w:rFonts w:eastAsia="Times New Roman"/>
          <w:szCs w:val="24"/>
        </w:rPr>
        <w:t>ί</w:t>
      </w:r>
      <w:r>
        <w:rPr>
          <w:rFonts w:eastAsia="Times New Roman"/>
          <w:szCs w:val="24"/>
        </w:rPr>
        <w:t>α προσεκτική και σταδιακή αποδέσμευση από το μνημόνια, έτσι ώστε η έξοδος να είναι οριστική. Αυτός πρέπει να είναι ο στόχος της χώρας. Να μην χρειαστούμε μνημόνια ποτέ ξανά.</w:t>
      </w:r>
    </w:p>
    <w:p w14:paraId="795DAF5D" w14:textId="77777777" w:rsidR="00B01EFE" w:rsidRDefault="00027761">
      <w:pPr>
        <w:tabs>
          <w:tab w:val="left" w:pos="2608"/>
        </w:tabs>
        <w:spacing w:after="0" w:line="600" w:lineRule="auto"/>
        <w:ind w:firstLine="720"/>
        <w:jc w:val="both"/>
        <w:rPr>
          <w:rFonts w:eastAsia="Times New Roman"/>
          <w:szCs w:val="24"/>
        </w:rPr>
      </w:pPr>
      <w:r>
        <w:rPr>
          <w:rFonts w:eastAsia="Times New Roman"/>
          <w:szCs w:val="24"/>
        </w:rPr>
        <w:t>Κυρίες και κύριοι Βουλευτές, καλούμαστε σήμερα να ψηφίσο</w:t>
      </w:r>
      <w:r>
        <w:rPr>
          <w:rFonts w:eastAsia="Times New Roman"/>
          <w:szCs w:val="24"/>
        </w:rPr>
        <w:t xml:space="preserve">υμε ένα νομοσχέδιο που δεσμεύει τους βασικούς άξονες της οικονομικής πολιτικής για τα επόμενα χρόνια, ένα ακόμη μνημόνιο Τσίπρα. Ξέρετε από αυτά που θα έσκιζε, που θα καταργούσε με έναν νόμο, με ένα άρθρο. Τώρα έρχεται το δεύτερο με την υπογραφή του. </w:t>
      </w:r>
    </w:p>
    <w:p w14:paraId="795DAF5E" w14:textId="77777777" w:rsidR="00B01EFE" w:rsidRDefault="00027761">
      <w:pPr>
        <w:tabs>
          <w:tab w:val="left" w:pos="2608"/>
        </w:tabs>
        <w:spacing w:after="0" w:line="600" w:lineRule="auto"/>
        <w:ind w:firstLine="720"/>
        <w:jc w:val="both"/>
        <w:rPr>
          <w:rFonts w:eastAsia="Times New Roman"/>
          <w:szCs w:val="24"/>
        </w:rPr>
      </w:pPr>
      <w:r>
        <w:rPr>
          <w:rFonts w:eastAsia="Times New Roman"/>
          <w:szCs w:val="24"/>
        </w:rPr>
        <w:t xml:space="preserve">Η Κυβέρνηση έχει αναλάβει δεσμεύσεις για δυσβάσταχτα πρωτογενή πλεονάσματα. Συνεχίζει και διευρύνει τις εξοντωτικές επιβαρύνσεις </w:t>
      </w:r>
      <w:r>
        <w:rPr>
          <w:rFonts w:eastAsia="Times New Roman"/>
          <w:szCs w:val="24"/>
        </w:rPr>
        <w:lastRenderedPageBreak/>
        <w:t xml:space="preserve">για τα ελληνικά νοικοκυριά και τις επιχειρήσεις. Τα βασικά συστατικά; Τα ίδια. </w:t>
      </w:r>
      <w:r>
        <w:rPr>
          <w:rFonts w:eastAsia="Times New Roman"/>
          <w:szCs w:val="24"/>
        </w:rPr>
        <w:t>Υ</w:t>
      </w:r>
      <w:r>
        <w:rPr>
          <w:rFonts w:eastAsia="Times New Roman"/>
          <w:szCs w:val="24"/>
        </w:rPr>
        <w:t xml:space="preserve">περφορολόγηση, διάλυση του κοινωνικού κράτους, </w:t>
      </w:r>
      <w:r>
        <w:rPr>
          <w:rFonts w:eastAsia="Times New Roman"/>
          <w:szCs w:val="24"/>
        </w:rPr>
        <w:t xml:space="preserve">υπονόμευση των επενδύσεων και της αναπτυξιακής προοπτικής και βέβαια επιτροπεία. Η επιτροπεία που είναι εδώ, είναι σκληρή και θα είναι ενισχυμένη και θα συνεχιστεί όλη την υπόλοιπη περίοδο. </w:t>
      </w:r>
    </w:p>
    <w:p w14:paraId="795DAF5F" w14:textId="77777777" w:rsidR="00B01EFE" w:rsidRDefault="00027761">
      <w:pPr>
        <w:tabs>
          <w:tab w:val="left" w:pos="2608"/>
        </w:tabs>
        <w:spacing w:after="0" w:line="600" w:lineRule="auto"/>
        <w:ind w:firstLine="720"/>
        <w:jc w:val="both"/>
        <w:rPr>
          <w:rFonts w:eastAsia="Times New Roman"/>
          <w:szCs w:val="24"/>
        </w:rPr>
      </w:pPr>
      <w:r>
        <w:rPr>
          <w:rFonts w:eastAsia="Times New Roman"/>
          <w:szCs w:val="24"/>
        </w:rPr>
        <w:t>Ποιοι θίγονται; Ποιοι είναι οι πραγματικά χαμένοι από αυτά τα μέτ</w:t>
      </w:r>
      <w:r>
        <w:rPr>
          <w:rFonts w:eastAsia="Times New Roman"/>
          <w:szCs w:val="24"/>
        </w:rPr>
        <w:t>ρα; Είναι μήπως οι πλούσιοι και οι ισχυροί, όπως λένε τα στελέχη της Κυβέρνησης στα κανάλια; Όχι βέβαια. Είναι οι μισθωτοί και οι συνταξιούχοι που θα κληθούν να πληρώσουν ακόμα 2 δισεκατομμύρια ευρώ κάθε χρόνο από τη μείωση του αφορολόγητου. Είναι ένα εκατ</w:t>
      </w:r>
      <w:r>
        <w:rPr>
          <w:rFonts w:eastAsia="Times New Roman"/>
          <w:szCs w:val="24"/>
        </w:rPr>
        <w:t>ομμύριο χαμηλόμισθοι, χαμηλοσυνταξιούχοι και αγρότες, που θα κληθούν για πρώτη φορά να πληρώσουν τον φόρο, χάνοντας ακόμη 650 ευρώ τον χρόνο από το εισόδημά τους. Είναι ένα εκατομμύριο συνταξιούχοι που θα κλη</w:t>
      </w:r>
      <w:r>
        <w:rPr>
          <w:rFonts w:eastAsia="Times New Roman"/>
          <w:szCs w:val="24"/>
        </w:rPr>
        <w:lastRenderedPageBreak/>
        <w:t>θούν να πληρώσουν 2,6 δισεκατομμύρια ευρώ κάθε χ</w:t>
      </w:r>
      <w:r>
        <w:rPr>
          <w:rFonts w:eastAsia="Times New Roman"/>
          <w:szCs w:val="24"/>
        </w:rPr>
        <w:t xml:space="preserve">ρόνο με την εφαρμογή του νόμου Κατρούγκαλου. Είναι οι συνταξιούχοι που θα χάσουν 700.000.000 ευρώ ακόμη από την αναβολή των προβλεπόμενων αυξήσεων στις συντάξεις τους. Και βέβαια είναι οι χαμηλοσυνταξιούχοι που αποχαιρετούν οριστικά το ΕΚΑΣ. </w:t>
      </w:r>
    </w:p>
    <w:p w14:paraId="795DAF60" w14:textId="77777777" w:rsidR="00B01EFE" w:rsidRDefault="00027761">
      <w:pPr>
        <w:tabs>
          <w:tab w:val="left" w:pos="2608"/>
        </w:tabs>
        <w:spacing w:after="0" w:line="600" w:lineRule="auto"/>
        <w:ind w:firstLine="720"/>
        <w:jc w:val="both"/>
        <w:rPr>
          <w:rFonts w:eastAsia="Times New Roman"/>
          <w:szCs w:val="24"/>
        </w:rPr>
      </w:pPr>
      <w:r>
        <w:rPr>
          <w:rFonts w:eastAsia="Times New Roman"/>
          <w:szCs w:val="24"/>
        </w:rPr>
        <w:t>Είναι χαμένοι</w:t>
      </w:r>
      <w:r>
        <w:rPr>
          <w:rFonts w:eastAsia="Times New Roman"/>
          <w:szCs w:val="24"/>
        </w:rPr>
        <w:t xml:space="preserve"> οι ελεύθεροι επαγγελματίες, που θα κληθούν να πληρώσουν ακόμα 140.000.000 ευρώ κάθε χρόνο λόγω της αλλαγής του τρόπου υπολογισμού των εισφορών τους. Είναι οι νησιώτες μας, που θα κληθούν να πληρώσουν τον αυξημένο ΦΠΑ και μάλιστα σε μ</w:t>
      </w:r>
      <w:r>
        <w:rPr>
          <w:rFonts w:eastAsia="Times New Roman"/>
          <w:szCs w:val="24"/>
        </w:rPr>
        <w:t>ί</w:t>
      </w:r>
      <w:r>
        <w:rPr>
          <w:rFonts w:eastAsia="Times New Roman"/>
          <w:szCs w:val="24"/>
        </w:rPr>
        <w:t>α εποχή που οι μετανα</w:t>
      </w:r>
      <w:r>
        <w:rPr>
          <w:rFonts w:eastAsia="Times New Roman"/>
          <w:szCs w:val="24"/>
        </w:rPr>
        <w:t>στευτικές ροές και η κυβερνητική αδυναμία αντιμετώπισής τους εντείνουν το πρόβλημα.</w:t>
      </w:r>
    </w:p>
    <w:p w14:paraId="795DAF61" w14:textId="77777777" w:rsidR="00B01EFE" w:rsidRDefault="00027761">
      <w:pPr>
        <w:tabs>
          <w:tab w:val="left" w:pos="2608"/>
        </w:tabs>
        <w:spacing w:after="0" w:line="600" w:lineRule="auto"/>
        <w:ind w:firstLine="720"/>
        <w:jc w:val="both"/>
        <w:rPr>
          <w:rFonts w:eastAsia="Times New Roman"/>
          <w:szCs w:val="24"/>
        </w:rPr>
      </w:pPr>
      <w:r>
        <w:rPr>
          <w:rFonts w:eastAsia="Times New Roman"/>
          <w:szCs w:val="24"/>
        </w:rPr>
        <w:t xml:space="preserve">Είναι τα ελληνικά νοικοκυριά που βλέπουν ότι ο ΕΝΦΙΑ όχι μόνο ζει και βασιλεύει, αλλά και μονιμοποιείται και διευρύνεται, θίγοντας όλο και </w:t>
      </w:r>
      <w:r>
        <w:rPr>
          <w:rFonts w:eastAsia="Times New Roman"/>
          <w:szCs w:val="24"/>
        </w:rPr>
        <w:lastRenderedPageBreak/>
        <w:t>περισσότερο τις λαϊκές τάξεις. Κα</w:t>
      </w:r>
      <w:r>
        <w:rPr>
          <w:rFonts w:eastAsia="Times New Roman"/>
          <w:szCs w:val="24"/>
        </w:rPr>
        <w:t>ι βέβαια είναι η ανάπτυξη που υπονομεύεται από τους φόρους, τις περικοπές, τα υπερπλεονάσματα, αλλά και τις κυβερνητικές μεθοδεύσεις σε βάρος όλων των μεγάλων επενδύσεων.</w:t>
      </w:r>
    </w:p>
    <w:p w14:paraId="795DAF62" w14:textId="77777777" w:rsidR="00B01EFE" w:rsidRDefault="00027761">
      <w:pPr>
        <w:tabs>
          <w:tab w:val="left" w:pos="2940"/>
        </w:tabs>
        <w:spacing w:after="0" w:line="600" w:lineRule="auto"/>
        <w:ind w:firstLine="720"/>
        <w:jc w:val="both"/>
        <w:rPr>
          <w:rFonts w:eastAsia="Times New Roman"/>
          <w:szCs w:val="24"/>
        </w:rPr>
      </w:pPr>
      <w:r>
        <w:rPr>
          <w:rFonts w:eastAsia="Times New Roman"/>
          <w:szCs w:val="24"/>
        </w:rPr>
        <w:t>Το κυβερνητικό πρόγραμμα επιμένει σε χαμηλούς αναιμικούς ρυθμούς ανάπτυξης, που, μάλι</w:t>
      </w:r>
      <w:r>
        <w:rPr>
          <w:rFonts w:eastAsia="Times New Roman"/>
          <w:szCs w:val="24"/>
        </w:rPr>
        <w:t>στα, μειώνονται ιδιαίτερα μετά το 2020, θέτοντας σε κίνδυνο την πορεία της χώρας.</w:t>
      </w:r>
    </w:p>
    <w:p w14:paraId="795DAF63" w14:textId="77777777" w:rsidR="00B01EFE" w:rsidRDefault="00027761">
      <w:pPr>
        <w:tabs>
          <w:tab w:val="left" w:pos="2940"/>
        </w:tabs>
        <w:spacing w:after="0" w:line="600" w:lineRule="auto"/>
        <w:ind w:firstLine="720"/>
        <w:jc w:val="both"/>
        <w:rPr>
          <w:rFonts w:eastAsia="Times New Roman"/>
          <w:szCs w:val="24"/>
        </w:rPr>
      </w:pPr>
      <w:r>
        <w:rPr>
          <w:rFonts w:eastAsia="Times New Roman"/>
          <w:szCs w:val="24"/>
        </w:rPr>
        <w:t>Όμως, τα υπερπλεονάσματα καλά κρατούν. Και, μάλιστα, προβλέπεται να αφαιρεθούν 57 δισεκατομμύρια ευρώ από τους πολίτες και την οικονομία έως το 2022 και, μάλιστα, με πλεονάσμ</w:t>
      </w:r>
      <w:r>
        <w:rPr>
          <w:rFonts w:eastAsia="Times New Roman"/>
          <w:szCs w:val="24"/>
        </w:rPr>
        <w:t>ατα πάνω από τον στόχο του 3,5%.</w:t>
      </w:r>
    </w:p>
    <w:p w14:paraId="795DAF64" w14:textId="77777777" w:rsidR="00B01EFE" w:rsidRDefault="00027761">
      <w:pPr>
        <w:tabs>
          <w:tab w:val="left" w:pos="2940"/>
        </w:tabs>
        <w:spacing w:after="0" w:line="600" w:lineRule="auto"/>
        <w:ind w:firstLine="720"/>
        <w:jc w:val="both"/>
        <w:rPr>
          <w:rFonts w:eastAsia="Times New Roman"/>
          <w:szCs w:val="24"/>
        </w:rPr>
      </w:pPr>
      <w:r>
        <w:rPr>
          <w:rFonts w:eastAsia="Times New Roman"/>
          <w:szCs w:val="24"/>
        </w:rPr>
        <w:t>Πόσο θα αντέξουν οι Έλληνες, όταν ήδη χρωστούν 130 δισεκατομμύρια ευρώ ληξιπρόθεσμα στην εφορεία και τα ασφαλιστικά ταμεία, όταν το ιδιωτικό χρέος στο σύνολό του φτάνει τα 300 δισεκατομμύρια ευρώ, όταν τα νοικοκυριά αδυνατο</w:t>
      </w:r>
      <w:r>
        <w:rPr>
          <w:rFonts w:eastAsia="Times New Roman"/>
          <w:szCs w:val="24"/>
        </w:rPr>
        <w:t xml:space="preserve">ύν να ανταπεξέλθουν, ακόμα και στις βασικές </w:t>
      </w:r>
      <w:r>
        <w:rPr>
          <w:rFonts w:eastAsia="Times New Roman"/>
          <w:szCs w:val="24"/>
        </w:rPr>
        <w:lastRenderedPageBreak/>
        <w:t>τους καθημερινές ανάγκες; Φοβάμαι ότι πίσω από όλα αυτά υποκρύπτονται νέα μέτρα και νέες περικοπές.</w:t>
      </w:r>
    </w:p>
    <w:p w14:paraId="795DAF65" w14:textId="77777777" w:rsidR="00B01EFE" w:rsidRDefault="00027761">
      <w:pPr>
        <w:tabs>
          <w:tab w:val="left" w:pos="2940"/>
        </w:tabs>
        <w:spacing w:after="0" w:line="600" w:lineRule="auto"/>
        <w:ind w:firstLine="720"/>
        <w:jc w:val="both"/>
        <w:rPr>
          <w:rFonts w:eastAsia="Times New Roman"/>
          <w:szCs w:val="24"/>
        </w:rPr>
      </w:pPr>
      <w:r>
        <w:rPr>
          <w:rFonts w:eastAsia="Times New Roman"/>
          <w:szCs w:val="24"/>
        </w:rPr>
        <w:t>Τι μας έλεγε ο ΣΥΡΙΖΑ, όταν ήταν στην Αντιπολίτευση; Ότι η λιτότητα υπονομεύει την ανάπτυξη. Τι λένε τώρα τα στε</w:t>
      </w:r>
      <w:r>
        <w:rPr>
          <w:rFonts w:eastAsia="Times New Roman"/>
          <w:szCs w:val="24"/>
        </w:rPr>
        <w:t>λέχη του; Ότι είναι προϋπόθεση η λιτότητα για την ανάπτυξη. Πανεπιστήμιο η καρέκλα της εξουσίας!</w:t>
      </w:r>
    </w:p>
    <w:p w14:paraId="795DAF66" w14:textId="77777777" w:rsidR="00B01EFE" w:rsidRDefault="00027761">
      <w:pPr>
        <w:tabs>
          <w:tab w:val="left" w:pos="2940"/>
        </w:tabs>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795DAF67" w14:textId="77777777" w:rsidR="00B01EFE" w:rsidRDefault="00027761">
      <w:pPr>
        <w:tabs>
          <w:tab w:val="left" w:pos="2940"/>
        </w:tabs>
        <w:spacing w:after="0" w:line="600" w:lineRule="auto"/>
        <w:ind w:firstLine="720"/>
        <w:jc w:val="both"/>
        <w:rPr>
          <w:rFonts w:eastAsia="Times New Roman"/>
          <w:szCs w:val="24"/>
        </w:rPr>
      </w:pPr>
      <w:r>
        <w:rPr>
          <w:rFonts w:eastAsia="Times New Roman"/>
          <w:szCs w:val="24"/>
        </w:rPr>
        <w:t>«Μην ανησυχείτε, όμως…», λέει η Κυβέρνηση, «…γιατί έρχονται τα αντίμετρα», αυτά τα</w:t>
      </w:r>
      <w:r>
        <w:rPr>
          <w:rFonts w:eastAsia="Times New Roman"/>
          <w:szCs w:val="24"/>
        </w:rPr>
        <w:t xml:space="preserve"> περιβόητα αντίμετρα. Πολύ κακό για το τίποτα. Δέκα παίρνει, ένα δίνει πίσω. Οι περικοπές είναι μόνιμες και τα φιλοδωρήματα προσωρινά κα επιλεκτικά. Μοιράζουν τη φτώχεια.</w:t>
      </w:r>
    </w:p>
    <w:p w14:paraId="795DAF68" w14:textId="77777777" w:rsidR="00B01EFE" w:rsidRDefault="00027761">
      <w:pPr>
        <w:tabs>
          <w:tab w:val="left" w:pos="2940"/>
        </w:tabs>
        <w:spacing w:after="0" w:line="600" w:lineRule="auto"/>
        <w:ind w:firstLine="720"/>
        <w:jc w:val="both"/>
        <w:rPr>
          <w:rFonts w:eastAsia="Times New Roman"/>
          <w:szCs w:val="24"/>
        </w:rPr>
      </w:pPr>
      <w:r>
        <w:rPr>
          <w:rFonts w:eastAsia="Times New Roman"/>
          <w:szCs w:val="24"/>
        </w:rPr>
        <w:t>Κυρίες και κύριοι Βουλευτές, το υπό συζήτηση νομοσχέδιο περιλαμβάνει και μ</w:t>
      </w:r>
      <w:r>
        <w:rPr>
          <w:rFonts w:eastAsia="Times New Roman"/>
          <w:szCs w:val="24"/>
        </w:rPr>
        <w:t>ί</w:t>
      </w:r>
      <w:r>
        <w:rPr>
          <w:rFonts w:eastAsia="Times New Roman"/>
          <w:szCs w:val="24"/>
        </w:rPr>
        <w:t>α σειρά ακ</w:t>
      </w:r>
      <w:r>
        <w:rPr>
          <w:rFonts w:eastAsia="Times New Roman"/>
          <w:szCs w:val="24"/>
        </w:rPr>
        <w:t xml:space="preserve">όμα διατάξεις, που αναδεικνύουν το πραγματικό </w:t>
      </w:r>
      <w:r>
        <w:rPr>
          <w:rFonts w:eastAsia="Times New Roman"/>
          <w:szCs w:val="24"/>
        </w:rPr>
        <w:lastRenderedPageBreak/>
        <w:t>πρόσωπο της πολιτικής των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Με τη διάταξη για την υποχρεωτική κατάθεση των αποθεμάτων των δημόσιων οργανισμών στον ενιαίο λογαριασμό θησαυροφυλακίου και τον ΟΔΔΗΧ διαχειριστή του, η Κυβέρνηση επιχε</w:t>
      </w:r>
      <w:r>
        <w:rPr>
          <w:rFonts w:eastAsia="Times New Roman"/>
          <w:szCs w:val="24"/>
        </w:rPr>
        <w:t>ιρεί προφανώς να καλύψει τις δανειακές ανάγκες του δημοσίου ως τις εκλογές.</w:t>
      </w:r>
    </w:p>
    <w:p w14:paraId="795DAF69" w14:textId="77777777" w:rsidR="00B01EFE" w:rsidRDefault="00027761">
      <w:pPr>
        <w:tabs>
          <w:tab w:val="left" w:pos="2940"/>
        </w:tabs>
        <w:spacing w:after="0" w:line="600" w:lineRule="auto"/>
        <w:ind w:firstLine="720"/>
        <w:jc w:val="both"/>
        <w:rPr>
          <w:rFonts w:eastAsia="Times New Roman"/>
          <w:szCs w:val="24"/>
        </w:rPr>
      </w:pPr>
      <w:r>
        <w:rPr>
          <w:rFonts w:eastAsia="Times New Roman"/>
          <w:szCs w:val="24"/>
        </w:rPr>
        <w:t>Το μόνο που θα πετύχει αυτή η διάταξη είναι την περαιτέρω αποδυνάμωση των τραπεζών με τη μείωση των καταθέσεών τους, άρα και το νέο έλλειμα ρευστότητας και την αδυναμία των δημόσιω</w:t>
      </w:r>
      <w:r>
        <w:rPr>
          <w:rFonts w:eastAsia="Times New Roman"/>
          <w:szCs w:val="24"/>
        </w:rPr>
        <w:t>ν οργανισμών να εκπληρώσουν έγκαιρα τις υποχρεώσεις τους. Σκεφτείτε ένα απλό παράδειγμα: Τι θα γίνει αν υπάρξει η καθυστέρηση στις αποζημιώσεις του ΕΛΓΑ για τους αγρότες;</w:t>
      </w:r>
    </w:p>
    <w:p w14:paraId="795DAF6A" w14:textId="77777777" w:rsidR="00B01EFE" w:rsidRDefault="00027761">
      <w:pPr>
        <w:tabs>
          <w:tab w:val="left" w:pos="2940"/>
        </w:tabs>
        <w:spacing w:after="0" w:line="600" w:lineRule="auto"/>
        <w:ind w:firstLine="720"/>
        <w:jc w:val="both"/>
        <w:rPr>
          <w:rFonts w:eastAsia="Times New Roman"/>
          <w:szCs w:val="24"/>
        </w:rPr>
      </w:pPr>
      <w:r>
        <w:rPr>
          <w:rFonts w:eastAsia="Times New Roman"/>
          <w:szCs w:val="24"/>
        </w:rPr>
        <w:t>Έρχομαι στο δεύτερο σημείο που δείχνει την πραγματική εικόνα αυτής της Κυβέρνησης. Όχ</w:t>
      </w:r>
      <w:r>
        <w:rPr>
          <w:rFonts w:eastAsia="Times New Roman"/>
          <w:szCs w:val="24"/>
        </w:rPr>
        <w:t xml:space="preserve">ι μόνο δεν βρήκαμε πουθενά τη διάταξη για την αύξηση του κατώτερου μισθού, αλλά αντίθετα η Κυβέρνηση προχωρεί </w:t>
      </w:r>
      <w:r>
        <w:rPr>
          <w:rFonts w:eastAsia="Times New Roman"/>
          <w:szCs w:val="24"/>
        </w:rPr>
        <w:lastRenderedPageBreak/>
        <w:t>στη μείωση της δυνατότητας των συνδικάτων να προσφύγουν στη διαιτησία.</w:t>
      </w:r>
    </w:p>
    <w:p w14:paraId="795DAF6B" w14:textId="77777777" w:rsidR="00B01EFE" w:rsidRDefault="00027761">
      <w:pPr>
        <w:tabs>
          <w:tab w:val="left" w:pos="2940"/>
        </w:tabs>
        <w:spacing w:after="0" w:line="600" w:lineRule="auto"/>
        <w:ind w:firstLine="720"/>
        <w:jc w:val="both"/>
        <w:rPr>
          <w:rFonts w:eastAsia="Times New Roman"/>
          <w:szCs w:val="24"/>
        </w:rPr>
      </w:pPr>
      <w:r>
        <w:rPr>
          <w:rFonts w:eastAsia="Times New Roman"/>
          <w:szCs w:val="24"/>
        </w:rPr>
        <w:t>Εδώ προφανώς αντιλαμβανόμαστε ότι η Κυβέρνηση θεωρεί ότι η ισχυρή πλευρά εί</w:t>
      </w:r>
      <w:r>
        <w:rPr>
          <w:rFonts w:eastAsia="Times New Roman"/>
          <w:szCs w:val="24"/>
        </w:rPr>
        <w:t>ναι οι εργαζόμενοι και η ανίσχυρη, που χρειάζεται προστασία και φροντίδα από τη μεριά της, είναι οι εργοδότες.</w:t>
      </w:r>
    </w:p>
    <w:p w14:paraId="795DAF6C" w14:textId="77777777" w:rsidR="00B01EFE" w:rsidRDefault="00027761">
      <w:pPr>
        <w:tabs>
          <w:tab w:val="left" w:pos="2940"/>
        </w:tabs>
        <w:spacing w:after="0" w:line="600" w:lineRule="auto"/>
        <w:ind w:firstLine="720"/>
        <w:jc w:val="both"/>
        <w:rPr>
          <w:rFonts w:eastAsia="Times New Roman"/>
          <w:szCs w:val="24"/>
        </w:rPr>
      </w:pPr>
      <w:r>
        <w:rPr>
          <w:rFonts w:eastAsia="Times New Roman"/>
          <w:szCs w:val="24"/>
        </w:rPr>
        <w:t>Συγχαρητήρια και πάλι, κυρίες και κύριοι της Κυβέρνησης. Υλοποιείτε άριστα την πολιτική που εξήγγειλε ο κ</w:t>
      </w:r>
      <w:r>
        <w:rPr>
          <w:rFonts w:eastAsia="Times New Roman"/>
          <w:szCs w:val="24"/>
        </w:rPr>
        <w:t>.</w:t>
      </w:r>
      <w:r>
        <w:rPr>
          <w:rFonts w:eastAsia="Times New Roman"/>
          <w:szCs w:val="24"/>
        </w:rPr>
        <w:t xml:space="preserve"> Μητσοτάκης στην προηγούμενη συνάντηση </w:t>
      </w:r>
      <w:r>
        <w:rPr>
          <w:rFonts w:eastAsia="Times New Roman"/>
          <w:szCs w:val="24"/>
        </w:rPr>
        <w:t>που είχε με τον ΣΕΒ.</w:t>
      </w:r>
    </w:p>
    <w:p w14:paraId="795DAF6D" w14:textId="77777777" w:rsidR="00B01EFE" w:rsidRDefault="00027761">
      <w:pPr>
        <w:tabs>
          <w:tab w:val="left" w:pos="2940"/>
        </w:tabs>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795DAF6E" w14:textId="77777777" w:rsidR="00B01EFE" w:rsidRDefault="00027761">
      <w:pPr>
        <w:tabs>
          <w:tab w:val="left" w:pos="2940"/>
        </w:tabs>
        <w:spacing w:after="0" w:line="600" w:lineRule="auto"/>
        <w:ind w:firstLine="720"/>
        <w:jc w:val="both"/>
        <w:rPr>
          <w:rFonts w:eastAsia="Times New Roman"/>
          <w:szCs w:val="24"/>
        </w:rPr>
      </w:pPr>
      <w:r>
        <w:rPr>
          <w:rFonts w:eastAsia="Times New Roman"/>
          <w:szCs w:val="24"/>
        </w:rPr>
        <w:t>Τέλος, αποδεικνύεστε ανίκανοι ακόμα και για την αντιγραφή των προτάσεών μας. Έχουμε καταθέσει εδώ και έναν χρόνο πρόταση για επιδότηση της εργασίας, έτσι ώστε</w:t>
      </w:r>
      <w:r>
        <w:rPr>
          <w:rFonts w:eastAsia="Times New Roman"/>
          <w:szCs w:val="24"/>
        </w:rPr>
        <w:t xml:space="preserve"> να δημιουργηθούν θέσεις εργασίας στον ιδιωτικό τομέα και να απορροφηθούν άνεργοι. Της αλλάξατε τα </w:t>
      </w:r>
      <w:r>
        <w:rPr>
          <w:rFonts w:eastAsia="Times New Roman"/>
          <w:szCs w:val="24"/>
        </w:rPr>
        <w:lastRenderedPageBreak/>
        <w:t>φώτα της πρότασης. Το κίνητρο που εμείς προτείναμε το φθάνετε μόνο στο ένα τρίτο της δικής μας πρότασης. Και στην αντιγραφή μετεξεταστέοι είστε.</w:t>
      </w:r>
    </w:p>
    <w:p w14:paraId="795DAF6F" w14:textId="77777777" w:rsidR="00B01EFE" w:rsidRDefault="00027761">
      <w:pPr>
        <w:tabs>
          <w:tab w:val="left" w:pos="2940"/>
        </w:tabs>
        <w:spacing w:after="0" w:line="600" w:lineRule="auto"/>
        <w:ind w:firstLine="720"/>
        <w:jc w:val="both"/>
        <w:rPr>
          <w:rFonts w:eastAsia="Times New Roman"/>
          <w:szCs w:val="24"/>
        </w:rPr>
      </w:pPr>
      <w:r>
        <w:rPr>
          <w:rFonts w:eastAsia="Times New Roman"/>
          <w:szCs w:val="24"/>
        </w:rPr>
        <w:t>Κυρίες και κ</w:t>
      </w:r>
      <w:r>
        <w:rPr>
          <w:rFonts w:eastAsia="Times New Roman"/>
          <w:szCs w:val="24"/>
        </w:rPr>
        <w:t>ύριοι Βουλευτές, είναι σαφές ότι η δική μας απάντηση τόσο επί της αρχής όσο και στα άρθρα του νομοσχεδίου είναι ένα μεγάλο «όχι».</w:t>
      </w:r>
    </w:p>
    <w:p w14:paraId="795DAF70" w14:textId="77777777" w:rsidR="00B01EFE" w:rsidRDefault="00027761">
      <w:pPr>
        <w:tabs>
          <w:tab w:val="left" w:pos="2940"/>
        </w:tabs>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795DAF71" w14:textId="77777777" w:rsidR="00B01EFE" w:rsidRDefault="00027761">
      <w:pPr>
        <w:tabs>
          <w:tab w:val="left" w:pos="2940"/>
        </w:tabs>
        <w:spacing w:after="0" w:line="600" w:lineRule="auto"/>
        <w:ind w:firstLine="720"/>
        <w:jc w:val="both"/>
        <w:rPr>
          <w:rFonts w:eastAsia="Times New Roman"/>
          <w:szCs w:val="24"/>
        </w:rPr>
      </w:pPr>
      <w:r>
        <w:rPr>
          <w:rFonts w:eastAsia="Times New Roman"/>
          <w:szCs w:val="24"/>
        </w:rPr>
        <w:t>Κάθε μέρα που περνά όλοι κατανοούν την πραγματική</w:t>
      </w:r>
      <w:r>
        <w:rPr>
          <w:rFonts w:eastAsia="Times New Roman"/>
          <w:szCs w:val="24"/>
        </w:rPr>
        <w:t xml:space="preserve"> ζημιά που προκάλεσαν οι ΣΥΡΙΖΑΝΕΛ στη χώρα όλα αυτά τα χρόνια. Και υπάρχουν ερωτήματα: Όλα αυτά θα γινόντουσαν έτσι και αλλιώς; Όποια Κυβέρνηση και αν ήταν στον τόπο</w:t>
      </w:r>
      <w:r w:rsidRPr="00101846">
        <w:rPr>
          <w:rFonts w:eastAsia="Times New Roman"/>
          <w:szCs w:val="24"/>
        </w:rPr>
        <w:t>,</w:t>
      </w:r>
      <w:r>
        <w:rPr>
          <w:rFonts w:eastAsia="Times New Roman"/>
          <w:szCs w:val="24"/>
        </w:rPr>
        <w:t xml:space="preserve"> θα έκανε τα ίδια; Μήπως όλα αυτά οφείλονται στις προηγούμενες κυβερνήσεις και οι καλοί Σ</w:t>
      </w:r>
      <w:r>
        <w:rPr>
          <w:rFonts w:eastAsia="Times New Roman"/>
          <w:szCs w:val="24"/>
        </w:rPr>
        <w:t xml:space="preserve">ΥΡΙΖΑΝΕΛ δεν </w:t>
      </w:r>
      <w:r>
        <w:rPr>
          <w:rFonts w:eastAsia="Times New Roman"/>
          <w:szCs w:val="24"/>
        </w:rPr>
        <w:lastRenderedPageBreak/>
        <w:t>μπορούσαν να κάνουν τίποτε άλλο για να αντιμετωπίσουν τα προβλήματα που είχαν δημιουργηθεί;</w:t>
      </w:r>
    </w:p>
    <w:p w14:paraId="795DAF72" w14:textId="77777777" w:rsidR="00B01EFE" w:rsidRDefault="00027761">
      <w:pPr>
        <w:tabs>
          <w:tab w:val="left" w:pos="2940"/>
        </w:tabs>
        <w:spacing w:after="0" w:line="600" w:lineRule="auto"/>
        <w:ind w:firstLine="720"/>
        <w:jc w:val="both"/>
        <w:rPr>
          <w:rFonts w:eastAsia="Times New Roman"/>
          <w:szCs w:val="24"/>
        </w:rPr>
      </w:pPr>
      <w:r>
        <w:rPr>
          <w:rFonts w:eastAsia="Times New Roman"/>
          <w:szCs w:val="24"/>
        </w:rPr>
        <w:t>Αυτή ακριβώς είναι η προπαγάνδα της Κυβέρνησης, που συνοδεύεται, βέβαια, από αρκετή δόση σκανδαλολογίας, πόλωση, τοξικό κλίμα και διχασμό.</w:t>
      </w:r>
    </w:p>
    <w:p w14:paraId="795DAF73" w14:textId="77777777" w:rsidR="00B01EFE" w:rsidRDefault="0002776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Νέα Δημοκρ</w:t>
      </w:r>
      <w:r>
        <w:rPr>
          <w:rFonts w:eastAsia="Times New Roman" w:cs="Times New Roman"/>
          <w:szCs w:val="24"/>
        </w:rPr>
        <w:t xml:space="preserve">ατία, από τη μεριά της, βολεύεται με αυτή την κατάσταση, γιατί μέσα από αυτό το δίπολο που επιχειρούν να δημιουργήσουν, ξεχνιούνται οι δικές τους ευθύνες. </w:t>
      </w:r>
    </w:p>
    <w:p w14:paraId="795DAF74" w14:textId="77777777" w:rsidR="00B01EFE" w:rsidRDefault="0002776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Αν, λοιπόν, κύριε Μητσοτάκη, δεν ξέρετε ή δεν θυμάστε τι έγινε στη χώρα από το 2004 ως το 2009 που κ</w:t>
      </w:r>
      <w:r>
        <w:rPr>
          <w:rFonts w:eastAsia="Times New Roman" w:cs="Times New Roman"/>
          <w:szCs w:val="24"/>
        </w:rPr>
        <w:t xml:space="preserve">υβερνούσε η Νέα Δημοκρατία, δεν έχετε παρά να ρωτήσετε τον κ. Αλογοσκούφη, που είναι το μοναδικό στέλεχος του χώρου σας που τόλμησε να κάνει αυτοκριτική μετά από τόσα χρόνια. </w:t>
      </w:r>
    </w:p>
    <w:p w14:paraId="795DAF75" w14:textId="77777777" w:rsidR="00B01EFE" w:rsidRDefault="00027761">
      <w:pPr>
        <w:tabs>
          <w:tab w:val="left" w:pos="2738"/>
          <w:tab w:val="center" w:pos="4753"/>
          <w:tab w:val="left" w:pos="5723"/>
        </w:tabs>
        <w:spacing w:after="0" w:line="600" w:lineRule="auto"/>
        <w:ind w:firstLine="720"/>
        <w:jc w:val="both"/>
        <w:rPr>
          <w:rFonts w:eastAsia="Times New Roman" w:cs="Times New Roman"/>
          <w:szCs w:val="24"/>
        </w:rPr>
      </w:pPr>
      <w:r w:rsidRPr="008D4C39">
        <w:rPr>
          <w:rFonts w:eastAsia="Times New Roman" w:cs="Times New Roman"/>
          <w:szCs w:val="24"/>
        </w:rPr>
        <w:lastRenderedPageBreak/>
        <w:t>(Χειροκροτήματα από την πτέρυγα της Δημοκρατικής Συμπαράταξης ΠΑΣΟΚ</w:t>
      </w:r>
      <w:r>
        <w:rPr>
          <w:rFonts w:eastAsia="Times New Roman" w:cs="Times New Roman"/>
          <w:szCs w:val="24"/>
        </w:rPr>
        <w:t xml:space="preserve"> </w:t>
      </w:r>
      <w:r w:rsidRPr="008D4C39">
        <w:rPr>
          <w:rFonts w:eastAsia="Times New Roman" w:cs="Times New Roman"/>
          <w:szCs w:val="24"/>
        </w:rPr>
        <w:t>-</w:t>
      </w:r>
      <w:r>
        <w:rPr>
          <w:rFonts w:eastAsia="Times New Roman" w:cs="Times New Roman"/>
          <w:szCs w:val="24"/>
        </w:rPr>
        <w:t xml:space="preserve"> </w:t>
      </w:r>
      <w:r w:rsidRPr="008D4C39">
        <w:rPr>
          <w:rFonts w:eastAsia="Times New Roman" w:cs="Times New Roman"/>
          <w:szCs w:val="24"/>
        </w:rPr>
        <w:t>ΔΗΜΑΡ)</w:t>
      </w:r>
    </w:p>
    <w:p w14:paraId="795DAF76" w14:textId="77777777" w:rsidR="00B01EFE" w:rsidRDefault="0002776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Επανέρχομαι, όμως, στο σήμερα και στο εάν θα είχαμε φθάσει έτσι κι αλλιώς ως εδώ. Όχι, απαντώ κατηγορηματικά. Χωρίς την τυχοδιωκτική πολιτική των ΣΥΡΙΖΑ-ΑΝΕΛ τα πράγματα θα ήταν διαφορετικά. Δεν θα είχε χάσει η οικονομία 200 δισεκατομμύρια ευρώ, δεν θα είχ</w:t>
      </w:r>
      <w:r>
        <w:rPr>
          <w:rFonts w:eastAsia="Times New Roman" w:cs="Times New Roman"/>
          <w:szCs w:val="24"/>
        </w:rPr>
        <w:t xml:space="preserve">αμε φθάσει στα </w:t>
      </w:r>
      <w:r>
        <w:rPr>
          <w:rFonts w:eastAsia="Times New Roman" w:cs="Times New Roman"/>
          <w:szCs w:val="24"/>
          <w:lang w:val="en-US"/>
        </w:rPr>
        <w:t>capital</w:t>
      </w:r>
      <w:r w:rsidRPr="00890C7B">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στον έλεγχο του τραπεζικού συστήματος από τους ξένους, αν δεν είχαν μεσολαβήσει τα επιτεύγματα των κυρίων Τσίπρα και Βαρουφάκη το 2015. Δεν θα χρειάζονταν όλοι αυτοί οι φόροι, οι μειώσεις και οι περικοπές. </w:t>
      </w:r>
    </w:p>
    <w:p w14:paraId="795DAF77" w14:textId="77777777" w:rsidR="00B01EFE" w:rsidRDefault="0002776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Πολλά από αυτ</w:t>
      </w:r>
      <w:r>
        <w:rPr>
          <w:rFonts w:eastAsia="Times New Roman" w:cs="Times New Roman"/>
          <w:szCs w:val="24"/>
        </w:rPr>
        <w:t xml:space="preserve">ά που ζούμε τα τελευταία χρόνια θα είχαν αποφευχθεί, αν ο κ. Τσίπρας αντί των πρόωρων εκλογών είχε δεχθεί το 2015 την πρότασή μας. Και, προφανώς, η πρότασή μας δεν ήταν ποτέ να μπούμε στην </w:t>
      </w:r>
      <w:r>
        <w:rPr>
          <w:rFonts w:eastAsia="Times New Roman" w:cs="Times New Roman"/>
          <w:szCs w:val="24"/>
        </w:rPr>
        <w:t>Κ</w:t>
      </w:r>
      <w:r>
        <w:rPr>
          <w:rFonts w:eastAsia="Times New Roman" w:cs="Times New Roman"/>
          <w:szCs w:val="24"/>
        </w:rPr>
        <w:t xml:space="preserve">υβέρνησή του, ούτε ποτέ υπήρξε δική του πρόταση να </w:t>
      </w:r>
      <w:r>
        <w:rPr>
          <w:rFonts w:eastAsia="Times New Roman" w:cs="Times New Roman"/>
          <w:szCs w:val="24"/>
        </w:rPr>
        <w:lastRenderedPageBreak/>
        <w:t>μπούμε στη δική</w:t>
      </w:r>
      <w:r>
        <w:rPr>
          <w:rFonts w:eastAsia="Times New Roman" w:cs="Times New Roman"/>
          <w:szCs w:val="24"/>
        </w:rPr>
        <w:t xml:space="preserve"> του Κυβέρνηση. Επειδή λέγονται τόσα πολλά ψέματα δημόσια, να πούμε και καμμιά αλήθεια, γιατί νομίζω ότι χρειάζεται.  </w:t>
      </w:r>
    </w:p>
    <w:p w14:paraId="795DAF78" w14:textId="77777777" w:rsidR="00B01EFE" w:rsidRDefault="00027761">
      <w:pPr>
        <w:tabs>
          <w:tab w:val="left" w:pos="2738"/>
          <w:tab w:val="center" w:pos="4753"/>
          <w:tab w:val="left" w:pos="5723"/>
        </w:tabs>
        <w:spacing w:after="0" w:line="600" w:lineRule="auto"/>
        <w:ind w:firstLine="720"/>
        <w:jc w:val="both"/>
        <w:rPr>
          <w:rFonts w:eastAsia="Times New Roman" w:cs="Times New Roman"/>
          <w:szCs w:val="24"/>
        </w:rPr>
      </w:pPr>
      <w:r w:rsidRPr="008D4C39">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sidRPr="008D4C39">
        <w:rPr>
          <w:rFonts w:eastAsia="Times New Roman" w:cs="Times New Roman"/>
          <w:szCs w:val="24"/>
        </w:rPr>
        <w:t>-</w:t>
      </w:r>
      <w:r>
        <w:rPr>
          <w:rFonts w:eastAsia="Times New Roman" w:cs="Times New Roman"/>
          <w:szCs w:val="24"/>
        </w:rPr>
        <w:t xml:space="preserve"> </w:t>
      </w:r>
      <w:r w:rsidRPr="008D4C39">
        <w:rPr>
          <w:rFonts w:eastAsia="Times New Roman" w:cs="Times New Roman"/>
          <w:szCs w:val="24"/>
        </w:rPr>
        <w:t>ΔΗΜΑΡ)</w:t>
      </w:r>
    </w:p>
    <w:p w14:paraId="795DAF79" w14:textId="77777777" w:rsidR="00B01EFE" w:rsidRDefault="0002776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Η δική μας πρόταση, λοιπόν, ήταν «Αξιοποίησε αυτή τη μεγάλη </w:t>
      </w:r>
      <w:r>
        <w:rPr>
          <w:rFonts w:eastAsia="Times New Roman" w:cs="Times New Roman"/>
          <w:szCs w:val="24"/>
        </w:rPr>
        <w:t>κοινοβουλευτική στήριξη που έχεις» -πέντε κόμματα τον στήριζαν το καλοκαίρι του 2015- «φτιάξε μ</w:t>
      </w:r>
      <w:r>
        <w:rPr>
          <w:rFonts w:eastAsia="Times New Roman" w:cs="Times New Roman"/>
          <w:szCs w:val="24"/>
        </w:rPr>
        <w:t>ί</w:t>
      </w:r>
      <w:r>
        <w:rPr>
          <w:rFonts w:eastAsia="Times New Roman" w:cs="Times New Roman"/>
          <w:szCs w:val="24"/>
        </w:rPr>
        <w:t xml:space="preserve">α εθνική ομάδα διαπραγμάτευσης, για να βελτιώσεις αυτή τη </w:t>
      </w:r>
      <w:r>
        <w:rPr>
          <w:rFonts w:eastAsia="Times New Roman" w:cs="Times New Roman"/>
          <w:szCs w:val="24"/>
        </w:rPr>
        <w:t>σ</w:t>
      </w:r>
      <w:r>
        <w:rPr>
          <w:rFonts w:eastAsia="Times New Roman" w:cs="Times New Roman"/>
          <w:szCs w:val="24"/>
        </w:rPr>
        <w:t>υμφωνία που έφερες, τη δυσβάσταχτη, με την πλάτη στον τοίχο». Εκείνος, όμως, δεν είχε ως προτεραιότητ</w:t>
      </w:r>
      <w:r>
        <w:rPr>
          <w:rFonts w:eastAsia="Times New Roman" w:cs="Times New Roman"/>
          <w:szCs w:val="24"/>
        </w:rPr>
        <w:t xml:space="preserve">α το τι θα γίνει στον τόπο, αλλά πώς θα λύσει τα εσωκομματικά του προβλήματα. Και αυτό ακριβώς έπραξε. </w:t>
      </w:r>
    </w:p>
    <w:p w14:paraId="795DAF7A" w14:textId="77777777" w:rsidR="00B01EFE" w:rsidRDefault="0002776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Δεν θα είχαμε χάσει, λοιπόν, αυτή την τριετία περίπου 10% από την προσδοκώμενη αύξηση του ΑΕΠ, δηλαδή 20 δισεκατομμύρια ακόμα από </w:t>
      </w:r>
      <w:r>
        <w:rPr>
          <w:rFonts w:eastAsia="Times New Roman" w:cs="Times New Roman"/>
          <w:szCs w:val="24"/>
        </w:rPr>
        <w:lastRenderedPageBreak/>
        <w:t>το εισόδημα, από την ε</w:t>
      </w:r>
      <w:r>
        <w:rPr>
          <w:rFonts w:eastAsia="Times New Roman" w:cs="Times New Roman"/>
          <w:szCs w:val="24"/>
        </w:rPr>
        <w:t xml:space="preserve">λληνική οικονομία. Και ναι, θα είχαμε ήδη εξασφαλίσει οριστική έξοδο από την κρίση και τα μνημόνια. </w:t>
      </w:r>
    </w:p>
    <w:p w14:paraId="795DAF7B" w14:textId="77777777" w:rsidR="00B01EFE" w:rsidRDefault="0002776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Αποτύχατε, κύριοι της Κυβέρνησης, στην οικονομία. Συνεχίζετε, όμως, να αναλαμβάνετε δεσμεύσεις. Και τώρα αναλαμβάνετε δεσμεύσεις και στα εθνικά θέματα. Η </w:t>
      </w:r>
      <w:r>
        <w:rPr>
          <w:rFonts w:eastAsia="Times New Roman" w:cs="Times New Roman"/>
          <w:szCs w:val="24"/>
        </w:rPr>
        <w:t>σ</w:t>
      </w:r>
      <w:r>
        <w:rPr>
          <w:rFonts w:eastAsia="Times New Roman" w:cs="Times New Roman"/>
          <w:szCs w:val="24"/>
        </w:rPr>
        <w:t>υμφωνία που παρουσίασε η Κυβέρνηση, αποτελεί ένα βήμα, αλλά σε καμμία περίπτωση ολοκληρωμένη λύση. Έχει θετικά σημεία που ανταποκρίνονται στο πλαίσιο που έχουμε θέσει και ως Κίνημα Αλλαγής, αλλά και διαχρονικά η δημοκρατική παράταξη, ώστε να επιλυθεί το πρ</w:t>
      </w:r>
      <w:r>
        <w:rPr>
          <w:rFonts w:eastAsia="Times New Roman" w:cs="Times New Roman"/>
          <w:szCs w:val="24"/>
        </w:rPr>
        <w:t xml:space="preserve">όβλημα των Σκοπίων. </w:t>
      </w:r>
    </w:p>
    <w:p w14:paraId="795DAF7C" w14:textId="77777777" w:rsidR="00B01EFE" w:rsidRDefault="0002776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Η υλοποίηση αυτής της </w:t>
      </w:r>
      <w:r>
        <w:rPr>
          <w:rFonts w:eastAsia="Times New Roman" w:cs="Times New Roman"/>
          <w:szCs w:val="24"/>
        </w:rPr>
        <w:t>σ</w:t>
      </w:r>
      <w:r>
        <w:rPr>
          <w:rFonts w:eastAsia="Times New Roman" w:cs="Times New Roman"/>
          <w:szCs w:val="24"/>
        </w:rPr>
        <w:t xml:space="preserve">υμφωνίας είναι φανερό ότι δεν εξαρτάται από την πλευρά μας, αλλά αποκλειστικά από την πλευρά της γείτονος χώρας. </w:t>
      </w:r>
    </w:p>
    <w:p w14:paraId="795DAF7D" w14:textId="77777777" w:rsidR="00B01EFE" w:rsidRDefault="0002776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Εκτός, λοιπόν, από τη μεγάλη αβεβαιότητα που υπάρχει για το αν θα μπορέσει να ολοκληρωθεί, υπάρχου</w:t>
      </w:r>
      <w:r>
        <w:rPr>
          <w:rFonts w:eastAsia="Times New Roman" w:cs="Times New Roman"/>
          <w:szCs w:val="24"/>
        </w:rPr>
        <w:t xml:space="preserve">ν αρνητικά σημεία και προβλήματα που μπορεί να απομακρύνουν την προοπτική μιας βιώσιμης και εθνικά επωφελούς λύσης. </w:t>
      </w:r>
    </w:p>
    <w:p w14:paraId="795DAF7E" w14:textId="77777777" w:rsidR="00B01EFE" w:rsidRDefault="0002776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αναφέρω</w:t>
      </w:r>
      <w:r>
        <w:rPr>
          <w:rFonts w:eastAsia="Times New Roman" w:cs="Times New Roman"/>
          <w:szCs w:val="24"/>
        </w:rPr>
        <w:t xml:space="preserve"> πολύ συγκεκριμένα: Αυτή η </w:t>
      </w:r>
      <w:r>
        <w:rPr>
          <w:rFonts w:eastAsia="Times New Roman" w:cs="Times New Roman"/>
          <w:szCs w:val="24"/>
        </w:rPr>
        <w:t>σ</w:t>
      </w:r>
      <w:r>
        <w:rPr>
          <w:rFonts w:eastAsia="Times New Roman" w:cs="Times New Roman"/>
          <w:szCs w:val="24"/>
        </w:rPr>
        <w:t xml:space="preserve">υμφωνία θα μπορούσε να γίνει αποδεκτή μόνο εάν η αναθεώρηση του </w:t>
      </w:r>
      <w:r>
        <w:rPr>
          <w:rFonts w:eastAsia="Times New Roman" w:cs="Times New Roman"/>
          <w:szCs w:val="24"/>
        </w:rPr>
        <w:t>σ</w:t>
      </w:r>
      <w:r>
        <w:rPr>
          <w:rFonts w:eastAsia="Times New Roman" w:cs="Times New Roman"/>
          <w:szCs w:val="24"/>
        </w:rPr>
        <w:t>υντάγματος των Σκοπίων περιλαμβάνει και την προσαρμογή της εθνικότητας και της γλώσσας, σύμφωνα με τη νέα ονομασία και, βέβαια, μόνο εάν η επιστολή πρόσκλησης για την ένταξη στο ΝΑΤΟ σταλεί μετά την ολοκλήρωση όλων των διαδικασιών που έχουν αναλάβει τα Σκό</w:t>
      </w:r>
      <w:r>
        <w:rPr>
          <w:rFonts w:eastAsia="Times New Roman" w:cs="Times New Roman"/>
          <w:szCs w:val="24"/>
        </w:rPr>
        <w:t xml:space="preserve">πια να κάνουν, για να μην δημιουργηθούν τετελεσμένα για τη χώρα μας. </w:t>
      </w:r>
    </w:p>
    <w:p w14:paraId="795DAF7F" w14:textId="77777777" w:rsidR="00B01EFE" w:rsidRDefault="00027761">
      <w:pPr>
        <w:spacing w:after="0" w:line="600" w:lineRule="auto"/>
        <w:ind w:firstLine="720"/>
        <w:rPr>
          <w:rFonts w:eastAsia="Times New Roman" w:cs="Times New Roman"/>
          <w:szCs w:val="24"/>
        </w:rPr>
      </w:pPr>
      <w:r w:rsidRPr="008D4C39">
        <w:rPr>
          <w:rFonts w:eastAsia="Times New Roman" w:cs="Times New Roman"/>
          <w:szCs w:val="24"/>
        </w:rPr>
        <w:t>(Χειροκροτήματα από την πτέρυγα της Δημοκρατικής</w:t>
      </w:r>
      <w:r w:rsidRPr="008D4C39" w:rsidDel="00FA58BB">
        <w:rPr>
          <w:rFonts w:eastAsia="Times New Roman" w:cs="Times New Roman"/>
          <w:szCs w:val="24"/>
        </w:rPr>
        <w:t xml:space="preserve"> </w:t>
      </w:r>
      <w:r w:rsidRPr="008D4C39">
        <w:rPr>
          <w:rFonts w:eastAsia="Times New Roman" w:cs="Times New Roman"/>
          <w:szCs w:val="24"/>
        </w:rPr>
        <w:t>Συμπαράταξης ΠΑΣΟΚ</w:t>
      </w:r>
      <w:r>
        <w:rPr>
          <w:rFonts w:eastAsia="Times New Roman" w:cs="Times New Roman"/>
          <w:szCs w:val="24"/>
        </w:rPr>
        <w:t xml:space="preserve"> </w:t>
      </w:r>
      <w:r w:rsidRPr="008D4C39">
        <w:rPr>
          <w:rFonts w:eastAsia="Times New Roman" w:cs="Times New Roman"/>
          <w:szCs w:val="24"/>
        </w:rPr>
        <w:t>-</w:t>
      </w:r>
      <w:r>
        <w:rPr>
          <w:rFonts w:eastAsia="Times New Roman" w:cs="Times New Roman"/>
          <w:szCs w:val="24"/>
        </w:rPr>
        <w:t xml:space="preserve"> </w:t>
      </w:r>
      <w:r w:rsidRPr="008D4C39">
        <w:rPr>
          <w:rFonts w:eastAsia="Times New Roman" w:cs="Times New Roman"/>
          <w:szCs w:val="24"/>
        </w:rPr>
        <w:t>ΔΗΜΑΡ)</w:t>
      </w:r>
    </w:p>
    <w:p w14:paraId="795DAF80" w14:textId="77777777" w:rsidR="00B01EFE" w:rsidRDefault="00027761">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Έχουμε επισημάνει εδώ και πάρα πολύ καιρό τις επιβλαβείς κινήσεις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και τις επιπτώσεις από τη</w:t>
      </w:r>
      <w:r>
        <w:rPr>
          <w:rFonts w:eastAsia="Times New Roman" w:cs="Times New Roman"/>
          <w:szCs w:val="24"/>
        </w:rPr>
        <w:t xml:space="preserve">ν εμπλοκή του θέματος στο εσωτερικό πολιτικό παιχνίδι. </w:t>
      </w:r>
    </w:p>
    <w:p w14:paraId="795DAF81"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Με τη διγλωσσία και τους χειρισμούς τους αναλαμβάνουν πλήρως την ευθύνη για το πολωτικό και διχαστικό κλίμα που έχει δημιουργηθεί αυτή τη στιγμή στον ελληνικό λαό. Είναι επιλογή σας να διχάσετε τους Έ</w:t>
      </w:r>
      <w:r>
        <w:rPr>
          <w:rFonts w:eastAsia="Times New Roman" w:cs="Times New Roman"/>
          <w:szCs w:val="24"/>
        </w:rPr>
        <w:t>λληνες για ένα τόσο μεγάλο εθνικό ζήτημα!</w:t>
      </w:r>
    </w:p>
    <w:p w14:paraId="795DAF82"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795DAF83"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Και ακούω τώρα τη Νέα Δημοκρατία να χειροκροτεί με πάθος τον Αρχηγό της για τα ζητήματα αυτά</w:t>
      </w:r>
      <w:r w:rsidRPr="00D173E9">
        <w:rPr>
          <w:rFonts w:eastAsia="Times New Roman" w:cs="Times New Roman"/>
          <w:szCs w:val="24"/>
        </w:rPr>
        <w:t>,</w:t>
      </w:r>
      <w:r>
        <w:rPr>
          <w:rFonts w:eastAsia="Times New Roman" w:cs="Times New Roman"/>
          <w:szCs w:val="24"/>
        </w:rPr>
        <w:t xml:space="preserve"> για τα οποία έχει διαχρονικά, ιστορικά την </w:t>
      </w:r>
      <w:r>
        <w:rPr>
          <w:rFonts w:eastAsia="Times New Roman" w:cs="Times New Roman"/>
          <w:szCs w:val="24"/>
        </w:rPr>
        <w:t>ευθύνη για τη δημιουργία του προβλήματος.</w:t>
      </w:r>
    </w:p>
    <w:p w14:paraId="795DAF84"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w:t>
      </w:r>
      <w:r w:rsidRPr="00933154">
        <w:rPr>
          <w:rFonts w:eastAsia="Times New Roman" w:cs="Times New Roman"/>
          <w:szCs w:val="24"/>
        </w:rPr>
        <w:t xml:space="preserve"> </w:t>
      </w:r>
      <w:r>
        <w:rPr>
          <w:rFonts w:eastAsia="Times New Roman" w:cs="Times New Roman"/>
          <w:szCs w:val="24"/>
        </w:rPr>
        <w:t>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795DAF85"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Και τώρα, όμως, το τελευταίο διάστημα, στις κρίσιμες ώρες</w:t>
      </w:r>
      <w:r w:rsidRPr="00D173E9">
        <w:rPr>
          <w:rFonts w:eastAsia="Times New Roman" w:cs="Times New Roman"/>
          <w:szCs w:val="24"/>
        </w:rPr>
        <w:t>,</w:t>
      </w:r>
      <w:r>
        <w:rPr>
          <w:rFonts w:eastAsia="Times New Roman" w:cs="Times New Roman"/>
          <w:szCs w:val="24"/>
        </w:rPr>
        <w:t xml:space="preserve"> με τη μεγάλη οπισθοχώρηση από τις θέσεις της Νέας Δημοκρατίας τα τελευταία έτη</w:t>
      </w:r>
      <w:r>
        <w:rPr>
          <w:rFonts w:eastAsia="Times New Roman" w:cs="Times New Roman"/>
          <w:szCs w:val="24"/>
        </w:rPr>
        <w:t xml:space="preserve"> και τις διαρκείς μεταμορφώσεις και μεταλλάξεις</w:t>
      </w:r>
      <w:r w:rsidRPr="00D173E9">
        <w:rPr>
          <w:rFonts w:eastAsia="Times New Roman" w:cs="Times New Roman"/>
          <w:szCs w:val="24"/>
        </w:rPr>
        <w:t>,</w:t>
      </w:r>
      <w:r>
        <w:rPr>
          <w:rFonts w:eastAsia="Times New Roman" w:cs="Times New Roman"/>
          <w:szCs w:val="24"/>
        </w:rPr>
        <w:t xml:space="preserve"> δεν βοήθησε να δημιουργηθεί εθνική γραμμή και επέτρεψε στον κ. Τσίπρα να διαπραγματεύεται μόνος του εν κρυπτώ.</w:t>
      </w:r>
    </w:p>
    <w:p w14:paraId="795DAF86"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Εμείς σταματήσαμε, μέσα από αυτό το Βήμα, τη συμφωνία με την ονομασία Δημοκρατία του Ίλιντεν και</w:t>
      </w:r>
      <w:r>
        <w:rPr>
          <w:rFonts w:eastAsia="Times New Roman" w:cs="Times New Roman"/>
          <w:szCs w:val="24"/>
        </w:rPr>
        <w:t xml:space="preserve"> εμείς θα συνεχίσουμε να εργαζόμαστε συστηματικά για την εξεύρεση μιας ολοκληρωμένης και βιώσιμης λύσης.</w:t>
      </w:r>
    </w:p>
    <w:p w14:paraId="795DAF87"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795DAF88"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(Ζωηρά και παρατεταμένα 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795DAF89" w14:textId="77777777" w:rsidR="00B01EFE" w:rsidRDefault="00027761">
      <w:pPr>
        <w:spacing w:after="0" w:line="600" w:lineRule="auto"/>
        <w:ind w:firstLine="720"/>
        <w:jc w:val="both"/>
        <w:rPr>
          <w:rFonts w:eastAsia="Times New Roman" w:cs="Times New Roman"/>
          <w:szCs w:val="24"/>
        </w:rPr>
      </w:pPr>
      <w:r w:rsidRPr="003A0894">
        <w:rPr>
          <w:rFonts w:eastAsia="Times New Roman" w:cs="Times New Roman"/>
          <w:b/>
          <w:szCs w:val="24"/>
        </w:rPr>
        <w:t>ΠΡΟΕΔΡ</w:t>
      </w:r>
      <w:r>
        <w:rPr>
          <w:rFonts w:eastAsia="Times New Roman" w:cs="Times New Roman"/>
          <w:b/>
          <w:szCs w:val="24"/>
        </w:rPr>
        <w:t>ΟΣ</w:t>
      </w:r>
      <w:r w:rsidRPr="003A0894">
        <w:rPr>
          <w:rFonts w:eastAsia="Times New Roman" w:cs="Times New Roman"/>
          <w:b/>
          <w:szCs w:val="24"/>
        </w:rPr>
        <w:t xml:space="preserve"> (Νικόλαος Βούτσης):</w:t>
      </w:r>
      <w:r>
        <w:rPr>
          <w:rFonts w:eastAsia="Times New Roman" w:cs="Times New Roman"/>
          <w:szCs w:val="24"/>
        </w:rPr>
        <w:t xml:space="preserve"> Ευ</w:t>
      </w:r>
      <w:r>
        <w:rPr>
          <w:rFonts w:eastAsia="Times New Roman" w:cs="Times New Roman"/>
          <w:szCs w:val="24"/>
        </w:rPr>
        <w:t>χαριστούμε πολύ.</w:t>
      </w:r>
    </w:p>
    <w:p w14:paraId="795DAF8A" w14:textId="77777777" w:rsidR="00B01EFE" w:rsidRDefault="00027761">
      <w:pPr>
        <w:spacing w:after="0" w:line="600" w:lineRule="auto"/>
        <w:ind w:firstLine="720"/>
        <w:jc w:val="both"/>
        <w:rPr>
          <w:rFonts w:eastAsia="Times New Roman" w:cs="Times New Roman"/>
          <w:szCs w:val="24"/>
        </w:rPr>
      </w:pPr>
      <w:r>
        <w:rPr>
          <w:rFonts w:eastAsia="Times New Roman" w:cs="Times New Roman"/>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w:t>
      </w:r>
      <w:r>
        <w:rPr>
          <w:rFonts w:eastAsia="Times New Roman" w:cs="Times New Roman"/>
        </w:rPr>
        <w:t xml:space="preserve"> του κτηρίου και τον τρόπο οργάνωσης και λειτουργίας της Βουλής, είκοσι δύο μαθητές και μαθήτριες και τέσσερις εκπαιδευτικοί συνοδοί τους από το Δημοτικό Σχολείο Ναυπάκτου Ηλείας. </w:t>
      </w:r>
    </w:p>
    <w:p w14:paraId="795DAF8B" w14:textId="77777777" w:rsidR="00B01EFE" w:rsidRDefault="00027761">
      <w:pPr>
        <w:spacing w:after="0" w:line="600" w:lineRule="auto"/>
        <w:ind w:firstLine="709"/>
        <w:jc w:val="both"/>
        <w:rPr>
          <w:rFonts w:eastAsia="Times New Roman" w:cs="Times New Roman"/>
        </w:rPr>
      </w:pPr>
      <w:r>
        <w:rPr>
          <w:rFonts w:eastAsia="Times New Roman" w:cs="Times New Roman"/>
        </w:rPr>
        <w:t xml:space="preserve">Η Βουλή </w:t>
      </w:r>
      <w:r>
        <w:rPr>
          <w:rFonts w:eastAsia="Times New Roman" w:cs="Times New Roman"/>
        </w:rPr>
        <w:t>σάς</w:t>
      </w:r>
      <w:r>
        <w:rPr>
          <w:rFonts w:eastAsia="Times New Roman" w:cs="Times New Roman"/>
        </w:rPr>
        <w:t xml:space="preserve"> καλωσορίζει. </w:t>
      </w:r>
    </w:p>
    <w:p w14:paraId="795DAF8C" w14:textId="77777777" w:rsidR="00B01EFE" w:rsidRDefault="00027761">
      <w:pPr>
        <w:spacing w:after="0" w:line="600" w:lineRule="auto"/>
        <w:ind w:firstLine="720"/>
        <w:jc w:val="both"/>
        <w:rPr>
          <w:rFonts w:eastAsia="Times New Roman" w:cs="Times New Roman"/>
          <w:szCs w:val="24"/>
        </w:rPr>
      </w:pPr>
      <w:r w:rsidRPr="003A0894">
        <w:rPr>
          <w:rFonts w:eastAsia="Times New Roman" w:cs="Times New Roman"/>
          <w:b/>
          <w:szCs w:val="24"/>
        </w:rPr>
        <w:t>ΘΕΟΔΩΡΑ ΜΠΑΚΟΓΙΑΝΝΗ:</w:t>
      </w:r>
      <w:r>
        <w:rPr>
          <w:rFonts w:eastAsia="Times New Roman" w:cs="Times New Roman"/>
          <w:szCs w:val="24"/>
        </w:rPr>
        <w:t xml:space="preserve"> Κύριε Πρόεδρε, όχι Ναυπάκτου Ηλείας.</w:t>
      </w:r>
    </w:p>
    <w:p w14:paraId="795DAF8D" w14:textId="77777777" w:rsidR="00B01EFE" w:rsidRDefault="00027761">
      <w:pPr>
        <w:spacing w:after="0" w:line="600" w:lineRule="auto"/>
        <w:ind w:firstLine="720"/>
        <w:jc w:val="both"/>
        <w:rPr>
          <w:rFonts w:eastAsia="Times New Roman" w:cs="Times New Roman"/>
          <w:szCs w:val="24"/>
        </w:rPr>
      </w:pPr>
      <w:r w:rsidRPr="003A0894">
        <w:rPr>
          <w:rFonts w:eastAsia="Times New Roman" w:cs="Times New Roman"/>
          <w:b/>
          <w:szCs w:val="24"/>
        </w:rPr>
        <w:t>ΠΡΟΕΔΡΟΣ (Νικόλαος Βούτσης):</w:t>
      </w:r>
      <w:r>
        <w:rPr>
          <w:rFonts w:eastAsia="Times New Roman" w:cs="Times New Roman"/>
          <w:szCs w:val="24"/>
        </w:rPr>
        <w:t xml:space="preserve"> Ρουπακίου. Με συγχωρείτε! Είδατε τι σύγχυση έχω υποστεί, κυρία Μπακογιάννη; Δεν μπορώ να διαβάσω από τη σύγχυση! Αιφνιδιάστηκα!</w:t>
      </w:r>
    </w:p>
    <w:p w14:paraId="795DAF8E"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Καλωσορίζουμε, λοιπόν, τους μαθητές από το Δημοτικό Σχολείου </w:t>
      </w:r>
      <w:r>
        <w:rPr>
          <w:rFonts w:eastAsia="Times New Roman" w:cs="Times New Roman"/>
          <w:szCs w:val="24"/>
        </w:rPr>
        <w:t>Ρουπακίου Ηλείας. Παιδιά, μ</w:t>
      </w:r>
      <w:r>
        <w:rPr>
          <w:rFonts w:eastAsia="Times New Roman" w:cs="Times New Roman"/>
          <w:szCs w:val="24"/>
        </w:rPr>
        <w:t>ά</w:t>
      </w:r>
      <w:r>
        <w:rPr>
          <w:rFonts w:eastAsia="Times New Roman" w:cs="Times New Roman"/>
          <w:szCs w:val="24"/>
        </w:rPr>
        <w:t>ς συγχωρείτε! Να είστε καλά!</w:t>
      </w:r>
    </w:p>
    <w:p w14:paraId="795DAF8F" w14:textId="77777777" w:rsidR="00B01EFE" w:rsidRDefault="00027761">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795DAF90" w14:textId="77777777" w:rsidR="00B01EFE" w:rsidRDefault="00027761">
      <w:pPr>
        <w:spacing w:after="0" w:line="600" w:lineRule="auto"/>
        <w:ind w:firstLine="720"/>
        <w:jc w:val="both"/>
        <w:rPr>
          <w:rFonts w:eastAsia="Times New Roman" w:cs="Times New Roman"/>
        </w:rPr>
      </w:pPr>
      <w:r>
        <w:rPr>
          <w:rFonts w:eastAsia="Times New Roman" w:cs="Times New Roman"/>
        </w:rPr>
        <w:t>Τον λόγο έχει ο Πρόεδρος του Ποταμιού κ. Σταύρος Θεοδωράκης.</w:t>
      </w:r>
    </w:p>
    <w:p w14:paraId="795DAF91" w14:textId="77777777" w:rsidR="00B01EFE" w:rsidRDefault="00027761">
      <w:pPr>
        <w:spacing w:after="0" w:line="600" w:lineRule="auto"/>
        <w:ind w:left="357" w:firstLine="720"/>
        <w:jc w:val="both"/>
        <w:rPr>
          <w:rFonts w:eastAsia="Times New Roman" w:cs="Times New Roman"/>
        </w:rPr>
      </w:pPr>
      <w:r w:rsidRPr="003A0894">
        <w:rPr>
          <w:rFonts w:eastAsia="Times New Roman" w:cs="Times New Roman"/>
          <w:b/>
        </w:rPr>
        <w:t xml:space="preserve">ΣΤΑΥΡΟΣ ΘΕΟΔΩΡΑΚΗΣ (Πρόεδρος του </w:t>
      </w:r>
      <w:r>
        <w:rPr>
          <w:rFonts w:eastAsia="Times New Roman" w:cs="Times New Roman"/>
          <w:b/>
        </w:rPr>
        <w:t>κ</w:t>
      </w:r>
      <w:r w:rsidRPr="003A0894">
        <w:rPr>
          <w:rFonts w:eastAsia="Times New Roman" w:cs="Times New Roman"/>
          <w:b/>
        </w:rPr>
        <w:t>όμματος Το Ποτάμι):</w:t>
      </w:r>
      <w:r>
        <w:rPr>
          <w:rFonts w:eastAsia="Times New Roman" w:cs="Times New Roman"/>
          <w:b/>
        </w:rPr>
        <w:t xml:space="preserve"> </w:t>
      </w:r>
      <w:r>
        <w:rPr>
          <w:rFonts w:eastAsia="Times New Roman" w:cs="Times New Roman"/>
        </w:rPr>
        <w:t>Αυτές τις μέρες που έβλεπα τους κρ</w:t>
      </w:r>
      <w:r>
        <w:rPr>
          <w:rFonts w:eastAsia="Times New Roman" w:cs="Times New Roman"/>
        </w:rPr>
        <w:t xml:space="preserve">αυγαλέους, τους ακραίους τίτλους στα </w:t>
      </w:r>
      <w:r>
        <w:rPr>
          <w:rFonts w:eastAsia="Times New Roman" w:cs="Times New Roman"/>
          <w:lang w:val="en-US"/>
        </w:rPr>
        <w:t>sites</w:t>
      </w:r>
      <w:r>
        <w:rPr>
          <w:rFonts w:eastAsia="Times New Roman" w:cs="Times New Roman"/>
        </w:rPr>
        <w:t xml:space="preserve"> και στις εφημερίδες, με αντίστοιχες δηλώσεις πολιτικών, σκεφτόμουν αν μπορούμε να κινηθούμε πέρα από τους τίτλους, πέρα από τα συνθήματα, αν μπορούμε να κινηθούμε πέρα από τα απλουστευτικά, μανιχαϊστικά σχήματα το</w:t>
      </w:r>
      <w:r>
        <w:rPr>
          <w:rFonts w:eastAsia="Times New Roman" w:cs="Times New Roman"/>
        </w:rPr>
        <w:t>υ καλού και του κακού, του άσπρου - μαύρου, του ναι και όχι. Και φοβούμαι πως δεν μπορούμε.</w:t>
      </w:r>
    </w:p>
    <w:p w14:paraId="795DAF92" w14:textId="77777777" w:rsidR="00B01EFE" w:rsidRDefault="00027761">
      <w:pPr>
        <w:spacing w:after="0" w:line="600" w:lineRule="auto"/>
        <w:ind w:left="357" w:firstLine="720"/>
        <w:jc w:val="both"/>
        <w:rPr>
          <w:rFonts w:eastAsia="Times New Roman" w:cs="Times New Roman"/>
        </w:rPr>
      </w:pPr>
      <w:r>
        <w:rPr>
          <w:rFonts w:eastAsia="Times New Roman" w:cs="Times New Roman"/>
        </w:rPr>
        <w:t xml:space="preserve">Μας ρωτάνε: Είστε υπέρ της λύσης του </w:t>
      </w:r>
      <w:r>
        <w:rPr>
          <w:rFonts w:eastAsia="Times New Roman" w:cs="Times New Roman"/>
        </w:rPr>
        <w:t>μ</w:t>
      </w:r>
      <w:r>
        <w:rPr>
          <w:rFonts w:eastAsia="Times New Roman" w:cs="Times New Roman"/>
        </w:rPr>
        <w:t xml:space="preserve">ακεδονικού; Είστε με τον κ. Τσίπρα. Καταψηφίζετε τα προαπαιτούμενα; Είστε με τον κ. Μητσοτάκη. Στηρίζετε τον κ. Μητσοτάκη και </w:t>
      </w:r>
      <w:r>
        <w:rPr>
          <w:rFonts w:eastAsia="Times New Roman" w:cs="Times New Roman"/>
        </w:rPr>
        <w:t xml:space="preserve">τη Νέα Δημοκρατία. </w:t>
      </w:r>
    </w:p>
    <w:p w14:paraId="795DAF93" w14:textId="77777777" w:rsidR="00B01EFE" w:rsidRDefault="00027761">
      <w:pPr>
        <w:spacing w:after="0" w:line="600" w:lineRule="auto"/>
        <w:ind w:left="357" w:firstLine="720"/>
        <w:jc w:val="both"/>
        <w:rPr>
          <w:rFonts w:eastAsia="Times New Roman" w:cs="Times New Roman"/>
        </w:rPr>
      </w:pPr>
      <w:r>
        <w:rPr>
          <w:rFonts w:eastAsia="Times New Roman" w:cs="Times New Roman"/>
        </w:rPr>
        <w:lastRenderedPageBreak/>
        <w:t>Η πολιτική, όμως, -τουλάχιστον η πολιτική όπως την εννοούμε εμείς- δεν θα είναι περίκλειστη σε στρατόπεδα και δεν καθοδηγείται από σημαίες ευκαιρίας. Και σίγουρα, σε ό,τι με αφορά προσωπικά, δεν καθοδηγείται από το ένστικτο της πολιτική</w:t>
      </w:r>
      <w:r>
        <w:rPr>
          <w:rFonts w:eastAsia="Times New Roman" w:cs="Times New Roman"/>
        </w:rPr>
        <w:t>ς επιβίωσης, διότι έχω αποφασίσει, μπαίνοντας στην πολιτική, ότι δεν θα γίνω μία κατσαρίδα της πολιτικής. Και για να το πω με μια μεγαλύτερη ακρίβεια, δεν θα θυσιάσω κα</w:t>
      </w:r>
      <w:r>
        <w:rPr>
          <w:rFonts w:eastAsia="Times New Roman" w:cs="Times New Roman"/>
        </w:rPr>
        <w:t>μ</w:t>
      </w:r>
      <w:r>
        <w:rPr>
          <w:rFonts w:eastAsia="Times New Roman" w:cs="Times New Roman"/>
        </w:rPr>
        <w:t>μία από τις πεποιθήσεις μου μόνο και μόνο για να παραμείνω σε αυτή εδώ την Αίθουσα.</w:t>
      </w:r>
    </w:p>
    <w:p w14:paraId="795DAF94" w14:textId="77777777" w:rsidR="00B01EFE" w:rsidRDefault="00027761">
      <w:pPr>
        <w:spacing w:after="0" w:line="600" w:lineRule="auto"/>
        <w:ind w:firstLine="720"/>
        <w:contextualSpacing/>
        <w:jc w:val="both"/>
        <w:rPr>
          <w:rFonts w:eastAsia="Times New Roman" w:cs="Times New Roman"/>
          <w:szCs w:val="24"/>
        </w:rPr>
      </w:pPr>
      <w:r>
        <w:rPr>
          <w:rFonts w:eastAsia="Times New Roman" w:cs="Times New Roman"/>
          <w:szCs w:val="24"/>
        </w:rPr>
        <w:t>Δεν</w:t>
      </w:r>
      <w:r>
        <w:rPr>
          <w:rFonts w:eastAsia="Times New Roman" w:cs="Times New Roman"/>
          <w:szCs w:val="24"/>
        </w:rPr>
        <w:t xml:space="preserve"> με αφορά, λοιπόν, το λεγόμενο πολιτικό κόστος, που συζητείται πολύ έντομα τις τελευταίες μέρες στους διαδρόμους της Βουλής, και ειδικά αυτή την κρίσιμη στιγμή για την πατρίδα μας του «γυρίζω την πλάτη». Διότι, κυρίες και κύριοι, όλα τα προβλήματα, τα παλι</w:t>
      </w:r>
      <w:r>
        <w:rPr>
          <w:rFonts w:eastAsia="Times New Roman" w:cs="Times New Roman"/>
          <w:szCs w:val="24"/>
        </w:rPr>
        <w:t>ά και τα νέα, δημιουργούνται ή δεν λύνονται από αυτούς που έχουν συνεχώς στο μυαλό τους το κομματικό και εν γένει το πολιτικό κόστος.</w:t>
      </w:r>
    </w:p>
    <w:p w14:paraId="795DAF95" w14:textId="77777777" w:rsidR="00B01EFE" w:rsidRDefault="0002776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Η αλυσίδα έχει ως εξής: Κομματικό κόστος και στη μια άκρη ο λαϊκισμός και στην άλλη άκρη ο συντηρητισμός. Όλοι αυτοί που ε</w:t>
      </w:r>
      <w:r>
        <w:rPr>
          <w:rFonts w:eastAsia="Times New Roman" w:cs="Times New Roman"/>
          <w:szCs w:val="24"/>
        </w:rPr>
        <w:t>πιπολαία, ίσως, και χωρίς πολλή σκέψη υποκύπτουν κάποια στιγμή στις σειρήνες του πολιτικού κόστους, θα πρέπει να ξέρουν ότι τελικά τρέφουν το συντηρητισμό και το λαϊκισμό που κατατρώνε τη χώρα.</w:t>
      </w:r>
    </w:p>
    <w:p w14:paraId="795DAF96" w14:textId="77777777" w:rsidR="00B01EFE" w:rsidRDefault="00027761">
      <w:pPr>
        <w:spacing w:after="0" w:line="600" w:lineRule="auto"/>
        <w:ind w:firstLine="720"/>
        <w:contextualSpacing/>
        <w:jc w:val="both"/>
        <w:rPr>
          <w:rFonts w:eastAsia="Times New Roman" w:cs="Times New Roman"/>
          <w:szCs w:val="24"/>
        </w:rPr>
      </w:pPr>
      <w:r>
        <w:rPr>
          <w:rFonts w:eastAsia="Times New Roman" w:cs="Times New Roman"/>
          <w:szCs w:val="24"/>
        </w:rPr>
        <w:t>Πάμε, λοιπόν, στα επίμαχα. Το Ποτάμι από την πρώτη ημέρα της ί</w:t>
      </w:r>
      <w:r>
        <w:rPr>
          <w:rFonts w:eastAsia="Times New Roman" w:cs="Times New Roman"/>
          <w:szCs w:val="24"/>
        </w:rPr>
        <w:t xml:space="preserve">δρυσής του είναι υπέρ της λύσης του </w:t>
      </w:r>
      <w:r>
        <w:rPr>
          <w:rFonts w:eastAsia="Times New Roman" w:cs="Times New Roman"/>
          <w:szCs w:val="24"/>
        </w:rPr>
        <w:t>μ</w:t>
      </w:r>
      <w:r>
        <w:rPr>
          <w:rFonts w:eastAsia="Times New Roman" w:cs="Times New Roman"/>
          <w:szCs w:val="24"/>
        </w:rPr>
        <w:t>ακεδονικού. Δεν θα πω τα παλιά γνωστά και συζητημένα, ότι η Μακεδονία είναι μια μεγάλη γεωγραφική περιοχή που δεν ανήκει όλη στην Ελλάδα, ότι όλες οι χώρες του πλανήτη πλέον, όλοι οι σύμμαχοί μας σχεδόν τους λένε Μακεδο</w:t>
      </w:r>
      <w:r>
        <w:rPr>
          <w:rFonts w:eastAsia="Times New Roman" w:cs="Times New Roman"/>
          <w:szCs w:val="24"/>
        </w:rPr>
        <w:t>νία και εμείς παριστάνουμε ότι δεν καταλαβαίνουμε.</w:t>
      </w:r>
    </w:p>
    <w:p w14:paraId="795DAF97" w14:textId="77777777" w:rsidR="00B01EFE" w:rsidRDefault="00027761">
      <w:pPr>
        <w:spacing w:after="0" w:line="600" w:lineRule="auto"/>
        <w:ind w:firstLine="720"/>
        <w:contextualSpacing/>
        <w:jc w:val="both"/>
        <w:rPr>
          <w:rFonts w:eastAsia="Times New Roman" w:cs="Times New Roman"/>
          <w:szCs w:val="24"/>
        </w:rPr>
      </w:pPr>
      <w:r>
        <w:rPr>
          <w:rFonts w:eastAsia="Times New Roman" w:cs="Times New Roman"/>
          <w:szCs w:val="24"/>
        </w:rPr>
        <w:t xml:space="preserve">Θα πω ότι ειδικά σήμερα επείγει μια καλή συμφωνία με τους γείτονές μας, να μην τους δώσουμε πακέτο στους Τούρκους. Να τους δώσουμε το χέρι μας, να τους βοηθήσουμε να γίνουν μέλη της Ευρωπαϊκής </w:t>
      </w:r>
      <w:r>
        <w:rPr>
          <w:rFonts w:eastAsia="Times New Roman" w:cs="Times New Roman"/>
          <w:szCs w:val="24"/>
        </w:rPr>
        <w:lastRenderedPageBreak/>
        <w:t>Ένωσης σε δέ</w:t>
      </w:r>
      <w:r>
        <w:rPr>
          <w:rFonts w:eastAsia="Times New Roman" w:cs="Times New Roman"/>
          <w:szCs w:val="24"/>
        </w:rPr>
        <w:t>κα-δώδεκα χρόνια -γιατί τόσο θα πάρει- και να καταστήσουμε τη Θεσσαλονίκη επιχειρηματική πρωτεύουσα στα Βαλκάνια.</w:t>
      </w:r>
    </w:p>
    <w:p w14:paraId="795DAF98" w14:textId="77777777" w:rsidR="00B01EFE" w:rsidRDefault="00027761">
      <w:pPr>
        <w:spacing w:after="0"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σ</w:t>
      </w:r>
      <w:r>
        <w:rPr>
          <w:rFonts w:eastAsia="Times New Roman" w:cs="Times New Roman"/>
          <w:szCs w:val="24"/>
        </w:rPr>
        <w:t>υμφωνία Τσίπρα…</w:t>
      </w:r>
    </w:p>
    <w:p w14:paraId="795DAF99" w14:textId="77777777" w:rsidR="00B01EFE" w:rsidRDefault="00027761">
      <w:pPr>
        <w:spacing w:after="0" w:line="600" w:lineRule="auto"/>
        <w:ind w:firstLine="720"/>
        <w:contextualSpacing/>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Να πας στη Θεσσαλονίκη να τα πεις αυτά.</w:t>
      </w:r>
    </w:p>
    <w:p w14:paraId="795DAF9A" w14:textId="77777777" w:rsidR="00B01EFE" w:rsidRDefault="00027761">
      <w:pPr>
        <w:spacing w:after="0" w:line="600" w:lineRule="auto"/>
        <w:ind w:firstLine="720"/>
        <w:contextualSpacing/>
        <w:jc w:val="both"/>
        <w:rPr>
          <w:rFonts w:eastAsia="Times New Roman" w:cs="Times New Roman"/>
          <w:szCs w:val="24"/>
        </w:rPr>
      </w:pPr>
      <w:r w:rsidRPr="00CB5CA0">
        <w:rPr>
          <w:rFonts w:eastAsia="Times New Roman" w:cs="Times New Roman"/>
          <w:b/>
          <w:szCs w:val="24"/>
        </w:rPr>
        <w:t>ΠΡΟΕΔΡ</w:t>
      </w:r>
      <w:r>
        <w:rPr>
          <w:rFonts w:eastAsia="Times New Roman" w:cs="Times New Roman"/>
          <w:b/>
          <w:szCs w:val="24"/>
        </w:rPr>
        <w:t>ΟΣ</w:t>
      </w:r>
      <w:r w:rsidRPr="00CB5CA0">
        <w:rPr>
          <w:rFonts w:eastAsia="Times New Roman" w:cs="Times New Roman"/>
          <w:b/>
          <w:szCs w:val="24"/>
        </w:rPr>
        <w:t xml:space="preserve"> (</w:t>
      </w:r>
      <w:r>
        <w:rPr>
          <w:rFonts w:eastAsia="Times New Roman" w:cs="Times New Roman"/>
          <w:b/>
          <w:szCs w:val="24"/>
        </w:rPr>
        <w:t>Νικόλαος Βούτσης</w:t>
      </w:r>
      <w:r w:rsidRPr="00CB5CA0">
        <w:rPr>
          <w:rFonts w:eastAsia="Times New Roman" w:cs="Times New Roman"/>
          <w:b/>
          <w:szCs w:val="24"/>
        </w:rPr>
        <w:t>):</w:t>
      </w:r>
      <w:r w:rsidRPr="00CB5CA0">
        <w:rPr>
          <w:rFonts w:eastAsia="Times New Roman" w:cs="Times New Roman"/>
          <w:szCs w:val="24"/>
        </w:rPr>
        <w:t xml:space="preserve"> </w:t>
      </w:r>
      <w:r>
        <w:rPr>
          <w:rFonts w:eastAsia="Times New Roman" w:cs="Times New Roman"/>
          <w:szCs w:val="24"/>
        </w:rPr>
        <w:t>Παρακαλώ, κυρία Μάρκου.</w:t>
      </w:r>
    </w:p>
    <w:p w14:paraId="795DAF9B" w14:textId="77777777" w:rsidR="00B01EFE" w:rsidRDefault="00027761">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ΣΤΑΥΡΟΣ ΘΕΟΔΩΡΑΚΗΣ (Πρόεδρος του κόμματος </w:t>
      </w:r>
      <w:r>
        <w:rPr>
          <w:rFonts w:eastAsia="Times New Roman" w:cs="Times New Roman"/>
          <w:b/>
          <w:szCs w:val="24"/>
        </w:rPr>
        <w:t>Τ</w:t>
      </w:r>
      <w:r>
        <w:rPr>
          <w:rFonts w:eastAsia="Times New Roman" w:cs="Times New Roman"/>
          <w:b/>
          <w:szCs w:val="24"/>
        </w:rPr>
        <w:t>ο Ποτάμι):</w:t>
      </w:r>
      <w:r>
        <w:rPr>
          <w:rFonts w:eastAsia="Times New Roman" w:cs="Times New Roman"/>
          <w:szCs w:val="24"/>
        </w:rPr>
        <w:t xml:space="preserve"> Κυκλοφορώ πολύ πιο συχνά, αφού τολμάτε και μιλάτε. Όμως, η ευθύνη δεν είναι δική σας. Είναι αυτών που σας πήραν.</w:t>
      </w:r>
    </w:p>
    <w:p w14:paraId="795DAF9C" w14:textId="77777777" w:rsidR="00B01EFE" w:rsidRDefault="00027761">
      <w:pPr>
        <w:spacing w:after="0" w:line="600" w:lineRule="auto"/>
        <w:ind w:firstLine="720"/>
        <w:contextualSpacing/>
        <w:jc w:val="both"/>
        <w:rPr>
          <w:rFonts w:eastAsia="Times New Roman" w:cs="Times New Roman"/>
          <w:szCs w:val="24"/>
        </w:rPr>
      </w:pPr>
      <w:r>
        <w:rPr>
          <w:rFonts w:eastAsia="Times New Roman" w:cs="Times New Roman"/>
          <w:szCs w:val="24"/>
        </w:rPr>
        <w:t>Αφού τολμάτε και μιλάτε, λοιπόν, σας λέω ότι εγώ κυκλοφορώ όχι στα σαλόνια της Θεσσαλονίκ</w:t>
      </w:r>
      <w:r>
        <w:rPr>
          <w:rFonts w:eastAsia="Times New Roman" w:cs="Times New Roman"/>
          <w:szCs w:val="24"/>
        </w:rPr>
        <w:t>ης, αλλά στους δρόμους της Θεσσαλονίκης.</w:t>
      </w:r>
    </w:p>
    <w:p w14:paraId="795DAF9D" w14:textId="77777777" w:rsidR="00B01EFE" w:rsidRDefault="00027761">
      <w:pPr>
        <w:spacing w:after="0" w:line="600" w:lineRule="auto"/>
        <w:jc w:val="center"/>
        <w:rPr>
          <w:rFonts w:eastAsia="Times New Roman" w:cs="Times New Roman"/>
          <w:szCs w:val="24"/>
        </w:rPr>
      </w:pPr>
      <w:r w:rsidRPr="001F37D9">
        <w:rPr>
          <w:rFonts w:eastAsia="Times New Roman" w:cs="Times New Roman"/>
          <w:szCs w:val="24"/>
        </w:rPr>
        <w:t>(Χειροκροτήματα)</w:t>
      </w:r>
    </w:p>
    <w:p w14:paraId="795DAF9E" w14:textId="77777777" w:rsidR="00B01EFE" w:rsidRDefault="00027761">
      <w:pPr>
        <w:spacing w:after="0" w:line="600" w:lineRule="auto"/>
        <w:ind w:firstLine="720"/>
        <w:contextualSpacing/>
        <w:jc w:val="both"/>
        <w:rPr>
          <w:rFonts w:eastAsia="Times New Roman" w:cs="Times New Roman"/>
          <w:szCs w:val="24"/>
        </w:rPr>
      </w:pPr>
      <w:r>
        <w:rPr>
          <w:rFonts w:eastAsia="Times New Roman" w:cs="Times New Roman"/>
          <w:szCs w:val="24"/>
        </w:rPr>
        <w:t xml:space="preserve">Τα ψηλοτάκουνά σας δεν φτάνουν στους δρόμους της Θεσσαλονίκης! Είναι γνωστό. Δεν σας έχουν φωτογραφήσει ποτέ στους δρόμους </w:t>
      </w:r>
      <w:r>
        <w:rPr>
          <w:rFonts w:eastAsia="Times New Roman" w:cs="Times New Roman"/>
          <w:szCs w:val="24"/>
        </w:rPr>
        <w:lastRenderedPageBreak/>
        <w:t xml:space="preserve">της Θεσσαλονίκης, αλλά μόνο στα σαλόνια. Να τους χαίρεστε τους νέους σας </w:t>
      </w:r>
      <w:r>
        <w:rPr>
          <w:rFonts w:eastAsia="Times New Roman" w:cs="Times New Roman"/>
          <w:szCs w:val="24"/>
        </w:rPr>
        <w:t>συμμάχους και να τη χαίρεστε!</w:t>
      </w:r>
    </w:p>
    <w:p w14:paraId="795DAF9F" w14:textId="77777777" w:rsidR="00B01EFE" w:rsidRDefault="00027761">
      <w:pPr>
        <w:spacing w:after="0" w:line="600" w:lineRule="auto"/>
        <w:ind w:firstLine="720"/>
        <w:contextualSpacing/>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ακούστηκε).</w:t>
      </w:r>
    </w:p>
    <w:p w14:paraId="795DAFA0" w14:textId="77777777" w:rsidR="00B01EFE" w:rsidRDefault="00027761">
      <w:pPr>
        <w:spacing w:after="0" w:line="600" w:lineRule="auto"/>
        <w:ind w:firstLine="720"/>
        <w:contextualSpacing/>
        <w:jc w:val="both"/>
        <w:rPr>
          <w:rFonts w:eastAsia="Times New Roman" w:cs="Times New Roman"/>
          <w:szCs w:val="24"/>
        </w:rPr>
      </w:pPr>
      <w:r w:rsidRPr="00E916F3">
        <w:rPr>
          <w:rFonts w:eastAsia="Times New Roman" w:cs="Times New Roman"/>
          <w:b/>
          <w:szCs w:val="24"/>
        </w:rPr>
        <w:t>ΠΡΟΕΔΡΟΣ (Νικόλαος Βούτσης):</w:t>
      </w:r>
      <w:r w:rsidRPr="00E916F3">
        <w:rPr>
          <w:rFonts w:eastAsia="Times New Roman" w:cs="Times New Roman"/>
          <w:szCs w:val="24"/>
        </w:rPr>
        <w:t xml:space="preserve"> </w:t>
      </w:r>
      <w:r>
        <w:rPr>
          <w:rFonts w:eastAsia="Times New Roman" w:cs="Times New Roman"/>
          <w:szCs w:val="24"/>
        </w:rPr>
        <w:t>Παρακαλώ, κυρία Μάρκου!</w:t>
      </w:r>
    </w:p>
    <w:p w14:paraId="795DAFA1" w14:textId="77777777" w:rsidR="00B01EFE" w:rsidRDefault="00027761">
      <w:pPr>
        <w:spacing w:after="0" w:line="600" w:lineRule="auto"/>
        <w:ind w:firstLine="720"/>
        <w:contextualSpacing/>
        <w:jc w:val="both"/>
        <w:rPr>
          <w:rFonts w:eastAsia="Times New Roman" w:cs="Times New Roman"/>
          <w:szCs w:val="24"/>
        </w:rPr>
      </w:pPr>
      <w:r w:rsidRPr="00C46232">
        <w:rPr>
          <w:rFonts w:eastAsia="Times New Roman" w:cs="Times New Roman"/>
          <w:b/>
          <w:szCs w:val="24"/>
        </w:rPr>
        <w:t>ΣΤ</w:t>
      </w:r>
      <w:r>
        <w:rPr>
          <w:rFonts w:eastAsia="Times New Roman" w:cs="Times New Roman"/>
          <w:b/>
          <w:szCs w:val="24"/>
        </w:rPr>
        <w:t>ΑΥΡΟΣ ΘΕΟΔΩΡΑΚΗΣ (Πρόεδρος του κ</w:t>
      </w:r>
      <w:r w:rsidRPr="00C46232">
        <w:rPr>
          <w:rFonts w:eastAsia="Times New Roman" w:cs="Times New Roman"/>
          <w:b/>
          <w:szCs w:val="24"/>
        </w:rPr>
        <w:t xml:space="preserve">όμματος </w:t>
      </w:r>
      <w:r>
        <w:rPr>
          <w:rFonts w:eastAsia="Times New Roman" w:cs="Times New Roman"/>
          <w:b/>
          <w:szCs w:val="24"/>
        </w:rPr>
        <w:t>Τ</w:t>
      </w:r>
      <w:r w:rsidRPr="00C46232">
        <w:rPr>
          <w:rFonts w:eastAsia="Times New Roman" w:cs="Times New Roman"/>
          <w:b/>
          <w:szCs w:val="24"/>
        </w:rPr>
        <w:t xml:space="preserve">ο </w:t>
      </w:r>
      <w:r w:rsidRPr="00C46232">
        <w:rPr>
          <w:rFonts w:eastAsia="Times New Roman" w:cs="Times New Roman"/>
          <w:b/>
          <w:szCs w:val="24"/>
        </w:rPr>
        <w:t>Ποτάμι):</w:t>
      </w:r>
      <w:r w:rsidRPr="00C46232">
        <w:rPr>
          <w:rFonts w:eastAsia="Times New Roman" w:cs="Times New Roman"/>
          <w:szCs w:val="24"/>
        </w:rPr>
        <w:t xml:space="preserve"> </w:t>
      </w:r>
      <w:r>
        <w:rPr>
          <w:rFonts w:eastAsia="Times New Roman" w:cs="Times New Roman"/>
          <w:szCs w:val="24"/>
        </w:rPr>
        <w:t xml:space="preserve">Βγάλτε τις … και πηγαίνετε στη Θεσσαλονίκη να ακούσετε τις απόψεις του κόσμου για </w:t>
      </w:r>
      <w:r>
        <w:rPr>
          <w:rFonts w:eastAsia="Times New Roman" w:cs="Times New Roman"/>
          <w:szCs w:val="24"/>
        </w:rPr>
        <w:t>αυτά που λέτε.</w:t>
      </w:r>
    </w:p>
    <w:p w14:paraId="795DAFA2" w14:textId="77777777" w:rsidR="00B01EFE" w:rsidRDefault="00027761">
      <w:pPr>
        <w:spacing w:after="0" w:line="600" w:lineRule="auto"/>
        <w:ind w:firstLine="720"/>
        <w:contextualSpacing/>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Ντροπή σου!</w:t>
      </w:r>
    </w:p>
    <w:p w14:paraId="795DAFA3" w14:textId="77777777" w:rsidR="00B01EFE" w:rsidRDefault="00027761">
      <w:pPr>
        <w:spacing w:after="0" w:line="600" w:lineRule="auto"/>
        <w:ind w:firstLine="720"/>
        <w:contextualSpacing/>
        <w:jc w:val="both"/>
        <w:rPr>
          <w:rFonts w:eastAsia="Times New Roman" w:cs="Times New Roman"/>
          <w:szCs w:val="24"/>
        </w:rPr>
      </w:pPr>
      <w:r w:rsidRPr="00E916F3">
        <w:rPr>
          <w:rFonts w:eastAsia="Times New Roman" w:cs="Times New Roman"/>
          <w:b/>
          <w:szCs w:val="24"/>
        </w:rPr>
        <w:t>ΠΡΟΕΔΡΟΣ (Νικόλαος Βούτσης):</w:t>
      </w:r>
      <w:r w:rsidRPr="00E916F3">
        <w:rPr>
          <w:rFonts w:eastAsia="Times New Roman" w:cs="Times New Roman"/>
          <w:szCs w:val="24"/>
        </w:rPr>
        <w:t xml:space="preserve"> </w:t>
      </w:r>
      <w:r>
        <w:rPr>
          <w:rFonts w:eastAsia="Times New Roman" w:cs="Times New Roman"/>
          <w:szCs w:val="24"/>
        </w:rPr>
        <w:t>Παρακαλώ! Γιατί δεν σταματάτε; Σας παρακαλώ! Όχι κραυγές ούτε διακοπές.</w:t>
      </w:r>
    </w:p>
    <w:p w14:paraId="795DAFA4" w14:textId="77777777" w:rsidR="00B01EFE" w:rsidRDefault="00027761">
      <w:pPr>
        <w:spacing w:after="0" w:line="600" w:lineRule="auto"/>
        <w:ind w:firstLine="720"/>
        <w:contextualSpacing/>
        <w:jc w:val="both"/>
        <w:rPr>
          <w:rFonts w:eastAsia="Times New Roman" w:cs="Times New Roman"/>
          <w:szCs w:val="24"/>
        </w:rPr>
      </w:pPr>
      <w:r w:rsidRPr="007B419A">
        <w:rPr>
          <w:rFonts w:eastAsia="Times New Roman" w:cs="Times New Roman"/>
          <w:b/>
          <w:szCs w:val="24"/>
        </w:rPr>
        <w:t>ΣΤ</w:t>
      </w:r>
      <w:r>
        <w:rPr>
          <w:rFonts w:eastAsia="Times New Roman" w:cs="Times New Roman"/>
          <w:b/>
          <w:szCs w:val="24"/>
        </w:rPr>
        <w:t>ΑΥΡΟΣ ΘΕΟΔΩΡΑΚΗΣ (Πρόεδρος του κ</w:t>
      </w:r>
      <w:r w:rsidRPr="007B419A">
        <w:rPr>
          <w:rFonts w:eastAsia="Times New Roman" w:cs="Times New Roman"/>
          <w:b/>
          <w:szCs w:val="24"/>
        </w:rPr>
        <w:t xml:space="preserve">όμματος </w:t>
      </w:r>
      <w:r w:rsidRPr="007B419A">
        <w:rPr>
          <w:rFonts w:eastAsia="Times New Roman" w:cs="Times New Roman"/>
          <w:b/>
          <w:szCs w:val="24"/>
        </w:rPr>
        <w:t xml:space="preserve">Το </w:t>
      </w:r>
      <w:r w:rsidRPr="007B419A">
        <w:rPr>
          <w:rFonts w:eastAsia="Times New Roman" w:cs="Times New Roman"/>
          <w:b/>
          <w:szCs w:val="24"/>
        </w:rPr>
        <w:t>Ποτάμι):</w:t>
      </w:r>
      <w:r>
        <w:rPr>
          <w:rFonts w:eastAsia="Times New Roman" w:cs="Times New Roman"/>
          <w:szCs w:val="24"/>
        </w:rPr>
        <w:t xml:space="preserve"> Αντί να ντρέπεστε και να κρύβεστε κάπου πίσω από τις κολόνες, έχετε την τόλμη και μιλάτε.</w:t>
      </w:r>
    </w:p>
    <w:p w14:paraId="795DAFA5" w14:textId="77777777" w:rsidR="00B01EFE" w:rsidRDefault="00027761">
      <w:pPr>
        <w:spacing w:after="0" w:line="600" w:lineRule="auto"/>
        <w:ind w:firstLine="720"/>
        <w:contextualSpacing/>
        <w:jc w:val="both"/>
        <w:rPr>
          <w:rFonts w:eastAsia="Times New Roman" w:cs="Times New Roman"/>
          <w:szCs w:val="24"/>
        </w:rPr>
      </w:pPr>
      <w:r w:rsidRPr="00E916F3">
        <w:rPr>
          <w:rFonts w:eastAsia="Times New Roman" w:cs="Times New Roman"/>
          <w:b/>
          <w:szCs w:val="24"/>
        </w:rPr>
        <w:t>ΠΡΟΕΔΡΟΣ (Νικόλαος Βούτσης):</w:t>
      </w:r>
      <w:r w:rsidRPr="00E916F3">
        <w:rPr>
          <w:rFonts w:eastAsia="Times New Roman" w:cs="Times New Roman"/>
          <w:szCs w:val="24"/>
        </w:rPr>
        <w:t xml:space="preserve"> </w:t>
      </w:r>
      <w:r>
        <w:rPr>
          <w:rFonts w:eastAsia="Times New Roman" w:cs="Times New Roman"/>
          <w:szCs w:val="24"/>
        </w:rPr>
        <w:t>Σας παρακαλώ!</w:t>
      </w:r>
    </w:p>
    <w:p w14:paraId="795DAFA6" w14:textId="77777777" w:rsidR="00B01EFE" w:rsidRDefault="00027761">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Το … να διαγραφεί, κύριε Πρόεδρε.</w:t>
      </w:r>
    </w:p>
    <w:p w14:paraId="795DAFA7" w14:textId="77777777" w:rsidR="00B01EFE" w:rsidRDefault="00027761">
      <w:pPr>
        <w:spacing w:after="0" w:line="600" w:lineRule="auto"/>
        <w:ind w:firstLine="720"/>
        <w:contextualSpacing/>
        <w:jc w:val="both"/>
        <w:rPr>
          <w:rFonts w:eastAsia="Times New Roman" w:cs="Times New Roman"/>
          <w:szCs w:val="24"/>
        </w:rPr>
      </w:pPr>
      <w:r w:rsidRPr="00E916F3">
        <w:rPr>
          <w:rFonts w:eastAsia="Times New Roman" w:cs="Times New Roman"/>
          <w:b/>
          <w:szCs w:val="24"/>
        </w:rPr>
        <w:t>ΠΡΟΕΔΡΟΣ (Νικόλαος Βούτσης):</w:t>
      </w:r>
      <w:r>
        <w:rPr>
          <w:rFonts w:eastAsia="Times New Roman" w:cs="Times New Roman"/>
          <w:szCs w:val="24"/>
        </w:rPr>
        <w:t xml:space="preserve"> Δεν το άκουσα.</w:t>
      </w:r>
    </w:p>
    <w:p w14:paraId="795DAFA8" w14:textId="77777777" w:rsidR="00B01EFE" w:rsidRDefault="00027761">
      <w:pPr>
        <w:spacing w:after="0" w:line="600" w:lineRule="auto"/>
        <w:ind w:firstLine="720"/>
        <w:contextualSpacing/>
        <w:jc w:val="both"/>
        <w:rPr>
          <w:rFonts w:eastAsia="Times New Roman" w:cs="Times New Roman"/>
          <w:szCs w:val="24"/>
        </w:rPr>
      </w:pPr>
      <w:r w:rsidRPr="00C46232">
        <w:rPr>
          <w:rFonts w:eastAsia="Times New Roman" w:cs="Times New Roman"/>
          <w:b/>
          <w:szCs w:val="24"/>
        </w:rPr>
        <w:t>ΣΤ</w:t>
      </w:r>
      <w:r>
        <w:rPr>
          <w:rFonts w:eastAsia="Times New Roman" w:cs="Times New Roman"/>
          <w:b/>
          <w:szCs w:val="24"/>
        </w:rPr>
        <w:t>ΑΥΡΟΣ ΘΕΟΔΩΡ</w:t>
      </w:r>
      <w:r>
        <w:rPr>
          <w:rFonts w:eastAsia="Times New Roman" w:cs="Times New Roman"/>
          <w:b/>
          <w:szCs w:val="24"/>
        </w:rPr>
        <w:t>ΑΚΗΣ (Πρόεδρος του κ</w:t>
      </w:r>
      <w:r w:rsidRPr="00C46232">
        <w:rPr>
          <w:rFonts w:eastAsia="Times New Roman" w:cs="Times New Roman"/>
          <w:b/>
          <w:szCs w:val="24"/>
        </w:rPr>
        <w:t xml:space="preserve">όμματος </w:t>
      </w:r>
      <w:r w:rsidRPr="00C46232">
        <w:rPr>
          <w:rFonts w:eastAsia="Times New Roman" w:cs="Times New Roman"/>
          <w:b/>
          <w:szCs w:val="24"/>
        </w:rPr>
        <w:t xml:space="preserve">Το </w:t>
      </w:r>
      <w:r w:rsidRPr="00C46232">
        <w:rPr>
          <w:rFonts w:eastAsia="Times New Roman" w:cs="Times New Roman"/>
          <w:b/>
          <w:szCs w:val="24"/>
        </w:rPr>
        <w:t>Ποτάμι):</w:t>
      </w:r>
      <w:r w:rsidRPr="00C46232">
        <w:rPr>
          <w:rFonts w:eastAsia="Times New Roman" w:cs="Times New Roman"/>
          <w:szCs w:val="24"/>
        </w:rPr>
        <w:t xml:space="preserve"> </w:t>
      </w:r>
      <w:r>
        <w:rPr>
          <w:rFonts w:eastAsia="Times New Roman" w:cs="Times New Roman"/>
          <w:szCs w:val="24"/>
        </w:rPr>
        <w:t>Δάνειο ζητήσατε από τη Νέα Δημοκρατία;</w:t>
      </w:r>
    </w:p>
    <w:p w14:paraId="795DAFA9" w14:textId="77777777" w:rsidR="00B01EFE" w:rsidRDefault="00027761">
      <w:pPr>
        <w:spacing w:after="0" w:line="600" w:lineRule="auto"/>
        <w:ind w:firstLine="720"/>
        <w:contextualSpacing/>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 (</w:t>
      </w:r>
      <w:r>
        <w:rPr>
          <w:rFonts w:eastAsia="Times New Roman" w:cs="Times New Roman"/>
          <w:szCs w:val="24"/>
        </w:rPr>
        <w:t xml:space="preserve">δεν </w:t>
      </w:r>
      <w:r>
        <w:rPr>
          <w:rFonts w:eastAsia="Times New Roman" w:cs="Times New Roman"/>
          <w:szCs w:val="24"/>
        </w:rPr>
        <w:t>ακούστηκε)</w:t>
      </w:r>
    </w:p>
    <w:p w14:paraId="795DAFAA" w14:textId="77777777" w:rsidR="00B01EFE" w:rsidRDefault="00027761">
      <w:pPr>
        <w:spacing w:after="0" w:line="600" w:lineRule="auto"/>
        <w:ind w:firstLine="720"/>
        <w:contextualSpacing/>
        <w:jc w:val="both"/>
        <w:rPr>
          <w:rFonts w:eastAsia="Times New Roman" w:cs="Times New Roman"/>
          <w:szCs w:val="24"/>
        </w:rPr>
      </w:pPr>
      <w:r w:rsidRPr="00C46232">
        <w:rPr>
          <w:rFonts w:eastAsia="Times New Roman" w:cs="Times New Roman"/>
          <w:b/>
          <w:szCs w:val="24"/>
        </w:rPr>
        <w:t>ΣΤ</w:t>
      </w:r>
      <w:r>
        <w:rPr>
          <w:rFonts w:eastAsia="Times New Roman" w:cs="Times New Roman"/>
          <w:b/>
          <w:szCs w:val="24"/>
        </w:rPr>
        <w:t>ΑΥΡΟΣ ΘΕΟΔΩΡΑΚΗΣ (Πρόεδρος του κ</w:t>
      </w:r>
      <w:r w:rsidRPr="00C46232">
        <w:rPr>
          <w:rFonts w:eastAsia="Times New Roman" w:cs="Times New Roman"/>
          <w:b/>
          <w:szCs w:val="24"/>
        </w:rPr>
        <w:t xml:space="preserve">όμματος </w:t>
      </w:r>
      <w:r w:rsidRPr="00C46232">
        <w:rPr>
          <w:rFonts w:eastAsia="Times New Roman" w:cs="Times New Roman"/>
          <w:b/>
          <w:szCs w:val="24"/>
        </w:rPr>
        <w:t xml:space="preserve">Το </w:t>
      </w:r>
      <w:r w:rsidRPr="00C46232">
        <w:rPr>
          <w:rFonts w:eastAsia="Times New Roman" w:cs="Times New Roman"/>
          <w:b/>
          <w:szCs w:val="24"/>
        </w:rPr>
        <w:t>Ποτάμι):</w:t>
      </w:r>
      <w:r>
        <w:rPr>
          <w:rFonts w:eastAsia="Times New Roman" w:cs="Times New Roman"/>
          <w:szCs w:val="24"/>
        </w:rPr>
        <w:t xml:space="preserve"> Λοιπόν να συνεχίσουμε.</w:t>
      </w:r>
    </w:p>
    <w:p w14:paraId="795DAFAB"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Δεν είναι σωστό εδώ να μιλάτε για</w:t>
      </w:r>
      <w:r>
        <w:rPr>
          <w:rFonts w:eastAsia="Times New Roman" w:cs="Times New Roman"/>
          <w:szCs w:val="24"/>
        </w:rPr>
        <w:t xml:space="preserve"> σεξισμό. Είστε μάρτυρες οι του ΣΥΡΙΖΑ.</w:t>
      </w:r>
    </w:p>
    <w:p w14:paraId="795DAFAC" w14:textId="77777777" w:rsidR="00B01EFE" w:rsidRDefault="00027761">
      <w:pPr>
        <w:spacing w:after="0" w:line="600" w:lineRule="auto"/>
        <w:ind w:firstLine="720"/>
        <w:jc w:val="both"/>
        <w:rPr>
          <w:rFonts w:eastAsia="Times New Roman" w:cs="Times New Roman"/>
          <w:szCs w:val="24"/>
        </w:rPr>
      </w:pPr>
      <w:r w:rsidRPr="00E916F3">
        <w:rPr>
          <w:rFonts w:eastAsia="Times New Roman" w:cs="Times New Roman"/>
          <w:b/>
          <w:szCs w:val="24"/>
        </w:rPr>
        <w:t>ΠΡΟΕΔΡΟΣ (Νικόλαος Βούτσης):</w:t>
      </w:r>
      <w:r w:rsidRPr="00E916F3">
        <w:rPr>
          <w:rFonts w:eastAsia="Times New Roman" w:cs="Times New Roman"/>
          <w:szCs w:val="24"/>
        </w:rPr>
        <w:t xml:space="preserve"> </w:t>
      </w:r>
      <w:r>
        <w:rPr>
          <w:rFonts w:eastAsia="Times New Roman" w:cs="Times New Roman"/>
          <w:szCs w:val="24"/>
        </w:rPr>
        <w:t>Να διαγραφεί.</w:t>
      </w:r>
    </w:p>
    <w:p w14:paraId="795DAFAD"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Κύριε Γεωργιάδη, σας παρακαλώ, ένα λεπτό.</w:t>
      </w:r>
    </w:p>
    <w:p w14:paraId="795DAFAE"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Βγάλτε το! Βγάλτε το …!</w:t>
      </w:r>
    </w:p>
    <w:p w14:paraId="795DAFAF" w14:textId="77777777" w:rsidR="00B01EFE" w:rsidRDefault="00027761">
      <w:pPr>
        <w:spacing w:after="0" w:line="600" w:lineRule="auto"/>
        <w:ind w:firstLine="720"/>
        <w:jc w:val="both"/>
        <w:rPr>
          <w:rFonts w:eastAsia="Times New Roman" w:cs="Times New Roman"/>
          <w:szCs w:val="24"/>
        </w:rPr>
      </w:pPr>
      <w:r w:rsidRPr="00E916F3">
        <w:rPr>
          <w:rFonts w:eastAsia="Times New Roman" w:cs="Times New Roman"/>
          <w:b/>
          <w:szCs w:val="24"/>
        </w:rPr>
        <w:lastRenderedPageBreak/>
        <w:t>ΠΡΟΕΔΡΟΣ (Νικόλαος Βούτσης):</w:t>
      </w:r>
      <w:r w:rsidRPr="00E916F3">
        <w:rPr>
          <w:rFonts w:eastAsia="Times New Roman" w:cs="Times New Roman"/>
          <w:szCs w:val="24"/>
        </w:rPr>
        <w:t xml:space="preserve"> </w:t>
      </w:r>
      <w:r>
        <w:rPr>
          <w:rFonts w:eastAsia="Times New Roman" w:cs="Times New Roman"/>
          <w:szCs w:val="24"/>
        </w:rPr>
        <w:t xml:space="preserve">Δεν το είχα ακούσει. Το περί … διαγράφεται από </w:t>
      </w:r>
      <w:r>
        <w:rPr>
          <w:rFonts w:eastAsia="Times New Roman" w:cs="Times New Roman"/>
          <w:szCs w:val="24"/>
        </w:rPr>
        <w:t>τα Πρακτικά.</w:t>
      </w:r>
    </w:p>
    <w:p w14:paraId="795DAFB0" w14:textId="77777777" w:rsidR="00B01EFE" w:rsidRDefault="00027761">
      <w:pPr>
        <w:spacing w:after="0" w:line="600" w:lineRule="auto"/>
        <w:ind w:firstLine="720"/>
        <w:jc w:val="both"/>
        <w:rPr>
          <w:rFonts w:eastAsia="Times New Roman" w:cs="Times New Roman"/>
          <w:szCs w:val="24"/>
        </w:rPr>
      </w:pPr>
      <w:r w:rsidRPr="00C46232">
        <w:rPr>
          <w:rFonts w:eastAsia="Times New Roman" w:cs="Times New Roman"/>
          <w:b/>
          <w:szCs w:val="24"/>
        </w:rPr>
        <w:t>ΣΤ</w:t>
      </w:r>
      <w:r>
        <w:rPr>
          <w:rFonts w:eastAsia="Times New Roman" w:cs="Times New Roman"/>
          <w:b/>
          <w:szCs w:val="24"/>
        </w:rPr>
        <w:t>ΑΥΡΟΣ ΘΕΟΔΩΡΑΚΗΣ (Πρόεδρος του κ</w:t>
      </w:r>
      <w:r w:rsidRPr="00C46232">
        <w:rPr>
          <w:rFonts w:eastAsia="Times New Roman" w:cs="Times New Roman"/>
          <w:b/>
          <w:szCs w:val="24"/>
        </w:rPr>
        <w:t xml:space="preserve">όμματος </w:t>
      </w:r>
      <w:r w:rsidRPr="00C46232">
        <w:rPr>
          <w:rFonts w:eastAsia="Times New Roman" w:cs="Times New Roman"/>
          <w:b/>
          <w:szCs w:val="24"/>
        </w:rPr>
        <w:t xml:space="preserve">Το </w:t>
      </w:r>
      <w:r w:rsidRPr="00C46232">
        <w:rPr>
          <w:rFonts w:eastAsia="Times New Roman" w:cs="Times New Roman"/>
          <w:b/>
          <w:szCs w:val="24"/>
        </w:rPr>
        <w:t>Ποτάμι):</w:t>
      </w:r>
      <w:r w:rsidRPr="00C46232">
        <w:rPr>
          <w:rFonts w:eastAsia="Times New Roman" w:cs="Times New Roman"/>
          <w:szCs w:val="24"/>
        </w:rPr>
        <w:t xml:space="preserve"> </w:t>
      </w:r>
      <w:r>
        <w:rPr>
          <w:rFonts w:eastAsia="Times New Roman" w:cs="Times New Roman"/>
          <w:szCs w:val="24"/>
        </w:rPr>
        <w:t>Κύριε Γεωργιάδη, όποτε θέλετε μπορούμε να κάνουμε μια κουβέντα για τον σεξισμό. Μπορώ να κάνω μαζί σας όποια κουβέντα θέλετε, ακόμα και για τον σεξισμό.</w:t>
      </w:r>
    </w:p>
    <w:p w14:paraId="795DAFB1" w14:textId="77777777" w:rsidR="00B01EFE" w:rsidRDefault="00027761">
      <w:pPr>
        <w:spacing w:after="0" w:line="600" w:lineRule="auto"/>
        <w:ind w:firstLine="720"/>
        <w:jc w:val="both"/>
        <w:rPr>
          <w:rFonts w:eastAsia="Times New Roman" w:cs="Times New Roman"/>
          <w:szCs w:val="24"/>
        </w:rPr>
      </w:pPr>
      <w:r w:rsidRPr="00E916F3">
        <w:rPr>
          <w:rFonts w:eastAsia="Times New Roman" w:cs="Times New Roman"/>
          <w:b/>
          <w:szCs w:val="24"/>
        </w:rPr>
        <w:t>ΠΡΟΕΔΡΟΣ (Νικόλαος Βούτσης):</w:t>
      </w:r>
      <w:r w:rsidRPr="00E916F3">
        <w:rPr>
          <w:rFonts w:eastAsia="Times New Roman" w:cs="Times New Roman"/>
          <w:szCs w:val="24"/>
        </w:rPr>
        <w:t xml:space="preserve"> </w:t>
      </w:r>
      <w:r>
        <w:rPr>
          <w:rFonts w:eastAsia="Times New Roman" w:cs="Times New Roman"/>
          <w:szCs w:val="24"/>
        </w:rPr>
        <w:t>Παρακαλ</w:t>
      </w:r>
      <w:r>
        <w:rPr>
          <w:rFonts w:eastAsia="Times New Roman" w:cs="Times New Roman"/>
          <w:szCs w:val="24"/>
        </w:rPr>
        <w:t>ώ. Δεν συζητείται αυτό. Η υπόλοιπη αντιπαράθεση είναι πολιτική.</w:t>
      </w:r>
    </w:p>
    <w:p w14:paraId="795DAFB2" w14:textId="77777777" w:rsidR="00B01EFE" w:rsidRDefault="00027761">
      <w:pPr>
        <w:spacing w:after="0" w:line="600" w:lineRule="auto"/>
        <w:ind w:firstLine="720"/>
        <w:jc w:val="both"/>
        <w:rPr>
          <w:rFonts w:eastAsia="Times New Roman" w:cs="Times New Roman"/>
          <w:szCs w:val="24"/>
        </w:rPr>
      </w:pPr>
      <w:r w:rsidRPr="00C46232">
        <w:rPr>
          <w:rFonts w:eastAsia="Times New Roman" w:cs="Times New Roman"/>
          <w:b/>
          <w:szCs w:val="24"/>
        </w:rPr>
        <w:t xml:space="preserve">ΣΤΑΥΡΟΣ ΘΕΟΔΩΡΑΚΗΣ (Πρόεδρος του </w:t>
      </w:r>
      <w:r>
        <w:rPr>
          <w:rFonts w:eastAsia="Times New Roman" w:cs="Times New Roman"/>
          <w:b/>
          <w:szCs w:val="24"/>
        </w:rPr>
        <w:t>κ</w:t>
      </w:r>
      <w:r w:rsidRPr="00C46232">
        <w:rPr>
          <w:rFonts w:eastAsia="Times New Roman" w:cs="Times New Roman"/>
          <w:b/>
          <w:szCs w:val="24"/>
        </w:rPr>
        <w:t xml:space="preserve">όμματος Το </w:t>
      </w:r>
      <w:r w:rsidRPr="00C46232">
        <w:rPr>
          <w:rFonts w:eastAsia="Times New Roman" w:cs="Times New Roman"/>
          <w:b/>
          <w:szCs w:val="24"/>
        </w:rPr>
        <w:t>Ποτάμι):</w:t>
      </w:r>
      <w:r w:rsidRPr="00C46232">
        <w:rPr>
          <w:rFonts w:eastAsia="Times New Roman" w:cs="Times New Roman"/>
          <w:szCs w:val="24"/>
        </w:rPr>
        <w:t xml:space="preserve"> </w:t>
      </w:r>
      <w:r>
        <w:rPr>
          <w:rFonts w:eastAsia="Times New Roman" w:cs="Times New Roman"/>
          <w:szCs w:val="24"/>
        </w:rPr>
        <w:t>Έλεγα, λοιπόν, την άποψή μου για αυτό που συζητάμε, για αυτό που μας απασχολεί. Και είπα ότι θα πρέπει να δώσουμε το χέρι μας, να βοηθήσου</w:t>
      </w:r>
      <w:r>
        <w:rPr>
          <w:rFonts w:eastAsia="Times New Roman" w:cs="Times New Roman"/>
          <w:szCs w:val="24"/>
        </w:rPr>
        <w:t xml:space="preserve">με τους γείτονές μας να γίνουν μέλη της Ευρωπαϊκής Ένωσης -όποτε κι αν, γιατί από τις δικές τους αποφάσεις θα κριθεί- και να καταστήσουμε </w:t>
      </w:r>
      <w:r>
        <w:rPr>
          <w:rFonts w:eastAsia="Times New Roman" w:cs="Times New Roman"/>
          <w:szCs w:val="24"/>
        </w:rPr>
        <w:lastRenderedPageBreak/>
        <w:t>τη Θεσσαλονίκη, τη Θεσσαλονίκη που δεν φοβάται, τη Θεσσαλονίκη που τολμά, επιχειρηματική πρωτεύουσα στα Βαλκάνια.</w:t>
      </w:r>
    </w:p>
    <w:p w14:paraId="795DAFB3"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Η συ</w:t>
      </w:r>
      <w:r>
        <w:rPr>
          <w:rFonts w:eastAsia="Times New Roman" w:cs="Times New Roman"/>
          <w:szCs w:val="24"/>
        </w:rPr>
        <w:t>μφωνία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Ζάεφ είναι, λοιπόν, ένα απαραίτητο πρώτο βήμα. Έχει αδυναμίες και θα μας δοθεί η δυνατότητα τις επόμενες μέρες να τις συζητήσουμε. Όμως, είναι το βήμα που πρέπει να κάνουμε. Οι έξαλλες αντιδράσεις των εθνικιστών στα Σκόπια μαρτυρούν ότι είμ</w:t>
      </w:r>
      <w:r>
        <w:rPr>
          <w:rFonts w:eastAsia="Times New Roman" w:cs="Times New Roman"/>
          <w:szCs w:val="24"/>
        </w:rPr>
        <w:t>αστε στο σωστό δρόμο. Οι θετικές δηλώσεις, δηλαδή -τις οποίες φαντάζομαι ότι έχετε καταγράψει όλοι- απέναντι στη χώρα μας από πολιτικούς παράγοντες στα βόρεια σύνορά μας, που αντίστοιχα σήμερα πολεμούν αυτή τη διαφαινόμενη συμφωνία, μαρτυρούν ότι είμαστε σ</w:t>
      </w:r>
      <w:r>
        <w:rPr>
          <w:rFonts w:eastAsia="Times New Roman" w:cs="Times New Roman"/>
          <w:szCs w:val="24"/>
        </w:rPr>
        <w:t>ε έναν πρώτο δρόμο που μπορεί να μας οδηγήσει σε μια συμβίωση όπως τη θέλουμε, χωρίς αλυτρωτισμούς, χωρίς εχθρότητα.</w:t>
      </w:r>
    </w:p>
    <w:p w14:paraId="795DAFB4"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Αν ο Ζάεφ καταφέρει και πείσει τους γείτονές μας, τους πολίτες</w:t>
      </w:r>
      <w:r w:rsidRPr="00CB3F43">
        <w:rPr>
          <w:rFonts w:eastAsia="Times New Roman" w:cs="Times New Roman"/>
          <w:szCs w:val="24"/>
        </w:rPr>
        <w:t>,</w:t>
      </w:r>
      <w:r>
        <w:rPr>
          <w:rFonts w:eastAsia="Times New Roman" w:cs="Times New Roman"/>
          <w:szCs w:val="24"/>
        </w:rPr>
        <w:t xml:space="preserve"> να ταχθούν με το μέρος της συμφωνίας, οι αλυτρωτισμοί και η εχθρότητα </w:t>
      </w:r>
      <w:r>
        <w:rPr>
          <w:rFonts w:eastAsia="Times New Roman" w:cs="Times New Roman"/>
          <w:szCs w:val="24"/>
        </w:rPr>
        <w:lastRenderedPageBreak/>
        <w:t>που υ</w:t>
      </w:r>
      <w:r>
        <w:rPr>
          <w:rFonts w:eastAsia="Times New Roman" w:cs="Times New Roman"/>
          <w:szCs w:val="24"/>
        </w:rPr>
        <w:t>παγορεύουν οι εθνικιστές, θα τελειώσουν. Δεν θα επεκταθώ, όμως, άλλο σε αυτό το θέμα, γιατί φαντάζομαι ότι τις επόμενες ημέρες θα έχουμε πολλά να πούμε, πολλά να δείξουμε και πολλά κείμενα να διαβάσουμε και να σκεφτούμε τα λάθη μας, προκειμένου να δούμε πώ</w:t>
      </w:r>
      <w:r>
        <w:rPr>
          <w:rFonts w:eastAsia="Times New Roman" w:cs="Times New Roman"/>
          <w:szCs w:val="24"/>
        </w:rPr>
        <w:t xml:space="preserve">ς μπορούμε να πάμε μπροστά σ’ αυτή την ιστορία. </w:t>
      </w:r>
    </w:p>
    <w:p w14:paraId="795DAFB5"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Ας αναφερθούμε τώρα και στα προαπαιτούμενα. </w:t>
      </w:r>
    </w:p>
    <w:p w14:paraId="795DAFB6"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Φοβούμαι ότι αυτά που θα ακούσετε από εδώ και πέρα, κύριε Πρωθυπουργέ και κύριοι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δεν θα σας αρέσουν. Ξεκινώ με μία πρόταση που είδα γραμμένη πρ</w:t>
      </w:r>
      <w:r>
        <w:rPr>
          <w:rFonts w:eastAsia="Times New Roman" w:cs="Times New Roman"/>
          <w:szCs w:val="24"/>
        </w:rPr>
        <w:t xml:space="preserve">ιν από λίγο στα κοινωνικά δίκτυα που έλεγε ότι τώρα που τελειώνετε, όπως λέτε, με τα μνημόνια και θα έχετε χρόνο, είναι ώρα να εκδώσετε ένα συνοπτικό ερμηνευτικό λεξικό, με τη δική σας υπογραφή, για όλα αυτά που ζήσαμε, για το μνημόνιο που έγινε Πρόγραμμα </w:t>
      </w:r>
      <w:r>
        <w:rPr>
          <w:rFonts w:eastAsia="Times New Roman" w:cs="Times New Roman"/>
          <w:szCs w:val="24"/>
        </w:rPr>
        <w:t>Στήριξης, για την τρόικα που έγινε θεσμοί, για τη μα</w:t>
      </w:r>
      <w:r>
        <w:rPr>
          <w:rFonts w:eastAsia="Times New Roman" w:cs="Times New Roman"/>
          <w:szCs w:val="24"/>
        </w:rPr>
        <w:lastRenderedPageBreak/>
        <w:t>ντάμ Μέρκελ που έγινε ανοιχτόμυαλη καγκελάριος, για τους γκαουλάιντερ που έγιναν τεχνικά κλιμάκια, για τους τοκογλύφους που έγιναν οι εταίροι, για τις μειώσεις που έγιναν αναπλαισιώσεις, για τον κόφτη που</w:t>
      </w:r>
      <w:r>
        <w:rPr>
          <w:rFonts w:eastAsia="Times New Roman" w:cs="Times New Roman"/>
          <w:szCs w:val="24"/>
        </w:rPr>
        <w:t xml:space="preserve"> έγινε αυτόματος δημοσιονομικός ρυθμιστής αυξημένων εγγυήσεων και τα Υπουργεία που έγιναν </w:t>
      </w:r>
      <w:r>
        <w:rPr>
          <w:rFonts w:eastAsia="Times New Roman" w:cs="Times New Roman"/>
          <w:szCs w:val="24"/>
        </w:rPr>
        <w:t>«ΧΙΛΤΟΝ»</w:t>
      </w:r>
      <w:r>
        <w:rPr>
          <w:rFonts w:eastAsia="Times New Roman" w:cs="Times New Roman"/>
          <w:szCs w:val="24"/>
        </w:rPr>
        <w:t>.</w:t>
      </w:r>
    </w:p>
    <w:p w14:paraId="795DAFB7"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Θα μου πείτε ότι όλα αυτά είναι παλιά, ότι όλα αυτά είναι ιστορία και ότι πήρατε με κάποιον τρόπο το μάθημά σας. Όχι. Η άποψή μου είναι ότι όλα αυτά δεν θα γίνουν ιστορία, αν δεν παραδεχτείτε την πλάνη σας. Φοβάμαι, μάλιστα, ότι δεν είναι πλάνη, αλλά ήταν </w:t>
      </w:r>
      <w:r>
        <w:rPr>
          <w:rFonts w:eastAsia="Times New Roman" w:cs="Times New Roman"/>
          <w:szCs w:val="24"/>
        </w:rPr>
        <w:t xml:space="preserve">και είναι ένα σχέδιο εξαπάτησης των ψηφοφόρων και της λαϊκής ψήφου. </w:t>
      </w:r>
    </w:p>
    <w:p w14:paraId="795DAFB8"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Και σήμερα που η χώρα πρέπει να ετοιμαστεί να οργανώσει μία επενδυτική, μια παραγωγική απογείωση, εσείς κύριοι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σπαταλάτε τον χρόνο σας, εκτός των άλλων, σε ρουσφέτια και ρουσφετάκια. Όπως αποκαλύπτει η έρευνά μας, σε κάθε μήνα που περνάει </w:t>
      </w:r>
      <w:r>
        <w:rPr>
          <w:rFonts w:eastAsia="Times New Roman" w:cs="Times New Roman"/>
          <w:szCs w:val="24"/>
        </w:rPr>
        <w:lastRenderedPageBreak/>
        <w:t xml:space="preserve">αυξάνονται οι δημόσιοι οργανισμοί. Το 2015 είχαμε χίλιες διακόσιες ενενήντα πέντε δημόσιες επιχειρήσεις κάθε μορφής -μιλώ </w:t>
      </w:r>
      <w:r>
        <w:rPr>
          <w:rFonts w:eastAsia="Times New Roman" w:cs="Times New Roman"/>
          <w:szCs w:val="24"/>
        </w:rPr>
        <w:t>και για τα νομικά πρόσωπα- και σήμερα έχουμε χίλια πεντακόσια ογδόντα πέντε αντίστοιχα δημόσια ιδρύματα. Πολλοί στοιχηματίζουν ότι πλησιάζοντας την ημέρα των εκλογών, ο τελικός αριθμός των δημοσίων υπαλλήλων θα αγγίξει τα εφιαλτικά όρια του ενός εκατομμυρί</w:t>
      </w:r>
      <w:r>
        <w:rPr>
          <w:rFonts w:eastAsia="Times New Roman" w:cs="Times New Roman"/>
          <w:szCs w:val="24"/>
        </w:rPr>
        <w:t xml:space="preserve">ου του 2009. </w:t>
      </w:r>
    </w:p>
    <w:p w14:paraId="795DAFB9"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Το κομματικό κράτος, λοιπόν, αντί να αποδυναμώνεται, αλλάζει ταμπέλα και επεκτείνεται. Εχθές, ο Γιώργος Αμυράς παρουσίασε στοιχεία για τις εξωφρενικές αμοιβές των δικών σας </w:t>
      </w:r>
      <w:r>
        <w:rPr>
          <w:rFonts w:eastAsia="Times New Roman" w:cs="Times New Roman"/>
          <w:szCs w:val="24"/>
          <w:lang w:val="en-GB"/>
        </w:rPr>
        <w:t>golden</w:t>
      </w:r>
      <w:r w:rsidRPr="00B2636E">
        <w:rPr>
          <w:rFonts w:eastAsia="Times New Roman" w:cs="Times New Roman"/>
          <w:szCs w:val="24"/>
        </w:rPr>
        <w:t xml:space="preserve"> </w:t>
      </w:r>
      <w:r>
        <w:rPr>
          <w:rFonts w:eastAsia="Times New Roman" w:cs="Times New Roman"/>
          <w:szCs w:val="24"/>
          <w:lang w:val="en-GB"/>
        </w:rPr>
        <w:t>boys</w:t>
      </w:r>
      <w:r w:rsidRPr="00B2636E">
        <w:rPr>
          <w:rFonts w:eastAsia="Times New Roman" w:cs="Times New Roman"/>
          <w:szCs w:val="24"/>
        </w:rPr>
        <w:t xml:space="preserve"> </w:t>
      </w:r>
      <w:r>
        <w:rPr>
          <w:rFonts w:eastAsia="Times New Roman" w:cs="Times New Roman"/>
          <w:szCs w:val="24"/>
        </w:rPr>
        <w:t xml:space="preserve">του </w:t>
      </w:r>
      <w:r>
        <w:rPr>
          <w:rFonts w:eastAsia="Times New Roman" w:cs="Times New Roman"/>
          <w:szCs w:val="24"/>
        </w:rPr>
        <w:t>υ</w:t>
      </w:r>
      <w:r>
        <w:rPr>
          <w:rFonts w:eastAsia="Times New Roman" w:cs="Times New Roman"/>
          <w:szCs w:val="24"/>
        </w:rPr>
        <w:t xml:space="preserve">περταμείου. Τα ακούσατε. Ο </w:t>
      </w:r>
      <w:r>
        <w:rPr>
          <w:rFonts w:eastAsia="Times New Roman" w:cs="Times New Roman"/>
          <w:szCs w:val="24"/>
        </w:rPr>
        <w:t>π</w:t>
      </w:r>
      <w:r>
        <w:rPr>
          <w:rFonts w:eastAsia="Times New Roman" w:cs="Times New Roman"/>
          <w:szCs w:val="24"/>
        </w:rPr>
        <w:t>ρόεδρος του Εποπτικού Συ</w:t>
      </w:r>
      <w:r>
        <w:rPr>
          <w:rFonts w:eastAsia="Times New Roman" w:cs="Times New Roman"/>
          <w:szCs w:val="24"/>
        </w:rPr>
        <w:t xml:space="preserve">μβουλίου έλαβε 34.000 ευρώ για δεκαεπτά συνεδριάσεις, δηλαδή 2.000 ευρώ για κάθε συνεδρίαση, ενώ τα μέλη του ΔΣ έλαβαν από 1.000 ευρώ για κάθε συνεδρίαση. </w:t>
      </w:r>
    </w:p>
    <w:p w14:paraId="795DAFBA"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Αποκαλύψαμε και τις συμβάσεις του </w:t>
      </w:r>
      <w:r>
        <w:rPr>
          <w:rFonts w:eastAsia="Times New Roman" w:cs="Times New Roman"/>
          <w:szCs w:val="24"/>
        </w:rPr>
        <w:t>υ</w:t>
      </w:r>
      <w:r>
        <w:rPr>
          <w:rFonts w:eastAsia="Times New Roman" w:cs="Times New Roman"/>
          <w:szCs w:val="24"/>
        </w:rPr>
        <w:t>περταμείου με διάφορους συμβούλους. Ο ένας αμείβεται με 3.000 ευρ</w:t>
      </w:r>
      <w:r>
        <w:rPr>
          <w:rFonts w:eastAsia="Times New Roman" w:cs="Times New Roman"/>
          <w:szCs w:val="24"/>
        </w:rPr>
        <w:t>ώ την ημέρα, ο άλλος με 1.500 ευρώ την ημέρα, ο τρίτος με 1.400 ευρώ την ημέρα. Και δεν είναι η εξαίρεση στον κανόνα. Φοβάμαι ότι είναι ένας εξαιρετικός κανόνας για όσους σ</w:t>
      </w:r>
      <w:r>
        <w:rPr>
          <w:rFonts w:eastAsia="Times New Roman" w:cs="Times New Roman"/>
          <w:szCs w:val="24"/>
        </w:rPr>
        <w:t>α</w:t>
      </w:r>
      <w:r>
        <w:rPr>
          <w:rFonts w:eastAsia="Times New Roman" w:cs="Times New Roman"/>
          <w:szCs w:val="24"/>
        </w:rPr>
        <w:t xml:space="preserve">ς υπηρετούν. </w:t>
      </w:r>
    </w:p>
    <w:p w14:paraId="795DAFBB"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Ξέρουμε, επίσης, ότι η τρόικα απέστειλε φιρμάνι και ανέστειλε ουσιαστ</w:t>
      </w:r>
      <w:r>
        <w:rPr>
          <w:rFonts w:eastAsia="Times New Roman" w:cs="Times New Roman"/>
          <w:szCs w:val="24"/>
        </w:rPr>
        <w:t>ικά τη διαδικασία επιλογής των εβδομήντα επτά ειδικών και τομεακών γραμματέων, γιατί ήταν φανερό ότι η μοριοδότηση θα ευνοούσε τους κομματικούς σας φίλους και ανέθεσε στους Γάλλους εμπειρογνώμονες -προσέξτε!- να φτιάξουν τους καινούργιους κανόνες και τις κ</w:t>
      </w:r>
      <w:r>
        <w:rPr>
          <w:rFonts w:eastAsia="Times New Roman" w:cs="Times New Roman"/>
          <w:szCs w:val="24"/>
        </w:rPr>
        <w:t xml:space="preserve">αινούργιες προκηρύξεις. Επιπλέον, από τους δώδεκα νέους </w:t>
      </w:r>
      <w:r>
        <w:rPr>
          <w:rFonts w:eastAsia="Times New Roman" w:cs="Times New Roman"/>
          <w:szCs w:val="24"/>
        </w:rPr>
        <w:t>γ</w:t>
      </w:r>
      <w:r>
        <w:rPr>
          <w:rFonts w:eastAsia="Times New Roman" w:cs="Times New Roman"/>
          <w:szCs w:val="24"/>
        </w:rPr>
        <w:t xml:space="preserve">ενικούς </w:t>
      </w:r>
      <w:r>
        <w:rPr>
          <w:rFonts w:eastAsia="Times New Roman" w:cs="Times New Roman"/>
          <w:szCs w:val="24"/>
        </w:rPr>
        <w:t>δ</w:t>
      </w:r>
      <w:r>
        <w:rPr>
          <w:rFonts w:eastAsia="Times New Roman" w:cs="Times New Roman"/>
          <w:szCs w:val="24"/>
        </w:rPr>
        <w:t>ιευθυντές των Υπουργείων, μόλις οι τέσσερις, όπως ξέρετε, επιλέχθηκαν με αντικειμενικά κριτήρια. Όλοι οι άλλοι επιλέχθηκαν από καραμπόλα και από συνεντεύξεις.</w:t>
      </w:r>
    </w:p>
    <w:p w14:paraId="795DAFBC" w14:textId="77777777" w:rsidR="00B01EFE" w:rsidRDefault="00027761">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Συνοψίζω: Ο ανορθολογισμός, οι </w:t>
      </w:r>
      <w:r>
        <w:rPr>
          <w:rFonts w:eastAsia="Times New Roman" w:cs="Times New Roman"/>
          <w:szCs w:val="24"/>
        </w:rPr>
        <w:t xml:space="preserve">ιδεοληψίες, ο ερασιτεχνισμός φωλιάζουν στα σπλάχνα του σχήματος που μας κυβερνάει. Δεν θα μπορούσε να ήταν αλλιώς, γιατί δεν υπάρχουν αρχές να σας ενώνουν ή έστω κάποιο πρόγραμμα. </w:t>
      </w:r>
      <w:r w:rsidRPr="00AC526C">
        <w:rPr>
          <w:rFonts w:eastAsia="Times New Roman" w:cs="Times New Roman"/>
          <w:szCs w:val="24"/>
        </w:rPr>
        <w:t>Όμως</w:t>
      </w:r>
      <w:r>
        <w:rPr>
          <w:rFonts w:eastAsia="Times New Roman" w:cs="Times New Roman"/>
          <w:szCs w:val="24"/>
        </w:rPr>
        <w:t xml:space="preserve">, ΣΥΡΙΖΑ και </w:t>
      </w:r>
      <w:r w:rsidRPr="0008273E">
        <w:rPr>
          <w:rFonts w:eastAsia="Times New Roman" w:cs="Times New Roman"/>
          <w:szCs w:val="24"/>
        </w:rPr>
        <w:t>ΑΝΕΛ</w:t>
      </w:r>
      <w:r>
        <w:rPr>
          <w:rFonts w:eastAsia="Times New Roman" w:cs="Times New Roman"/>
          <w:szCs w:val="24"/>
        </w:rPr>
        <w:t xml:space="preserve"> ενώνονται κυρίως από την ανάγκη της εξουσίας.</w:t>
      </w:r>
    </w:p>
    <w:p w14:paraId="795DAFBD" w14:textId="77777777" w:rsidR="00B01EFE" w:rsidRDefault="00027761">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Στις 21 </w:t>
      </w:r>
      <w:r>
        <w:rPr>
          <w:rFonts w:eastAsia="Times New Roman" w:cs="Times New Roman"/>
          <w:szCs w:val="24"/>
        </w:rPr>
        <w:t xml:space="preserve">Αυγούστου, </w:t>
      </w:r>
      <w:r w:rsidRPr="00AC526C">
        <w:rPr>
          <w:rFonts w:eastAsia="Times New Roman" w:cs="Times New Roman"/>
          <w:szCs w:val="24"/>
        </w:rPr>
        <w:t>όμως</w:t>
      </w:r>
      <w:r>
        <w:rPr>
          <w:rFonts w:eastAsia="Times New Roman" w:cs="Times New Roman"/>
          <w:szCs w:val="24"/>
        </w:rPr>
        <w:t xml:space="preserve">, τα παραμύθια τελειώνουν. </w:t>
      </w:r>
      <w:r w:rsidRPr="00E57B5A">
        <w:rPr>
          <w:rFonts w:eastAsia="Times New Roman" w:cs="Times New Roman"/>
          <w:szCs w:val="24"/>
        </w:rPr>
        <w:t>Πρέπει να</w:t>
      </w:r>
      <w:r>
        <w:rPr>
          <w:rFonts w:eastAsia="Times New Roman" w:cs="Times New Roman"/>
          <w:szCs w:val="24"/>
        </w:rPr>
        <w:t xml:space="preserve"> βγούμε μόνοι μας στο δάσος. Και αυτό αφορά όλους, δεξιούς, αριστερούς, κεντρώους. Ήδη η δυσπιστία των αγορών απέναντι στην Ελλάδα έχει φανεί. Τα δεκαετή ομόλογα είναι στο 4,5%. Και δεν φταίει η Ιταλία για</w:t>
      </w:r>
      <w:r>
        <w:rPr>
          <w:rFonts w:eastAsia="Times New Roman" w:cs="Times New Roman"/>
          <w:szCs w:val="24"/>
        </w:rPr>
        <w:t xml:space="preserve"> αυτό -να μην το λέμε- γιατί την ίδια στιγμή στην Πορτογαλία αντιστοίχως το δεκαετές είναι μόνιμα στο 2%. </w:t>
      </w:r>
    </w:p>
    <w:p w14:paraId="795DAFBE" w14:textId="77777777" w:rsidR="00B01EFE" w:rsidRDefault="00027761">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Η δυσπιστία δεν είναι για τους Έλληνες. Η δυσπιστία είναι απέναντι σε ένα </w:t>
      </w:r>
      <w:r w:rsidRPr="00911877">
        <w:rPr>
          <w:rFonts w:eastAsia="Times New Roman" w:cs="Times New Roman"/>
          <w:szCs w:val="24"/>
        </w:rPr>
        <w:t>πολιτικ</w:t>
      </w:r>
      <w:r>
        <w:rPr>
          <w:rFonts w:eastAsia="Times New Roman" w:cs="Times New Roman"/>
          <w:szCs w:val="24"/>
        </w:rPr>
        <w:t xml:space="preserve">ό σύστημα και κυρίως απέναντι σε μια </w:t>
      </w:r>
      <w:r w:rsidRPr="001850F1">
        <w:rPr>
          <w:rFonts w:eastAsia="Times New Roman" w:cs="Times New Roman"/>
          <w:szCs w:val="24"/>
        </w:rPr>
        <w:t>Κυβέρνηση</w:t>
      </w:r>
      <w:r>
        <w:rPr>
          <w:rFonts w:eastAsia="Times New Roman" w:cs="Times New Roman"/>
          <w:szCs w:val="24"/>
        </w:rPr>
        <w:t xml:space="preserve"> που </w:t>
      </w:r>
      <w:r>
        <w:rPr>
          <w:rFonts w:eastAsia="Times New Roman" w:cs="Times New Roman"/>
          <w:szCs w:val="24"/>
        </w:rPr>
        <w:lastRenderedPageBreak/>
        <w:t>πελαγοδρομεί. Κόβ</w:t>
      </w:r>
      <w:r>
        <w:rPr>
          <w:rFonts w:eastAsia="Times New Roman" w:cs="Times New Roman"/>
          <w:szCs w:val="24"/>
        </w:rPr>
        <w:t>ετε συντάξεις. Υπόσχεστε συντάξεις. Ψηφίζετε αξιολόγηση. Καταργείτε την αξιολόγηση. Επαινείτε την αξιοκρατία. Σαμποτάρετε την αξιοκρατία. Νομοθετείτε μεταρρυθμίσεις. Υποσκάπτετε τις μεταρρυθμίσεις.</w:t>
      </w:r>
    </w:p>
    <w:p w14:paraId="795DAFBF" w14:textId="77777777" w:rsidR="00B01EFE" w:rsidRDefault="00027761">
      <w:pPr>
        <w:spacing w:after="0"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w:t>
      </w:r>
      <w:r w:rsidRPr="005143EC">
        <w:rPr>
          <w:rFonts w:eastAsia="Times New Roman" w:cs="Times New Roman"/>
          <w:szCs w:val="24"/>
        </w:rPr>
        <w:t xml:space="preserve">λίας του κυρίου </w:t>
      </w:r>
      <w:r>
        <w:rPr>
          <w:rFonts w:eastAsia="Times New Roman" w:cs="Times New Roman"/>
          <w:szCs w:val="24"/>
        </w:rPr>
        <w:t>Προέδρου</w:t>
      </w:r>
      <w:r w:rsidRPr="005143EC">
        <w:rPr>
          <w:rFonts w:eastAsia="Times New Roman" w:cs="Times New Roman"/>
          <w:szCs w:val="24"/>
        </w:rPr>
        <w:t>)</w:t>
      </w:r>
    </w:p>
    <w:p w14:paraId="795DAFC0" w14:textId="77777777" w:rsidR="00B01EFE" w:rsidRDefault="00027761">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Δώστε μου δύο λεπτά ακόμα, </w:t>
      </w:r>
      <w:r w:rsidRPr="00A341B8">
        <w:rPr>
          <w:rFonts w:eastAsia="Times New Roman" w:cs="Times New Roman"/>
          <w:szCs w:val="24"/>
        </w:rPr>
        <w:t>κύριε Πρόεδρε,</w:t>
      </w:r>
      <w:r>
        <w:rPr>
          <w:rFonts w:eastAsia="Times New Roman" w:cs="Times New Roman"/>
          <w:szCs w:val="24"/>
        </w:rPr>
        <w:t xml:space="preserve"> γιατί είχαμε μια καθυστέρηση. </w:t>
      </w:r>
    </w:p>
    <w:p w14:paraId="795DAFC1" w14:textId="77777777" w:rsidR="00B01EFE" w:rsidRDefault="00027761">
      <w:pPr>
        <w:tabs>
          <w:tab w:val="left" w:pos="3873"/>
        </w:tabs>
        <w:spacing w:after="0" w:line="600" w:lineRule="auto"/>
        <w:ind w:firstLine="720"/>
        <w:jc w:val="both"/>
        <w:rPr>
          <w:rFonts w:eastAsia="Times New Roman" w:cs="Times New Roman"/>
          <w:szCs w:val="24"/>
        </w:rPr>
      </w:pPr>
      <w:r w:rsidRPr="00074D45">
        <w:rPr>
          <w:rFonts w:eastAsia="Times New Roman" w:cs="Times New Roman"/>
          <w:b/>
          <w:szCs w:val="24"/>
        </w:rPr>
        <w:t>ΠΡΟΕΔΡΟΣ (Νικόλαος Βούτσης):</w:t>
      </w:r>
      <w:r>
        <w:rPr>
          <w:rFonts w:eastAsia="Times New Roman" w:cs="Times New Roman"/>
          <w:szCs w:val="24"/>
        </w:rPr>
        <w:t xml:space="preserve"> Βεβαίως. Ανεξάρτητα από αυτό, έχετε όσο χρόνο θέλετε.</w:t>
      </w:r>
    </w:p>
    <w:p w14:paraId="795DAFC2" w14:textId="77777777" w:rsidR="00B01EFE" w:rsidRDefault="00027761">
      <w:pPr>
        <w:tabs>
          <w:tab w:val="left" w:pos="3873"/>
        </w:tabs>
        <w:spacing w:after="0" w:line="600" w:lineRule="auto"/>
        <w:ind w:firstLine="720"/>
        <w:jc w:val="both"/>
        <w:rPr>
          <w:rFonts w:eastAsia="Times New Roman" w:cs="Times New Roman"/>
          <w:szCs w:val="24"/>
        </w:rPr>
      </w:pPr>
      <w:r w:rsidRPr="00857B7C">
        <w:rPr>
          <w:rFonts w:eastAsia="Times New Roman" w:cs="Times New Roman"/>
          <w:b/>
          <w:szCs w:val="24"/>
        </w:rPr>
        <w:t>ΣΤΑΥΡΟΣ ΘΕΟ</w:t>
      </w:r>
      <w:r>
        <w:rPr>
          <w:rFonts w:eastAsia="Times New Roman" w:cs="Times New Roman"/>
          <w:b/>
          <w:szCs w:val="24"/>
        </w:rPr>
        <w:t>ΔΩΡΑΚΗΣ (Πρόεδρος του κόμματος Το Ποτάμι</w:t>
      </w:r>
      <w:r w:rsidRPr="00857B7C">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 Απαριθμώ: Η κομματική διοίκηση, η υπερφολόγηση, οι αδύναμες τράπεζες τα ε</w:t>
      </w:r>
      <w:r w:rsidRPr="00795ABE">
        <w:rPr>
          <w:rFonts w:eastAsia="Times New Roman" w:cs="Times New Roman"/>
          <w:szCs w:val="24"/>
        </w:rPr>
        <w:t>μπροσθοβαρή</w:t>
      </w:r>
      <w:r>
        <w:rPr>
          <w:rFonts w:eastAsia="Times New Roman" w:cs="Times New Roman"/>
          <w:szCs w:val="24"/>
        </w:rPr>
        <w:t xml:space="preserve"> του ασφαλιστικού, η γραφειοκρατία στις αδειοδοτήσεις, η αργοκίνητη </w:t>
      </w:r>
      <w:r>
        <w:rPr>
          <w:rFonts w:eastAsia="Times New Roman" w:cs="Times New Roman"/>
          <w:szCs w:val="24"/>
        </w:rPr>
        <w:t>δ</w:t>
      </w:r>
      <w:r>
        <w:rPr>
          <w:rFonts w:eastAsia="Times New Roman" w:cs="Times New Roman"/>
          <w:szCs w:val="24"/>
        </w:rPr>
        <w:t xml:space="preserve">ικαιοσύνη, το ψηφιακό χάσμα που μας χωρίζει από </w:t>
      </w:r>
      <w:r>
        <w:rPr>
          <w:rFonts w:eastAsia="Times New Roman" w:cs="Times New Roman"/>
          <w:szCs w:val="24"/>
        </w:rPr>
        <w:lastRenderedPageBreak/>
        <w:t xml:space="preserve">την </w:t>
      </w:r>
      <w:r w:rsidRPr="006F21CD">
        <w:rPr>
          <w:rFonts w:eastAsia="Times New Roman" w:cs="Times New Roman"/>
          <w:szCs w:val="24"/>
        </w:rPr>
        <w:t>Ευρωπαϊκή Ένωση</w:t>
      </w:r>
      <w:r>
        <w:rPr>
          <w:rFonts w:eastAsia="Times New Roman" w:cs="Times New Roman"/>
          <w:szCs w:val="24"/>
        </w:rPr>
        <w:t xml:space="preserve"> συνεχίζουν να είναι τα επτά βαρίδι</w:t>
      </w:r>
      <w:r>
        <w:rPr>
          <w:rFonts w:eastAsia="Times New Roman" w:cs="Times New Roman"/>
          <w:szCs w:val="24"/>
        </w:rPr>
        <w:t>α της χώρας. Αν δεν ληφθούν σημαντικές αποφάσεις, η Ελλάδα δεν θα γίνει η παραγωγική, ανταγωνιστική χώρα που θέλουμε, μια χώρα που κάθε πολίτης θα θέλει να ζήσει, δεν θα θέλει να φύγει και κάποιοι άλλοι θα θέλουν να την επισκεφθούν και να επενδύσουν σε αυτ</w:t>
      </w:r>
      <w:r>
        <w:rPr>
          <w:rFonts w:eastAsia="Times New Roman" w:cs="Times New Roman"/>
          <w:szCs w:val="24"/>
        </w:rPr>
        <w:t>ή.</w:t>
      </w:r>
    </w:p>
    <w:p w14:paraId="795DAFC3" w14:textId="77777777" w:rsidR="00B01EFE" w:rsidRDefault="00027761">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Υπάρχει πάντα κάτι τελευταίο που </w:t>
      </w:r>
      <w:r w:rsidRPr="00E57B5A">
        <w:rPr>
          <w:rFonts w:eastAsia="Times New Roman" w:cs="Times New Roman"/>
          <w:szCs w:val="24"/>
        </w:rPr>
        <w:t>πρέπει να</w:t>
      </w:r>
      <w:r>
        <w:rPr>
          <w:rFonts w:eastAsia="Times New Roman" w:cs="Times New Roman"/>
          <w:szCs w:val="24"/>
        </w:rPr>
        <w:t xml:space="preserve"> λέμε όταν συζητάμε για το μέλλον της χώρας και τις μεγάλες αποφάσεις. Καμ</w:t>
      </w:r>
      <w:r>
        <w:rPr>
          <w:rFonts w:eastAsia="Times New Roman" w:cs="Times New Roman"/>
          <w:szCs w:val="24"/>
        </w:rPr>
        <w:t>μ</w:t>
      </w:r>
      <w:r>
        <w:rPr>
          <w:rFonts w:eastAsia="Times New Roman" w:cs="Times New Roman"/>
          <w:szCs w:val="24"/>
        </w:rPr>
        <w:t xml:space="preserve">ία χώρα δεν σώζεται αν στο τέλος της ημέρα δεν έχει καταφέρει να αλλάξει την </w:t>
      </w:r>
      <w:r>
        <w:rPr>
          <w:rFonts w:eastAsia="Times New Roman" w:cs="Times New Roman"/>
          <w:szCs w:val="24"/>
        </w:rPr>
        <w:t>π</w:t>
      </w:r>
      <w:r>
        <w:rPr>
          <w:rFonts w:eastAsia="Times New Roman" w:cs="Times New Roman"/>
          <w:szCs w:val="24"/>
        </w:rPr>
        <w:t>αιδεία και το εκπαιδευτικό της σύστημα. Οι χαμηλές επιδόσε</w:t>
      </w:r>
      <w:r>
        <w:rPr>
          <w:rFonts w:eastAsia="Times New Roman" w:cs="Times New Roman"/>
          <w:szCs w:val="24"/>
        </w:rPr>
        <w:t xml:space="preserve">ις των μαθητών μας και των πανεπιστημίων μας στους διεθνείς δείκτες αξιολόγησης θα </w:t>
      </w:r>
      <w:r w:rsidRPr="00E57B5A">
        <w:rPr>
          <w:rFonts w:eastAsia="Times New Roman" w:cs="Times New Roman"/>
          <w:szCs w:val="24"/>
        </w:rPr>
        <w:t>πρέπει να</w:t>
      </w:r>
      <w:r>
        <w:rPr>
          <w:rFonts w:eastAsia="Times New Roman" w:cs="Times New Roman"/>
          <w:szCs w:val="24"/>
        </w:rPr>
        <w:t xml:space="preserve"> μας ανησυχούν. Η συνεχιζόμενη υποβάθμιση της τριτοβάθμιας εκπαίδευσης, η ανυπαρξία σύγχρονης τεχνικής εκπαίδευσης, η διαρροή εγκεφάλων στο εξωτερικό, το χάσμα δεξι</w:t>
      </w:r>
      <w:r>
        <w:rPr>
          <w:rFonts w:eastAsia="Times New Roman" w:cs="Times New Roman"/>
          <w:szCs w:val="24"/>
        </w:rPr>
        <w:t>οτήτων μεταξύ εκπαι</w:t>
      </w:r>
      <w:r>
        <w:rPr>
          <w:rFonts w:eastAsia="Times New Roman" w:cs="Times New Roman"/>
          <w:szCs w:val="24"/>
        </w:rPr>
        <w:lastRenderedPageBreak/>
        <w:t>δευτικού συστήματος και αγοράς εργασίας δημιουργούν σοβαρό κίνδυνο, όπως λένε οι ειδικοί, να εγκλωβιστούμε στην κατηγορία των χωρών χαμηλής εξειδίκευσης, χαμηλής παραγωγικότητας και τελικά χαμηλών μισθών.</w:t>
      </w:r>
    </w:p>
    <w:p w14:paraId="795DAFC4" w14:textId="77777777" w:rsidR="00B01EFE" w:rsidRDefault="00027761">
      <w:pPr>
        <w:tabs>
          <w:tab w:val="left" w:pos="3873"/>
        </w:tabs>
        <w:spacing w:after="0" w:line="600" w:lineRule="auto"/>
        <w:ind w:firstLine="720"/>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το</w:t>
      </w:r>
      <w:r>
        <w:rPr>
          <w:rFonts w:eastAsia="Times New Roman" w:cs="Times New Roman"/>
          <w:szCs w:val="24"/>
        </w:rPr>
        <w:t xml:space="preserve"> </w:t>
      </w:r>
      <w:r w:rsidRPr="00A42664">
        <w:rPr>
          <w:rFonts w:eastAsia="Times New Roman" w:cs="Times New Roman"/>
          <w:szCs w:val="24"/>
        </w:rPr>
        <w:t>οικονομ</w:t>
      </w:r>
      <w:r>
        <w:rPr>
          <w:rFonts w:eastAsia="Times New Roman" w:cs="Times New Roman"/>
          <w:szCs w:val="24"/>
        </w:rPr>
        <w:t xml:space="preserve">ικό σοκ που προκαλούν οι κρίσεις </w:t>
      </w:r>
      <w:r w:rsidRPr="00224BE3">
        <w:rPr>
          <w:rFonts w:eastAsia="Times New Roman" w:cs="Times New Roman"/>
          <w:szCs w:val="24"/>
        </w:rPr>
        <w:t>μπορεί να</w:t>
      </w:r>
      <w:r>
        <w:rPr>
          <w:rFonts w:eastAsia="Times New Roman" w:cs="Times New Roman"/>
          <w:szCs w:val="24"/>
        </w:rPr>
        <w:t xml:space="preserve"> είναι μια πρόκληση για τις κοινωνίες. Αρκεί οι </w:t>
      </w:r>
      <w:r w:rsidRPr="00911877">
        <w:rPr>
          <w:rFonts w:eastAsia="Times New Roman" w:cs="Times New Roman"/>
          <w:szCs w:val="24"/>
        </w:rPr>
        <w:t>πολιτικ</w:t>
      </w:r>
      <w:r>
        <w:rPr>
          <w:rFonts w:eastAsia="Times New Roman" w:cs="Times New Roman"/>
          <w:szCs w:val="24"/>
        </w:rPr>
        <w:t>οί και όλοι οι άλλοι που καθοδηγούν ή επηρεάζουν τις δράσεις και τις σκέψεις της κοινωνίας και των πολιτών, να δείξουν τις λύσεις. Αρκεί να βρεθούν αρκ</w:t>
      </w:r>
      <w:r>
        <w:rPr>
          <w:rFonts w:eastAsia="Times New Roman" w:cs="Times New Roman"/>
          <w:szCs w:val="24"/>
        </w:rPr>
        <w:t xml:space="preserve">ετοί </w:t>
      </w:r>
      <w:r w:rsidRPr="00911877">
        <w:rPr>
          <w:rFonts w:eastAsia="Times New Roman" w:cs="Times New Roman"/>
          <w:szCs w:val="24"/>
        </w:rPr>
        <w:t>πολιτικ</w:t>
      </w:r>
      <w:r>
        <w:rPr>
          <w:rFonts w:eastAsia="Times New Roman" w:cs="Times New Roman"/>
          <w:szCs w:val="24"/>
        </w:rPr>
        <w:t>οί, αλλά και άνθρωποι στην κοινωνία, να πάνε κόντρα στις λαϊκίστικες βεβαιότητες που μας έχουν καταστρέψει.</w:t>
      </w:r>
    </w:p>
    <w:p w14:paraId="795DAFC5" w14:textId="77777777" w:rsidR="00B01EFE" w:rsidRDefault="00027761">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Ελπίζω, λοιπόν, μετά από όλα αυτά να καταλάβατε, </w:t>
      </w:r>
      <w:r w:rsidRPr="002170BF">
        <w:rPr>
          <w:rFonts w:eastAsia="Times New Roman" w:cs="Times New Roman"/>
          <w:szCs w:val="24"/>
        </w:rPr>
        <w:t>κύριοι</w:t>
      </w:r>
      <w:r>
        <w:rPr>
          <w:rFonts w:eastAsia="Times New Roman" w:cs="Times New Roman"/>
          <w:szCs w:val="24"/>
        </w:rPr>
        <w:t xml:space="preserve"> της </w:t>
      </w:r>
      <w:r w:rsidRPr="001850F1">
        <w:rPr>
          <w:rFonts w:eastAsia="Times New Roman" w:cs="Times New Roman"/>
          <w:szCs w:val="24"/>
        </w:rPr>
        <w:t>Κυβέρνηση</w:t>
      </w:r>
      <w:r>
        <w:rPr>
          <w:rFonts w:eastAsia="Times New Roman" w:cs="Times New Roman"/>
          <w:szCs w:val="24"/>
        </w:rPr>
        <w:t xml:space="preserve">ς, και να μην αναρωτιέστε γιατί καταψηφίζουμε και αυτό το </w:t>
      </w:r>
      <w:r w:rsidRPr="00823F09">
        <w:rPr>
          <w:rFonts w:eastAsia="Times New Roman" w:cs="Times New Roman"/>
          <w:szCs w:val="24"/>
        </w:rPr>
        <w:t>νομοσχέδι</w:t>
      </w:r>
      <w:r>
        <w:rPr>
          <w:rFonts w:eastAsia="Times New Roman" w:cs="Times New Roman"/>
          <w:szCs w:val="24"/>
        </w:rPr>
        <w:t xml:space="preserve">ό σας. Είναι ένα νέο μνημόνιο, χωρίς χρηματοδότηση, αλλά με </w:t>
      </w:r>
      <w:r>
        <w:rPr>
          <w:rFonts w:eastAsia="Times New Roman" w:cs="Times New Roman"/>
          <w:szCs w:val="24"/>
        </w:rPr>
        <w:lastRenderedPageBreak/>
        <w:t xml:space="preserve">πολλά νέα βάρη για όλους, αλλά κυρίως -και αυτό μας απασχολεί ιδιαίτερα- για όσους έχουν απομείνει να παράγουν αυτή τη χώρα. Σκοτώνοντας, </w:t>
      </w:r>
      <w:r w:rsidRPr="00AC526C">
        <w:rPr>
          <w:rFonts w:eastAsia="Times New Roman" w:cs="Times New Roman"/>
          <w:szCs w:val="24"/>
        </w:rPr>
        <w:t>όμως</w:t>
      </w:r>
      <w:r>
        <w:rPr>
          <w:rFonts w:eastAsia="Times New Roman" w:cs="Times New Roman"/>
          <w:szCs w:val="24"/>
        </w:rPr>
        <w:t xml:space="preserve">, αυτούς που παράγουν, η χώρα γρήγορα θα απλώσει ξανά </w:t>
      </w:r>
      <w:r>
        <w:rPr>
          <w:rFonts w:eastAsia="Times New Roman" w:cs="Times New Roman"/>
          <w:szCs w:val="24"/>
        </w:rPr>
        <w:t xml:space="preserve">το χέρι εκλιπαρώντας για βοήθεια και δανεικά. Και φοβούμαι ότι τότε δεν θα βρούμε πολλούς συμπαραστάτες στην </w:t>
      </w:r>
      <w:r w:rsidRPr="006F21CD">
        <w:rPr>
          <w:rFonts w:eastAsia="Times New Roman" w:cs="Times New Roman"/>
          <w:szCs w:val="24"/>
        </w:rPr>
        <w:t>Ευρωπαϊκή Ένωση</w:t>
      </w:r>
      <w:r>
        <w:rPr>
          <w:rFonts w:eastAsia="Times New Roman" w:cs="Times New Roman"/>
          <w:szCs w:val="24"/>
        </w:rPr>
        <w:t xml:space="preserve">. </w:t>
      </w:r>
    </w:p>
    <w:p w14:paraId="795DAFC6" w14:textId="77777777" w:rsidR="00B01EFE" w:rsidRDefault="00027761">
      <w:pPr>
        <w:tabs>
          <w:tab w:val="left" w:pos="3873"/>
        </w:tabs>
        <w:spacing w:after="0" w:line="600" w:lineRule="auto"/>
        <w:ind w:firstLine="720"/>
        <w:jc w:val="both"/>
        <w:rPr>
          <w:rFonts w:eastAsia="Times New Roman" w:cs="Times New Roman"/>
          <w:szCs w:val="24"/>
        </w:rPr>
      </w:pPr>
      <w:r>
        <w:rPr>
          <w:rFonts w:eastAsia="Times New Roman" w:cs="Times New Roman"/>
          <w:szCs w:val="24"/>
        </w:rPr>
        <w:t>Θα εισπράξετε, λοιπόν, από εμάς ένα «</w:t>
      </w:r>
      <w:r>
        <w:rPr>
          <w:rFonts w:eastAsia="Times New Roman" w:cs="Times New Roman"/>
          <w:szCs w:val="24"/>
        </w:rPr>
        <w:t>ό</w:t>
      </w:r>
      <w:r>
        <w:rPr>
          <w:rFonts w:eastAsia="Times New Roman" w:cs="Times New Roman"/>
          <w:szCs w:val="24"/>
        </w:rPr>
        <w:t xml:space="preserve">χι» σε αυτό το </w:t>
      </w:r>
      <w:r w:rsidRPr="00823F09">
        <w:rPr>
          <w:rFonts w:eastAsia="Times New Roman" w:cs="Times New Roman"/>
          <w:szCs w:val="24"/>
        </w:rPr>
        <w:t>νομοσχέδιο</w:t>
      </w:r>
      <w:r>
        <w:rPr>
          <w:rFonts w:eastAsia="Times New Roman" w:cs="Times New Roman"/>
          <w:szCs w:val="24"/>
        </w:rPr>
        <w:t xml:space="preserve">. Είμαστε συνεπείς στη στάση μας, ότι η </w:t>
      </w:r>
      <w:r w:rsidRPr="00911877">
        <w:rPr>
          <w:rFonts w:eastAsia="Times New Roman" w:cs="Times New Roman"/>
          <w:szCs w:val="24"/>
        </w:rPr>
        <w:t>πολιτικ</w:t>
      </w:r>
      <w:r>
        <w:rPr>
          <w:rFonts w:eastAsia="Times New Roman" w:cs="Times New Roman"/>
          <w:szCs w:val="24"/>
        </w:rPr>
        <w:t xml:space="preserve">ή σας στην </w:t>
      </w:r>
      <w:r w:rsidRPr="00A42664">
        <w:rPr>
          <w:rFonts w:eastAsia="Times New Roman" w:cs="Times New Roman"/>
          <w:szCs w:val="24"/>
        </w:rPr>
        <w:t>οικονομί</w:t>
      </w:r>
      <w:r w:rsidRPr="00A42664">
        <w:rPr>
          <w:rFonts w:eastAsia="Times New Roman" w:cs="Times New Roman"/>
          <w:szCs w:val="24"/>
        </w:rPr>
        <w:t>α</w:t>
      </w:r>
      <w:r>
        <w:rPr>
          <w:rFonts w:eastAsia="Times New Roman" w:cs="Times New Roman"/>
          <w:szCs w:val="24"/>
        </w:rPr>
        <w:t xml:space="preserve"> δεν βοηθά την εκτίναξη της χώρας μπροστά. Όμως, θα είμαστε εδώ τις επόμενες ημέρες να συζητήσουμε και τα πολύ σημαντικά ζητήματα που αφορούν τα εθνικά, πατριωτικά θέματα. </w:t>
      </w:r>
    </w:p>
    <w:p w14:paraId="795DAFC7" w14:textId="77777777" w:rsidR="00B01EFE" w:rsidRDefault="00027761">
      <w:pPr>
        <w:tabs>
          <w:tab w:val="left" w:pos="3873"/>
        </w:tabs>
        <w:spacing w:after="0" w:line="600" w:lineRule="auto"/>
        <w:ind w:firstLine="720"/>
        <w:jc w:val="both"/>
        <w:rPr>
          <w:rFonts w:eastAsia="Times New Roman"/>
          <w:szCs w:val="24"/>
        </w:rPr>
      </w:pPr>
      <w:r>
        <w:rPr>
          <w:rFonts w:eastAsia="Times New Roman" w:cs="Times New Roman"/>
          <w:szCs w:val="24"/>
        </w:rPr>
        <w:t xml:space="preserve">Σας </w:t>
      </w:r>
      <w:r>
        <w:rPr>
          <w:rFonts w:eastAsia="Times New Roman"/>
          <w:szCs w:val="24"/>
        </w:rPr>
        <w:t>ε</w:t>
      </w:r>
      <w:r w:rsidRPr="00AC365A">
        <w:rPr>
          <w:rFonts w:eastAsia="Times New Roman"/>
          <w:szCs w:val="24"/>
        </w:rPr>
        <w:t>υχαριστώ</w:t>
      </w:r>
      <w:r>
        <w:rPr>
          <w:rFonts w:eastAsia="Times New Roman"/>
          <w:szCs w:val="24"/>
        </w:rPr>
        <w:t>.</w:t>
      </w:r>
    </w:p>
    <w:p w14:paraId="795DAFC8" w14:textId="77777777" w:rsidR="00B01EFE" w:rsidRDefault="00027761">
      <w:pPr>
        <w:spacing w:after="0" w:line="600" w:lineRule="auto"/>
        <w:ind w:firstLine="720"/>
        <w:jc w:val="center"/>
        <w:rPr>
          <w:rFonts w:eastAsia="Times New Roman" w:cs="Times New Roman"/>
          <w:szCs w:val="24"/>
        </w:rPr>
      </w:pPr>
      <w:r w:rsidRPr="00C22418">
        <w:rPr>
          <w:rFonts w:eastAsia="Times New Roman" w:cs="Times New Roman"/>
          <w:bCs/>
          <w:szCs w:val="24"/>
        </w:rPr>
        <w:t>(</w:t>
      </w:r>
      <w:r>
        <w:rPr>
          <w:rFonts w:eastAsia="Times New Roman" w:cs="Times New Roman"/>
          <w:bCs/>
          <w:szCs w:val="24"/>
        </w:rPr>
        <w:t>Χειροκροτήματα από την πτέρυγα του Ποταμιού)</w:t>
      </w:r>
      <w:r>
        <w:rPr>
          <w:rFonts w:eastAsia="Times New Roman"/>
          <w:szCs w:val="24"/>
        </w:rPr>
        <w:t xml:space="preserve"> </w:t>
      </w:r>
    </w:p>
    <w:p w14:paraId="795DAFC9" w14:textId="77777777" w:rsidR="00B01EFE" w:rsidRDefault="00027761">
      <w:pPr>
        <w:spacing w:after="0" w:line="600" w:lineRule="auto"/>
        <w:ind w:firstLine="720"/>
        <w:jc w:val="both"/>
        <w:rPr>
          <w:rFonts w:eastAsia="Times New Roman" w:cs="Times New Roman"/>
          <w:szCs w:val="24"/>
        </w:rPr>
      </w:pPr>
      <w:r w:rsidRPr="0023681F">
        <w:rPr>
          <w:rFonts w:eastAsia="Times New Roman" w:cs="Times New Roman"/>
          <w:b/>
          <w:szCs w:val="24"/>
        </w:rPr>
        <w:t>ΠΡΟΕΔΡΟΣ (Νικόλαος Β</w:t>
      </w:r>
      <w:r w:rsidRPr="0023681F">
        <w:rPr>
          <w:rFonts w:eastAsia="Times New Roman" w:cs="Times New Roman"/>
          <w:b/>
          <w:szCs w:val="24"/>
        </w:rPr>
        <w:t>ούτσης):</w:t>
      </w:r>
      <w:r>
        <w:rPr>
          <w:rFonts w:eastAsia="Times New Roman" w:cs="Times New Roman"/>
          <w:szCs w:val="24"/>
        </w:rPr>
        <w:t xml:space="preserve"> Ευχαριστούμε πολύ, κύριε Θεοδωράκη.</w:t>
      </w:r>
    </w:p>
    <w:p w14:paraId="795DAFCA"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συζήτηση θα κλείσει με τον κ. Τσακαλώτο και ύστερα θα κάνει μια παρέμβαση και ο Πρωθυπουργός.</w:t>
      </w:r>
    </w:p>
    <w:p w14:paraId="795DAFCB" w14:textId="77777777" w:rsidR="00B01EFE" w:rsidRDefault="00027761">
      <w:pPr>
        <w:tabs>
          <w:tab w:val="left" w:pos="3642"/>
          <w:tab w:val="center" w:pos="4753"/>
          <w:tab w:val="left" w:pos="6214"/>
        </w:tabs>
        <w:spacing w:after="0" w:line="600" w:lineRule="auto"/>
        <w:ind w:firstLine="720"/>
        <w:jc w:val="both"/>
        <w:rPr>
          <w:rFonts w:eastAsia="Times New Roman" w:cs="Times New Roman"/>
          <w:szCs w:val="24"/>
        </w:rPr>
      </w:pPr>
      <w:r w:rsidRPr="007609F9">
        <w:rPr>
          <w:rFonts w:eastAsia="Times New Roman" w:cs="Times New Roman"/>
          <w:b/>
          <w:szCs w:val="24"/>
        </w:rPr>
        <w:t xml:space="preserve">ΧΡΗΣΤΟΣ ΣΠΙΡΤΖΗΣ (Υπουργός Υποδομών και Μεταφορών): </w:t>
      </w:r>
      <w:r w:rsidRPr="007609F9">
        <w:rPr>
          <w:rFonts w:eastAsia="Times New Roman" w:cs="Times New Roman"/>
          <w:szCs w:val="24"/>
        </w:rPr>
        <w:t>Κ</w:t>
      </w:r>
      <w:r>
        <w:rPr>
          <w:rFonts w:eastAsia="Times New Roman" w:cs="Times New Roman"/>
          <w:szCs w:val="24"/>
        </w:rPr>
        <w:t xml:space="preserve">ύριε Πρόεδρε, θα παρακαλούσα να </w:t>
      </w:r>
      <w:r>
        <w:rPr>
          <w:rFonts w:eastAsia="Times New Roman" w:cs="Times New Roman"/>
          <w:szCs w:val="24"/>
        </w:rPr>
        <w:t>λάβω τον λόγο για μια νομοτεχνική βελτίωση.</w:t>
      </w:r>
    </w:p>
    <w:p w14:paraId="795DAFCC" w14:textId="77777777" w:rsidR="00B01EFE" w:rsidRDefault="00027761">
      <w:pPr>
        <w:spacing w:after="0" w:line="600" w:lineRule="auto"/>
        <w:ind w:firstLine="720"/>
        <w:jc w:val="both"/>
        <w:rPr>
          <w:rFonts w:eastAsia="Times New Roman" w:cs="Times New Roman"/>
          <w:szCs w:val="24"/>
        </w:rPr>
      </w:pPr>
      <w:r w:rsidRPr="00104771">
        <w:rPr>
          <w:rFonts w:eastAsia="Times New Roman" w:cs="Times New Roman"/>
          <w:b/>
          <w:szCs w:val="24"/>
        </w:rPr>
        <w:t>ΠΡΟΕΔΡΟΣ (Νικόλαος Βούτσης):</w:t>
      </w:r>
      <w:r>
        <w:rPr>
          <w:rFonts w:eastAsia="Times New Roman" w:cs="Times New Roman"/>
          <w:szCs w:val="24"/>
        </w:rPr>
        <w:t xml:space="preserve"> Προηγούμενα και ενώ θα έρχεται ο κ. Τσακαλώτος, ο κ. Σπίρτζης θα κάνει μία τελευταία νομοτεχνική βελτίωση.</w:t>
      </w:r>
    </w:p>
    <w:p w14:paraId="795DAFCD" w14:textId="77777777" w:rsidR="00B01EFE" w:rsidRDefault="00027761">
      <w:pPr>
        <w:tabs>
          <w:tab w:val="left" w:pos="3642"/>
          <w:tab w:val="center" w:pos="4753"/>
          <w:tab w:val="left" w:pos="6214"/>
        </w:tabs>
        <w:spacing w:after="0" w:line="600" w:lineRule="auto"/>
        <w:ind w:firstLine="720"/>
        <w:jc w:val="both"/>
        <w:rPr>
          <w:rFonts w:eastAsia="Times New Roman" w:cs="Times New Roman"/>
          <w:szCs w:val="24"/>
        </w:rPr>
      </w:pPr>
      <w:r w:rsidRPr="007609F9">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Σας ευχαριστώ, κύριε </w:t>
      </w:r>
      <w:r>
        <w:rPr>
          <w:rFonts w:eastAsia="Times New Roman" w:cs="Times New Roman"/>
          <w:szCs w:val="24"/>
        </w:rPr>
        <w:t>Πρόεδρε.</w:t>
      </w:r>
    </w:p>
    <w:p w14:paraId="795DAFCE" w14:textId="77777777" w:rsidR="00B01EFE" w:rsidRDefault="0002776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Στη χθεσινή τροπολογία αντί της λέξης «στην πρόβλεψη της υπουργικής απόφασης δύναται να εξειδικεύει το πλαίσιο λειτουργίας» αντικαθίσταται ότι «δύναται να καθορίζονται οι κανόνες λειτουργίας». </w:t>
      </w:r>
    </w:p>
    <w:p w14:paraId="795DAFCF" w14:textId="77777777" w:rsidR="00B01EFE" w:rsidRDefault="0002776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Την καταθέτω για τα Πρακτικά.</w:t>
      </w:r>
    </w:p>
    <w:p w14:paraId="795DAFD0" w14:textId="77777777" w:rsidR="00B01EFE" w:rsidRDefault="00027761">
      <w:pPr>
        <w:tabs>
          <w:tab w:val="left" w:pos="3642"/>
          <w:tab w:val="center" w:pos="4753"/>
          <w:tab w:val="left" w:pos="6214"/>
        </w:tabs>
        <w:spacing w:after="0" w:line="600" w:lineRule="auto"/>
        <w:ind w:firstLine="720"/>
        <w:jc w:val="both"/>
        <w:rPr>
          <w:rFonts w:eastAsia="Times New Roman" w:cs="Times New Roman"/>
          <w:szCs w:val="24"/>
        </w:rPr>
      </w:pPr>
      <w:r w:rsidRPr="00D5436D">
        <w:rPr>
          <w:rFonts w:eastAsia="Times New Roman" w:cs="Times New Roman"/>
          <w:szCs w:val="24"/>
        </w:rPr>
        <w:lastRenderedPageBreak/>
        <w:t>(</w:t>
      </w:r>
      <w:r>
        <w:rPr>
          <w:rFonts w:eastAsia="Times New Roman" w:cs="Times New Roman"/>
          <w:szCs w:val="24"/>
        </w:rPr>
        <w:t>Στο σημείο αυτό ο Υπου</w:t>
      </w:r>
      <w:r>
        <w:rPr>
          <w:rFonts w:eastAsia="Times New Roman" w:cs="Times New Roman"/>
          <w:szCs w:val="24"/>
        </w:rPr>
        <w:t>ργός κ. Χρήστος Σπίρτζης καταθέτει για τα Πρακτικά την προαναφερθείσα νομοτεχνική βελτίωση, η οποία έχει ως εξής</w:t>
      </w:r>
    </w:p>
    <w:p w14:paraId="795DAFD1" w14:textId="77777777" w:rsidR="00B01EFE" w:rsidRDefault="00027761">
      <w:pPr>
        <w:tabs>
          <w:tab w:val="left" w:pos="3642"/>
          <w:tab w:val="center" w:pos="4753"/>
          <w:tab w:val="left" w:pos="6214"/>
        </w:tabs>
        <w:spacing w:after="0" w:line="600" w:lineRule="auto"/>
        <w:ind w:firstLine="720"/>
        <w:jc w:val="center"/>
        <w:rPr>
          <w:rFonts w:eastAsia="Times New Roman" w:cs="Times New Roman"/>
          <w:color w:val="C00000"/>
          <w:szCs w:val="24"/>
        </w:rPr>
      </w:pPr>
      <w:r>
        <w:rPr>
          <w:rFonts w:eastAsia="Times New Roman" w:cs="Times New Roman"/>
          <w:color w:val="C00000"/>
          <w:szCs w:val="24"/>
        </w:rPr>
        <w:t>(</w:t>
      </w:r>
      <w:r w:rsidRPr="00B62E11">
        <w:rPr>
          <w:rFonts w:eastAsia="Times New Roman" w:cs="Times New Roman"/>
          <w:color w:val="C00000"/>
          <w:szCs w:val="24"/>
        </w:rPr>
        <w:t>ΑΛΛΑΓΗ ΣΕΛΙΔΑΣ</w:t>
      </w:r>
      <w:r>
        <w:rPr>
          <w:rFonts w:eastAsia="Times New Roman" w:cs="Times New Roman"/>
          <w:color w:val="C00000"/>
          <w:szCs w:val="24"/>
        </w:rPr>
        <w:t>)</w:t>
      </w:r>
    </w:p>
    <w:p w14:paraId="795DAFD2" w14:textId="77777777" w:rsidR="00B01EFE" w:rsidRDefault="00027761">
      <w:pPr>
        <w:tabs>
          <w:tab w:val="left" w:pos="3642"/>
          <w:tab w:val="center" w:pos="4753"/>
          <w:tab w:val="left" w:pos="6214"/>
        </w:tabs>
        <w:spacing w:after="0" w:line="600" w:lineRule="auto"/>
        <w:ind w:firstLine="720"/>
        <w:jc w:val="center"/>
        <w:rPr>
          <w:rFonts w:eastAsia="Times New Roman" w:cs="Times New Roman"/>
          <w:color w:val="C00000"/>
          <w:szCs w:val="24"/>
        </w:rPr>
      </w:pPr>
      <w:r w:rsidRPr="00B62E11">
        <w:rPr>
          <w:rFonts w:eastAsia="Times New Roman" w:cs="Times New Roman"/>
          <w:color w:val="C00000"/>
          <w:szCs w:val="24"/>
        </w:rPr>
        <w:t>(Να μπει η σελίδα 192)</w:t>
      </w:r>
    </w:p>
    <w:p w14:paraId="795DAFD3" w14:textId="77777777" w:rsidR="00B01EFE" w:rsidRDefault="00027761">
      <w:pPr>
        <w:tabs>
          <w:tab w:val="left" w:pos="3642"/>
          <w:tab w:val="center" w:pos="4753"/>
          <w:tab w:val="left" w:pos="6214"/>
        </w:tabs>
        <w:spacing w:after="0" w:line="600" w:lineRule="auto"/>
        <w:ind w:firstLine="720"/>
        <w:jc w:val="center"/>
        <w:rPr>
          <w:rFonts w:eastAsia="Times New Roman" w:cs="Times New Roman"/>
          <w:szCs w:val="24"/>
        </w:rPr>
      </w:pPr>
      <w:r>
        <w:rPr>
          <w:rFonts w:eastAsia="Times New Roman" w:cs="Times New Roman"/>
          <w:color w:val="C00000"/>
          <w:szCs w:val="24"/>
        </w:rPr>
        <w:t>(</w:t>
      </w:r>
      <w:r w:rsidRPr="00B62E11">
        <w:rPr>
          <w:rFonts w:eastAsia="Times New Roman" w:cs="Times New Roman"/>
          <w:color w:val="C00000"/>
          <w:szCs w:val="24"/>
        </w:rPr>
        <w:t>ΑΛΛΑΓΗ ΣΕΛΙΔΑΣ</w:t>
      </w:r>
      <w:r>
        <w:rPr>
          <w:rFonts w:eastAsia="Times New Roman" w:cs="Times New Roman"/>
          <w:color w:val="C00000"/>
          <w:szCs w:val="24"/>
        </w:rPr>
        <w:t>)</w:t>
      </w:r>
    </w:p>
    <w:p w14:paraId="795DAFD4" w14:textId="77777777" w:rsidR="00B01EFE" w:rsidRDefault="00027761">
      <w:pPr>
        <w:spacing w:after="0" w:line="600" w:lineRule="auto"/>
        <w:ind w:firstLine="720"/>
        <w:jc w:val="both"/>
        <w:rPr>
          <w:rFonts w:eastAsia="Times New Roman" w:cs="Times New Roman"/>
          <w:szCs w:val="24"/>
        </w:rPr>
      </w:pPr>
      <w:r w:rsidRPr="00104771">
        <w:rPr>
          <w:rFonts w:eastAsia="Times New Roman" w:cs="Times New Roman"/>
          <w:b/>
          <w:szCs w:val="24"/>
        </w:rPr>
        <w:t>ΠΡΟΕΔΡΟΣ (Νικόλαος Βούτσης):</w:t>
      </w:r>
      <w:r>
        <w:rPr>
          <w:rFonts w:eastAsia="Times New Roman" w:cs="Times New Roman"/>
          <w:szCs w:val="24"/>
        </w:rPr>
        <w:t xml:space="preserve"> </w:t>
      </w:r>
      <w:r>
        <w:rPr>
          <w:rFonts w:eastAsia="Times New Roman" w:cs="Times New Roman"/>
          <w:szCs w:val="24"/>
        </w:rPr>
        <w:t xml:space="preserve">Παρακαλώ να </w:t>
      </w:r>
      <w:r>
        <w:rPr>
          <w:rFonts w:eastAsia="Times New Roman" w:cs="Times New Roman"/>
          <w:szCs w:val="24"/>
        </w:rPr>
        <w:t>μοιραστεί.</w:t>
      </w:r>
    </w:p>
    <w:p w14:paraId="795DAFD5"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Αντί «λειτουργία», «κανόνες λειτου</w:t>
      </w:r>
      <w:r>
        <w:rPr>
          <w:rFonts w:eastAsia="Times New Roman" w:cs="Times New Roman"/>
          <w:szCs w:val="24"/>
        </w:rPr>
        <w:t>ργίας». Θα μοιραστεί σε όλους, παρακαλώ.</w:t>
      </w:r>
    </w:p>
    <w:p w14:paraId="795DAFD6"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Οικονομικών, παρακαλώ έχετε τον λόγο. </w:t>
      </w:r>
      <w:r>
        <w:rPr>
          <w:rFonts w:eastAsia="Times New Roman" w:cs="Times New Roman"/>
          <w:szCs w:val="24"/>
        </w:rPr>
        <w:t>Να σας</w:t>
      </w:r>
      <w:r>
        <w:rPr>
          <w:rFonts w:eastAsia="Times New Roman" w:cs="Times New Roman"/>
          <w:szCs w:val="24"/>
        </w:rPr>
        <w:t xml:space="preserve"> βάλω δεκαπέντε λεπτά;</w:t>
      </w:r>
    </w:p>
    <w:p w14:paraId="795DAFD7" w14:textId="77777777" w:rsidR="00B01EFE" w:rsidRDefault="00027761">
      <w:pPr>
        <w:spacing w:after="0" w:line="600" w:lineRule="auto"/>
        <w:ind w:firstLine="720"/>
        <w:jc w:val="both"/>
        <w:rPr>
          <w:rFonts w:eastAsia="Times New Roman" w:cs="Times New Roman"/>
          <w:szCs w:val="24"/>
        </w:rPr>
      </w:pPr>
      <w:r w:rsidRPr="001E5915">
        <w:rPr>
          <w:rFonts w:eastAsia="Times New Roman" w:cs="Times New Roman"/>
          <w:b/>
          <w:szCs w:val="24"/>
        </w:rPr>
        <w:t>ΕΥΚΛΕΙΔΗΣ ΤΣΑΚΑΛΩΤΟΣ (Υπουργός Οικονομικών):</w:t>
      </w:r>
      <w:r>
        <w:rPr>
          <w:rFonts w:eastAsia="Times New Roman" w:cs="Times New Roman"/>
          <w:szCs w:val="24"/>
        </w:rPr>
        <w:t xml:space="preserve"> Λίγο παραπάνω.</w:t>
      </w:r>
    </w:p>
    <w:p w14:paraId="795DAFD8" w14:textId="77777777" w:rsidR="00B01EFE" w:rsidRDefault="00027761">
      <w:pPr>
        <w:spacing w:after="0" w:line="600" w:lineRule="auto"/>
        <w:ind w:firstLine="720"/>
        <w:jc w:val="both"/>
        <w:rPr>
          <w:rFonts w:eastAsia="Times New Roman" w:cs="Times New Roman"/>
          <w:szCs w:val="24"/>
        </w:rPr>
      </w:pPr>
      <w:r w:rsidRPr="00104771">
        <w:rPr>
          <w:rFonts w:eastAsia="Times New Roman" w:cs="Times New Roman"/>
          <w:b/>
          <w:szCs w:val="24"/>
        </w:rPr>
        <w:lastRenderedPageBreak/>
        <w:t>ΠΡΟΕΔΡΟΣ (Νικόλαος Βούτσης):</w:t>
      </w:r>
      <w:r>
        <w:rPr>
          <w:rFonts w:eastAsia="Times New Roman" w:cs="Times New Roman"/>
          <w:szCs w:val="24"/>
        </w:rPr>
        <w:t xml:space="preserve"> Θα βάλω είκοσι λεπτά και θα συνεννοηθούμε.</w:t>
      </w:r>
    </w:p>
    <w:p w14:paraId="795DAFD9" w14:textId="77777777" w:rsidR="00B01EFE" w:rsidRDefault="00027761">
      <w:pPr>
        <w:spacing w:after="0" w:line="600" w:lineRule="auto"/>
        <w:ind w:firstLine="720"/>
        <w:jc w:val="both"/>
        <w:rPr>
          <w:rFonts w:eastAsia="Times New Roman" w:cs="Times New Roman"/>
          <w:szCs w:val="24"/>
        </w:rPr>
      </w:pPr>
      <w:r w:rsidRPr="001E5915">
        <w:rPr>
          <w:rFonts w:eastAsia="Times New Roman" w:cs="Times New Roman"/>
          <w:b/>
          <w:szCs w:val="24"/>
        </w:rPr>
        <w:t>ΕΥ</w:t>
      </w:r>
      <w:r w:rsidRPr="001E5915">
        <w:rPr>
          <w:rFonts w:eastAsia="Times New Roman" w:cs="Times New Roman"/>
          <w:b/>
          <w:szCs w:val="24"/>
        </w:rPr>
        <w:t>ΚΛΕΙΔΗΣ ΤΣΑΚΑΛΩΤΟΣ (Υπουργός Οικονομικών):</w:t>
      </w:r>
      <w:r>
        <w:rPr>
          <w:rFonts w:eastAsia="Times New Roman" w:cs="Times New Roman"/>
          <w:szCs w:val="24"/>
        </w:rPr>
        <w:t xml:space="preserve"> Είναι πολλά τα θέματα, κύριε Πρόεδρε.</w:t>
      </w:r>
    </w:p>
    <w:p w14:paraId="795DAFDA" w14:textId="77777777" w:rsidR="00B01EFE" w:rsidRDefault="00027761">
      <w:pPr>
        <w:spacing w:after="0" w:line="600" w:lineRule="auto"/>
        <w:ind w:firstLine="720"/>
        <w:jc w:val="both"/>
        <w:rPr>
          <w:rFonts w:eastAsia="Times New Roman" w:cs="Times New Roman"/>
          <w:szCs w:val="24"/>
        </w:rPr>
      </w:pPr>
      <w:r w:rsidRPr="00104771">
        <w:rPr>
          <w:rFonts w:eastAsia="Times New Roman" w:cs="Times New Roman"/>
          <w:b/>
          <w:szCs w:val="24"/>
        </w:rPr>
        <w:t>ΠΡΟΕΔΡΟΣ (Νικόλαος Βούτσης):</w:t>
      </w:r>
      <w:r>
        <w:rPr>
          <w:rFonts w:eastAsia="Times New Roman" w:cs="Times New Roman"/>
          <w:szCs w:val="24"/>
        </w:rPr>
        <w:t xml:space="preserve"> Βεβαίως.</w:t>
      </w:r>
    </w:p>
    <w:p w14:paraId="795DAFDB" w14:textId="77777777" w:rsidR="00B01EFE" w:rsidRDefault="00027761">
      <w:pPr>
        <w:spacing w:after="0" w:line="600" w:lineRule="auto"/>
        <w:ind w:firstLine="720"/>
        <w:jc w:val="both"/>
        <w:rPr>
          <w:rFonts w:eastAsia="Times New Roman" w:cs="Times New Roman"/>
          <w:szCs w:val="24"/>
        </w:rPr>
      </w:pPr>
      <w:r w:rsidRPr="001E5915">
        <w:rPr>
          <w:rFonts w:eastAsia="Times New Roman" w:cs="Times New Roman"/>
          <w:b/>
          <w:szCs w:val="24"/>
        </w:rPr>
        <w:t>ΕΥΚΛΕΙΔΗΣ ΤΣΑΚΑΛΩΤΟΣ (Υπουργός Οικονομικών):</w:t>
      </w:r>
      <w:r>
        <w:rPr>
          <w:rFonts w:eastAsia="Times New Roman" w:cs="Times New Roman"/>
          <w:szCs w:val="24"/>
        </w:rPr>
        <w:t xml:space="preserve"> Κυρίες και κύριοι συνάδελφοι, θέλω να αρχίσω την ομιλία μου με κάποια σχόλια για τις θέσεις του ΚΚΕ, ιδιαίτερα μετά από την τιμή που μου κάνανε να μου πουν συγχαρητήρια για τη διαχείριση της ελληνικής γλώσσας, ο κ. Παφίλης.</w:t>
      </w:r>
    </w:p>
    <w:p w14:paraId="795DAFDC"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Το επιχείρημα του ΚΚΕ είναι ότι</w:t>
      </w:r>
      <w:r>
        <w:rPr>
          <w:rFonts w:eastAsia="Times New Roman" w:cs="Times New Roman"/>
          <w:szCs w:val="24"/>
        </w:rPr>
        <w:t xml:space="preserve"> κάνουμε στην ουσία σοσιαλισμό σε μία τάξη. Δηλαδή, δεν ασχολούμαστε με το κεφάλαιο και αυτό που κάνουμε είναι ότι ανακυκλώνουμε τη φτώχεια. Το θέμα είναι, εάν το κάνουμε αυτό, πόσο το κάνουμε και εάν είναι μέρος κάποιας στρατηγικής, γιατί τα </w:t>
      </w:r>
      <w:r>
        <w:rPr>
          <w:rFonts w:eastAsia="Times New Roman" w:cs="Times New Roman"/>
          <w:szCs w:val="24"/>
        </w:rPr>
        <w:lastRenderedPageBreak/>
        <w:t>στρατηγικά ζη</w:t>
      </w:r>
      <w:r>
        <w:rPr>
          <w:rFonts w:eastAsia="Times New Roman" w:cs="Times New Roman"/>
          <w:szCs w:val="24"/>
        </w:rPr>
        <w:t>τήματα μπροστά νομίζω πως είναι τα πιο σημαντικά αυτή τη στιγμή.</w:t>
      </w:r>
    </w:p>
    <w:p w14:paraId="795DAFDD"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Για τον νόμο Σταθάκη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Κατσέλη πολεμήσαμε για οικογένειες που έχουν 30.000 ευρώ εισόδημα και σπίτια αξίας 230.000 ευρώ. Αυτό είναι περίπου η μεσαία τάξη. Βοηθήσαμε τη μεσαία τάξη, δεν είναι α</w:t>
      </w:r>
      <w:r>
        <w:rPr>
          <w:rFonts w:eastAsia="Times New Roman" w:cs="Times New Roman"/>
          <w:szCs w:val="24"/>
        </w:rPr>
        <w:t>πό τους πιο μεσαίους στους φτωχούς.</w:t>
      </w:r>
    </w:p>
    <w:p w14:paraId="795DAFDE"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Στα επιδόματα που θα είναι στα νοίκια ή στο δάνειο, η επιδότηση σε ένα άτομο αρχίζει από 8.000 ευρώ και είναι 24.000 ευρώ για μία οικογένεια με εισόδημα. Δηλαδή, όμως, τις 8.000 ευρώ θέλω να τις συγκρίνετε με το ΚΕΑ που </w:t>
      </w:r>
      <w:r>
        <w:rPr>
          <w:rFonts w:eastAsia="Times New Roman" w:cs="Times New Roman"/>
          <w:szCs w:val="24"/>
        </w:rPr>
        <w:t xml:space="preserve">είναι για 2.500 ευρώ, άρα τρεις φορές παραπάνω είναι οι 8.000 ευρώ από τις 2.500 ευρώ. Σημαίνει αυτό ότι βοηθάμε μόνο τους φτωχότερους φτωχούς και παίρνουμε από τους μεσαίους; Δεν σημαίνει αυτό. Σημαίνει ότι έχουμε και μέριμνα και για τους φτωχούς και για </w:t>
      </w:r>
      <w:r>
        <w:rPr>
          <w:rFonts w:eastAsia="Times New Roman" w:cs="Times New Roman"/>
          <w:szCs w:val="24"/>
        </w:rPr>
        <w:t>τους μεσαίους.</w:t>
      </w:r>
    </w:p>
    <w:p w14:paraId="795DAFDF"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Αλλά, να το πάρω λίγο πιο σοβαρά το επιχείρημά σας. Είναι εντελώς κακό να υπάρχει μια αλληλεγγύη εντός ενός κοινωνικού μπλοκ; Αυτό θέλω να σας ρωτήσω. Εάν έχετε ένα δίκιο ότι δεν παίρνουμε όσα θα μπορούσαμε από τους πλούσιους και παραμένουν </w:t>
      </w:r>
      <w:r>
        <w:rPr>
          <w:rFonts w:eastAsia="Times New Roman" w:cs="Times New Roman"/>
          <w:szCs w:val="24"/>
        </w:rPr>
        <w:t xml:space="preserve">μέσα κάποιες ισότητες εντός του κοινωνικού μπλοκ που θέλουμε να βοηθήσουμε, είναι εντελώς κακό αυτό, να υπάρχει αυτή η αλληλεγγύη; Εσείς πώς φαντάζεσθε ότι δημιουργείται ένα κοινωνικό μπλοκ για να αλλάξουμε τα πράγματα; Πώς πάμε από το σημείο Α στο σημείο </w:t>
      </w:r>
      <w:r>
        <w:rPr>
          <w:rFonts w:eastAsia="Times New Roman" w:cs="Times New Roman"/>
          <w:szCs w:val="24"/>
        </w:rPr>
        <w:t>Β που θέλουμε, χωρίς να το δημιουργήσεις αυτό το κοινωνικό μπλοκ και να έχεις και μέριμνα και για τους φτωχότερους και για τους λιγότερο φτωχούς και για τις μεσαίες τάξεις; Εγώ δεν έχω άλλη εικόνα.</w:t>
      </w:r>
    </w:p>
    <w:p w14:paraId="795DAFE0"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Το πρόβλημά σας, κατά τη δική μου άποψη, είναι ότι έχετε μ</w:t>
      </w:r>
      <w:r>
        <w:rPr>
          <w:rFonts w:eastAsia="Times New Roman" w:cs="Times New Roman"/>
          <w:szCs w:val="24"/>
        </w:rPr>
        <w:t xml:space="preserve">ια διπολική ανάλυση: ή κάτι είναι δίκαιο ή κάτι δεν είναι δίκαιο καθόλου, είτε είναι καπιταλιστικό ή δεν είναι καπιταλιστικό. Πώς, όμως, πας από κάτι </w:t>
      </w:r>
      <w:r>
        <w:rPr>
          <w:rFonts w:eastAsia="Times New Roman" w:cs="Times New Roman"/>
          <w:szCs w:val="24"/>
        </w:rPr>
        <w:lastRenderedPageBreak/>
        <w:t xml:space="preserve">άδικο σε κάτι πιο δίκαιο, κάτι που είναι εντελώς καπιταλιστικό, σε κάτι λιγότερο; Φτιάχνεις συμμαχίες και </w:t>
      </w:r>
      <w:r>
        <w:rPr>
          <w:rFonts w:eastAsia="Times New Roman" w:cs="Times New Roman"/>
          <w:szCs w:val="24"/>
        </w:rPr>
        <w:t>φτιάχνεις και προγράμματα που απευθύνονται σε αυτό το κοινωνικό μπλοκ.</w:t>
      </w:r>
    </w:p>
    <w:p w14:paraId="795DAFE1"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Μας είπε η κ. Παπαρήγα ότι κατά την άποψή της η ραχοκοκαλιά του δικού μας αναπτυξιακού σχεδίου είναι το ίδιο με το ΠΑΣΟΚ και με τη Νέα Δημοκρατία. Αλήθεια; Πιστεύετε δηλαδή ότι το σχέδι</w:t>
      </w:r>
      <w:r>
        <w:rPr>
          <w:rFonts w:eastAsia="Times New Roman" w:cs="Times New Roman"/>
          <w:szCs w:val="24"/>
        </w:rPr>
        <w:t>ο της Νέας Δημοκρατίας έχει στον κορμό της ανάπτυξης και όχι στις λοιπές διατάξεις για την κοινωνική πολιτική, την επιστροφή των συλλογικών διαπραγματεύσεων και την αύξηση του κατώτατου μισθού;</w:t>
      </w:r>
    </w:p>
    <w:p w14:paraId="795DAFE2" w14:textId="77777777" w:rsidR="00B01EFE" w:rsidRDefault="00027761">
      <w:pPr>
        <w:spacing w:after="0" w:line="600" w:lineRule="auto"/>
        <w:ind w:firstLine="720"/>
        <w:jc w:val="center"/>
        <w:rPr>
          <w:rFonts w:eastAsia="Times New Roman"/>
          <w:szCs w:val="24"/>
        </w:rPr>
      </w:pPr>
      <w:r>
        <w:rPr>
          <w:rFonts w:eastAsia="Times New Roman"/>
          <w:szCs w:val="24"/>
        </w:rPr>
        <w:t>(Χειροκροτήματα από τις πτέρυγες τ</w:t>
      </w:r>
      <w:r>
        <w:rPr>
          <w:rFonts w:eastAsia="Times New Roman"/>
          <w:szCs w:val="24"/>
        </w:rPr>
        <w:t>ου</w:t>
      </w:r>
      <w:r>
        <w:rPr>
          <w:rFonts w:eastAsia="Times New Roman"/>
          <w:szCs w:val="24"/>
        </w:rPr>
        <w:t xml:space="preserve"> ΣΥΡΙΖΑ και των ΑΝΕΛ)</w:t>
      </w:r>
    </w:p>
    <w:p w14:paraId="795DAFE3" w14:textId="77777777" w:rsidR="00B01EFE" w:rsidRDefault="00027761">
      <w:pPr>
        <w:spacing w:after="0" w:line="600" w:lineRule="auto"/>
        <w:ind w:firstLine="720"/>
        <w:jc w:val="both"/>
        <w:rPr>
          <w:rFonts w:eastAsia="Times New Roman"/>
          <w:szCs w:val="24"/>
        </w:rPr>
      </w:pPr>
      <w:r>
        <w:rPr>
          <w:rFonts w:eastAsia="Times New Roman"/>
          <w:szCs w:val="24"/>
        </w:rPr>
        <w:t xml:space="preserve">Το </w:t>
      </w:r>
      <w:r>
        <w:rPr>
          <w:rFonts w:eastAsia="Times New Roman"/>
          <w:szCs w:val="24"/>
        </w:rPr>
        <w:t>πιστεύετε αυτό, που τώρα υπέγραψε η Υπουργός Εργασίας για την επεκτασιμότητα, που λέγατε ότι δεν γίνεται και είναι μόνο στα χαρτιά; Όταν λέτε ότι είναι υπέρ του κεφαλαίου οι πολιτικές για την απασχόληση ή ακόμα και οι επενδύσεις, δεν σας ενδιαφέρει καθόλου</w:t>
      </w:r>
      <w:r>
        <w:rPr>
          <w:rFonts w:eastAsia="Times New Roman"/>
          <w:szCs w:val="24"/>
        </w:rPr>
        <w:t xml:space="preserve"> το μείγμα των </w:t>
      </w:r>
      <w:r>
        <w:rPr>
          <w:rFonts w:eastAsia="Times New Roman"/>
          <w:szCs w:val="24"/>
        </w:rPr>
        <w:lastRenderedPageBreak/>
        <w:t>επενδύσεων; Δεν είναι μέσα σε μια στρατηγική να φύγεις από τα μεγάλα έργα και να βοηθήσεις τις μικρομεσαίες επιχειρήσεις; Δεν μπορώ να καταλάβω πώς έχετε στον νου σας εσείς να φτιάξετε ένα κοινωνικό μπλοκ, αν αυτό το κοινωνικό μπλοκ δεν μπορ</w:t>
      </w:r>
      <w:r>
        <w:rPr>
          <w:rFonts w:eastAsia="Times New Roman"/>
          <w:szCs w:val="24"/>
        </w:rPr>
        <w:t>εί να δει κάτι καλύτερο.</w:t>
      </w:r>
    </w:p>
    <w:p w14:paraId="795DAFE4" w14:textId="77777777" w:rsidR="00B01EFE" w:rsidRDefault="00027761">
      <w:pPr>
        <w:spacing w:after="0" w:line="600" w:lineRule="auto"/>
        <w:ind w:firstLine="720"/>
        <w:jc w:val="both"/>
        <w:rPr>
          <w:rFonts w:eastAsia="Times New Roman"/>
          <w:szCs w:val="24"/>
        </w:rPr>
      </w:pPr>
      <w:r>
        <w:rPr>
          <w:rFonts w:eastAsia="Times New Roman"/>
          <w:szCs w:val="24"/>
        </w:rPr>
        <w:t>Θα είχατε δίκιο, αν και μόνο αν ο νεοφιλελευθερισμός ήταν και κυρίαρχος και ηγεμονικός. Αλλά έχετε λάθος, γιατί είναι κυρίαρχος, είναι κυρίαρχη άποψη, αλλά δεν είναι ηγεμονικός. Και τι σημαίνει να είναι ηγεμονικός; Να μπορεί να ενσ</w:t>
      </w:r>
      <w:r>
        <w:rPr>
          <w:rFonts w:eastAsia="Times New Roman"/>
          <w:szCs w:val="24"/>
        </w:rPr>
        <w:t xml:space="preserve">ωματώσει και μέρος των εργαζομένων και των μεσαίων τάξεων. Αν ήταν ηγεμονικός, δεν θα βλέπαμε ούτε Τραμπ, ούτε Σάντερς, ούτε </w:t>
      </w:r>
      <w:r>
        <w:rPr>
          <w:rFonts w:eastAsia="Times New Roman"/>
          <w:szCs w:val="24"/>
          <w:lang w:val="en-US"/>
        </w:rPr>
        <w:t>Brexit</w:t>
      </w:r>
      <w:r>
        <w:rPr>
          <w:rFonts w:eastAsia="Times New Roman"/>
          <w:szCs w:val="24"/>
        </w:rPr>
        <w:t>, ούτε όλα αυτά τα πράγματα που γίνονται. Για αυτό αξίζει η Αριστερά να έχει άποψη και συμμετοχή στην κυβέρνηση, ακριβώς γιατ</w:t>
      </w:r>
      <w:r>
        <w:rPr>
          <w:rFonts w:eastAsia="Times New Roman"/>
          <w:szCs w:val="24"/>
        </w:rPr>
        <w:t xml:space="preserve">ί είναι η ευκαιρία να χτίσεις μια αντιηγεμονία, όχι να κάθεσαι και να περιμένεις. Να περιμένεις τι; Την απόλυτη καταστροφή και ξαφνικά οι εργαζόμενοι να καταλάβουν ότι πρέπει να πάνε στον σοσιαλισμό, αν δεν </w:t>
      </w:r>
      <w:r>
        <w:rPr>
          <w:rFonts w:eastAsia="Times New Roman"/>
          <w:szCs w:val="24"/>
        </w:rPr>
        <w:lastRenderedPageBreak/>
        <w:t>έχουν δει πώς θα είναι αυτός ο σοσιαλισμός, τι ση</w:t>
      </w:r>
      <w:r>
        <w:rPr>
          <w:rFonts w:eastAsia="Times New Roman"/>
          <w:szCs w:val="24"/>
        </w:rPr>
        <w:t>μαίνει να έχεις ένα αναπτυξιακό πρόγραμμα που δίνει σε συλλογικότητες, όπως την κοινωνική οικονομία; Αυτό πρέπει να σκεφτείτε.</w:t>
      </w:r>
    </w:p>
    <w:p w14:paraId="795DAFE5" w14:textId="77777777" w:rsidR="00B01EFE" w:rsidRDefault="00027761">
      <w:pPr>
        <w:spacing w:after="0" w:line="600" w:lineRule="auto"/>
        <w:ind w:firstLine="720"/>
        <w:jc w:val="both"/>
        <w:rPr>
          <w:rFonts w:eastAsia="Times New Roman"/>
          <w:szCs w:val="24"/>
        </w:rPr>
      </w:pPr>
      <w:r>
        <w:rPr>
          <w:rFonts w:eastAsia="Times New Roman"/>
          <w:szCs w:val="24"/>
        </w:rPr>
        <w:t>Πάμε τώρα στο νομοσχέδιο. «Τέταρτο μνημόνιο χωρίς χρηματοδότηση». Κατ’ αρχάς, χρηματοδότηση υπάρχει. Θα δούμε εάν είναι τέταρτο μ</w:t>
      </w:r>
      <w:r>
        <w:rPr>
          <w:rFonts w:eastAsia="Times New Roman"/>
          <w:szCs w:val="24"/>
        </w:rPr>
        <w:t xml:space="preserve">νημόνιο, γιατί χτίζουμε ένα </w:t>
      </w:r>
      <w:r>
        <w:rPr>
          <w:rFonts w:eastAsia="Times New Roman"/>
          <w:szCs w:val="24"/>
          <w:lang w:val="en-US"/>
        </w:rPr>
        <w:t>buffer</w:t>
      </w:r>
      <w:r>
        <w:rPr>
          <w:rFonts w:eastAsia="Times New Roman"/>
          <w:szCs w:val="24"/>
        </w:rPr>
        <w:t xml:space="preserve">, χτίζουμε ένα απόθεμα που θα είναι αρκετά δισεκατομμύρια για την περίπτωση κάποια στιγμή να μην μπορούμε να βγούμε στις αγορές. Δεν την παίρνουμε, όμως, αυτή τη χρηματοδότηση, γιατί είναι καβάτζα. Η στρατηγική έξοδος από </w:t>
      </w:r>
      <w:r>
        <w:rPr>
          <w:rFonts w:eastAsia="Times New Roman"/>
          <w:szCs w:val="24"/>
        </w:rPr>
        <w:t>το μνημόνιο και να μπορέσουμε να αυτοχρηματοδοτηθούμε και να έχουμε μεγαλύτερους βαθμούς ελευθερίας βασίζεται σε αυτό. Καβάτζα είναι. Δεν το χρησιμοποιούμε αυτό το χρήμα.</w:t>
      </w:r>
    </w:p>
    <w:p w14:paraId="795DAFE6" w14:textId="77777777" w:rsidR="00B01EFE" w:rsidRDefault="00027761">
      <w:pPr>
        <w:spacing w:after="0" w:line="600" w:lineRule="auto"/>
        <w:ind w:firstLine="720"/>
        <w:jc w:val="both"/>
        <w:rPr>
          <w:rFonts w:eastAsia="Times New Roman"/>
          <w:szCs w:val="24"/>
        </w:rPr>
      </w:pPr>
      <w:r>
        <w:rPr>
          <w:rFonts w:eastAsia="Times New Roman"/>
          <w:szCs w:val="24"/>
        </w:rPr>
        <w:t>Τρίτον, μας είπε ο κ. Θεοδωράκης ότι το 4,5% είναι επειδή δεν έχει καμμία σχέση με τη</w:t>
      </w:r>
      <w:r>
        <w:rPr>
          <w:rFonts w:eastAsia="Times New Roman"/>
          <w:szCs w:val="24"/>
        </w:rPr>
        <w:t xml:space="preserve">ν Ιταλία. Κύριε Θεοδωράκη, δεν ισχύει αυτό. Να την </w:t>
      </w:r>
      <w:r>
        <w:rPr>
          <w:rFonts w:eastAsia="Times New Roman"/>
          <w:szCs w:val="24"/>
        </w:rPr>
        <w:lastRenderedPageBreak/>
        <w:t>κάνουμε αυτή τη συζήτηση, όμως, όταν οι αγορές θα ξέρουν τι θα πάρουμε για το χρέος; Δεν είναι λογικό και με την Ιταλία και με την αβεβαιότητα τι θα γίνει σε μια εβδομάδα, στις 21 Ιουνίου, οι αγορές να είν</w:t>
      </w:r>
      <w:r>
        <w:rPr>
          <w:rFonts w:eastAsia="Times New Roman"/>
          <w:szCs w:val="24"/>
        </w:rPr>
        <w:t>αι επιφυλακτικές; Ας δούμε τι θα πάρουμε για το χρέος, ας δούμε τι επεκτάσεις θα υπάρχουν, τι εξαγορές παλιών δανείων θα υπάρχουν και άρα τι αναδιαρθρώσεις του χρέους και μετά να το συζητήσουμε. Να συζητήσουμε, δηλαδή, πώς θα μπορέσουμε να βγούμε στις αγορ</w:t>
      </w:r>
      <w:r>
        <w:rPr>
          <w:rFonts w:eastAsia="Times New Roman"/>
          <w:szCs w:val="24"/>
        </w:rPr>
        <w:t>ές και εάν μπορούμε. Γιατί όλες οι αγορές πιστεύουν ότι εάν υπάρχει κάποια λύση, που όλοι οι θεσμοί λένε ότι είναι αισιόδοξοι, τότε θα μπορέσουμε να μπούμε στις αγορές, ακριβώς γιατί θα είναι το χρέος βιώσιμο.</w:t>
      </w:r>
    </w:p>
    <w:p w14:paraId="795DAFE7" w14:textId="77777777" w:rsidR="00B01EFE" w:rsidRDefault="00027761">
      <w:pPr>
        <w:spacing w:after="0" w:line="600" w:lineRule="auto"/>
        <w:ind w:firstLine="720"/>
        <w:jc w:val="both"/>
        <w:rPr>
          <w:rFonts w:eastAsia="Times New Roman"/>
          <w:szCs w:val="24"/>
        </w:rPr>
      </w:pPr>
      <w:r>
        <w:rPr>
          <w:rFonts w:eastAsia="Times New Roman"/>
          <w:szCs w:val="24"/>
        </w:rPr>
        <w:t>Δεν είμαι της παρελθοντολογίας, το ξέρετε αυτό</w:t>
      </w:r>
      <w:r>
        <w:rPr>
          <w:rFonts w:eastAsia="Times New Roman"/>
          <w:szCs w:val="24"/>
        </w:rPr>
        <w:t xml:space="preserve"> ότι έχω προσπαθήσει σε κάθε συζήτηση να πάω μπροστά. Όταν, όμως, ακούω και από την κ. Γεννηματά και από τον κ. Μητσοτάκη ότι δεν θα ήμασταν εδώ, αν δεν υπήρχε το εξάμηνο του ΣΥΡΙΖΑ, τι να πει κανείς; Δηλαδή, πού θα ήταν </w:t>
      </w:r>
      <w:r>
        <w:rPr>
          <w:rFonts w:eastAsia="Times New Roman"/>
          <w:szCs w:val="24"/>
        </w:rPr>
        <w:lastRenderedPageBreak/>
        <w:t>η Ελλάδα, αν στα σαράντα χρόνια, πρ</w:t>
      </w:r>
      <w:r>
        <w:rPr>
          <w:rFonts w:eastAsia="Times New Roman"/>
          <w:szCs w:val="24"/>
        </w:rPr>
        <w:t>ιν το 2009, δεν είχατε χτίσει ένα κομματικό κράτος; Πού θα ήταν η Ελλάδα τώρα, αν πριν από το 2009 για σαράντα χρόνια δεν έβαζαν οι τράπεζές σας να δανειοδοτούν μόνο τους φίλους σας;</w:t>
      </w:r>
    </w:p>
    <w:p w14:paraId="795DAFE8" w14:textId="77777777" w:rsidR="00B01EFE" w:rsidRDefault="00027761">
      <w:pPr>
        <w:spacing w:after="0" w:line="600" w:lineRule="auto"/>
        <w:ind w:firstLine="720"/>
        <w:jc w:val="center"/>
        <w:rPr>
          <w:rFonts w:eastAsia="Times New Roman"/>
          <w:szCs w:val="24"/>
        </w:rPr>
      </w:pPr>
      <w:r>
        <w:rPr>
          <w:rFonts w:eastAsia="Times New Roman"/>
          <w:szCs w:val="24"/>
        </w:rPr>
        <w:t>(Χειροκροτήματα από τις πτέρυγες τ</w:t>
      </w:r>
      <w:r>
        <w:rPr>
          <w:rFonts w:eastAsia="Times New Roman"/>
          <w:szCs w:val="24"/>
        </w:rPr>
        <w:t>ου</w:t>
      </w:r>
      <w:r>
        <w:rPr>
          <w:rFonts w:eastAsia="Times New Roman"/>
          <w:szCs w:val="24"/>
        </w:rPr>
        <w:t xml:space="preserve"> ΣΥΡΙΖΑ και των ΑΝΕΛ)</w:t>
      </w:r>
    </w:p>
    <w:p w14:paraId="795DAFE9" w14:textId="77777777" w:rsidR="00B01EFE" w:rsidRDefault="00027761">
      <w:pPr>
        <w:spacing w:after="0" w:line="600" w:lineRule="auto"/>
        <w:ind w:firstLine="720"/>
        <w:jc w:val="both"/>
        <w:rPr>
          <w:rFonts w:eastAsia="Times New Roman"/>
          <w:szCs w:val="24"/>
        </w:rPr>
      </w:pPr>
      <w:r>
        <w:rPr>
          <w:rFonts w:eastAsia="Times New Roman"/>
          <w:szCs w:val="24"/>
        </w:rPr>
        <w:t>Πού θα ήταν αυτ</w:t>
      </w:r>
      <w:r>
        <w:rPr>
          <w:rFonts w:eastAsia="Times New Roman"/>
          <w:szCs w:val="24"/>
        </w:rPr>
        <w:t>ή η Ελλάδα, αν είχατε φτιάξει ένα αναπτυξιακό σχέδιο; Να μην το συζητήσουμε αυτό για τα πενήντα χρόνια; Οι έξι μήνες έκαναν τη διαφορά; Τα πενήντα χρόνια τα ξεχνάμε;</w:t>
      </w:r>
    </w:p>
    <w:p w14:paraId="795DAFEA" w14:textId="77777777" w:rsidR="00B01EFE" w:rsidRDefault="00027761">
      <w:pPr>
        <w:spacing w:after="0" w:line="600" w:lineRule="auto"/>
        <w:ind w:firstLine="720"/>
        <w:jc w:val="both"/>
        <w:rPr>
          <w:rFonts w:eastAsia="Times New Roman" w:cs="Times New Roman"/>
          <w:szCs w:val="24"/>
        </w:rPr>
      </w:pPr>
      <w:r>
        <w:rPr>
          <w:rFonts w:eastAsia="Times New Roman"/>
          <w:szCs w:val="24"/>
        </w:rPr>
        <w:t>Μιλάτε για τις συντάξεις και πως είμαστε η καταστροφή. Δηλαδή, μεταξύ 2010 και 2014 ισχύει</w:t>
      </w:r>
      <w:r>
        <w:rPr>
          <w:rFonts w:eastAsia="Times New Roman"/>
          <w:szCs w:val="24"/>
        </w:rPr>
        <w:t xml:space="preserve"> ή δεν ισχύει ότι τις κόψατε έντεκα φορές; Ισχύει ή δεν ισχύει ότι τις κόψατε μέχρι 50%; Ισχύει ή δεν ισχύει ότι ήταν 45 δισεκατομμύρια; Αλλά περιμένετε, ούτε αυτό είναι το πιο σημαντικό σημείο.</w:t>
      </w:r>
      <w:r>
        <w:rPr>
          <w:rFonts w:eastAsia="Times New Roman"/>
          <w:szCs w:val="24"/>
        </w:rPr>
        <w:t xml:space="preserve"> </w:t>
      </w:r>
      <w:r>
        <w:rPr>
          <w:rFonts w:eastAsia="Times New Roman" w:cs="Times New Roman"/>
          <w:szCs w:val="24"/>
        </w:rPr>
        <w:t xml:space="preserve">Ξέρετε τι είναι το πιο σημαντικό; Ότι κόψατε όλα αυτά και τα </w:t>
      </w:r>
      <w:r>
        <w:rPr>
          <w:rFonts w:eastAsia="Times New Roman" w:cs="Times New Roman"/>
          <w:szCs w:val="24"/>
        </w:rPr>
        <w:t>ταμεία ήταν ελλειμματικά. Αυτό είναι θαύμα!</w:t>
      </w:r>
    </w:p>
    <w:p w14:paraId="795DAFEB" w14:textId="77777777" w:rsidR="00B01EFE" w:rsidRDefault="00027761">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w:t>
      </w:r>
      <w:r>
        <w:rPr>
          <w:rFonts w:eastAsia="Times New Roman" w:cs="Times New Roman"/>
          <w:szCs w:val="24"/>
        </w:rPr>
        <w:t>ις</w:t>
      </w:r>
      <w:r>
        <w:rPr>
          <w:rFonts w:eastAsia="Times New Roman" w:cs="Times New Roman"/>
          <w:szCs w:val="24"/>
        </w:rPr>
        <w:t xml:space="preserve"> πτέρυγ</w:t>
      </w:r>
      <w:r>
        <w:rPr>
          <w:rFonts w:eastAsia="Times New Roman" w:cs="Times New Roman"/>
          <w:szCs w:val="24"/>
        </w:rPr>
        <w:t>ες</w:t>
      </w:r>
      <w:r>
        <w:rPr>
          <w:rFonts w:eastAsia="Times New Roman" w:cs="Times New Roman"/>
          <w:szCs w:val="24"/>
        </w:rPr>
        <w:t xml:space="preserve"> τ</w:t>
      </w:r>
      <w:r>
        <w:rPr>
          <w:rFonts w:eastAsia="Times New Roman" w:cs="Times New Roman"/>
          <w:szCs w:val="24"/>
        </w:rPr>
        <w:t>ου</w:t>
      </w:r>
      <w:r>
        <w:rPr>
          <w:rFonts w:eastAsia="Times New Roman" w:cs="Times New Roman"/>
          <w:szCs w:val="24"/>
        </w:rPr>
        <w:t xml:space="preserve"> ΣΥΡΙΖΑ και των ΑΝΕΛ)</w:t>
      </w:r>
    </w:p>
    <w:p w14:paraId="795DAFEC"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Πραγματικό θαύμα! Ότι κάνατε αυτές τις περικοπές και μας δώσατε ένα ταμείο που ήταν ελλειμματικό.</w:t>
      </w:r>
    </w:p>
    <w:p w14:paraId="795DAFED"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Πάμε τώρα, δεν είναι εδώ κι ο κ. Βορίδης, σε μερικά </w:t>
      </w:r>
      <w:r>
        <w:rPr>
          <w:rFonts w:eastAsia="Times New Roman" w:cs="Times New Roman"/>
          <w:szCs w:val="24"/>
        </w:rPr>
        <w:t>επιμέρους ζητήματα. Το πρώτο είναι, όπως είπε και η κ</w:t>
      </w:r>
      <w:r>
        <w:rPr>
          <w:rFonts w:eastAsia="Times New Roman" w:cs="Times New Roman"/>
          <w:szCs w:val="24"/>
        </w:rPr>
        <w:t>.</w:t>
      </w:r>
      <w:r>
        <w:rPr>
          <w:rFonts w:eastAsia="Times New Roman" w:cs="Times New Roman"/>
          <w:szCs w:val="24"/>
        </w:rPr>
        <w:t xml:space="preserve"> Γεννηματά, ότι έχουμε δεσμεύσει την περιουσία. Της Νέας Δημοκρατίας και του ΠΑΣΟΚ ήταν λίγο πιο προσεκτικοί από τον Αρχηγό σας, γιατί οι πιο πολλοί δεν μίλησαν για υποθήκη, μίλησαν για εγγύηση. Το αφήν</w:t>
      </w:r>
      <w:r>
        <w:rPr>
          <w:rFonts w:eastAsia="Times New Roman" w:cs="Times New Roman"/>
          <w:szCs w:val="24"/>
        </w:rPr>
        <w:t xml:space="preserve">ω αυτό. Λέει ο κ. Βορίδης ότι δεν έχω δίκιο εγώ. Δεν έχω δίκιο ότι ό,τι γίνεται τώρα προκύπτει από τη σύμβαση του 2015. Γιατί το λέει ο κ. Βορίδης αυτό; Γιατί το 2015 προβλεπόταν ότι ο </w:t>
      </w:r>
      <w:r>
        <w:rPr>
          <w:rFonts w:eastAsia="Times New Roman" w:cs="Times New Roman"/>
          <w:szCs w:val="24"/>
          <w:lang w:val="en-US"/>
        </w:rPr>
        <w:t>ES</w:t>
      </w:r>
      <w:r>
        <w:rPr>
          <w:rFonts w:eastAsia="Times New Roman" w:cs="Times New Roman"/>
          <w:szCs w:val="24"/>
        </w:rPr>
        <w:t>Μ</w:t>
      </w:r>
      <w:r w:rsidRPr="001C5CB2">
        <w:rPr>
          <w:rFonts w:eastAsia="Times New Roman" w:cs="Times New Roman"/>
          <w:szCs w:val="24"/>
        </w:rPr>
        <w:t xml:space="preserve"> </w:t>
      </w:r>
      <w:r>
        <w:rPr>
          <w:rFonts w:eastAsia="Times New Roman" w:cs="Times New Roman"/>
          <w:szCs w:val="24"/>
        </w:rPr>
        <w:t>ενδέχεται να ζητήσει εγγυήσεις. Η υποχρέωση δηλαδή δεν ήταν τότε, α</w:t>
      </w:r>
      <w:r>
        <w:rPr>
          <w:rFonts w:eastAsia="Times New Roman" w:cs="Times New Roman"/>
          <w:szCs w:val="24"/>
        </w:rPr>
        <w:t xml:space="preserve">λλά αρχίζει τώρα. Αυτό ήταν το επιχείρημά του. </w:t>
      </w:r>
    </w:p>
    <w:p w14:paraId="795DAFEE"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Επειδή εγώ δεν είμαι πολύ καλός στα νομικά, ζήτησα να με ενημερώσουν αν ισχύει αυτό. Ήθελα να μοιραστώ με σας τι λέει αυτή η σύμβαση του 2015: Το κράτος</w:t>
      </w:r>
      <w:r>
        <w:rPr>
          <w:rFonts w:eastAsia="Times New Roman" w:cs="Times New Roman"/>
          <w:szCs w:val="24"/>
        </w:rPr>
        <w:t xml:space="preserve"> </w:t>
      </w:r>
      <w:r>
        <w:rPr>
          <w:rFonts w:eastAsia="Times New Roman" w:cs="Times New Roman"/>
          <w:szCs w:val="24"/>
        </w:rPr>
        <w:t xml:space="preserve">μέλος και το ΤΧΣ δεσμεύονται ότι κατόπιν αιτήματος του </w:t>
      </w:r>
      <w:r>
        <w:rPr>
          <w:rFonts w:eastAsia="Times New Roman" w:cs="Times New Roman"/>
          <w:szCs w:val="24"/>
          <w:lang w:val="en-US"/>
        </w:rPr>
        <w:t>ES</w:t>
      </w:r>
      <w:r>
        <w:rPr>
          <w:rFonts w:eastAsia="Times New Roman" w:cs="Times New Roman"/>
          <w:szCs w:val="24"/>
        </w:rPr>
        <w:t>Μ</w:t>
      </w:r>
      <w:r w:rsidRPr="001C5CB2">
        <w:rPr>
          <w:rFonts w:eastAsia="Times New Roman" w:cs="Times New Roman"/>
          <w:szCs w:val="24"/>
        </w:rPr>
        <w:t xml:space="preserve"> </w:t>
      </w:r>
      <w:r>
        <w:rPr>
          <w:rFonts w:eastAsia="Times New Roman" w:cs="Times New Roman"/>
          <w:szCs w:val="24"/>
        </w:rPr>
        <w:t xml:space="preserve">προβαίνουν σε προσθήκες στην παρούσα σύμβαση τις οποίες ο </w:t>
      </w:r>
      <w:r>
        <w:rPr>
          <w:rFonts w:eastAsia="Times New Roman" w:cs="Times New Roman"/>
          <w:szCs w:val="24"/>
          <w:lang w:val="en-US"/>
        </w:rPr>
        <w:t>ES</w:t>
      </w:r>
      <w:r>
        <w:rPr>
          <w:rFonts w:eastAsia="Times New Roman" w:cs="Times New Roman"/>
          <w:szCs w:val="24"/>
        </w:rPr>
        <w:t>Μ</w:t>
      </w:r>
      <w:r w:rsidRPr="001C5CB2">
        <w:rPr>
          <w:rFonts w:eastAsia="Times New Roman" w:cs="Times New Roman"/>
          <w:szCs w:val="24"/>
        </w:rPr>
        <w:t xml:space="preserve"> </w:t>
      </w:r>
      <w:r>
        <w:rPr>
          <w:rFonts w:eastAsia="Times New Roman" w:cs="Times New Roman"/>
          <w:szCs w:val="24"/>
        </w:rPr>
        <w:t>κρίνει προκειμένου να παρασχεθεί στο</w:t>
      </w:r>
      <w:r>
        <w:rPr>
          <w:rFonts w:eastAsia="Times New Roman" w:cs="Times New Roman"/>
          <w:szCs w:val="24"/>
        </w:rPr>
        <w:t>ν</w:t>
      </w:r>
      <w:r>
        <w:rPr>
          <w:rFonts w:eastAsia="Times New Roman" w:cs="Times New Roman"/>
          <w:szCs w:val="24"/>
        </w:rPr>
        <w:t xml:space="preserve"> </w:t>
      </w:r>
      <w:r>
        <w:rPr>
          <w:rFonts w:eastAsia="Times New Roman" w:cs="Times New Roman"/>
          <w:szCs w:val="24"/>
          <w:lang w:val="en-US"/>
        </w:rPr>
        <w:t>ES</w:t>
      </w:r>
      <w:r>
        <w:rPr>
          <w:rFonts w:eastAsia="Times New Roman" w:cs="Times New Roman"/>
          <w:szCs w:val="24"/>
        </w:rPr>
        <w:t>Μ</w:t>
      </w:r>
      <w:r w:rsidRPr="001C5CB2">
        <w:rPr>
          <w:rFonts w:eastAsia="Times New Roman" w:cs="Times New Roman"/>
          <w:szCs w:val="24"/>
        </w:rPr>
        <w:t xml:space="preserve"> </w:t>
      </w:r>
      <w:r>
        <w:rPr>
          <w:rFonts w:eastAsia="Times New Roman" w:cs="Times New Roman"/>
          <w:szCs w:val="24"/>
        </w:rPr>
        <w:t>-λέει το τρίτο- εγγύηση για την υποχρέωση του κράτους</w:t>
      </w:r>
      <w:r>
        <w:rPr>
          <w:rFonts w:eastAsia="Times New Roman" w:cs="Times New Roman"/>
          <w:szCs w:val="24"/>
        </w:rPr>
        <w:t xml:space="preserve"> </w:t>
      </w:r>
      <w:r>
        <w:rPr>
          <w:rFonts w:eastAsia="Times New Roman" w:cs="Times New Roman"/>
          <w:szCs w:val="24"/>
        </w:rPr>
        <w:t xml:space="preserve">μέλους να εξοφλήσει τη χρηματοδοτική συνδρομή από οποιοδήποτε μέρος του ταμείου -τη μετέπειτα </w:t>
      </w:r>
      <w:r>
        <w:rPr>
          <w:rFonts w:eastAsia="Times New Roman" w:cs="Times New Roman"/>
          <w:szCs w:val="24"/>
        </w:rPr>
        <w:t>ΕΣΥΠ</w:t>
      </w:r>
      <w:r>
        <w:rPr>
          <w:rFonts w:eastAsia="Times New Roman" w:cs="Times New Roman"/>
          <w:szCs w:val="24"/>
        </w:rPr>
        <w:t>,</w:t>
      </w:r>
      <w:r>
        <w:rPr>
          <w:rFonts w:eastAsia="Times New Roman" w:cs="Times New Roman"/>
          <w:szCs w:val="24"/>
        </w:rPr>
        <w:t xml:space="preserve"> δηλαδή, το υπερταμείο- ενδέχεται να απαιτήσει ο </w:t>
      </w:r>
      <w:r>
        <w:rPr>
          <w:rFonts w:eastAsia="Times New Roman" w:cs="Times New Roman"/>
          <w:szCs w:val="24"/>
          <w:lang w:val="en-US"/>
        </w:rPr>
        <w:t>ES</w:t>
      </w:r>
      <w:r>
        <w:rPr>
          <w:rFonts w:eastAsia="Times New Roman" w:cs="Times New Roman"/>
          <w:szCs w:val="24"/>
        </w:rPr>
        <w:t>Μ</w:t>
      </w:r>
      <w:r w:rsidRPr="001C5CB2">
        <w:rPr>
          <w:rFonts w:eastAsia="Times New Roman" w:cs="Times New Roman"/>
          <w:szCs w:val="24"/>
        </w:rPr>
        <w:t xml:space="preserve"> </w:t>
      </w:r>
      <w:r>
        <w:rPr>
          <w:rFonts w:eastAsia="Times New Roman" w:cs="Times New Roman"/>
          <w:szCs w:val="24"/>
        </w:rPr>
        <w:t xml:space="preserve">κατά τη διακριτική του ευχέρεια. Αυτό έλεγε η σύμβαση. Άρα πού είναι η διαφορά; Μέσα στη σύμβαση λέει ότι ο </w:t>
      </w:r>
      <w:r>
        <w:rPr>
          <w:rFonts w:eastAsia="Times New Roman" w:cs="Times New Roman"/>
          <w:szCs w:val="24"/>
          <w:lang w:val="en-US"/>
        </w:rPr>
        <w:t>ES</w:t>
      </w:r>
      <w:r>
        <w:rPr>
          <w:rFonts w:eastAsia="Times New Roman" w:cs="Times New Roman"/>
          <w:szCs w:val="24"/>
        </w:rPr>
        <w:t>Μ</w:t>
      </w:r>
      <w:r w:rsidRPr="001C5CB2">
        <w:rPr>
          <w:rFonts w:eastAsia="Times New Roman" w:cs="Times New Roman"/>
          <w:szCs w:val="24"/>
        </w:rPr>
        <w:t xml:space="preserve"> </w:t>
      </w:r>
      <w:r>
        <w:rPr>
          <w:rFonts w:eastAsia="Times New Roman" w:cs="Times New Roman"/>
          <w:szCs w:val="24"/>
        </w:rPr>
        <w:t>μπορεί να ζητήσει την εγγύηση και αυτό έκανε. Ήταν στη διακριτική του ευχέρεια. Άρα δε</w:t>
      </w:r>
      <w:r>
        <w:rPr>
          <w:rFonts w:eastAsia="Times New Roman" w:cs="Times New Roman"/>
          <w:szCs w:val="24"/>
        </w:rPr>
        <w:t xml:space="preserve">ν έχει αλλάξει τίποτα απ’ ό,τι υπογράψατε το 2015. </w:t>
      </w:r>
    </w:p>
    <w:p w14:paraId="795DAFEF"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Διαβάζω ένα άλλο απόσπασμα. Ακούστε αυτό το απόσπασμα, κύριε Μπούρα. Το ταμείο ανεκκλήτως και ανεπιφύλακτα α) εγγυάται την </w:t>
      </w:r>
      <w:r>
        <w:rPr>
          <w:rFonts w:eastAsia="Times New Roman" w:cs="Times New Roman"/>
          <w:szCs w:val="24"/>
        </w:rPr>
        <w:lastRenderedPageBreak/>
        <w:t>ακριβόχρονη εκπλήρωση από μέρους του κράτους</w:t>
      </w:r>
      <w:r>
        <w:rPr>
          <w:rFonts w:eastAsia="Times New Roman" w:cs="Times New Roman"/>
          <w:szCs w:val="24"/>
        </w:rPr>
        <w:t xml:space="preserve"> </w:t>
      </w:r>
      <w:r>
        <w:rPr>
          <w:rFonts w:eastAsia="Times New Roman" w:cs="Times New Roman"/>
          <w:szCs w:val="24"/>
        </w:rPr>
        <w:t>μέλους των υποχρεώσε</w:t>
      </w:r>
      <w:r>
        <w:rPr>
          <w:rFonts w:eastAsia="Times New Roman" w:cs="Times New Roman"/>
          <w:szCs w:val="24"/>
        </w:rPr>
        <w:t>ώ</w:t>
      </w:r>
      <w:r>
        <w:rPr>
          <w:rFonts w:eastAsia="Times New Roman" w:cs="Times New Roman"/>
          <w:szCs w:val="24"/>
        </w:rPr>
        <w:t>ν του από την π</w:t>
      </w:r>
      <w:r>
        <w:rPr>
          <w:rFonts w:eastAsia="Times New Roman" w:cs="Times New Roman"/>
          <w:szCs w:val="24"/>
        </w:rPr>
        <w:t>αρούσα σύμβαση, β) αναλαμβάνει όποτε το κράτος</w:t>
      </w:r>
      <w:r>
        <w:rPr>
          <w:rFonts w:eastAsia="Times New Roman" w:cs="Times New Roman"/>
          <w:szCs w:val="24"/>
        </w:rPr>
        <w:t xml:space="preserve"> </w:t>
      </w:r>
      <w:r>
        <w:rPr>
          <w:rFonts w:eastAsia="Times New Roman" w:cs="Times New Roman"/>
          <w:szCs w:val="24"/>
        </w:rPr>
        <w:t>μέλος δεν πληρώνει οποιοδήποτε ποσό και το ταμείο θα πληρώσει άμεσα μόλις ζητηθεί το ως άνω ποσό σαν να ήταν εκείνο ο κύριος υπόχρεος, γ) συμφωνεί πως αν οποιαδήποτε από τις υποχρεώσεις για την οποία έχει εγγυ</w:t>
      </w:r>
      <w:r>
        <w:rPr>
          <w:rFonts w:eastAsia="Times New Roman" w:cs="Times New Roman"/>
          <w:szCs w:val="24"/>
        </w:rPr>
        <w:t>ηθεί έχει καταστεί ανεφάρμοστη, άκυρη ή παράνομη, θα αποζημιώσει σαν να ήταν ο ανεξάρτητος και κύριος υπόχρεος άμεσα. Δηλαδή για ό,τι μας κατηγορείτε εδώ και τέσσερις μέρες είναι στη σύμβαση. Το ΤΧΣ το 2012 παρείχε ακριβώς τις ίδιες εγγυήσεις. Και μας λέτε</w:t>
      </w:r>
      <w:r>
        <w:rPr>
          <w:rFonts w:eastAsia="Times New Roman" w:cs="Times New Roman"/>
          <w:szCs w:val="24"/>
        </w:rPr>
        <w:t>, κυρία Μπακογιάννη, ότι είναι ντροπή. Όσο ντροπή είναι τώρα ήταν και τότε.</w:t>
      </w:r>
    </w:p>
    <w:p w14:paraId="795DAFF0" w14:textId="77777777" w:rsidR="00B01EFE" w:rsidRDefault="00027761">
      <w:pPr>
        <w:spacing w:after="0" w:line="600" w:lineRule="auto"/>
        <w:ind w:firstLine="720"/>
        <w:jc w:val="both"/>
        <w:rPr>
          <w:rFonts w:eastAsia="Times New Roman" w:cs="Times New Roman"/>
          <w:szCs w:val="24"/>
        </w:rPr>
      </w:pPr>
      <w:r w:rsidRPr="00DE2CFF">
        <w:rPr>
          <w:rFonts w:eastAsia="Times New Roman" w:cs="Times New Roman"/>
          <w:b/>
          <w:szCs w:val="24"/>
        </w:rPr>
        <w:t>ΘΕΟΔΩΡΑ ΜΠΑΚΟΓΙΑΝΝΗ:</w:t>
      </w:r>
      <w:r>
        <w:rPr>
          <w:rFonts w:eastAsia="Times New Roman" w:cs="Times New Roman"/>
          <w:szCs w:val="24"/>
        </w:rPr>
        <w:t xml:space="preserve"> Είναι ντροπή. Ενενήντα χρόνια δεν ψηφίσαμε εμείς.</w:t>
      </w:r>
    </w:p>
    <w:p w14:paraId="795DAFF1" w14:textId="77777777" w:rsidR="00B01EFE" w:rsidRDefault="00027761">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795DAFF2" w14:textId="77777777" w:rsidR="00B01EFE" w:rsidRDefault="00027761">
      <w:pPr>
        <w:spacing w:after="0" w:line="600" w:lineRule="auto"/>
        <w:ind w:firstLine="720"/>
        <w:jc w:val="both"/>
        <w:rPr>
          <w:rFonts w:eastAsia="Times New Roman" w:cs="Times New Roman"/>
          <w:szCs w:val="24"/>
        </w:rPr>
      </w:pPr>
      <w:r w:rsidRPr="002D12C0">
        <w:rPr>
          <w:rFonts w:eastAsia="Times New Roman" w:cs="Times New Roman"/>
          <w:b/>
          <w:szCs w:val="24"/>
        </w:rPr>
        <w:lastRenderedPageBreak/>
        <w:t xml:space="preserve">ΕΥΚΛΕΙΔΗΣ ΤΣΑΚΑΛΩΤΟΣ (Υπουργός Οικονομικών): </w:t>
      </w:r>
      <w:r>
        <w:rPr>
          <w:rFonts w:eastAsia="Times New Roman" w:cs="Times New Roman"/>
          <w:szCs w:val="24"/>
        </w:rPr>
        <w:t>Πάμε τώρα σε ένα δεύτερο θέμα, για τον ΕΝ</w:t>
      </w:r>
      <w:r>
        <w:rPr>
          <w:rFonts w:eastAsia="Times New Roman" w:cs="Times New Roman"/>
          <w:szCs w:val="24"/>
        </w:rPr>
        <w:t xml:space="preserve">ΦΙΑ. </w:t>
      </w:r>
    </w:p>
    <w:p w14:paraId="795DAFF3"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Ο κ. Μητσοτάκης μ</w:t>
      </w:r>
      <w:r>
        <w:rPr>
          <w:rFonts w:eastAsia="Times New Roman" w:cs="Times New Roman"/>
          <w:szCs w:val="24"/>
        </w:rPr>
        <w:t>ά</w:t>
      </w:r>
      <w:r>
        <w:rPr>
          <w:rFonts w:eastAsia="Times New Roman" w:cs="Times New Roman"/>
          <w:szCs w:val="24"/>
        </w:rPr>
        <w:t>ς λέει</w:t>
      </w:r>
      <w:r>
        <w:rPr>
          <w:rFonts w:eastAsia="Times New Roman" w:cs="Times New Roman"/>
          <w:szCs w:val="24"/>
        </w:rPr>
        <w:t>,</w:t>
      </w:r>
      <w:r>
        <w:rPr>
          <w:rFonts w:eastAsia="Times New Roman" w:cs="Times New Roman"/>
          <w:szCs w:val="24"/>
        </w:rPr>
        <w:t xml:space="preserve"> και έχει ένα παράδειγμα, ότι θα αυξηθεί ο ΕΝΦΙΑ στη Νίκαια. Προφανώς ο μπαμπάς και η μαμά του δεν του είπαν να μη διαβάζει εφημερίδες, διότι μόνο στις εφημερίδες υπάρχει αυτό το στοιχείο. Είμαι σε θέση να σας πω ότι σε καμμί</w:t>
      </w:r>
      <w:r>
        <w:rPr>
          <w:rFonts w:eastAsia="Times New Roman" w:cs="Times New Roman"/>
          <w:szCs w:val="24"/>
        </w:rPr>
        <w:t xml:space="preserve">α περιοχή της Νίκαιας δεν θα υπάρχει αύξηση. Καλό θα είναι ο Αρχηγός σας να μπορεί να περιμένει και να δει τι γίνεται πραγματικά. </w:t>
      </w:r>
    </w:p>
    <w:p w14:paraId="795DAFF4" w14:textId="77777777" w:rsidR="00B01EFE" w:rsidRDefault="00027761">
      <w:pPr>
        <w:spacing w:after="0" w:line="600" w:lineRule="auto"/>
        <w:ind w:firstLine="720"/>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ις</w:t>
      </w:r>
      <w:r>
        <w:rPr>
          <w:rFonts w:eastAsia="Times New Roman" w:cs="Times New Roman"/>
          <w:szCs w:val="24"/>
        </w:rPr>
        <w:t xml:space="preserve"> πτέρυγ</w:t>
      </w:r>
      <w:r>
        <w:rPr>
          <w:rFonts w:eastAsia="Times New Roman" w:cs="Times New Roman"/>
          <w:szCs w:val="24"/>
        </w:rPr>
        <w:t>ες</w:t>
      </w:r>
      <w:r>
        <w:rPr>
          <w:rFonts w:eastAsia="Times New Roman" w:cs="Times New Roman"/>
          <w:szCs w:val="24"/>
        </w:rPr>
        <w:t xml:space="preserve"> του ΣΥΡΙΖΑ και των ΑΝΕΛ)</w:t>
      </w:r>
    </w:p>
    <w:p w14:paraId="795DAFF5"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Λέει ο κ. Μητσοτάκης</w:t>
      </w:r>
      <w:r>
        <w:rPr>
          <w:rFonts w:eastAsia="Times New Roman" w:cs="Times New Roman"/>
          <w:szCs w:val="24"/>
        </w:rPr>
        <w:t xml:space="preserve"> πως ένα εκατομμύριο άνθρωποι θα έχουν αυξήσεις στον ΕΝΦΙΑ. Αυτό που δεν σας είπε είναι ότι μόνο εκατόν οκτώ χιλιάδες άτομα θα έχουν αύξηση πάνω από 100 ευρώ. Και μόνο διακόσιες οκτώ χιλιάδες άτομα θα έχουν πάνω από 50 ευρώ.</w:t>
      </w:r>
    </w:p>
    <w:p w14:paraId="795DAFF6" w14:textId="77777777" w:rsidR="00B01EFE" w:rsidRDefault="00027761">
      <w:pPr>
        <w:spacing w:after="0" w:line="600" w:lineRule="auto"/>
        <w:ind w:firstLine="720"/>
        <w:jc w:val="both"/>
        <w:rPr>
          <w:rFonts w:eastAsia="Times New Roman"/>
          <w:szCs w:val="24"/>
        </w:rPr>
      </w:pPr>
      <w:r>
        <w:rPr>
          <w:rFonts w:eastAsia="Times New Roman"/>
          <w:szCs w:val="24"/>
        </w:rPr>
        <w:lastRenderedPageBreak/>
        <w:t>Ακούσαμε από διάφορους Βουλευτέ</w:t>
      </w:r>
      <w:r>
        <w:rPr>
          <w:rFonts w:eastAsia="Times New Roman"/>
          <w:szCs w:val="24"/>
        </w:rPr>
        <w:t>ς και διαβάσαμε σε διάφορες εφημερίδες …</w:t>
      </w:r>
    </w:p>
    <w:p w14:paraId="795DAFF7" w14:textId="77777777" w:rsidR="00B01EFE" w:rsidRDefault="00027761">
      <w:pPr>
        <w:spacing w:after="0" w:line="600" w:lineRule="auto"/>
        <w:jc w:val="center"/>
        <w:rPr>
          <w:rFonts w:eastAsia="Times New Roman"/>
          <w:szCs w:val="24"/>
        </w:rPr>
      </w:pPr>
      <w:r>
        <w:rPr>
          <w:rFonts w:eastAsia="Times New Roman"/>
          <w:szCs w:val="24"/>
        </w:rPr>
        <w:t>(Θόρυβος στην Αίθουσα)</w:t>
      </w:r>
    </w:p>
    <w:p w14:paraId="795DAFF8" w14:textId="77777777" w:rsidR="00B01EFE" w:rsidRDefault="00027761">
      <w:pPr>
        <w:spacing w:after="0" w:line="600" w:lineRule="auto"/>
        <w:ind w:firstLine="720"/>
        <w:jc w:val="both"/>
        <w:rPr>
          <w:rFonts w:eastAsia="Times New Roman"/>
          <w:szCs w:val="24"/>
        </w:rPr>
      </w:pPr>
      <w:r>
        <w:rPr>
          <w:rFonts w:eastAsia="Times New Roman"/>
          <w:szCs w:val="24"/>
        </w:rPr>
        <w:t>Περιμένετε και άλλες περιοχές. Ακούσαμε, λοιπόν, για αυξήσεις-φωτιά, για φουσκωμένα εκκαθαριστικά και για υπέρογκες επιβαρύνσεις στις λαϊκές γειτονιές. Σας είπα ότι θα εκπλαγείτε, γιατί</w:t>
      </w:r>
      <w:r>
        <w:rPr>
          <w:rFonts w:eastAsia="Times New Roman"/>
          <w:szCs w:val="24"/>
        </w:rPr>
        <w:t>,</w:t>
      </w:r>
      <w:r>
        <w:rPr>
          <w:rFonts w:eastAsia="Times New Roman"/>
          <w:szCs w:val="24"/>
        </w:rPr>
        <w:t xml:space="preserve"> αν δο</w:t>
      </w:r>
      <w:r>
        <w:rPr>
          <w:rFonts w:eastAsia="Times New Roman"/>
          <w:szCs w:val="24"/>
        </w:rPr>
        <w:t xml:space="preserve">ύμε τα στοιχεία του ΕΝΦΙΑ, ισχύει το παρακάτω. Στην Αθήνα στο </w:t>
      </w:r>
      <w:r>
        <w:rPr>
          <w:rFonts w:eastAsia="Times New Roman"/>
          <w:szCs w:val="24"/>
        </w:rPr>
        <w:t>4</w:t>
      </w:r>
      <w:r w:rsidRPr="003D7E73">
        <w:rPr>
          <w:rFonts w:eastAsia="Times New Roman"/>
          <w:szCs w:val="24"/>
          <w:vertAlign w:val="superscript"/>
        </w:rPr>
        <w:t>ο</w:t>
      </w:r>
      <w:r>
        <w:rPr>
          <w:rFonts w:eastAsia="Times New Roman"/>
          <w:szCs w:val="24"/>
        </w:rPr>
        <w:t xml:space="preserve">, στο </w:t>
      </w:r>
      <w:r>
        <w:rPr>
          <w:rFonts w:eastAsia="Times New Roman"/>
          <w:szCs w:val="24"/>
        </w:rPr>
        <w:t>5</w:t>
      </w:r>
      <w:r w:rsidRPr="003D7E73">
        <w:rPr>
          <w:rFonts w:eastAsia="Times New Roman"/>
          <w:szCs w:val="24"/>
          <w:vertAlign w:val="superscript"/>
        </w:rPr>
        <w:t>ο</w:t>
      </w:r>
      <w:r>
        <w:rPr>
          <w:rFonts w:eastAsia="Times New Roman"/>
          <w:szCs w:val="24"/>
        </w:rPr>
        <w:t xml:space="preserve"> </w:t>
      </w:r>
      <w:r>
        <w:rPr>
          <w:rFonts w:eastAsia="Times New Roman"/>
          <w:szCs w:val="24"/>
        </w:rPr>
        <w:t xml:space="preserve">και στο </w:t>
      </w:r>
      <w:r>
        <w:rPr>
          <w:rFonts w:eastAsia="Times New Roman"/>
          <w:szCs w:val="24"/>
        </w:rPr>
        <w:t>6</w:t>
      </w:r>
      <w:r w:rsidRPr="003D7E73">
        <w:rPr>
          <w:rFonts w:eastAsia="Times New Roman"/>
          <w:szCs w:val="24"/>
          <w:vertAlign w:val="superscript"/>
        </w:rPr>
        <w:t>ο</w:t>
      </w:r>
      <w:r>
        <w:rPr>
          <w:rFonts w:eastAsia="Times New Roman"/>
          <w:szCs w:val="24"/>
        </w:rPr>
        <w:t xml:space="preserve"> </w:t>
      </w:r>
      <w:r>
        <w:rPr>
          <w:rFonts w:eastAsia="Times New Roman"/>
          <w:szCs w:val="24"/>
        </w:rPr>
        <w:t>διαμέρισμα σε γειτονιές όπως Σεπόλια, Κολωνό, Ακαδημία Πλάτωνος, Κυψέλη, Πλατεία Αμερικής, Πατήσια δεν έχουμε καμμία αύξηση. Έχουμε μόνο μειώσεις και όσα δεν μειώνονται παρ</w:t>
      </w:r>
      <w:r>
        <w:rPr>
          <w:rFonts w:eastAsia="Times New Roman"/>
          <w:szCs w:val="24"/>
        </w:rPr>
        <w:t>αμένουν σταθερά. Σε άλλους δήμους στη Θεσσαλονίκη δεν έχουμε καμμία αύξηση σε καμμία ζώνη, αλλά μόνο μειώσεις. Σε άλλους δήμους όπως Σταυρούπολη, Πολίχνη, Κορδελιό δεν έχουμε καμμία αύξηση, αλλά μόνο μειώσεις.</w:t>
      </w:r>
    </w:p>
    <w:p w14:paraId="795DAFF9" w14:textId="77777777" w:rsidR="00B01EFE" w:rsidRDefault="00027761">
      <w:pPr>
        <w:spacing w:after="0" w:line="600" w:lineRule="auto"/>
        <w:ind w:firstLine="720"/>
        <w:jc w:val="both"/>
        <w:rPr>
          <w:rFonts w:eastAsia="Times New Roman"/>
          <w:szCs w:val="24"/>
        </w:rPr>
      </w:pPr>
      <w:r>
        <w:rPr>
          <w:rFonts w:eastAsia="Times New Roman"/>
          <w:szCs w:val="24"/>
        </w:rPr>
        <w:lastRenderedPageBreak/>
        <w:t>Θα έχουμε αυξήσεις; Ναι, θα έχουμε. Όπως σας ε</w:t>
      </w:r>
      <w:r>
        <w:rPr>
          <w:rFonts w:eastAsia="Times New Roman"/>
          <w:szCs w:val="24"/>
        </w:rPr>
        <w:t>ίχα πει, θα υπάρχουν πολύ μικρές αυξήσεις της τάξης των είκοσι ευρώ ή λιγότερο σε κάποιες λαϊκές συνοικίες. Λίγο μεγαλύτερες θα είναι οι αυξήσεις σε περιοχές που αναβαθμίστηκαν εμφανώς τα τελευταία χρόνια, όπως πράγματι στην Καλλιθέα</w:t>
      </w:r>
      <w:r>
        <w:rPr>
          <w:rFonts w:eastAsia="Times New Roman"/>
          <w:szCs w:val="24"/>
        </w:rPr>
        <w:t>,</w:t>
      </w:r>
      <w:r>
        <w:rPr>
          <w:rFonts w:eastAsia="Times New Roman"/>
          <w:szCs w:val="24"/>
        </w:rPr>
        <w:t xml:space="preserve"> στην περιοχή γύρω από</w:t>
      </w:r>
      <w:r>
        <w:rPr>
          <w:rFonts w:eastAsia="Times New Roman"/>
          <w:szCs w:val="24"/>
        </w:rPr>
        <w:t xml:space="preserve"> το Ίδρυμα «Νιάρχος». Όπως καταλαβαίνετε, έχει αναβαθμιστεί αυτή η περιοχή. Αρκετά μεγαλύτερες αυξήσεις θα έχουμε σε περιοχές όπως η Μύκονος, η Σαντορίνη, αλλά και στο </w:t>
      </w:r>
      <w:r>
        <w:rPr>
          <w:rFonts w:eastAsia="Times New Roman"/>
          <w:szCs w:val="24"/>
        </w:rPr>
        <w:t>1</w:t>
      </w:r>
      <w:r w:rsidRPr="00512E5B">
        <w:rPr>
          <w:rFonts w:eastAsia="Times New Roman"/>
          <w:szCs w:val="24"/>
          <w:vertAlign w:val="superscript"/>
        </w:rPr>
        <w:t>ο</w:t>
      </w:r>
      <w:r>
        <w:rPr>
          <w:rFonts w:eastAsia="Times New Roman"/>
          <w:szCs w:val="24"/>
        </w:rPr>
        <w:t xml:space="preserve"> </w:t>
      </w:r>
      <w:r>
        <w:rPr>
          <w:rFonts w:eastAsia="Times New Roman"/>
          <w:szCs w:val="24"/>
        </w:rPr>
        <w:t xml:space="preserve"> διαμέρισμα της Αθήνας. Αυτό το θεωρώ φυσιολογικό, διότι αυτές οι περιοχές είχαν ίδιο</w:t>
      </w:r>
      <w:r>
        <w:rPr>
          <w:rFonts w:eastAsia="Times New Roman"/>
          <w:szCs w:val="24"/>
        </w:rPr>
        <w:t xml:space="preserve"> συντελεστή με τις λαϊκές γειτονιές της Αθήνας και αυτό κάπου δεν ήταν σωστό. </w:t>
      </w:r>
    </w:p>
    <w:p w14:paraId="795DAFFA" w14:textId="77777777" w:rsidR="00B01EFE" w:rsidRDefault="00027761">
      <w:pPr>
        <w:spacing w:after="0" w:line="600" w:lineRule="auto"/>
        <w:ind w:firstLine="720"/>
        <w:jc w:val="both"/>
        <w:rPr>
          <w:rFonts w:eastAsia="Times New Roman"/>
          <w:szCs w:val="24"/>
        </w:rPr>
      </w:pPr>
      <w:r>
        <w:rPr>
          <w:rFonts w:eastAsia="Times New Roman"/>
          <w:szCs w:val="24"/>
        </w:rPr>
        <w:t xml:space="preserve">Θέλω να μιλήσω τώρα για το </w:t>
      </w:r>
      <w:r>
        <w:rPr>
          <w:rFonts w:eastAsia="Times New Roman"/>
          <w:szCs w:val="24"/>
        </w:rPr>
        <w:t>μ</w:t>
      </w:r>
      <w:r>
        <w:rPr>
          <w:rFonts w:eastAsia="Times New Roman"/>
          <w:szCs w:val="24"/>
        </w:rPr>
        <w:t>εσοπρόθεσμο, πριν πάω σε κάποιες τελευταίες πολιτικές παρεμβάσεις. Το λεγόμενο 5,2%, που θα είναι το πρωτογενές πλεόνασμα το 2022, το συζητήσαμε μαζί</w:t>
      </w:r>
      <w:r>
        <w:rPr>
          <w:rFonts w:eastAsia="Times New Roman"/>
          <w:szCs w:val="24"/>
        </w:rPr>
        <w:t xml:space="preserve"> με τον κ. Βενιζέλο </w:t>
      </w:r>
      <w:r>
        <w:rPr>
          <w:rFonts w:eastAsia="Times New Roman"/>
          <w:szCs w:val="24"/>
        </w:rPr>
        <w:lastRenderedPageBreak/>
        <w:t>χθες. Νομίζω ότι τον έπεισα ότι δεν θα είναι 5,2% το πρωτογενές πλεόνασμα. Εσείς θα το ξαναπείτε. Το ξαναείπε η κ</w:t>
      </w:r>
      <w:r>
        <w:rPr>
          <w:rFonts w:eastAsia="Times New Roman"/>
          <w:szCs w:val="24"/>
        </w:rPr>
        <w:t>.</w:t>
      </w:r>
      <w:r>
        <w:rPr>
          <w:rFonts w:eastAsia="Times New Roman"/>
          <w:szCs w:val="24"/>
        </w:rPr>
        <w:t xml:space="preserve"> Φώφη Γεννηματά. Νομίζω ότι το έχουμε συζητήσει εξαντλητικά.</w:t>
      </w:r>
    </w:p>
    <w:p w14:paraId="795DAFFB" w14:textId="77777777" w:rsidR="00B01EFE" w:rsidRDefault="00027761">
      <w:pPr>
        <w:spacing w:after="0" w:line="600" w:lineRule="auto"/>
        <w:ind w:firstLine="720"/>
        <w:jc w:val="both"/>
        <w:rPr>
          <w:rFonts w:eastAsia="Times New Roman"/>
          <w:szCs w:val="24"/>
        </w:rPr>
      </w:pPr>
      <w:r>
        <w:rPr>
          <w:rFonts w:eastAsia="Times New Roman"/>
          <w:szCs w:val="24"/>
        </w:rPr>
        <w:t>Θέλω να πω, όμως, κάτι για τον κ. Φορτσάκη</w:t>
      </w:r>
      <w:r>
        <w:rPr>
          <w:rFonts w:eastAsia="Times New Roman"/>
          <w:szCs w:val="24"/>
        </w:rPr>
        <w:t>,</w:t>
      </w:r>
      <w:r>
        <w:rPr>
          <w:rFonts w:eastAsia="Times New Roman"/>
          <w:szCs w:val="24"/>
        </w:rPr>
        <w:t xml:space="preserve"> που είπε για την απάντησή μου στον κ. Βενιζέλο ότι είναι «αλχημείες του κ. Τσακαλώτου». </w:t>
      </w:r>
    </w:p>
    <w:p w14:paraId="795DAFFC" w14:textId="77777777" w:rsidR="00B01EFE" w:rsidRDefault="00027761">
      <w:pPr>
        <w:spacing w:after="0" w:line="600" w:lineRule="auto"/>
        <w:ind w:firstLine="720"/>
        <w:jc w:val="both"/>
        <w:rPr>
          <w:rFonts w:eastAsia="Times New Roman"/>
          <w:szCs w:val="24"/>
        </w:rPr>
      </w:pPr>
      <w:r>
        <w:rPr>
          <w:rFonts w:eastAsia="Times New Roman"/>
          <w:szCs w:val="24"/>
        </w:rPr>
        <w:t>Κοιτάξτε</w:t>
      </w:r>
      <w:r w:rsidRPr="00F923CA">
        <w:rPr>
          <w:rFonts w:eastAsia="Times New Roman"/>
          <w:szCs w:val="24"/>
        </w:rPr>
        <w:t xml:space="preserve">: </w:t>
      </w:r>
      <w:r>
        <w:rPr>
          <w:rFonts w:eastAsia="Times New Roman"/>
          <w:szCs w:val="24"/>
          <w:lang w:val="en-US"/>
        </w:rPr>
        <w:t>O</w:t>
      </w:r>
      <w:r w:rsidRPr="00F923CA">
        <w:rPr>
          <w:rFonts w:eastAsia="Times New Roman"/>
          <w:szCs w:val="24"/>
        </w:rPr>
        <w:t xml:space="preserve"> </w:t>
      </w:r>
      <w:r>
        <w:rPr>
          <w:rFonts w:eastAsia="Times New Roman"/>
          <w:szCs w:val="24"/>
        </w:rPr>
        <w:t>κ. Φορτσάκης ήταν πρύτανης στο πανεπιστήμιο που είμαι εγώ καθηγητής. Το θεωρώ πραγματικά πολύ άσχημο για την κοινωνία μας να λέει ένας πρώην πρύτανης σ’ έ</w:t>
      </w:r>
      <w:r>
        <w:rPr>
          <w:rFonts w:eastAsia="Times New Roman"/>
          <w:szCs w:val="24"/>
        </w:rPr>
        <w:t>ναν καθηγητή πανεπιστημίου που τώρα είναι Βουλευτής ότι κάνει αλχημείες. Δεν θα με πείραζε αν μου έλεγε για αλχημείες για το αν θα είναι ή όχι βιώσιμο το χρέος, γιατί αυτό είναι κάτι που θα το συζητήσουμε και έξυπνοι άνθρωποι μπορεί να έχουν διαφορετική άπ</w:t>
      </w:r>
      <w:r>
        <w:rPr>
          <w:rFonts w:eastAsia="Times New Roman"/>
          <w:szCs w:val="24"/>
        </w:rPr>
        <w:t xml:space="preserve">οψη. Δεν θα με πείραζε να το έλεγε για το ποια θα είναι η ανάπτυξη το ’20, το ’21, το ’22, το ’23, γιατί κι αυτό εξαρτάται από </w:t>
      </w:r>
      <w:r>
        <w:rPr>
          <w:rFonts w:eastAsia="Times New Roman"/>
          <w:szCs w:val="24"/>
        </w:rPr>
        <w:lastRenderedPageBreak/>
        <w:t xml:space="preserve">πολλά πράγματα κι εγώ μπορεί να είμαι πιο αισιόδοξος από κάποιους άλλους. </w:t>
      </w:r>
    </w:p>
    <w:p w14:paraId="795DAFFD" w14:textId="77777777" w:rsidR="00B01EFE" w:rsidRDefault="00027761">
      <w:pPr>
        <w:spacing w:after="0" w:line="600" w:lineRule="auto"/>
        <w:ind w:firstLine="720"/>
        <w:jc w:val="both"/>
        <w:rPr>
          <w:rFonts w:eastAsia="Times New Roman"/>
          <w:szCs w:val="24"/>
        </w:rPr>
      </w:pPr>
      <w:r>
        <w:rPr>
          <w:rFonts w:eastAsia="Times New Roman"/>
          <w:szCs w:val="24"/>
        </w:rPr>
        <w:t>Με πειράζει, όμως, να ακούει κανείς τον διάλογο ανάμεσ</w:t>
      </w:r>
      <w:r>
        <w:rPr>
          <w:rFonts w:eastAsia="Times New Roman"/>
          <w:szCs w:val="24"/>
        </w:rPr>
        <w:t>ά μας, κύριε Βενιζέλο, όταν προσπαθώ να εξηγήσω γιατί δεν ισχύει το 5,2% και μετά να διαβάζει αυτά που του έχουν ετοιμάσει πριν, σα</w:t>
      </w:r>
      <w:r>
        <w:rPr>
          <w:rFonts w:eastAsia="Times New Roman"/>
          <w:szCs w:val="24"/>
        </w:rPr>
        <w:t>ν</w:t>
      </w:r>
      <w:r>
        <w:rPr>
          <w:rFonts w:eastAsia="Times New Roman"/>
          <w:szCs w:val="24"/>
        </w:rPr>
        <w:t xml:space="preserve"> να μην έχει ακούσει τίποτα και να επαναλαμβάνει το 5,2%. Αυτό δεν είναι καλό για τα παιδιά μας που πάνε στο πανεπιστήμιο, δ</w:t>
      </w:r>
      <w:r>
        <w:rPr>
          <w:rFonts w:eastAsia="Times New Roman"/>
          <w:szCs w:val="24"/>
        </w:rPr>
        <w:t xml:space="preserve">εν είναι καλό για τη Βουλή των Ελλήνων. Αυτά δεν αναβαθμίζουν τη συζήτηση, γιατί σε μερικά πράγματα πρέπει να συμφωνούμε στους αριθμούς, για να μπορεί επιτέλους αυτή η χώρα να πάει μπροστά. </w:t>
      </w:r>
    </w:p>
    <w:p w14:paraId="795DAFFE" w14:textId="77777777" w:rsidR="00B01EFE" w:rsidRDefault="00027761">
      <w:pPr>
        <w:spacing w:after="0" w:line="600" w:lineRule="auto"/>
        <w:ind w:firstLine="720"/>
        <w:jc w:val="both"/>
        <w:rPr>
          <w:rFonts w:eastAsia="Times New Roman"/>
          <w:szCs w:val="24"/>
        </w:rPr>
      </w:pPr>
      <w:r>
        <w:rPr>
          <w:rFonts w:eastAsia="Times New Roman"/>
          <w:szCs w:val="24"/>
        </w:rPr>
        <w:t>Άρα τι υπάρχει; Δεν υπάρχει 5,2%, όπως είπε η κ</w:t>
      </w:r>
      <w:r>
        <w:rPr>
          <w:rFonts w:eastAsia="Times New Roman"/>
          <w:szCs w:val="24"/>
        </w:rPr>
        <w:t>.</w:t>
      </w:r>
      <w:r>
        <w:rPr>
          <w:rFonts w:eastAsia="Times New Roman"/>
          <w:szCs w:val="24"/>
        </w:rPr>
        <w:t xml:space="preserve"> Γεννηματά, δεν υ</w:t>
      </w:r>
      <w:r>
        <w:rPr>
          <w:rFonts w:eastAsia="Times New Roman"/>
          <w:szCs w:val="24"/>
        </w:rPr>
        <w:t xml:space="preserve">πάρχει αυτό που λέτε ότι τα αντίμετρα είναι λιγότερα από τα μέτρα. Όχι μόνο αυτό, αλλά τα αντίμετρα και ο δημοσιονομικός χώρος που φτιάχνουμε έχουν 3,5 δισεκατομμύρια περισσότερα απ’ ό,τι έχουν τα μέτρα. </w:t>
      </w:r>
    </w:p>
    <w:p w14:paraId="795DAFFF" w14:textId="77777777" w:rsidR="00B01EFE" w:rsidRDefault="00027761">
      <w:pPr>
        <w:spacing w:after="0" w:line="600" w:lineRule="auto"/>
        <w:ind w:firstLine="720"/>
        <w:jc w:val="both"/>
        <w:rPr>
          <w:rFonts w:eastAsia="Times New Roman"/>
          <w:szCs w:val="24"/>
        </w:rPr>
      </w:pPr>
      <w:r>
        <w:rPr>
          <w:rFonts w:eastAsia="Times New Roman"/>
          <w:szCs w:val="24"/>
        </w:rPr>
        <w:lastRenderedPageBreak/>
        <w:t xml:space="preserve">Και όχι μόνο αυτό, κυρία Γεννηματά, γιατί </w:t>
      </w:r>
      <w:r>
        <w:rPr>
          <w:rFonts w:eastAsia="Times New Roman"/>
          <w:szCs w:val="24"/>
        </w:rPr>
        <w:t>επαναλαμβάνετε το λάθος</w:t>
      </w:r>
      <w:r>
        <w:rPr>
          <w:rFonts w:eastAsia="Times New Roman"/>
          <w:szCs w:val="24"/>
        </w:rPr>
        <w:t>.</w:t>
      </w:r>
      <w:r>
        <w:rPr>
          <w:rFonts w:eastAsia="Times New Roman"/>
          <w:szCs w:val="24"/>
        </w:rPr>
        <w:t xml:space="preserve"> Είναι μόνιμα αυτά τα μέτρα, είναι εκ των προτέρων, θα είναι σε κάθε προϋπολογισμό για τον επόμενο χρόνο, θα είναι μόνιμα. Ούτε μερίσματα ούτε στο τέλος του χρόνου. Ελπίζω μ’ αυτό να έχει τελειώσει αυτή η συζήτηση, ώστε να μπορούμε </w:t>
      </w:r>
      <w:r>
        <w:rPr>
          <w:rFonts w:eastAsia="Times New Roman"/>
          <w:szCs w:val="24"/>
        </w:rPr>
        <w:t>να συζητήσουμε για άλλα θέματα.</w:t>
      </w:r>
    </w:p>
    <w:p w14:paraId="795DB000" w14:textId="77777777" w:rsidR="00B01EFE" w:rsidRDefault="00027761">
      <w:pPr>
        <w:spacing w:after="0" w:line="600" w:lineRule="auto"/>
        <w:ind w:firstLine="720"/>
        <w:jc w:val="both"/>
        <w:rPr>
          <w:rFonts w:eastAsia="Times New Roman"/>
          <w:szCs w:val="24"/>
        </w:rPr>
      </w:pPr>
      <w:r>
        <w:rPr>
          <w:rFonts w:eastAsia="Times New Roman"/>
          <w:szCs w:val="24"/>
        </w:rPr>
        <w:t>Θα θυμάστε ότι στην προηγούμενη ομιλία μου στην Ολομέλεια είχα πειράξει λίγο το ΠΑΣΟΚ με μια ιστορία από το βιβλίο του Βασίλη Βασιλικού που λέγεται «Γλαύκος Θρασάκης» σχετικά με ένα φανάρι σε μια λαϊκή</w:t>
      </w:r>
      <w:r>
        <w:rPr>
          <w:rFonts w:eastAsia="Times New Roman"/>
          <w:szCs w:val="24"/>
        </w:rPr>
        <w:t>,</w:t>
      </w:r>
      <w:r>
        <w:rPr>
          <w:rFonts w:eastAsia="Times New Roman"/>
          <w:szCs w:val="24"/>
        </w:rPr>
        <w:t xml:space="preserve"> που κανένας πια δεν τ</w:t>
      </w:r>
      <w:r>
        <w:rPr>
          <w:rFonts w:eastAsia="Times New Roman"/>
          <w:szCs w:val="24"/>
        </w:rPr>
        <w:t>ο κοιτάει γιατί δεν περνάει τον δρόμο.</w:t>
      </w:r>
    </w:p>
    <w:p w14:paraId="795DB001"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Επειδή το ΠΑΣΟΚ θεωρεί ότι το στοχοποιώ, τριακόσιες σελίδες μετά από αυτή την ιστορία στο ίδιο βιβλίο υπάρχει μια άλλη ιστορία, που νομίζω έχει μεγαλύτερη σχέση με τη Νέα Δημοκρατία και θα ήθελα να τη μοιραστώ μαζί σα</w:t>
      </w:r>
      <w:r>
        <w:rPr>
          <w:rFonts w:eastAsia="Times New Roman" w:cs="Times New Roman"/>
          <w:szCs w:val="24"/>
        </w:rPr>
        <w:t xml:space="preserve">ς. Αυτή η ιστορία είναι για μια κυρία που πηγαίνει σε ακριβά μαγαζιά και τη φροντίζουν όλοι του μαγαζιού. Γιατί τη φροντίζουν; </w:t>
      </w:r>
      <w:r>
        <w:rPr>
          <w:rFonts w:eastAsia="Times New Roman" w:cs="Times New Roman"/>
          <w:szCs w:val="24"/>
        </w:rPr>
        <w:lastRenderedPageBreak/>
        <w:t>Γιατί έχει τσάντες από άλλα ακριβά μαγαζιά. Οπότε, βλέπουν αυτή την κυρία που έχει τις τσάντες από τα ακριβά μαγαζιά λέγοντας ότι</w:t>
      </w:r>
      <w:r>
        <w:rPr>
          <w:rFonts w:eastAsia="Times New Roman" w:cs="Times New Roman"/>
          <w:szCs w:val="24"/>
        </w:rPr>
        <w:t xml:space="preserve"> «τούτη εδώ θα πληρώσει πολλά, οπότε πρέπει να την περιποιηθούμε, να τη φροντίσουμε». </w:t>
      </w:r>
    </w:p>
    <w:p w14:paraId="795DB002"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Μαθαίνουμε από αυτή την ιστορία, όμως, στο εξαιρετικό βιβλίο του Βασίλη Βασιλικού ότι αυτή η κυρία σε αυτές τις τσάντες δεν έχει ρούχα από τα άλλα ακριβά μαγαζιά. Είτε ε</w:t>
      </w:r>
      <w:r>
        <w:rPr>
          <w:rFonts w:eastAsia="Times New Roman" w:cs="Times New Roman"/>
          <w:szCs w:val="24"/>
        </w:rPr>
        <w:t xml:space="preserve">ίναι άδειες είτε έχουν κουρέλια. Δηλαδή, για να το πω με τους όρους της γλωσσολογίας, εδώ έχουμε σημαίνοντα χωρίς σημαινόμενα. Δηλαδή, έχουμε το σήμα ότι εδώ είναι κάτι ακριβό μέσα, χωρίς την ουσία. Αυτό έχουμε. </w:t>
      </w:r>
    </w:p>
    <w:p w14:paraId="795DB003"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Τώρα εσείς της Νέας Δημοκρατίας έχετε τις δ</w:t>
      </w:r>
      <w:r>
        <w:rPr>
          <w:rFonts w:eastAsia="Times New Roman" w:cs="Times New Roman"/>
          <w:szCs w:val="24"/>
        </w:rPr>
        <w:t>ικές σας τσάντες</w:t>
      </w:r>
      <w:r>
        <w:rPr>
          <w:rFonts w:eastAsia="Times New Roman" w:cs="Times New Roman"/>
          <w:szCs w:val="24"/>
        </w:rPr>
        <w:t>,</w:t>
      </w:r>
      <w:r>
        <w:rPr>
          <w:rFonts w:eastAsia="Times New Roman" w:cs="Times New Roman"/>
          <w:szCs w:val="24"/>
        </w:rPr>
        <w:t xml:space="preserve"> που πηγαίνετε και στο εξωτερικό και στην Ελλάδα. Από αυτές τις τρεις τσάντες η μία είναι του φιλελευθερισμού, η δεύτερη του ευρωπαϊσμού και η τρίτη τσάντα είναι του αντιλαϊκισμού. Μάλιστα, εντός συζητάγατε με τον </w:t>
      </w:r>
      <w:r>
        <w:rPr>
          <w:rFonts w:eastAsia="Times New Roman" w:cs="Times New Roman"/>
          <w:szCs w:val="24"/>
        </w:rPr>
        <w:lastRenderedPageBreak/>
        <w:t>κ. Βενιζέλο πριν από έναν</w:t>
      </w:r>
      <w:r>
        <w:rPr>
          <w:rFonts w:eastAsia="Times New Roman" w:cs="Times New Roman"/>
          <w:szCs w:val="24"/>
        </w:rPr>
        <w:t xml:space="preserve"> χρόνο να υπάρξει ένα μπλ</w:t>
      </w:r>
      <w:r>
        <w:rPr>
          <w:rFonts w:eastAsia="Times New Roman" w:cs="Times New Roman"/>
          <w:szCs w:val="24"/>
        </w:rPr>
        <w:t>ο</w:t>
      </w:r>
      <w:r>
        <w:rPr>
          <w:rFonts w:eastAsia="Times New Roman" w:cs="Times New Roman"/>
          <w:szCs w:val="24"/>
        </w:rPr>
        <w:t xml:space="preserve">κ αυτών των δυνάμεων, του φιλοευρωπαϊκού, του φιλελεύθερου και του αντιλαϊκιστικού. </w:t>
      </w:r>
    </w:p>
    <w:p w14:paraId="795DB004"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Η διαφορά με την ιστορία του Βασιλικού είναι ότι οι δικές σας τσάντες πια είναι διαφανείς. Ο κόσμος βλέπει τι είναι μέσα. Δεν μπορείτε να κοροϊδέ</w:t>
      </w:r>
      <w:r>
        <w:rPr>
          <w:rFonts w:eastAsia="Times New Roman" w:cs="Times New Roman"/>
          <w:szCs w:val="24"/>
        </w:rPr>
        <w:t xml:space="preserve">ψετε. </w:t>
      </w:r>
    </w:p>
    <w:p w14:paraId="795DB005" w14:textId="77777777" w:rsidR="00B01EFE" w:rsidRDefault="00027761">
      <w:pPr>
        <w:spacing w:after="0" w:line="600" w:lineRule="auto"/>
        <w:ind w:firstLine="720"/>
        <w:jc w:val="center"/>
        <w:rPr>
          <w:rFonts w:eastAsia="Times New Roman" w:cs="Times New Roman"/>
          <w:szCs w:val="24"/>
        </w:rPr>
      </w:pPr>
      <w:r w:rsidRPr="00655E34">
        <w:rPr>
          <w:rFonts w:eastAsia="Times New Roman" w:cs="Times New Roman"/>
          <w:szCs w:val="24"/>
        </w:rPr>
        <w:t>(Χειροκροτήματα από τ</w:t>
      </w:r>
      <w:r>
        <w:rPr>
          <w:rFonts w:eastAsia="Times New Roman" w:cs="Times New Roman"/>
          <w:szCs w:val="24"/>
        </w:rPr>
        <w:t>ις</w:t>
      </w:r>
      <w:r w:rsidRPr="00655E34">
        <w:rPr>
          <w:rFonts w:eastAsia="Times New Roman" w:cs="Times New Roman"/>
          <w:szCs w:val="24"/>
        </w:rPr>
        <w:t xml:space="preserve"> πτέρυγ</w:t>
      </w:r>
      <w:r>
        <w:rPr>
          <w:rFonts w:eastAsia="Times New Roman" w:cs="Times New Roman"/>
          <w:szCs w:val="24"/>
        </w:rPr>
        <w:t>ες</w:t>
      </w:r>
      <w:r w:rsidRPr="00655E34">
        <w:rPr>
          <w:rFonts w:eastAsia="Times New Roman" w:cs="Times New Roman"/>
          <w:szCs w:val="24"/>
        </w:rPr>
        <w:t xml:space="preserve"> του ΣΥΡΙΖΑ</w:t>
      </w:r>
      <w:r>
        <w:rPr>
          <w:rFonts w:eastAsia="Times New Roman" w:cs="Times New Roman"/>
          <w:szCs w:val="24"/>
        </w:rPr>
        <w:t xml:space="preserve"> και των ΑΝΕΛ</w:t>
      </w:r>
      <w:r w:rsidRPr="00655E34">
        <w:rPr>
          <w:rFonts w:eastAsia="Times New Roman" w:cs="Times New Roman"/>
          <w:szCs w:val="24"/>
        </w:rPr>
        <w:t>)</w:t>
      </w:r>
    </w:p>
    <w:p w14:paraId="795DB006"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Γιατί βλέπουμε ότι</w:t>
      </w:r>
      <w:r>
        <w:rPr>
          <w:rFonts w:eastAsia="Times New Roman" w:cs="Times New Roman"/>
          <w:szCs w:val="24"/>
        </w:rPr>
        <w:t>,</w:t>
      </w:r>
      <w:r>
        <w:rPr>
          <w:rFonts w:eastAsia="Times New Roman" w:cs="Times New Roman"/>
          <w:szCs w:val="24"/>
        </w:rPr>
        <w:t xml:space="preserve"> αντί για τον φιλελευθερισμό, υπάρχει ομοφοβία, που δεν μπορείτε να υποστηρίξετε κανένα φιλελεύθερο διάταγμα για τους ομοφυλόφιλους και τα άτομα που έχουν άλλες σεξουαλικές</w:t>
      </w:r>
      <w:r>
        <w:rPr>
          <w:rFonts w:eastAsia="Times New Roman" w:cs="Times New Roman"/>
          <w:szCs w:val="24"/>
        </w:rPr>
        <w:t xml:space="preserve"> προτεραιότητες. Βλέπουμε ότι ενώ στην Ευρώπη μάς θαυμάζουν για το πώς διαχειριστήκαμε τους μετανάστες, εσείς λέτε ότι θα μας πάτε σε ειδικό δικαστήριο για το πώς χρησιμοποιήσαμε τους μετανάστες. Δεν μπορείτε </w:t>
      </w:r>
      <w:r>
        <w:rPr>
          <w:rFonts w:eastAsia="Times New Roman" w:cs="Times New Roman"/>
          <w:szCs w:val="24"/>
        </w:rPr>
        <w:lastRenderedPageBreak/>
        <w:t>να καταλάβετε τι αέρα πήρε η Ευρώπη</w:t>
      </w:r>
      <w:r>
        <w:rPr>
          <w:rFonts w:eastAsia="Times New Roman" w:cs="Times New Roman"/>
          <w:szCs w:val="24"/>
        </w:rPr>
        <w:t>,</w:t>
      </w:r>
      <w:r>
        <w:rPr>
          <w:rFonts w:eastAsia="Times New Roman" w:cs="Times New Roman"/>
          <w:szCs w:val="24"/>
        </w:rPr>
        <w:t xml:space="preserve"> που είναι </w:t>
      </w:r>
      <w:r>
        <w:rPr>
          <w:rFonts w:eastAsia="Times New Roman" w:cs="Times New Roman"/>
          <w:szCs w:val="24"/>
        </w:rPr>
        <w:t xml:space="preserve">φιλοευρωπαϊκή Ευρώπη με τον Σάντσες, που όλοι έπρεπε να τον χειροκροτήσουμε σε αυτή τη Βουλή για αυτό που έκανε, που πήρε τους μετανάστες. </w:t>
      </w:r>
    </w:p>
    <w:p w14:paraId="795DB007" w14:textId="77777777" w:rsidR="00B01EFE" w:rsidRDefault="00027761">
      <w:pPr>
        <w:spacing w:after="0" w:line="600" w:lineRule="auto"/>
        <w:ind w:firstLine="720"/>
        <w:jc w:val="center"/>
        <w:rPr>
          <w:rFonts w:eastAsia="Times New Roman" w:cs="Times New Roman"/>
          <w:szCs w:val="24"/>
        </w:rPr>
      </w:pPr>
      <w:r w:rsidRPr="00655E34">
        <w:rPr>
          <w:rFonts w:eastAsia="Times New Roman" w:cs="Times New Roman"/>
          <w:szCs w:val="24"/>
        </w:rPr>
        <w:t>(Χειροκροτήματα από τ</w:t>
      </w:r>
      <w:r>
        <w:rPr>
          <w:rFonts w:eastAsia="Times New Roman" w:cs="Times New Roman"/>
          <w:szCs w:val="24"/>
        </w:rPr>
        <w:t>ις</w:t>
      </w:r>
      <w:r w:rsidRPr="00655E34">
        <w:rPr>
          <w:rFonts w:eastAsia="Times New Roman" w:cs="Times New Roman"/>
          <w:szCs w:val="24"/>
        </w:rPr>
        <w:t xml:space="preserve"> πτέρυγ</w:t>
      </w:r>
      <w:r>
        <w:rPr>
          <w:rFonts w:eastAsia="Times New Roman" w:cs="Times New Roman"/>
          <w:szCs w:val="24"/>
        </w:rPr>
        <w:t>ες</w:t>
      </w:r>
      <w:r w:rsidRPr="00655E34">
        <w:rPr>
          <w:rFonts w:eastAsia="Times New Roman" w:cs="Times New Roman"/>
          <w:szCs w:val="24"/>
        </w:rPr>
        <w:t xml:space="preserve"> του ΣΥΡΙΖΑ</w:t>
      </w:r>
      <w:r>
        <w:rPr>
          <w:rFonts w:eastAsia="Times New Roman" w:cs="Times New Roman"/>
          <w:szCs w:val="24"/>
        </w:rPr>
        <w:t xml:space="preserve"> και των ΑΝΕΛ</w:t>
      </w:r>
      <w:r w:rsidRPr="00655E34">
        <w:rPr>
          <w:rFonts w:eastAsia="Times New Roman" w:cs="Times New Roman"/>
          <w:szCs w:val="24"/>
        </w:rPr>
        <w:t>)</w:t>
      </w:r>
    </w:p>
    <w:p w14:paraId="795DB008"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Άρα ο φιλελευθερισμός δεν μπορεί να είναι άδεια η τσάντα. </w:t>
      </w:r>
      <w:r>
        <w:rPr>
          <w:rFonts w:eastAsia="Times New Roman" w:cs="Times New Roman"/>
          <w:szCs w:val="24"/>
        </w:rPr>
        <w:t xml:space="preserve">Έχει υποχρεώσεις. </w:t>
      </w:r>
    </w:p>
    <w:p w14:paraId="795DB009"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Όσον αφορά τον ευρωπαϊσμό και το ότι είστε ευρωπαϊστές</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λήθεια, αυτό νομίζετε ότι έχει κερδίσει ο κ. Μητσοτάκης με την κίνηση του για τη μομφή εναντίον της Κυβέρνησης; Οι ηγέτες της Ευρώπης θα πουν «μπράβο, επιτέλους ένας ευρωπαϊστής, έ</w:t>
      </w:r>
      <w:r>
        <w:rPr>
          <w:rFonts w:eastAsia="Times New Roman" w:cs="Times New Roman"/>
          <w:szCs w:val="24"/>
        </w:rPr>
        <w:t xml:space="preserve">νας άνθρωπος που έρχεται εδώ να λύσει προβλήματα»; Αυτό θεωρείτε ότι θα είναι το όνομά του; Όλοι θα του πουν: «Επιτέλους, μετά από είκοσι οκτώ χρόνια ένας άνθρωπος της </w:t>
      </w:r>
      <w:r>
        <w:rPr>
          <w:rFonts w:eastAsia="Times New Roman" w:cs="Times New Roman"/>
          <w:szCs w:val="24"/>
        </w:rPr>
        <w:t>Α</w:t>
      </w:r>
      <w:r>
        <w:rPr>
          <w:rFonts w:eastAsia="Times New Roman" w:cs="Times New Roman"/>
          <w:szCs w:val="24"/>
        </w:rPr>
        <w:t xml:space="preserve">ντιπολίτευσης, αντί να υποστηρίξει την Κυβέρνηση που </w:t>
      </w:r>
      <w:r>
        <w:rPr>
          <w:rFonts w:eastAsia="Times New Roman" w:cs="Times New Roman"/>
          <w:szCs w:val="24"/>
        </w:rPr>
        <w:lastRenderedPageBreak/>
        <w:t>προσπαθεί να το λύσει…»; Αυτό περι</w:t>
      </w:r>
      <w:r>
        <w:rPr>
          <w:rFonts w:eastAsia="Times New Roman" w:cs="Times New Roman"/>
          <w:szCs w:val="24"/>
        </w:rPr>
        <w:t xml:space="preserve">μένετε; Να μιλήσω λίγο παραπάνω για τον ευρωπαϊσμό; </w:t>
      </w:r>
    </w:p>
    <w:p w14:paraId="795DB00A"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Πού είναι ο ευρωπαϊσμός σας; Το Ευρωπαϊκό Λαϊκό Κόμμα δεν συμφωνεί με τον Μακρόν στην ατζέντα του. Εσείς</w:t>
      </w:r>
      <w:r>
        <w:rPr>
          <w:rFonts w:eastAsia="Times New Roman" w:cs="Times New Roman"/>
          <w:szCs w:val="24"/>
        </w:rPr>
        <w:t>,</w:t>
      </w:r>
      <w:r>
        <w:rPr>
          <w:rFonts w:eastAsia="Times New Roman" w:cs="Times New Roman"/>
          <w:szCs w:val="24"/>
        </w:rPr>
        <w:t xml:space="preserve"> που είστε ευρωπαϊστές, ποια είναι η θέση σας; Να μου την πείτε. </w:t>
      </w:r>
    </w:p>
    <w:p w14:paraId="795DB00B" w14:textId="77777777" w:rsidR="00B01EFE" w:rsidRDefault="00027761">
      <w:pPr>
        <w:spacing w:after="0" w:line="600" w:lineRule="auto"/>
        <w:ind w:firstLine="720"/>
        <w:jc w:val="both"/>
        <w:rPr>
          <w:rFonts w:eastAsia="Times New Roman" w:cs="Times New Roman"/>
          <w:szCs w:val="24"/>
        </w:rPr>
      </w:pPr>
      <w:r w:rsidRPr="00006131">
        <w:rPr>
          <w:rFonts w:eastAsia="Times New Roman" w:cs="Times New Roman"/>
          <w:b/>
          <w:szCs w:val="24"/>
        </w:rPr>
        <w:t xml:space="preserve">ΚΩΝΣΤΑΝΤΙΝΟΣ ΤΑΣΟΥΛΑΣ: </w:t>
      </w:r>
      <w:r>
        <w:rPr>
          <w:rFonts w:eastAsia="Times New Roman" w:cs="Times New Roman"/>
          <w:szCs w:val="24"/>
        </w:rPr>
        <w:t xml:space="preserve">Αυτά που </w:t>
      </w:r>
      <w:r>
        <w:rPr>
          <w:rFonts w:eastAsia="Times New Roman" w:cs="Times New Roman"/>
          <w:szCs w:val="24"/>
        </w:rPr>
        <w:t xml:space="preserve">τα ξέρετε; </w:t>
      </w:r>
    </w:p>
    <w:p w14:paraId="795DB00C" w14:textId="77777777" w:rsidR="00B01EFE" w:rsidRDefault="00027761">
      <w:pPr>
        <w:spacing w:after="0" w:line="600" w:lineRule="auto"/>
        <w:ind w:firstLine="720"/>
        <w:jc w:val="both"/>
        <w:rPr>
          <w:rFonts w:eastAsia="Times New Roman" w:cs="Times New Roman"/>
          <w:szCs w:val="24"/>
        </w:rPr>
      </w:pPr>
      <w:r w:rsidRPr="00135A7A">
        <w:rPr>
          <w:rFonts w:eastAsia="Times New Roman" w:cs="Times New Roman"/>
          <w:b/>
          <w:szCs w:val="24"/>
        </w:rPr>
        <w:t xml:space="preserve">ΕΥΚΛΕΙΔΗΣ ΤΣΑΚΑΛΩΤΟΣ (Υπουργός Οικονομικών): </w:t>
      </w:r>
      <w:r>
        <w:rPr>
          <w:rFonts w:eastAsia="Times New Roman" w:cs="Times New Roman"/>
          <w:szCs w:val="24"/>
        </w:rPr>
        <w:t>Σας έχω προκαλέσει, κύριε Τασούλα, πάρα πολλές φορές να μου πείτε τι λέτε για την τραπεζική ένωση, τι λέτε για τον μεγαλύτερο προϋπολογισμό</w:t>
      </w:r>
      <w:r>
        <w:rPr>
          <w:rFonts w:eastAsia="Times New Roman" w:cs="Times New Roman"/>
          <w:szCs w:val="24"/>
        </w:rPr>
        <w:t>,</w:t>
      </w:r>
      <w:r>
        <w:rPr>
          <w:rFonts w:eastAsia="Times New Roman" w:cs="Times New Roman"/>
          <w:szCs w:val="24"/>
        </w:rPr>
        <w:t xml:space="preserve"> για να βοηθήσει τις χώρες του </w:t>
      </w:r>
      <w:r>
        <w:rPr>
          <w:rFonts w:eastAsia="Times New Roman" w:cs="Times New Roman"/>
          <w:szCs w:val="24"/>
        </w:rPr>
        <w:t>Ν</w:t>
      </w:r>
      <w:r>
        <w:rPr>
          <w:rFonts w:eastAsia="Times New Roman" w:cs="Times New Roman"/>
          <w:szCs w:val="24"/>
        </w:rPr>
        <w:t xml:space="preserve">ότου. Πολλές φορές! Δεν έχετε άποψη για αυτό ή φοβάστε να την εκφράσετε. Πάντως εγώ και οι άλλοι δεν ξέρουμε ποια είναι η έκφρασή σας. </w:t>
      </w:r>
    </w:p>
    <w:p w14:paraId="795DB00D"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τώρα πάμε στον αντιλαϊκισμό. Το είπε καλά ο Σταύρος Θεοδωράκης αυτό. Να το πω με τα δικά μου λόγια. Όποιος λέει στη </w:t>
      </w:r>
      <w:r>
        <w:rPr>
          <w:rFonts w:eastAsia="Times New Roman" w:cs="Times New Roman"/>
          <w:szCs w:val="24"/>
        </w:rPr>
        <w:t xml:space="preserve">Θεσσαλονίκη ότι θα είναι η </w:t>
      </w:r>
      <w:r>
        <w:rPr>
          <w:rFonts w:eastAsia="Times New Roman" w:cs="Times New Roman"/>
          <w:szCs w:val="24"/>
        </w:rPr>
        <w:t>π</w:t>
      </w:r>
      <w:r>
        <w:rPr>
          <w:rFonts w:eastAsia="Times New Roman" w:cs="Times New Roman"/>
          <w:szCs w:val="24"/>
        </w:rPr>
        <w:t xml:space="preserve">ρωτεύουσα των Βαλκανίων και δεν θέλει φιλικές σχέσεις με τη βόρεια χώρα είναι ασύστολος λαϊκιστής. Γιατί δεν υπάρχει πιθανότητα ούτε για την ανάπτυξη της </w:t>
      </w:r>
      <w:r>
        <w:rPr>
          <w:rFonts w:eastAsia="Times New Roman" w:cs="Times New Roman"/>
          <w:szCs w:val="24"/>
        </w:rPr>
        <w:t>β</w:t>
      </w:r>
      <w:r>
        <w:rPr>
          <w:rFonts w:eastAsia="Times New Roman" w:cs="Times New Roman"/>
          <w:szCs w:val="24"/>
        </w:rPr>
        <w:t xml:space="preserve">όρειας Ελλάδας, για όλους τους νομούς της </w:t>
      </w:r>
      <w:r>
        <w:rPr>
          <w:rFonts w:eastAsia="Times New Roman" w:cs="Times New Roman"/>
          <w:szCs w:val="24"/>
        </w:rPr>
        <w:t>β</w:t>
      </w:r>
      <w:r>
        <w:rPr>
          <w:rFonts w:eastAsia="Times New Roman" w:cs="Times New Roman"/>
          <w:szCs w:val="24"/>
        </w:rPr>
        <w:t>όρειας Ελλάδας, αν δεν υπάρχου</w:t>
      </w:r>
      <w:r>
        <w:rPr>
          <w:rFonts w:eastAsia="Times New Roman" w:cs="Times New Roman"/>
          <w:szCs w:val="24"/>
        </w:rPr>
        <w:t xml:space="preserve">ν καλές σχέσεις με τη βόρεια χώρα. </w:t>
      </w:r>
    </w:p>
    <w:p w14:paraId="795DB00E" w14:textId="77777777" w:rsidR="00B01EFE" w:rsidRDefault="00027761">
      <w:pPr>
        <w:spacing w:after="0" w:line="600" w:lineRule="auto"/>
        <w:ind w:firstLine="720"/>
        <w:jc w:val="both"/>
        <w:rPr>
          <w:rFonts w:eastAsia="Times New Roman"/>
          <w:szCs w:val="24"/>
        </w:rPr>
      </w:pPr>
      <w:r>
        <w:rPr>
          <w:rFonts w:eastAsia="Times New Roman"/>
          <w:szCs w:val="24"/>
        </w:rPr>
        <w:t xml:space="preserve">Το ξέρετε μέσα σας. Το ξέρουν και οι επιχειρηματίες της </w:t>
      </w:r>
      <w:r>
        <w:rPr>
          <w:rFonts w:eastAsia="Times New Roman"/>
          <w:szCs w:val="24"/>
        </w:rPr>
        <w:t>β</w:t>
      </w:r>
      <w:r>
        <w:rPr>
          <w:rFonts w:eastAsia="Times New Roman"/>
          <w:szCs w:val="24"/>
        </w:rPr>
        <w:t>όρειας Ελλάδας. Το ξέρουν μέχρι το κόκκαλό τους για είκοσι οκτώ χρόνια ότι</w:t>
      </w:r>
      <w:r>
        <w:rPr>
          <w:rFonts w:eastAsia="Times New Roman"/>
          <w:szCs w:val="24"/>
        </w:rPr>
        <w:t>,</w:t>
      </w:r>
      <w:r>
        <w:rPr>
          <w:rFonts w:eastAsia="Times New Roman"/>
          <w:szCs w:val="24"/>
        </w:rPr>
        <w:t xml:space="preserve"> αν υπήρχε αυτή η λύση, θα υπήρχαν πολλές επιχειρήσεις που δεν θα είχαν κλείσει, θα υπήρ</w:t>
      </w:r>
      <w:r>
        <w:rPr>
          <w:rFonts w:eastAsia="Times New Roman"/>
          <w:szCs w:val="24"/>
        </w:rPr>
        <w:t xml:space="preserve">χαν πολλές επιχειρήσεις που δεν θα είχαν κόκκινα δάνεια, θα υπήρχαν πολλά παιδάκια που δεν θα ήταν άνεργα. Γιατί εμείς που είμαστε και ευρωπαϊστές και αντιλαϊκιστές και φιλελεύθεροι θέλουμε </w:t>
      </w:r>
      <w:r>
        <w:rPr>
          <w:rFonts w:eastAsia="Times New Roman"/>
          <w:szCs w:val="24"/>
        </w:rPr>
        <w:lastRenderedPageBreak/>
        <w:t>μια συνανάπτυξη μ’ αυτές τις χώρες</w:t>
      </w:r>
      <w:r>
        <w:rPr>
          <w:rFonts w:eastAsia="Times New Roman"/>
          <w:szCs w:val="24"/>
        </w:rPr>
        <w:t>,</w:t>
      </w:r>
      <w:r>
        <w:rPr>
          <w:rFonts w:eastAsia="Times New Roman"/>
          <w:szCs w:val="24"/>
        </w:rPr>
        <w:t xml:space="preserve"> για να μπορεί να αλλάξει ρότα </w:t>
      </w:r>
      <w:r>
        <w:rPr>
          <w:rFonts w:eastAsia="Times New Roman"/>
          <w:szCs w:val="24"/>
        </w:rPr>
        <w:t>αυτή η οικονομία.</w:t>
      </w:r>
    </w:p>
    <w:p w14:paraId="795DB00F" w14:textId="77777777" w:rsidR="00B01EFE" w:rsidRDefault="00027761">
      <w:pPr>
        <w:spacing w:after="0" w:line="600" w:lineRule="auto"/>
        <w:ind w:left="720" w:firstLine="720"/>
        <w:jc w:val="center"/>
        <w:rPr>
          <w:rFonts w:eastAsia="Times New Roman"/>
          <w:szCs w:val="24"/>
        </w:rPr>
      </w:pPr>
      <w:r>
        <w:rPr>
          <w:rFonts w:eastAsia="Times New Roman"/>
          <w:szCs w:val="24"/>
        </w:rPr>
        <w:t>(Γέλωτες από την πτέρυγα της Νέας Δημοκρατίας)</w:t>
      </w:r>
    </w:p>
    <w:p w14:paraId="795DB010" w14:textId="77777777" w:rsidR="00B01EFE" w:rsidRDefault="00027761">
      <w:pPr>
        <w:spacing w:after="0" w:line="600" w:lineRule="auto"/>
        <w:ind w:firstLine="720"/>
        <w:jc w:val="both"/>
        <w:rPr>
          <w:rFonts w:eastAsia="Times New Roman"/>
          <w:szCs w:val="24"/>
        </w:rPr>
      </w:pPr>
      <w:r w:rsidRPr="00413E5A">
        <w:rPr>
          <w:rFonts w:eastAsia="Times New Roman"/>
          <w:b/>
          <w:szCs w:val="24"/>
        </w:rPr>
        <w:t>ΠΡΟΕΔΡΟΣ (Νικόλαος Βούτσης):</w:t>
      </w:r>
      <w:r>
        <w:rPr>
          <w:rFonts w:eastAsia="Times New Roman"/>
          <w:szCs w:val="24"/>
        </w:rPr>
        <w:t xml:space="preserve"> Κάντε ησυχία, παρακαλώ. </w:t>
      </w:r>
    </w:p>
    <w:p w14:paraId="795DB011" w14:textId="77777777" w:rsidR="00B01EFE" w:rsidRDefault="00027761">
      <w:pPr>
        <w:spacing w:after="0" w:line="600" w:lineRule="auto"/>
        <w:ind w:firstLine="720"/>
        <w:jc w:val="both"/>
        <w:rPr>
          <w:rFonts w:eastAsia="Times New Roman"/>
          <w:szCs w:val="24"/>
        </w:rPr>
      </w:pPr>
      <w:r w:rsidRPr="00270B27">
        <w:rPr>
          <w:rFonts w:eastAsia="Times New Roman"/>
          <w:b/>
          <w:szCs w:val="24"/>
        </w:rPr>
        <w:t>ΕΥΚΛΕΙΔΗΣ ΤΣΑΚΑΛΩΤΟΣ (Υπουργός Οικονομικών):</w:t>
      </w:r>
      <w:r w:rsidRPr="00270B27">
        <w:rPr>
          <w:rFonts w:eastAsia="Times New Roman"/>
          <w:szCs w:val="24"/>
        </w:rPr>
        <w:t xml:space="preserve"> </w:t>
      </w:r>
      <w:r>
        <w:rPr>
          <w:rFonts w:eastAsia="Times New Roman"/>
          <w:szCs w:val="24"/>
        </w:rPr>
        <w:t>Κυρίες και κύριοι συνάδελφοι, άκουσα γέλια, αλλά θέλω μια απάντηση. Χωρίς φιλικές σχέσεις με</w:t>
      </w:r>
      <w:r>
        <w:rPr>
          <w:rFonts w:eastAsia="Times New Roman"/>
          <w:szCs w:val="24"/>
        </w:rPr>
        <w:t xml:space="preserve"> τη βόρεια χώρα, θα είναι πραγματικά η Θεσσαλονίκη η πρωτεύουσα των Βαλκανίων στην ενέργεια, στις μεταφορές, στο εμπόριο; Πραγματικά θα είναι; Να απαντήσετε σ’ αυτό αύριο ή μεθαύριο που θα γίνει η συζήτηση.</w:t>
      </w:r>
    </w:p>
    <w:p w14:paraId="795DB012" w14:textId="77777777" w:rsidR="00B01EFE" w:rsidRDefault="00027761">
      <w:pPr>
        <w:spacing w:after="0" w:line="600" w:lineRule="auto"/>
        <w:ind w:firstLine="720"/>
        <w:jc w:val="both"/>
        <w:rPr>
          <w:rFonts w:eastAsia="Times New Roman"/>
          <w:szCs w:val="24"/>
        </w:rPr>
      </w:pPr>
      <w:r>
        <w:rPr>
          <w:rFonts w:eastAsia="Times New Roman"/>
          <w:szCs w:val="24"/>
        </w:rPr>
        <w:t>Κυρίες και κύριοι συνάδελφοι, δεν υπάρχει επιχείρ</w:t>
      </w:r>
      <w:r>
        <w:rPr>
          <w:rFonts w:eastAsia="Times New Roman"/>
          <w:szCs w:val="24"/>
        </w:rPr>
        <w:t>ημα που έχουμε ακούσει τους τελευταίους δεκαοκτώ μήνες και δεν έχει καταρρεύσει. Θυμίζω πολύ γρήγορα. Ένα λεπτό θέλω, κύριε Πρόεδρε.</w:t>
      </w:r>
    </w:p>
    <w:p w14:paraId="795DB013" w14:textId="77777777" w:rsidR="00B01EFE" w:rsidRDefault="00027761">
      <w:pPr>
        <w:spacing w:after="0" w:line="600" w:lineRule="auto"/>
        <w:ind w:firstLine="720"/>
        <w:jc w:val="both"/>
        <w:rPr>
          <w:rFonts w:eastAsia="Times New Roman"/>
          <w:szCs w:val="24"/>
        </w:rPr>
      </w:pPr>
      <w:r w:rsidRPr="00413E5A">
        <w:rPr>
          <w:rFonts w:eastAsia="Times New Roman"/>
          <w:b/>
          <w:szCs w:val="24"/>
        </w:rPr>
        <w:lastRenderedPageBreak/>
        <w:t>ΠΡΟΕΔΡΟΣ (Νικόλαος Βούτσης):</w:t>
      </w:r>
      <w:r>
        <w:rPr>
          <w:rFonts w:eastAsia="Times New Roman"/>
          <w:szCs w:val="24"/>
        </w:rPr>
        <w:t xml:space="preserve"> Έχετε δύο λεπτά, κύριε Υπουργέ. </w:t>
      </w:r>
    </w:p>
    <w:p w14:paraId="795DB014" w14:textId="77777777" w:rsidR="00B01EFE" w:rsidRDefault="00027761">
      <w:pPr>
        <w:spacing w:after="0"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Έχει καταρρεύσει το ότι θα υπάρχει ο κόφτης. Έχει καταρρεύσει το «δεν θα φτάσετε τους στόχους». Έχει καταρρεύσει το «δεν θα βγείτε στις αγορές». Έχουμε βγει ήδη δυόμισ</w:t>
      </w:r>
      <w:r>
        <w:rPr>
          <w:rFonts w:eastAsia="Times New Roman"/>
          <w:szCs w:val="24"/>
        </w:rPr>
        <w:t>ι</w:t>
      </w:r>
      <w:r>
        <w:rPr>
          <w:rFonts w:eastAsia="Times New Roman"/>
          <w:szCs w:val="24"/>
        </w:rPr>
        <w:t>. Έχει καταρρεύσει το «δεν θα πάρετε κάτι για το χρέος». Έχει καταρρεύσει το «θα υπάρχε</w:t>
      </w:r>
      <w:r>
        <w:rPr>
          <w:rFonts w:eastAsia="Times New Roman"/>
          <w:szCs w:val="24"/>
        </w:rPr>
        <w:t>ι και τέταρτο μνημόνιο». Πουθενά δεν υπάρχει τέταρτο μνημόνιο. Κανένας δεν το λέει</w:t>
      </w:r>
      <w:r>
        <w:rPr>
          <w:rFonts w:eastAsia="Times New Roman"/>
          <w:szCs w:val="24"/>
        </w:rPr>
        <w:t>,</w:t>
      </w:r>
      <w:r>
        <w:rPr>
          <w:rFonts w:eastAsia="Times New Roman"/>
          <w:szCs w:val="24"/>
        </w:rPr>
        <w:t xml:space="preserve"> εκτός από εσάς. Νομίζω ότι στην καρδούλα σας δεν το πιστεύετε</w:t>
      </w:r>
      <w:r w:rsidRPr="00397216">
        <w:rPr>
          <w:rFonts w:eastAsia="Times New Roman"/>
          <w:szCs w:val="24"/>
        </w:rPr>
        <w:t xml:space="preserve"> </w:t>
      </w:r>
      <w:r>
        <w:rPr>
          <w:rFonts w:eastAsia="Times New Roman"/>
          <w:szCs w:val="24"/>
        </w:rPr>
        <w:t xml:space="preserve">καν. </w:t>
      </w:r>
    </w:p>
    <w:p w14:paraId="795DB015" w14:textId="77777777" w:rsidR="00B01EFE" w:rsidRDefault="00027761">
      <w:pPr>
        <w:spacing w:after="0" w:line="600" w:lineRule="auto"/>
        <w:ind w:firstLine="720"/>
        <w:jc w:val="both"/>
        <w:rPr>
          <w:rFonts w:eastAsia="Times New Roman"/>
          <w:szCs w:val="24"/>
        </w:rPr>
      </w:pPr>
      <w:r>
        <w:rPr>
          <w:rFonts w:eastAsia="Times New Roman"/>
          <w:szCs w:val="24"/>
        </w:rPr>
        <w:t>Θα το πω ίσως για τελευταία φορά, αλλά φοβάμαι ότι δεν θα είναι η τελευταία. Είναι καιρός να συζητήσουμε</w:t>
      </w:r>
      <w:r>
        <w:rPr>
          <w:rFonts w:eastAsia="Times New Roman"/>
          <w:szCs w:val="24"/>
        </w:rPr>
        <w:t xml:space="preserve"> σοβαρά για το μέλλον αυτής της χώρας. Αυτή η στρατηγική που κάνατε για να έχετε ευχαριστημένο και τον κ. Γεωργιάδη και τον κ. Βορίδη –που μου λέτε εμένα για απ’ όλα- δεν βγαίνει. Θα συσπειρώσετε τον πυρήνα της Νέας Δημοκρατίας και αυτό </w:t>
      </w:r>
      <w:r>
        <w:rPr>
          <w:rFonts w:eastAsia="Times New Roman"/>
          <w:szCs w:val="24"/>
        </w:rPr>
        <w:lastRenderedPageBreak/>
        <w:t>είναι ένα πολύ χαμη</w:t>
      </w:r>
      <w:r>
        <w:rPr>
          <w:rFonts w:eastAsia="Times New Roman"/>
          <w:szCs w:val="24"/>
        </w:rPr>
        <w:t>λό ταβάνι. Έπρεπε να κοιτάγατε πολύ πιο ψηλά απ’ αυτό.</w:t>
      </w:r>
    </w:p>
    <w:p w14:paraId="795DB016" w14:textId="77777777" w:rsidR="00B01EFE" w:rsidRDefault="00027761">
      <w:pPr>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795DB017" w14:textId="77777777" w:rsidR="00B01EFE" w:rsidRDefault="00027761">
      <w:pPr>
        <w:spacing w:after="0" w:line="600" w:lineRule="auto"/>
        <w:ind w:firstLine="720"/>
        <w:jc w:val="both"/>
        <w:rPr>
          <w:rFonts w:eastAsia="Times New Roman"/>
          <w:szCs w:val="24"/>
        </w:rPr>
      </w:pPr>
      <w:r w:rsidRPr="00413E5A">
        <w:rPr>
          <w:rFonts w:eastAsia="Times New Roman"/>
          <w:b/>
          <w:szCs w:val="24"/>
        </w:rPr>
        <w:t>ΠΡΟΕΔΡΟΣ (Νικόλαος Βούτσης):</w:t>
      </w:r>
      <w:r>
        <w:rPr>
          <w:rFonts w:eastAsia="Times New Roman"/>
          <w:szCs w:val="24"/>
        </w:rPr>
        <w:t xml:space="preserve"> Ευχαριστούμε πολύ.</w:t>
      </w:r>
    </w:p>
    <w:p w14:paraId="795DB018" w14:textId="77777777" w:rsidR="00B01EFE" w:rsidRDefault="00027761">
      <w:pPr>
        <w:spacing w:after="0" w:line="600" w:lineRule="auto"/>
        <w:ind w:firstLine="720"/>
        <w:jc w:val="both"/>
        <w:rPr>
          <w:rFonts w:eastAsia="Times New Roman"/>
          <w:szCs w:val="24"/>
        </w:rPr>
      </w:pPr>
      <w:r>
        <w:rPr>
          <w:rFonts w:eastAsia="Times New Roman"/>
          <w:szCs w:val="24"/>
        </w:rPr>
        <w:t xml:space="preserve">Κύριε Πρωθυπουργέ, έχετε τον λόγο για μια παρέμβαση. </w:t>
      </w:r>
    </w:p>
    <w:p w14:paraId="795DB019" w14:textId="77777777" w:rsidR="00B01EFE" w:rsidRDefault="00027761">
      <w:pPr>
        <w:spacing w:after="0" w:line="600" w:lineRule="auto"/>
        <w:ind w:firstLine="720"/>
        <w:jc w:val="center"/>
        <w:rPr>
          <w:rFonts w:eastAsia="Times New Roman"/>
          <w:szCs w:val="24"/>
        </w:rPr>
      </w:pPr>
      <w:r>
        <w:rPr>
          <w:rFonts w:eastAsia="Times New Roman"/>
          <w:szCs w:val="24"/>
        </w:rPr>
        <w:t>(Χειροκροτήματα από τις πτέρυγες του ΣΥΡΙ</w:t>
      </w:r>
      <w:r>
        <w:rPr>
          <w:rFonts w:eastAsia="Times New Roman"/>
          <w:szCs w:val="24"/>
        </w:rPr>
        <w:t>ΖΑ και των ΑΝΕΛ)</w:t>
      </w:r>
    </w:p>
    <w:p w14:paraId="795DB01A" w14:textId="77777777" w:rsidR="00B01EFE" w:rsidRDefault="00027761">
      <w:pPr>
        <w:spacing w:after="0" w:line="600" w:lineRule="auto"/>
        <w:ind w:firstLine="720"/>
        <w:jc w:val="both"/>
        <w:rPr>
          <w:rFonts w:eastAsia="Times New Roman"/>
          <w:szCs w:val="24"/>
        </w:rPr>
      </w:pPr>
      <w:r w:rsidRPr="00986F64">
        <w:rPr>
          <w:rFonts w:eastAsia="Times New Roman"/>
          <w:b/>
          <w:szCs w:val="24"/>
        </w:rPr>
        <w:t>ΑΛΕΞΗΣ ΤΣΙΠΡΑΣ (Πρόεδρος της Κυβέρνησης):</w:t>
      </w:r>
      <w:r w:rsidRPr="00986F64">
        <w:rPr>
          <w:rFonts w:eastAsia="Times New Roman"/>
          <w:szCs w:val="24"/>
        </w:rPr>
        <w:t xml:space="preserve"> </w:t>
      </w:r>
      <w:r>
        <w:rPr>
          <w:rFonts w:eastAsia="Times New Roman"/>
          <w:szCs w:val="24"/>
        </w:rPr>
        <w:t xml:space="preserve">Κυρίες και κύριοι συνάδελφοι, ζήτησα να πάρω τον λόγο γιατί αισθάνομαι ότι σήμερα η συνεδρίαση και η ψηφοφορία αυτή έχει έναν ιστορικό χαρακτήρα. Διότι είναι η τελευταία συνεδρίαση και η τελευταία </w:t>
      </w:r>
      <w:r>
        <w:rPr>
          <w:rFonts w:eastAsia="Times New Roman"/>
          <w:szCs w:val="24"/>
        </w:rPr>
        <w:t>ψηφοφορία μετά από οκτώ ολόκληρα χρόνια που σ’ αυτή εδώ την Αίθουσα ψηφίζουμε έναν νόμο ο οποίος είναι αποτέλεσμα</w:t>
      </w:r>
      <w:r w:rsidRPr="00AE6111">
        <w:rPr>
          <w:rFonts w:eastAsia="Times New Roman"/>
          <w:szCs w:val="24"/>
        </w:rPr>
        <w:t xml:space="preserve"> </w:t>
      </w:r>
      <w:r>
        <w:rPr>
          <w:rFonts w:eastAsia="Times New Roman"/>
          <w:szCs w:val="24"/>
        </w:rPr>
        <w:t>όχι των επιλογών, αν θέλετε, αυτοβούλως της Κυβέρνησης, της όποιας κυβέρνησης, αλλά αποτέλεσμα της διαπραγμάτευσης με τους θεσμούς, που εδώ κα</w:t>
      </w:r>
      <w:r>
        <w:rPr>
          <w:rFonts w:eastAsia="Times New Roman"/>
          <w:szCs w:val="24"/>
        </w:rPr>
        <w:t xml:space="preserve">ι οκτώ χρόνια βρίσκονται σε πολύ </w:t>
      </w:r>
      <w:r>
        <w:rPr>
          <w:rFonts w:eastAsia="Times New Roman"/>
          <w:szCs w:val="24"/>
        </w:rPr>
        <w:lastRenderedPageBreak/>
        <w:t>στενή σχέση και επαφή καθοδηγώντας κατά γράμμα τις κινήσεις όλων των ελληνικών κυβερνήσεων με τα μνημόνια τα οποία ήταν αποτέλεσμα της χρεοκοπίας της χώρας. Έχει</w:t>
      </w:r>
      <w:r>
        <w:rPr>
          <w:rFonts w:eastAsia="Times New Roman"/>
          <w:szCs w:val="24"/>
        </w:rPr>
        <w:t>,</w:t>
      </w:r>
      <w:r>
        <w:rPr>
          <w:rFonts w:eastAsia="Times New Roman"/>
          <w:szCs w:val="24"/>
        </w:rPr>
        <w:t xml:space="preserve"> λοιπόν, μια ιστορική αξία αυτή η συνεδρίαση. </w:t>
      </w:r>
    </w:p>
    <w:p w14:paraId="795DB01B" w14:textId="77777777" w:rsidR="00B01EFE" w:rsidRDefault="00027761">
      <w:pPr>
        <w:spacing w:after="0" w:line="600" w:lineRule="auto"/>
        <w:ind w:firstLine="720"/>
        <w:jc w:val="both"/>
        <w:rPr>
          <w:rFonts w:eastAsia="Times New Roman"/>
          <w:szCs w:val="24"/>
        </w:rPr>
      </w:pPr>
      <w:r>
        <w:rPr>
          <w:rFonts w:eastAsia="Times New Roman"/>
          <w:szCs w:val="24"/>
        </w:rPr>
        <w:t>Είναι η τελευτ</w:t>
      </w:r>
      <w:r>
        <w:rPr>
          <w:rFonts w:eastAsia="Times New Roman"/>
          <w:szCs w:val="24"/>
        </w:rPr>
        <w:t xml:space="preserve">αία φορά, ψηφίζουμε τα τελευταία μέτρα της τελευταίας αξιολόγησης, του τελευταίου προγράμματος στήριξης της χώρας και πιστεύω ότι αυτό από μόνο του αποτελεί ένα γεγονός ιστορικής σημασίας που γεμίζει με αισιοδοξία όλους μας. </w:t>
      </w:r>
    </w:p>
    <w:p w14:paraId="795DB01C" w14:textId="77777777" w:rsidR="00B01EFE" w:rsidRDefault="00027761">
      <w:pPr>
        <w:spacing w:after="0" w:line="600" w:lineRule="auto"/>
        <w:ind w:firstLine="720"/>
        <w:jc w:val="both"/>
        <w:rPr>
          <w:rFonts w:eastAsia="Times New Roman"/>
          <w:szCs w:val="24"/>
        </w:rPr>
      </w:pPr>
      <w:r>
        <w:rPr>
          <w:rFonts w:eastAsia="Times New Roman"/>
          <w:szCs w:val="24"/>
        </w:rPr>
        <w:t>Τιμήσαμε τις δεσμεύσεις μας, η</w:t>
      </w:r>
      <w:r>
        <w:rPr>
          <w:rFonts w:eastAsia="Times New Roman"/>
          <w:szCs w:val="24"/>
        </w:rPr>
        <w:t xml:space="preserve"> αξιοπιστία της χώρας αποκαταστάθηκε απέναντι στους Ευρωπαίους εταίρους. Η Ελλάδα τελειώνει οριστικά τα προγράμματα στήριξης τον ερχόμενο Αύγουστο. </w:t>
      </w:r>
    </w:p>
    <w:p w14:paraId="795DB01D" w14:textId="77777777" w:rsidR="00B01EFE" w:rsidRDefault="0002776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Αντιμετωπίσαμε όλο αυτό το διάστημα –ομολογώ- μεγάλες προκλήσεις. Βρεθήκαμε μπροστά σε δύσκολες αποφάσεις, </w:t>
      </w:r>
      <w:r>
        <w:rPr>
          <w:rFonts w:eastAsia="Times New Roman"/>
          <w:szCs w:val="24"/>
        </w:rPr>
        <w:t xml:space="preserve">πήραμε δύσκολες </w:t>
      </w:r>
      <w:r>
        <w:rPr>
          <w:rFonts w:eastAsia="Times New Roman"/>
          <w:szCs w:val="24"/>
        </w:rPr>
        <w:lastRenderedPageBreak/>
        <w:t>αποφάσεις. Αντιμετωπίσαμε</w:t>
      </w:r>
      <w:r w:rsidRPr="00392FB1">
        <w:rPr>
          <w:rFonts w:eastAsia="Times New Roman"/>
          <w:szCs w:val="24"/>
        </w:rPr>
        <w:t xml:space="preserve">, </w:t>
      </w:r>
      <w:r>
        <w:rPr>
          <w:rFonts w:eastAsia="Times New Roman"/>
          <w:szCs w:val="24"/>
        </w:rPr>
        <w:t>αν θέλετε, και ζητήματα ιστορικά</w:t>
      </w:r>
      <w:r>
        <w:rPr>
          <w:rFonts w:eastAsia="Times New Roman"/>
          <w:szCs w:val="24"/>
        </w:rPr>
        <w:t>,</w:t>
      </w:r>
      <w:r>
        <w:rPr>
          <w:rFonts w:eastAsia="Times New Roman"/>
          <w:szCs w:val="24"/>
        </w:rPr>
        <w:t xml:space="preserve"> που ταλάνιζαν την Ελλάδα για πολλά χρόνια. Προχωρήσαμε σε δύσκολες μεταρρυθμίσεις, πολλές από αυτές αναγκαίες μεταρρυθμίσεις και άλλες που εμπεριείχαν το σπέρμα της αδικίας. Όμως </w:t>
      </w:r>
      <w:r>
        <w:rPr>
          <w:rFonts w:eastAsia="Times New Roman"/>
          <w:szCs w:val="24"/>
        </w:rPr>
        <w:t xml:space="preserve">πιστεύω ότι στο τέλος της ημέρας τόσο ο ιστορικός του μέλλοντος όσο και ο λαός που θα μας κρίνει όλους μας -και μας κρίνει όλους μας- για τις επιλογές μας, θα αποφανθεί ότι πράξαμε σωστά. </w:t>
      </w:r>
    </w:p>
    <w:p w14:paraId="795DB01E" w14:textId="77777777" w:rsidR="00B01EFE" w:rsidRDefault="0002776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Επιτρέψτε μου δυο λόγια όχι αποτίμησης, αλλά -αν θέλετε- δυο λόγια </w:t>
      </w:r>
      <w:r>
        <w:rPr>
          <w:rFonts w:eastAsia="Times New Roman"/>
          <w:szCs w:val="24"/>
        </w:rPr>
        <w:t>σύγκρισης για το πού βρεθήκαμε τον Γενάρη του 2015 και πού βρισκόμαστε σήμερα, στην τελευταία στροφή πριν από το τέλος αυτής της μακράς περιόδου που θα θέλει ο καθένας από μας και ο τελευταίος Έλληνας πολίτης σύντομα να ξεχάσει.</w:t>
      </w:r>
    </w:p>
    <w:p w14:paraId="795DB01F" w14:textId="77777777" w:rsidR="00B01EFE" w:rsidRDefault="0002776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Παραλάβαμε μια χώρα με άδει</w:t>
      </w:r>
      <w:r>
        <w:rPr>
          <w:rFonts w:eastAsia="Times New Roman"/>
          <w:szCs w:val="24"/>
        </w:rPr>
        <w:t>α ταμεία, στο χείλος της χρε</w:t>
      </w:r>
      <w:r>
        <w:rPr>
          <w:rFonts w:eastAsia="Times New Roman"/>
          <w:szCs w:val="24"/>
        </w:rPr>
        <w:t>ο</w:t>
      </w:r>
      <w:r>
        <w:rPr>
          <w:rFonts w:eastAsia="Times New Roman"/>
          <w:szCs w:val="24"/>
        </w:rPr>
        <w:t xml:space="preserve">κοπίας μετά από μια πενταετία, όμως, σε προγράμματα στήριξης -παρ’ όλα </w:t>
      </w:r>
      <w:r>
        <w:rPr>
          <w:rFonts w:eastAsia="Times New Roman"/>
          <w:szCs w:val="24"/>
        </w:rPr>
        <w:lastRenderedPageBreak/>
        <w:t>αυτά, όμως, εκτός δημοσιονομικών στόχων- και πετύχαμε μετά από μεγάλες δυσκολίες και κόπους και δύσκολες αποφάσεις επί τρία συναπτά έτη όχι μόνο να πιάνουμε</w:t>
      </w:r>
      <w:r>
        <w:rPr>
          <w:rFonts w:eastAsia="Times New Roman"/>
          <w:szCs w:val="24"/>
        </w:rPr>
        <w:t xml:space="preserve"> τους δημοσιονομικούς στόχους του προγράμματος, αλλά να έχουμε και υπεραπόδοση έναντι αυτών των στόχων. Παραλάβαμε μια οικονομία σε συνεχή ύφεση, επαναλαμβάνω παρά το γεγονός ότι ήταν για πέντε συνεχόμενα χρόνια σε προγράμματα στήριξης, δύο στη σειρά. </w:t>
      </w:r>
    </w:p>
    <w:p w14:paraId="795DB020" w14:textId="77777777" w:rsidR="00B01EFE" w:rsidRDefault="0002776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Φέτ</w:t>
      </w:r>
      <w:r>
        <w:rPr>
          <w:rFonts w:eastAsia="Times New Roman"/>
          <w:szCs w:val="24"/>
        </w:rPr>
        <w:t xml:space="preserve">ος για πρώτη φορά μετά το 2008 καταγράφηκε σημαντική ανάπτυξη το 2017 και το 2018. Το πρώτο τρίμηνο του 2018 είχαμε ρυθμούς ανάπτυξης 2,3%, σχεδόν διπλάσιο μέγεθος από το σύνολο της </w:t>
      </w:r>
      <w:r>
        <w:rPr>
          <w:rFonts w:eastAsia="Times New Roman"/>
          <w:szCs w:val="24"/>
        </w:rPr>
        <w:t>Ε</w:t>
      </w:r>
      <w:r>
        <w:rPr>
          <w:rFonts w:eastAsia="Times New Roman"/>
          <w:szCs w:val="24"/>
        </w:rPr>
        <w:t>υρωζώνης. Παραλάβαμε μια χώρα, εσκεμμένα τότε, με εντελώς άδεια ταμεία, π</w:t>
      </w:r>
      <w:r>
        <w:rPr>
          <w:rFonts w:eastAsia="Times New Roman"/>
          <w:szCs w:val="24"/>
        </w:rPr>
        <w:t xml:space="preserve">ου σήμερα έχει απόθεμα ρευστότητας και δυνατότητα πρόσβασης στις αγορές. </w:t>
      </w:r>
    </w:p>
    <w:p w14:paraId="795DB021" w14:textId="77777777" w:rsidR="00B01EFE" w:rsidRDefault="0002776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lastRenderedPageBreak/>
        <w:t>Παραλάβαμε ένα κράτος που ξόδευε τα ευρωπαϊκά κονδύλια, τους ευρωπαϊκούς πόρους, για να εξυπηρετήσει «φίλους» και φίλια συμφέροντα του τότε κυβερνητικού καθεστώτος και σήμερα δεχόμασ</w:t>
      </w:r>
      <w:r>
        <w:rPr>
          <w:rFonts w:eastAsia="Times New Roman"/>
          <w:szCs w:val="24"/>
        </w:rPr>
        <w:t>τε συγχαρητήρια από όλους στην Ευρωπαϊκή Ένωση και πρώτα απ’ όλα από τον Πρόεδρο της Κομισιόν, τον Ζαν Κλοντ Γιούνκερ, από αυτό εδώ το Βήμα, γιατί καταφέραμε η χώρα να είναι πρώτη σε απορροφητικότητα σε ευρωπαϊκά κονδύλια</w:t>
      </w:r>
      <w:r>
        <w:rPr>
          <w:rFonts w:eastAsia="Times New Roman"/>
          <w:szCs w:val="24"/>
        </w:rPr>
        <w:t>,</w:t>
      </w:r>
      <w:r>
        <w:rPr>
          <w:rFonts w:eastAsia="Times New Roman"/>
          <w:szCs w:val="24"/>
        </w:rPr>
        <w:t xml:space="preserve"> τόσο σε ό,τι έχει να κάνει με το </w:t>
      </w:r>
      <w:r>
        <w:rPr>
          <w:rFonts w:eastAsia="Times New Roman"/>
          <w:szCs w:val="24"/>
        </w:rPr>
        <w:t xml:space="preserve">Ταμείο Συνοχής όσο όμως και σε εντάξεις που αφορούν προγράμματα για το </w:t>
      </w:r>
      <w:r>
        <w:rPr>
          <w:rFonts w:eastAsia="Times New Roman"/>
          <w:szCs w:val="24"/>
        </w:rPr>
        <w:t>π</w:t>
      </w:r>
      <w:r>
        <w:rPr>
          <w:rFonts w:eastAsia="Times New Roman"/>
          <w:szCs w:val="24"/>
        </w:rPr>
        <w:t xml:space="preserve">ρόγραμμα Γιούνκερ. </w:t>
      </w:r>
    </w:p>
    <w:p w14:paraId="795DB022" w14:textId="77777777" w:rsidR="00B01EFE" w:rsidRDefault="0002776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Παραλάβαμε μια χώρα εις την οποία στη συνείδηση του μέσου Έλληνα η λέξη «μεταρρύθμιση» ήταν ταυτισμένη με τη λέξη «περικοπή». Και σήμερα βρισκόμαστε στο σημείο εκεί</w:t>
      </w:r>
      <w:r>
        <w:rPr>
          <w:rFonts w:eastAsia="Times New Roman"/>
          <w:szCs w:val="24"/>
        </w:rPr>
        <w:t xml:space="preserve">νο που σημαντικότατες δομικές μεταρρυθμίσεις έχουν προχωρήσει, που δεν είχαν προχωρήσει ποτέ σε αυτόν τον τόπο, με γενναίες αποφάσεις και βρισκόμαστε στις πρώτες </w:t>
      </w:r>
      <w:r>
        <w:rPr>
          <w:rFonts w:eastAsia="Times New Roman"/>
          <w:szCs w:val="24"/>
        </w:rPr>
        <w:lastRenderedPageBreak/>
        <w:t xml:space="preserve">θέσεις του ΟΟΣΑ στη λίστα των χωρών με το σημαντικότερο μεταρρυθμιστικό έργο. </w:t>
      </w:r>
    </w:p>
    <w:p w14:paraId="795DB023" w14:textId="77777777" w:rsidR="00B01EFE" w:rsidRDefault="0002776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Παραλάβαμε μια </w:t>
      </w:r>
      <w:r>
        <w:rPr>
          <w:rFonts w:eastAsia="Times New Roman"/>
          <w:szCs w:val="24"/>
        </w:rPr>
        <w:t xml:space="preserve">χώρα που βίωνε διεθνή απομόνωση και σήμερα αποκαθιστά τον διεθνή, τον ηγετικό της ρόλο τόσο στα Βαλκάνια όσο και στην εύθραυστη περιοχή της Νοτιοανατολικής Ευρώπης. </w:t>
      </w:r>
    </w:p>
    <w:p w14:paraId="795DB024" w14:textId="77777777" w:rsidR="00B01EFE" w:rsidRDefault="0002776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Βρισκόμαστε, κυρίες και κύριοι συνάδελφοι, λίγο πριν από μια κρίσιμη συνεδρίαση του Συμβου</w:t>
      </w:r>
      <w:r>
        <w:rPr>
          <w:rFonts w:eastAsia="Times New Roman"/>
          <w:szCs w:val="24"/>
        </w:rPr>
        <w:t xml:space="preserve">λίου των Υπουργών Οικονομικών της </w:t>
      </w:r>
      <w:r>
        <w:rPr>
          <w:rFonts w:eastAsia="Times New Roman"/>
          <w:szCs w:val="24"/>
        </w:rPr>
        <w:t>Ε</w:t>
      </w:r>
      <w:r>
        <w:rPr>
          <w:rFonts w:eastAsia="Times New Roman"/>
          <w:szCs w:val="24"/>
        </w:rPr>
        <w:t xml:space="preserve">υρωζώνης, του </w:t>
      </w:r>
      <w:r>
        <w:rPr>
          <w:rFonts w:eastAsia="Times New Roman"/>
          <w:szCs w:val="24"/>
          <w:lang w:val="en-US"/>
        </w:rPr>
        <w:t>Eurogroup</w:t>
      </w:r>
      <w:r>
        <w:rPr>
          <w:rFonts w:eastAsia="Times New Roman"/>
          <w:szCs w:val="24"/>
        </w:rPr>
        <w:t>. Όλες οι πλευρές συμφωνούν ότι η Ελλάδα έχει τηρήσει στο έπακρο τα συμφωνηθέντα και όλες οι πλευρές αναγνωρίζουν πια ότι η Ελλάδα δεν είναι το διαρκές πρόβλημα και ότι έχει γίνει μέρος της λύσης στ</w:t>
      </w:r>
      <w:r>
        <w:rPr>
          <w:rFonts w:eastAsia="Times New Roman"/>
          <w:szCs w:val="24"/>
        </w:rPr>
        <w:t xml:space="preserve">ην Ευρώπη και όχι μέρος του προβλήματος. </w:t>
      </w:r>
    </w:p>
    <w:p w14:paraId="795DB025"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Παραδέχονται ότι βάλαμε τάξη στα οικονομικά μας, ότι για πρώτη φορά έχουμε ένα αναπτυξιακό σχέδιο μεσομακροπρόθεσμο με αρχή, </w:t>
      </w:r>
      <w:r>
        <w:rPr>
          <w:rFonts w:eastAsia="Times New Roman" w:cs="Times New Roman"/>
          <w:szCs w:val="24"/>
        </w:rPr>
        <w:lastRenderedPageBreak/>
        <w:t>μέση, τέλος και στόχους για την αξιοποίηση των ανταγωνιστικών πλεονεκτημάτων της ελληνική</w:t>
      </w:r>
      <w:r>
        <w:rPr>
          <w:rFonts w:eastAsia="Times New Roman" w:cs="Times New Roman"/>
          <w:szCs w:val="24"/>
        </w:rPr>
        <w:t>ς οικονομίας και εργάζονται όλες οι πλευρές</w:t>
      </w:r>
      <w:r>
        <w:rPr>
          <w:rFonts w:eastAsia="Times New Roman" w:cs="Times New Roman"/>
          <w:szCs w:val="24"/>
        </w:rPr>
        <w:t>,</w:t>
      </w:r>
      <w:r>
        <w:rPr>
          <w:rFonts w:eastAsia="Times New Roman" w:cs="Times New Roman"/>
          <w:szCs w:val="24"/>
        </w:rPr>
        <w:t xml:space="preserve"> προκειμένου να εξασφαλιστεί στις 21 Ιουνίου μια λύση στο πλαίσιο αυτό των αποφάσεων του </w:t>
      </w:r>
      <w:r>
        <w:rPr>
          <w:rFonts w:eastAsia="Times New Roman" w:cs="Times New Roman"/>
          <w:szCs w:val="24"/>
          <w:lang w:val="en-US"/>
        </w:rPr>
        <w:t>Eurogroup</w:t>
      </w:r>
      <w:r w:rsidRPr="002706DA">
        <w:rPr>
          <w:rFonts w:eastAsia="Times New Roman" w:cs="Times New Roman"/>
          <w:szCs w:val="24"/>
        </w:rPr>
        <w:t xml:space="preserve"> </w:t>
      </w:r>
      <w:r>
        <w:rPr>
          <w:rFonts w:eastAsia="Times New Roman" w:cs="Times New Roman"/>
          <w:szCs w:val="24"/>
        </w:rPr>
        <w:t>του περασμένου έτους για την απομείωση του χρέους, για την ελάφρυνση του χρέους, μια λύση η οποία θα καθιστά τη δυνατότητα πρόσβασης της Ελλάδας στις αγορές χρήματος μετά τον Αύγουστο του 2018, που βγαίνουμε οριστικά από τα προγράμματα, σταθερή και διαρκή.</w:t>
      </w:r>
      <w:r>
        <w:rPr>
          <w:rFonts w:eastAsia="Times New Roman" w:cs="Times New Roman"/>
          <w:szCs w:val="24"/>
        </w:rPr>
        <w:t xml:space="preserve"> Και τόσο εγώ όσο και το οικονομικό επιτελείο </w:t>
      </w:r>
      <w:r w:rsidRPr="00572B34">
        <w:rPr>
          <w:rFonts w:eastAsia="Times New Roman" w:cs="Times New Roman"/>
          <w:szCs w:val="24"/>
        </w:rPr>
        <w:t>είμαστε</w:t>
      </w:r>
      <w:r>
        <w:rPr>
          <w:rFonts w:eastAsia="Times New Roman" w:cs="Times New Roman"/>
          <w:szCs w:val="24"/>
        </w:rPr>
        <w:t xml:space="preserve"> πεπεισμένοι ότι αυτή η λύση θα βρεθεί, κυρίως διότι αποτελεί κοινή βούληση όλων για να βρεθεί. </w:t>
      </w:r>
    </w:p>
    <w:p w14:paraId="795DB026"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Θα ήθελα σε αυτό εδώ το σημείο να εκφράσω δημόσια τις ευχαριστίες μου για την εξαιρετικά σκληρή και επίπον</w:t>
      </w:r>
      <w:r>
        <w:rPr>
          <w:rFonts w:eastAsia="Times New Roman" w:cs="Times New Roman"/>
          <w:szCs w:val="24"/>
        </w:rPr>
        <w:t>η δουλειά αυτά τα τρία χρόνια, δύσκολη δουλειά, που έχει καταβάλει τόσο ο Υπουργός των Οι</w:t>
      </w:r>
      <w:r>
        <w:rPr>
          <w:rFonts w:eastAsia="Times New Roman" w:cs="Times New Roman"/>
          <w:szCs w:val="24"/>
        </w:rPr>
        <w:lastRenderedPageBreak/>
        <w:t>κονομικών όσο και ο Αναπληρωτής, ο Ευκλείδης Τσακαλώτος, ο Γιώργος Χουλιαράκης, όσο και ο Υφυπουργός παρά τω Πρωθυπουργώ, ο Δημήτρης Λιάκος. Είναι η πιο δύσκολη ίσως δ</w:t>
      </w:r>
      <w:r>
        <w:rPr>
          <w:rFonts w:eastAsia="Times New Roman" w:cs="Times New Roman"/>
          <w:szCs w:val="24"/>
        </w:rPr>
        <w:t>ουλειά.</w:t>
      </w:r>
    </w:p>
    <w:p w14:paraId="795DB027" w14:textId="77777777" w:rsidR="00B01EFE" w:rsidRDefault="0002776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795DB028"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Πολλές φορές βρέθηκαν σε μεγάλες αντιθέσεις, σε συγκρούσεις, προκειμένου να μπορέσουμε να βρούμε τις βέλτιστες εκείνες λύσεις που θα μας οδηγήσουν στην επιτυχή ολοκλήρωση του </w:t>
      </w:r>
      <w:r>
        <w:rPr>
          <w:rFonts w:eastAsia="Times New Roman" w:cs="Times New Roman"/>
          <w:szCs w:val="24"/>
        </w:rPr>
        <w:t>π</w:t>
      </w:r>
      <w:r>
        <w:rPr>
          <w:rFonts w:eastAsia="Times New Roman" w:cs="Times New Roman"/>
          <w:szCs w:val="24"/>
        </w:rPr>
        <w:t>ρογράμματος με</w:t>
      </w:r>
      <w:r>
        <w:rPr>
          <w:rFonts w:eastAsia="Times New Roman" w:cs="Times New Roman"/>
          <w:szCs w:val="24"/>
        </w:rPr>
        <w:t xml:space="preserve"> τη λιγότερη δυνατή απώλεια ή</w:t>
      </w:r>
      <w:r>
        <w:rPr>
          <w:rFonts w:eastAsia="Times New Roman" w:cs="Times New Roman"/>
          <w:szCs w:val="24"/>
        </w:rPr>
        <w:t>,</w:t>
      </w:r>
      <w:r>
        <w:rPr>
          <w:rFonts w:eastAsia="Times New Roman" w:cs="Times New Roman"/>
          <w:szCs w:val="24"/>
        </w:rPr>
        <w:t xml:space="preserve"> για να το πω αλλιώς, με τη μέγιστη δυνατή προστασία για τα συμφέροντα εκείνων των κοινωνικών κατηγοριών και δυνάμεων που εμείς βρεθήκαμε εδώ για να προστατεύουμε.</w:t>
      </w:r>
    </w:p>
    <w:p w14:paraId="795DB029"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Η Ελλάδα, λοιπόν, φτάνει στο τέλος μιας μακράς, δύσκολης και ε</w:t>
      </w:r>
      <w:r>
        <w:rPr>
          <w:rFonts w:eastAsia="Times New Roman" w:cs="Times New Roman"/>
          <w:szCs w:val="24"/>
        </w:rPr>
        <w:t xml:space="preserve">πίπονης διαδρομής. Το τέλος της κρίσης, η καθαρή έξοδος της Ελλάδας από τα μνημόνια και η επιτυχία της Ελλάδας αναγνωρίζεται σήμερα σε όλη την Ευρώπη ότι δεν αποτελεί μονάχα επιτυχία της Ελλάδας, αλλά </w:t>
      </w:r>
      <w:r>
        <w:rPr>
          <w:rFonts w:eastAsia="Times New Roman" w:cs="Times New Roman"/>
          <w:szCs w:val="24"/>
        </w:rPr>
        <w:lastRenderedPageBreak/>
        <w:t xml:space="preserve">συνιστά μεγάλη ευρωπαϊκή επιτυχία και, μάλιστα, σε ένα </w:t>
      </w:r>
      <w:r>
        <w:rPr>
          <w:rFonts w:eastAsia="Times New Roman" w:cs="Times New Roman"/>
          <w:szCs w:val="24"/>
        </w:rPr>
        <w:t>ασταθές διεθνές περιβάλλον</w:t>
      </w:r>
      <w:r>
        <w:rPr>
          <w:rFonts w:eastAsia="Times New Roman" w:cs="Times New Roman"/>
          <w:szCs w:val="24"/>
        </w:rPr>
        <w:t>,</w:t>
      </w:r>
      <w:r>
        <w:rPr>
          <w:rFonts w:eastAsia="Times New Roman" w:cs="Times New Roman"/>
          <w:szCs w:val="24"/>
        </w:rPr>
        <w:t xml:space="preserve"> όπου η Ελλάδα συμβάλλει ώστε η Ευρώπη να αποτελεί πεδίο σταθερότητας. </w:t>
      </w:r>
    </w:p>
    <w:p w14:paraId="795DB02A"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νομίζω ότι αυτή η Βουλή όλα αυτά τα τρία χρόνια βρέθηκε πολλές φορές μπροστά σε μεγάλες προκλήσεις, οι Βουλευτές της κυβερνητικής </w:t>
      </w:r>
      <w:r>
        <w:rPr>
          <w:rFonts w:eastAsia="Times New Roman" w:cs="Times New Roman"/>
          <w:szCs w:val="24"/>
        </w:rPr>
        <w:t>π</w:t>
      </w:r>
      <w:r>
        <w:rPr>
          <w:rFonts w:eastAsia="Times New Roman" w:cs="Times New Roman"/>
          <w:szCs w:val="24"/>
        </w:rPr>
        <w:t>λειοψηφίας βρέθηκαν σε μεγάλες προκλήσεις, αντ</w:t>
      </w:r>
      <w:r>
        <w:rPr>
          <w:rFonts w:eastAsia="Times New Roman" w:cs="Times New Roman"/>
          <w:szCs w:val="24"/>
        </w:rPr>
        <w:t>ε</w:t>
      </w:r>
      <w:r>
        <w:rPr>
          <w:rFonts w:eastAsia="Times New Roman" w:cs="Times New Roman"/>
          <w:szCs w:val="24"/>
        </w:rPr>
        <w:t>πεξήλθαν, έκαναν το καθήκον τους και πιστεύω πως</w:t>
      </w:r>
      <w:r>
        <w:rPr>
          <w:rFonts w:eastAsia="Times New Roman" w:cs="Times New Roman"/>
          <w:szCs w:val="24"/>
        </w:rPr>
        <w:t xml:space="preserve"> το γεγονός ότι σήμερα τελειώνουμε, ότι σήμερα βγαίνουμε από την κρίση, τον Αύγουστο βγαίνουμε από τα μνημόνια, οφείλεται σε μεγάλο βαθμό στις δικές σας προσπάθειες, στη δική σας συμμετοχή, στη δική σας στήριξη, στη δική σας ψήφο, μια επίπονη και δύσκολη π</w:t>
      </w:r>
      <w:r>
        <w:rPr>
          <w:rFonts w:eastAsia="Times New Roman" w:cs="Times New Roman"/>
          <w:szCs w:val="24"/>
        </w:rPr>
        <w:t>ροσπάθεια την οποία θέλω να αναγνωρίσω στον καθένα και στην καθεμιά προσωπικά από όλους εσάς.</w:t>
      </w:r>
    </w:p>
    <w:p w14:paraId="795DB02B" w14:textId="77777777" w:rsidR="00B01EFE" w:rsidRDefault="0002776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795DB02C"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Δεν θα μακρηγορήσω. Άλλωστε, τις επόμενες δύο ημέρες θα έχουμε την ευκαιρία να μιλήσουμε πολύ επί της ου</w:t>
      </w:r>
      <w:r>
        <w:rPr>
          <w:rFonts w:eastAsia="Times New Roman" w:cs="Times New Roman"/>
          <w:szCs w:val="24"/>
        </w:rPr>
        <w:t>σίας. Όμως, θέλω να πω μόνο δυο λόγια. Άκουσα τη θεατρικά προσχεδιασμένη ομιλία του κ. Μητσοτάκη σε ό,τι αφορά την προαποφασισμένη κατάθεση πρότασης δυσπιστίας.</w:t>
      </w:r>
    </w:p>
    <w:p w14:paraId="795DB02D"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Ο κ. Μητσοτάκης σήμερα επέλεξε να μετατραπεί σε ένα θλιβερό φερέφωνο του </w:t>
      </w:r>
      <w:r>
        <w:rPr>
          <w:rFonts w:eastAsia="Times New Roman" w:cs="Times New Roman"/>
          <w:szCs w:val="24"/>
        </w:rPr>
        <w:t>«</w:t>
      </w:r>
      <w:r>
        <w:rPr>
          <w:rFonts w:eastAsia="Times New Roman" w:cs="Times New Roman"/>
          <w:szCs w:val="24"/>
        </w:rPr>
        <w:t>πραγματικού</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ρχηγού </w:t>
      </w:r>
      <w:r>
        <w:rPr>
          <w:rFonts w:eastAsia="Times New Roman" w:cs="Times New Roman"/>
          <w:szCs w:val="24"/>
        </w:rPr>
        <w:t>της Νέας Δημοκρατία</w:t>
      </w:r>
      <w:r>
        <w:rPr>
          <w:rFonts w:eastAsia="Times New Roman" w:cs="Times New Roman"/>
          <w:szCs w:val="24"/>
        </w:rPr>
        <w:t>ς</w:t>
      </w:r>
      <w:r>
        <w:rPr>
          <w:rFonts w:eastAsia="Times New Roman" w:cs="Times New Roman"/>
          <w:szCs w:val="24"/>
        </w:rPr>
        <w:t xml:space="preserve"> -που είναι ο κ. Σαμαράς-, του κ. Σαμαρά, του πρώην Πρωθυπουργού, ο οποίος έχτισε όλη του την πολιτική διαδρομή και όλη του την πολιτική καριέρα πουλώντας ψεύτικο υπερπατριωτισμό σε ένα θέμα που επί είκοσι έξι χρόνια αποτελεί πληγή στην</w:t>
      </w:r>
      <w:r>
        <w:rPr>
          <w:rFonts w:eastAsia="Times New Roman" w:cs="Times New Roman"/>
          <w:szCs w:val="24"/>
        </w:rPr>
        <w:t xml:space="preserve"> εξωτερική μας πολιτική, στο θέμα της ονομασίας των βόρειων γειτόνων μας, της πρώην Γιουγκοσλαβικής Δημοκρατίας της Μακεδονίας.</w:t>
      </w:r>
    </w:p>
    <w:p w14:paraId="795DB02E" w14:textId="77777777" w:rsidR="00B01EFE" w:rsidRDefault="00027761">
      <w:pPr>
        <w:spacing w:after="0" w:line="600" w:lineRule="auto"/>
        <w:ind w:firstLine="720"/>
        <w:jc w:val="both"/>
        <w:rPr>
          <w:rFonts w:eastAsia="Times New Roman"/>
          <w:szCs w:val="24"/>
        </w:rPr>
      </w:pPr>
      <w:r>
        <w:rPr>
          <w:rFonts w:eastAsia="Times New Roman"/>
          <w:szCs w:val="24"/>
        </w:rPr>
        <w:lastRenderedPageBreak/>
        <w:t>Και αυτό αν και ήταν ο πρώτος ο οποίος επισήμως ως Υπουργός των Εξωτερικών, αντικαθιστώντας τότε τον Κωνσταντίνο Μητσοτάκη, στις</w:t>
      </w:r>
      <w:r>
        <w:rPr>
          <w:rFonts w:eastAsia="Times New Roman"/>
          <w:szCs w:val="24"/>
        </w:rPr>
        <w:t xml:space="preserve"> 2 Δεκεμβρίου του 1991 στο Συμβούλιο Κορυφής απεδέχθη σε επίσημο κείμενο της τότε ΕΟΚ να καταγραφεί η γείτονα χώρα με τον όρο «Δημοκρατία της Μακεδονίας». </w:t>
      </w:r>
    </w:p>
    <w:p w14:paraId="795DB02F" w14:textId="77777777" w:rsidR="00B01EFE" w:rsidRDefault="00027761">
      <w:pPr>
        <w:spacing w:after="0" w:line="600" w:lineRule="auto"/>
        <w:ind w:firstLine="720"/>
        <w:jc w:val="both"/>
        <w:rPr>
          <w:rFonts w:eastAsia="Times New Roman"/>
          <w:szCs w:val="24"/>
        </w:rPr>
      </w:pPr>
      <w:r>
        <w:rPr>
          <w:rFonts w:eastAsia="Times New Roman"/>
          <w:szCs w:val="24"/>
        </w:rPr>
        <w:t>Ήταν αυτός ο οποίος απεδέχθη και ήταν βεβαίως και ο πρώτος ο οποίος γέννησε αυτό το πρόβλημα, όταν π</w:t>
      </w:r>
      <w:r>
        <w:rPr>
          <w:rFonts w:eastAsia="Times New Roman"/>
          <w:szCs w:val="24"/>
        </w:rPr>
        <w:t>ολύ αργότερα -δεν τα λέω εγώ, ανατρέξτε μιας και φωνασκείτε σε μαρτυρίες που αφορούν συνεντεύξεις του αείμνηστου Κωνσταντίνου Μητσοτάκη, ανατρέξτε να τα διαβάσετε και να τα διαπιστώσετε- στις 16 Δεκέμβρη του 1991 στην κρίσιμη συνεδρίαση των Υπουργών Εξωτερ</w:t>
      </w:r>
      <w:r>
        <w:rPr>
          <w:rFonts w:eastAsia="Times New Roman"/>
          <w:szCs w:val="24"/>
        </w:rPr>
        <w:t xml:space="preserve">ικών της τότε ΕΟΚ, όταν συζητείτο η ανεξαρτητοποίηση των πρώην σοσιαλιστικών δημοκρατιών της ενιαίας Γιουγκοσλαβίας, της Κροατίας και της Σλοβενίας, δεν έθεσε κανένα θέμα προκειμένου να παρθεί μια απόφαση που η Ελλάδα δεν ήταν σύμφωνη </w:t>
      </w:r>
      <w:r>
        <w:rPr>
          <w:rFonts w:eastAsia="Times New Roman"/>
          <w:szCs w:val="24"/>
        </w:rPr>
        <w:lastRenderedPageBreak/>
        <w:t xml:space="preserve">τότε και οι Γερμανοί </w:t>
      </w:r>
      <w:r>
        <w:rPr>
          <w:rFonts w:eastAsia="Times New Roman"/>
          <w:szCs w:val="24"/>
        </w:rPr>
        <w:t>και άλλες χώρες πιέζανε σε σχέση με το πώς θα ονομάζεται αυτή η χώρα. Τότε μάλιστα ο Κωνσταντίνος Μητσοτάκης τον είχε χαρακτηρίσει «ανόητο».</w:t>
      </w:r>
    </w:p>
    <w:p w14:paraId="795DB030" w14:textId="77777777" w:rsidR="00B01EFE" w:rsidRDefault="00027761">
      <w:pPr>
        <w:spacing w:after="0" w:line="600" w:lineRule="auto"/>
        <w:ind w:firstLine="720"/>
        <w:jc w:val="both"/>
        <w:rPr>
          <w:rFonts w:eastAsia="Times New Roman"/>
          <w:szCs w:val="24"/>
        </w:rPr>
      </w:pPr>
      <w:r>
        <w:rPr>
          <w:rFonts w:eastAsia="Times New Roman"/>
          <w:szCs w:val="24"/>
        </w:rPr>
        <w:t>Αυτός, λοιπόν, ο άνθρωπος</w:t>
      </w:r>
      <w:r>
        <w:rPr>
          <w:rFonts w:eastAsia="Times New Roman"/>
          <w:szCs w:val="24"/>
        </w:rPr>
        <w:t>,</w:t>
      </w:r>
      <w:r>
        <w:rPr>
          <w:rFonts w:eastAsia="Times New Roman"/>
          <w:szCs w:val="24"/>
        </w:rPr>
        <w:t xml:space="preserve"> ο οποίος έχει μεγάλη ευθύνη για τη γέννηση αυτού του προβλήματος που ταλανίζει την εξωτε</w:t>
      </w:r>
      <w:r>
        <w:rPr>
          <w:rFonts w:eastAsia="Times New Roman"/>
          <w:szCs w:val="24"/>
        </w:rPr>
        <w:t>ρική μας πολιτική</w:t>
      </w:r>
      <w:r>
        <w:rPr>
          <w:rFonts w:eastAsia="Times New Roman"/>
          <w:szCs w:val="24"/>
        </w:rPr>
        <w:t>,</w:t>
      </w:r>
      <w:r>
        <w:rPr>
          <w:rFonts w:eastAsia="Times New Roman"/>
          <w:szCs w:val="24"/>
        </w:rPr>
        <w:t xml:space="preserve"> είναι αυτός που αργότερα είχε το θράσος να σηκώσει τη σημαία του υπερπατριωτισμού και να ρίξει τότε την κυβέρνηση του Κωνσταντίνου Μητσοτάκη. </w:t>
      </w:r>
    </w:p>
    <w:p w14:paraId="795DB031" w14:textId="77777777" w:rsidR="00B01EFE" w:rsidRDefault="00027761">
      <w:pPr>
        <w:spacing w:after="0" w:line="600" w:lineRule="auto"/>
        <w:ind w:firstLine="720"/>
        <w:jc w:val="both"/>
        <w:rPr>
          <w:rFonts w:eastAsia="Times New Roman"/>
          <w:szCs w:val="24"/>
        </w:rPr>
      </w:pPr>
      <w:r>
        <w:rPr>
          <w:rFonts w:eastAsia="Times New Roman"/>
          <w:szCs w:val="24"/>
        </w:rPr>
        <w:t>Και σήμερα πάλι είναι αυτός ο οποίος</w:t>
      </w:r>
      <w:r>
        <w:rPr>
          <w:rFonts w:eastAsia="Times New Roman"/>
          <w:szCs w:val="24"/>
        </w:rPr>
        <w:t>,</w:t>
      </w:r>
      <w:r>
        <w:rPr>
          <w:rFonts w:eastAsia="Times New Roman"/>
          <w:szCs w:val="24"/>
        </w:rPr>
        <w:t xml:space="preserve"> παρουσιαζόμενος ως υπερπατριώτης</w:t>
      </w:r>
      <w:r>
        <w:rPr>
          <w:rFonts w:eastAsia="Times New Roman"/>
          <w:szCs w:val="24"/>
        </w:rPr>
        <w:t>,</w:t>
      </w:r>
      <w:r>
        <w:rPr>
          <w:rFonts w:eastAsia="Times New Roman"/>
          <w:szCs w:val="24"/>
        </w:rPr>
        <w:t xml:space="preserve"> έρχεται και παριστάνει</w:t>
      </w:r>
      <w:r>
        <w:rPr>
          <w:rFonts w:eastAsia="Times New Roman"/>
          <w:szCs w:val="24"/>
        </w:rPr>
        <w:t xml:space="preserve"> τον θεματοφύλακα των εθνικών αξιών του αείμνηστου Κωνσταντίνου Καραμανλή και του αείμνηστου Ανδρέα Παπανδρέου, όταν το 1994 έχοντας ιδρύσει το κόμμα της Πολιτικής Άνοιξης λυσσαλέα επ</w:t>
      </w:r>
      <w:r>
        <w:rPr>
          <w:rFonts w:eastAsia="Times New Roman"/>
          <w:szCs w:val="24"/>
        </w:rPr>
        <w:t>ε</w:t>
      </w:r>
      <w:r>
        <w:rPr>
          <w:rFonts w:eastAsia="Times New Roman"/>
          <w:szCs w:val="24"/>
        </w:rPr>
        <w:t>τίθετο και στους δύο, τότε Πρωθυπουργός ο Αν</w:t>
      </w:r>
      <w:r>
        <w:rPr>
          <w:rFonts w:eastAsia="Times New Roman"/>
          <w:szCs w:val="24"/>
        </w:rPr>
        <w:lastRenderedPageBreak/>
        <w:t>δρέας Παπανδρέου και Πρόεδρο</w:t>
      </w:r>
      <w:r>
        <w:rPr>
          <w:rFonts w:eastAsia="Times New Roman"/>
          <w:szCs w:val="24"/>
        </w:rPr>
        <w:t>ς της Δημοκρατίας ο Κωνσταντίνος Καραμανλής, για το θέμα των Σκοπίων</w:t>
      </w:r>
      <w:r>
        <w:rPr>
          <w:rFonts w:eastAsia="Times New Roman"/>
          <w:szCs w:val="24"/>
        </w:rPr>
        <w:t>,</w:t>
      </w:r>
      <w:r>
        <w:rPr>
          <w:rFonts w:eastAsia="Times New Roman"/>
          <w:szCs w:val="24"/>
        </w:rPr>
        <w:t xml:space="preserve"> ζητώντας να αποχωρήσουν από την ενεργό πολιτική δράση. Διότι η Ελλάδα, έλεγε, δεν μπορεί να έχει μια ηγεσία κουρασμένη και πρέπει να τρέξει μπροστά. </w:t>
      </w:r>
    </w:p>
    <w:p w14:paraId="795DB032" w14:textId="77777777" w:rsidR="00B01EFE" w:rsidRDefault="00027761">
      <w:pPr>
        <w:spacing w:after="0" w:line="600" w:lineRule="auto"/>
        <w:ind w:firstLine="720"/>
        <w:jc w:val="both"/>
        <w:rPr>
          <w:rFonts w:eastAsia="Times New Roman"/>
          <w:szCs w:val="24"/>
        </w:rPr>
      </w:pPr>
      <w:r>
        <w:rPr>
          <w:rFonts w:eastAsia="Times New Roman"/>
          <w:szCs w:val="24"/>
        </w:rPr>
        <w:t>Και βεβαίως είναι ο ίδιος που είχε ξ</w:t>
      </w:r>
      <w:r>
        <w:rPr>
          <w:rFonts w:eastAsia="Times New Roman"/>
          <w:szCs w:val="24"/>
        </w:rPr>
        <w:t>εχάσει, όταν αργότερα έγινε Πρωθυπουργός, το θέμα αυτό, διότι η κυβέρνησή του -και ορθώς τότε- δι</w:t>
      </w:r>
      <w:r>
        <w:rPr>
          <w:rFonts w:eastAsia="Times New Roman"/>
          <w:szCs w:val="24"/>
        </w:rPr>
        <w:t>ά</w:t>
      </w:r>
      <w:r>
        <w:rPr>
          <w:rFonts w:eastAsia="Times New Roman"/>
          <w:szCs w:val="24"/>
        </w:rPr>
        <w:t xml:space="preserve"> του εκπροσώπου </w:t>
      </w:r>
      <w:r>
        <w:rPr>
          <w:rFonts w:eastAsia="Times New Roman"/>
          <w:szCs w:val="24"/>
        </w:rPr>
        <w:t>της,</w:t>
      </w:r>
      <w:r>
        <w:rPr>
          <w:rFonts w:eastAsia="Times New Roman"/>
          <w:szCs w:val="24"/>
        </w:rPr>
        <w:t xml:space="preserve"> του Υπουργού Εξωτερικών, του κ. Βενιζέλου, στη συνέλευση του Οργανισμού Ηνωμένων Εθνών παρουσίαζε την επίσημη εθνική θέση και της </w:t>
      </w:r>
      <w:r>
        <w:rPr>
          <w:rFonts w:eastAsia="Times New Roman"/>
          <w:szCs w:val="24"/>
        </w:rPr>
        <w:t>κ</w:t>
      </w:r>
      <w:r>
        <w:rPr>
          <w:rFonts w:eastAsia="Times New Roman"/>
          <w:szCs w:val="24"/>
        </w:rPr>
        <w:t xml:space="preserve">υβέρνησης Σαμαρά, που ήταν σύνθετη ονομασία προφανώς με τον όρο «Μακεδονία» με γεωγραφικό προσδιορισμό </w:t>
      </w:r>
      <w:r>
        <w:rPr>
          <w:rFonts w:eastAsia="Times New Roman"/>
          <w:szCs w:val="24"/>
          <w:lang w:val="en-US"/>
        </w:rPr>
        <w:t>erga</w:t>
      </w:r>
      <w:r w:rsidRPr="0086000C">
        <w:rPr>
          <w:rFonts w:eastAsia="Times New Roman"/>
          <w:szCs w:val="24"/>
        </w:rPr>
        <w:t xml:space="preserve"> </w:t>
      </w:r>
      <w:r>
        <w:rPr>
          <w:rFonts w:eastAsia="Times New Roman"/>
          <w:szCs w:val="24"/>
          <w:lang w:val="en-US"/>
        </w:rPr>
        <w:t>omnes</w:t>
      </w:r>
      <w:r w:rsidRPr="0086000C">
        <w:rPr>
          <w:rFonts w:eastAsia="Times New Roman"/>
          <w:szCs w:val="24"/>
        </w:rPr>
        <w:t xml:space="preserve">. </w:t>
      </w:r>
    </w:p>
    <w:p w14:paraId="795DB033" w14:textId="77777777" w:rsidR="00B01EFE" w:rsidRDefault="00027761">
      <w:pPr>
        <w:spacing w:after="0" w:line="600" w:lineRule="auto"/>
        <w:ind w:firstLine="720"/>
        <w:jc w:val="both"/>
        <w:rPr>
          <w:rFonts w:eastAsia="Times New Roman"/>
          <w:szCs w:val="24"/>
        </w:rPr>
      </w:pPr>
      <w:r>
        <w:rPr>
          <w:rFonts w:eastAsia="Times New Roman"/>
          <w:b/>
          <w:szCs w:val="24"/>
        </w:rPr>
        <w:t xml:space="preserve">ΣΟΦΙΑ </w:t>
      </w:r>
      <w:r w:rsidRPr="0086000C">
        <w:rPr>
          <w:rFonts w:eastAsia="Times New Roman"/>
          <w:b/>
          <w:szCs w:val="24"/>
        </w:rPr>
        <w:t>ΒΟΥΛΤΕΨΗ:</w:t>
      </w:r>
      <w:r w:rsidRPr="0086000C">
        <w:rPr>
          <w:rFonts w:eastAsia="Times New Roman"/>
          <w:szCs w:val="24"/>
        </w:rPr>
        <w:t xml:space="preserve"> </w:t>
      </w:r>
      <w:r>
        <w:rPr>
          <w:rFonts w:eastAsia="Times New Roman"/>
          <w:szCs w:val="24"/>
        </w:rPr>
        <w:t>Για τον Καμμένο θα πείτε τίποτα;</w:t>
      </w:r>
    </w:p>
    <w:p w14:paraId="795DB034" w14:textId="77777777" w:rsidR="00B01EFE" w:rsidRDefault="00027761">
      <w:pPr>
        <w:spacing w:after="0" w:line="600" w:lineRule="auto"/>
        <w:ind w:firstLine="720"/>
        <w:jc w:val="center"/>
        <w:rPr>
          <w:rFonts w:eastAsia="Times New Roman"/>
          <w:szCs w:val="24"/>
        </w:rPr>
      </w:pPr>
      <w:r>
        <w:rPr>
          <w:rFonts w:eastAsia="Times New Roman"/>
          <w:szCs w:val="24"/>
        </w:rPr>
        <w:t>(Θόρυβος στην Αίθουσα)</w:t>
      </w:r>
    </w:p>
    <w:p w14:paraId="795DB035" w14:textId="77777777" w:rsidR="00B01EFE" w:rsidRDefault="00027761">
      <w:pPr>
        <w:spacing w:after="0" w:line="600" w:lineRule="auto"/>
        <w:ind w:firstLine="720"/>
        <w:jc w:val="both"/>
        <w:rPr>
          <w:rFonts w:eastAsia="Times New Roman"/>
          <w:szCs w:val="24"/>
        </w:rPr>
      </w:pPr>
      <w:r w:rsidRPr="0086000C">
        <w:rPr>
          <w:rFonts w:eastAsia="Times New Roman"/>
          <w:b/>
          <w:szCs w:val="24"/>
        </w:rPr>
        <w:lastRenderedPageBreak/>
        <w:t>ΠΡΟΕΔΡΟΣ</w:t>
      </w:r>
      <w:r>
        <w:rPr>
          <w:rFonts w:eastAsia="Times New Roman"/>
          <w:b/>
          <w:szCs w:val="24"/>
        </w:rPr>
        <w:t xml:space="preserve"> (Νικόλαος Βούτσης)</w:t>
      </w:r>
      <w:r w:rsidRPr="005F21ED">
        <w:rPr>
          <w:rFonts w:eastAsia="Times New Roman"/>
          <w:b/>
          <w:szCs w:val="24"/>
        </w:rPr>
        <w:t>:</w:t>
      </w:r>
      <w:r w:rsidRPr="005F21ED">
        <w:rPr>
          <w:rFonts w:eastAsia="Times New Roman"/>
          <w:szCs w:val="24"/>
        </w:rPr>
        <w:t xml:space="preserve"> </w:t>
      </w:r>
      <w:r>
        <w:rPr>
          <w:rFonts w:eastAsia="Times New Roman"/>
          <w:szCs w:val="24"/>
        </w:rPr>
        <w:t>Σας παρακαλώ! Υπομονή. Μην παρεμβαίνετε</w:t>
      </w:r>
      <w:r>
        <w:rPr>
          <w:rFonts w:eastAsia="Times New Roman"/>
          <w:szCs w:val="24"/>
        </w:rPr>
        <w:t xml:space="preserve">. </w:t>
      </w:r>
    </w:p>
    <w:p w14:paraId="795DB036" w14:textId="77777777" w:rsidR="00B01EFE" w:rsidRDefault="00027761">
      <w:pPr>
        <w:spacing w:after="0" w:line="600" w:lineRule="auto"/>
        <w:ind w:firstLine="720"/>
        <w:jc w:val="both"/>
        <w:rPr>
          <w:rFonts w:eastAsia="Times New Roman"/>
          <w:szCs w:val="24"/>
        </w:rPr>
      </w:pPr>
      <w:r>
        <w:rPr>
          <w:rFonts w:eastAsia="Times New Roman"/>
          <w:b/>
          <w:szCs w:val="24"/>
        </w:rPr>
        <w:t>ΑΛΕΞΗΣ ΤΣΙΠΡΑΣ (Πρόεδρος της Κυβέρνησης)</w:t>
      </w:r>
      <w:r w:rsidRPr="0086000C">
        <w:rPr>
          <w:rFonts w:eastAsia="Times New Roman"/>
          <w:b/>
          <w:szCs w:val="24"/>
        </w:rPr>
        <w:t>:</w:t>
      </w:r>
      <w:r w:rsidRPr="0086000C">
        <w:rPr>
          <w:rFonts w:eastAsia="Times New Roman"/>
          <w:szCs w:val="24"/>
        </w:rPr>
        <w:t xml:space="preserve"> </w:t>
      </w:r>
      <w:r>
        <w:rPr>
          <w:rFonts w:eastAsia="Times New Roman"/>
          <w:szCs w:val="24"/>
        </w:rPr>
        <w:t>Κυρία Βούλτεψη, κάντε υπομονή. Δύο μέρες εδώ θα έχουμε την ευκαιρία να μιλήσουμε και με ονόματα και με διευθύνσεις. Όλα θα τα πούμε και για όλους θα πούμε. Δεν θα γλιτώσετε αυτές τις δύο μέρες.</w:t>
      </w:r>
    </w:p>
    <w:p w14:paraId="795DB037" w14:textId="77777777" w:rsidR="00B01EFE" w:rsidRDefault="00027761">
      <w:pPr>
        <w:spacing w:after="0" w:line="600" w:lineRule="auto"/>
        <w:ind w:firstLine="720"/>
        <w:jc w:val="center"/>
        <w:rPr>
          <w:rFonts w:eastAsia="Times New Roman" w:cs="Times New Roman"/>
          <w:szCs w:val="24"/>
        </w:rPr>
      </w:pPr>
      <w:r>
        <w:rPr>
          <w:rFonts w:eastAsia="Times New Roman" w:cs="Times New Roman"/>
          <w:szCs w:val="24"/>
        </w:rPr>
        <w:t>(Χειροκροτήματα α</w:t>
      </w:r>
      <w:r>
        <w:rPr>
          <w:rFonts w:eastAsia="Times New Roman" w:cs="Times New Roman"/>
          <w:szCs w:val="24"/>
        </w:rPr>
        <w:t>πό τις πτέρυγες του ΣΥΡΙΖΑ και των ΑΝΕΛ)</w:t>
      </w:r>
    </w:p>
    <w:p w14:paraId="795DB038"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Σήμερα, λοιπόν, κυρίες και κύριοι συνάδελφοι, διότι έχει ο καιρός γυρίσματα και ορισμένες φορές η ιστορία επαναλαμβάνεται ως φάρσα, ο κ. Σαμαράς θέτει σε ομηρία έναν άλλο Μητσοτάκη, τον Κυριάκο Μητσοτάκη</w:t>
      </w:r>
      <w:r>
        <w:rPr>
          <w:rFonts w:eastAsia="Times New Roman" w:cs="Times New Roman"/>
          <w:szCs w:val="24"/>
        </w:rPr>
        <w:t>,</w:t>
      </w:r>
      <w:r>
        <w:rPr>
          <w:rFonts w:eastAsia="Times New Roman" w:cs="Times New Roman"/>
          <w:szCs w:val="24"/>
        </w:rPr>
        <w:t xml:space="preserve"> και τον οδ</w:t>
      </w:r>
      <w:r>
        <w:rPr>
          <w:rFonts w:eastAsia="Times New Roman" w:cs="Times New Roman"/>
          <w:szCs w:val="24"/>
        </w:rPr>
        <w:t>ηγεί σε μια θέση και στάση, η οποία εγώ εκτιμώ ότι δεν συνάδει με προηγούμενες θέσεις του, αλλά αυτό είναι δικό του θέμα. Κυρίως, όμως, τον οδηγεί και σε μια συμπεριφορά θεσμικών ακροβασιών και αυτό είναι το χειρότερο. Διότι το να εμπλέκει κανείς τον θεσμό</w:t>
      </w:r>
      <w:r>
        <w:rPr>
          <w:rFonts w:eastAsia="Times New Roman" w:cs="Times New Roman"/>
          <w:szCs w:val="24"/>
        </w:rPr>
        <w:t xml:space="preserve"> του </w:t>
      </w:r>
      <w:r>
        <w:rPr>
          <w:rFonts w:eastAsia="Times New Roman" w:cs="Times New Roman"/>
          <w:szCs w:val="24"/>
        </w:rPr>
        <w:lastRenderedPageBreak/>
        <w:t>Προέδρου της Δημοκρατίας σε επιλογές οριακές για το τι ορίζει το Σύνταγμα της χώρας είναι θεσμική ακροβασία που κανείς δεν έχει το δικαίωμα να επιχειρεί.</w:t>
      </w:r>
    </w:p>
    <w:p w14:paraId="795DB039" w14:textId="77777777" w:rsidR="00B01EFE" w:rsidRDefault="00027761">
      <w:pPr>
        <w:spacing w:after="0" w:line="600" w:lineRule="auto"/>
        <w:ind w:firstLine="720"/>
        <w:jc w:val="center"/>
        <w:rPr>
          <w:rFonts w:eastAsia="Times New Roman"/>
          <w:szCs w:val="24"/>
        </w:rPr>
      </w:pPr>
      <w:r>
        <w:rPr>
          <w:rFonts w:eastAsia="Times New Roman" w:cs="Times New Roman"/>
          <w:szCs w:val="24"/>
        </w:rPr>
        <w:t>(Χειροκροτήματα από τις πτέρυγες του ΣΥΡΙΖΑ και των ΑΝΕΛ)</w:t>
      </w:r>
    </w:p>
    <w:p w14:paraId="795DB03A"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Κύριε Μητσοτάκη, η πρόταση δυσπιστίας, </w:t>
      </w:r>
      <w:r>
        <w:rPr>
          <w:rFonts w:eastAsia="Times New Roman" w:cs="Times New Roman"/>
          <w:szCs w:val="24"/>
        </w:rPr>
        <w:t xml:space="preserve">λοιπόν, που καταθέτετε σήμερα στην </w:t>
      </w:r>
      <w:r w:rsidRPr="0094038A">
        <w:rPr>
          <w:rFonts w:eastAsia="Times New Roman" w:cs="Times New Roman"/>
          <w:szCs w:val="24"/>
        </w:rPr>
        <w:t>Κυβέρνησ</w:t>
      </w:r>
      <w:r>
        <w:rPr>
          <w:rFonts w:eastAsia="Times New Roman" w:cs="Times New Roman"/>
          <w:szCs w:val="24"/>
        </w:rPr>
        <w:t>ή μου είναι καλοδεχούμενη</w:t>
      </w:r>
      <w:r w:rsidRPr="00A920A3">
        <w:rPr>
          <w:rFonts w:eastAsia="Times New Roman" w:cs="Times New Roman"/>
          <w:szCs w:val="24"/>
        </w:rPr>
        <w:t xml:space="preserve">. </w:t>
      </w:r>
      <w:r>
        <w:rPr>
          <w:rFonts w:eastAsia="Times New Roman" w:cs="Times New Roman"/>
          <w:szCs w:val="24"/>
        </w:rPr>
        <w:t xml:space="preserve">Την καλωσορίζω. </w:t>
      </w:r>
    </w:p>
    <w:p w14:paraId="795DB03B" w14:textId="77777777" w:rsidR="00B01EFE" w:rsidRDefault="00027761">
      <w:pPr>
        <w:spacing w:after="0" w:line="600" w:lineRule="auto"/>
        <w:ind w:firstLine="720"/>
        <w:jc w:val="center"/>
        <w:rPr>
          <w:rFonts w:eastAsia="Times New Roman" w:cs="Times New Roman"/>
          <w:szCs w:val="24"/>
        </w:rPr>
      </w:pPr>
      <w:r w:rsidRPr="00140067">
        <w:rPr>
          <w:rFonts w:eastAsia="Times New Roman" w:cs="Times New Roman"/>
          <w:szCs w:val="24"/>
        </w:rPr>
        <w:t>(Χειροκροτή</w:t>
      </w:r>
      <w:r>
        <w:rPr>
          <w:rFonts w:eastAsia="Times New Roman" w:cs="Times New Roman"/>
          <w:szCs w:val="24"/>
        </w:rPr>
        <w:t>ματα από τις πτέρυγες του ΣΥΡΙΖΑ και των ΑΝΕΛ)</w:t>
      </w:r>
    </w:p>
    <w:p w14:paraId="795DB03C"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Κι αν δεν υπήρχε, θα έπρεπε να την εφεύρουμε. Είναι ένα πολύ σημαντικό δώρο που μου κάνετε αυτή την κρίσιμη στι</w:t>
      </w:r>
      <w:r>
        <w:rPr>
          <w:rFonts w:eastAsia="Times New Roman" w:cs="Times New Roman"/>
          <w:szCs w:val="24"/>
        </w:rPr>
        <w:t>γμή. Είναι μιας πρώτης τάξεως, θα έλεγα, ευκαιρία, ώστε αυτές τις δύο μέρες να μιλήσουμε με ονόματα και με διευθύνσεις για το ποιος έδωσε τι και πότε, για το ποιος κέρδισε και ποιος έδωσε σε αυτή τη μεγάλη ιστορία που μας ταλανίζει εδώ και είκοσι έξι χρόνι</w:t>
      </w:r>
      <w:r>
        <w:rPr>
          <w:rFonts w:eastAsia="Times New Roman" w:cs="Times New Roman"/>
          <w:szCs w:val="24"/>
        </w:rPr>
        <w:t xml:space="preserve">α, αλλά και λίγο περισσότερα, γιατί από </w:t>
      </w:r>
      <w:r>
        <w:rPr>
          <w:rFonts w:eastAsia="Times New Roman" w:cs="Times New Roman"/>
          <w:szCs w:val="24"/>
        </w:rPr>
        <w:lastRenderedPageBreak/>
        <w:t xml:space="preserve">τη δεκαετία του </w:t>
      </w:r>
      <w:r>
        <w:rPr>
          <w:rFonts w:eastAsia="Times New Roman" w:cs="Times New Roman"/>
          <w:szCs w:val="24"/>
        </w:rPr>
        <w:t>’</w:t>
      </w:r>
      <w:r>
        <w:rPr>
          <w:rFonts w:eastAsia="Times New Roman" w:cs="Times New Roman"/>
          <w:szCs w:val="24"/>
        </w:rPr>
        <w:t>70 έχουν γίνει παραχωρήσεις και λάθη</w:t>
      </w:r>
      <w:r>
        <w:rPr>
          <w:rFonts w:eastAsia="Times New Roman" w:cs="Times New Roman"/>
          <w:szCs w:val="24"/>
        </w:rPr>
        <w:t>,</w:t>
      </w:r>
      <w:r>
        <w:rPr>
          <w:rFonts w:eastAsia="Times New Roman" w:cs="Times New Roman"/>
          <w:szCs w:val="24"/>
        </w:rPr>
        <w:t xml:space="preserve"> για να βρεθούμε σήμερα σε αυτή τη θέση. </w:t>
      </w:r>
    </w:p>
    <w:p w14:paraId="795DB03D"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Θα τα πούμε, λοιπόν, όλα με ονόματα και με διευθύνσεις για το ποιος κέρδισε και το ποιος έχασε, ποιος κερδίζει και ποιος χάνει, ποιος φέρνει πίσω την ιστορία της αρχαίας ελληνικής Μακεδονίας και τα σύμβολά της και ποιος κάποτε παρέδιδε ακόμα και το όνομα «</w:t>
      </w:r>
      <w:r>
        <w:rPr>
          <w:rFonts w:eastAsia="Times New Roman" w:cs="Times New Roman"/>
          <w:szCs w:val="24"/>
        </w:rPr>
        <w:t xml:space="preserve">Μακεδονία» για </w:t>
      </w:r>
      <w:r w:rsidRPr="0009183E">
        <w:rPr>
          <w:rFonts w:eastAsia="Times New Roman" w:cs="Times New Roman"/>
          <w:szCs w:val="24"/>
        </w:rPr>
        <w:t>εσωτερική</w:t>
      </w:r>
      <w:r>
        <w:rPr>
          <w:rFonts w:eastAsia="Times New Roman" w:cs="Times New Roman"/>
          <w:szCs w:val="24"/>
        </w:rPr>
        <w:t xml:space="preserve"> χρήση. </w:t>
      </w:r>
    </w:p>
    <w:p w14:paraId="795DB03E" w14:textId="77777777" w:rsidR="00B01EFE" w:rsidRDefault="00027761">
      <w:pPr>
        <w:spacing w:after="0" w:line="600" w:lineRule="auto"/>
        <w:ind w:firstLine="720"/>
        <w:jc w:val="center"/>
        <w:rPr>
          <w:rFonts w:eastAsia="Times New Roman" w:cs="Times New Roman"/>
          <w:szCs w:val="24"/>
        </w:rPr>
      </w:pPr>
      <w:r w:rsidRPr="00140067">
        <w:rPr>
          <w:rFonts w:eastAsia="Times New Roman" w:cs="Times New Roman"/>
          <w:szCs w:val="24"/>
        </w:rPr>
        <w:t>(Χειροκροτή</w:t>
      </w:r>
      <w:r>
        <w:rPr>
          <w:rFonts w:eastAsia="Times New Roman" w:cs="Times New Roman"/>
          <w:szCs w:val="24"/>
        </w:rPr>
        <w:t>ματα από τις πτέρυγες του ΣΥΡΙΖΑ και των ΑΝΕΛ)</w:t>
      </w:r>
    </w:p>
    <w:p w14:paraId="795DB03F"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Όλα θα τα πούμε! Δεν πρόκειται να γλιτώσετε! Διότι εμπόριο πατριωτισμού και πατριδοκαπηλίας στην παράταξη της Αριστεράς δεν θα κάνετε εσείς εδώ, κύριε Μητσοτάκη. </w:t>
      </w:r>
    </w:p>
    <w:p w14:paraId="795DB040" w14:textId="77777777" w:rsidR="00B01EFE" w:rsidRDefault="00027761">
      <w:pPr>
        <w:spacing w:after="0" w:line="600" w:lineRule="auto"/>
        <w:ind w:firstLine="720"/>
        <w:jc w:val="both"/>
        <w:rPr>
          <w:rFonts w:eastAsia="Times New Roman" w:cs="Times New Roman"/>
          <w:szCs w:val="24"/>
        </w:rPr>
      </w:pPr>
      <w:r w:rsidRPr="006E6B8D">
        <w:rPr>
          <w:rFonts w:eastAsia="Times New Roman" w:cs="Times New Roman"/>
          <w:b/>
          <w:szCs w:val="24"/>
        </w:rPr>
        <w:t>ΣΟ</w:t>
      </w:r>
      <w:r w:rsidRPr="006E6B8D">
        <w:rPr>
          <w:rFonts w:eastAsia="Times New Roman" w:cs="Times New Roman"/>
          <w:b/>
          <w:szCs w:val="24"/>
        </w:rPr>
        <w:t>ΦΙΑ ΒΟΥΛΤΕΨΗ:</w:t>
      </w:r>
      <w:r>
        <w:rPr>
          <w:rFonts w:eastAsia="Times New Roman" w:cs="Times New Roman"/>
          <w:szCs w:val="24"/>
        </w:rPr>
        <w:t xml:space="preserve"> Ο Καμμένος…</w:t>
      </w:r>
    </w:p>
    <w:p w14:paraId="795DB041" w14:textId="77777777" w:rsidR="00B01EFE" w:rsidRDefault="00027761">
      <w:pPr>
        <w:spacing w:after="0" w:line="600" w:lineRule="auto"/>
        <w:ind w:firstLine="720"/>
        <w:jc w:val="center"/>
        <w:rPr>
          <w:rFonts w:eastAsia="Times New Roman" w:cs="Times New Roman"/>
          <w:szCs w:val="24"/>
        </w:rPr>
      </w:pPr>
      <w:r>
        <w:rPr>
          <w:rFonts w:eastAsia="Times New Roman" w:cs="Times New Roman"/>
          <w:szCs w:val="24"/>
        </w:rPr>
        <w:t xml:space="preserve">(Θόρυβος από τις πτέρυγες του </w:t>
      </w:r>
      <w:r w:rsidRPr="00C0242A">
        <w:rPr>
          <w:rFonts w:eastAsia="Times New Roman" w:cs="Times New Roman"/>
          <w:szCs w:val="24"/>
        </w:rPr>
        <w:t>ΣΥΡΙΖΑ</w:t>
      </w:r>
      <w:r>
        <w:rPr>
          <w:rFonts w:eastAsia="Times New Roman" w:cs="Times New Roman"/>
          <w:szCs w:val="24"/>
        </w:rPr>
        <w:t xml:space="preserve"> και των ΑΝΕΛ)</w:t>
      </w:r>
    </w:p>
    <w:p w14:paraId="795DB042" w14:textId="77777777" w:rsidR="00B01EFE" w:rsidRDefault="00027761">
      <w:pPr>
        <w:spacing w:after="0" w:line="600" w:lineRule="auto"/>
        <w:ind w:firstLine="720"/>
        <w:jc w:val="both"/>
        <w:rPr>
          <w:rFonts w:eastAsia="Times New Roman" w:cs="Times New Roman"/>
          <w:szCs w:val="24"/>
        </w:rPr>
      </w:pPr>
      <w:r w:rsidRPr="001F1977">
        <w:rPr>
          <w:rFonts w:eastAsia="Times New Roman" w:cs="Times New Roman"/>
          <w:b/>
          <w:szCs w:val="24"/>
        </w:rPr>
        <w:lastRenderedPageBreak/>
        <w:t xml:space="preserve">ΠΡΟΕΔΡΟΣ (Νικόλαος Βούτσης): </w:t>
      </w:r>
      <w:r>
        <w:rPr>
          <w:rFonts w:eastAsia="Times New Roman" w:cs="Times New Roman"/>
          <w:szCs w:val="24"/>
        </w:rPr>
        <w:t>Κυ</w:t>
      </w:r>
      <w:r>
        <w:rPr>
          <w:rFonts w:eastAsia="Times New Roman" w:cs="Times New Roman"/>
          <w:szCs w:val="24"/>
        </w:rPr>
        <w:t>ρία</w:t>
      </w:r>
      <w:r>
        <w:rPr>
          <w:rFonts w:eastAsia="Times New Roman" w:cs="Times New Roman"/>
          <w:szCs w:val="24"/>
        </w:rPr>
        <w:t xml:space="preserve"> Βούλτεψη, παρακαλώ! Σας παρακαλώ πολύ, κάντε ησυχία</w:t>
      </w:r>
      <w:r>
        <w:rPr>
          <w:rFonts w:eastAsia="Times New Roman" w:cs="Times New Roman"/>
          <w:szCs w:val="24"/>
        </w:rPr>
        <w:t>!</w:t>
      </w:r>
    </w:p>
    <w:p w14:paraId="795DB043" w14:textId="77777777" w:rsidR="00B01EFE" w:rsidRDefault="00027761">
      <w:pPr>
        <w:spacing w:after="0" w:line="600" w:lineRule="auto"/>
        <w:ind w:firstLine="720"/>
        <w:jc w:val="both"/>
        <w:rPr>
          <w:rFonts w:eastAsia="Times New Roman" w:cs="Times New Roman"/>
          <w:szCs w:val="24"/>
        </w:rPr>
      </w:pPr>
      <w:r w:rsidRPr="00760842">
        <w:rPr>
          <w:rFonts w:eastAsia="Times New Roman" w:cs="Times New Roman"/>
          <w:b/>
          <w:szCs w:val="24"/>
        </w:rPr>
        <w:t>ΑΛΕΞΗΣ ΤΣΙΠΡΑΣ (Πρόεδρος της Κυβέρνησης):</w:t>
      </w:r>
      <w:r w:rsidRPr="00760842">
        <w:rPr>
          <w:rFonts w:eastAsia="Times New Roman" w:cs="Times New Roman"/>
          <w:szCs w:val="24"/>
        </w:rPr>
        <w:t xml:space="preserve"> </w:t>
      </w:r>
      <w:r>
        <w:rPr>
          <w:rFonts w:eastAsia="Times New Roman" w:cs="Times New Roman"/>
          <w:szCs w:val="24"/>
        </w:rPr>
        <w:t>Κλείνω, κύριε Πρόεδρε, με μία μόνο φράση.</w:t>
      </w:r>
    </w:p>
    <w:p w14:paraId="795DB044" w14:textId="77777777" w:rsidR="00B01EFE" w:rsidRDefault="00027761">
      <w:pPr>
        <w:spacing w:after="0" w:line="600" w:lineRule="auto"/>
        <w:ind w:firstLine="720"/>
        <w:jc w:val="both"/>
        <w:rPr>
          <w:rFonts w:eastAsia="Times New Roman" w:cs="Times New Roman"/>
          <w:szCs w:val="24"/>
        </w:rPr>
      </w:pPr>
      <w:r w:rsidRPr="00A14030">
        <w:rPr>
          <w:rFonts w:eastAsia="Times New Roman" w:cs="Times New Roman"/>
          <w:b/>
          <w:szCs w:val="24"/>
        </w:rPr>
        <w:t xml:space="preserve">ΣΟΦΙΑ </w:t>
      </w:r>
      <w:r w:rsidRPr="00A14030">
        <w:rPr>
          <w:rFonts w:eastAsia="Times New Roman" w:cs="Times New Roman"/>
          <w:b/>
          <w:szCs w:val="24"/>
        </w:rPr>
        <w:t>ΒΟΥΛΤΕΨΗ:</w:t>
      </w:r>
      <w:r>
        <w:rPr>
          <w:rFonts w:eastAsia="Times New Roman" w:cs="Times New Roman"/>
          <w:b/>
          <w:szCs w:val="24"/>
        </w:rPr>
        <w:t xml:space="preserve"> </w:t>
      </w:r>
      <w:r>
        <w:rPr>
          <w:rFonts w:eastAsia="Times New Roman" w:cs="Times New Roman"/>
          <w:szCs w:val="24"/>
        </w:rPr>
        <w:t>Ο Καμμένος βόρειο ή νότιο Μονακό; Ρωτάω!</w:t>
      </w:r>
    </w:p>
    <w:p w14:paraId="795DB045" w14:textId="77777777" w:rsidR="00B01EFE" w:rsidRDefault="00027761">
      <w:pPr>
        <w:spacing w:after="0" w:line="600" w:lineRule="auto"/>
        <w:ind w:firstLine="720"/>
        <w:jc w:val="both"/>
        <w:rPr>
          <w:rFonts w:eastAsia="Times New Roman" w:cs="Times New Roman"/>
          <w:szCs w:val="24"/>
        </w:rPr>
      </w:pPr>
      <w:r w:rsidRPr="001F1977">
        <w:rPr>
          <w:rFonts w:eastAsia="Times New Roman" w:cs="Times New Roman"/>
          <w:b/>
          <w:szCs w:val="24"/>
        </w:rPr>
        <w:t xml:space="preserve">ΠΡΟΕΔΡΟΣ (Νικόλαος Βούτσης): </w:t>
      </w:r>
      <w:r>
        <w:rPr>
          <w:rFonts w:eastAsia="Times New Roman" w:cs="Times New Roman"/>
          <w:szCs w:val="24"/>
        </w:rPr>
        <w:t>Τι λέτε τώρα; Μην διακόπτετε. Σας παρακαλώ. Τι έχετε πάθει με τον κ. Καμμένο; Ησυχία.</w:t>
      </w:r>
    </w:p>
    <w:p w14:paraId="795DB046" w14:textId="77777777" w:rsidR="00B01EFE" w:rsidRDefault="00027761">
      <w:pPr>
        <w:spacing w:after="0" w:line="600" w:lineRule="auto"/>
        <w:ind w:firstLine="720"/>
        <w:jc w:val="both"/>
        <w:rPr>
          <w:rFonts w:eastAsia="Times New Roman" w:cs="Times New Roman"/>
          <w:szCs w:val="24"/>
        </w:rPr>
      </w:pPr>
      <w:r w:rsidRPr="00760842">
        <w:rPr>
          <w:rFonts w:eastAsia="Times New Roman" w:cs="Times New Roman"/>
          <w:b/>
          <w:szCs w:val="24"/>
        </w:rPr>
        <w:t>ΑΛΕΞΗΣ ΤΣΙΠΡΑΣ (Πρόεδρος της Κυβέρνησης):</w:t>
      </w:r>
      <w:r w:rsidRPr="00760842">
        <w:rPr>
          <w:rFonts w:eastAsia="Times New Roman" w:cs="Times New Roman"/>
          <w:szCs w:val="24"/>
        </w:rPr>
        <w:t xml:space="preserve"> </w:t>
      </w:r>
      <w:r>
        <w:rPr>
          <w:rFonts w:eastAsia="Times New Roman" w:cs="Times New Roman"/>
          <w:szCs w:val="24"/>
        </w:rPr>
        <w:t xml:space="preserve">Κλείνω με μία μόνο φράση, γιατί πιστεύω ότι τις </w:t>
      </w:r>
      <w:r>
        <w:rPr>
          <w:rFonts w:eastAsia="Times New Roman" w:cs="Times New Roman"/>
          <w:szCs w:val="24"/>
        </w:rPr>
        <w:t>δύο επόμενες μέρες από σήμερα κιόλας θα έχουμε την ευκαιρία να κουβεντιάσουμε αναλυτικά και με χρόνο.</w:t>
      </w:r>
    </w:p>
    <w:p w14:paraId="795DB047"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Ο κ. Μητσοτάκης είπε μία φράση κατεβαίνοντας από το Βήμα. Θα αναμετρηθούμε, λέει, με την ιστορία και με τις ευθύνες μας. Θα αναμετρηθούμε, λοιπόν, πράγματ</w:t>
      </w:r>
      <w:r>
        <w:rPr>
          <w:rFonts w:eastAsia="Times New Roman" w:cs="Times New Roman"/>
          <w:szCs w:val="24"/>
        </w:rPr>
        <w:t xml:space="preserve">ι, κύριε Μητσοτάκη, και με την ιστορία και με τις ευθύνες μας. Μόνο που εσείς αυτό το διήμερο θα μετρηθείτε και με </w:t>
      </w:r>
      <w:r>
        <w:rPr>
          <w:rFonts w:eastAsia="Times New Roman" w:cs="Times New Roman"/>
          <w:szCs w:val="24"/>
        </w:rPr>
        <w:lastRenderedPageBreak/>
        <w:t>την οικογενειακή πολιτική σας ιστορία. Και πολύ φοβάμαι ότι σε αυτή την προσωπική αναμέτρηση κινδυνεύετε να βρεθείτε εντυπωσιακά ελλιποβαρής.</w:t>
      </w:r>
    </w:p>
    <w:p w14:paraId="795DB048" w14:textId="77777777" w:rsidR="00B01EFE" w:rsidRDefault="00027761">
      <w:pPr>
        <w:spacing w:after="0" w:line="600" w:lineRule="auto"/>
        <w:ind w:firstLine="720"/>
        <w:jc w:val="center"/>
        <w:rPr>
          <w:rFonts w:eastAsia="Times New Roman" w:cs="Times New Roman"/>
          <w:szCs w:val="24"/>
        </w:rPr>
      </w:pPr>
      <w:r w:rsidRPr="00140067">
        <w:rPr>
          <w:rFonts w:eastAsia="Times New Roman" w:cs="Times New Roman"/>
          <w:szCs w:val="24"/>
        </w:rPr>
        <w:t>(Χειροκροτή</w:t>
      </w:r>
      <w:r>
        <w:rPr>
          <w:rFonts w:eastAsia="Times New Roman" w:cs="Times New Roman"/>
          <w:szCs w:val="24"/>
        </w:rPr>
        <w:t>ματα από τις πτέρυγες του ΣΥΡΙΖΑ και των ΑΝΕΛ)</w:t>
      </w:r>
    </w:p>
    <w:p w14:paraId="795DB049"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sidRPr="003C42A9">
        <w:rPr>
          <w:rFonts w:eastAsia="Times New Roman" w:cs="Times New Roman"/>
          <w:b/>
          <w:szCs w:val="24"/>
        </w:rPr>
        <w:t>ΑΝΑΣΤΑΣΙΟΣ ΚΟΥΡΑΚΗΣ</w:t>
      </w:r>
      <w:r>
        <w:rPr>
          <w:rFonts w:eastAsia="Times New Roman" w:cs="Times New Roman"/>
          <w:szCs w:val="24"/>
        </w:rPr>
        <w:t>)</w:t>
      </w:r>
    </w:p>
    <w:p w14:paraId="795DB04A" w14:textId="77777777" w:rsidR="00B01EFE" w:rsidRDefault="00027761">
      <w:pPr>
        <w:spacing w:after="0" w:line="600" w:lineRule="auto"/>
        <w:ind w:firstLine="720"/>
        <w:jc w:val="both"/>
        <w:rPr>
          <w:rFonts w:eastAsia="Times New Roman"/>
          <w:szCs w:val="24"/>
        </w:rPr>
      </w:pPr>
      <w:r w:rsidRPr="00D41756">
        <w:rPr>
          <w:rFonts w:eastAsia="Times New Roman" w:cs="Times New Roman"/>
          <w:b/>
          <w:szCs w:val="24"/>
        </w:rPr>
        <w:t>ΠΡΟΕΔΡΕΥΩΝ (Αναστάσιος Κουράκης):</w:t>
      </w:r>
      <w:r w:rsidRPr="00D41756">
        <w:rPr>
          <w:rFonts w:eastAsia="Times New Roman" w:cs="Times New Roman"/>
          <w:szCs w:val="24"/>
        </w:rPr>
        <w:t xml:space="preserve"> </w:t>
      </w:r>
      <w:r w:rsidRPr="00CD1478">
        <w:rPr>
          <w:rFonts w:eastAsia="Times New Roman"/>
          <w:szCs w:val="24"/>
        </w:rPr>
        <w:t xml:space="preserve">Κυρίες και κύριοι συνάδελφοι, κηρύσσεται περαιωμένη η </w:t>
      </w:r>
      <w:r w:rsidRPr="00CD1478">
        <w:rPr>
          <w:rFonts w:eastAsia="Times New Roman"/>
          <w:szCs w:val="24"/>
        </w:rPr>
        <w:t>συζήτηση επί της αρχής</w:t>
      </w:r>
      <w:r>
        <w:rPr>
          <w:rFonts w:eastAsia="Times New Roman"/>
          <w:szCs w:val="24"/>
        </w:rPr>
        <w:t xml:space="preserve">, των άρθρων, των τροπολογιών και του συνόλου του </w:t>
      </w:r>
      <w:r w:rsidRPr="00CD1478">
        <w:rPr>
          <w:rFonts w:eastAsia="Times New Roman"/>
          <w:szCs w:val="24"/>
        </w:rPr>
        <w:t>σχεδίου</w:t>
      </w:r>
      <w:r>
        <w:rPr>
          <w:rFonts w:eastAsia="Times New Roman"/>
          <w:szCs w:val="24"/>
        </w:rPr>
        <w:t xml:space="preserve"> νόμου</w:t>
      </w:r>
      <w:r w:rsidRPr="00CD1478">
        <w:rPr>
          <w:rFonts w:eastAsia="Times New Roman"/>
          <w:szCs w:val="24"/>
        </w:rPr>
        <w:t xml:space="preserve"> του Υπουργείου Οικονομικών: </w:t>
      </w:r>
      <w:r w:rsidRPr="009826D0">
        <w:rPr>
          <w:rFonts w:eastAsia="Times New Roman"/>
          <w:szCs w:val="24"/>
        </w:rPr>
        <w:t>«Διατάξεις για την ολοκλήρωση της Συμφωνίας Δημοσιονομικών Στόχων και Διαρθρωτικών Μεταρρυθμίσεων - Μεσοπρόθεσμο Πλαίσιο Δημοσιονομικής Στρατη</w:t>
      </w:r>
      <w:r w:rsidRPr="009826D0">
        <w:rPr>
          <w:rFonts w:eastAsia="Times New Roman"/>
          <w:szCs w:val="24"/>
        </w:rPr>
        <w:t>γικής 2019</w:t>
      </w:r>
      <w:r>
        <w:rPr>
          <w:rFonts w:eastAsia="Times New Roman"/>
          <w:szCs w:val="24"/>
        </w:rPr>
        <w:t xml:space="preserve"> </w:t>
      </w:r>
      <w:r w:rsidRPr="009826D0">
        <w:rPr>
          <w:rFonts w:eastAsia="Times New Roman"/>
          <w:szCs w:val="24"/>
        </w:rPr>
        <w:t>-</w:t>
      </w:r>
      <w:r>
        <w:rPr>
          <w:rFonts w:eastAsia="Times New Roman"/>
          <w:szCs w:val="24"/>
        </w:rPr>
        <w:t xml:space="preserve"> </w:t>
      </w:r>
      <w:r w:rsidRPr="009826D0">
        <w:rPr>
          <w:rFonts w:eastAsia="Times New Roman"/>
          <w:szCs w:val="24"/>
        </w:rPr>
        <w:t>2022 και λοιπές διατάξεις».</w:t>
      </w:r>
    </w:p>
    <w:p w14:paraId="795DB04B" w14:textId="77777777" w:rsidR="00B01EFE" w:rsidRDefault="00027761">
      <w:pPr>
        <w:spacing w:after="0" w:line="600" w:lineRule="auto"/>
        <w:ind w:firstLine="720"/>
        <w:jc w:val="both"/>
        <w:rPr>
          <w:rFonts w:eastAsia="Times New Roman"/>
          <w:szCs w:val="24"/>
        </w:rPr>
      </w:pPr>
      <w:r>
        <w:rPr>
          <w:rFonts w:eastAsia="Times New Roman"/>
          <w:szCs w:val="24"/>
        </w:rPr>
        <w:t>Εισερχόμαστε στην ψήφιση επί της αρχής, επί των άρθρων, των τροπολογιών και του συνόλου και η ψήφισή τους θα γίνει χωριστά.</w:t>
      </w:r>
    </w:p>
    <w:p w14:paraId="795DB04C"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Κύριοι συνάδελφοι, </w:t>
      </w:r>
      <w:r>
        <w:rPr>
          <w:rFonts w:eastAsia="Times New Roman" w:cs="Times New Roman"/>
          <w:szCs w:val="24"/>
        </w:rPr>
        <w:t>έχει υποβληθεί αίτηση διεξαγωγής ονομαστικής ψηφοφορίας Βουλευτών της Νέ</w:t>
      </w:r>
      <w:r>
        <w:rPr>
          <w:rFonts w:eastAsia="Times New Roman" w:cs="Times New Roman"/>
          <w:szCs w:val="24"/>
        </w:rPr>
        <w:t xml:space="preserve">ας Δημοκρατίας </w:t>
      </w:r>
      <w:r>
        <w:rPr>
          <w:rFonts w:eastAsia="Times New Roman" w:cs="Times New Roman"/>
          <w:szCs w:val="24"/>
        </w:rPr>
        <w:t>επί των άρθρων 109 και 119</w:t>
      </w:r>
      <w:r>
        <w:rPr>
          <w:rFonts w:eastAsia="Times New Roman" w:cs="Times New Roman"/>
          <w:szCs w:val="24"/>
        </w:rPr>
        <w:t>, της οποίας το κείμενο έχει ως εξής:</w:t>
      </w:r>
    </w:p>
    <w:p w14:paraId="795DB04D" w14:textId="77777777" w:rsidR="00B01EFE" w:rsidRDefault="00027761">
      <w:pPr>
        <w:spacing w:after="0" w:line="600" w:lineRule="auto"/>
        <w:ind w:firstLine="720"/>
        <w:jc w:val="center"/>
        <w:rPr>
          <w:rFonts w:eastAsia="Times New Roman" w:cs="Times New Roman"/>
          <w:color w:val="FF0000"/>
          <w:szCs w:val="24"/>
        </w:rPr>
      </w:pPr>
      <w:r w:rsidRPr="004264BD">
        <w:rPr>
          <w:rFonts w:eastAsia="Times New Roman" w:cs="Times New Roman"/>
          <w:color w:val="FF0000"/>
          <w:szCs w:val="24"/>
        </w:rPr>
        <w:t>(ΑΛΛΑΓΗ ΣΕΛΙΔΑΣ)</w:t>
      </w:r>
    </w:p>
    <w:p w14:paraId="795DB04E" w14:textId="77777777" w:rsidR="00B01EFE" w:rsidRDefault="00027761">
      <w:pPr>
        <w:spacing w:after="0" w:line="600" w:lineRule="auto"/>
        <w:ind w:firstLine="720"/>
        <w:jc w:val="center"/>
        <w:rPr>
          <w:rFonts w:eastAsia="Times New Roman" w:cs="Times New Roman"/>
          <w:color w:val="000000" w:themeColor="text1"/>
          <w:szCs w:val="24"/>
        </w:rPr>
      </w:pPr>
      <w:r w:rsidRPr="00B01B95">
        <w:rPr>
          <w:rFonts w:eastAsia="Times New Roman" w:cs="Times New Roman"/>
          <w:color w:val="000000" w:themeColor="text1"/>
          <w:szCs w:val="24"/>
        </w:rPr>
        <w:t>(Να μπει η σελίδας 223</w:t>
      </w:r>
      <w:r w:rsidRPr="00B01B95">
        <w:rPr>
          <w:rFonts w:eastAsia="Times New Roman" w:cs="Times New Roman"/>
          <w:color w:val="000000" w:themeColor="text1"/>
          <w:szCs w:val="24"/>
          <w:vertAlign w:val="superscript"/>
        </w:rPr>
        <w:t>α</w:t>
      </w:r>
      <w:r w:rsidRPr="00B01B95">
        <w:rPr>
          <w:rFonts w:eastAsia="Times New Roman" w:cs="Times New Roman"/>
          <w:color w:val="000000" w:themeColor="text1"/>
          <w:szCs w:val="24"/>
        </w:rPr>
        <w:t>)</w:t>
      </w:r>
    </w:p>
    <w:p w14:paraId="795DB04F" w14:textId="77777777" w:rsidR="00B01EFE" w:rsidRDefault="00027761">
      <w:pPr>
        <w:spacing w:after="0" w:line="600" w:lineRule="auto"/>
        <w:ind w:firstLine="720"/>
        <w:jc w:val="center"/>
        <w:rPr>
          <w:rFonts w:eastAsia="Times New Roman" w:cs="Times New Roman"/>
          <w:color w:val="FF0000"/>
          <w:szCs w:val="24"/>
        </w:rPr>
      </w:pPr>
      <w:r w:rsidRPr="004264BD">
        <w:rPr>
          <w:rFonts w:eastAsia="Times New Roman" w:cs="Times New Roman"/>
          <w:color w:val="FF0000"/>
          <w:szCs w:val="24"/>
        </w:rPr>
        <w:t>(ΑΛΛΑΓΗ ΣΕΛΙΔΑΣ)</w:t>
      </w:r>
    </w:p>
    <w:p w14:paraId="795DB050" w14:textId="77777777" w:rsidR="00B01EFE" w:rsidRDefault="00027761">
      <w:pPr>
        <w:spacing w:after="0" w:line="600" w:lineRule="auto"/>
        <w:ind w:firstLine="720"/>
        <w:jc w:val="both"/>
        <w:rPr>
          <w:rFonts w:eastAsia="Times New Roman" w:cs="Times New Roman"/>
          <w:szCs w:val="24"/>
        </w:rPr>
      </w:pPr>
      <w:r w:rsidRPr="00D41756">
        <w:rPr>
          <w:rFonts w:eastAsia="Times New Roman" w:cs="Times New Roman"/>
          <w:b/>
          <w:szCs w:val="24"/>
        </w:rPr>
        <w:t>ΠΡΟΕΔΡΕΥΩΝ (Αναστάσιος Κουράκης):</w:t>
      </w:r>
      <w:r>
        <w:rPr>
          <w:rFonts w:eastAsia="Times New Roman" w:cs="Times New Roman"/>
          <w:szCs w:val="24"/>
        </w:rPr>
        <w:t xml:space="preserve"> Θα αναγνώσω </w:t>
      </w:r>
      <w:r>
        <w:rPr>
          <w:rFonts w:eastAsia="Times New Roman" w:cs="Times New Roman"/>
          <w:szCs w:val="24"/>
        </w:rPr>
        <w:t xml:space="preserve">και </w:t>
      </w:r>
      <w:r>
        <w:rPr>
          <w:rFonts w:eastAsia="Times New Roman" w:cs="Times New Roman"/>
          <w:szCs w:val="24"/>
        </w:rPr>
        <w:t>τον κατάλογο των υπογραφόντων την αίτηση της ονομαστικής ψηφοφορίας,</w:t>
      </w:r>
      <w:r>
        <w:rPr>
          <w:rFonts w:eastAsia="Times New Roman" w:cs="Times New Roman"/>
          <w:szCs w:val="24"/>
        </w:rPr>
        <w:t xml:space="preserve"> για να διαπιστωθεί αν υπάρχει ο απαιτούμενος από τον Κανονισμό αριθμός για την υποβολή της.</w:t>
      </w:r>
    </w:p>
    <w:p w14:paraId="795DB051" w14:textId="77777777" w:rsidR="00B01EFE" w:rsidRDefault="00027761">
      <w:pPr>
        <w:spacing w:after="0" w:line="600" w:lineRule="auto"/>
        <w:ind w:firstLine="720"/>
        <w:jc w:val="both"/>
        <w:rPr>
          <w:rFonts w:eastAsia="Times New Roman"/>
          <w:szCs w:val="24"/>
        </w:rPr>
      </w:pPr>
      <w:r>
        <w:rPr>
          <w:rFonts w:eastAsia="Times New Roman"/>
          <w:szCs w:val="24"/>
        </w:rPr>
        <w:t>Ο κ. Σταϊκούρας Χρήστος. Παρών.</w:t>
      </w:r>
    </w:p>
    <w:p w14:paraId="795DB052" w14:textId="77777777" w:rsidR="00B01EFE" w:rsidRDefault="00027761">
      <w:pPr>
        <w:spacing w:after="0" w:line="600" w:lineRule="auto"/>
        <w:ind w:firstLine="720"/>
        <w:jc w:val="both"/>
        <w:rPr>
          <w:rFonts w:eastAsia="Times New Roman"/>
          <w:szCs w:val="24"/>
        </w:rPr>
      </w:pPr>
      <w:r>
        <w:rPr>
          <w:rFonts w:eastAsia="Times New Roman"/>
          <w:szCs w:val="24"/>
        </w:rPr>
        <w:t>Ο κ. Τσιάρας Κωνσταντίνος. Παρών.</w:t>
      </w:r>
    </w:p>
    <w:p w14:paraId="795DB053" w14:textId="77777777" w:rsidR="00B01EFE" w:rsidRDefault="00027761">
      <w:pPr>
        <w:spacing w:after="0" w:line="600" w:lineRule="auto"/>
        <w:ind w:firstLine="720"/>
        <w:jc w:val="both"/>
        <w:rPr>
          <w:rFonts w:eastAsia="Times New Roman"/>
          <w:szCs w:val="24"/>
        </w:rPr>
      </w:pPr>
      <w:r>
        <w:rPr>
          <w:rFonts w:eastAsia="Times New Roman"/>
          <w:szCs w:val="24"/>
        </w:rPr>
        <w:t>Ο κ. Χατζηδάκης Κωστής.</w:t>
      </w:r>
      <w:r w:rsidRPr="00FE5718">
        <w:rPr>
          <w:rFonts w:eastAsia="Times New Roman"/>
          <w:szCs w:val="24"/>
        </w:rPr>
        <w:t xml:space="preserve"> </w:t>
      </w:r>
      <w:r>
        <w:rPr>
          <w:rFonts w:eastAsia="Times New Roman"/>
          <w:szCs w:val="24"/>
        </w:rPr>
        <w:t>Παρών.</w:t>
      </w:r>
    </w:p>
    <w:p w14:paraId="795DB054" w14:textId="77777777" w:rsidR="00B01EFE" w:rsidRDefault="00027761">
      <w:pPr>
        <w:spacing w:after="0" w:line="600" w:lineRule="auto"/>
        <w:ind w:firstLine="720"/>
        <w:jc w:val="both"/>
        <w:rPr>
          <w:rFonts w:eastAsia="Times New Roman"/>
          <w:szCs w:val="24"/>
        </w:rPr>
      </w:pPr>
      <w:r>
        <w:rPr>
          <w:rFonts w:eastAsia="Times New Roman"/>
          <w:szCs w:val="24"/>
        </w:rPr>
        <w:t>Ο κ. Χαρακόπουλος Μάξιμος. Παρών.</w:t>
      </w:r>
    </w:p>
    <w:p w14:paraId="795DB055" w14:textId="77777777" w:rsidR="00B01EFE" w:rsidRDefault="00027761">
      <w:pPr>
        <w:spacing w:after="0" w:line="600" w:lineRule="auto"/>
        <w:ind w:firstLine="720"/>
        <w:jc w:val="both"/>
        <w:rPr>
          <w:rFonts w:eastAsia="Times New Roman"/>
          <w:szCs w:val="24"/>
        </w:rPr>
      </w:pPr>
      <w:r>
        <w:rPr>
          <w:rFonts w:eastAsia="Times New Roman"/>
          <w:szCs w:val="24"/>
        </w:rPr>
        <w:lastRenderedPageBreak/>
        <w:t>Ο κ. Γεωργαντάς Γεώργιος. Παρών.</w:t>
      </w:r>
    </w:p>
    <w:p w14:paraId="795DB056" w14:textId="77777777" w:rsidR="00B01EFE" w:rsidRDefault="00027761">
      <w:pPr>
        <w:spacing w:after="0" w:line="600" w:lineRule="auto"/>
        <w:ind w:firstLine="720"/>
        <w:jc w:val="both"/>
        <w:rPr>
          <w:rFonts w:eastAsia="Times New Roman"/>
          <w:szCs w:val="24"/>
        </w:rPr>
      </w:pPr>
      <w:r>
        <w:rPr>
          <w:rFonts w:eastAsia="Times New Roman"/>
          <w:szCs w:val="24"/>
        </w:rPr>
        <w:t>Ο κ. Κυριαζίδης Δημήτριος. Παρών.</w:t>
      </w:r>
    </w:p>
    <w:p w14:paraId="795DB057" w14:textId="77777777" w:rsidR="00B01EFE" w:rsidRDefault="00027761">
      <w:pPr>
        <w:spacing w:after="0" w:line="600" w:lineRule="auto"/>
        <w:ind w:firstLine="720"/>
        <w:jc w:val="both"/>
        <w:rPr>
          <w:rFonts w:eastAsia="Times New Roman"/>
          <w:szCs w:val="24"/>
        </w:rPr>
      </w:pPr>
      <w:r>
        <w:rPr>
          <w:rFonts w:eastAsia="Times New Roman"/>
          <w:szCs w:val="24"/>
        </w:rPr>
        <w:t>Ο κ. Ανδριανός Ιωάννης. Παρών.</w:t>
      </w:r>
    </w:p>
    <w:p w14:paraId="795DB058" w14:textId="77777777" w:rsidR="00B01EFE" w:rsidRDefault="00027761">
      <w:pPr>
        <w:spacing w:after="0" w:line="600" w:lineRule="auto"/>
        <w:ind w:firstLine="720"/>
        <w:jc w:val="both"/>
        <w:rPr>
          <w:rFonts w:eastAsia="Times New Roman"/>
          <w:szCs w:val="24"/>
        </w:rPr>
      </w:pPr>
      <w:r>
        <w:rPr>
          <w:rFonts w:eastAsia="Times New Roman"/>
          <w:szCs w:val="24"/>
        </w:rPr>
        <w:t>Ο κ. Κουκοδήμος Κωνσταντίνος. Παρών.</w:t>
      </w:r>
    </w:p>
    <w:p w14:paraId="795DB059" w14:textId="77777777" w:rsidR="00B01EFE" w:rsidRDefault="00027761">
      <w:pPr>
        <w:spacing w:after="0" w:line="600" w:lineRule="auto"/>
        <w:ind w:firstLine="720"/>
        <w:jc w:val="both"/>
        <w:rPr>
          <w:rFonts w:eastAsia="Times New Roman"/>
          <w:szCs w:val="24"/>
        </w:rPr>
      </w:pPr>
      <w:r>
        <w:rPr>
          <w:rFonts w:eastAsia="Times New Roman"/>
          <w:szCs w:val="24"/>
        </w:rPr>
        <w:t>Ο κ. Μπούρας Αθανάσιος. Παρών.</w:t>
      </w:r>
    </w:p>
    <w:p w14:paraId="795DB05A" w14:textId="77777777" w:rsidR="00B01EFE" w:rsidRDefault="00027761">
      <w:pPr>
        <w:spacing w:after="0" w:line="600" w:lineRule="auto"/>
        <w:ind w:firstLine="720"/>
        <w:jc w:val="both"/>
        <w:rPr>
          <w:rFonts w:eastAsia="Times New Roman"/>
          <w:szCs w:val="24"/>
        </w:rPr>
      </w:pPr>
      <w:r>
        <w:rPr>
          <w:rFonts w:eastAsia="Times New Roman"/>
          <w:szCs w:val="24"/>
        </w:rPr>
        <w:t>Ο κ. Βορίδης Μαυρουδής. Παρών.</w:t>
      </w:r>
    </w:p>
    <w:p w14:paraId="795DB05B" w14:textId="77777777" w:rsidR="00B01EFE" w:rsidRDefault="00027761">
      <w:pPr>
        <w:spacing w:after="0" w:line="600" w:lineRule="auto"/>
        <w:ind w:firstLine="720"/>
        <w:jc w:val="both"/>
        <w:rPr>
          <w:rFonts w:eastAsia="Times New Roman"/>
          <w:szCs w:val="24"/>
        </w:rPr>
      </w:pPr>
      <w:r>
        <w:rPr>
          <w:rFonts w:eastAsia="Times New Roman"/>
          <w:szCs w:val="24"/>
        </w:rPr>
        <w:t>Ο κ. Κεδίκογλου Σίμος. Παρών.</w:t>
      </w:r>
    </w:p>
    <w:p w14:paraId="795DB05C" w14:textId="77777777" w:rsidR="00B01EFE" w:rsidRDefault="00027761">
      <w:pPr>
        <w:spacing w:after="0" w:line="600" w:lineRule="auto"/>
        <w:ind w:firstLine="720"/>
        <w:jc w:val="both"/>
        <w:rPr>
          <w:rFonts w:eastAsia="Times New Roman"/>
          <w:szCs w:val="24"/>
        </w:rPr>
      </w:pPr>
      <w:r>
        <w:rPr>
          <w:rFonts w:eastAsia="Times New Roman"/>
          <w:szCs w:val="24"/>
        </w:rPr>
        <w:t>Ο κ. Κουτσούμπας Ανδρέας. Παρών.</w:t>
      </w:r>
    </w:p>
    <w:p w14:paraId="795DB05D" w14:textId="77777777" w:rsidR="00B01EFE" w:rsidRDefault="00027761">
      <w:pPr>
        <w:spacing w:after="0" w:line="600" w:lineRule="auto"/>
        <w:ind w:firstLine="720"/>
        <w:jc w:val="both"/>
        <w:rPr>
          <w:rFonts w:eastAsia="Times New Roman"/>
          <w:szCs w:val="24"/>
        </w:rPr>
      </w:pPr>
      <w:r>
        <w:rPr>
          <w:rFonts w:eastAsia="Times New Roman"/>
          <w:szCs w:val="24"/>
        </w:rPr>
        <w:t>Η κ. Καραμανλή Άννα. Παρούσα</w:t>
      </w:r>
      <w:r>
        <w:rPr>
          <w:rFonts w:eastAsia="Times New Roman"/>
          <w:szCs w:val="24"/>
        </w:rPr>
        <w:t xml:space="preserve">. </w:t>
      </w:r>
    </w:p>
    <w:p w14:paraId="795DB05E" w14:textId="77777777" w:rsidR="00B01EFE" w:rsidRDefault="00027761">
      <w:pPr>
        <w:spacing w:after="0" w:line="600" w:lineRule="auto"/>
        <w:ind w:firstLine="720"/>
        <w:jc w:val="both"/>
        <w:rPr>
          <w:rFonts w:eastAsia="Times New Roman"/>
          <w:szCs w:val="24"/>
        </w:rPr>
      </w:pPr>
      <w:r>
        <w:rPr>
          <w:rFonts w:eastAsia="Times New Roman"/>
          <w:szCs w:val="24"/>
        </w:rPr>
        <w:t xml:space="preserve">Η κ. Μάρκου Αικατερίνη. Παρούσα. </w:t>
      </w:r>
    </w:p>
    <w:p w14:paraId="795DB05F" w14:textId="77777777" w:rsidR="00B01EFE" w:rsidRDefault="00027761">
      <w:pPr>
        <w:spacing w:after="0" w:line="600" w:lineRule="auto"/>
        <w:ind w:firstLine="720"/>
        <w:jc w:val="both"/>
        <w:rPr>
          <w:rFonts w:eastAsia="Times New Roman"/>
          <w:szCs w:val="24"/>
        </w:rPr>
      </w:pPr>
      <w:r>
        <w:rPr>
          <w:rFonts w:eastAsia="Times New Roman"/>
          <w:szCs w:val="24"/>
        </w:rPr>
        <w:t>Ο κ. Γιακουμάτος Γεράσιμος. Παρών.</w:t>
      </w:r>
    </w:p>
    <w:p w14:paraId="795DB060" w14:textId="77777777" w:rsidR="00B01EFE" w:rsidRDefault="00027761">
      <w:pPr>
        <w:spacing w:after="0" w:line="600" w:lineRule="auto"/>
        <w:ind w:firstLine="720"/>
        <w:jc w:val="both"/>
        <w:rPr>
          <w:rFonts w:eastAsia="Times New Roman"/>
          <w:szCs w:val="24"/>
        </w:rPr>
      </w:pPr>
      <w:r>
        <w:rPr>
          <w:rFonts w:eastAsia="Times New Roman"/>
          <w:szCs w:val="24"/>
        </w:rPr>
        <w:t>Ο κ. Κεφαλογιάννης Ιωάννης. Παρών.</w:t>
      </w:r>
    </w:p>
    <w:p w14:paraId="795DB061" w14:textId="77777777" w:rsidR="00B01EFE" w:rsidRDefault="00027761">
      <w:pPr>
        <w:spacing w:after="0" w:line="600" w:lineRule="auto"/>
        <w:ind w:firstLine="720"/>
        <w:jc w:val="both"/>
        <w:rPr>
          <w:rFonts w:eastAsia="Times New Roman"/>
          <w:szCs w:val="24"/>
        </w:rPr>
      </w:pPr>
      <w:r>
        <w:rPr>
          <w:rFonts w:eastAsia="Times New Roman"/>
          <w:szCs w:val="24"/>
        </w:rPr>
        <w:t xml:space="preserve">Η κ. Βούλτεψη Σοφία. Παρούσα. </w:t>
      </w:r>
    </w:p>
    <w:p w14:paraId="795DB062" w14:textId="77777777" w:rsidR="00B01EFE" w:rsidRDefault="00027761">
      <w:pPr>
        <w:spacing w:after="0" w:line="600" w:lineRule="auto"/>
        <w:ind w:firstLine="720"/>
        <w:jc w:val="both"/>
        <w:rPr>
          <w:rFonts w:eastAsia="Times New Roman"/>
          <w:szCs w:val="24"/>
        </w:rPr>
      </w:pPr>
      <w:r>
        <w:rPr>
          <w:rFonts w:eastAsia="Times New Roman"/>
          <w:szCs w:val="24"/>
        </w:rPr>
        <w:t>Ο κ. Δένδιας Νικόλαος-Γεώργιος. Παρών.</w:t>
      </w:r>
    </w:p>
    <w:p w14:paraId="795DB063" w14:textId="77777777" w:rsidR="00B01EFE" w:rsidRDefault="00027761">
      <w:pPr>
        <w:spacing w:after="0" w:line="600" w:lineRule="auto"/>
        <w:ind w:firstLine="720"/>
        <w:jc w:val="both"/>
        <w:rPr>
          <w:rFonts w:eastAsia="Times New Roman"/>
          <w:szCs w:val="24"/>
        </w:rPr>
      </w:pPr>
      <w:r>
        <w:rPr>
          <w:rFonts w:eastAsia="Times New Roman"/>
          <w:szCs w:val="24"/>
        </w:rPr>
        <w:lastRenderedPageBreak/>
        <w:t>Ο κ. Αντωνιάδης Ιωάννης. Παρών.</w:t>
      </w:r>
    </w:p>
    <w:p w14:paraId="795DB064"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Κύριοι συνάδελφοι, υπάρχει ο απαιτούμενος από </w:t>
      </w:r>
      <w:r>
        <w:rPr>
          <w:rFonts w:eastAsia="Times New Roman" w:cs="Times New Roman"/>
          <w:szCs w:val="24"/>
        </w:rPr>
        <w:t>τον Κανονισμό αριθμός υπογραφόντων την αίτηση ονομαστικής ψηφοφορίας Βουλευτών</w:t>
      </w:r>
      <w:r>
        <w:rPr>
          <w:rFonts w:eastAsia="Times New Roman" w:cs="Times New Roman"/>
          <w:szCs w:val="24"/>
        </w:rPr>
        <w:t xml:space="preserve"> της Νέας Δημοκρατίας</w:t>
      </w:r>
      <w:r>
        <w:rPr>
          <w:rFonts w:eastAsia="Times New Roman" w:cs="Times New Roman"/>
          <w:szCs w:val="24"/>
        </w:rPr>
        <w:t>.</w:t>
      </w:r>
    </w:p>
    <w:p w14:paraId="795DB065"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Επίσης, </w:t>
      </w:r>
      <w:r>
        <w:rPr>
          <w:rFonts w:eastAsia="Times New Roman" w:cs="Times New Roman"/>
          <w:szCs w:val="24"/>
        </w:rPr>
        <w:t>έχει υποβληθεί αίτηση διεξαγωγής ονομαστικής ψηφοφορίας Βουλευτών</w:t>
      </w:r>
      <w:r>
        <w:rPr>
          <w:rFonts w:eastAsia="Times New Roman" w:cs="Times New Roman"/>
          <w:szCs w:val="24"/>
        </w:rPr>
        <w:t xml:space="preserve"> της Δημοκρατικής Συμπαράταξης ΠΑΣΟΚ - ΔΗΜΑΡ </w:t>
      </w:r>
      <w:r>
        <w:rPr>
          <w:rFonts w:eastAsia="Times New Roman" w:cs="Times New Roman"/>
          <w:szCs w:val="24"/>
        </w:rPr>
        <w:t xml:space="preserve">επί της αρχής και επί των άρθρων 60, </w:t>
      </w:r>
      <w:r w:rsidRPr="00D95B60">
        <w:rPr>
          <w:rFonts w:eastAsia="Times New Roman" w:cs="Times New Roman"/>
          <w:szCs w:val="24"/>
        </w:rPr>
        <w:t xml:space="preserve">80, </w:t>
      </w:r>
      <w:r>
        <w:rPr>
          <w:rFonts w:eastAsia="Times New Roman" w:cs="Times New Roman"/>
          <w:szCs w:val="24"/>
        </w:rPr>
        <w:t>109 και 119 του σχεδίου νόμου</w:t>
      </w:r>
      <w:r>
        <w:rPr>
          <w:rFonts w:eastAsia="Times New Roman" w:cs="Times New Roman"/>
          <w:szCs w:val="24"/>
        </w:rPr>
        <w:t>,</w:t>
      </w:r>
      <w:r w:rsidRPr="00344A22">
        <w:rPr>
          <w:rFonts w:eastAsia="Times New Roman" w:cs="Times New Roman"/>
          <w:szCs w:val="24"/>
        </w:rPr>
        <w:t xml:space="preserve"> </w:t>
      </w:r>
      <w:r>
        <w:rPr>
          <w:rFonts w:eastAsia="Times New Roman" w:cs="Times New Roman"/>
          <w:szCs w:val="24"/>
        </w:rPr>
        <w:t>της οποίας το κείμενο έχει ως εξής:</w:t>
      </w:r>
    </w:p>
    <w:p w14:paraId="795DB066" w14:textId="77777777" w:rsidR="00B01EFE" w:rsidRDefault="00027761">
      <w:pPr>
        <w:spacing w:after="0" w:line="600" w:lineRule="auto"/>
        <w:ind w:firstLine="720"/>
        <w:jc w:val="center"/>
        <w:rPr>
          <w:rFonts w:eastAsia="Times New Roman" w:cs="Times New Roman"/>
          <w:color w:val="FF0000"/>
          <w:szCs w:val="24"/>
        </w:rPr>
      </w:pPr>
      <w:r w:rsidRPr="00F42587">
        <w:rPr>
          <w:rFonts w:eastAsia="Times New Roman" w:cs="Times New Roman"/>
          <w:color w:val="FF0000"/>
          <w:szCs w:val="24"/>
        </w:rPr>
        <w:t>(ΑΛΛΑΓΗ ΣΕΛΙΔΑΣ)</w:t>
      </w:r>
    </w:p>
    <w:p w14:paraId="795DB067" w14:textId="77777777" w:rsidR="00B01EFE" w:rsidRDefault="00027761">
      <w:pPr>
        <w:spacing w:after="0" w:line="600" w:lineRule="auto"/>
        <w:ind w:firstLine="720"/>
        <w:jc w:val="center"/>
        <w:rPr>
          <w:rFonts w:eastAsia="Times New Roman" w:cs="Times New Roman"/>
          <w:color w:val="FF0000"/>
          <w:szCs w:val="24"/>
        </w:rPr>
      </w:pPr>
      <w:r w:rsidRPr="00F42587">
        <w:rPr>
          <w:rFonts w:eastAsia="Times New Roman" w:cs="Times New Roman"/>
          <w:color w:val="FF0000"/>
          <w:szCs w:val="24"/>
        </w:rPr>
        <w:t xml:space="preserve">(Να μπει η σελίδας </w:t>
      </w:r>
      <w:r>
        <w:rPr>
          <w:rFonts w:eastAsia="Times New Roman" w:cs="Times New Roman"/>
          <w:color w:val="FF0000"/>
          <w:szCs w:val="24"/>
        </w:rPr>
        <w:t>224</w:t>
      </w:r>
      <w:r w:rsidRPr="00F42587">
        <w:rPr>
          <w:rFonts w:eastAsia="Times New Roman" w:cs="Times New Roman"/>
          <w:color w:val="FF0000"/>
          <w:szCs w:val="24"/>
          <w:vertAlign w:val="superscript"/>
        </w:rPr>
        <w:t>α</w:t>
      </w:r>
      <w:r w:rsidRPr="00F42587">
        <w:rPr>
          <w:rFonts w:eastAsia="Times New Roman" w:cs="Times New Roman"/>
          <w:color w:val="FF0000"/>
          <w:szCs w:val="24"/>
        </w:rPr>
        <w:t>)</w:t>
      </w:r>
    </w:p>
    <w:p w14:paraId="795DB068" w14:textId="77777777" w:rsidR="00B01EFE" w:rsidRDefault="00027761">
      <w:pPr>
        <w:spacing w:after="0" w:line="600" w:lineRule="auto"/>
        <w:ind w:firstLine="720"/>
        <w:jc w:val="center"/>
        <w:rPr>
          <w:rFonts w:eastAsia="Times New Roman" w:cs="Times New Roman"/>
          <w:color w:val="FF0000"/>
          <w:szCs w:val="24"/>
        </w:rPr>
      </w:pPr>
      <w:r w:rsidRPr="00F42587">
        <w:rPr>
          <w:rFonts w:eastAsia="Times New Roman" w:cs="Times New Roman"/>
          <w:color w:val="FF0000"/>
          <w:szCs w:val="24"/>
        </w:rPr>
        <w:t>(ΑΛΛΑΓΗ ΣΕΛΙΔΑΣ)</w:t>
      </w:r>
    </w:p>
    <w:p w14:paraId="795DB069" w14:textId="77777777" w:rsidR="00B01EFE" w:rsidRDefault="00027761">
      <w:pPr>
        <w:spacing w:after="0" w:line="600" w:lineRule="auto"/>
        <w:ind w:firstLine="720"/>
        <w:jc w:val="both"/>
        <w:rPr>
          <w:rFonts w:eastAsia="Times New Roman" w:cs="Times New Roman"/>
          <w:szCs w:val="24"/>
        </w:rPr>
      </w:pPr>
      <w:r w:rsidRPr="00D41756">
        <w:rPr>
          <w:rFonts w:eastAsia="Times New Roman" w:cs="Times New Roman"/>
          <w:b/>
          <w:szCs w:val="24"/>
        </w:rPr>
        <w:t>ΠΡΟΕΔΡΕΥΩΝ (Αναστάσιος Κουράκης):</w:t>
      </w:r>
      <w:r>
        <w:rPr>
          <w:rFonts w:eastAsia="Times New Roman" w:cs="Times New Roman"/>
          <w:szCs w:val="24"/>
        </w:rPr>
        <w:t xml:space="preserve"> Θα αναγνώσω </w:t>
      </w:r>
      <w:r>
        <w:rPr>
          <w:rFonts w:eastAsia="Times New Roman" w:cs="Times New Roman"/>
          <w:szCs w:val="24"/>
        </w:rPr>
        <w:t xml:space="preserve">και </w:t>
      </w:r>
      <w:r>
        <w:rPr>
          <w:rFonts w:eastAsia="Times New Roman" w:cs="Times New Roman"/>
          <w:szCs w:val="24"/>
        </w:rPr>
        <w:t xml:space="preserve">τον κατάλογο των υπογραφόντων την αίτηση της ονομαστικής ψηφοφορίας, </w:t>
      </w:r>
      <w:r>
        <w:rPr>
          <w:rFonts w:eastAsia="Times New Roman" w:cs="Times New Roman"/>
          <w:szCs w:val="24"/>
        </w:rPr>
        <w:lastRenderedPageBreak/>
        <w:t xml:space="preserve">για να </w:t>
      </w:r>
      <w:r>
        <w:rPr>
          <w:rFonts w:eastAsia="Times New Roman" w:cs="Times New Roman"/>
          <w:szCs w:val="24"/>
        </w:rPr>
        <w:t>διαπιστωθεί αν υπάρχει ο απαιτούμενος από τον Κανονισμό αριθμός για την υποβολή της.</w:t>
      </w:r>
    </w:p>
    <w:p w14:paraId="795DB06A"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Η κ. Γεννηματά Φωτεινή. Παρούσα. </w:t>
      </w:r>
    </w:p>
    <w:p w14:paraId="795DB06B" w14:textId="77777777" w:rsidR="00B01EFE" w:rsidRDefault="00027761">
      <w:pPr>
        <w:spacing w:after="0" w:line="600" w:lineRule="auto"/>
        <w:ind w:firstLine="720"/>
        <w:jc w:val="both"/>
        <w:rPr>
          <w:rFonts w:eastAsia="Times New Roman"/>
          <w:szCs w:val="24"/>
        </w:rPr>
      </w:pPr>
      <w:r>
        <w:rPr>
          <w:rFonts w:eastAsia="Times New Roman" w:cs="Times New Roman"/>
          <w:szCs w:val="24"/>
        </w:rPr>
        <w:t xml:space="preserve">Ο κ. Αρβανιτίδης Γεώργιος. </w:t>
      </w:r>
      <w:r>
        <w:rPr>
          <w:rFonts w:eastAsia="Times New Roman"/>
          <w:szCs w:val="24"/>
        </w:rPr>
        <w:t>Παρών.</w:t>
      </w:r>
    </w:p>
    <w:p w14:paraId="795DB06C" w14:textId="77777777" w:rsidR="00B01EFE" w:rsidRDefault="00027761">
      <w:pPr>
        <w:spacing w:after="0" w:line="600" w:lineRule="auto"/>
        <w:ind w:firstLine="720"/>
        <w:jc w:val="both"/>
        <w:rPr>
          <w:rFonts w:eastAsia="Times New Roman"/>
          <w:szCs w:val="24"/>
        </w:rPr>
      </w:pPr>
      <w:r>
        <w:rPr>
          <w:rFonts w:eastAsia="Times New Roman"/>
          <w:szCs w:val="24"/>
        </w:rPr>
        <w:t>Ο κ. Βενιζέλος Ευάγγελος. Παρών.</w:t>
      </w:r>
    </w:p>
    <w:p w14:paraId="795DB06D" w14:textId="77777777" w:rsidR="00B01EFE" w:rsidRDefault="00027761">
      <w:pPr>
        <w:spacing w:after="0" w:line="600" w:lineRule="auto"/>
        <w:ind w:firstLine="720"/>
        <w:jc w:val="both"/>
        <w:rPr>
          <w:rFonts w:eastAsia="Times New Roman"/>
          <w:szCs w:val="24"/>
        </w:rPr>
      </w:pPr>
      <w:r>
        <w:rPr>
          <w:rFonts w:eastAsia="Times New Roman"/>
          <w:szCs w:val="24"/>
        </w:rPr>
        <w:t>Ο κ. Αχμέτ Ιλχάν. Παρών.</w:t>
      </w:r>
    </w:p>
    <w:p w14:paraId="795DB06E" w14:textId="77777777" w:rsidR="00B01EFE" w:rsidRDefault="00027761">
      <w:pPr>
        <w:spacing w:after="0" w:line="600" w:lineRule="auto"/>
        <w:ind w:firstLine="720"/>
        <w:jc w:val="both"/>
        <w:rPr>
          <w:rFonts w:eastAsia="Times New Roman"/>
          <w:szCs w:val="24"/>
        </w:rPr>
      </w:pPr>
      <w:r>
        <w:rPr>
          <w:rFonts w:eastAsia="Times New Roman"/>
          <w:szCs w:val="24"/>
        </w:rPr>
        <w:t>Ο κ. Γρηγοράκος Λεωνίδας. Παρών.</w:t>
      </w:r>
    </w:p>
    <w:p w14:paraId="795DB06F" w14:textId="77777777" w:rsidR="00B01EFE" w:rsidRDefault="00027761">
      <w:pPr>
        <w:spacing w:after="0" w:line="600" w:lineRule="auto"/>
        <w:ind w:firstLine="720"/>
        <w:jc w:val="both"/>
        <w:rPr>
          <w:rFonts w:eastAsia="Times New Roman"/>
          <w:szCs w:val="24"/>
        </w:rPr>
      </w:pPr>
      <w:r>
        <w:rPr>
          <w:rFonts w:eastAsia="Times New Roman"/>
          <w:szCs w:val="24"/>
        </w:rPr>
        <w:t xml:space="preserve">Ο κ. </w:t>
      </w:r>
      <w:r>
        <w:rPr>
          <w:rFonts w:eastAsia="Times New Roman"/>
          <w:szCs w:val="24"/>
        </w:rPr>
        <w:t>Θεοχαρόπουλος Αθανάσιος. Παρών.</w:t>
      </w:r>
    </w:p>
    <w:p w14:paraId="795DB070" w14:textId="77777777" w:rsidR="00B01EFE" w:rsidRDefault="00027761">
      <w:pPr>
        <w:spacing w:after="0" w:line="600" w:lineRule="auto"/>
        <w:ind w:firstLine="720"/>
        <w:jc w:val="both"/>
        <w:rPr>
          <w:rFonts w:eastAsia="Times New Roman"/>
          <w:szCs w:val="24"/>
        </w:rPr>
      </w:pPr>
      <w:r>
        <w:rPr>
          <w:rFonts w:eastAsia="Times New Roman"/>
          <w:szCs w:val="24"/>
        </w:rPr>
        <w:t>Ο κ. Καρράς Γεώργιος-Δημήτριος. Παρών.</w:t>
      </w:r>
    </w:p>
    <w:p w14:paraId="795DB071" w14:textId="77777777" w:rsidR="00B01EFE" w:rsidRDefault="00027761">
      <w:pPr>
        <w:spacing w:after="0" w:line="600" w:lineRule="auto"/>
        <w:ind w:firstLine="720"/>
        <w:jc w:val="both"/>
        <w:rPr>
          <w:rFonts w:eastAsia="Times New Roman"/>
          <w:szCs w:val="24"/>
        </w:rPr>
      </w:pPr>
      <w:r>
        <w:rPr>
          <w:rFonts w:eastAsia="Times New Roman"/>
          <w:szCs w:val="24"/>
        </w:rPr>
        <w:t>Ο κ. Κεγκέρογλου Βασίλειος. Παρών.</w:t>
      </w:r>
    </w:p>
    <w:p w14:paraId="795DB072" w14:textId="77777777" w:rsidR="00B01EFE" w:rsidRDefault="00027761">
      <w:pPr>
        <w:spacing w:after="0" w:line="600" w:lineRule="auto"/>
        <w:ind w:firstLine="720"/>
        <w:jc w:val="both"/>
        <w:rPr>
          <w:rFonts w:eastAsia="Times New Roman"/>
          <w:szCs w:val="24"/>
        </w:rPr>
      </w:pPr>
      <w:r>
        <w:rPr>
          <w:rFonts w:eastAsia="Times New Roman"/>
          <w:szCs w:val="24"/>
        </w:rPr>
        <w:t xml:space="preserve">Η κ. Κεφαλίδου Χαρά. Παρούσα. </w:t>
      </w:r>
    </w:p>
    <w:p w14:paraId="795DB073" w14:textId="77777777" w:rsidR="00B01EFE" w:rsidRDefault="00027761">
      <w:pPr>
        <w:spacing w:after="0" w:line="600" w:lineRule="auto"/>
        <w:ind w:firstLine="720"/>
        <w:jc w:val="both"/>
        <w:rPr>
          <w:rFonts w:eastAsia="Times New Roman"/>
          <w:szCs w:val="24"/>
        </w:rPr>
      </w:pPr>
      <w:r>
        <w:rPr>
          <w:rFonts w:eastAsia="Times New Roman"/>
          <w:szCs w:val="24"/>
        </w:rPr>
        <w:t>Ο κ. Κουτσούκος Γιάννης. Παρών.</w:t>
      </w:r>
    </w:p>
    <w:p w14:paraId="795DB074" w14:textId="77777777" w:rsidR="00B01EFE" w:rsidRDefault="00027761">
      <w:pPr>
        <w:spacing w:after="0" w:line="600" w:lineRule="auto"/>
        <w:ind w:firstLine="720"/>
        <w:jc w:val="both"/>
        <w:rPr>
          <w:rFonts w:eastAsia="Times New Roman"/>
          <w:szCs w:val="24"/>
        </w:rPr>
      </w:pPr>
      <w:r>
        <w:rPr>
          <w:rFonts w:eastAsia="Times New Roman"/>
          <w:szCs w:val="24"/>
        </w:rPr>
        <w:t>Ο κ. Κρεμαστινός Δημήτριος. Παρών.</w:t>
      </w:r>
    </w:p>
    <w:p w14:paraId="795DB075" w14:textId="77777777" w:rsidR="00B01EFE" w:rsidRDefault="00027761">
      <w:pPr>
        <w:spacing w:after="0" w:line="600" w:lineRule="auto"/>
        <w:ind w:firstLine="720"/>
        <w:jc w:val="both"/>
        <w:rPr>
          <w:rFonts w:eastAsia="Times New Roman"/>
          <w:szCs w:val="24"/>
        </w:rPr>
      </w:pPr>
      <w:r>
        <w:rPr>
          <w:rFonts w:eastAsia="Times New Roman"/>
          <w:szCs w:val="24"/>
        </w:rPr>
        <w:t>Ο κ. Κωνσταντινόπουλος Οδυσσέας. Παρών.</w:t>
      </w:r>
    </w:p>
    <w:p w14:paraId="795DB076" w14:textId="77777777" w:rsidR="00B01EFE" w:rsidRDefault="00027761">
      <w:pPr>
        <w:spacing w:after="0" w:line="600" w:lineRule="auto"/>
        <w:ind w:firstLine="720"/>
        <w:jc w:val="both"/>
        <w:rPr>
          <w:rFonts w:eastAsia="Times New Roman"/>
          <w:szCs w:val="24"/>
        </w:rPr>
      </w:pPr>
      <w:r>
        <w:rPr>
          <w:rFonts w:eastAsia="Times New Roman"/>
          <w:szCs w:val="24"/>
        </w:rPr>
        <w:lastRenderedPageBreak/>
        <w:t>Ο κ. Κωνσταν</w:t>
      </w:r>
      <w:r>
        <w:rPr>
          <w:rFonts w:eastAsia="Times New Roman"/>
          <w:szCs w:val="24"/>
        </w:rPr>
        <w:t>τόπουλος Δημήτριος. Παρών.</w:t>
      </w:r>
    </w:p>
    <w:p w14:paraId="795DB077" w14:textId="77777777" w:rsidR="00B01EFE" w:rsidRDefault="00027761">
      <w:pPr>
        <w:spacing w:after="0" w:line="600" w:lineRule="auto"/>
        <w:ind w:firstLine="720"/>
        <w:jc w:val="both"/>
        <w:rPr>
          <w:rFonts w:eastAsia="Times New Roman"/>
          <w:szCs w:val="24"/>
        </w:rPr>
      </w:pPr>
      <w:r>
        <w:rPr>
          <w:rFonts w:eastAsia="Times New Roman"/>
          <w:szCs w:val="24"/>
        </w:rPr>
        <w:t>Ο κ. Λοβέρδος Ανδρέας. Παρών.</w:t>
      </w:r>
    </w:p>
    <w:p w14:paraId="795DB078" w14:textId="77777777" w:rsidR="00B01EFE" w:rsidRDefault="00027761">
      <w:pPr>
        <w:spacing w:after="0" w:line="600" w:lineRule="auto"/>
        <w:ind w:firstLine="720"/>
        <w:jc w:val="both"/>
        <w:rPr>
          <w:rFonts w:eastAsia="Times New Roman"/>
          <w:szCs w:val="24"/>
        </w:rPr>
      </w:pPr>
      <w:r>
        <w:rPr>
          <w:rFonts w:eastAsia="Times New Roman"/>
          <w:szCs w:val="24"/>
        </w:rPr>
        <w:t>Ο κ. Μανιάτης Ιωάννης. Παρών.</w:t>
      </w:r>
    </w:p>
    <w:p w14:paraId="795DB079" w14:textId="77777777" w:rsidR="00B01EFE" w:rsidRDefault="00027761">
      <w:pPr>
        <w:spacing w:after="0" w:line="600" w:lineRule="auto"/>
        <w:ind w:firstLine="720"/>
        <w:jc w:val="both"/>
        <w:rPr>
          <w:rFonts w:eastAsia="Times New Roman"/>
          <w:szCs w:val="24"/>
        </w:rPr>
      </w:pPr>
      <w:r>
        <w:rPr>
          <w:rFonts w:eastAsia="Times New Roman"/>
          <w:szCs w:val="24"/>
        </w:rPr>
        <w:t>Ο κ. Μπαργιώτας Κωνσταντίνος. Παρών.</w:t>
      </w:r>
    </w:p>
    <w:p w14:paraId="795DB07A" w14:textId="77777777" w:rsidR="00B01EFE" w:rsidRDefault="00027761">
      <w:pPr>
        <w:spacing w:after="0" w:line="600" w:lineRule="auto"/>
        <w:ind w:firstLine="720"/>
        <w:jc w:val="both"/>
        <w:rPr>
          <w:rFonts w:eastAsia="Times New Roman"/>
          <w:szCs w:val="24"/>
        </w:rPr>
      </w:pPr>
      <w:r>
        <w:rPr>
          <w:rFonts w:eastAsia="Times New Roman"/>
          <w:szCs w:val="24"/>
        </w:rPr>
        <w:t>Ο κ. Παπαθεοδώρου Θεόδωρος. Παρών.</w:t>
      </w:r>
    </w:p>
    <w:p w14:paraId="795DB07B" w14:textId="77777777" w:rsidR="00B01EFE" w:rsidRDefault="00027761">
      <w:pPr>
        <w:spacing w:after="0" w:line="600" w:lineRule="auto"/>
        <w:ind w:firstLine="720"/>
        <w:jc w:val="both"/>
        <w:rPr>
          <w:rFonts w:eastAsia="Times New Roman"/>
          <w:szCs w:val="24"/>
        </w:rPr>
      </w:pPr>
      <w:r>
        <w:rPr>
          <w:rFonts w:eastAsia="Times New Roman"/>
          <w:szCs w:val="24"/>
        </w:rPr>
        <w:t xml:space="preserve">Ο κ. Σκανδαλίδης Κωνσταντίνος. Παρών. </w:t>
      </w:r>
    </w:p>
    <w:p w14:paraId="795DB07C" w14:textId="77777777" w:rsidR="00B01EFE" w:rsidRDefault="00027761">
      <w:pPr>
        <w:spacing w:after="0" w:line="600" w:lineRule="auto"/>
        <w:ind w:firstLine="720"/>
        <w:jc w:val="both"/>
        <w:rPr>
          <w:rFonts w:eastAsia="Times New Roman" w:cs="Times New Roman"/>
          <w:szCs w:val="24"/>
        </w:rPr>
      </w:pPr>
      <w:r>
        <w:rPr>
          <w:rFonts w:eastAsia="Times New Roman"/>
          <w:szCs w:val="24"/>
        </w:rPr>
        <w:t xml:space="preserve">Η κ. Χριστοφιλοπούλου Εύη. Παρούσα. </w:t>
      </w:r>
    </w:p>
    <w:p w14:paraId="795DB07D"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Κύριοι συνάδελφοι, </w:t>
      </w:r>
      <w:r>
        <w:rPr>
          <w:rFonts w:eastAsia="Times New Roman" w:cs="Times New Roman"/>
          <w:szCs w:val="24"/>
        </w:rPr>
        <w:t>υπάρχει ο απαιτούμενος από τον Κανονισμό αριθμός υπογραφόντων την αίτηση ονομαστικής ψηφοφορίας Βουλευτών</w:t>
      </w:r>
      <w:r>
        <w:rPr>
          <w:rFonts w:eastAsia="Times New Roman" w:cs="Times New Roman"/>
          <w:szCs w:val="24"/>
        </w:rPr>
        <w:t xml:space="preserve"> της Δημοκρατικής Συμπαράταξης ΠΑ</w:t>
      </w:r>
      <w:r>
        <w:rPr>
          <w:rFonts w:eastAsia="Times New Roman" w:cs="Times New Roman"/>
          <w:szCs w:val="24"/>
        </w:rPr>
        <w:t>ΣΟΚ - ΔΗΜΑΡ</w:t>
      </w:r>
      <w:r>
        <w:rPr>
          <w:rFonts w:eastAsia="Times New Roman" w:cs="Times New Roman"/>
          <w:szCs w:val="24"/>
        </w:rPr>
        <w:t>.</w:t>
      </w:r>
    </w:p>
    <w:p w14:paraId="795DB07E"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Επίσης, έχει υποβληθεί αίτηση </w:t>
      </w:r>
      <w:r>
        <w:rPr>
          <w:rFonts w:eastAsia="Times New Roman" w:cs="Times New Roman"/>
          <w:szCs w:val="24"/>
        </w:rPr>
        <w:t xml:space="preserve">διεξαγωγής </w:t>
      </w:r>
      <w:r>
        <w:rPr>
          <w:rFonts w:eastAsia="Times New Roman" w:cs="Times New Roman"/>
          <w:szCs w:val="24"/>
        </w:rPr>
        <w:t xml:space="preserve">ονομαστικής ψηφοφορίας </w:t>
      </w:r>
      <w:r>
        <w:rPr>
          <w:rFonts w:eastAsia="Times New Roman" w:cs="Times New Roman"/>
          <w:szCs w:val="24"/>
        </w:rPr>
        <w:t>Βουλευτών</w:t>
      </w:r>
      <w:r>
        <w:rPr>
          <w:rFonts w:eastAsia="Times New Roman" w:cs="Times New Roman"/>
          <w:szCs w:val="24"/>
        </w:rPr>
        <w:t xml:space="preserve"> </w:t>
      </w:r>
      <w:r>
        <w:rPr>
          <w:rFonts w:eastAsia="Times New Roman" w:cs="Times New Roman"/>
          <w:szCs w:val="24"/>
        </w:rPr>
        <w:t>του Λαϊκού Συνδέσμου – Χρυσή Αυ</w:t>
      </w:r>
      <w:r>
        <w:rPr>
          <w:rFonts w:eastAsia="Times New Roman" w:cs="Times New Roman"/>
          <w:szCs w:val="24"/>
        </w:rPr>
        <w:t xml:space="preserve">γή επί της αρχής και επί των άρθρων 23, 69, 109 και 119 του σχεδίου νόμου καθώς και επί </w:t>
      </w:r>
      <w:r>
        <w:rPr>
          <w:rFonts w:eastAsia="Times New Roman" w:cs="Times New Roman"/>
          <w:szCs w:val="24"/>
        </w:rPr>
        <w:lastRenderedPageBreak/>
        <w:t>της τροπολογίας με γενικό αριθμό 1621 και ειδικό 251</w:t>
      </w:r>
      <w:r>
        <w:rPr>
          <w:rFonts w:eastAsia="Times New Roman" w:cs="Times New Roman"/>
          <w:szCs w:val="24"/>
        </w:rPr>
        <w:t>, της οποίας το κείμενο έχει ως εξής:</w:t>
      </w:r>
    </w:p>
    <w:p w14:paraId="795DB07F" w14:textId="77777777" w:rsidR="00B01EFE" w:rsidRDefault="00027761">
      <w:pPr>
        <w:spacing w:after="0" w:line="600" w:lineRule="auto"/>
        <w:ind w:firstLine="720"/>
        <w:jc w:val="center"/>
        <w:rPr>
          <w:rFonts w:eastAsia="Times New Roman" w:cs="Times New Roman"/>
          <w:color w:val="FF0000"/>
          <w:szCs w:val="24"/>
        </w:rPr>
      </w:pPr>
      <w:r w:rsidRPr="00F42587">
        <w:rPr>
          <w:rFonts w:eastAsia="Times New Roman" w:cs="Times New Roman"/>
          <w:color w:val="FF0000"/>
          <w:szCs w:val="24"/>
        </w:rPr>
        <w:t>(ΑΛΛΑΓΗ ΣΕΛΙΔΑΣ)</w:t>
      </w:r>
    </w:p>
    <w:p w14:paraId="795DB080" w14:textId="77777777" w:rsidR="00B01EFE" w:rsidRDefault="00027761">
      <w:pPr>
        <w:spacing w:after="0" w:line="600" w:lineRule="auto"/>
        <w:ind w:firstLine="720"/>
        <w:jc w:val="center"/>
        <w:rPr>
          <w:rFonts w:eastAsia="Times New Roman" w:cs="Times New Roman"/>
          <w:color w:val="FF0000"/>
          <w:szCs w:val="24"/>
        </w:rPr>
      </w:pPr>
      <w:r w:rsidRPr="00F42587">
        <w:rPr>
          <w:rFonts w:eastAsia="Times New Roman" w:cs="Times New Roman"/>
          <w:color w:val="FF0000"/>
          <w:szCs w:val="24"/>
        </w:rPr>
        <w:t xml:space="preserve">(Να μπει η σελίδας </w:t>
      </w:r>
      <w:r>
        <w:rPr>
          <w:rFonts w:eastAsia="Times New Roman" w:cs="Times New Roman"/>
          <w:color w:val="FF0000"/>
          <w:szCs w:val="24"/>
        </w:rPr>
        <w:t>225</w:t>
      </w:r>
      <w:r w:rsidRPr="00F42587">
        <w:rPr>
          <w:rFonts w:eastAsia="Times New Roman" w:cs="Times New Roman"/>
          <w:color w:val="FF0000"/>
          <w:szCs w:val="24"/>
          <w:vertAlign w:val="superscript"/>
        </w:rPr>
        <w:t>α</w:t>
      </w:r>
      <w:r w:rsidRPr="00F42587">
        <w:rPr>
          <w:rFonts w:eastAsia="Times New Roman" w:cs="Times New Roman"/>
          <w:color w:val="FF0000"/>
          <w:szCs w:val="24"/>
        </w:rPr>
        <w:t>)</w:t>
      </w:r>
    </w:p>
    <w:p w14:paraId="795DB081" w14:textId="77777777" w:rsidR="00B01EFE" w:rsidRDefault="00027761">
      <w:pPr>
        <w:spacing w:after="0" w:line="600" w:lineRule="auto"/>
        <w:ind w:firstLine="720"/>
        <w:jc w:val="center"/>
        <w:rPr>
          <w:rFonts w:eastAsia="Times New Roman" w:cs="Times New Roman"/>
          <w:color w:val="FF0000"/>
          <w:szCs w:val="24"/>
        </w:rPr>
      </w:pPr>
      <w:r w:rsidRPr="00F42587">
        <w:rPr>
          <w:rFonts w:eastAsia="Times New Roman" w:cs="Times New Roman"/>
          <w:color w:val="FF0000"/>
          <w:szCs w:val="24"/>
        </w:rPr>
        <w:t>(ΑΛΛΑΓΗ ΣΕΛΙΔΑΣ)</w:t>
      </w:r>
    </w:p>
    <w:p w14:paraId="795DB082" w14:textId="77777777" w:rsidR="00B01EFE" w:rsidRDefault="00027761">
      <w:pPr>
        <w:spacing w:after="0" w:line="600" w:lineRule="auto"/>
        <w:ind w:firstLine="720"/>
        <w:jc w:val="both"/>
        <w:rPr>
          <w:rFonts w:eastAsia="Times New Roman" w:cs="Times New Roman"/>
          <w:szCs w:val="24"/>
        </w:rPr>
      </w:pPr>
      <w:r w:rsidRPr="00D41756">
        <w:rPr>
          <w:rFonts w:eastAsia="Times New Roman" w:cs="Times New Roman"/>
          <w:b/>
          <w:szCs w:val="24"/>
        </w:rPr>
        <w:t xml:space="preserve">ΠΡΟΕΔΡΕΥΩΝ </w:t>
      </w:r>
      <w:r w:rsidRPr="00D41756">
        <w:rPr>
          <w:rFonts w:eastAsia="Times New Roman" w:cs="Times New Roman"/>
          <w:b/>
          <w:szCs w:val="24"/>
        </w:rPr>
        <w:t>(Αναστάσιος Κουράκης):</w:t>
      </w:r>
      <w:r>
        <w:rPr>
          <w:rFonts w:eastAsia="Times New Roman" w:cs="Times New Roman"/>
          <w:szCs w:val="24"/>
        </w:rPr>
        <w:t xml:space="preserve"> </w:t>
      </w:r>
      <w:r>
        <w:rPr>
          <w:rFonts w:eastAsia="Times New Roman" w:cs="Times New Roman"/>
          <w:szCs w:val="24"/>
        </w:rPr>
        <w:t xml:space="preserve">Θα αναγνώσω </w:t>
      </w:r>
      <w:r>
        <w:rPr>
          <w:rFonts w:eastAsia="Times New Roman" w:cs="Times New Roman"/>
          <w:szCs w:val="24"/>
        </w:rPr>
        <w:t xml:space="preserve">και </w:t>
      </w:r>
      <w:r>
        <w:rPr>
          <w:rFonts w:eastAsia="Times New Roman" w:cs="Times New Roman"/>
          <w:szCs w:val="24"/>
        </w:rPr>
        <w:t>τον κατάλογο των υπογραφόντων την αίτηση της ονομαστικής ψηφοφορίας, για να διαπιστωθεί αν υπάρχει ο απαιτούμενος από τον Κανονισμό αριθμός για την υποβολή της.</w:t>
      </w:r>
    </w:p>
    <w:p w14:paraId="795DB083" w14:textId="77777777" w:rsidR="00B01EFE" w:rsidRDefault="00027761">
      <w:pPr>
        <w:spacing w:after="0" w:line="600" w:lineRule="auto"/>
        <w:ind w:firstLine="720"/>
        <w:jc w:val="both"/>
        <w:rPr>
          <w:rFonts w:eastAsia="Times New Roman"/>
          <w:szCs w:val="24"/>
        </w:rPr>
      </w:pPr>
      <w:r>
        <w:rPr>
          <w:rFonts w:eastAsia="Times New Roman" w:cs="Times New Roman"/>
          <w:szCs w:val="24"/>
        </w:rPr>
        <w:t xml:space="preserve">Ο κ. Μιχαλολιάκος Νικόλαος. </w:t>
      </w:r>
      <w:r>
        <w:rPr>
          <w:rFonts w:eastAsia="Times New Roman"/>
          <w:szCs w:val="24"/>
        </w:rPr>
        <w:t>Παρών.</w:t>
      </w:r>
    </w:p>
    <w:p w14:paraId="795DB084" w14:textId="77777777" w:rsidR="00B01EFE" w:rsidRDefault="00027761">
      <w:pPr>
        <w:spacing w:after="0" w:line="600" w:lineRule="auto"/>
        <w:ind w:firstLine="720"/>
        <w:jc w:val="both"/>
        <w:rPr>
          <w:rFonts w:eastAsia="Times New Roman"/>
          <w:szCs w:val="24"/>
        </w:rPr>
      </w:pPr>
      <w:r>
        <w:rPr>
          <w:rFonts w:eastAsia="Times New Roman"/>
          <w:szCs w:val="24"/>
        </w:rPr>
        <w:t>Ο κ. Αϊβατίδης Ιωάννη</w:t>
      </w:r>
      <w:r>
        <w:rPr>
          <w:rFonts w:eastAsia="Times New Roman"/>
          <w:szCs w:val="24"/>
        </w:rPr>
        <w:t>ς. Παρών.</w:t>
      </w:r>
    </w:p>
    <w:p w14:paraId="795DB085" w14:textId="77777777" w:rsidR="00B01EFE" w:rsidRDefault="00027761">
      <w:pPr>
        <w:spacing w:after="0" w:line="600" w:lineRule="auto"/>
        <w:ind w:firstLine="720"/>
        <w:jc w:val="both"/>
        <w:rPr>
          <w:rFonts w:eastAsia="Times New Roman"/>
          <w:szCs w:val="24"/>
        </w:rPr>
      </w:pPr>
      <w:r>
        <w:rPr>
          <w:rFonts w:eastAsia="Times New Roman"/>
          <w:szCs w:val="24"/>
        </w:rPr>
        <w:t xml:space="preserve">Η κ. Βλάχου Σωτηρία. Παρούσα. </w:t>
      </w:r>
    </w:p>
    <w:p w14:paraId="795DB086" w14:textId="77777777" w:rsidR="00B01EFE" w:rsidRDefault="00027761">
      <w:pPr>
        <w:spacing w:after="0" w:line="600" w:lineRule="auto"/>
        <w:ind w:firstLine="720"/>
        <w:jc w:val="both"/>
        <w:rPr>
          <w:rFonts w:eastAsia="Times New Roman"/>
          <w:szCs w:val="24"/>
        </w:rPr>
      </w:pPr>
      <w:r>
        <w:rPr>
          <w:rFonts w:eastAsia="Times New Roman"/>
          <w:szCs w:val="24"/>
        </w:rPr>
        <w:t>Ο κ. Γερμενής Γεώργιος. Παρών.</w:t>
      </w:r>
    </w:p>
    <w:p w14:paraId="795DB087" w14:textId="77777777" w:rsidR="00B01EFE" w:rsidRDefault="00027761">
      <w:pPr>
        <w:spacing w:after="0" w:line="600" w:lineRule="auto"/>
        <w:ind w:firstLine="720"/>
        <w:jc w:val="both"/>
        <w:rPr>
          <w:rFonts w:eastAsia="Times New Roman"/>
          <w:szCs w:val="24"/>
        </w:rPr>
      </w:pPr>
      <w:r>
        <w:rPr>
          <w:rFonts w:eastAsia="Times New Roman"/>
          <w:szCs w:val="24"/>
        </w:rPr>
        <w:t>Ο κ. Γρέγος Αντώνιος. Παρών.</w:t>
      </w:r>
    </w:p>
    <w:p w14:paraId="795DB088" w14:textId="77777777" w:rsidR="00B01EFE" w:rsidRDefault="00027761">
      <w:pPr>
        <w:spacing w:after="0" w:line="600" w:lineRule="auto"/>
        <w:ind w:firstLine="720"/>
        <w:jc w:val="both"/>
        <w:rPr>
          <w:rFonts w:eastAsia="Times New Roman"/>
          <w:szCs w:val="24"/>
        </w:rPr>
      </w:pPr>
      <w:r>
        <w:rPr>
          <w:rFonts w:eastAsia="Times New Roman"/>
          <w:szCs w:val="24"/>
        </w:rPr>
        <w:lastRenderedPageBreak/>
        <w:t xml:space="preserve">Η κ. Ζαρούλια Ελένη. Παρούσα. </w:t>
      </w:r>
    </w:p>
    <w:p w14:paraId="795DB089" w14:textId="77777777" w:rsidR="00B01EFE" w:rsidRDefault="00027761">
      <w:pPr>
        <w:spacing w:after="0" w:line="600" w:lineRule="auto"/>
        <w:ind w:firstLine="720"/>
        <w:jc w:val="both"/>
        <w:rPr>
          <w:rFonts w:eastAsia="Times New Roman"/>
          <w:szCs w:val="24"/>
        </w:rPr>
      </w:pPr>
      <w:r>
        <w:rPr>
          <w:rFonts w:eastAsia="Times New Roman"/>
          <w:szCs w:val="24"/>
        </w:rPr>
        <w:t>Ο κ. Ηλιόπουλος Παναγιώτης. Παρών.</w:t>
      </w:r>
    </w:p>
    <w:p w14:paraId="795DB08A" w14:textId="77777777" w:rsidR="00B01EFE" w:rsidRDefault="00027761">
      <w:pPr>
        <w:spacing w:after="0" w:line="600" w:lineRule="auto"/>
        <w:ind w:firstLine="720"/>
        <w:jc w:val="both"/>
        <w:rPr>
          <w:rFonts w:eastAsia="Times New Roman"/>
          <w:szCs w:val="24"/>
        </w:rPr>
      </w:pPr>
      <w:r>
        <w:rPr>
          <w:rFonts w:eastAsia="Times New Roman"/>
          <w:szCs w:val="24"/>
        </w:rPr>
        <w:t>Ο κ. Καρακώστας Ευάγγελος. Παρών.</w:t>
      </w:r>
    </w:p>
    <w:p w14:paraId="795DB08B" w14:textId="77777777" w:rsidR="00B01EFE" w:rsidRDefault="00027761">
      <w:pPr>
        <w:spacing w:after="0" w:line="600" w:lineRule="auto"/>
        <w:ind w:firstLine="720"/>
        <w:jc w:val="both"/>
        <w:rPr>
          <w:rFonts w:eastAsia="Times New Roman"/>
          <w:szCs w:val="24"/>
        </w:rPr>
      </w:pPr>
      <w:r>
        <w:rPr>
          <w:rFonts w:eastAsia="Times New Roman"/>
          <w:szCs w:val="24"/>
        </w:rPr>
        <w:t>Ο κ. Κασιδιάρης Ηλίας. Παρών.</w:t>
      </w:r>
    </w:p>
    <w:p w14:paraId="795DB08C" w14:textId="77777777" w:rsidR="00B01EFE" w:rsidRDefault="00027761">
      <w:pPr>
        <w:spacing w:after="0" w:line="600" w:lineRule="auto"/>
        <w:ind w:firstLine="720"/>
        <w:jc w:val="both"/>
        <w:rPr>
          <w:rFonts w:eastAsia="Times New Roman"/>
          <w:szCs w:val="24"/>
        </w:rPr>
      </w:pPr>
      <w:r>
        <w:rPr>
          <w:rFonts w:eastAsia="Times New Roman"/>
          <w:szCs w:val="24"/>
        </w:rPr>
        <w:t>Ο κ. Κούζηλος Νικόλαος. Π</w:t>
      </w:r>
      <w:r>
        <w:rPr>
          <w:rFonts w:eastAsia="Times New Roman"/>
          <w:szCs w:val="24"/>
        </w:rPr>
        <w:t>αρών.</w:t>
      </w:r>
    </w:p>
    <w:p w14:paraId="795DB08D" w14:textId="77777777" w:rsidR="00B01EFE" w:rsidRDefault="00027761">
      <w:pPr>
        <w:spacing w:after="0" w:line="600" w:lineRule="auto"/>
        <w:ind w:firstLine="720"/>
        <w:jc w:val="both"/>
        <w:rPr>
          <w:rFonts w:eastAsia="Times New Roman"/>
          <w:szCs w:val="24"/>
        </w:rPr>
      </w:pPr>
      <w:r>
        <w:rPr>
          <w:rFonts w:eastAsia="Times New Roman"/>
          <w:szCs w:val="24"/>
        </w:rPr>
        <w:t>Ο κ. Λαγός Ιωάννης. Παρών.</w:t>
      </w:r>
    </w:p>
    <w:p w14:paraId="795DB08E" w14:textId="77777777" w:rsidR="00B01EFE" w:rsidRDefault="00027761">
      <w:pPr>
        <w:spacing w:after="0" w:line="600" w:lineRule="auto"/>
        <w:ind w:firstLine="720"/>
        <w:jc w:val="both"/>
        <w:rPr>
          <w:rFonts w:eastAsia="Times New Roman"/>
          <w:szCs w:val="24"/>
        </w:rPr>
      </w:pPr>
      <w:r>
        <w:rPr>
          <w:rFonts w:eastAsia="Times New Roman"/>
          <w:szCs w:val="24"/>
        </w:rPr>
        <w:t>Ο κ. Μπαρμπαρούσης Κωνσταντίνος. Παρών.</w:t>
      </w:r>
    </w:p>
    <w:p w14:paraId="795DB08F" w14:textId="77777777" w:rsidR="00B01EFE" w:rsidRDefault="00027761">
      <w:pPr>
        <w:spacing w:after="0" w:line="600" w:lineRule="auto"/>
        <w:ind w:firstLine="720"/>
        <w:jc w:val="both"/>
        <w:rPr>
          <w:rFonts w:eastAsia="Times New Roman"/>
          <w:szCs w:val="24"/>
        </w:rPr>
      </w:pPr>
      <w:r>
        <w:rPr>
          <w:rFonts w:eastAsia="Times New Roman"/>
          <w:szCs w:val="24"/>
        </w:rPr>
        <w:t>Ο κ. Παναγιώταρος Ηλίας. Παρών.</w:t>
      </w:r>
    </w:p>
    <w:p w14:paraId="795DB090" w14:textId="77777777" w:rsidR="00B01EFE" w:rsidRDefault="00027761">
      <w:pPr>
        <w:spacing w:after="0" w:line="600" w:lineRule="auto"/>
        <w:ind w:firstLine="720"/>
        <w:jc w:val="both"/>
        <w:rPr>
          <w:rFonts w:eastAsia="Times New Roman"/>
          <w:szCs w:val="24"/>
        </w:rPr>
      </w:pPr>
      <w:r>
        <w:rPr>
          <w:rFonts w:eastAsia="Times New Roman"/>
          <w:szCs w:val="24"/>
        </w:rPr>
        <w:t>Ο κ. Παππάς Χρήστος. Παρών.</w:t>
      </w:r>
    </w:p>
    <w:p w14:paraId="795DB091" w14:textId="77777777" w:rsidR="00B01EFE" w:rsidRDefault="00027761">
      <w:pPr>
        <w:spacing w:after="0" w:line="600" w:lineRule="auto"/>
        <w:ind w:firstLine="720"/>
        <w:jc w:val="both"/>
        <w:rPr>
          <w:rFonts w:eastAsia="Times New Roman"/>
          <w:szCs w:val="24"/>
        </w:rPr>
      </w:pPr>
      <w:r>
        <w:rPr>
          <w:rFonts w:eastAsia="Times New Roman"/>
          <w:szCs w:val="24"/>
        </w:rPr>
        <w:t>Ο κ. Σαχινίδης Ιωάννης. Παρών.</w:t>
      </w:r>
    </w:p>
    <w:p w14:paraId="795DB092" w14:textId="77777777" w:rsidR="00B01EFE" w:rsidRDefault="00027761">
      <w:pPr>
        <w:spacing w:after="0" w:line="600" w:lineRule="auto"/>
        <w:ind w:firstLine="720"/>
        <w:jc w:val="both"/>
        <w:rPr>
          <w:rFonts w:eastAsia="Times New Roman"/>
          <w:szCs w:val="24"/>
        </w:rPr>
      </w:pPr>
      <w:r>
        <w:rPr>
          <w:rFonts w:eastAsia="Times New Roman"/>
          <w:szCs w:val="24"/>
        </w:rPr>
        <w:t>Ο κ. Χατζησάββας Χρήστος. Παρών.</w:t>
      </w:r>
    </w:p>
    <w:p w14:paraId="795DB093"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Κύριοι συνάδελφοι, υπάρχει ο απαιτούμενος από τον Κανονισμό</w:t>
      </w:r>
      <w:r>
        <w:rPr>
          <w:rFonts w:eastAsia="Times New Roman" w:cs="Times New Roman"/>
          <w:szCs w:val="24"/>
        </w:rPr>
        <w:t xml:space="preserve"> αριθμός υπογραφόντων την αίτηση ονομαστικής ψηφοφορίας Βουλευτών του Λαϊκού Συνδέσμου – Χρυσή Αυγή.</w:t>
      </w:r>
    </w:p>
    <w:p w14:paraId="795DB094"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w:t>
      </w:r>
      <w:r>
        <w:rPr>
          <w:rFonts w:eastAsia="Times New Roman" w:cs="Times New Roman"/>
          <w:szCs w:val="24"/>
        </w:rPr>
        <w:t>έχει υποβληθεί αίτηση διεξαγωγής ονομαστικής ψηφοφορίας Βουλευτών</w:t>
      </w:r>
      <w:r>
        <w:rPr>
          <w:rFonts w:eastAsia="Times New Roman" w:cs="Times New Roman"/>
          <w:szCs w:val="24"/>
        </w:rPr>
        <w:t xml:space="preserve"> του Κομμουνιστικού Κόμματος Ελλάδας </w:t>
      </w:r>
      <w:r>
        <w:rPr>
          <w:rFonts w:eastAsia="Times New Roman" w:cs="Times New Roman"/>
          <w:szCs w:val="24"/>
        </w:rPr>
        <w:t xml:space="preserve">επί της αρχής και επί των άρθρων 70, 109 και </w:t>
      </w:r>
      <w:r>
        <w:rPr>
          <w:rFonts w:eastAsia="Times New Roman" w:cs="Times New Roman"/>
          <w:szCs w:val="24"/>
        </w:rPr>
        <w:t>119 του σχεδίου νόμου</w:t>
      </w:r>
      <w:r>
        <w:rPr>
          <w:rFonts w:eastAsia="Times New Roman" w:cs="Times New Roman"/>
          <w:szCs w:val="24"/>
        </w:rPr>
        <w:t>, της οποίας το κείμενο έχει ως εξής:</w:t>
      </w:r>
    </w:p>
    <w:p w14:paraId="795DB095" w14:textId="77777777" w:rsidR="00B01EFE" w:rsidRDefault="00027761">
      <w:pPr>
        <w:spacing w:after="0" w:line="600" w:lineRule="auto"/>
        <w:ind w:firstLine="720"/>
        <w:jc w:val="center"/>
        <w:rPr>
          <w:rFonts w:eastAsia="Times New Roman" w:cs="Times New Roman"/>
          <w:color w:val="FF0000"/>
          <w:szCs w:val="24"/>
        </w:rPr>
      </w:pPr>
      <w:r w:rsidRPr="00F42587">
        <w:rPr>
          <w:rFonts w:eastAsia="Times New Roman" w:cs="Times New Roman"/>
          <w:color w:val="FF0000"/>
          <w:szCs w:val="24"/>
        </w:rPr>
        <w:t>(ΑΛΛΑΓΗ ΣΕΛΙΔΑΣ)</w:t>
      </w:r>
    </w:p>
    <w:p w14:paraId="795DB096" w14:textId="77777777" w:rsidR="00B01EFE" w:rsidRDefault="00027761">
      <w:pPr>
        <w:spacing w:after="0" w:line="600" w:lineRule="auto"/>
        <w:ind w:firstLine="720"/>
        <w:jc w:val="center"/>
        <w:rPr>
          <w:rFonts w:eastAsia="Times New Roman" w:cs="Times New Roman"/>
          <w:color w:val="FF0000"/>
          <w:szCs w:val="24"/>
        </w:rPr>
      </w:pPr>
      <w:r w:rsidRPr="00F42587">
        <w:rPr>
          <w:rFonts w:eastAsia="Times New Roman" w:cs="Times New Roman"/>
          <w:color w:val="FF0000"/>
          <w:szCs w:val="24"/>
        </w:rPr>
        <w:t xml:space="preserve">(Να μπει η σελίδας </w:t>
      </w:r>
      <w:r>
        <w:rPr>
          <w:rFonts w:eastAsia="Times New Roman" w:cs="Times New Roman"/>
          <w:color w:val="FF0000"/>
          <w:szCs w:val="24"/>
        </w:rPr>
        <w:t>227</w:t>
      </w:r>
      <w:r w:rsidRPr="00F42587">
        <w:rPr>
          <w:rFonts w:eastAsia="Times New Roman" w:cs="Times New Roman"/>
          <w:color w:val="FF0000"/>
          <w:szCs w:val="24"/>
          <w:vertAlign w:val="superscript"/>
        </w:rPr>
        <w:t>α</w:t>
      </w:r>
      <w:r w:rsidRPr="00F42587">
        <w:rPr>
          <w:rFonts w:eastAsia="Times New Roman" w:cs="Times New Roman"/>
          <w:color w:val="FF0000"/>
          <w:szCs w:val="24"/>
        </w:rPr>
        <w:t>)</w:t>
      </w:r>
    </w:p>
    <w:p w14:paraId="795DB097" w14:textId="77777777" w:rsidR="00B01EFE" w:rsidRDefault="00027761">
      <w:pPr>
        <w:spacing w:after="0" w:line="600" w:lineRule="auto"/>
        <w:ind w:firstLine="720"/>
        <w:jc w:val="center"/>
        <w:rPr>
          <w:rFonts w:eastAsia="Times New Roman" w:cs="Times New Roman"/>
          <w:color w:val="FF0000"/>
          <w:szCs w:val="24"/>
        </w:rPr>
      </w:pPr>
      <w:r w:rsidRPr="00F42587">
        <w:rPr>
          <w:rFonts w:eastAsia="Times New Roman" w:cs="Times New Roman"/>
          <w:color w:val="FF0000"/>
          <w:szCs w:val="24"/>
        </w:rPr>
        <w:t>(ΑΛΛΑΓΗ ΣΕΛΙΔΑΣ)</w:t>
      </w:r>
    </w:p>
    <w:p w14:paraId="795DB098" w14:textId="77777777" w:rsidR="00B01EFE" w:rsidRDefault="00027761">
      <w:pPr>
        <w:spacing w:after="0" w:line="600" w:lineRule="auto"/>
        <w:ind w:firstLine="720"/>
        <w:jc w:val="both"/>
        <w:rPr>
          <w:rFonts w:eastAsia="Times New Roman" w:cs="Times New Roman"/>
          <w:szCs w:val="24"/>
        </w:rPr>
      </w:pPr>
      <w:r w:rsidRPr="00D41756">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cs="Times New Roman"/>
          <w:szCs w:val="24"/>
        </w:rPr>
        <w:t xml:space="preserve">Θα αναγνώσω </w:t>
      </w:r>
      <w:r>
        <w:rPr>
          <w:rFonts w:eastAsia="Times New Roman" w:cs="Times New Roman"/>
          <w:szCs w:val="24"/>
        </w:rPr>
        <w:t xml:space="preserve">και </w:t>
      </w:r>
      <w:r>
        <w:rPr>
          <w:rFonts w:eastAsia="Times New Roman" w:cs="Times New Roman"/>
          <w:szCs w:val="24"/>
        </w:rPr>
        <w:t xml:space="preserve">τον κατάλογο των υπογραφόντων την αίτηση της ονομαστικής ψηφοφορίας, για να διαπιστωθεί </w:t>
      </w:r>
      <w:r>
        <w:rPr>
          <w:rFonts w:eastAsia="Times New Roman" w:cs="Times New Roman"/>
          <w:szCs w:val="24"/>
        </w:rPr>
        <w:t>αν υπάρχει ο απαιτούμενος από τον Κανονισμό αριθμός για την υποβολή της.</w:t>
      </w:r>
    </w:p>
    <w:p w14:paraId="795DB099" w14:textId="77777777" w:rsidR="00B01EFE" w:rsidRDefault="00027761">
      <w:pPr>
        <w:spacing w:after="0" w:line="600" w:lineRule="auto"/>
        <w:ind w:firstLine="720"/>
        <w:jc w:val="both"/>
        <w:rPr>
          <w:rFonts w:eastAsia="Times New Roman"/>
          <w:szCs w:val="24"/>
        </w:rPr>
      </w:pPr>
      <w:r>
        <w:rPr>
          <w:rFonts w:eastAsia="Times New Roman" w:cs="Times New Roman"/>
          <w:szCs w:val="24"/>
        </w:rPr>
        <w:t xml:space="preserve">Ο κ. Κουτσούμπας Δημήτριος. </w:t>
      </w:r>
      <w:r>
        <w:rPr>
          <w:rFonts w:eastAsia="Times New Roman"/>
          <w:szCs w:val="24"/>
        </w:rPr>
        <w:t>Παρών.</w:t>
      </w:r>
    </w:p>
    <w:p w14:paraId="795DB09A" w14:textId="77777777" w:rsidR="00B01EFE" w:rsidRDefault="00027761">
      <w:pPr>
        <w:spacing w:after="0" w:line="600" w:lineRule="auto"/>
        <w:ind w:firstLine="720"/>
        <w:jc w:val="both"/>
        <w:rPr>
          <w:rFonts w:eastAsia="Times New Roman"/>
          <w:szCs w:val="24"/>
        </w:rPr>
      </w:pPr>
      <w:r>
        <w:rPr>
          <w:rFonts w:eastAsia="Times New Roman"/>
          <w:szCs w:val="24"/>
        </w:rPr>
        <w:t xml:space="preserve">Η κ. Παπαρήγα Αλεξάνδρα. Παρούσα. </w:t>
      </w:r>
    </w:p>
    <w:p w14:paraId="795DB09B" w14:textId="77777777" w:rsidR="00B01EFE" w:rsidRDefault="00027761">
      <w:pPr>
        <w:spacing w:after="0" w:line="600" w:lineRule="auto"/>
        <w:ind w:firstLine="720"/>
        <w:jc w:val="both"/>
        <w:rPr>
          <w:rFonts w:eastAsia="Times New Roman"/>
          <w:szCs w:val="24"/>
        </w:rPr>
      </w:pPr>
      <w:r>
        <w:rPr>
          <w:rFonts w:eastAsia="Times New Roman"/>
          <w:szCs w:val="24"/>
        </w:rPr>
        <w:t>Ο κ. Βαρδαλής Αθανάσιος. Παρών.</w:t>
      </w:r>
    </w:p>
    <w:p w14:paraId="795DB09C" w14:textId="77777777" w:rsidR="00B01EFE" w:rsidRDefault="00027761">
      <w:pPr>
        <w:spacing w:after="0" w:line="600" w:lineRule="auto"/>
        <w:ind w:firstLine="720"/>
        <w:jc w:val="both"/>
        <w:rPr>
          <w:rFonts w:eastAsia="Times New Roman"/>
          <w:szCs w:val="24"/>
        </w:rPr>
      </w:pPr>
      <w:r>
        <w:rPr>
          <w:rFonts w:eastAsia="Times New Roman"/>
          <w:szCs w:val="24"/>
        </w:rPr>
        <w:lastRenderedPageBreak/>
        <w:t>Ο κ. Γκιόκας Ιωάννης. Παρών.</w:t>
      </w:r>
    </w:p>
    <w:p w14:paraId="795DB09D" w14:textId="77777777" w:rsidR="00B01EFE" w:rsidRDefault="00027761">
      <w:pPr>
        <w:spacing w:after="0" w:line="600" w:lineRule="auto"/>
        <w:ind w:firstLine="720"/>
        <w:jc w:val="both"/>
        <w:rPr>
          <w:rFonts w:eastAsia="Times New Roman"/>
          <w:szCs w:val="24"/>
        </w:rPr>
      </w:pPr>
      <w:r>
        <w:rPr>
          <w:rFonts w:eastAsia="Times New Roman"/>
          <w:szCs w:val="24"/>
        </w:rPr>
        <w:t>Ο κ. Δελής Ιωάννης. Παρών.</w:t>
      </w:r>
    </w:p>
    <w:p w14:paraId="795DB09E" w14:textId="77777777" w:rsidR="00B01EFE" w:rsidRDefault="00027761">
      <w:pPr>
        <w:spacing w:after="0" w:line="600" w:lineRule="auto"/>
        <w:ind w:firstLine="720"/>
        <w:jc w:val="both"/>
        <w:rPr>
          <w:rFonts w:eastAsia="Times New Roman"/>
          <w:szCs w:val="24"/>
        </w:rPr>
      </w:pPr>
      <w:r>
        <w:rPr>
          <w:rFonts w:eastAsia="Times New Roman"/>
          <w:szCs w:val="24"/>
        </w:rPr>
        <w:t>Η κ. Κανέλλη Λιάνα. Παρού</w:t>
      </w:r>
      <w:r>
        <w:rPr>
          <w:rFonts w:eastAsia="Times New Roman"/>
          <w:szCs w:val="24"/>
        </w:rPr>
        <w:t>σα.</w:t>
      </w:r>
    </w:p>
    <w:p w14:paraId="795DB09F" w14:textId="77777777" w:rsidR="00B01EFE" w:rsidRDefault="00027761">
      <w:pPr>
        <w:spacing w:after="0" w:line="600" w:lineRule="auto"/>
        <w:ind w:firstLine="720"/>
        <w:jc w:val="both"/>
        <w:rPr>
          <w:rFonts w:eastAsia="Times New Roman"/>
          <w:szCs w:val="24"/>
        </w:rPr>
      </w:pPr>
      <w:r>
        <w:rPr>
          <w:rFonts w:eastAsia="Times New Roman"/>
          <w:szCs w:val="24"/>
        </w:rPr>
        <w:t>Ο κ. Καραθανασόπουλος Νικόλαος. Παρών.</w:t>
      </w:r>
    </w:p>
    <w:p w14:paraId="795DB0A0" w14:textId="77777777" w:rsidR="00B01EFE" w:rsidRDefault="00027761">
      <w:pPr>
        <w:spacing w:after="0" w:line="600" w:lineRule="auto"/>
        <w:ind w:firstLine="720"/>
        <w:jc w:val="both"/>
        <w:rPr>
          <w:rFonts w:eastAsia="Times New Roman"/>
          <w:szCs w:val="24"/>
        </w:rPr>
      </w:pPr>
      <w:r>
        <w:rPr>
          <w:rFonts w:eastAsia="Times New Roman"/>
          <w:szCs w:val="24"/>
        </w:rPr>
        <w:t>Ο κ. Κατσώτης Χρήστος. Παρών.</w:t>
      </w:r>
    </w:p>
    <w:p w14:paraId="795DB0A1" w14:textId="77777777" w:rsidR="00B01EFE" w:rsidRDefault="00027761">
      <w:pPr>
        <w:spacing w:after="0" w:line="600" w:lineRule="auto"/>
        <w:ind w:firstLine="720"/>
        <w:jc w:val="both"/>
        <w:rPr>
          <w:rFonts w:eastAsia="Times New Roman"/>
          <w:szCs w:val="24"/>
        </w:rPr>
      </w:pPr>
      <w:r>
        <w:rPr>
          <w:rFonts w:eastAsia="Times New Roman"/>
          <w:szCs w:val="24"/>
        </w:rPr>
        <w:t>Ο κ. Λαμπρούλης Γεώργιος.</w:t>
      </w:r>
      <w:r w:rsidRPr="00405074">
        <w:rPr>
          <w:rFonts w:eastAsia="Times New Roman"/>
          <w:szCs w:val="24"/>
        </w:rPr>
        <w:t xml:space="preserve"> </w:t>
      </w:r>
      <w:r>
        <w:rPr>
          <w:rFonts w:eastAsia="Times New Roman"/>
          <w:szCs w:val="24"/>
        </w:rPr>
        <w:t>Παρών.</w:t>
      </w:r>
    </w:p>
    <w:p w14:paraId="795DB0A2" w14:textId="77777777" w:rsidR="00B01EFE" w:rsidRDefault="00027761">
      <w:pPr>
        <w:spacing w:after="0" w:line="600" w:lineRule="auto"/>
        <w:ind w:firstLine="720"/>
        <w:jc w:val="both"/>
        <w:rPr>
          <w:rFonts w:eastAsia="Times New Roman"/>
          <w:szCs w:val="24"/>
        </w:rPr>
      </w:pPr>
      <w:r>
        <w:rPr>
          <w:rFonts w:eastAsia="Times New Roman"/>
          <w:szCs w:val="24"/>
        </w:rPr>
        <w:t>Η κ. Μανωλάκου Διαμάντω. Παρούσα.</w:t>
      </w:r>
    </w:p>
    <w:p w14:paraId="795DB0A3" w14:textId="77777777" w:rsidR="00B01EFE" w:rsidRDefault="00027761">
      <w:pPr>
        <w:spacing w:after="0" w:line="600" w:lineRule="auto"/>
        <w:ind w:firstLine="720"/>
        <w:jc w:val="both"/>
        <w:rPr>
          <w:rFonts w:eastAsia="Times New Roman"/>
          <w:szCs w:val="24"/>
        </w:rPr>
      </w:pPr>
      <w:r>
        <w:rPr>
          <w:rFonts w:eastAsia="Times New Roman"/>
          <w:szCs w:val="24"/>
        </w:rPr>
        <w:t>Ο κ. Μωραΐτης Νικόλαος. Παρών.</w:t>
      </w:r>
    </w:p>
    <w:p w14:paraId="795DB0A4" w14:textId="77777777" w:rsidR="00B01EFE" w:rsidRDefault="00027761">
      <w:pPr>
        <w:spacing w:after="0" w:line="600" w:lineRule="auto"/>
        <w:ind w:firstLine="720"/>
        <w:jc w:val="both"/>
        <w:rPr>
          <w:rFonts w:eastAsia="Times New Roman"/>
          <w:szCs w:val="24"/>
        </w:rPr>
      </w:pPr>
      <w:r>
        <w:rPr>
          <w:rFonts w:eastAsia="Times New Roman"/>
          <w:szCs w:val="24"/>
        </w:rPr>
        <w:t>Ο κ. Παφίλης Αθανάσιος. Παρών.</w:t>
      </w:r>
    </w:p>
    <w:p w14:paraId="795DB0A5" w14:textId="77777777" w:rsidR="00B01EFE" w:rsidRDefault="00027761">
      <w:pPr>
        <w:spacing w:after="0" w:line="600" w:lineRule="auto"/>
        <w:ind w:firstLine="720"/>
        <w:jc w:val="both"/>
        <w:rPr>
          <w:rFonts w:eastAsia="Times New Roman"/>
          <w:szCs w:val="24"/>
        </w:rPr>
      </w:pPr>
      <w:r>
        <w:rPr>
          <w:rFonts w:eastAsia="Times New Roman"/>
          <w:szCs w:val="24"/>
        </w:rPr>
        <w:t xml:space="preserve">Ο κ. Στεργίου Κωνσταντίνος. Παρών. </w:t>
      </w:r>
    </w:p>
    <w:p w14:paraId="795DB0A6" w14:textId="77777777" w:rsidR="00B01EFE" w:rsidRDefault="00027761">
      <w:pPr>
        <w:spacing w:after="0" w:line="600" w:lineRule="auto"/>
        <w:ind w:firstLine="720"/>
        <w:jc w:val="both"/>
        <w:rPr>
          <w:rFonts w:eastAsia="Times New Roman"/>
          <w:szCs w:val="24"/>
        </w:rPr>
      </w:pPr>
      <w:r>
        <w:rPr>
          <w:rFonts w:eastAsia="Times New Roman"/>
          <w:szCs w:val="24"/>
        </w:rPr>
        <w:t>Ο κ. Συντυχάκης Εμ</w:t>
      </w:r>
      <w:r>
        <w:rPr>
          <w:rFonts w:eastAsia="Times New Roman"/>
          <w:szCs w:val="24"/>
        </w:rPr>
        <w:t>μανουήλ. Παρών.</w:t>
      </w:r>
    </w:p>
    <w:p w14:paraId="795DB0A7" w14:textId="77777777" w:rsidR="00B01EFE" w:rsidRDefault="00027761">
      <w:pPr>
        <w:spacing w:after="0" w:line="600" w:lineRule="auto"/>
        <w:ind w:firstLine="720"/>
        <w:jc w:val="both"/>
        <w:rPr>
          <w:rFonts w:eastAsia="Times New Roman"/>
          <w:szCs w:val="24"/>
        </w:rPr>
      </w:pPr>
      <w:r>
        <w:rPr>
          <w:rFonts w:eastAsia="Times New Roman"/>
          <w:szCs w:val="24"/>
        </w:rPr>
        <w:t>Ο κ. Τάσσος Σταύρος. Παρών.</w:t>
      </w:r>
    </w:p>
    <w:p w14:paraId="795DB0A8"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Κύριοι συνάδελφοι, υπάρχει ο απαιτούμενος από τον Κανονισμό αριθμός υπογραφόντων την αίτηση ονομαστικής ψηφοφορίας Βουλευτών του Κομμουνιστικού Κόμματος Ελλάδας.</w:t>
      </w:r>
    </w:p>
    <w:p w14:paraId="795DB0A9"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Θα συμπτύξουμε τις τέσσερις ονομαστικές ψηφοφορίες </w:t>
      </w:r>
      <w:r>
        <w:rPr>
          <w:rFonts w:eastAsia="Times New Roman"/>
          <w:szCs w:val="24"/>
        </w:rPr>
        <w:t>επί της αρχής και επί των άρθρων 23, 60, 69, 70, 80, 109 και 119 καθώς και επί της τροπολογίας 1621/251 του σχεδίου νόμου, για τα οποία έχει ζητηθεί ονομαστική ψηφοφορία</w:t>
      </w:r>
      <w:r>
        <w:rPr>
          <w:rFonts w:eastAsia="Times New Roman" w:cs="Times New Roman"/>
          <w:szCs w:val="24"/>
        </w:rPr>
        <w:t xml:space="preserve"> σε μία.</w:t>
      </w:r>
    </w:p>
    <w:p w14:paraId="795DB0AA"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Το Σώμα σ</w:t>
      </w:r>
      <w:r>
        <w:rPr>
          <w:rFonts w:eastAsia="Times New Roman" w:cs="Times New Roman"/>
          <w:szCs w:val="24"/>
        </w:rPr>
        <w:t xml:space="preserve">υμφωνεί; </w:t>
      </w:r>
    </w:p>
    <w:p w14:paraId="795DB0AB"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 xml:space="preserve">ΟΛΟΙ </w:t>
      </w:r>
      <w:r w:rsidRPr="00EC310E">
        <w:rPr>
          <w:rFonts w:eastAsia="Times New Roman" w:cs="Times New Roman"/>
          <w:b/>
          <w:szCs w:val="24"/>
        </w:rPr>
        <w:t xml:space="preserve">ΟΙ </w:t>
      </w:r>
      <w:r w:rsidRPr="00EC310E">
        <w:rPr>
          <w:rFonts w:eastAsia="Times New Roman" w:cs="Times New Roman"/>
          <w:b/>
          <w:szCs w:val="24"/>
        </w:rPr>
        <w:t>ΒΟΥΛΕΥΤΕΣ:</w:t>
      </w:r>
      <w:r>
        <w:rPr>
          <w:rFonts w:eastAsia="Times New Roman" w:cs="Times New Roman"/>
          <w:szCs w:val="24"/>
        </w:rPr>
        <w:t xml:space="preserve"> Μάλιστα, μάλιστα.</w:t>
      </w:r>
    </w:p>
    <w:p w14:paraId="795DB0AC" w14:textId="77777777" w:rsidR="00B01EFE" w:rsidRDefault="00027761">
      <w:pPr>
        <w:spacing w:after="0" w:line="600" w:lineRule="auto"/>
        <w:ind w:firstLine="720"/>
        <w:jc w:val="both"/>
        <w:rPr>
          <w:rFonts w:eastAsia="Times New Roman" w:cs="Times New Roman"/>
          <w:szCs w:val="24"/>
        </w:rPr>
      </w:pPr>
      <w:r w:rsidRPr="00EC310E">
        <w:rPr>
          <w:rFonts w:eastAsia="Times New Roman" w:cs="Times New Roman"/>
          <w:b/>
          <w:szCs w:val="24"/>
        </w:rPr>
        <w:t xml:space="preserve">ΠΡΟΕΔΡΕΥΩΝ (Αναστάσιος Κουράκης): </w:t>
      </w:r>
      <w:r>
        <w:rPr>
          <w:rFonts w:eastAsia="Times New Roman" w:cs="Times New Roman"/>
          <w:szCs w:val="24"/>
        </w:rPr>
        <w:t xml:space="preserve">Το Σώμα συνεφώνησε ομοφώνως. </w:t>
      </w:r>
    </w:p>
    <w:p w14:paraId="795DB0AD"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Συνεπώς διακόπτουμε τη συνεδρίαση για δέκα </w:t>
      </w:r>
      <w:r>
        <w:rPr>
          <w:rFonts w:eastAsia="Times New Roman" w:cs="Times New Roman"/>
          <w:szCs w:val="24"/>
        </w:rPr>
        <w:t xml:space="preserve">(10΄) </w:t>
      </w:r>
      <w:r>
        <w:rPr>
          <w:rFonts w:eastAsia="Times New Roman" w:cs="Times New Roman"/>
          <w:szCs w:val="24"/>
        </w:rPr>
        <w:t>λεπτά, σύμφωνα με τον Κανονισμό.</w:t>
      </w:r>
    </w:p>
    <w:p w14:paraId="795DB0AE" w14:textId="77777777" w:rsidR="00B01EFE" w:rsidRDefault="00027761">
      <w:pPr>
        <w:spacing w:after="0" w:line="600" w:lineRule="auto"/>
        <w:ind w:firstLine="720"/>
        <w:jc w:val="center"/>
        <w:rPr>
          <w:rFonts w:eastAsia="Times New Roman"/>
          <w:szCs w:val="24"/>
        </w:rPr>
      </w:pPr>
      <w:r>
        <w:rPr>
          <w:rFonts w:eastAsia="Times New Roman" w:cs="Times New Roman"/>
          <w:szCs w:val="24"/>
        </w:rPr>
        <w:t>(ΔΙΑΚΟΠΗ)</w:t>
      </w:r>
    </w:p>
    <w:p w14:paraId="795DB0AF" w14:textId="77777777" w:rsidR="00B01EFE" w:rsidRDefault="00027761">
      <w:pPr>
        <w:autoSpaceDE w:val="0"/>
        <w:autoSpaceDN w:val="0"/>
        <w:adjustRightInd w:val="0"/>
        <w:spacing w:after="0" w:line="600" w:lineRule="auto"/>
        <w:ind w:firstLine="720"/>
        <w:jc w:val="center"/>
        <w:rPr>
          <w:rFonts w:eastAsia="Times New Roman"/>
          <w:szCs w:val="24"/>
        </w:rPr>
      </w:pPr>
      <w:r w:rsidRPr="00684AB7">
        <w:rPr>
          <w:rFonts w:eastAsia="Times New Roman"/>
          <w:szCs w:val="24"/>
        </w:rPr>
        <w:lastRenderedPageBreak/>
        <w:t>(</w:t>
      </w:r>
      <w:r>
        <w:rPr>
          <w:rFonts w:eastAsia="Times New Roman"/>
          <w:szCs w:val="24"/>
        </w:rPr>
        <w:t>ΜΕΤΑ ΤΗ ΔΙΑΚΟΠΗ)</w:t>
      </w:r>
    </w:p>
    <w:p w14:paraId="795DB0B0" w14:textId="77777777" w:rsidR="00B01EFE" w:rsidRDefault="00027761">
      <w:pPr>
        <w:autoSpaceDE w:val="0"/>
        <w:autoSpaceDN w:val="0"/>
        <w:adjustRightInd w:val="0"/>
        <w:spacing w:after="0" w:line="600" w:lineRule="auto"/>
        <w:ind w:firstLine="720"/>
        <w:jc w:val="both"/>
        <w:rPr>
          <w:rFonts w:eastAsia="Times New Roman"/>
          <w:szCs w:val="24"/>
        </w:rPr>
      </w:pPr>
      <w:r>
        <w:rPr>
          <w:rFonts w:eastAsia="Times New Roman"/>
          <w:b/>
          <w:bCs/>
          <w:szCs w:val="24"/>
        </w:rPr>
        <w:t xml:space="preserve">ΠΡΟΕΔΡΕΥΩΝ (Αναστάσιος Κουράκης): </w:t>
      </w:r>
      <w:r>
        <w:rPr>
          <w:rFonts w:eastAsia="Times New Roman"/>
          <w:szCs w:val="24"/>
        </w:rPr>
        <w:t xml:space="preserve">Κυρίες και κύριοι συνάδελφοι, </w:t>
      </w:r>
      <w:r>
        <w:rPr>
          <w:rFonts w:eastAsia="Times New Roman"/>
          <w:szCs w:val="24"/>
        </w:rPr>
        <w:t xml:space="preserve">συνεχίζεται η </w:t>
      </w:r>
      <w:r>
        <w:rPr>
          <w:rFonts w:eastAsia="Times New Roman"/>
          <w:szCs w:val="24"/>
        </w:rPr>
        <w:t>συνεδρίαση.</w:t>
      </w:r>
    </w:p>
    <w:p w14:paraId="795DB0B1" w14:textId="77777777" w:rsidR="00B01EFE" w:rsidRDefault="00027761">
      <w:pPr>
        <w:autoSpaceDE w:val="0"/>
        <w:autoSpaceDN w:val="0"/>
        <w:adjustRightInd w:val="0"/>
        <w:spacing w:after="0" w:line="600" w:lineRule="auto"/>
        <w:ind w:firstLine="720"/>
        <w:jc w:val="both"/>
        <w:rPr>
          <w:rFonts w:eastAsia="Times New Roman"/>
          <w:szCs w:val="24"/>
        </w:rPr>
      </w:pPr>
      <w:r>
        <w:rPr>
          <w:rFonts w:eastAsia="Times New Roman"/>
          <w:szCs w:val="24"/>
        </w:rPr>
        <w:t>Θα διεξαχθεί ηλεκτρονική ονομαστική ψηφοφορία επί της αρχής και επί των άρθρων 23, 60, 69, 70, 80, 109 και 119</w:t>
      </w:r>
      <w:r>
        <w:rPr>
          <w:rFonts w:eastAsia="Times New Roman"/>
          <w:szCs w:val="24"/>
        </w:rPr>
        <w:t>,</w:t>
      </w:r>
      <w:r>
        <w:rPr>
          <w:rFonts w:eastAsia="Times New Roman"/>
          <w:szCs w:val="24"/>
        </w:rPr>
        <w:t xml:space="preserve"> καθώς και επί της τροπολογίας 1621/251 του σχεδίου νόμου και μετά την ανακοίνωση του απο</w:t>
      </w:r>
      <w:r>
        <w:rPr>
          <w:rFonts w:eastAsia="Times New Roman"/>
          <w:szCs w:val="24"/>
        </w:rPr>
        <w:t>τελέσματος θα προχωρήσουμε στην ψηφοφορία επί των υπόλοιπων άρθρων του νομοσχεδίου.</w:t>
      </w:r>
    </w:p>
    <w:p w14:paraId="795DB0B2" w14:textId="77777777" w:rsidR="00B01EFE" w:rsidRDefault="00027761">
      <w:pPr>
        <w:autoSpaceDE w:val="0"/>
        <w:autoSpaceDN w:val="0"/>
        <w:adjustRightInd w:val="0"/>
        <w:spacing w:after="0" w:line="600" w:lineRule="auto"/>
        <w:ind w:firstLine="720"/>
        <w:jc w:val="both"/>
        <w:rPr>
          <w:rFonts w:eastAsia="Times New Roman"/>
          <w:szCs w:val="24"/>
        </w:rPr>
      </w:pPr>
      <w:r>
        <w:rPr>
          <w:rFonts w:eastAsia="Times New Roman"/>
          <w:szCs w:val="24"/>
        </w:rPr>
        <w:t>Παρακαλώ να ανοίξει το σύστημα της ηλεκτρονικής ψηφοφορίας.</w:t>
      </w:r>
    </w:p>
    <w:p w14:paraId="795DB0B3" w14:textId="77777777" w:rsidR="00B01EFE" w:rsidRDefault="00027761">
      <w:pPr>
        <w:autoSpaceDE w:val="0"/>
        <w:autoSpaceDN w:val="0"/>
        <w:adjustRightInd w:val="0"/>
        <w:spacing w:after="0" w:line="600" w:lineRule="auto"/>
        <w:ind w:firstLine="720"/>
        <w:jc w:val="center"/>
        <w:rPr>
          <w:rFonts w:eastAsia="Times New Roman"/>
          <w:szCs w:val="24"/>
        </w:rPr>
      </w:pPr>
      <w:r w:rsidRPr="008A236C">
        <w:rPr>
          <w:rFonts w:eastAsia="Times New Roman"/>
          <w:szCs w:val="24"/>
        </w:rPr>
        <w:t>(</w:t>
      </w:r>
      <w:r>
        <w:rPr>
          <w:rFonts w:eastAsia="Times New Roman"/>
          <w:szCs w:val="24"/>
        </w:rPr>
        <w:t>ΨΗΦΟΦΟΡΙΑ)</w:t>
      </w:r>
    </w:p>
    <w:p w14:paraId="795DB0B4" w14:textId="77777777" w:rsidR="00B01EFE" w:rsidRDefault="00027761">
      <w:pPr>
        <w:spacing w:line="600" w:lineRule="auto"/>
        <w:ind w:firstLine="720"/>
        <w:jc w:val="both"/>
        <w:rPr>
          <w:rFonts w:eastAsia="Times New Roman" w:cs="Times New Roman"/>
          <w:szCs w:val="24"/>
        </w:rPr>
      </w:pPr>
      <w:r w:rsidRPr="001E78CE">
        <w:rPr>
          <w:rFonts w:eastAsia="Times New Roman" w:cs="Times New Roman"/>
          <w:b/>
          <w:szCs w:val="24"/>
        </w:rPr>
        <w:t>ΠΡΟΕΔΡΕΥΩΝ (Αναστάσιος Κουράκης):</w:t>
      </w:r>
      <w:r>
        <w:rPr>
          <w:rFonts w:eastAsia="Times New Roman" w:cs="Times New Roman"/>
          <w:szCs w:val="24"/>
        </w:rPr>
        <w:t xml:space="preserve"> </w:t>
      </w:r>
      <w:r w:rsidRPr="00CD7605">
        <w:rPr>
          <w:rFonts w:eastAsia="Times New Roman" w:cs="Times New Roman"/>
          <w:szCs w:val="24"/>
        </w:rPr>
        <w:t>Κυρίες και κύριοι συνάδελφοι, ενώ διεξάγεται η ψηφοφορία, θα ήθελα</w:t>
      </w:r>
      <w:r w:rsidRPr="00CD7605">
        <w:rPr>
          <w:rFonts w:eastAsia="Times New Roman" w:cs="Times New Roman"/>
          <w:szCs w:val="24"/>
        </w:rPr>
        <w:t xml:space="preserve"> να κάνω μία ανακοίνωση προς το Σώμα.</w:t>
      </w:r>
    </w:p>
    <w:p w14:paraId="795DB0B5" w14:textId="77777777" w:rsidR="00B01EFE" w:rsidRDefault="00027761">
      <w:pPr>
        <w:autoSpaceDE w:val="0"/>
        <w:autoSpaceDN w:val="0"/>
        <w:adjustRightInd w:val="0"/>
        <w:spacing w:after="0" w:line="600" w:lineRule="auto"/>
        <w:ind w:firstLine="720"/>
        <w:jc w:val="both"/>
        <w:rPr>
          <w:rFonts w:eastAsia="Times New Roman"/>
          <w:szCs w:val="24"/>
        </w:rPr>
      </w:pPr>
      <w:r>
        <w:rPr>
          <w:rFonts w:eastAsia="Times New Roman"/>
          <w:szCs w:val="24"/>
        </w:rPr>
        <w:lastRenderedPageBreak/>
        <w:t xml:space="preserve">Θα </w:t>
      </w:r>
      <w:r>
        <w:rPr>
          <w:rFonts w:eastAsia="Times New Roman"/>
          <w:szCs w:val="24"/>
        </w:rPr>
        <w:t>ήθελα να σας ενημερώσω ότι έχουν έρθει στο Προεδρείο επιστολές ή τηλεομοιοτυπίες</w:t>
      </w:r>
      <w:r>
        <w:rPr>
          <w:rFonts w:eastAsia="Times New Roman"/>
          <w:szCs w:val="24"/>
        </w:rPr>
        <w:t xml:space="preserve"> (</w:t>
      </w:r>
      <w:r>
        <w:rPr>
          <w:rFonts w:eastAsia="Times New Roman"/>
          <w:szCs w:val="24"/>
        </w:rPr>
        <w:t>φαξ</w:t>
      </w:r>
      <w:r>
        <w:rPr>
          <w:rFonts w:eastAsia="Times New Roman"/>
          <w:szCs w:val="24"/>
        </w:rPr>
        <w:t>)</w:t>
      </w:r>
      <w:r>
        <w:rPr>
          <w:rFonts w:eastAsia="Times New Roman"/>
          <w:szCs w:val="24"/>
        </w:rPr>
        <w:t xml:space="preserve"> συναδέλφων, σύμφωνα με το άρθρο 70Α του Κανονισμού της Βουλής, με τις οποίες γνωστοποιούν την ψήφο τους. Οι ψήφοι αυτές </w:t>
      </w:r>
      <w:r>
        <w:rPr>
          <w:rFonts w:eastAsia="Times New Roman"/>
          <w:szCs w:val="24"/>
        </w:rPr>
        <w:t>ανακοινώνονται και συνυπολογίονται</w:t>
      </w:r>
      <w:r>
        <w:rPr>
          <w:rFonts w:eastAsia="Times New Roman"/>
          <w:szCs w:val="24"/>
        </w:rPr>
        <w:t xml:space="preserve"> στην καταμέτρηση, η οποία θα ακολουθήσει.</w:t>
      </w:r>
    </w:p>
    <w:p w14:paraId="795DB0B6" w14:textId="77777777" w:rsidR="00B01EFE" w:rsidRDefault="00027761">
      <w:pPr>
        <w:autoSpaceDE w:val="0"/>
        <w:autoSpaceDN w:val="0"/>
        <w:adjustRightInd w:val="0"/>
        <w:spacing w:after="0" w:line="600" w:lineRule="auto"/>
        <w:ind w:firstLine="720"/>
        <w:jc w:val="both"/>
        <w:rPr>
          <w:rFonts w:eastAsia="Times New Roman"/>
          <w:szCs w:val="24"/>
        </w:rPr>
      </w:pPr>
      <w:r>
        <w:rPr>
          <w:rFonts w:eastAsia="Times New Roman"/>
          <w:szCs w:val="24"/>
        </w:rPr>
        <w:t>Οι επιστολές, οι οποίες απεστάλησαν στο Προεδρείο από τους συναδέλφους, σύμφωνα με το άρθρο 70Α του Κανονισμού της Βουλής, καταχωρίζονται στα Πρακτικά.</w:t>
      </w:r>
    </w:p>
    <w:p w14:paraId="795DB0B7" w14:textId="77777777" w:rsidR="00B01EFE" w:rsidRDefault="00027761">
      <w:pPr>
        <w:autoSpaceDE w:val="0"/>
        <w:autoSpaceDN w:val="0"/>
        <w:adjustRightInd w:val="0"/>
        <w:spacing w:after="0" w:line="600" w:lineRule="auto"/>
        <w:ind w:firstLine="720"/>
        <w:jc w:val="both"/>
        <w:rPr>
          <w:rFonts w:eastAsia="Times New Roman"/>
          <w:szCs w:val="24"/>
        </w:rPr>
      </w:pPr>
      <w:r w:rsidRPr="008A236C">
        <w:rPr>
          <w:rFonts w:eastAsia="Times New Roman"/>
          <w:szCs w:val="24"/>
        </w:rPr>
        <w:t>(</w:t>
      </w:r>
      <w:r>
        <w:rPr>
          <w:rFonts w:eastAsia="Times New Roman"/>
          <w:szCs w:val="24"/>
        </w:rPr>
        <w:t>Οι προαναφερθείσες επιστολ</w:t>
      </w:r>
      <w:r>
        <w:rPr>
          <w:rFonts w:eastAsia="Times New Roman"/>
          <w:szCs w:val="24"/>
        </w:rPr>
        <w:t>ές έχουν ως εξής:</w:t>
      </w:r>
    </w:p>
    <w:p w14:paraId="795DB0B8" w14:textId="77777777" w:rsidR="00B01EFE" w:rsidRDefault="00027761">
      <w:pPr>
        <w:spacing w:after="0" w:line="600" w:lineRule="auto"/>
        <w:ind w:firstLine="720"/>
        <w:jc w:val="center"/>
        <w:rPr>
          <w:rFonts w:eastAsia="Times New Roman"/>
          <w:color w:val="FF0000"/>
          <w:szCs w:val="24"/>
        </w:rPr>
      </w:pPr>
      <w:r w:rsidRPr="005D0AAD">
        <w:rPr>
          <w:rFonts w:eastAsia="Times New Roman"/>
          <w:color w:val="FF0000"/>
          <w:szCs w:val="24"/>
        </w:rPr>
        <w:t>(ΑΛΛΑΓΗ ΣΕΛΙΔΑΣ)</w:t>
      </w:r>
    </w:p>
    <w:p w14:paraId="795DB0B9" w14:textId="77777777" w:rsidR="00B01EFE" w:rsidRDefault="00027761">
      <w:pPr>
        <w:spacing w:after="0" w:line="600" w:lineRule="auto"/>
        <w:ind w:firstLine="720"/>
        <w:jc w:val="center"/>
        <w:rPr>
          <w:rFonts w:eastAsia="Times New Roman"/>
          <w:color w:val="000000" w:themeColor="text1"/>
          <w:szCs w:val="24"/>
        </w:rPr>
      </w:pPr>
      <w:r w:rsidRPr="00B01B95">
        <w:rPr>
          <w:rFonts w:eastAsia="Times New Roman"/>
          <w:color w:val="000000" w:themeColor="text1"/>
          <w:szCs w:val="24"/>
        </w:rPr>
        <w:t>(Να μπουν οι σελίδες 231, 232, 233)</w:t>
      </w:r>
    </w:p>
    <w:p w14:paraId="795DB0BA" w14:textId="77777777" w:rsidR="00B01EFE" w:rsidRDefault="00027761">
      <w:pPr>
        <w:spacing w:after="0" w:line="600" w:lineRule="auto"/>
        <w:ind w:firstLine="720"/>
        <w:jc w:val="center"/>
        <w:rPr>
          <w:rFonts w:eastAsia="Times New Roman"/>
          <w:color w:val="FF0000"/>
          <w:szCs w:val="24"/>
        </w:rPr>
      </w:pPr>
      <w:r w:rsidRPr="005D0AAD">
        <w:rPr>
          <w:rFonts w:eastAsia="Times New Roman"/>
          <w:color w:val="FF0000"/>
          <w:szCs w:val="24"/>
        </w:rPr>
        <w:t>(ΑΛΛΑΓΗ ΣΕΛΙΔΑΣ)</w:t>
      </w:r>
    </w:p>
    <w:p w14:paraId="795DB0BB" w14:textId="77777777" w:rsidR="00B01EFE" w:rsidRDefault="00027761">
      <w:pPr>
        <w:spacing w:after="0" w:line="600" w:lineRule="auto"/>
        <w:ind w:firstLine="720"/>
        <w:jc w:val="both"/>
        <w:rPr>
          <w:rFonts w:eastAsia="Times New Roman"/>
          <w:szCs w:val="24"/>
        </w:rPr>
      </w:pPr>
      <w:r w:rsidRPr="00964891">
        <w:rPr>
          <w:rFonts w:eastAsia="Times New Roman"/>
          <w:b/>
          <w:bCs/>
        </w:rPr>
        <w:lastRenderedPageBreak/>
        <w:t>ΠΡΟΕΔΡΕΥΩΝ (Αναστάσιος Κουράκης):</w:t>
      </w:r>
      <w:r>
        <w:rPr>
          <w:rFonts w:eastAsia="Times New Roman"/>
          <w:b/>
          <w:bCs/>
          <w:szCs w:val="24"/>
        </w:rPr>
        <w:t xml:space="preserve"> </w:t>
      </w:r>
      <w:r>
        <w:rPr>
          <w:rFonts w:eastAsia="Times New Roman"/>
          <w:szCs w:val="24"/>
        </w:rPr>
        <w:t>Κυρίες και κύριοι συνάδελφοι, σας ενημερώνω ότι έχει έλθει στο Προεδρείο επιστολή του συναδέλφου κ. Κωνσταντίνου Τζαβάρα, ο οποίος μας</w:t>
      </w:r>
      <w:r>
        <w:rPr>
          <w:rFonts w:eastAsia="Times New Roman"/>
          <w:szCs w:val="24"/>
        </w:rPr>
        <w:t xml:space="preserve"> γνωρίζει ότι </w:t>
      </w:r>
      <w:r>
        <w:rPr>
          <w:rFonts w:eastAsia="Times New Roman"/>
          <w:szCs w:val="24"/>
        </w:rPr>
        <w:t xml:space="preserve">θα </w:t>
      </w:r>
      <w:r>
        <w:rPr>
          <w:rFonts w:eastAsia="Times New Roman"/>
          <w:szCs w:val="24"/>
        </w:rPr>
        <w:t>απουσιά</w:t>
      </w:r>
      <w:r>
        <w:rPr>
          <w:rFonts w:eastAsia="Times New Roman"/>
          <w:szCs w:val="24"/>
        </w:rPr>
        <w:t>σ</w:t>
      </w:r>
      <w:r>
        <w:rPr>
          <w:rFonts w:eastAsia="Times New Roman"/>
          <w:szCs w:val="24"/>
        </w:rPr>
        <w:t>ει από την ψηφοφορία και ότι αν ήταν παρών, θα ψήφιζε «</w:t>
      </w:r>
      <w:r>
        <w:rPr>
          <w:rFonts w:eastAsia="Times New Roman"/>
          <w:szCs w:val="24"/>
        </w:rPr>
        <w:t>όχι</w:t>
      </w:r>
      <w:r w:rsidRPr="008A236C">
        <w:rPr>
          <w:rFonts w:eastAsia="Times New Roman"/>
          <w:szCs w:val="24"/>
        </w:rPr>
        <w:t>».</w:t>
      </w:r>
    </w:p>
    <w:p w14:paraId="795DB0BC" w14:textId="77777777" w:rsidR="00B01EFE" w:rsidRDefault="00027761">
      <w:pPr>
        <w:spacing w:after="0" w:line="600" w:lineRule="auto"/>
        <w:ind w:firstLine="720"/>
        <w:jc w:val="both"/>
        <w:rPr>
          <w:rFonts w:eastAsia="Times New Roman"/>
          <w:szCs w:val="24"/>
        </w:rPr>
      </w:pPr>
      <w:r>
        <w:rPr>
          <w:rFonts w:eastAsia="Times New Roman"/>
          <w:szCs w:val="24"/>
        </w:rPr>
        <w:t>Η επιστολή αυτή, η οποία εκφράζει πρόθεση ψήφου θα καταχωριστεί στα Πρακτικά της σημερινής συνεδρίασης, αλλά δεν συνυπολογίζεται στην καταμέτρηση των ψήφων.</w:t>
      </w:r>
    </w:p>
    <w:p w14:paraId="795DB0BD" w14:textId="77777777" w:rsidR="00B01EFE" w:rsidRDefault="00027761">
      <w:pPr>
        <w:autoSpaceDE w:val="0"/>
        <w:autoSpaceDN w:val="0"/>
        <w:adjustRightInd w:val="0"/>
        <w:spacing w:after="0" w:line="600" w:lineRule="auto"/>
        <w:ind w:firstLine="720"/>
        <w:jc w:val="both"/>
        <w:rPr>
          <w:rFonts w:eastAsia="Times New Roman"/>
          <w:szCs w:val="24"/>
        </w:rPr>
      </w:pPr>
      <w:r w:rsidRPr="008A236C">
        <w:rPr>
          <w:rFonts w:eastAsia="Times New Roman"/>
          <w:szCs w:val="24"/>
        </w:rPr>
        <w:t>(</w:t>
      </w:r>
      <w:r>
        <w:rPr>
          <w:rFonts w:eastAsia="Times New Roman"/>
          <w:szCs w:val="24"/>
        </w:rPr>
        <w:t>Η προαναφερθ</w:t>
      </w:r>
      <w:r>
        <w:rPr>
          <w:rFonts w:eastAsia="Times New Roman"/>
          <w:szCs w:val="24"/>
        </w:rPr>
        <w:t>είσα επιστολή καταχωρίζεται στα Πρακτικά και έχει ως εξής:</w:t>
      </w:r>
      <w:r w:rsidRPr="003B224A">
        <w:rPr>
          <w:rFonts w:eastAsia="Times New Roman"/>
          <w:szCs w:val="24"/>
        </w:rPr>
        <w:t xml:space="preserve"> </w:t>
      </w:r>
    </w:p>
    <w:p w14:paraId="795DB0BE" w14:textId="77777777" w:rsidR="00B01EFE" w:rsidRDefault="00027761">
      <w:pPr>
        <w:spacing w:after="0" w:line="600" w:lineRule="auto"/>
        <w:ind w:firstLine="720"/>
        <w:jc w:val="center"/>
        <w:rPr>
          <w:rFonts w:eastAsia="Times New Roman"/>
          <w:color w:val="FF0000"/>
          <w:szCs w:val="24"/>
        </w:rPr>
      </w:pPr>
      <w:r w:rsidRPr="00F42587">
        <w:rPr>
          <w:rFonts w:eastAsia="Times New Roman"/>
          <w:color w:val="FF0000"/>
          <w:szCs w:val="24"/>
        </w:rPr>
        <w:t>(ΑΛΛΑΓΗ ΣΕΛΙΔΑΣ)</w:t>
      </w:r>
    </w:p>
    <w:p w14:paraId="795DB0BF" w14:textId="77777777" w:rsidR="00B01EFE" w:rsidRDefault="00027761">
      <w:pPr>
        <w:spacing w:after="0" w:line="600" w:lineRule="auto"/>
        <w:ind w:firstLine="720"/>
        <w:jc w:val="center"/>
        <w:rPr>
          <w:rFonts w:eastAsia="Times New Roman"/>
          <w:color w:val="000000" w:themeColor="text1"/>
          <w:szCs w:val="24"/>
        </w:rPr>
      </w:pPr>
      <w:r w:rsidRPr="0045152D">
        <w:rPr>
          <w:rFonts w:eastAsia="Times New Roman"/>
          <w:color w:val="000000" w:themeColor="text1"/>
          <w:szCs w:val="24"/>
        </w:rPr>
        <w:t>(Να μπουν η σελίδα 235)</w:t>
      </w:r>
    </w:p>
    <w:p w14:paraId="795DB0C0" w14:textId="77777777" w:rsidR="00B01EFE" w:rsidRDefault="00027761">
      <w:pPr>
        <w:spacing w:after="0" w:line="600" w:lineRule="auto"/>
        <w:ind w:firstLine="720"/>
        <w:jc w:val="center"/>
        <w:rPr>
          <w:rFonts w:eastAsia="Times New Roman"/>
          <w:color w:val="FF0000"/>
          <w:szCs w:val="24"/>
        </w:rPr>
      </w:pPr>
      <w:r w:rsidRPr="00F42587">
        <w:rPr>
          <w:rFonts w:eastAsia="Times New Roman"/>
          <w:color w:val="FF0000"/>
          <w:szCs w:val="24"/>
        </w:rPr>
        <w:t>(ΑΛΛΑΓΗ ΣΕΛΙΔΑΣ)</w:t>
      </w:r>
    </w:p>
    <w:p w14:paraId="795DB0C1" w14:textId="77777777" w:rsidR="00B01EFE" w:rsidRDefault="00027761">
      <w:pPr>
        <w:autoSpaceDE w:val="0"/>
        <w:autoSpaceDN w:val="0"/>
        <w:adjustRightInd w:val="0"/>
        <w:spacing w:after="0" w:line="600" w:lineRule="auto"/>
        <w:ind w:firstLine="720"/>
        <w:jc w:val="both"/>
        <w:rPr>
          <w:rFonts w:eastAsia="Times New Roman"/>
          <w:szCs w:val="24"/>
        </w:rPr>
      </w:pPr>
      <w:r w:rsidRPr="00964891">
        <w:rPr>
          <w:rFonts w:eastAsia="Times New Roman"/>
          <w:b/>
          <w:bCs/>
        </w:rPr>
        <w:t>ΠΡΟΕΔΡΕΥΩΝ (Αναστάσιος Κουράκης):</w:t>
      </w:r>
      <w:r>
        <w:rPr>
          <w:rFonts w:eastAsia="Times New Roman"/>
          <w:b/>
          <w:bCs/>
          <w:szCs w:val="24"/>
        </w:rPr>
        <w:t xml:space="preserve"> </w:t>
      </w:r>
      <w:r w:rsidRPr="00A37EB8">
        <w:rPr>
          <w:rFonts w:eastAsia="Times New Roman"/>
          <w:szCs w:val="24"/>
        </w:rPr>
        <w:t>Παρακαλώ να κλείσει το σύστημα της ηλεκτρονικής ψηφοφορίας.</w:t>
      </w:r>
    </w:p>
    <w:p w14:paraId="795DB0C2" w14:textId="77777777" w:rsidR="00B01EFE" w:rsidRDefault="00027761">
      <w:pPr>
        <w:tabs>
          <w:tab w:val="left" w:pos="2940"/>
        </w:tabs>
        <w:spacing w:after="0" w:line="600" w:lineRule="auto"/>
        <w:ind w:firstLine="720"/>
        <w:jc w:val="center"/>
        <w:rPr>
          <w:rFonts w:eastAsia="Times New Roman"/>
          <w:szCs w:val="24"/>
        </w:rPr>
      </w:pPr>
      <w:r w:rsidRPr="003B224A">
        <w:rPr>
          <w:rFonts w:eastAsia="Times New Roman"/>
          <w:szCs w:val="24"/>
        </w:rPr>
        <w:lastRenderedPageBreak/>
        <w:t>(ΗΛΕΚΤΡΟΝΙΚΗ ΚΑΤΑΜΕΤΡΗΣΗ)</w:t>
      </w:r>
    </w:p>
    <w:p w14:paraId="795DB0C3" w14:textId="77777777" w:rsidR="00B01EFE" w:rsidRDefault="00027761">
      <w:pPr>
        <w:spacing w:after="0" w:line="600" w:lineRule="auto"/>
        <w:ind w:firstLine="709"/>
        <w:jc w:val="both"/>
        <w:rPr>
          <w:rFonts w:eastAsia="Times New Roman" w:cs="Times New Roman"/>
          <w:szCs w:val="24"/>
        </w:rPr>
      </w:pPr>
      <w:r>
        <w:rPr>
          <w:rFonts w:eastAsia="Times New Roman" w:cs="Times New Roman"/>
          <w:szCs w:val="24"/>
        </w:rPr>
        <w:t>(</w:t>
      </w:r>
      <w:r>
        <w:rPr>
          <w:rFonts w:eastAsia="Times New Roman" w:cs="Times New Roman"/>
          <w:szCs w:val="24"/>
        </w:rPr>
        <w:t xml:space="preserve">Στο σημείο αυτό την Προεδρική Έδρα καταλαμβάνει ο Πρόεδρος της Βουλής κ. </w:t>
      </w:r>
      <w:r w:rsidRPr="005664BF">
        <w:rPr>
          <w:rFonts w:eastAsia="Times New Roman" w:cs="Times New Roman"/>
          <w:b/>
          <w:szCs w:val="24"/>
        </w:rPr>
        <w:t>ΝΙΚΟΛΑΟΣ ΒΟΥΤΣΗΣ</w:t>
      </w:r>
      <w:r>
        <w:rPr>
          <w:rFonts w:eastAsia="Times New Roman" w:cs="Times New Roman"/>
          <w:szCs w:val="24"/>
        </w:rPr>
        <w:t>)</w:t>
      </w:r>
    </w:p>
    <w:p w14:paraId="795DB0C4" w14:textId="77777777" w:rsidR="00B01EFE" w:rsidRDefault="00027761">
      <w:pPr>
        <w:spacing w:after="0" w:line="600" w:lineRule="auto"/>
        <w:ind w:firstLine="720"/>
        <w:jc w:val="both"/>
        <w:rPr>
          <w:rFonts w:eastAsia="Times New Roman" w:cs="Times New Roman"/>
          <w:szCs w:val="24"/>
        </w:rPr>
      </w:pPr>
      <w:r w:rsidRPr="003B407A">
        <w:rPr>
          <w:rFonts w:eastAsia="Times New Roman" w:cs="Times New Roman"/>
          <w:b/>
          <w:szCs w:val="24"/>
        </w:rPr>
        <w:t>ΠΡΟΕΔΡΟΣ (Νικόλαος Βούτσης):</w:t>
      </w:r>
      <w:r>
        <w:rPr>
          <w:rFonts w:eastAsia="Times New Roman" w:cs="Times New Roman"/>
          <w:szCs w:val="24"/>
        </w:rPr>
        <w:t xml:space="preserve"> Κυρίες και κύριοι συνάδελφοι, έχω την τιμή να ανακοινώσω στο Σώμα ότι τη συνεδρίασή μας παρακολουθούν από τα άνω δυτικά θεωρεία, αφού πρ</w:t>
      </w:r>
      <w:r>
        <w:rPr>
          <w:rFonts w:eastAsia="Times New Roman" w:cs="Times New Roman"/>
          <w:szCs w:val="24"/>
        </w:rPr>
        <w:t xml:space="preserve">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δύο μαθήτριες και μαθητές και τέσσερις εκπαιδευτικοί συνοδοί τους από </w:t>
      </w:r>
      <w:r>
        <w:rPr>
          <w:rFonts w:eastAsia="Times New Roman" w:cs="Times New Roman"/>
          <w:szCs w:val="24"/>
        </w:rPr>
        <w:t xml:space="preserve">το </w:t>
      </w:r>
      <w:r>
        <w:rPr>
          <w:rFonts w:eastAsia="Times New Roman" w:cs="Times New Roman"/>
          <w:szCs w:val="24"/>
        </w:rPr>
        <w:t>16</w:t>
      </w:r>
      <w:r w:rsidRPr="005664BF">
        <w:rPr>
          <w:rFonts w:eastAsia="Times New Roman" w:cs="Times New Roman"/>
          <w:szCs w:val="24"/>
          <w:vertAlign w:val="superscript"/>
        </w:rPr>
        <w:t>ο</w:t>
      </w:r>
      <w:r>
        <w:rPr>
          <w:rFonts w:eastAsia="Times New Roman" w:cs="Times New Roman"/>
          <w:szCs w:val="24"/>
        </w:rPr>
        <w:t xml:space="preserve"> Δημο</w:t>
      </w:r>
      <w:r>
        <w:rPr>
          <w:rFonts w:eastAsia="Times New Roman" w:cs="Times New Roman"/>
          <w:szCs w:val="24"/>
        </w:rPr>
        <w:t>τικό Σχολείο Χανίων.</w:t>
      </w:r>
    </w:p>
    <w:p w14:paraId="795DB0C5"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795DB0C6" w14:textId="77777777" w:rsidR="00B01EFE" w:rsidRDefault="00027761">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795DB0C7"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Ήρθατε σε μία φάση της διαδικασίας, κατά την οποία μόλις είχε τελειώσει η συζήτηση. Έγινε μία πρώτη ψηφοφορία για τα άρθρα στα οποία είχε μπει ζήτημα ονομαστικ</w:t>
      </w:r>
      <w:r>
        <w:rPr>
          <w:rFonts w:eastAsia="Times New Roman" w:cs="Times New Roman"/>
          <w:szCs w:val="24"/>
        </w:rPr>
        <w:t>ής ψηφοφορίας μέσω του ηλεκτρονικού συστήματος και τώρα θα επακολουθήσει από τους εκπροσώπους των κομμάτων, με την καθοδήγηση του Προέδρου κ. Κουράκη, η ψηφοφορία επί των υπολοίπων άρθρων για το τι λέει το κάθε κόμμα. Δυστυχώς αργήσατε λίγο στη συζήτηση πο</w:t>
      </w:r>
      <w:r>
        <w:rPr>
          <w:rFonts w:eastAsia="Times New Roman" w:cs="Times New Roman"/>
          <w:szCs w:val="24"/>
        </w:rPr>
        <w:t>υ γινόταν προηγούμενα με τη σχετική αντιπαράθεση που υπήρχε.</w:t>
      </w:r>
    </w:p>
    <w:p w14:paraId="795DB0C8"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Το απόγευμα θα ξεκινήσει συζήτηση για πρόταση δυσπιστίας που έχει υποβάλει η Νέα Δημοκρατία έναντι της σημερινής Κυβέρνησης και θα διαρκέσει δύο ημέρες. Αυτή είναι η φάση της διαδικασίας στην οπο</w:t>
      </w:r>
      <w:r>
        <w:rPr>
          <w:rFonts w:eastAsia="Times New Roman" w:cs="Times New Roman"/>
          <w:szCs w:val="24"/>
        </w:rPr>
        <w:t>ία βρισκόμαστε. Σας υποδεχόμαστε από καρδιάς. Θα ήταν καλύτερα να παρακολουθήσετε μια πιο ζωντανή διαδικασία. Δεν μπορούσε να γίνει διαφορετικά.</w:t>
      </w:r>
    </w:p>
    <w:p w14:paraId="795DB0C9"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Ευχαριστούμε παιδιά.</w:t>
      </w:r>
    </w:p>
    <w:p w14:paraId="795DB0CA"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Κύριε Κουράκη, όταν μαζευτούν οι Βουλευτές</w:t>
      </w:r>
      <w:r>
        <w:rPr>
          <w:rFonts w:eastAsia="Times New Roman" w:cs="Times New Roman"/>
          <w:szCs w:val="24"/>
        </w:rPr>
        <w:t>,</w:t>
      </w:r>
      <w:r>
        <w:rPr>
          <w:rFonts w:eastAsia="Times New Roman" w:cs="Times New Roman"/>
          <w:szCs w:val="24"/>
        </w:rPr>
        <w:t xml:space="preserve"> που είχαν κάνει μία παράλειψη στην ψηφοφορία κ</w:t>
      </w:r>
      <w:r>
        <w:rPr>
          <w:rFonts w:eastAsia="Times New Roman" w:cs="Times New Roman"/>
          <w:szCs w:val="24"/>
        </w:rPr>
        <w:t>ατά κοινή γνώμη και αντίληψη και μια</w:t>
      </w:r>
      <w:r>
        <w:rPr>
          <w:rFonts w:eastAsia="Times New Roman" w:cs="Times New Roman"/>
          <w:szCs w:val="24"/>
        </w:rPr>
        <w:t>ς</w:t>
      </w:r>
      <w:r>
        <w:rPr>
          <w:rFonts w:eastAsia="Times New Roman" w:cs="Times New Roman"/>
          <w:szCs w:val="24"/>
        </w:rPr>
        <w:t xml:space="preserve"> και είναι παρόντες οι εκπρόσωποι των κομμάτων, θα παρακαλούσα προφορικά –για να είναι πλέον σαφές και να καταγραφεί στα Πρακτικά- να φωνάζετε τα ονόματ</w:t>
      </w:r>
      <w:r>
        <w:rPr>
          <w:rFonts w:eastAsia="Times New Roman" w:cs="Times New Roman"/>
          <w:szCs w:val="24"/>
        </w:rPr>
        <w:t>ά τους,</w:t>
      </w:r>
      <w:r>
        <w:rPr>
          <w:rFonts w:eastAsia="Times New Roman" w:cs="Times New Roman"/>
          <w:szCs w:val="24"/>
        </w:rPr>
        <w:t xml:space="preserve"> έτσι ώστε να διατυπώσουν την ψήφο τους για να ολοκληρωθεί η ψηφοφορία. </w:t>
      </w:r>
    </w:p>
    <w:p w14:paraId="795DB0CB"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795DB0CC"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Α΄ Αντιπρόεδρος της Βουλής κ</w:t>
      </w:r>
      <w:r w:rsidRPr="005664BF">
        <w:rPr>
          <w:rFonts w:eastAsia="Times New Roman" w:cs="Times New Roman"/>
          <w:b/>
          <w:szCs w:val="24"/>
        </w:rPr>
        <w:t>. ΑΝΑΣΤΑΣΙΟΣ ΚΟΥΡΑΚΗΣ</w:t>
      </w:r>
      <w:r>
        <w:rPr>
          <w:rFonts w:eastAsia="Times New Roman" w:cs="Times New Roman"/>
          <w:szCs w:val="24"/>
        </w:rPr>
        <w:t>)</w:t>
      </w:r>
    </w:p>
    <w:p w14:paraId="795DB0CD" w14:textId="77777777" w:rsidR="00B01EFE" w:rsidRDefault="00027761">
      <w:pPr>
        <w:spacing w:after="0" w:line="600" w:lineRule="auto"/>
        <w:ind w:firstLine="720"/>
        <w:jc w:val="both"/>
        <w:rPr>
          <w:rFonts w:eastAsia="Times New Roman" w:cs="Times New Roman"/>
          <w:szCs w:val="24"/>
        </w:rPr>
      </w:pPr>
      <w:r w:rsidRPr="001D71D5">
        <w:rPr>
          <w:rFonts w:eastAsia="Times New Roman"/>
          <w:b/>
          <w:bCs/>
        </w:rPr>
        <w:t>ΠΡΟΕΔΡΕΥΩΝ (Αναστάσιος Κουράκης):</w:t>
      </w:r>
      <w:r>
        <w:rPr>
          <w:rFonts w:eastAsia="Times New Roman" w:cs="Times New Roman"/>
          <w:szCs w:val="24"/>
        </w:rPr>
        <w:t xml:space="preserve"> Κύριοι συνάδελφοι, να </w:t>
      </w:r>
      <w:r>
        <w:rPr>
          <w:rFonts w:eastAsia="Times New Roman" w:cs="Times New Roman"/>
          <w:szCs w:val="24"/>
        </w:rPr>
        <w:t xml:space="preserve">επαναλάβω </w:t>
      </w:r>
      <w:r>
        <w:rPr>
          <w:rFonts w:eastAsia="Times New Roman" w:cs="Times New Roman"/>
          <w:szCs w:val="24"/>
        </w:rPr>
        <w:t>ότι</w:t>
      </w:r>
      <w:r>
        <w:rPr>
          <w:rFonts w:eastAsia="Times New Roman" w:cs="Times New Roman"/>
          <w:szCs w:val="24"/>
        </w:rPr>
        <w:t xml:space="preserve"> παρουσιάστηκε μια δυσκολία στο σύστημα. Δεν ήταν ενημερωμένοι οι συνάδελφοι ότι εκτός από την πρώτη οθόνη ακολουθού</w:t>
      </w:r>
      <w:r>
        <w:rPr>
          <w:rFonts w:eastAsia="Times New Roman" w:cs="Times New Roman"/>
          <w:szCs w:val="24"/>
        </w:rPr>
        <w:lastRenderedPageBreak/>
        <w:t xml:space="preserve">σαν και άλλα άρθρα. Επομένως </w:t>
      </w:r>
      <w:r>
        <w:rPr>
          <w:rFonts w:eastAsia="Times New Roman" w:cs="Times New Roman"/>
          <w:szCs w:val="24"/>
        </w:rPr>
        <w:t xml:space="preserve">κάποιοι </w:t>
      </w:r>
      <w:r>
        <w:rPr>
          <w:rFonts w:eastAsia="Times New Roman" w:cs="Times New Roman"/>
          <w:szCs w:val="24"/>
        </w:rPr>
        <w:t xml:space="preserve">ψήφισαν μόνο αυτά που εμφανίζονταν στο πάνω μέρος της οθόνης και </w:t>
      </w:r>
      <w:r>
        <w:rPr>
          <w:rFonts w:eastAsia="Times New Roman" w:cs="Times New Roman"/>
          <w:szCs w:val="24"/>
        </w:rPr>
        <w:t xml:space="preserve">τώρα </w:t>
      </w:r>
      <w:r>
        <w:rPr>
          <w:rFonts w:eastAsia="Times New Roman" w:cs="Times New Roman"/>
          <w:szCs w:val="24"/>
        </w:rPr>
        <w:t xml:space="preserve">θα κληθεί ο καθένας </w:t>
      </w:r>
      <w:r>
        <w:rPr>
          <w:rFonts w:eastAsia="Times New Roman" w:cs="Times New Roman"/>
          <w:szCs w:val="24"/>
        </w:rPr>
        <w:t>απ’ αυτούς</w:t>
      </w:r>
      <w:r>
        <w:rPr>
          <w:rFonts w:eastAsia="Times New Roman" w:cs="Times New Roman"/>
          <w:szCs w:val="24"/>
        </w:rPr>
        <w:t xml:space="preserve"> να</w:t>
      </w:r>
      <w:r>
        <w:rPr>
          <w:rFonts w:eastAsia="Times New Roman" w:cs="Times New Roman"/>
          <w:szCs w:val="24"/>
        </w:rPr>
        <w:t xml:space="preserve"> δηλώσει προφορικά –κρατούνται Πρακτικά- τι πρόθεση </w:t>
      </w:r>
      <w:r>
        <w:rPr>
          <w:rFonts w:eastAsia="Times New Roman" w:cs="Times New Roman"/>
          <w:szCs w:val="24"/>
        </w:rPr>
        <w:t xml:space="preserve">είχε </w:t>
      </w:r>
      <w:r>
        <w:rPr>
          <w:rFonts w:eastAsia="Times New Roman" w:cs="Times New Roman"/>
          <w:szCs w:val="24"/>
        </w:rPr>
        <w:t>να ψηφίσει και στα υπόλοιπα άρθρα που ακολουθούσαν</w:t>
      </w:r>
      <w:r>
        <w:rPr>
          <w:rFonts w:eastAsia="Times New Roman" w:cs="Times New Roman"/>
          <w:szCs w:val="24"/>
        </w:rPr>
        <w:t>:</w:t>
      </w:r>
    </w:p>
    <w:p w14:paraId="795DB0CE"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(Στο σημ</w:t>
      </w:r>
      <w:r>
        <w:rPr>
          <w:rFonts w:eastAsia="Times New Roman" w:cs="Times New Roman"/>
          <w:szCs w:val="24"/>
        </w:rPr>
        <w:t>είο αυτό αναγ</w:t>
      </w:r>
      <w:r>
        <w:rPr>
          <w:rFonts w:eastAsia="Times New Roman" w:cs="Times New Roman"/>
          <w:szCs w:val="24"/>
        </w:rPr>
        <w:t xml:space="preserve">ιγνώσκονται τα ονόματα των </w:t>
      </w:r>
      <w:r>
        <w:rPr>
          <w:rFonts w:eastAsia="Times New Roman" w:cs="Times New Roman"/>
          <w:szCs w:val="24"/>
        </w:rPr>
        <w:t>εν λόγω Βουλευτών, ώστε να διατυπώσουν την ψήφο τους</w:t>
      </w:r>
      <w:r>
        <w:rPr>
          <w:rFonts w:eastAsia="Times New Roman" w:cs="Times New Roman"/>
          <w:szCs w:val="24"/>
        </w:rPr>
        <w:t>)</w:t>
      </w:r>
    </w:p>
    <w:p w14:paraId="795DB0CF"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Η κ. Αναγνωστοπούλου Αθανασία. </w:t>
      </w:r>
    </w:p>
    <w:p w14:paraId="795DB0D0"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Ο κ. Δέδες Ιω</w:t>
      </w:r>
      <w:r>
        <w:rPr>
          <w:rFonts w:eastAsia="Times New Roman" w:cs="Times New Roman"/>
          <w:szCs w:val="24"/>
        </w:rPr>
        <w:t xml:space="preserve">άννης. </w:t>
      </w:r>
    </w:p>
    <w:p w14:paraId="795DB0D1"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Ο κ. Θεωνάς Ιωάννης. </w:t>
      </w:r>
    </w:p>
    <w:p w14:paraId="795DB0D2"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Ο κ. Καραγιάννης Ιωάννης. </w:t>
      </w:r>
    </w:p>
    <w:p w14:paraId="795DB0D3"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Ο κ. Καστόρης Αστέριος.</w:t>
      </w:r>
    </w:p>
    <w:p w14:paraId="795DB0D4"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Η κ. Κοζομπόλη Παναγιώτα. </w:t>
      </w:r>
    </w:p>
    <w:p w14:paraId="795DB0D5"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Ο κ. Κόκκαλης Βασίλειος.</w:t>
      </w:r>
    </w:p>
    <w:p w14:paraId="795DB0D6"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Ο κ. Κουράκης Αναστάσιος. </w:t>
      </w:r>
    </w:p>
    <w:p w14:paraId="795DB0D7"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Ο κ. Κωστοπαναγιώτου Ηλίας.</w:t>
      </w:r>
    </w:p>
    <w:p w14:paraId="795DB0D8"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Ο κ. Μπαλαούρας Γεράσιμος. </w:t>
      </w:r>
    </w:p>
    <w:p w14:paraId="795DB0D9"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Ο κ. Μπαλωμενάκης Αντώνιος. </w:t>
      </w:r>
    </w:p>
    <w:p w14:paraId="795DB0DA"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Ο κ. Ξανθός</w:t>
      </w:r>
      <w:r>
        <w:rPr>
          <w:rFonts w:eastAsia="Times New Roman" w:cs="Times New Roman"/>
          <w:szCs w:val="24"/>
        </w:rPr>
        <w:t xml:space="preserve"> Ανδρέας.</w:t>
      </w:r>
    </w:p>
    <w:p w14:paraId="795DB0DB"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Ο κ. Παπαδόπουλος Αθανάσιος. </w:t>
      </w:r>
    </w:p>
    <w:p w14:paraId="795DB0DC"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Ο κ. Παπαηλιού Γεώργιος.</w:t>
      </w:r>
    </w:p>
    <w:p w14:paraId="795DB0DD"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Ο κ. Σταθάκης Γεώργιος. </w:t>
      </w:r>
    </w:p>
    <w:p w14:paraId="795DB0DE"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Ο κ. Συρίγος Αντώνιος. </w:t>
      </w:r>
    </w:p>
    <w:p w14:paraId="795DB0DF"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Ο κ. Τριανταφυλλίδης Αλέξανδρος. </w:t>
      </w:r>
    </w:p>
    <w:p w14:paraId="795DB0E0"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Η κ. Φωτίου Θεανώ. </w:t>
      </w:r>
    </w:p>
    <w:p w14:paraId="795DB0E1"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Ο κ. Σιμορέλης Χρήστος. </w:t>
      </w:r>
    </w:p>
    <w:p w14:paraId="795DB0E2"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Ο κ. Κατσανιώτης Ανδρέας. </w:t>
      </w:r>
    </w:p>
    <w:p w14:paraId="795DB0E3"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Ο κ. Μπαλάφας Ιωάννης. </w:t>
      </w:r>
    </w:p>
    <w:p w14:paraId="795DB0E4"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Ο κ. </w:t>
      </w:r>
      <w:r>
        <w:rPr>
          <w:rFonts w:eastAsia="Times New Roman" w:cs="Times New Roman"/>
          <w:szCs w:val="24"/>
        </w:rPr>
        <w:t>Καραμανλής Κωνσταντίνος.</w:t>
      </w:r>
    </w:p>
    <w:p w14:paraId="795DB0E5"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κ. Σαλμάς Μάριος. </w:t>
      </w:r>
    </w:p>
    <w:p w14:paraId="795DB0E6"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Η κ. Βαγιωνάκη Ευαγγελία. </w:t>
      </w:r>
    </w:p>
    <w:p w14:paraId="795DB0E7"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Ο κ. Παραστατίδης Θεόδωρος.</w:t>
      </w:r>
    </w:p>
    <w:p w14:paraId="795DB0E8"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Η κ. Λιβανίου Ζωή.</w:t>
      </w:r>
    </w:p>
    <w:p w14:paraId="795DB0E9"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Ο κ. Κούζηλος Νικόλαος.</w:t>
      </w:r>
    </w:p>
    <w:p w14:paraId="795DB0EA"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Ο κ. Σκρέκας Κωνσταντίνος. </w:t>
      </w:r>
    </w:p>
    <w:p w14:paraId="795DB0EB" w14:textId="77777777" w:rsidR="00B01EFE" w:rsidRDefault="00027761">
      <w:pPr>
        <w:spacing w:after="0" w:line="600" w:lineRule="auto"/>
        <w:ind w:firstLine="709"/>
        <w:jc w:val="center"/>
        <w:rPr>
          <w:rFonts w:eastAsia="Times New Roman" w:cs="Times New Roman"/>
          <w:szCs w:val="24"/>
        </w:rPr>
      </w:pPr>
      <w:r w:rsidRPr="003B224A">
        <w:rPr>
          <w:rFonts w:eastAsia="Times New Roman" w:cs="Times New Roman"/>
          <w:szCs w:val="24"/>
        </w:rPr>
        <w:t>(ΜΕΤΑ ΤΗΝ ΗΛΕΚΤΡΟΝΙΚΗ ΚΑΤΑΜΕΤΡΗΣΗ)</w:t>
      </w:r>
    </w:p>
    <w:p w14:paraId="795DB0EC" w14:textId="77777777" w:rsidR="00B01EFE" w:rsidRDefault="00027761">
      <w:pPr>
        <w:spacing w:after="0" w:line="600" w:lineRule="auto"/>
        <w:ind w:firstLine="720"/>
        <w:jc w:val="both"/>
        <w:rPr>
          <w:rFonts w:eastAsia="Times New Roman" w:cs="Times New Roman"/>
          <w:szCs w:val="24"/>
        </w:rPr>
      </w:pPr>
      <w:r w:rsidRPr="001D71D5">
        <w:rPr>
          <w:rFonts w:eastAsia="Times New Roman"/>
          <w:b/>
          <w:bCs/>
        </w:rPr>
        <w:t>ΠΡΟΕΔΡΕΥΩΝ (Αναστάσιος Κουράκης):</w:t>
      </w:r>
      <w:r>
        <w:rPr>
          <w:rFonts w:eastAsia="Times New Roman"/>
          <w:b/>
          <w:bCs/>
        </w:rPr>
        <w:t xml:space="preserve"> </w:t>
      </w:r>
      <w:r w:rsidRPr="0070662A">
        <w:rPr>
          <w:rFonts w:eastAsia="Times New Roman"/>
          <w:bCs/>
          <w:szCs w:val="24"/>
        </w:rPr>
        <w:t>Κυρίες και κύρι</w:t>
      </w:r>
      <w:r w:rsidRPr="0070662A">
        <w:rPr>
          <w:rFonts w:eastAsia="Times New Roman"/>
          <w:bCs/>
          <w:szCs w:val="24"/>
        </w:rPr>
        <w:t xml:space="preserve">οι συνάδελφοι, </w:t>
      </w:r>
      <w:r>
        <w:rPr>
          <w:rFonts w:eastAsia="Times New Roman"/>
          <w:bCs/>
          <w:szCs w:val="24"/>
        </w:rPr>
        <w:t xml:space="preserve">καθόσον ολοκληρώθηκε </w:t>
      </w:r>
      <w:r>
        <w:rPr>
          <w:rFonts w:eastAsia="Times New Roman"/>
          <w:bCs/>
          <w:szCs w:val="24"/>
        </w:rPr>
        <w:t xml:space="preserve">κι αυτή </w:t>
      </w:r>
      <w:r>
        <w:rPr>
          <w:rFonts w:eastAsia="Times New Roman"/>
          <w:bCs/>
          <w:szCs w:val="24"/>
        </w:rPr>
        <w:t xml:space="preserve">η διαδικασία, </w:t>
      </w:r>
      <w:r>
        <w:rPr>
          <w:rFonts w:eastAsia="Times New Roman" w:cs="Times New Roman"/>
          <w:szCs w:val="24"/>
        </w:rPr>
        <w:t>έχω την τιμή να ανακοινώσω το αποτέλεσμα της διεξαχθείσης ηλεκτρονικής ονομαστικής ψηφοφορίας.</w:t>
      </w:r>
    </w:p>
    <w:p w14:paraId="795DB0ED"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Επί της αρχής ψήφισαν συνολικά 298 Βουλευτές.</w:t>
      </w:r>
    </w:p>
    <w:p w14:paraId="795DB0EE"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Υπέρ της αρχής του νομοσχεδίου</w:t>
      </w:r>
      <w:r>
        <w:rPr>
          <w:rFonts w:eastAsia="Times New Roman" w:cs="Times New Roman"/>
          <w:szCs w:val="24"/>
        </w:rPr>
        <w:t>,</w:t>
      </w:r>
      <w:r>
        <w:rPr>
          <w:rFonts w:eastAsia="Times New Roman" w:cs="Times New Roman"/>
          <w:szCs w:val="24"/>
        </w:rPr>
        <w:t xml:space="preserve"> δηλαδή «ΝΑΙ»</w:t>
      </w:r>
      <w:r>
        <w:rPr>
          <w:rFonts w:eastAsia="Times New Roman" w:cs="Times New Roman"/>
          <w:szCs w:val="24"/>
        </w:rPr>
        <w:t>,</w:t>
      </w:r>
      <w:r>
        <w:rPr>
          <w:rFonts w:eastAsia="Times New Roman" w:cs="Times New Roman"/>
          <w:szCs w:val="24"/>
        </w:rPr>
        <w:t xml:space="preserve"> ψήφισαν 154 Βουλευτές.</w:t>
      </w:r>
    </w:p>
    <w:p w14:paraId="795DB0EF"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Κατά της αρχής του νομοσχεδίου</w:t>
      </w:r>
      <w:r>
        <w:rPr>
          <w:rFonts w:eastAsia="Times New Roman" w:cs="Times New Roman"/>
          <w:szCs w:val="24"/>
        </w:rPr>
        <w:t>,</w:t>
      </w:r>
      <w:r>
        <w:rPr>
          <w:rFonts w:eastAsia="Times New Roman" w:cs="Times New Roman"/>
          <w:szCs w:val="24"/>
        </w:rPr>
        <w:t xml:space="preserve"> δηλαδή «ΟΧΙ»</w:t>
      </w:r>
      <w:r>
        <w:rPr>
          <w:rFonts w:eastAsia="Times New Roman" w:cs="Times New Roman"/>
          <w:szCs w:val="24"/>
        </w:rPr>
        <w:t>,</w:t>
      </w:r>
      <w:r>
        <w:rPr>
          <w:rFonts w:eastAsia="Times New Roman" w:cs="Times New Roman"/>
          <w:szCs w:val="24"/>
        </w:rPr>
        <w:t xml:space="preserve"> ψήφισαν 144 Βουλευτές.</w:t>
      </w:r>
    </w:p>
    <w:p w14:paraId="795DB0F0"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«ΠΑΡΩΝ» ψήφισε ο</w:t>
      </w:r>
      <w:r>
        <w:rPr>
          <w:rFonts w:eastAsia="Times New Roman" w:cs="Times New Roman"/>
          <w:szCs w:val="24"/>
        </w:rPr>
        <w:t xml:space="preserve">υδείς. </w:t>
      </w:r>
    </w:p>
    <w:p w14:paraId="795DB0F1"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Οικονομικών: «Διατάξεις για την ολοκλήρωση της Συμφωνίας Δημοσιονομικών Στόχων και Διαρθρωτικών Μεταρρ</w:t>
      </w:r>
      <w:r>
        <w:rPr>
          <w:rFonts w:eastAsia="Times New Roman" w:cs="Times New Roman"/>
          <w:szCs w:val="24"/>
        </w:rPr>
        <w:t>υθμίσεων - Μεσοπρόθεσμο Πλαίσιο Δημοσιονομικής Στρατηγικής 2019 - 2022 και λοιπές διατάξεις» έγινε δεκτό επί της αρχής κατά πλειοψηφία.</w:t>
      </w:r>
    </w:p>
    <w:p w14:paraId="795DB0F2"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Επί του άρθρου 23 ψήφισαν συνολικά 298 Βουλευτές. </w:t>
      </w:r>
    </w:p>
    <w:p w14:paraId="795DB0F3"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Υπέρ του άρθρου</w:t>
      </w:r>
      <w:r>
        <w:rPr>
          <w:rFonts w:eastAsia="Times New Roman" w:cs="Times New Roman"/>
          <w:szCs w:val="24"/>
        </w:rPr>
        <w:t>,</w:t>
      </w:r>
      <w:r>
        <w:rPr>
          <w:rFonts w:eastAsia="Times New Roman" w:cs="Times New Roman"/>
          <w:szCs w:val="24"/>
        </w:rPr>
        <w:t xml:space="preserve"> δηλαδή «ΝΑΙ»</w:t>
      </w:r>
      <w:r>
        <w:rPr>
          <w:rFonts w:eastAsia="Times New Roman" w:cs="Times New Roman"/>
          <w:szCs w:val="24"/>
        </w:rPr>
        <w:t>,</w:t>
      </w:r>
      <w:r>
        <w:rPr>
          <w:rFonts w:eastAsia="Times New Roman" w:cs="Times New Roman"/>
          <w:szCs w:val="24"/>
        </w:rPr>
        <w:t xml:space="preserve"> ψήφισαν 155 Βουλευτές. </w:t>
      </w:r>
    </w:p>
    <w:p w14:paraId="795DB0F4"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Κατά του </w:t>
      </w:r>
      <w:r>
        <w:rPr>
          <w:rFonts w:eastAsia="Times New Roman" w:cs="Times New Roman"/>
          <w:szCs w:val="24"/>
        </w:rPr>
        <w:t>άρθρου</w:t>
      </w:r>
      <w:r>
        <w:rPr>
          <w:rFonts w:eastAsia="Times New Roman" w:cs="Times New Roman"/>
          <w:szCs w:val="24"/>
        </w:rPr>
        <w:t>,</w:t>
      </w:r>
      <w:r>
        <w:rPr>
          <w:rFonts w:eastAsia="Times New Roman" w:cs="Times New Roman"/>
          <w:szCs w:val="24"/>
        </w:rPr>
        <w:t xml:space="preserve"> δηλαδή «ΟΧΙ»</w:t>
      </w:r>
      <w:r>
        <w:rPr>
          <w:rFonts w:eastAsia="Times New Roman" w:cs="Times New Roman"/>
          <w:szCs w:val="24"/>
        </w:rPr>
        <w:t>,</w:t>
      </w:r>
      <w:r>
        <w:rPr>
          <w:rFonts w:eastAsia="Times New Roman" w:cs="Times New Roman"/>
          <w:szCs w:val="24"/>
        </w:rPr>
        <w:t xml:space="preserve"> ψήφισαν 128 Βουλευτές. </w:t>
      </w:r>
    </w:p>
    <w:p w14:paraId="795DB0F5"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«ΠΑΡΩΝ» ψ</w:t>
      </w:r>
      <w:r>
        <w:rPr>
          <w:rFonts w:eastAsia="Times New Roman" w:cs="Times New Roman"/>
          <w:szCs w:val="24"/>
        </w:rPr>
        <w:t>ήφισαν 15 Βουλευτές.</w:t>
      </w:r>
    </w:p>
    <w:p w14:paraId="795DB0F6"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Συνεπώς το άρθρο 23 έγινε δεκτό κατά πλειοψηφία. </w:t>
      </w:r>
    </w:p>
    <w:p w14:paraId="795DB0F7"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Επί του άρθρου 60 ψήφισαν συνολικά 298 Βουλευτές. </w:t>
      </w:r>
    </w:p>
    <w:p w14:paraId="795DB0F8"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Υπέρ του άρθρου</w:t>
      </w:r>
      <w:r>
        <w:rPr>
          <w:rFonts w:eastAsia="Times New Roman" w:cs="Times New Roman"/>
          <w:szCs w:val="24"/>
        </w:rPr>
        <w:t>,</w:t>
      </w:r>
      <w:r>
        <w:rPr>
          <w:rFonts w:eastAsia="Times New Roman" w:cs="Times New Roman"/>
          <w:szCs w:val="24"/>
        </w:rPr>
        <w:t xml:space="preserve"> δηλαδή «ΝΑΙ»</w:t>
      </w:r>
      <w:r>
        <w:rPr>
          <w:rFonts w:eastAsia="Times New Roman" w:cs="Times New Roman"/>
          <w:szCs w:val="24"/>
        </w:rPr>
        <w:t>,</w:t>
      </w:r>
      <w:r>
        <w:rPr>
          <w:rFonts w:eastAsia="Times New Roman" w:cs="Times New Roman"/>
          <w:szCs w:val="24"/>
        </w:rPr>
        <w:t xml:space="preserve"> ψήφισαν 155 Βουλευτές. </w:t>
      </w:r>
    </w:p>
    <w:p w14:paraId="795DB0F9"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Κατά του άρθρου</w:t>
      </w:r>
      <w:r>
        <w:rPr>
          <w:rFonts w:eastAsia="Times New Roman" w:cs="Times New Roman"/>
          <w:szCs w:val="24"/>
        </w:rPr>
        <w:t>,</w:t>
      </w:r>
      <w:r>
        <w:rPr>
          <w:rFonts w:eastAsia="Times New Roman" w:cs="Times New Roman"/>
          <w:szCs w:val="24"/>
        </w:rPr>
        <w:t xml:space="preserve"> δηλαδή </w:t>
      </w:r>
      <w:r>
        <w:rPr>
          <w:rFonts w:eastAsia="Times New Roman" w:cs="Times New Roman"/>
          <w:szCs w:val="24"/>
        </w:rPr>
        <w:t>«ΟΧΙ»</w:t>
      </w:r>
      <w:r>
        <w:rPr>
          <w:rFonts w:eastAsia="Times New Roman" w:cs="Times New Roman"/>
          <w:szCs w:val="24"/>
        </w:rPr>
        <w:t>,</w:t>
      </w:r>
      <w:r>
        <w:rPr>
          <w:rFonts w:eastAsia="Times New Roman" w:cs="Times New Roman"/>
          <w:szCs w:val="24"/>
        </w:rPr>
        <w:t xml:space="preserve"> ψήφισαν 143 Βουλευτές. </w:t>
      </w:r>
    </w:p>
    <w:p w14:paraId="795DB0FA"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«ΠΑΡΩΝ» ψήφισε ο</w:t>
      </w:r>
      <w:r>
        <w:rPr>
          <w:rFonts w:eastAsia="Times New Roman" w:cs="Times New Roman"/>
          <w:szCs w:val="24"/>
        </w:rPr>
        <w:t xml:space="preserve">υδείς. </w:t>
      </w:r>
    </w:p>
    <w:p w14:paraId="795DB0FB"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Συνεπώς, το άρθρο 60 έγινε δεκτό κατά πλειοψηφία. </w:t>
      </w:r>
    </w:p>
    <w:p w14:paraId="795DB0FC"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Επί του άρθρου 69 ψήφισαν συνολικά 298 Βουλευτές. </w:t>
      </w:r>
    </w:p>
    <w:p w14:paraId="795DB0FD"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Υπέρ του άρθρου</w:t>
      </w:r>
      <w:r>
        <w:rPr>
          <w:rFonts w:eastAsia="Times New Roman" w:cs="Times New Roman"/>
          <w:szCs w:val="24"/>
        </w:rPr>
        <w:t>,</w:t>
      </w:r>
      <w:r>
        <w:rPr>
          <w:rFonts w:eastAsia="Times New Roman" w:cs="Times New Roman"/>
          <w:szCs w:val="24"/>
        </w:rPr>
        <w:t xml:space="preserve"> δηλαδή «ΝΑΙ»</w:t>
      </w:r>
      <w:r>
        <w:rPr>
          <w:rFonts w:eastAsia="Times New Roman" w:cs="Times New Roman"/>
          <w:szCs w:val="24"/>
        </w:rPr>
        <w:t>,</w:t>
      </w:r>
      <w:r>
        <w:rPr>
          <w:rFonts w:eastAsia="Times New Roman" w:cs="Times New Roman"/>
          <w:szCs w:val="24"/>
        </w:rPr>
        <w:t xml:space="preserve"> ψήφισαν 155 Βουλευτές. </w:t>
      </w:r>
    </w:p>
    <w:p w14:paraId="795DB0FE"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Κατά του άρθρου</w:t>
      </w:r>
      <w:r>
        <w:rPr>
          <w:rFonts w:eastAsia="Times New Roman" w:cs="Times New Roman"/>
          <w:szCs w:val="24"/>
        </w:rPr>
        <w:t>,</w:t>
      </w:r>
      <w:r>
        <w:rPr>
          <w:rFonts w:eastAsia="Times New Roman" w:cs="Times New Roman"/>
          <w:szCs w:val="24"/>
        </w:rPr>
        <w:t xml:space="preserve"> δηλαδή «ΟΧΙ»</w:t>
      </w:r>
      <w:r>
        <w:rPr>
          <w:rFonts w:eastAsia="Times New Roman" w:cs="Times New Roman"/>
          <w:szCs w:val="24"/>
        </w:rPr>
        <w:t>,</w:t>
      </w:r>
      <w:r>
        <w:rPr>
          <w:rFonts w:eastAsia="Times New Roman" w:cs="Times New Roman"/>
          <w:szCs w:val="24"/>
        </w:rPr>
        <w:t xml:space="preserve"> ψήφισαν 143 Β</w:t>
      </w:r>
      <w:r>
        <w:rPr>
          <w:rFonts w:eastAsia="Times New Roman" w:cs="Times New Roman"/>
          <w:szCs w:val="24"/>
        </w:rPr>
        <w:t xml:space="preserve">ουλευτές. </w:t>
      </w:r>
    </w:p>
    <w:p w14:paraId="795DB0FF"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«ΠΑΡΩΝ» ψήφισε ο</w:t>
      </w:r>
      <w:r>
        <w:rPr>
          <w:rFonts w:eastAsia="Times New Roman" w:cs="Times New Roman"/>
          <w:szCs w:val="24"/>
        </w:rPr>
        <w:t xml:space="preserve">υδείς. </w:t>
      </w:r>
    </w:p>
    <w:p w14:paraId="795DB100"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Συνεπώς το άρθρο 69 έγινε δεκτό κατά πλειοψηφία. </w:t>
      </w:r>
    </w:p>
    <w:p w14:paraId="795DB101"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Επί του άρθρου 70 ψήφισαν συνολικά 298 Βουλευτές. </w:t>
      </w:r>
    </w:p>
    <w:p w14:paraId="795DB102"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Υπέρ του άρθρου</w:t>
      </w:r>
      <w:r>
        <w:rPr>
          <w:rFonts w:eastAsia="Times New Roman" w:cs="Times New Roman"/>
          <w:szCs w:val="24"/>
        </w:rPr>
        <w:t>,</w:t>
      </w:r>
      <w:r>
        <w:rPr>
          <w:rFonts w:eastAsia="Times New Roman" w:cs="Times New Roman"/>
          <w:szCs w:val="24"/>
        </w:rPr>
        <w:t xml:space="preserve"> δηλαδή «ΝΑΙ», ψήφισαν 152 Βουλευτές. </w:t>
      </w:r>
    </w:p>
    <w:p w14:paraId="795DB103"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Κατά του άρθρου</w:t>
      </w:r>
      <w:r>
        <w:rPr>
          <w:rFonts w:eastAsia="Times New Roman" w:cs="Times New Roman"/>
          <w:szCs w:val="24"/>
        </w:rPr>
        <w:t>,</w:t>
      </w:r>
      <w:r>
        <w:rPr>
          <w:rFonts w:eastAsia="Times New Roman" w:cs="Times New Roman"/>
          <w:szCs w:val="24"/>
        </w:rPr>
        <w:t xml:space="preserve"> δηλαδή «ΟΧΙ» ψήφισαν 146 Βουλευτές. </w:t>
      </w:r>
    </w:p>
    <w:p w14:paraId="795DB104"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«ΠΑΡΩΝ» ψήφ</w:t>
      </w:r>
      <w:r>
        <w:rPr>
          <w:rFonts w:eastAsia="Times New Roman" w:cs="Times New Roman"/>
          <w:szCs w:val="24"/>
        </w:rPr>
        <w:t xml:space="preserve">ισε ουδείς. </w:t>
      </w:r>
    </w:p>
    <w:p w14:paraId="795DB105"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Συνεπώς το άρθρο 70 έγινε δεκτό, όπως τροποποιήθηκε από τον κύριο Υπουργό, κατά πλειοψηφία.</w:t>
      </w:r>
    </w:p>
    <w:p w14:paraId="795DB106"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Επί του άρθρου 80 ψήφισαν συνολικά 298 Βουλευτές. </w:t>
      </w:r>
    </w:p>
    <w:p w14:paraId="795DB107"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Υπέρ του άρθρου</w:t>
      </w:r>
      <w:r>
        <w:rPr>
          <w:rFonts w:eastAsia="Times New Roman" w:cs="Times New Roman"/>
          <w:szCs w:val="24"/>
        </w:rPr>
        <w:t>,</w:t>
      </w:r>
      <w:r>
        <w:rPr>
          <w:rFonts w:eastAsia="Times New Roman" w:cs="Times New Roman"/>
          <w:szCs w:val="24"/>
        </w:rPr>
        <w:t xml:space="preserve"> δηλαδή «ΝΑΙ»</w:t>
      </w:r>
      <w:r>
        <w:rPr>
          <w:rFonts w:eastAsia="Times New Roman" w:cs="Times New Roman"/>
          <w:szCs w:val="24"/>
        </w:rPr>
        <w:t>,</w:t>
      </w:r>
      <w:r>
        <w:rPr>
          <w:rFonts w:eastAsia="Times New Roman" w:cs="Times New Roman"/>
          <w:szCs w:val="24"/>
        </w:rPr>
        <w:t xml:space="preserve"> ψήφισαν 154 Βουλευτές. </w:t>
      </w:r>
    </w:p>
    <w:p w14:paraId="795DB108"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Κατά του άρθρου</w:t>
      </w:r>
      <w:r>
        <w:rPr>
          <w:rFonts w:eastAsia="Times New Roman" w:cs="Times New Roman"/>
          <w:szCs w:val="24"/>
        </w:rPr>
        <w:t>,</w:t>
      </w:r>
      <w:r>
        <w:rPr>
          <w:rFonts w:eastAsia="Times New Roman" w:cs="Times New Roman"/>
          <w:szCs w:val="24"/>
        </w:rPr>
        <w:t xml:space="preserve"> δηλαδή «ΟΧΙ»</w:t>
      </w:r>
      <w:r>
        <w:rPr>
          <w:rFonts w:eastAsia="Times New Roman" w:cs="Times New Roman"/>
          <w:szCs w:val="24"/>
        </w:rPr>
        <w:t>,</w:t>
      </w:r>
      <w:r>
        <w:rPr>
          <w:rFonts w:eastAsia="Times New Roman" w:cs="Times New Roman"/>
          <w:szCs w:val="24"/>
        </w:rPr>
        <w:t xml:space="preserve"> ψήφισαν 144 Βουλευτές. </w:t>
      </w:r>
    </w:p>
    <w:p w14:paraId="795DB109"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«ΠΑΡΩΝ» ψήφισε ουδείς. </w:t>
      </w:r>
    </w:p>
    <w:p w14:paraId="795DB10A"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Συνεπώς το άρθρο 80 έγινε δεκτό,</w:t>
      </w:r>
      <w:r w:rsidRPr="0051729B">
        <w:rPr>
          <w:rFonts w:eastAsia="Times New Roman" w:cs="Times New Roman"/>
          <w:szCs w:val="24"/>
        </w:rPr>
        <w:t xml:space="preserve"> </w:t>
      </w:r>
      <w:r>
        <w:rPr>
          <w:rFonts w:eastAsia="Times New Roman" w:cs="Times New Roman"/>
          <w:szCs w:val="24"/>
        </w:rPr>
        <w:t>όπως τροποποιήθηκε από τον κύριο Υπουργό, κατά πλειοψηφία.</w:t>
      </w:r>
    </w:p>
    <w:p w14:paraId="795DB10B"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Επί του άρθρου 109 ψήφισαν συνολικά 298 Βουλευτές. </w:t>
      </w:r>
    </w:p>
    <w:p w14:paraId="795DB10C"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Υπέρ του άρθρου</w:t>
      </w:r>
      <w:r>
        <w:rPr>
          <w:rFonts w:eastAsia="Times New Roman" w:cs="Times New Roman"/>
          <w:szCs w:val="24"/>
        </w:rPr>
        <w:t>,</w:t>
      </w:r>
      <w:r>
        <w:rPr>
          <w:rFonts w:eastAsia="Times New Roman" w:cs="Times New Roman"/>
          <w:szCs w:val="24"/>
        </w:rPr>
        <w:t xml:space="preserve"> δηλαδή «ΝΑΙ»</w:t>
      </w:r>
      <w:r>
        <w:rPr>
          <w:rFonts w:eastAsia="Times New Roman" w:cs="Times New Roman"/>
          <w:szCs w:val="24"/>
        </w:rPr>
        <w:t>,</w:t>
      </w:r>
      <w:r>
        <w:rPr>
          <w:rFonts w:eastAsia="Times New Roman" w:cs="Times New Roman"/>
          <w:szCs w:val="24"/>
        </w:rPr>
        <w:t xml:space="preserve"> ψήφισαν 154 Βουλευτές. </w:t>
      </w:r>
    </w:p>
    <w:p w14:paraId="795DB10D"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Κατά του</w:t>
      </w:r>
      <w:r>
        <w:rPr>
          <w:rFonts w:eastAsia="Times New Roman" w:cs="Times New Roman"/>
          <w:szCs w:val="24"/>
        </w:rPr>
        <w:t xml:space="preserve"> άρθρου</w:t>
      </w:r>
      <w:r>
        <w:rPr>
          <w:rFonts w:eastAsia="Times New Roman" w:cs="Times New Roman"/>
          <w:szCs w:val="24"/>
        </w:rPr>
        <w:t>,</w:t>
      </w:r>
      <w:r>
        <w:rPr>
          <w:rFonts w:eastAsia="Times New Roman" w:cs="Times New Roman"/>
          <w:szCs w:val="24"/>
        </w:rPr>
        <w:t xml:space="preserve"> δηλαδή «ΟΧΙ»</w:t>
      </w:r>
      <w:r>
        <w:rPr>
          <w:rFonts w:eastAsia="Times New Roman" w:cs="Times New Roman"/>
          <w:szCs w:val="24"/>
        </w:rPr>
        <w:t>,</w:t>
      </w:r>
      <w:r>
        <w:rPr>
          <w:rFonts w:eastAsia="Times New Roman" w:cs="Times New Roman"/>
          <w:szCs w:val="24"/>
        </w:rPr>
        <w:t xml:space="preserve"> ψήφισαν 144 Βουλευτές. </w:t>
      </w:r>
    </w:p>
    <w:p w14:paraId="795DB10E"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«ΠΑΡΩΝ» ψήφισε ουδείς. </w:t>
      </w:r>
    </w:p>
    <w:p w14:paraId="795DB10F"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Συνεπώς το άρθρο 109 έγινε δεκτό κατά πλειοψηφία. </w:t>
      </w:r>
    </w:p>
    <w:p w14:paraId="795DB110"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Επί του άρθρου 119 ψήφισαν συνολικά 298 Βουλευτές. </w:t>
      </w:r>
    </w:p>
    <w:p w14:paraId="795DB111"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lastRenderedPageBreak/>
        <w:t>Υπέρ του άρθρου</w:t>
      </w:r>
      <w:r>
        <w:rPr>
          <w:rFonts w:eastAsia="Times New Roman" w:cs="Times New Roman"/>
          <w:szCs w:val="24"/>
        </w:rPr>
        <w:t>,</w:t>
      </w:r>
      <w:r>
        <w:rPr>
          <w:rFonts w:eastAsia="Times New Roman" w:cs="Times New Roman"/>
          <w:szCs w:val="24"/>
        </w:rPr>
        <w:t xml:space="preserve"> δηλαδή «ΝΑΙ»</w:t>
      </w:r>
      <w:r>
        <w:rPr>
          <w:rFonts w:eastAsia="Times New Roman" w:cs="Times New Roman"/>
          <w:szCs w:val="24"/>
        </w:rPr>
        <w:t>,</w:t>
      </w:r>
      <w:r>
        <w:rPr>
          <w:rFonts w:eastAsia="Times New Roman" w:cs="Times New Roman"/>
          <w:szCs w:val="24"/>
        </w:rPr>
        <w:t xml:space="preserve"> ψήφισαν 154 Βουλευτές. </w:t>
      </w:r>
    </w:p>
    <w:p w14:paraId="795DB112"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Κατά του άρθρου</w:t>
      </w:r>
      <w:r>
        <w:rPr>
          <w:rFonts w:eastAsia="Times New Roman" w:cs="Times New Roman"/>
          <w:szCs w:val="24"/>
        </w:rPr>
        <w:t>,</w:t>
      </w:r>
      <w:r>
        <w:rPr>
          <w:rFonts w:eastAsia="Times New Roman" w:cs="Times New Roman"/>
          <w:szCs w:val="24"/>
        </w:rPr>
        <w:t xml:space="preserve"> δηλαδή «ΟΧ</w:t>
      </w:r>
      <w:r>
        <w:rPr>
          <w:rFonts w:eastAsia="Times New Roman" w:cs="Times New Roman"/>
          <w:szCs w:val="24"/>
        </w:rPr>
        <w:t>Ι»</w:t>
      </w:r>
      <w:r>
        <w:rPr>
          <w:rFonts w:eastAsia="Times New Roman" w:cs="Times New Roman"/>
          <w:szCs w:val="24"/>
        </w:rPr>
        <w:t>,</w:t>
      </w:r>
      <w:r>
        <w:rPr>
          <w:rFonts w:eastAsia="Times New Roman" w:cs="Times New Roman"/>
          <w:szCs w:val="24"/>
        </w:rPr>
        <w:t xml:space="preserve"> ψήφισαν 144 Βουλευτές. </w:t>
      </w:r>
    </w:p>
    <w:p w14:paraId="795DB113"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«ΠΑΡΩΝ» ψήφισε ουδείς. </w:t>
      </w:r>
    </w:p>
    <w:p w14:paraId="795DB114"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Συνεπώς το άρθρο 119 έγινε δεκτό κατά πλειοψηφία. </w:t>
      </w:r>
    </w:p>
    <w:p w14:paraId="795DB115"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Επί της τροπολογίας 1621/251, όπως τροποποιήθηκε από τον κύριο Υπουργό, ψήφισαν συνολικά 298 Βουλευτές. </w:t>
      </w:r>
    </w:p>
    <w:p w14:paraId="795DB116"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Υπέρ της τροπολογίας</w:t>
      </w:r>
      <w:r>
        <w:rPr>
          <w:rFonts w:eastAsia="Times New Roman" w:cs="Times New Roman"/>
          <w:szCs w:val="24"/>
        </w:rPr>
        <w:t>,</w:t>
      </w:r>
      <w:r>
        <w:rPr>
          <w:rFonts w:eastAsia="Times New Roman" w:cs="Times New Roman"/>
          <w:szCs w:val="24"/>
        </w:rPr>
        <w:t xml:space="preserve"> δηλαδή «ΝΑΙ»</w:t>
      </w:r>
      <w:r>
        <w:rPr>
          <w:rFonts w:eastAsia="Times New Roman" w:cs="Times New Roman"/>
          <w:szCs w:val="24"/>
        </w:rPr>
        <w:t>,</w:t>
      </w:r>
      <w:r>
        <w:rPr>
          <w:rFonts w:eastAsia="Times New Roman" w:cs="Times New Roman"/>
          <w:szCs w:val="24"/>
        </w:rPr>
        <w:t xml:space="preserve"> ψήφισαν 154 </w:t>
      </w:r>
      <w:r>
        <w:rPr>
          <w:rFonts w:eastAsia="Times New Roman" w:cs="Times New Roman"/>
          <w:szCs w:val="24"/>
        </w:rPr>
        <w:t xml:space="preserve">Βουλευτές. </w:t>
      </w:r>
    </w:p>
    <w:p w14:paraId="795DB117"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Κατά της τροπολογίας</w:t>
      </w:r>
      <w:r>
        <w:rPr>
          <w:rFonts w:eastAsia="Times New Roman" w:cs="Times New Roman"/>
          <w:szCs w:val="24"/>
        </w:rPr>
        <w:t>,</w:t>
      </w:r>
      <w:r>
        <w:rPr>
          <w:rFonts w:eastAsia="Times New Roman" w:cs="Times New Roman"/>
          <w:szCs w:val="24"/>
        </w:rPr>
        <w:t xml:space="preserve"> δηλαδή «ΟΧΙ»</w:t>
      </w:r>
      <w:r>
        <w:rPr>
          <w:rFonts w:eastAsia="Times New Roman" w:cs="Times New Roman"/>
          <w:szCs w:val="24"/>
        </w:rPr>
        <w:t>,</w:t>
      </w:r>
      <w:r>
        <w:rPr>
          <w:rFonts w:eastAsia="Times New Roman" w:cs="Times New Roman"/>
          <w:szCs w:val="24"/>
        </w:rPr>
        <w:t xml:space="preserve"> ψήφισαν 144 Βουλευτές. </w:t>
      </w:r>
    </w:p>
    <w:p w14:paraId="795DB118"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«ΠΑΡΩΝ» ψήφισε ουδείς. </w:t>
      </w:r>
    </w:p>
    <w:p w14:paraId="795DB119"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Συνεπώς η τροπολογία 1621/251, όπως τροποποιήθηκε από τον κύριο Υπουργό, έγινε δεκτή κατά πλειοψηφία. </w:t>
      </w:r>
    </w:p>
    <w:p w14:paraId="795DB11A" w14:textId="77777777" w:rsidR="00B01EFE" w:rsidRDefault="00027761">
      <w:pPr>
        <w:spacing w:after="0" w:line="600" w:lineRule="auto"/>
        <w:ind w:firstLine="720"/>
        <w:contextualSpacing/>
        <w:jc w:val="both"/>
        <w:rPr>
          <w:rFonts w:eastAsia="Times New Roman" w:cs="Times New Roman"/>
          <w:szCs w:val="24"/>
        </w:rPr>
      </w:pPr>
      <w:r>
        <w:rPr>
          <w:rFonts w:eastAsia="Times New Roman"/>
          <w:bCs/>
          <w:szCs w:val="24"/>
        </w:rPr>
        <w:t xml:space="preserve">Κυρίες και κύριοι συνάδελφοι, </w:t>
      </w:r>
      <w:r w:rsidRPr="0070662A">
        <w:rPr>
          <w:rFonts w:eastAsia="Times New Roman"/>
          <w:szCs w:val="24"/>
        </w:rPr>
        <w:t>ο</w:t>
      </w:r>
      <w:r w:rsidRPr="0070662A">
        <w:rPr>
          <w:rFonts w:eastAsia="Times New Roman"/>
          <w:szCs w:val="24"/>
        </w:rPr>
        <w:t xml:space="preserve">ι θέσεις των Βουλευτών, </w:t>
      </w:r>
      <w:r w:rsidRPr="0070662A">
        <w:rPr>
          <w:rFonts w:eastAsia="Times New Roman" w:cs="Times New Roman"/>
          <w:szCs w:val="24"/>
        </w:rPr>
        <w:t>όπ</w:t>
      </w:r>
      <w:r w:rsidRPr="0070662A">
        <w:rPr>
          <w:rFonts w:eastAsia="Times New Roman" w:cs="Times New Roman"/>
          <w:szCs w:val="24"/>
        </w:rPr>
        <w:t xml:space="preserve">ως αποτυπώθηκαν κατά την ψήφιση με το ηλεκτρονικό σύστημα, καταχωρίζονται στα Πρακτικά της σημερινής </w:t>
      </w:r>
      <w:r w:rsidRPr="0001772E">
        <w:rPr>
          <w:rFonts w:eastAsia="Times New Roman" w:cs="Times New Roman"/>
          <w:szCs w:val="24"/>
        </w:rPr>
        <w:t>συνεδρίασης και έχουν ως εξής:</w:t>
      </w:r>
    </w:p>
    <w:tbl>
      <w:tblPr>
        <w:tblpPr w:leftFromText="180" w:rightFromText="180" w:horzAnchor="margin" w:tblpXSpec="center" w:tblpY="-1805"/>
        <w:tblW w:w="11055" w:type="dxa"/>
        <w:tblLayout w:type="fixed"/>
        <w:tblCellMar>
          <w:left w:w="10" w:type="dxa"/>
          <w:right w:w="10" w:type="dxa"/>
        </w:tblCellMar>
        <w:tblLook w:val="04A0" w:firstRow="1" w:lastRow="0" w:firstColumn="1" w:lastColumn="0" w:noHBand="0" w:noVBand="1"/>
      </w:tblPr>
      <w:tblGrid>
        <w:gridCol w:w="458"/>
        <w:gridCol w:w="1810"/>
        <w:gridCol w:w="510"/>
        <w:gridCol w:w="978"/>
        <w:gridCol w:w="978"/>
        <w:gridCol w:w="978"/>
        <w:gridCol w:w="978"/>
        <w:gridCol w:w="978"/>
        <w:gridCol w:w="1059"/>
        <w:gridCol w:w="1054"/>
        <w:gridCol w:w="1274"/>
      </w:tblGrid>
      <w:tr w:rsidR="00B01EFE" w14:paraId="795DB126" w14:textId="77777777">
        <w:trPr>
          <w:trHeight w:val="300"/>
        </w:trPr>
        <w:tc>
          <w:tcPr>
            <w:tcW w:w="458" w:type="dxa"/>
            <w:tcBorders>
              <w:top w:val="nil"/>
              <w:left w:val="nil"/>
              <w:bottom w:val="nil"/>
              <w:right w:val="nil"/>
            </w:tcBorders>
            <w:shd w:val="clear" w:color="auto" w:fill="auto"/>
            <w:noWrap/>
            <w:vAlign w:val="bottom"/>
            <w:hideMark/>
          </w:tcPr>
          <w:p w14:paraId="795DB11B" w14:textId="77777777" w:rsidR="009E2845" w:rsidRPr="00510CA3" w:rsidRDefault="00027761">
            <w:pPr>
              <w:spacing w:after="0"/>
              <w:rPr>
                <w:rFonts w:ascii="Times New Roman" w:eastAsia="Times New Roman" w:hAnsi="Times New Roman" w:cs="Times New Roman"/>
                <w:sz w:val="16"/>
                <w:szCs w:val="16"/>
              </w:rPr>
            </w:pPr>
          </w:p>
        </w:tc>
        <w:tc>
          <w:tcPr>
            <w:tcW w:w="1810" w:type="dxa"/>
            <w:tcBorders>
              <w:top w:val="nil"/>
              <w:left w:val="nil"/>
              <w:bottom w:val="nil"/>
              <w:right w:val="nil"/>
            </w:tcBorders>
            <w:shd w:val="clear" w:color="auto" w:fill="auto"/>
            <w:vAlign w:val="bottom"/>
            <w:hideMark/>
          </w:tcPr>
          <w:p w14:paraId="795DB11C"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B11D"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11E"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11F"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120"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121"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122"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B123"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B124"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B125"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B128" w14:textId="77777777">
        <w:trPr>
          <w:trHeight w:val="300"/>
        </w:trPr>
        <w:tc>
          <w:tcPr>
            <w:tcW w:w="11055" w:type="dxa"/>
            <w:gridSpan w:val="11"/>
            <w:tcBorders>
              <w:top w:val="nil"/>
              <w:left w:val="nil"/>
              <w:bottom w:val="nil"/>
              <w:right w:val="nil"/>
            </w:tcBorders>
            <w:shd w:val="clear" w:color="auto" w:fill="auto"/>
            <w:noWrap/>
            <w:vAlign w:val="bottom"/>
            <w:hideMark/>
          </w:tcPr>
          <w:p w14:paraId="795DB127"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ΣΥΝΟΔΟΣ Γ΄</w:t>
            </w:r>
          </w:p>
        </w:tc>
      </w:tr>
      <w:tr w:rsidR="00B01EFE" w14:paraId="795DB12A" w14:textId="77777777">
        <w:trPr>
          <w:trHeight w:val="300"/>
        </w:trPr>
        <w:tc>
          <w:tcPr>
            <w:tcW w:w="11055" w:type="dxa"/>
            <w:gridSpan w:val="11"/>
            <w:tcBorders>
              <w:top w:val="nil"/>
              <w:left w:val="nil"/>
              <w:bottom w:val="nil"/>
              <w:right w:val="nil"/>
            </w:tcBorders>
            <w:shd w:val="clear" w:color="auto" w:fill="auto"/>
            <w:noWrap/>
            <w:vAlign w:val="bottom"/>
            <w:hideMark/>
          </w:tcPr>
          <w:p w14:paraId="795DB12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ΟΝΟΜΑΣΤΙΚΟΣ ΚΑΤΑΛΟΓΟΣ ΒΟΥΛΕΥΤΩΝ</w:t>
            </w:r>
          </w:p>
        </w:tc>
      </w:tr>
      <w:tr w:rsidR="00B01EFE" w14:paraId="795DB12C" w14:textId="77777777">
        <w:trPr>
          <w:trHeight w:val="300"/>
        </w:trPr>
        <w:tc>
          <w:tcPr>
            <w:tcW w:w="11055" w:type="dxa"/>
            <w:gridSpan w:val="11"/>
            <w:tcBorders>
              <w:top w:val="nil"/>
              <w:left w:val="nil"/>
              <w:bottom w:val="nil"/>
              <w:right w:val="nil"/>
            </w:tcBorders>
            <w:shd w:val="clear" w:color="auto" w:fill="auto"/>
            <w:noWrap/>
            <w:vAlign w:val="bottom"/>
            <w:hideMark/>
          </w:tcPr>
          <w:p w14:paraId="795DB12B"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(ΚΑΤΑ ΠΕΡΙΦΕΡΕΙΕΣ)</w:t>
            </w:r>
          </w:p>
        </w:tc>
      </w:tr>
      <w:tr w:rsidR="00B01EFE" w14:paraId="795DB138" w14:textId="77777777">
        <w:trPr>
          <w:trHeight w:val="300"/>
        </w:trPr>
        <w:tc>
          <w:tcPr>
            <w:tcW w:w="458" w:type="dxa"/>
            <w:tcBorders>
              <w:top w:val="nil"/>
              <w:left w:val="nil"/>
              <w:bottom w:val="nil"/>
              <w:right w:val="nil"/>
            </w:tcBorders>
            <w:shd w:val="clear" w:color="auto" w:fill="auto"/>
            <w:noWrap/>
            <w:vAlign w:val="bottom"/>
            <w:hideMark/>
          </w:tcPr>
          <w:p w14:paraId="795DB12D" w14:textId="77777777" w:rsidR="009E2845" w:rsidRPr="00510CA3" w:rsidRDefault="00027761">
            <w:pPr>
              <w:spacing w:after="0"/>
              <w:jc w:val="center"/>
              <w:rPr>
                <w:rFonts w:ascii="Calibri" w:eastAsia="Times New Roman" w:hAnsi="Calibri" w:cs="Calibri"/>
                <w:b/>
                <w:bCs/>
                <w:sz w:val="16"/>
                <w:szCs w:val="16"/>
              </w:rPr>
            </w:pPr>
          </w:p>
        </w:tc>
        <w:tc>
          <w:tcPr>
            <w:tcW w:w="1810" w:type="dxa"/>
            <w:tcBorders>
              <w:top w:val="nil"/>
              <w:left w:val="nil"/>
              <w:bottom w:val="nil"/>
              <w:right w:val="nil"/>
            </w:tcBorders>
            <w:shd w:val="clear" w:color="auto" w:fill="auto"/>
            <w:vAlign w:val="bottom"/>
            <w:hideMark/>
          </w:tcPr>
          <w:p w14:paraId="795DB12E"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B12F"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130"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131"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132"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133"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134" w14:textId="77777777" w:rsidR="009E2845" w:rsidRPr="00510CA3" w:rsidRDefault="00027761">
            <w:pPr>
              <w:spacing w:after="0"/>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B135" w14:textId="77777777" w:rsidR="009E2845" w:rsidRPr="00510CA3" w:rsidRDefault="00027761">
            <w:pPr>
              <w:spacing w:after="0"/>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B136" w14:textId="77777777" w:rsidR="009E2845" w:rsidRPr="00510CA3" w:rsidRDefault="00027761">
            <w:pPr>
              <w:spacing w:after="0"/>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B137" w14:textId="77777777" w:rsidR="009E2845" w:rsidRPr="00510CA3" w:rsidRDefault="00027761">
            <w:pPr>
              <w:spacing w:after="0"/>
              <w:rPr>
                <w:rFonts w:ascii="Times New Roman" w:eastAsia="Times New Roman" w:hAnsi="Times New Roman" w:cs="Times New Roman"/>
                <w:sz w:val="16"/>
                <w:szCs w:val="16"/>
              </w:rPr>
            </w:pPr>
          </w:p>
        </w:tc>
      </w:tr>
      <w:tr w:rsidR="00B01EFE" w14:paraId="795DB13A" w14:textId="77777777">
        <w:trPr>
          <w:trHeight w:val="300"/>
        </w:trPr>
        <w:tc>
          <w:tcPr>
            <w:tcW w:w="11055" w:type="dxa"/>
            <w:gridSpan w:val="11"/>
            <w:tcBorders>
              <w:top w:val="nil"/>
              <w:left w:val="nil"/>
              <w:bottom w:val="nil"/>
              <w:right w:val="nil"/>
            </w:tcBorders>
            <w:shd w:val="clear" w:color="auto" w:fill="auto"/>
            <w:noWrap/>
            <w:vAlign w:val="bottom"/>
            <w:hideMark/>
          </w:tcPr>
          <w:p w14:paraId="795DB13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ΣΥΝΕΔΡΙΑΣΗ ΤΗΣ ΡΛΣΤ΄/14.06.2018</w:t>
            </w:r>
          </w:p>
        </w:tc>
      </w:tr>
      <w:tr w:rsidR="00B01EFE" w14:paraId="795DB146" w14:textId="77777777">
        <w:trPr>
          <w:trHeight w:val="300"/>
        </w:trPr>
        <w:tc>
          <w:tcPr>
            <w:tcW w:w="458" w:type="dxa"/>
            <w:tcBorders>
              <w:top w:val="nil"/>
              <w:left w:val="nil"/>
              <w:bottom w:val="nil"/>
              <w:right w:val="nil"/>
            </w:tcBorders>
            <w:shd w:val="clear" w:color="auto" w:fill="auto"/>
            <w:noWrap/>
            <w:vAlign w:val="bottom"/>
            <w:hideMark/>
          </w:tcPr>
          <w:p w14:paraId="795DB13B" w14:textId="77777777" w:rsidR="009E2845" w:rsidRPr="00510CA3" w:rsidRDefault="00027761">
            <w:pPr>
              <w:spacing w:after="0"/>
              <w:jc w:val="center"/>
              <w:rPr>
                <w:rFonts w:ascii="Calibri" w:eastAsia="Times New Roman" w:hAnsi="Calibri" w:cs="Calibri"/>
                <w:b/>
                <w:bCs/>
                <w:sz w:val="16"/>
                <w:szCs w:val="16"/>
              </w:rPr>
            </w:pPr>
          </w:p>
        </w:tc>
        <w:tc>
          <w:tcPr>
            <w:tcW w:w="1810" w:type="dxa"/>
            <w:tcBorders>
              <w:top w:val="nil"/>
              <w:left w:val="nil"/>
              <w:bottom w:val="nil"/>
              <w:right w:val="nil"/>
            </w:tcBorders>
            <w:shd w:val="clear" w:color="auto" w:fill="auto"/>
            <w:vAlign w:val="bottom"/>
            <w:hideMark/>
          </w:tcPr>
          <w:p w14:paraId="795DB13C"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B13D"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13E"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13F"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140"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141"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142"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B143"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B144"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B145"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B152"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B147"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B14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ΕΠΙΚΡΑΤΕΙΑΣ</w:t>
            </w:r>
            <w:r w:rsidRPr="00510CA3">
              <w:rPr>
                <w:rFonts w:ascii="Calibri" w:eastAsia="Times New Roman" w:hAnsi="Calibri" w:cs="Calibri"/>
                <w:b/>
                <w:bCs/>
                <w:sz w:val="16"/>
                <w:szCs w:val="16"/>
              </w:rPr>
              <w:br/>
              <w:t xml:space="preserve"> (΄Εδρες 12)</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B14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14A"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14B"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14C"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14D"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14E"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B14F"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B15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B15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B15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15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B15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Δραγασάκης Ιωάννης</w:t>
            </w:r>
          </w:p>
        </w:tc>
        <w:tc>
          <w:tcPr>
            <w:tcW w:w="510" w:type="dxa"/>
            <w:tcBorders>
              <w:top w:val="nil"/>
              <w:left w:val="nil"/>
              <w:bottom w:val="single" w:sz="4" w:space="0" w:color="auto"/>
              <w:right w:val="single" w:sz="4" w:space="0" w:color="auto"/>
            </w:tcBorders>
            <w:shd w:val="clear" w:color="auto" w:fill="auto"/>
            <w:noWrap/>
            <w:vAlign w:val="center"/>
            <w:hideMark/>
          </w:tcPr>
          <w:p w14:paraId="795DB15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15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15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15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15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15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15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15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15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16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15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B16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 xml:space="preserve">Φωτίου Θεανώ </w:t>
            </w:r>
          </w:p>
        </w:tc>
        <w:tc>
          <w:tcPr>
            <w:tcW w:w="510" w:type="dxa"/>
            <w:tcBorders>
              <w:top w:val="nil"/>
              <w:left w:val="nil"/>
              <w:bottom w:val="single" w:sz="4" w:space="0" w:color="auto"/>
              <w:right w:val="single" w:sz="4" w:space="0" w:color="auto"/>
            </w:tcBorders>
            <w:shd w:val="clear" w:color="auto" w:fill="auto"/>
            <w:noWrap/>
            <w:vAlign w:val="center"/>
            <w:hideMark/>
          </w:tcPr>
          <w:p w14:paraId="795DB16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16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16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16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16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16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16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16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16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17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16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w:t>
            </w:r>
          </w:p>
        </w:tc>
        <w:tc>
          <w:tcPr>
            <w:tcW w:w="1810" w:type="dxa"/>
            <w:tcBorders>
              <w:top w:val="nil"/>
              <w:left w:val="nil"/>
              <w:bottom w:val="single" w:sz="4" w:space="0" w:color="auto"/>
              <w:right w:val="single" w:sz="4" w:space="0" w:color="auto"/>
            </w:tcBorders>
            <w:shd w:val="clear" w:color="auto" w:fill="auto"/>
            <w:noWrap/>
            <w:vAlign w:val="center"/>
            <w:hideMark/>
          </w:tcPr>
          <w:p w14:paraId="795DB16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Κοτζιάς Νικόλαος</w:t>
            </w:r>
          </w:p>
        </w:tc>
        <w:tc>
          <w:tcPr>
            <w:tcW w:w="510" w:type="dxa"/>
            <w:tcBorders>
              <w:top w:val="nil"/>
              <w:left w:val="nil"/>
              <w:bottom w:val="single" w:sz="4" w:space="0" w:color="auto"/>
              <w:right w:val="single" w:sz="4" w:space="0" w:color="auto"/>
            </w:tcBorders>
            <w:shd w:val="clear" w:color="auto" w:fill="auto"/>
            <w:noWrap/>
            <w:vAlign w:val="center"/>
            <w:hideMark/>
          </w:tcPr>
          <w:p w14:paraId="795DB16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16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16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17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17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17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17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17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17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18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17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4</w:t>
            </w:r>
          </w:p>
        </w:tc>
        <w:tc>
          <w:tcPr>
            <w:tcW w:w="1810" w:type="dxa"/>
            <w:tcBorders>
              <w:top w:val="nil"/>
              <w:left w:val="nil"/>
              <w:bottom w:val="single" w:sz="4" w:space="0" w:color="auto"/>
              <w:right w:val="single" w:sz="4" w:space="0" w:color="auto"/>
            </w:tcBorders>
            <w:shd w:val="clear" w:color="auto" w:fill="auto"/>
            <w:noWrap/>
            <w:vAlign w:val="center"/>
            <w:hideMark/>
          </w:tcPr>
          <w:p w14:paraId="795DB17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Χριστοδουλοπούλου Αναστασία</w:t>
            </w:r>
          </w:p>
        </w:tc>
        <w:tc>
          <w:tcPr>
            <w:tcW w:w="510" w:type="dxa"/>
            <w:tcBorders>
              <w:top w:val="nil"/>
              <w:left w:val="nil"/>
              <w:bottom w:val="single" w:sz="4" w:space="0" w:color="auto"/>
              <w:right w:val="single" w:sz="4" w:space="0" w:color="auto"/>
            </w:tcBorders>
            <w:shd w:val="clear" w:color="auto" w:fill="auto"/>
            <w:noWrap/>
            <w:vAlign w:val="center"/>
            <w:hideMark/>
          </w:tcPr>
          <w:p w14:paraId="795DB17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17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17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17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17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17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17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18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18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18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18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5</w:t>
            </w:r>
          </w:p>
        </w:tc>
        <w:tc>
          <w:tcPr>
            <w:tcW w:w="1810" w:type="dxa"/>
            <w:tcBorders>
              <w:top w:val="nil"/>
              <w:left w:val="nil"/>
              <w:bottom w:val="single" w:sz="4" w:space="0" w:color="auto"/>
              <w:right w:val="single" w:sz="4" w:space="0" w:color="auto"/>
            </w:tcBorders>
            <w:shd w:val="clear" w:color="auto" w:fill="auto"/>
            <w:noWrap/>
            <w:vAlign w:val="center"/>
            <w:hideMark/>
          </w:tcPr>
          <w:p w14:paraId="795DB18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Γαβρόγλου Κωνσταντίνος</w:t>
            </w:r>
          </w:p>
        </w:tc>
        <w:tc>
          <w:tcPr>
            <w:tcW w:w="510" w:type="dxa"/>
            <w:tcBorders>
              <w:top w:val="nil"/>
              <w:left w:val="nil"/>
              <w:bottom w:val="single" w:sz="4" w:space="0" w:color="auto"/>
              <w:right w:val="single" w:sz="4" w:space="0" w:color="auto"/>
            </w:tcBorders>
            <w:shd w:val="clear" w:color="auto" w:fill="auto"/>
            <w:noWrap/>
            <w:vAlign w:val="center"/>
            <w:hideMark/>
          </w:tcPr>
          <w:p w14:paraId="795DB18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18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18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18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18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18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18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18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18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19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18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6</w:t>
            </w:r>
          </w:p>
        </w:tc>
        <w:tc>
          <w:tcPr>
            <w:tcW w:w="1810" w:type="dxa"/>
            <w:tcBorders>
              <w:top w:val="nil"/>
              <w:left w:val="nil"/>
              <w:bottom w:val="single" w:sz="4" w:space="0" w:color="auto"/>
              <w:right w:val="single" w:sz="4" w:space="0" w:color="auto"/>
            </w:tcBorders>
            <w:shd w:val="clear" w:color="auto" w:fill="auto"/>
            <w:noWrap/>
            <w:vAlign w:val="center"/>
            <w:hideMark/>
          </w:tcPr>
          <w:p w14:paraId="795DB19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Φορτσάκης Θεόδωρος</w:t>
            </w:r>
          </w:p>
        </w:tc>
        <w:tc>
          <w:tcPr>
            <w:tcW w:w="510" w:type="dxa"/>
            <w:tcBorders>
              <w:top w:val="nil"/>
              <w:left w:val="nil"/>
              <w:bottom w:val="single" w:sz="4" w:space="0" w:color="auto"/>
              <w:right w:val="single" w:sz="4" w:space="0" w:color="auto"/>
            </w:tcBorders>
            <w:shd w:val="clear" w:color="auto" w:fill="auto"/>
            <w:noWrap/>
            <w:vAlign w:val="center"/>
            <w:hideMark/>
          </w:tcPr>
          <w:p w14:paraId="795DB19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19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19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19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19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19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19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19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19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1A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19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7</w:t>
            </w:r>
          </w:p>
        </w:tc>
        <w:tc>
          <w:tcPr>
            <w:tcW w:w="1810" w:type="dxa"/>
            <w:tcBorders>
              <w:top w:val="nil"/>
              <w:left w:val="nil"/>
              <w:bottom w:val="single" w:sz="4" w:space="0" w:color="auto"/>
              <w:right w:val="single" w:sz="4" w:space="0" w:color="auto"/>
            </w:tcBorders>
            <w:shd w:val="clear" w:color="auto" w:fill="auto"/>
            <w:noWrap/>
            <w:vAlign w:val="center"/>
            <w:hideMark/>
          </w:tcPr>
          <w:p w14:paraId="795DB19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Σταμάτης Δημήτριος</w:t>
            </w:r>
          </w:p>
        </w:tc>
        <w:tc>
          <w:tcPr>
            <w:tcW w:w="510" w:type="dxa"/>
            <w:tcBorders>
              <w:top w:val="nil"/>
              <w:left w:val="nil"/>
              <w:bottom w:val="single" w:sz="4" w:space="0" w:color="auto"/>
              <w:right w:val="single" w:sz="4" w:space="0" w:color="auto"/>
            </w:tcBorders>
            <w:shd w:val="clear" w:color="auto" w:fill="auto"/>
            <w:noWrap/>
            <w:vAlign w:val="center"/>
            <w:hideMark/>
          </w:tcPr>
          <w:p w14:paraId="795DB19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19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19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1A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1A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1A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1A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1A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1A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1B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1A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8</w:t>
            </w:r>
          </w:p>
        </w:tc>
        <w:tc>
          <w:tcPr>
            <w:tcW w:w="1810" w:type="dxa"/>
            <w:tcBorders>
              <w:top w:val="nil"/>
              <w:left w:val="nil"/>
              <w:bottom w:val="single" w:sz="4" w:space="0" w:color="auto"/>
              <w:right w:val="single" w:sz="4" w:space="0" w:color="auto"/>
            </w:tcBorders>
            <w:shd w:val="clear" w:color="auto" w:fill="auto"/>
            <w:noWrap/>
            <w:vAlign w:val="center"/>
            <w:hideMark/>
          </w:tcPr>
          <w:p w14:paraId="795DB1A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Κεραμέως Νίκη</w:t>
            </w:r>
          </w:p>
        </w:tc>
        <w:tc>
          <w:tcPr>
            <w:tcW w:w="510" w:type="dxa"/>
            <w:tcBorders>
              <w:top w:val="nil"/>
              <w:left w:val="nil"/>
              <w:bottom w:val="single" w:sz="4" w:space="0" w:color="auto"/>
              <w:right w:val="single" w:sz="4" w:space="0" w:color="auto"/>
            </w:tcBorders>
            <w:shd w:val="clear" w:color="auto" w:fill="auto"/>
            <w:noWrap/>
            <w:vAlign w:val="center"/>
            <w:hideMark/>
          </w:tcPr>
          <w:p w14:paraId="795DB1A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1A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1A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1A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1A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1A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1A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1B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1B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1B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1B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9</w:t>
            </w:r>
          </w:p>
        </w:tc>
        <w:tc>
          <w:tcPr>
            <w:tcW w:w="1810" w:type="dxa"/>
            <w:tcBorders>
              <w:top w:val="nil"/>
              <w:left w:val="nil"/>
              <w:bottom w:val="single" w:sz="4" w:space="0" w:color="auto"/>
              <w:right w:val="single" w:sz="4" w:space="0" w:color="auto"/>
            </w:tcBorders>
            <w:shd w:val="clear" w:color="auto" w:fill="auto"/>
            <w:noWrap/>
            <w:vAlign w:val="center"/>
            <w:hideMark/>
          </w:tcPr>
          <w:p w14:paraId="795DB1B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Οικονόμου Βασίλειος</w:t>
            </w:r>
          </w:p>
        </w:tc>
        <w:tc>
          <w:tcPr>
            <w:tcW w:w="510" w:type="dxa"/>
            <w:tcBorders>
              <w:top w:val="nil"/>
              <w:left w:val="nil"/>
              <w:bottom w:val="single" w:sz="4" w:space="0" w:color="auto"/>
              <w:right w:val="single" w:sz="4" w:space="0" w:color="auto"/>
            </w:tcBorders>
            <w:shd w:val="clear" w:color="auto" w:fill="auto"/>
            <w:noWrap/>
            <w:vAlign w:val="center"/>
            <w:hideMark/>
          </w:tcPr>
          <w:p w14:paraId="795DB1B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1B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1B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1B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1B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1B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1B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1B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1B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1C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1B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10</w:t>
            </w:r>
          </w:p>
        </w:tc>
        <w:tc>
          <w:tcPr>
            <w:tcW w:w="1810" w:type="dxa"/>
            <w:tcBorders>
              <w:top w:val="nil"/>
              <w:left w:val="nil"/>
              <w:bottom w:val="single" w:sz="4" w:space="0" w:color="auto"/>
              <w:right w:val="single" w:sz="4" w:space="0" w:color="auto"/>
            </w:tcBorders>
            <w:shd w:val="clear" w:color="auto" w:fill="auto"/>
            <w:noWrap/>
            <w:vAlign w:val="center"/>
            <w:hideMark/>
          </w:tcPr>
          <w:p w14:paraId="795DB1C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Παππάς Χρήστος</w:t>
            </w:r>
          </w:p>
        </w:tc>
        <w:tc>
          <w:tcPr>
            <w:tcW w:w="510" w:type="dxa"/>
            <w:tcBorders>
              <w:top w:val="nil"/>
              <w:left w:val="nil"/>
              <w:bottom w:val="single" w:sz="4" w:space="0" w:color="auto"/>
              <w:right w:val="single" w:sz="4" w:space="0" w:color="auto"/>
            </w:tcBorders>
            <w:shd w:val="clear" w:color="auto" w:fill="auto"/>
            <w:noWrap/>
            <w:vAlign w:val="center"/>
            <w:hideMark/>
          </w:tcPr>
          <w:p w14:paraId="795DB1C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1C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1C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1C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1C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1C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1C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1C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1C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1D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1C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11</w:t>
            </w:r>
          </w:p>
        </w:tc>
        <w:tc>
          <w:tcPr>
            <w:tcW w:w="1810" w:type="dxa"/>
            <w:tcBorders>
              <w:top w:val="nil"/>
              <w:left w:val="nil"/>
              <w:bottom w:val="single" w:sz="4" w:space="0" w:color="auto"/>
              <w:right w:val="single" w:sz="4" w:space="0" w:color="auto"/>
            </w:tcBorders>
            <w:shd w:val="clear" w:color="auto" w:fill="auto"/>
            <w:noWrap/>
            <w:vAlign w:val="center"/>
            <w:hideMark/>
          </w:tcPr>
          <w:p w14:paraId="795DB1C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Θεοχαρόπουλος Αθανάσιος</w:t>
            </w:r>
          </w:p>
        </w:tc>
        <w:tc>
          <w:tcPr>
            <w:tcW w:w="510" w:type="dxa"/>
            <w:tcBorders>
              <w:top w:val="nil"/>
              <w:left w:val="nil"/>
              <w:bottom w:val="single" w:sz="4" w:space="0" w:color="auto"/>
              <w:right w:val="single" w:sz="4" w:space="0" w:color="auto"/>
            </w:tcBorders>
            <w:shd w:val="clear" w:color="auto" w:fill="auto"/>
            <w:noWrap/>
            <w:vAlign w:val="center"/>
            <w:hideMark/>
          </w:tcPr>
          <w:p w14:paraId="795DB1C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1C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1C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1D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1D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1D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1D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1D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1D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1E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1D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12</w:t>
            </w:r>
          </w:p>
        </w:tc>
        <w:tc>
          <w:tcPr>
            <w:tcW w:w="1810" w:type="dxa"/>
            <w:tcBorders>
              <w:top w:val="nil"/>
              <w:left w:val="nil"/>
              <w:bottom w:val="single" w:sz="4" w:space="0" w:color="auto"/>
              <w:right w:val="single" w:sz="4" w:space="0" w:color="auto"/>
            </w:tcBorders>
            <w:shd w:val="clear" w:color="auto" w:fill="auto"/>
            <w:noWrap/>
            <w:vAlign w:val="center"/>
            <w:hideMark/>
          </w:tcPr>
          <w:p w14:paraId="795DB1D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Παπαρήγα Αλεξάνδρα</w:t>
            </w:r>
          </w:p>
        </w:tc>
        <w:tc>
          <w:tcPr>
            <w:tcW w:w="510" w:type="dxa"/>
            <w:tcBorders>
              <w:top w:val="nil"/>
              <w:left w:val="nil"/>
              <w:bottom w:val="single" w:sz="4" w:space="0" w:color="auto"/>
              <w:right w:val="single" w:sz="4" w:space="0" w:color="auto"/>
            </w:tcBorders>
            <w:shd w:val="clear" w:color="auto" w:fill="auto"/>
            <w:noWrap/>
            <w:vAlign w:val="center"/>
            <w:hideMark/>
          </w:tcPr>
          <w:p w14:paraId="795DB1D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1D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ΠΡΝ</w:t>
            </w:r>
          </w:p>
        </w:tc>
        <w:tc>
          <w:tcPr>
            <w:tcW w:w="978" w:type="dxa"/>
            <w:tcBorders>
              <w:top w:val="nil"/>
              <w:left w:val="nil"/>
              <w:bottom w:val="single" w:sz="4" w:space="0" w:color="auto"/>
              <w:right w:val="single" w:sz="4" w:space="0" w:color="auto"/>
            </w:tcBorders>
            <w:shd w:val="clear" w:color="auto" w:fill="auto"/>
            <w:noWrap/>
            <w:vAlign w:val="center"/>
            <w:hideMark/>
          </w:tcPr>
          <w:p w14:paraId="795DB1D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1D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1D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1D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1D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1E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1E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1EE" w14:textId="77777777">
        <w:trPr>
          <w:trHeight w:val="300"/>
        </w:trPr>
        <w:tc>
          <w:tcPr>
            <w:tcW w:w="458" w:type="dxa"/>
            <w:tcBorders>
              <w:top w:val="nil"/>
              <w:left w:val="nil"/>
              <w:bottom w:val="nil"/>
              <w:right w:val="nil"/>
            </w:tcBorders>
            <w:shd w:val="clear" w:color="auto" w:fill="auto"/>
            <w:noWrap/>
            <w:vAlign w:val="bottom"/>
            <w:hideMark/>
          </w:tcPr>
          <w:p w14:paraId="795DB1E3"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B1E4"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B1E5"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1E6"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1E7"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1E8"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1E9"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1EA"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B1EB"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B1EC"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B1ED"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B1FA" w14:textId="77777777">
        <w:trPr>
          <w:trHeight w:val="735"/>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B1EF"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B1F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 xml:space="preserve">Α΄ Αθηνών  </w:t>
            </w:r>
            <w:r w:rsidRPr="00510CA3">
              <w:rPr>
                <w:rFonts w:ascii="Calibri" w:eastAsia="Times New Roman" w:hAnsi="Calibri" w:cs="Calibri"/>
                <w:b/>
                <w:bCs/>
                <w:sz w:val="16"/>
                <w:szCs w:val="16"/>
              </w:rPr>
              <w:br/>
              <w:t xml:space="preserve">(Δήμος Αθηναίων)   </w:t>
            </w:r>
            <w:r w:rsidRPr="00510CA3">
              <w:rPr>
                <w:rFonts w:ascii="Calibri" w:eastAsia="Times New Roman" w:hAnsi="Calibri" w:cs="Calibri"/>
                <w:b/>
                <w:bCs/>
                <w:sz w:val="16"/>
                <w:szCs w:val="16"/>
              </w:rPr>
              <w:br/>
              <w:t>(΄Εδρες 14)</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B1F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1F2"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1F3"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1F4"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1F5"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1F6"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B1F7"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B1F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B1F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B20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1F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B1F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Φλαμπουράρης Αλέξανδρος</w:t>
            </w:r>
          </w:p>
        </w:tc>
        <w:tc>
          <w:tcPr>
            <w:tcW w:w="510" w:type="dxa"/>
            <w:tcBorders>
              <w:top w:val="nil"/>
              <w:left w:val="nil"/>
              <w:bottom w:val="single" w:sz="4" w:space="0" w:color="auto"/>
              <w:right w:val="single" w:sz="4" w:space="0" w:color="auto"/>
            </w:tcBorders>
            <w:shd w:val="clear" w:color="auto" w:fill="auto"/>
            <w:noWrap/>
            <w:vAlign w:val="center"/>
            <w:hideMark/>
          </w:tcPr>
          <w:p w14:paraId="795DB1F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1F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1F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0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0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0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20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20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20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21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20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B20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Βούτσης Νικόλαος</w:t>
            </w:r>
          </w:p>
        </w:tc>
        <w:tc>
          <w:tcPr>
            <w:tcW w:w="510" w:type="dxa"/>
            <w:tcBorders>
              <w:top w:val="nil"/>
              <w:left w:val="nil"/>
              <w:bottom w:val="single" w:sz="4" w:space="0" w:color="auto"/>
              <w:right w:val="single" w:sz="4" w:space="0" w:color="auto"/>
            </w:tcBorders>
            <w:shd w:val="clear" w:color="auto" w:fill="auto"/>
            <w:noWrap/>
            <w:vAlign w:val="center"/>
            <w:hideMark/>
          </w:tcPr>
          <w:p w14:paraId="795DB20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0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0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0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0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0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20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21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21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21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21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w:t>
            </w:r>
          </w:p>
        </w:tc>
        <w:tc>
          <w:tcPr>
            <w:tcW w:w="1810" w:type="dxa"/>
            <w:tcBorders>
              <w:top w:val="nil"/>
              <w:left w:val="nil"/>
              <w:bottom w:val="single" w:sz="4" w:space="0" w:color="auto"/>
              <w:right w:val="single" w:sz="4" w:space="0" w:color="auto"/>
            </w:tcBorders>
            <w:shd w:val="clear" w:color="auto" w:fill="auto"/>
            <w:noWrap/>
            <w:vAlign w:val="center"/>
            <w:hideMark/>
          </w:tcPr>
          <w:p w14:paraId="795DB21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Φίλης Νικόλαος</w:t>
            </w:r>
          </w:p>
        </w:tc>
        <w:tc>
          <w:tcPr>
            <w:tcW w:w="510" w:type="dxa"/>
            <w:tcBorders>
              <w:top w:val="nil"/>
              <w:left w:val="nil"/>
              <w:bottom w:val="single" w:sz="4" w:space="0" w:color="auto"/>
              <w:right w:val="single" w:sz="4" w:space="0" w:color="auto"/>
            </w:tcBorders>
            <w:shd w:val="clear" w:color="auto" w:fill="auto"/>
            <w:noWrap/>
            <w:vAlign w:val="center"/>
            <w:hideMark/>
          </w:tcPr>
          <w:p w14:paraId="795DB21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1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1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1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1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1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21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21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21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22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21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4</w:t>
            </w:r>
          </w:p>
        </w:tc>
        <w:tc>
          <w:tcPr>
            <w:tcW w:w="1810" w:type="dxa"/>
            <w:tcBorders>
              <w:top w:val="nil"/>
              <w:left w:val="nil"/>
              <w:bottom w:val="single" w:sz="4" w:space="0" w:color="auto"/>
              <w:right w:val="single" w:sz="4" w:space="0" w:color="auto"/>
            </w:tcBorders>
            <w:shd w:val="clear" w:color="auto" w:fill="auto"/>
            <w:noWrap/>
            <w:vAlign w:val="center"/>
            <w:hideMark/>
          </w:tcPr>
          <w:p w14:paraId="795DB22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Βερναρδάκης Χριστόφορος</w:t>
            </w:r>
          </w:p>
        </w:tc>
        <w:tc>
          <w:tcPr>
            <w:tcW w:w="510" w:type="dxa"/>
            <w:tcBorders>
              <w:top w:val="nil"/>
              <w:left w:val="nil"/>
              <w:bottom w:val="single" w:sz="4" w:space="0" w:color="auto"/>
              <w:right w:val="single" w:sz="4" w:space="0" w:color="auto"/>
            </w:tcBorders>
            <w:shd w:val="clear" w:color="auto" w:fill="auto"/>
            <w:noWrap/>
            <w:vAlign w:val="center"/>
            <w:hideMark/>
          </w:tcPr>
          <w:p w14:paraId="795DB22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2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2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2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2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2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22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22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22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23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22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5</w:t>
            </w:r>
          </w:p>
        </w:tc>
        <w:tc>
          <w:tcPr>
            <w:tcW w:w="1810" w:type="dxa"/>
            <w:tcBorders>
              <w:top w:val="nil"/>
              <w:left w:val="nil"/>
              <w:bottom w:val="single" w:sz="4" w:space="0" w:color="auto"/>
              <w:right w:val="single" w:sz="4" w:space="0" w:color="auto"/>
            </w:tcBorders>
            <w:shd w:val="clear" w:color="auto" w:fill="auto"/>
            <w:noWrap/>
            <w:vAlign w:val="center"/>
            <w:hideMark/>
          </w:tcPr>
          <w:p w14:paraId="795DB22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Κεφαλογιάννη ΄Ολγα</w:t>
            </w:r>
          </w:p>
        </w:tc>
        <w:tc>
          <w:tcPr>
            <w:tcW w:w="510" w:type="dxa"/>
            <w:tcBorders>
              <w:top w:val="nil"/>
              <w:left w:val="nil"/>
              <w:bottom w:val="single" w:sz="4" w:space="0" w:color="auto"/>
              <w:right w:val="single" w:sz="4" w:space="0" w:color="auto"/>
            </w:tcBorders>
            <w:shd w:val="clear" w:color="auto" w:fill="auto"/>
            <w:noWrap/>
            <w:vAlign w:val="center"/>
            <w:hideMark/>
          </w:tcPr>
          <w:p w14:paraId="795DB22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2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2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3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3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3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23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23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23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24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23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6</w:t>
            </w:r>
          </w:p>
        </w:tc>
        <w:tc>
          <w:tcPr>
            <w:tcW w:w="1810" w:type="dxa"/>
            <w:tcBorders>
              <w:top w:val="nil"/>
              <w:left w:val="nil"/>
              <w:bottom w:val="single" w:sz="4" w:space="0" w:color="auto"/>
              <w:right w:val="single" w:sz="4" w:space="0" w:color="auto"/>
            </w:tcBorders>
            <w:shd w:val="clear" w:color="auto" w:fill="auto"/>
            <w:noWrap/>
            <w:vAlign w:val="center"/>
            <w:hideMark/>
          </w:tcPr>
          <w:p w14:paraId="795DB23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 xml:space="preserve">Κικίλιας </w:t>
            </w:r>
            <w:r w:rsidRPr="00510CA3">
              <w:rPr>
                <w:rFonts w:ascii="Microsoft Sans Serif" w:eastAsia="Times New Roman" w:hAnsi="Microsoft Sans Serif" w:cs="Microsoft Sans Serif"/>
                <w:b/>
                <w:bCs/>
                <w:sz w:val="16"/>
                <w:szCs w:val="16"/>
              </w:rPr>
              <w:t>Βασίλειος</w:t>
            </w:r>
          </w:p>
        </w:tc>
        <w:tc>
          <w:tcPr>
            <w:tcW w:w="510" w:type="dxa"/>
            <w:tcBorders>
              <w:top w:val="nil"/>
              <w:left w:val="nil"/>
              <w:bottom w:val="single" w:sz="4" w:space="0" w:color="auto"/>
              <w:right w:val="single" w:sz="4" w:space="0" w:color="auto"/>
            </w:tcBorders>
            <w:shd w:val="clear" w:color="auto" w:fill="auto"/>
            <w:noWrap/>
            <w:vAlign w:val="center"/>
            <w:hideMark/>
          </w:tcPr>
          <w:p w14:paraId="795DB23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3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3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3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3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3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23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24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24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24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24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7</w:t>
            </w:r>
          </w:p>
        </w:tc>
        <w:tc>
          <w:tcPr>
            <w:tcW w:w="1810" w:type="dxa"/>
            <w:tcBorders>
              <w:top w:val="nil"/>
              <w:left w:val="nil"/>
              <w:bottom w:val="single" w:sz="4" w:space="0" w:color="auto"/>
              <w:right w:val="single" w:sz="4" w:space="0" w:color="auto"/>
            </w:tcBorders>
            <w:shd w:val="clear" w:color="auto" w:fill="auto"/>
            <w:noWrap/>
            <w:vAlign w:val="center"/>
            <w:hideMark/>
          </w:tcPr>
          <w:p w14:paraId="795DB24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Μπακογιάννη Θεοδώρα (Ντόρα)</w:t>
            </w:r>
          </w:p>
        </w:tc>
        <w:tc>
          <w:tcPr>
            <w:tcW w:w="510" w:type="dxa"/>
            <w:tcBorders>
              <w:top w:val="nil"/>
              <w:left w:val="nil"/>
              <w:bottom w:val="single" w:sz="4" w:space="0" w:color="auto"/>
              <w:right w:val="single" w:sz="4" w:space="0" w:color="auto"/>
            </w:tcBorders>
            <w:shd w:val="clear" w:color="auto" w:fill="auto"/>
            <w:noWrap/>
            <w:vAlign w:val="center"/>
            <w:hideMark/>
          </w:tcPr>
          <w:p w14:paraId="795DB24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4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4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4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4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4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24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24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24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25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24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8</w:t>
            </w:r>
          </w:p>
        </w:tc>
        <w:tc>
          <w:tcPr>
            <w:tcW w:w="1810" w:type="dxa"/>
            <w:tcBorders>
              <w:top w:val="nil"/>
              <w:left w:val="nil"/>
              <w:bottom w:val="single" w:sz="4" w:space="0" w:color="auto"/>
              <w:right w:val="single" w:sz="4" w:space="0" w:color="auto"/>
            </w:tcBorders>
            <w:shd w:val="clear" w:color="auto" w:fill="auto"/>
            <w:noWrap/>
            <w:vAlign w:val="center"/>
            <w:hideMark/>
          </w:tcPr>
          <w:p w14:paraId="795DB25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Κακλαμάνης Νικήτας</w:t>
            </w:r>
          </w:p>
        </w:tc>
        <w:tc>
          <w:tcPr>
            <w:tcW w:w="510" w:type="dxa"/>
            <w:tcBorders>
              <w:top w:val="nil"/>
              <w:left w:val="nil"/>
              <w:bottom w:val="single" w:sz="4" w:space="0" w:color="auto"/>
              <w:right w:val="single" w:sz="4" w:space="0" w:color="auto"/>
            </w:tcBorders>
            <w:shd w:val="clear" w:color="auto" w:fill="auto"/>
            <w:noWrap/>
            <w:vAlign w:val="center"/>
            <w:hideMark/>
          </w:tcPr>
          <w:p w14:paraId="795DB25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5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5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5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5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5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25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25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25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26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25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9</w:t>
            </w:r>
          </w:p>
        </w:tc>
        <w:tc>
          <w:tcPr>
            <w:tcW w:w="1810" w:type="dxa"/>
            <w:tcBorders>
              <w:top w:val="nil"/>
              <w:left w:val="nil"/>
              <w:bottom w:val="single" w:sz="4" w:space="0" w:color="auto"/>
              <w:right w:val="single" w:sz="4" w:space="0" w:color="auto"/>
            </w:tcBorders>
            <w:shd w:val="clear" w:color="auto" w:fill="auto"/>
            <w:noWrap/>
            <w:vAlign w:val="center"/>
            <w:hideMark/>
          </w:tcPr>
          <w:p w14:paraId="795DB25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Μιχαλολιάκος Νικόλαος</w:t>
            </w:r>
          </w:p>
        </w:tc>
        <w:tc>
          <w:tcPr>
            <w:tcW w:w="510" w:type="dxa"/>
            <w:tcBorders>
              <w:top w:val="nil"/>
              <w:left w:val="nil"/>
              <w:bottom w:val="single" w:sz="4" w:space="0" w:color="auto"/>
              <w:right w:val="single" w:sz="4" w:space="0" w:color="auto"/>
            </w:tcBorders>
            <w:shd w:val="clear" w:color="auto" w:fill="auto"/>
            <w:noWrap/>
            <w:vAlign w:val="center"/>
            <w:hideMark/>
          </w:tcPr>
          <w:p w14:paraId="795DB25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5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5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6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6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6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26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26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26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27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26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10</w:t>
            </w:r>
          </w:p>
        </w:tc>
        <w:tc>
          <w:tcPr>
            <w:tcW w:w="1810" w:type="dxa"/>
            <w:tcBorders>
              <w:top w:val="nil"/>
              <w:left w:val="nil"/>
              <w:bottom w:val="single" w:sz="4" w:space="0" w:color="auto"/>
              <w:right w:val="single" w:sz="4" w:space="0" w:color="auto"/>
            </w:tcBorders>
            <w:shd w:val="clear" w:color="auto" w:fill="auto"/>
            <w:noWrap/>
            <w:vAlign w:val="center"/>
            <w:hideMark/>
          </w:tcPr>
          <w:p w14:paraId="795DB26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 xml:space="preserve">Σκανδαλίδης </w:t>
            </w:r>
            <w:r w:rsidRPr="00510CA3">
              <w:rPr>
                <w:rFonts w:ascii="Microsoft Sans Serif" w:eastAsia="Times New Roman" w:hAnsi="Microsoft Sans Serif" w:cs="Microsoft Sans Serif"/>
                <w:b/>
                <w:bCs/>
                <w:sz w:val="16"/>
                <w:szCs w:val="16"/>
              </w:rPr>
              <w:t>Κωνσταντίνος</w:t>
            </w:r>
          </w:p>
        </w:tc>
        <w:tc>
          <w:tcPr>
            <w:tcW w:w="510" w:type="dxa"/>
            <w:tcBorders>
              <w:top w:val="nil"/>
              <w:left w:val="nil"/>
              <w:bottom w:val="single" w:sz="4" w:space="0" w:color="auto"/>
              <w:right w:val="single" w:sz="4" w:space="0" w:color="auto"/>
            </w:tcBorders>
            <w:shd w:val="clear" w:color="auto" w:fill="auto"/>
            <w:noWrap/>
            <w:vAlign w:val="center"/>
            <w:hideMark/>
          </w:tcPr>
          <w:p w14:paraId="795DB26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6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6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6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6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6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26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27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27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27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27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11</w:t>
            </w:r>
          </w:p>
        </w:tc>
        <w:tc>
          <w:tcPr>
            <w:tcW w:w="1810" w:type="dxa"/>
            <w:tcBorders>
              <w:top w:val="nil"/>
              <w:left w:val="nil"/>
              <w:bottom w:val="single" w:sz="4" w:space="0" w:color="auto"/>
              <w:right w:val="single" w:sz="4" w:space="0" w:color="auto"/>
            </w:tcBorders>
            <w:shd w:val="clear" w:color="auto" w:fill="auto"/>
            <w:noWrap/>
            <w:vAlign w:val="center"/>
            <w:hideMark/>
          </w:tcPr>
          <w:p w14:paraId="795DB27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Κανέλλη Γαρυφαλλιά (Λιάνα)</w:t>
            </w:r>
          </w:p>
        </w:tc>
        <w:tc>
          <w:tcPr>
            <w:tcW w:w="510" w:type="dxa"/>
            <w:tcBorders>
              <w:top w:val="nil"/>
              <w:left w:val="nil"/>
              <w:bottom w:val="single" w:sz="4" w:space="0" w:color="auto"/>
              <w:right w:val="single" w:sz="4" w:space="0" w:color="auto"/>
            </w:tcBorders>
            <w:shd w:val="clear" w:color="auto" w:fill="auto"/>
            <w:noWrap/>
            <w:vAlign w:val="center"/>
            <w:hideMark/>
          </w:tcPr>
          <w:p w14:paraId="795DB27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7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ΠΡΝ</w:t>
            </w:r>
          </w:p>
        </w:tc>
        <w:tc>
          <w:tcPr>
            <w:tcW w:w="978" w:type="dxa"/>
            <w:tcBorders>
              <w:top w:val="nil"/>
              <w:left w:val="nil"/>
              <w:bottom w:val="single" w:sz="4" w:space="0" w:color="auto"/>
              <w:right w:val="single" w:sz="4" w:space="0" w:color="auto"/>
            </w:tcBorders>
            <w:shd w:val="clear" w:color="auto" w:fill="auto"/>
            <w:noWrap/>
            <w:vAlign w:val="center"/>
            <w:hideMark/>
          </w:tcPr>
          <w:p w14:paraId="795DB27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7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7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7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27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27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27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28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27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12</w:t>
            </w:r>
          </w:p>
        </w:tc>
        <w:tc>
          <w:tcPr>
            <w:tcW w:w="1810" w:type="dxa"/>
            <w:tcBorders>
              <w:top w:val="nil"/>
              <w:left w:val="nil"/>
              <w:bottom w:val="single" w:sz="4" w:space="0" w:color="auto"/>
              <w:right w:val="single" w:sz="4" w:space="0" w:color="auto"/>
            </w:tcBorders>
            <w:shd w:val="clear" w:color="auto" w:fill="auto"/>
            <w:noWrap/>
            <w:vAlign w:val="center"/>
            <w:hideMark/>
          </w:tcPr>
          <w:p w14:paraId="795DB28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Λυκούδης Σπυρίδων</w:t>
            </w:r>
          </w:p>
        </w:tc>
        <w:tc>
          <w:tcPr>
            <w:tcW w:w="510" w:type="dxa"/>
            <w:tcBorders>
              <w:top w:val="nil"/>
              <w:left w:val="nil"/>
              <w:bottom w:val="single" w:sz="4" w:space="0" w:color="auto"/>
              <w:right w:val="single" w:sz="4" w:space="0" w:color="auto"/>
            </w:tcBorders>
            <w:shd w:val="clear" w:color="auto" w:fill="auto"/>
            <w:noWrap/>
            <w:vAlign w:val="center"/>
            <w:hideMark/>
          </w:tcPr>
          <w:p w14:paraId="795DB28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8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8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8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8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8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28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28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28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29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28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13</w:t>
            </w:r>
          </w:p>
        </w:tc>
        <w:tc>
          <w:tcPr>
            <w:tcW w:w="1810" w:type="dxa"/>
            <w:tcBorders>
              <w:top w:val="nil"/>
              <w:left w:val="nil"/>
              <w:bottom w:val="single" w:sz="4" w:space="0" w:color="auto"/>
              <w:right w:val="single" w:sz="4" w:space="0" w:color="auto"/>
            </w:tcBorders>
            <w:shd w:val="clear" w:color="auto" w:fill="auto"/>
            <w:noWrap/>
            <w:vAlign w:val="center"/>
            <w:hideMark/>
          </w:tcPr>
          <w:p w14:paraId="795DB28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Κουντουρά Έλενα</w:t>
            </w:r>
          </w:p>
        </w:tc>
        <w:tc>
          <w:tcPr>
            <w:tcW w:w="510" w:type="dxa"/>
            <w:tcBorders>
              <w:top w:val="nil"/>
              <w:left w:val="nil"/>
              <w:bottom w:val="single" w:sz="4" w:space="0" w:color="auto"/>
              <w:right w:val="single" w:sz="4" w:space="0" w:color="auto"/>
            </w:tcBorders>
            <w:shd w:val="clear" w:color="auto" w:fill="auto"/>
            <w:noWrap/>
            <w:vAlign w:val="center"/>
            <w:hideMark/>
          </w:tcPr>
          <w:p w14:paraId="795DB28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8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8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9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9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9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29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29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29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2A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29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14</w:t>
            </w:r>
          </w:p>
        </w:tc>
        <w:tc>
          <w:tcPr>
            <w:tcW w:w="1810" w:type="dxa"/>
            <w:tcBorders>
              <w:top w:val="nil"/>
              <w:left w:val="nil"/>
              <w:bottom w:val="single" w:sz="4" w:space="0" w:color="auto"/>
              <w:right w:val="single" w:sz="4" w:space="0" w:color="auto"/>
            </w:tcBorders>
            <w:shd w:val="clear" w:color="auto" w:fill="auto"/>
            <w:noWrap/>
            <w:vAlign w:val="center"/>
            <w:hideMark/>
          </w:tcPr>
          <w:p w14:paraId="795DB29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Γεωργιάδης Μάριος</w:t>
            </w:r>
          </w:p>
        </w:tc>
        <w:tc>
          <w:tcPr>
            <w:tcW w:w="510" w:type="dxa"/>
            <w:tcBorders>
              <w:top w:val="nil"/>
              <w:left w:val="nil"/>
              <w:bottom w:val="single" w:sz="4" w:space="0" w:color="auto"/>
              <w:right w:val="single" w:sz="4" w:space="0" w:color="auto"/>
            </w:tcBorders>
            <w:shd w:val="clear" w:color="auto" w:fill="auto"/>
            <w:noWrap/>
            <w:vAlign w:val="center"/>
            <w:hideMark/>
          </w:tcPr>
          <w:p w14:paraId="795DB29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9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9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9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9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29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29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2A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2A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2AE" w14:textId="77777777">
        <w:trPr>
          <w:trHeight w:val="300"/>
        </w:trPr>
        <w:tc>
          <w:tcPr>
            <w:tcW w:w="458" w:type="dxa"/>
            <w:tcBorders>
              <w:top w:val="nil"/>
              <w:left w:val="nil"/>
              <w:bottom w:val="nil"/>
              <w:right w:val="nil"/>
            </w:tcBorders>
            <w:shd w:val="clear" w:color="auto" w:fill="auto"/>
            <w:noWrap/>
            <w:vAlign w:val="bottom"/>
            <w:hideMark/>
          </w:tcPr>
          <w:p w14:paraId="795DB2A3"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noWrap/>
            <w:vAlign w:val="center"/>
            <w:hideMark/>
          </w:tcPr>
          <w:p w14:paraId="795DB2A4"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noWrap/>
            <w:vAlign w:val="center"/>
            <w:hideMark/>
          </w:tcPr>
          <w:p w14:paraId="795DB2A5"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noWrap/>
            <w:vAlign w:val="center"/>
            <w:hideMark/>
          </w:tcPr>
          <w:p w14:paraId="795DB2A6"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noWrap/>
            <w:vAlign w:val="center"/>
            <w:hideMark/>
          </w:tcPr>
          <w:p w14:paraId="795DB2A7"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noWrap/>
            <w:vAlign w:val="center"/>
            <w:hideMark/>
          </w:tcPr>
          <w:p w14:paraId="795DB2A8"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noWrap/>
            <w:vAlign w:val="center"/>
            <w:hideMark/>
          </w:tcPr>
          <w:p w14:paraId="795DB2A9"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noWrap/>
            <w:vAlign w:val="center"/>
            <w:hideMark/>
          </w:tcPr>
          <w:p w14:paraId="795DB2AA"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noWrap/>
            <w:vAlign w:val="center"/>
            <w:hideMark/>
          </w:tcPr>
          <w:p w14:paraId="795DB2AB"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noWrap/>
            <w:vAlign w:val="center"/>
            <w:hideMark/>
          </w:tcPr>
          <w:p w14:paraId="795DB2AC"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noWrap/>
            <w:vAlign w:val="center"/>
            <w:hideMark/>
          </w:tcPr>
          <w:p w14:paraId="795DB2AD"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B2BA" w14:textId="77777777">
        <w:trPr>
          <w:trHeight w:val="735"/>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B2AF"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B2B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Β΄  Αθηνών</w:t>
            </w:r>
            <w:r w:rsidRPr="00510CA3">
              <w:rPr>
                <w:rFonts w:ascii="Calibri" w:eastAsia="Times New Roman" w:hAnsi="Calibri" w:cs="Calibri"/>
                <w:b/>
                <w:bCs/>
                <w:sz w:val="16"/>
                <w:szCs w:val="16"/>
              </w:rPr>
              <w:br/>
              <w:t>(Υπόλοιπο πρώην Δήμου Αθηναίων)</w:t>
            </w:r>
            <w:r w:rsidRPr="00510CA3">
              <w:rPr>
                <w:rFonts w:ascii="Calibri" w:eastAsia="Times New Roman" w:hAnsi="Calibri" w:cs="Calibri"/>
                <w:b/>
                <w:bCs/>
                <w:sz w:val="16"/>
                <w:szCs w:val="16"/>
              </w:rPr>
              <w:br/>
              <w:t>(΄Εδρες 44)</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B2B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2B2"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2B3"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2B4"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2B5"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2B6"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B2B7"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B2B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B2B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B2C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2B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B2B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Τσακαλώτος Ευκλείδης</w:t>
            </w:r>
          </w:p>
        </w:tc>
        <w:tc>
          <w:tcPr>
            <w:tcW w:w="510" w:type="dxa"/>
            <w:tcBorders>
              <w:top w:val="nil"/>
              <w:left w:val="nil"/>
              <w:bottom w:val="single" w:sz="4" w:space="0" w:color="auto"/>
              <w:right w:val="single" w:sz="4" w:space="0" w:color="auto"/>
            </w:tcBorders>
            <w:shd w:val="clear" w:color="auto" w:fill="auto"/>
            <w:noWrap/>
            <w:vAlign w:val="center"/>
            <w:hideMark/>
          </w:tcPr>
          <w:p w14:paraId="795DB2B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B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B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C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C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C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2C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2C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2C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2D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2C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B2C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Κουρουμπλής Παναγιώτης</w:t>
            </w:r>
          </w:p>
        </w:tc>
        <w:tc>
          <w:tcPr>
            <w:tcW w:w="510" w:type="dxa"/>
            <w:tcBorders>
              <w:top w:val="nil"/>
              <w:left w:val="nil"/>
              <w:bottom w:val="single" w:sz="4" w:space="0" w:color="auto"/>
              <w:right w:val="single" w:sz="4" w:space="0" w:color="auto"/>
            </w:tcBorders>
            <w:shd w:val="clear" w:color="auto" w:fill="auto"/>
            <w:noWrap/>
            <w:vAlign w:val="center"/>
            <w:hideMark/>
          </w:tcPr>
          <w:p w14:paraId="795DB2C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C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C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C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C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C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2C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2D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2D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2D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2D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w:t>
            </w:r>
          </w:p>
        </w:tc>
        <w:tc>
          <w:tcPr>
            <w:tcW w:w="1810" w:type="dxa"/>
            <w:tcBorders>
              <w:top w:val="nil"/>
              <w:left w:val="nil"/>
              <w:bottom w:val="single" w:sz="4" w:space="0" w:color="auto"/>
              <w:right w:val="single" w:sz="4" w:space="0" w:color="auto"/>
            </w:tcBorders>
            <w:shd w:val="clear" w:color="auto" w:fill="auto"/>
            <w:noWrap/>
            <w:vAlign w:val="center"/>
            <w:hideMark/>
          </w:tcPr>
          <w:p w14:paraId="795DB2D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Παππάς Νικόλαος</w:t>
            </w:r>
          </w:p>
        </w:tc>
        <w:tc>
          <w:tcPr>
            <w:tcW w:w="510" w:type="dxa"/>
            <w:tcBorders>
              <w:top w:val="nil"/>
              <w:left w:val="nil"/>
              <w:bottom w:val="single" w:sz="4" w:space="0" w:color="auto"/>
              <w:right w:val="single" w:sz="4" w:space="0" w:color="auto"/>
            </w:tcBorders>
            <w:shd w:val="clear" w:color="auto" w:fill="auto"/>
            <w:noWrap/>
            <w:vAlign w:val="center"/>
            <w:hideMark/>
          </w:tcPr>
          <w:p w14:paraId="795DB2D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D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D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D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D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D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2D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2D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2D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2E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2D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4</w:t>
            </w:r>
          </w:p>
        </w:tc>
        <w:tc>
          <w:tcPr>
            <w:tcW w:w="1810" w:type="dxa"/>
            <w:tcBorders>
              <w:top w:val="nil"/>
              <w:left w:val="nil"/>
              <w:bottom w:val="single" w:sz="4" w:space="0" w:color="auto"/>
              <w:right w:val="single" w:sz="4" w:space="0" w:color="auto"/>
            </w:tcBorders>
            <w:shd w:val="clear" w:color="auto" w:fill="auto"/>
            <w:noWrap/>
            <w:vAlign w:val="center"/>
            <w:hideMark/>
          </w:tcPr>
          <w:p w14:paraId="795DB2E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Μπαλάφας Ιωάννης</w:t>
            </w:r>
          </w:p>
        </w:tc>
        <w:tc>
          <w:tcPr>
            <w:tcW w:w="510" w:type="dxa"/>
            <w:tcBorders>
              <w:top w:val="nil"/>
              <w:left w:val="nil"/>
              <w:bottom w:val="single" w:sz="4" w:space="0" w:color="auto"/>
              <w:right w:val="single" w:sz="4" w:space="0" w:color="auto"/>
            </w:tcBorders>
            <w:shd w:val="clear" w:color="auto" w:fill="auto"/>
            <w:noWrap/>
            <w:vAlign w:val="center"/>
            <w:hideMark/>
          </w:tcPr>
          <w:p w14:paraId="795DB2E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E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E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E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E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E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2E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2E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2E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2F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2E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5</w:t>
            </w:r>
          </w:p>
        </w:tc>
        <w:tc>
          <w:tcPr>
            <w:tcW w:w="1810" w:type="dxa"/>
            <w:tcBorders>
              <w:top w:val="nil"/>
              <w:left w:val="nil"/>
              <w:bottom w:val="single" w:sz="4" w:space="0" w:color="auto"/>
              <w:right w:val="single" w:sz="4" w:space="0" w:color="auto"/>
            </w:tcBorders>
            <w:shd w:val="clear" w:color="auto" w:fill="auto"/>
            <w:noWrap/>
            <w:vAlign w:val="center"/>
            <w:hideMark/>
          </w:tcPr>
          <w:p w14:paraId="795DB2E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Σκουρλέτης Παναγιώτης (Πάνος)</w:t>
            </w:r>
          </w:p>
        </w:tc>
        <w:tc>
          <w:tcPr>
            <w:tcW w:w="510" w:type="dxa"/>
            <w:tcBorders>
              <w:top w:val="nil"/>
              <w:left w:val="nil"/>
              <w:bottom w:val="single" w:sz="4" w:space="0" w:color="auto"/>
              <w:right w:val="single" w:sz="4" w:space="0" w:color="auto"/>
            </w:tcBorders>
            <w:shd w:val="clear" w:color="auto" w:fill="auto"/>
            <w:noWrap/>
            <w:vAlign w:val="center"/>
            <w:hideMark/>
          </w:tcPr>
          <w:p w14:paraId="795DB2E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E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E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F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F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F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2F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2F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2F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30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2F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6</w:t>
            </w:r>
          </w:p>
        </w:tc>
        <w:tc>
          <w:tcPr>
            <w:tcW w:w="1810" w:type="dxa"/>
            <w:tcBorders>
              <w:top w:val="nil"/>
              <w:left w:val="nil"/>
              <w:bottom w:val="single" w:sz="4" w:space="0" w:color="auto"/>
              <w:right w:val="single" w:sz="4" w:space="0" w:color="auto"/>
            </w:tcBorders>
            <w:shd w:val="clear" w:color="auto" w:fill="auto"/>
            <w:noWrap/>
            <w:vAlign w:val="center"/>
            <w:hideMark/>
          </w:tcPr>
          <w:p w14:paraId="795DB2F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 xml:space="preserve">Ξυδάκης </w:t>
            </w:r>
            <w:r w:rsidRPr="00510CA3">
              <w:rPr>
                <w:rFonts w:ascii="Microsoft Sans Serif" w:eastAsia="Times New Roman" w:hAnsi="Microsoft Sans Serif" w:cs="Microsoft Sans Serif"/>
                <w:b/>
                <w:bCs/>
                <w:sz w:val="16"/>
                <w:szCs w:val="16"/>
              </w:rPr>
              <w:t>Νικόλαος</w:t>
            </w:r>
          </w:p>
        </w:tc>
        <w:tc>
          <w:tcPr>
            <w:tcW w:w="510" w:type="dxa"/>
            <w:tcBorders>
              <w:top w:val="nil"/>
              <w:left w:val="nil"/>
              <w:bottom w:val="single" w:sz="4" w:space="0" w:color="auto"/>
              <w:right w:val="single" w:sz="4" w:space="0" w:color="auto"/>
            </w:tcBorders>
            <w:shd w:val="clear" w:color="auto" w:fill="auto"/>
            <w:noWrap/>
            <w:vAlign w:val="center"/>
            <w:hideMark/>
          </w:tcPr>
          <w:p w14:paraId="795DB2F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F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F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F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F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2F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2F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30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30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30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30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7</w:t>
            </w:r>
          </w:p>
        </w:tc>
        <w:tc>
          <w:tcPr>
            <w:tcW w:w="1810" w:type="dxa"/>
            <w:tcBorders>
              <w:top w:val="nil"/>
              <w:left w:val="nil"/>
              <w:bottom w:val="single" w:sz="4" w:space="0" w:color="auto"/>
              <w:right w:val="single" w:sz="4" w:space="0" w:color="auto"/>
            </w:tcBorders>
            <w:shd w:val="clear" w:color="auto" w:fill="auto"/>
            <w:noWrap/>
            <w:vAlign w:val="center"/>
            <w:hideMark/>
          </w:tcPr>
          <w:p w14:paraId="795DB30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Τόσκας Νικόλαος</w:t>
            </w:r>
          </w:p>
        </w:tc>
        <w:tc>
          <w:tcPr>
            <w:tcW w:w="510" w:type="dxa"/>
            <w:tcBorders>
              <w:top w:val="nil"/>
              <w:left w:val="nil"/>
              <w:bottom w:val="single" w:sz="4" w:space="0" w:color="auto"/>
              <w:right w:val="single" w:sz="4" w:space="0" w:color="auto"/>
            </w:tcBorders>
            <w:shd w:val="clear" w:color="auto" w:fill="auto"/>
            <w:noWrap/>
            <w:vAlign w:val="center"/>
            <w:hideMark/>
          </w:tcPr>
          <w:p w14:paraId="795DB30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0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0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0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0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0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30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30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30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31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30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8</w:t>
            </w:r>
          </w:p>
        </w:tc>
        <w:tc>
          <w:tcPr>
            <w:tcW w:w="1810" w:type="dxa"/>
            <w:tcBorders>
              <w:top w:val="nil"/>
              <w:left w:val="nil"/>
              <w:bottom w:val="single" w:sz="4" w:space="0" w:color="auto"/>
              <w:right w:val="single" w:sz="4" w:space="0" w:color="auto"/>
            </w:tcBorders>
            <w:shd w:val="clear" w:color="auto" w:fill="auto"/>
            <w:noWrap/>
            <w:vAlign w:val="center"/>
            <w:hideMark/>
          </w:tcPr>
          <w:p w14:paraId="795DB31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Παπαδόπουλος Χριστόφορος</w:t>
            </w:r>
          </w:p>
        </w:tc>
        <w:tc>
          <w:tcPr>
            <w:tcW w:w="510" w:type="dxa"/>
            <w:tcBorders>
              <w:top w:val="nil"/>
              <w:left w:val="nil"/>
              <w:bottom w:val="single" w:sz="4" w:space="0" w:color="auto"/>
              <w:right w:val="single" w:sz="4" w:space="0" w:color="auto"/>
            </w:tcBorders>
            <w:shd w:val="clear" w:color="auto" w:fill="auto"/>
            <w:noWrap/>
            <w:vAlign w:val="center"/>
            <w:hideMark/>
          </w:tcPr>
          <w:p w14:paraId="795DB31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1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1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1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1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1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31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31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31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32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31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9</w:t>
            </w:r>
          </w:p>
        </w:tc>
        <w:tc>
          <w:tcPr>
            <w:tcW w:w="1810" w:type="dxa"/>
            <w:tcBorders>
              <w:top w:val="nil"/>
              <w:left w:val="nil"/>
              <w:bottom w:val="single" w:sz="4" w:space="0" w:color="auto"/>
              <w:right w:val="single" w:sz="4" w:space="0" w:color="auto"/>
            </w:tcBorders>
            <w:shd w:val="clear" w:color="auto" w:fill="auto"/>
            <w:noWrap/>
            <w:vAlign w:val="center"/>
            <w:hideMark/>
          </w:tcPr>
          <w:p w14:paraId="795DB31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Δημαράς Γεώργιος</w:t>
            </w:r>
          </w:p>
        </w:tc>
        <w:tc>
          <w:tcPr>
            <w:tcW w:w="510" w:type="dxa"/>
            <w:tcBorders>
              <w:top w:val="nil"/>
              <w:left w:val="nil"/>
              <w:bottom w:val="single" w:sz="4" w:space="0" w:color="auto"/>
              <w:right w:val="single" w:sz="4" w:space="0" w:color="auto"/>
            </w:tcBorders>
            <w:shd w:val="clear" w:color="auto" w:fill="auto"/>
            <w:noWrap/>
            <w:vAlign w:val="center"/>
            <w:hideMark/>
          </w:tcPr>
          <w:p w14:paraId="795DB31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1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1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2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2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2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32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32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32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33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32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10</w:t>
            </w:r>
          </w:p>
        </w:tc>
        <w:tc>
          <w:tcPr>
            <w:tcW w:w="1810" w:type="dxa"/>
            <w:tcBorders>
              <w:top w:val="nil"/>
              <w:left w:val="nil"/>
              <w:bottom w:val="single" w:sz="4" w:space="0" w:color="auto"/>
              <w:right w:val="single" w:sz="4" w:space="0" w:color="auto"/>
            </w:tcBorders>
            <w:shd w:val="clear" w:color="auto" w:fill="auto"/>
            <w:noWrap/>
            <w:vAlign w:val="center"/>
            <w:hideMark/>
          </w:tcPr>
          <w:p w14:paraId="795DB32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Θεωνάς Ιωάννης</w:t>
            </w:r>
          </w:p>
        </w:tc>
        <w:tc>
          <w:tcPr>
            <w:tcW w:w="510" w:type="dxa"/>
            <w:tcBorders>
              <w:top w:val="nil"/>
              <w:left w:val="nil"/>
              <w:bottom w:val="single" w:sz="4" w:space="0" w:color="auto"/>
              <w:right w:val="single" w:sz="4" w:space="0" w:color="auto"/>
            </w:tcBorders>
            <w:shd w:val="clear" w:color="auto" w:fill="auto"/>
            <w:noWrap/>
            <w:vAlign w:val="center"/>
            <w:hideMark/>
          </w:tcPr>
          <w:p w14:paraId="795DB32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2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2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2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2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2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32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33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33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33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33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11</w:t>
            </w:r>
          </w:p>
        </w:tc>
        <w:tc>
          <w:tcPr>
            <w:tcW w:w="1810" w:type="dxa"/>
            <w:tcBorders>
              <w:top w:val="nil"/>
              <w:left w:val="nil"/>
              <w:bottom w:val="single" w:sz="4" w:space="0" w:color="auto"/>
              <w:right w:val="single" w:sz="4" w:space="0" w:color="auto"/>
            </w:tcBorders>
            <w:shd w:val="clear" w:color="auto" w:fill="auto"/>
            <w:noWrap/>
            <w:vAlign w:val="center"/>
            <w:hideMark/>
          </w:tcPr>
          <w:p w14:paraId="795DB33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Σπίρτζης Χρήστος</w:t>
            </w:r>
          </w:p>
        </w:tc>
        <w:tc>
          <w:tcPr>
            <w:tcW w:w="510" w:type="dxa"/>
            <w:tcBorders>
              <w:top w:val="nil"/>
              <w:left w:val="nil"/>
              <w:bottom w:val="single" w:sz="4" w:space="0" w:color="auto"/>
              <w:right w:val="single" w:sz="4" w:space="0" w:color="auto"/>
            </w:tcBorders>
            <w:shd w:val="clear" w:color="auto" w:fill="auto"/>
            <w:noWrap/>
            <w:vAlign w:val="center"/>
            <w:hideMark/>
          </w:tcPr>
          <w:p w14:paraId="795DB33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3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3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3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3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3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33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33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33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34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33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12</w:t>
            </w:r>
          </w:p>
        </w:tc>
        <w:tc>
          <w:tcPr>
            <w:tcW w:w="1810" w:type="dxa"/>
            <w:tcBorders>
              <w:top w:val="nil"/>
              <w:left w:val="nil"/>
              <w:bottom w:val="single" w:sz="4" w:space="0" w:color="auto"/>
              <w:right w:val="single" w:sz="4" w:space="0" w:color="auto"/>
            </w:tcBorders>
            <w:shd w:val="clear" w:color="auto" w:fill="auto"/>
            <w:noWrap/>
            <w:vAlign w:val="center"/>
            <w:hideMark/>
          </w:tcPr>
          <w:p w14:paraId="795DB34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Καφαντάρη Χαρούλα</w:t>
            </w:r>
          </w:p>
        </w:tc>
        <w:tc>
          <w:tcPr>
            <w:tcW w:w="510" w:type="dxa"/>
            <w:tcBorders>
              <w:top w:val="nil"/>
              <w:left w:val="nil"/>
              <w:bottom w:val="single" w:sz="4" w:space="0" w:color="auto"/>
              <w:right w:val="single" w:sz="4" w:space="0" w:color="auto"/>
            </w:tcBorders>
            <w:shd w:val="clear" w:color="auto" w:fill="auto"/>
            <w:noWrap/>
            <w:vAlign w:val="center"/>
            <w:hideMark/>
          </w:tcPr>
          <w:p w14:paraId="795DB34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4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4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4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4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4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34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34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34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35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34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13</w:t>
            </w:r>
          </w:p>
        </w:tc>
        <w:tc>
          <w:tcPr>
            <w:tcW w:w="1810" w:type="dxa"/>
            <w:tcBorders>
              <w:top w:val="nil"/>
              <w:left w:val="nil"/>
              <w:bottom w:val="single" w:sz="4" w:space="0" w:color="auto"/>
              <w:right w:val="single" w:sz="4" w:space="0" w:color="auto"/>
            </w:tcBorders>
            <w:shd w:val="clear" w:color="auto" w:fill="auto"/>
            <w:noWrap/>
            <w:vAlign w:val="center"/>
            <w:hideMark/>
          </w:tcPr>
          <w:p w14:paraId="795DB34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Τσιρώνης Ιωάννης</w:t>
            </w:r>
          </w:p>
        </w:tc>
        <w:tc>
          <w:tcPr>
            <w:tcW w:w="510" w:type="dxa"/>
            <w:tcBorders>
              <w:top w:val="nil"/>
              <w:left w:val="nil"/>
              <w:bottom w:val="single" w:sz="4" w:space="0" w:color="auto"/>
              <w:right w:val="single" w:sz="4" w:space="0" w:color="auto"/>
            </w:tcBorders>
            <w:shd w:val="clear" w:color="auto" w:fill="auto"/>
            <w:noWrap/>
            <w:vAlign w:val="center"/>
            <w:hideMark/>
          </w:tcPr>
          <w:p w14:paraId="795DB34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4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4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5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5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5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35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35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35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36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35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14</w:t>
            </w:r>
          </w:p>
        </w:tc>
        <w:tc>
          <w:tcPr>
            <w:tcW w:w="1810" w:type="dxa"/>
            <w:tcBorders>
              <w:top w:val="nil"/>
              <w:left w:val="nil"/>
              <w:bottom w:val="single" w:sz="4" w:space="0" w:color="auto"/>
              <w:right w:val="single" w:sz="4" w:space="0" w:color="auto"/>
            </w:tcBorders>
            <w:shd w:val="clear" w:color="auto" w:fill="auto"/>
            <w:noWrap/>
            <w:vAlign w:val="center"/>
            <w:hideMark/>
          </w:tcPr>
          <w:p w14:paraId="795DB35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Αυλωνίτου Ελένη</w:t>
            </w:r>
          </w:p>
        </w:tc>
        <w:tc>
          <w:tcPr>
            <w:tcW w:w="510" w:type="dxa"/>
            <w:tcBorders>
              <w:top w:val="nil"/>
              <w:left w:val="nil"/>
              <w:bottom w:val="single" w:sz="4" w:space="0" w:color="auto"/>
              <w:right w:val="single" w:sz="4" w:space="0" w:color="auto"/>
            </w:tcBorders>
            <w:shd w:val="clear" w:color="auto" w:fill="auto"/>
            <w:noWrap/>
            <w:vAlign w:val="center"/>
            <w:hideMark/>
          </w:tcPr>
          <w:p w14:paraId="795DB35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5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5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5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5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5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35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36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36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36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36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15</w:t>
            </w:r>
          </w:p>
        </w:tc>
        <w:tc>
          <w:tcPr>
            <w:tcW w:w="1810" w:type="dxa"/>
            <w:tcBorders>
              <w:top w:val="nil"/>
              <w:left w:val="nil"/>
              <w:bottom w:val="single" w:sz="4" w:space="0" w:color="auto"/>
              <w:right w:val="single" w:sz="4" w:space="0" w:color="auto"/>
            </w:tcBorders>
            <w:shd w:val="clear" w:color="auto" w:fill="auto"/>
            <w:noWrap/>
            <w:vAlign w:val="center"/>
            <w:hideMark/>
          </w:tcPr>
          <w:p w14:paraId="795DB36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Καββαδία Ιωαννέτα (Αννέτα)</w:t>
            </w:r>
          </w:p>
        </w:tc>
        <w:tc>
          <w:tcPr>
            <w:tcW w:w="510" w:type="dxa"/>
            <w:tcBorders>
              <w:top w:val="nil"/>
              <w:left w:val="nil"/>
              <w:bottom w:val="single" w:sz="4" w:space="0" w:color="auto"/>
              <w:right w:val="single" w:sz="4" w:space="0" w:color="auto"/>
            </w:tcBorders>
            <w:shd w:val="clear" w:color="auto" w:fill="auto"/>
            <w:noWrap/>
            <w:vAlign w:val="center"/>
            <w:hideMark/>
          </w:tcPr>
          <w:p w14:paraId="795DB36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6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6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6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6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6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36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36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36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37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36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16</w:t>
            </w:r>
          </w:p>
        </w:tc>
        <w:tc>
          <w:tcPr>
            <w:tcW w:w="1810" w:type="dxa"/>
            <w:tcBorders>
              <w:top w:val="nil"/>
              <w:left w:val="nil"/>
              <w:bottom w:val="single" w:sz="4" w:space="0" w:color="auto"/>
              <w:right w:val="single" w:sz="4" w:space="0" w:color="auto"/>
            </w:tcBorders>
            <w:shd w:val="clear" w:color="auto" w:fill="auto"/>
            <w:noWrap/>
            <w:vAlign w:val="center"/>
            <w:hideMark/>
          </w:tcPr>
          <w:p w14:paraId="795DB37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Παναγούλης Ευστάθιος (Στάθης)</w:t>
            </w:r>
          </w:p>
        </w:tc>
        <w:tc>
          <w:tcPr>
            <w:tcW w:w="510" w:type="dxa"/>
            <w:tcBorders>
              <w:top w:val="nil"/>
              <w:left w:val="nil"/>
              <w:bottom w:val="single" w:sz="4" w:space="0" w:color="auto"/>
              <w:right w:val="single" w:sz="4" w:space="0" w:color="auto"/>
            </w:tcBorders>
            <w:shd w:val="clear" w:color="auto" w:fill="auto"/>
            <w:noWrap/>
            <w:vAlign w:val="center"/>
            <w:hideMark/>
          </w:tcPr>
          <w:p w14:paraId="795DB37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7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7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7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7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7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37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37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37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38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37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17</w:t>
            </w:r>
          </w:p>
        </w:tc>
        <w:tc>
          <w:tcPr>
            <w:tcW w:w="1810" w:type="dxa"/>
            <w:tcBorders>
              <w:top w:val="nil"/>
              <w:left w:val="nil"/>
              <w:bottom w:val="single" w:sz="4" w:space="0" w:color="auto"/>
              <w:right w:val="single" w:sz="4" w:space="0" w:color="auto"/>
            </w:tcBorders>
            <w:shd w:val="clear" w:color="auto" w:fill="auto"/>
            <w:noWrap/>
            <w:vAlign w:val="center"/>
            <w:hideMark/>
          </w:tcPr>
          <w:p w14:paraId="795DB37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Κυρίτσης Γεώργιος</w:t>
            </w:r>
          </w:p>
        </w:tc>
        <w:tc>
          <w:tcPr>
            <w:tcW w:w="510" w:type="dxa"/>
            <w:tcBorders>
              <w:top w:val="nil"/>
              <w:left w:val="nil"/>
              <w:bottom w:val="single" w:sz="4" w:space="0" w:color="auto"/>
              <w:right w:val="single" w:sz="4" w:space="0" w:color="auto"/>
            </w:tcBorders>
            <w:shd w:val="clear" w:color="auto" w:fill="auto"/>
            <w:noWrap/>
            <w:vAlign w:val="center"/>
            <w:hideMark/>
          </w:tcPr>
          <w:p w14:paraId="795DB37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7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7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8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8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38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38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38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38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39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38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18</w:t>
            </w:r>
          </w:p>
        </w:tc>
        <w:tc>
          <w:tcPr>
            <w:tcW w:w="1810" w:type="dxa"/>
            <w:tcBorders>
              <w:top w:val="nil"/>
              <w:left w:val="nil"/>
              <w:bottom w:val="single" w:sz="4" w:space="0" w:color="auto"/>
              <w:right w:val="single" w:sz="4" w:space="0" w:color="auto"/>
            </w:tcBorders>
            <w:shd w:val="clear" w:color="auto" w:fill="auto"/>
            <w:noWrap/>
            <w:vAlign w:val="center"/>
            <w:hideMark/>
          </w:tcPr>
          <w:p w14:paraId="795DB38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Μεϊμαράκης Ευάγγελος - Βασίλειος</w:t>
            </w:r>
          </w:p>
        </w:tc>
        <w:tc>
          <w:tcPr>
            <w:tcW w:w="510" w:type="dxa"/>
            <w:tcBorders>
              <w:top w:val="nil"/>
              <w:left w:val="nil"/>
              <w:bottom w:val="single" w:sz="4" w:space="0" w:color="auto"/>
              <w:right w:val="single" w:sz="4" w:space="0" w:color="auto"/>
            </w:tcBorders>
            <w:shd w:val="clear" w:color="auto" w:fill="auto"/>
            <w:noWrap/>
            <w:vAlign w:val="center"/>
            <w:hideMark/>
          </w:tcPr>
          <w:p w14:paraId="795DB38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8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8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8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8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8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38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39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39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39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39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19</w:t>
            </w:r>
          </w:p>
        </w:tc>
        <w:tc>
          <w:tcPr>
            <w:tcW w:w="1810" w:type="dxa"/>
            <w:tcBorders>
              <w:top w:val="nil"/>
              <w:left w:val="nil"/>
              <w:bottom w:val="single" w:sz="4" w:space="0" w:color="auto"/>
              <w:right w:val="single" w:sz="4" w:space="0" w:color="auto"/>
            </w:tcBorders>
            <w:shd w:val="clear" w:color="auto" w:fill="auto"/>
            <w:noWrap/>
            <w:vAlign w:val="center"/>
            <w:hideMark/>
          </w:tcPr>
          <w:p w14:paraId="795DB39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Δένδιας Νικόλαος - Γεώργιος</w:t>
            </w:r>
          </w:p>
        </w:tc>
        <w:tc>
          <w:tcPr>
            <w:tcW w:w="510" w:type="dxa"/>
            <w:tcBorders>
              <w:top w:val="nil"/>
              <w:left w:val="nil"/>
              <w:bottom w:val="single" w:sz="4" w:space="0" w:color="auto"/>
              <w:right w:val="single" w:sz="4" w:space="0" w:color="auto"/>
            </w:tcBorders>
            <w:shd w:val="clear" w:color="auto" w:fill="auto"/>
            <w:noWrap/>
            <w:vAlign w:val="center"/>
            <w:hideMark/>
          </w:tcPr>
          <w:p w14:paraId="795DB39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9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9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9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9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9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39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39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39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3A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39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20</w:t>
            </w:r>
          </w:p>
        </w:tc>
        <w:tc>
          <w:tcPr>
            <w:tcW w:w="1810" w:type="dxa"/>
            <w:tcBorders>
              <w:top w:val="nil"/>
              <w:left w:val="nil"/>
              <w:bottom w:val="single" w:sz="4" w:space="0" w:color="auto"/>
              <w:right w:val="single" w:sz="4" w:space="0" w:color="auto"/>
            </w:tcBorders>
            <w:shd w:val="clear" w:color="auto" w:fill="auto"/>
            <w:noWrap/>
            <w:vAlign w:val="center"/>
            <w:hideMark/>
          </w:tcPr>
          <w:p w14:paraId="795DB3A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Μητσοτάκης Κυριάκος</w:t>
            </w:r>
          </w:p>
        </w:tc>
        <w:tc>
          <w:tcPr>
            <w:tcW w:w="510" w:type="dxa"/>
            <w:tcBorders>
              <w:top w:val="nil"/>
              <w:left w:val="nil"/>
              <w:bottom w:val="single" w:sz="4" w:space="0" w:color="auto"/>
              <w:right w:val="single" w:sz="4" w:space="0" w:color="auto"/>
            </w:tcBorders>
            <w:shd w:val="clear" w:color="auto" w:fill="auto"/>
            <w:noWrap/>
            <w:vAlign w:val="center"/>
            <w:hideMark/>
          </w:tcPr>
          <w:p w14:paraId="795DB3A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A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A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A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A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A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3A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3A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3A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3B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3A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21</w:t>
            </w:r>
          </w:p>
        </w:tc>
        <w:tc>
          <w:tcPr>
            <w:tcW w:w="1810" w:type="dxa"/>
            <w:tcBorders>
              <w:top w:val="nil"/>
              <w:left w:val="nil"/>
              <w:bottom w:val="single" w:sz="4" w:space="0" w:color="auto"/>
              <w:right w:val="single" w:sz="4" w:space="0" w:color="auto"/>
            </w:tcBorders>
            <w:shd w:val="clear" w:color="auto" w:fill="auto"/>
            <w:noWrap/>
            <w:vAlign w:val="center"/>
            <w:hideMark/>
          </w:tcPr>
          <w:p w14:paraId="795DB3A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Γεωργιάδης Σπυρίδων - Άδωνις</w:t>
            </w:r>
          </w:p>
        </w:tc>
        <w:tc>
          <w:tcPr>
            <w:tcW w:w="510" w:type="dxa"/>
            <w:tcBorders>
              <w:top w:val="nil"/>
              <w:left w:val="nil"/>
              <w:bottom w:val="single" w:sz="4" w:space="0" w:color="auto"/>
              <w:right w:val="single" w:sz="4" w:space="0" w:color="auto"/>
            </w:tcBorders>
            <w:shd w:val="clear" w:color="auto" w:fill="auto"/>
            <w:noWrap/>
            <w:vAlign w:val="center"/>
            <w:hideMark/>
          </w:tcPr>
          <w:p w14:paraId="795DB3A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A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A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B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B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B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3B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3B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3B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3C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3B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22</w:t>
            </w:r>
          </w:p>
        </w:tc>
        <w:tc>
          <w:tcPr>
            <w:tcW w:w="1810" w:type="dxa"/>
            <w:tcBorders>
              <w:top w:val="nil"/>
              <w:left w:val="nil"/>
              <w:bottom w:val="single" w:sz="4" w:space="0" w:color="auto"/>
              <w:right w:val="single" w:sz="4" w:space="0" w:color="auto"/>
            </w:tcBorders>
            <w:shd w:val="clear" w:color="auto" w:fill="auto"/>
            <w:noWrap/>
            <w:vAlign w:val="center"/>
            <w:hideMark/>
          </w:tcPr>
          <w:p w14:paraId="795DB3B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Χατζηδάκης Κωνσταντίνος (Κωστής)</w:t>
            </w:r>
          </w:p>
        </w:tc>
        <w:tc>
          <w:tcPr>
            <w:tcW w:w="510" w:type="dxa"/>
            <w:tcBorders>
              <w:top w:val="nil"/>
              <w:left w:val="nil"/>
              <w:bottom w:val="single" w:sz="4" w:space="0" w:color="auto"/>
              <w:right w:val="single" w:sz="4" w:space="0" w:color="auto"/>
            </w:tcBorders>
            <w:shd w:val="clear" w:color="auto" w:fill="auto"/>
            <w:noWrap/>
            <w:vAlign w:val="center"/>
            <w:hideMark/>
          </w:tcPr>
          <w:p w14:paraId="795DB3B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B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B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B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B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B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3B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3C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3C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3C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3C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23</w:t>
            </w:r>
          </w:p>
        </w:tc>
        <w:tc>
          <w:tcPr>
            <w:tcW w:w="1810" w:type="dxa"/>
            <w:tcBorders>
              <w:top w:val="nil"/>
              <w:left w:val="nil"/>
              <w:bottom w:val="single" w:sz="4" w:space="0" w:color="auto"/>
              <w:right w:val="single" w:sz="4" w:space="0" w:color="auto"/>
            </w:tcBorders>
            <w:shd w:val="clear" w:color="auto" w:fill="auto"/>
            <w:noWrap/>
            <w:vAlign w:val="center"/>
            <w:hideMark/>
          </w:tcPr>
          <w:p w14:paraId="795DB3C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Βαρβιτσιώτης Μιλτιάδης</w:t>
            </w:r>
          </w:p>
        </w:tc>
        <w:tc>
          <w:tcPr>
            <w:tcW w:w="510" w:type="dxa"/>
            <w:tcBorders>
              <w:top w:val="nil"/>
              <w:left w:val="nil"/>
              <w:bottom w:val="single" w:sz="4" w:space="0" w:color="auto"/>
              <w:right w:val="single" w:sz="4" w:space="0" w:color="auto"/>
            </w:tcBorders>
            <w:shd w:val="clear" w:color="auto" w:fill="auto"/>
            <w:noWrap/>
            <w:vAlign w:val="center"/>
            <w:hideMark/>
          </w:tcPr>
          <w:p w14:paraId="795DB3C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C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C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C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C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C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3C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3C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3C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3D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3C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24</w:t>
            </w:r>
          </w:p>
        </w:tc>
        <w:tc>
          <w:tcPr>
            <w:tcW w:w="1810" w:type="dxa"/>
            <w:tcBorders>
              <w:top w:val="nil"/>
              <w:left w:val="nil"/>
              <w:bottom w:val="single" w:sz="4" w:space="0" w:color="auto"/>
              <w:right w:val="single" w:sz="4" w:space="0" w:color="auto"/>
            </w:tcBorders>
            <w:shd w:val="clear" w:color="auto" w:fill="auto"/>
            <w:noWrap/>
            <w:vAlign w:val="center"/>
            <w:hideMark/>
          </w:tcPr>
          <w:p w14:paraId="795DB3D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Κουμουτσάκος Γεώργιος</w:t>
            </w:r>
          </w:p>
        </w:tc>
        <w:tc>
          <w:tcPr>
            <w:tcW w:w="510" w:type="dxa"/>
            <w:tcBorders>
              <w:top w:val="nil"/>
              <w:left w:val="nil"/>
              <w:bottom w:val="single" w:sz="4" w:space="0" w:color="auto"/>
              <w:right w:val="single" w:sz="4" w:space="0" w:color="auto"/>
            </w:tcBorders>
            <w:shd w:val="clear" w:color="auto" w:fill="auto"/>
            <w:noWrap/>
            <w:vAlign w:val="center"/>
            <w:hideMark/>
          </w:tcPr>
          <w:p w14:paraId="795DB3D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D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D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D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D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D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3D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3D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3D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3E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3D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25</w:t>
            </w:r>
          </w:p>
        </w:tc>
        <w:tc>
          <w:tcPr>
            <w:tcW w:w="1810" w:type="dxa"/>
            <w:tcBorders>
              <w:top w:val="nil"/>
              <w:left w:val="nil"/>
              <w:bottom w:val="single" w:sz="4" w:space="0" w:color="auto"/>
              <w:right w:val="single" w:sz="4" w:space="0" w:color="auto"/>
            </w:tcBorders>
            <w:shd w:val="clear" w:color="auto" w:fill="auto"/>
            <w:noWrap/>
            <w:vAlign w:val="center"/>
            <w:hideMark/>
          </w:tcPr>
          <w:p w14:paraId="795DB3D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Καραμανλή Άννα</w:t>
            </w:r>
          </w:p>
        </w:tc>
        <w:tc>
          <w:tcPr>
            <w:tcW w:w="510" w:type="dxa"/>
            <w:tcBorders>
              <w:top w:val="nil"/>
              <w:left w:val="nil"/>
              <w:bottom w:val="single" w:sz="4" w:space="0" w:color="auto"/>
              <w:right w:val="single" w:sz="4" w:space="0" w:color="auto"/>
            </w:tcBorders>
            <w:shd w:val="clear" w:color="auto" w:fill="auto"/>
            <w:noWrap/>
            <w:vAlign w:val="center"/>
            <w:hideMark/>
          </w:tcPr>
          <w:p w14:paraId="795DB3D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D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D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E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E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E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3E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3E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3E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3F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3E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26</w:t>
            </w:r>
          </w:p>
        </w:tc>
        <w:tc>
          <w:tcPr>
            <w:tcW w:w="1810" w:type="dxa"/>
            <w:tcBorders>
              <w:top w:val="nil"/>
              <w:left w:val="nil"/>
              <w:bottom w:val="single" w:sz="4" w:space="0" w:color="auto"/>
              <w:right w:val="single" w:sz="4" w:space="0" w:color="auto"/>
            </w:tcBorders>
            <w:shd w:val="clear" w:color="auto" w:fill="auto"/>
            <w:noWrap/>
            <w:vAlign w:val="center"/>
            <w:hideMark/>
          </w:tcPr>
          <w:p w14:paraId="795DB3E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Βούλτεψη Σοφία</w:t>
            </w:r>
          </w:p>
        </w:tc>
        <w:tc>
          <w:tcPr>
            <w:tcW w:w="510" w:type="dxa"/>
            <w:tcBorders>
              <w:top w:val="nil"/>
              <w:left w:val="nil"/>
              <w:bottom w:val="single" w:sz="4" w:space="0" w:color="auto"/>
              <w:right w:val="single" w:sz="4" w:space="0" w:color="auto"/>
            </w:tcBorders>
            <w:shd w:val="clear" w:color="auto" w:fill="auto"/>
            <w:noWrap/>
            <w:vAlign w:val="center"/>
            <w:hideMark/>
          </w:tcPr>
          <w:p w14:paraId="795DB3E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E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E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E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E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E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3E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3F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3F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3F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3F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27</w:t>
            </w:r>
          </w:p>
        </w:tc>
        <w:tc>
          <w:tcPr>
            <w:tcW w:w="1810" w:type="dxa"/>
            <w:tcBorders>
              <w:top w:val="nil"/>
              <w:left w:val="nil"/>
              <w:bottom w:val="single" w:sz="4" w:space="0" w:color="auto"/>
              <w:right w:val="single" w:sz="4" w:space="0" w:color="auto"/>
            </w:tcBorders>
            <w:shd w:val="clear" w:color="auto" w:fill="auto"/>
            <w:noWrap/>
            <w:vAlign w:val="center"/>
            <w:hideMark/>
          </w:tcPr>
          <w:p w14:paraId="795DB3F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Ασημακοπούλου Άννα-Μισέλ</w:t>
            </w:r>
          </w:p>
        </w:tc>
        <w:tc>
          <w:tcPr>
            <w:tcW w:w="510" w:type="dxa"/>
            <w:tcBorders>
              <w:top w:val="nil"/>
              <w:left w:val="nil"/>
              <w:bottom w:val="single" w:sz="4" w:space="0" w:color="auto"/>
              <w:right w:val="single" w:sz="4" w:space="0" w:color="auto"/>
            </w:tcBorders>
            <w:shd w:val="clear" w:color="auto" w:fill="auto"/>
            <w:noWrap/>
            <w:vAlign w:val="center"/>
            <w:hideMark/>
          </w:tcPr>
          <w:p w14:paraId="795DB3F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F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F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F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F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3F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3F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3F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3F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40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3F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28</w:t>
            </w:r>
          </w:p>
        </w:tc>
        <w:tc>
          <w:tcPr>
            <w:tcW w:w="1810" w:type="dxa"/>
            <w:tcBorders>
              <w:top w:val="nil"/>
              <w:left w:val="nil"/>
              <w:bottom w:val="single" w:sz="4" w:space="0" w:color="auto"/>
              <w:right w:val="single" w:sz="4" w:space="0" w:color="auto"/>
            </w:tcBorders>
            <w:shd w:val="clear" w:color="auto" w:fill="auto"/>
            <w:noWrap/>
            <w:vAlign w:val="center"/>
            <w:hideMark/>
          </w:tcPr>
          <w:p w14:paraId="795DB40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Γιακουμάτος Γεράσιμος</w:t>
            </w:r>
          </w:p>
        </w:tc>
        <w:tc>
          <w:tcPr>
            <w:tcW w:w="510" w:type="dxa"/>
            <w:tcBorders>
              <w:top w:val="nil"/>
              <w:left w:val="nil"/>
              <w:bottom w:val="single" w:sz="4" w:space="0" w:color="auto"/>
              <w:right w:val="single" w:sz="4" w:space="0" w:color="auto"/>
            </w:tcBorders>
            <w:shd w:val="clear" w:color="auto" w:fill="auto"/>
            <w:noWrap/>
            <w:vAlign w:val="center"/>
            <w:hideMark/>
          </w:tcPr>
          <w:p w14:paraId="795DB40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0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0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0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0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0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40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40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40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40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40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29</w:t>
            </w:r>
          </w:p>
        </w:tc>
        <w:tc>
          <w:tcPr>
            <w:tcW w:w="1810" w:type="dxa"/>
            <w:tcBorders>
              <w:top w:val="nil"/>
              <w:left w:val="nil"/>
              <w:bottom w:val="single" w:sz="4" w:space="0" w:color="auto"/>
              <w:right w:val="single" w:sz="4" w:space="0" w:color="auto"/>
            </w:tcBorders>
            <w:shd w:val="clear" w:color="auto" w:fill="auto"/>
            <w:noWrap/>
            <w:vAlign w:val="center"/>
            <w:hideMark/>
          </w:tcPr>
          <w:p w14:paraId="795DB40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Παπακώστα-Σιδηροπούλου Αικατερίνη</w:t>
            </w:r>
          </w:p>
        </w:tc>
        <w:tc>
          <w:tcPr>
            <w:tcW w:w="8787" w:type="dxa"/>
            <w:gridSpan w:val="9"/>
            <w:tcBorders>
              <w:top w:val="single" w:sz="4" w:space="0" w:color="auto"/>
              <w:left w:val="nil"/>
              <w:bottom w:val="single" w:sz="4" w:space="0" w:color="auto"/>
              <w:right w:val="single" w:sz="4" w:space="0" w:color="000000"/>
            </w:tcBorders>
            <w:shd w:val="clear" w:color="auto" w:fill="auto"/>
            <w:noWrap/>
            <w:vAlign w:val="center"/>
            <w:hideMark/>
          </w:tcPr>
          <w:p w14:paraId="795DB40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ΑΠΩΝ</w:t>
            </w:r>
          </w:p>
        </w:tc>
      </w:tr>
      <w:tr w:rsidR="00B01EFE" w14:paraId="795DB41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40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30</w:t>
            </w:r>
          </w:p>
        </w:tc>
        <w:tc>
          <w:tcPr>
            <w:tcW w:w="1810" w:type="dxa"/>
            <w:tcBorders>
              <w:top w:val="nil"/>
              <w:left w:val="nil"/>
              <w:bottom w:val="single" w:sz="4" w:space="0" w:color="auto"/>
              <w:right w:val="single" w:sz="4" w:space="0" w:color="auto"/>
            </w:tcBorders>
            <w:shd w:val="clear" w:color="auto" w:fill="auto"/>
            <w:noWrap/>
            <w:vAlign w:val="center"/>
            <w:hideMark/>
          </w:tcPr>
          <w:p w14:paraId="795DB41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Γερμενής Γεώργιος</w:t>
            </w:r>
          </w:p>
        </w:tc>
        <w:tc>
          <w:tcPr>
            <w:tcW w:w="510" w:type="dxa"/>
            <w:tcBorders>
              <w:top w:val="single" w:sz="4" w:space="0" w:color="auto"/>
              <w:left w:val="nil"/>
              <w:bottom w:val="single" w:sz="4" w:space="0" w:color="auto"/>
              <w:right w:val="single" w:sz="4" w:space="0" w:color="auto"/>
            </w:tcBorders>
            <w:shd w:val="clear" w:color="auto" w:fill="auto"/>
            <w:noWrap/>
            <w:vAlign w:val="center"/>
            <w:hideMark/>
          </w:tcPr>
          <w:p w14:paraId="795DB41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single" w:sz="4" w:space="0" w:color="auto"/>
              <w:left w:val="nil"/>
              <w:bottom w:val="single" w:sz="4" w:space="0" w:color="auto"/>
              <w:right w:val="single" w:sz="4" w:space="0" w:color="auto"/>
            </w:tcBorders>
            <w:shd w:val="clear" w:color="auto" w:fill="auto"/>
            <w:noWrap/>
            <w:vAlign w:val="center"/>
            <w:hideMark/>
          </w:tcPr>
          <w:p w14:paraId="795DB41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single" w:sz="4" w:space="0" w:color="auto"/>
              <w:left w:val="nil"/>
              <w:bottom w:val="single" w:sz="4" w:space="0" w:color="auto"/>
              <w:right w:val="single" w:sz="4" w:space="0" w:color="auto"/>
            </w:tcBorders>
            <w:shd w:val="clear" w:color="auto" w:fill="auto"/>
            <w:noWrap/>
            <w:vAlign w:val="center"/>
            <w:hideMark/>
          </w:tcPr>
          <w:p w14:paraId="795DB41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single" w:sz="4" w:space="0" w:color="auto"/>
              <w:left w:val="nil"/>
              <w:bottom w:val="single" w:sz="4" w:space="0" w:color="auto"/>
              <w:right w:val="single" w:sz="4" w:space="0" w:color="auto"/>
            </w:tcBorders>
            <w:shd w:val="clear" w:color="auto" w:fill="auto"/>
            <w:noWrap/>
            <w:vAlign w:val="center"/>
            <w:hideMark/>
          </w:tcPr>
          <w:p w14:paraId="795DB41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single" w:sz="4" w:space="0" w:color="auto"/>
              <w:left w:val="nil"/>
              <w:bottom w:val="single" w:sz="4" w:space="0" w:color="auto"/>
              <w:right w:val="single" w:sz="4" w:space="0" w:color="auto"/>
            </w:tcBorders>
            <w:shd w:val="clear" w:color="auto" w:fill="auto"/>
            <w:noWrap/>
            <w:vAlign w:val="center"/>
            <w:hideMark/>
          </w:tcPr>
          <w:p w14:paraId="795DB41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single" w:sz="4" w:space="0" w:color="auto"/>
              <w:left w:val="nil"/>
              <w:bottom w:val="single" w:sz="4" w:space="0" w:color="auto"/>
              <w:right w:val="single" w:sz="4" w:space="0" w:color="auto"/>
            </w:tcBorders>
            <w:shd w:val="clear" w:color="auto" w:fill="auto"/>
            <w:noWrap/>
            <w:vAlign w:val="center"/>
            <w:hideMark/>
          </w:tcPr>
          <w:p w14:paraId="795DB41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single" w:sz="4" w:space="0" w:color="auto"/>
              <w:left w:val="nil"/>
              <w:bottom w:val="single" w:sz="4" w:space="0" w:color="auto"/>
              <w:right w:val="single" w:sz="4" w:space="0" w:color="auto"/>
            </w:tcBorders>
            <w:shd w:val="clear" w:color="auto" w:fill="auto"/>
            <w:noWrap/>
            <w:vAlign w:val="center"/>
            <w:hideMark/>
          </w:tcPr>
          <w:p w14:paraId="795DB41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single" w:sz="4" w:space="0" w:color="auto"/>
              <w:left w:val="nil"/>
              <w:bottom w:val="single" w:sz="4" w:space="0" w:color="auto"/>
              <w:right w:val="single" w:sz="4" w:space="0" w:color="auto"/>
            </w:tcBorders>
            <w:shd w:val="clear" w:color="auto" w:fill="auto"/>
            <w:noWrap/>
            <w:vAlign w:val="center"/>
            <w:hideMark/>
          </w:tcPr>
          <w:p w14:paraId="795DB41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single" w:sz="4" w:space="0" w:color="auto"/>
              <w:left w:val="nil"/>
              <w:bottom w:val="single" w:sz="4" w:space="0" w:color="auto"/>
              <w:right w:val="single" w:sz="4" w:space="0" w:color="auto"/>
            </w:tcBorders>
            <w:shd w:val="clear" w:color="auto" w:fill="auto"/>
            <w:noWrap/>
            <w:vAlign w:val="center"/>
            <w:hideMark/>
          </w:tcPr>
          <w:p w14:paraId="795DB41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42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41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31</w:t>
            </w:r>
          </w:p>
        </w:tc>
        <w:tc>
          <w:tcPr>
            <w:tcW w:w="1810" w:type="dxa"/>
            <w:tcBorders>
              <w:top w:val="nil"/>
              <w:left w:val="nil"/>
              <w:bottom w:val="single" w:sz="4" w:space="0" w:color="auto"/>
              <w:right w:val="single" w:sz="4" w:space="0" w:color="auto"/>
            </w:tcBorders>
            <w:shd w:val="clear" w:color="auto" w:fill="auto"/>
            <w:noWrap/>
            <w:vAlign w:val="center"/>
            <w:hideMark/>
          </w:tcPr>
          <w:p w14:paraId="795DB41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Παναγιώταρος Ηλίας</w:t>
            </w:r>
          </w:p>
        </w:tc>
        <w:tc>
          <w:tcPr>
            <w:tcW w:w="510" w:type="dxa"/>
            <w:tcBorders>
              <w:top w:val="nil"/>
              <w:left w:val="nil"/>
              <w:bottom w:val="single" w:sz="4" w:space="0" w:color="auto"/>
              <w:right w:val="single" w:sz="4" w:space="0" w:color="auto"/>
            </w:tcBorders>
            <w:shd w:val="clear" w:color="auto" w:fill="auto"/>
            <w:noWrap/>
            <w:vAlign w:val="center"/>
            <w:hideMark/>
          </w:tcPr>
          <w:p w14:paraId="795DB41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1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1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2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2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2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42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42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42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43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42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32</w:t>
            </w:r>
          </w:p>
        </w:tc>
        <w:tc>
          <w:tcPr>
            <w:tcW w:w="1810" w:type="dxa"/>
            <w:tcBorders>
              <w:top w:val="nil"/>
              <w:left w:val="nil"/>
              <w:bottom w:val="single" w:sz="4" w:space="0" w:color="auto"/>
              <w:right w:val="single" w:sz="4" w:space="0" w:color="auto"/>
            </w:tcBorders>
            <w:shd w:val="clear" w:color="auto" w:fill="auto"/>
            <w:noWrap/>
            <w:vAlign w:val="center"/>
            <w:hideMark/>
          </w:tcPr>
          <w:p w14:paraId="795DB42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Ζαρούλια Ελένη</w:t>
            </w:r>
          </w:p>
        </w:tc>
        <w:tc>
          <w:tcPr>
            <w:tcW w:w="510" w:type="dxa"/>
            <w:tcBorders>
              <w:top w:val="nil"/>
              <w:left w:val="nil"/>
              <w:bottom w:val="single" w:sz="4" w:space="0" w:color="auto"/>
              <w:right w:val="single" w:sz="4" w:space="0" w:color="auto"/>
            </w:tcBorders>
            <w:shd w:val="clear" w:color="auto" w:fill="auto"/>
            <w:noWrap/>
            <w:vAlign w:val="center"/>
            <w:hideMark/>
          </w:tcPr>
          <w:p w14:paraId="795DB42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2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2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2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2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2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42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43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43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43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43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33</w:t>
            </w:r>
          </w:p>
        </w:tc>
        <w:tc>
          <w:tcPr>
            <w:tcW w:w="1810" w:type="dxa"/>
            <w:tcBorders>
              <w:top w:val="nil"/>
              <w:left w:val="nil"/>
              <w:bottom w:val="single" w:sz="4" w:space="0" w:color="auto"/>
              <w:right w:val="single" w:sz="4" w:space="0" w:color="auto"/>
            </w:tcBorders>
            <w:shd w:val="clear" w:color="auto" w:fill="auto"/>
            <w:noWrap/>
            <w:vAlign w:val="center"/>
            <w:hideMark/>
          </w:tcPr>
          <w:p w14:paraId="795DB43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Γενηματά Φωτεινή (Φώφη)</w:t>
            </w:r>
          </w:p>
        </w:tc>
        <w:tc>
          <w:tcPr>
            <w:tcW w:w="510" w:type="dxa"/>
            <w:tcBorders>
              <w:top w:val="nil"/>
              <w:left w:val="nil"/>
              <w:bottom w:val="single" w:sz="4" w:space="0" w:color="auto"/>
              <w:right w:val="single" w:sz="4" w:space="0" w:color="auto"/>
            </w:tcBorders>
            <w:shd w:val="clear" w:color="auto" w:fill="auto"/>
            <w:noWrap/>
            <w:vAlign w:val="center"/>
            <w:hideMark/>
          </w:tcPr>
          <w:p w14:paraId="795DB43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3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3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3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3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3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43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43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43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44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43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34</w:t>
            </w:r>
          </w:p>
        </w:tc>
        <w:tc>
          <w:tcPr>
            <w:tcW w:w="1810" w:type="dxa"/>
            <w:tcBorders>
              <w:top w:val="nil"/>
              <w:left w:val="nil"/>
              <w:bottom w:val="single" w:sz="4" w:space="0" w:color="auto"/>
              <w:right w:val="single" w:sz="4" w:space="0" w:color="auto"/>
            </w:tcBorders>
            <w:shd w:val="clear" w:color="auto" w:fill="auto"/>
            <w:noWrap/>
            <w:vAlign w:val="center"/>
            <w:hideMark/>
          </w:tcPr>
          <w:p w14:paraId="795DB44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Λοβέρδος Ανδρέας</w:t>
            </w:r>
          </w:p>
        </w:tc>
        <w:tc>
          <w:tcPr>
            <w:tcW w:w="510" w:type="dxa"/>
            <w:tcBorders>
              <w:top w:val="nil"/>
              <w:left w:val="nil"/>
              <w:bottom w:val="single" w:sz="4" w:space="0" w:color="auto"/>
              <w:right w:val="single" w:sz="4" w:space="0" w:color="auto"/>
            </w:tcBorders>
            <w:shd w:val="clear" w:color="auto" w:fill="auto"/>
            <w:noWrap/>
            <w:vAlign w:val="center"/>
            <w:hideMark/>
          </w:tcPr>
          <w:p w14:paraId="795DB44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4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4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4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4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4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44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44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44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45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44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35</w:t>
            </w:r>
          </w:p>
        </w:tc>
        <w:tc>
          <w:tcPr>
            <w:tcW w:w="1810" w:type="dxa"/>
            <w:tcBorders>
              <w:top w:val="nil"/>
              <w:left w:val="nil"/>
              <w:bottom w:val="single" w:sz="4" w:space="0" w:color="auto"/>
              <w:right w:val="single" w:sz="4" w:space="0" w:color="auto"/>
            </w:tcBorders>
            <w:shd w:val="clear" w:color="auto" w:fill="auto"/>
            <w:noWrap/>
            <w:vAlign w:val="center"/>
            <w:hideMark/>
          </w:tcPr>
          <w:p w14:paraId="795DB44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Κουτσούμπας Δημήτριος</w:t>
            </w:r>
          </w:p>
        </w:tc>
        <w:tc>
          <w:tcPr>
            <w:tcW w:w="510" w:type="dxa"/>
            <w:tcBorders>
              <w:top w:val="nil"/>
              <w:left w:val="nil"/>
              <w:bottom w:val="single" w:sz="4" w:space="0" w:color="auto"/>
              <w:right w:val="single" w:sz="4" w:space="0" w:color="auto"/>
            </w:tcBorders>
            <w:shd w:val="clear" w:color="auto" w:fill="auto"/>
            <w:noWrap/>
            <w:vAlign w:val="center"/>
            <w:hideMark/>
          </w:tcPr>
          <w:p w14:paraId="795DB44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4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ΠΡΝ</w:t>
            </w:r>
          </w:p>
        </w:tc>
        <w:tc>
          <w:tcPr>
            <w:tcW w:w="978" w:type="dxa"/>
            <w:tcBorders>
              <w:top w:val="nil"/>
              <w:left w:val="nil"/>
              <w:bottom w:val="single" w:sz="4" w:space="0" w:color="auto"/>
              <w:right w:val="single" w:sz="4" w:space="0" w:color="auto"/>
            </w:tcBorders>
            <w:shd w:val="clear" w:color="auto" w:fill="auto"/>
            <w:noWrap/>
            <w:vAlign w:val="center"/>
            <w:hideMark/>
          </w:tcPr>
          <w:p w14:paraId="795DB44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5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5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5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45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45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45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46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45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36</w:t>
            </w:r>
          </w:p>
        </w:tc>
        <w:tc>
          <w:tcPr>
            <w:tcW w:w="1810" w:type="dxa"/>
            <w:tcBorders>
              <w:top w:val="nil"/>
              <w:left w:val="nil"/>
              <w:bottom w:val="single" w:sz="4" w:space="0" w:color="auto"/>
              <w:right w:val="single" w:sz="4" w:space="0" w:color="auto"/>
            </w:tcBorders>
            <w:shd w:val="clear" w:color="auto" w:fill="auto"/>
            <w:noWrap/>
            <w:vAlign w:val="center"/>
            <w:hideMark/>
          </w:tcPr>
          <w:p w14:paraId="795DB45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Παφίλης Αθανάσιος</w:t>
            </w:r>
          </w:p>
        </w:tc>
        <w:tc>
          <w:tcPr>
            <w:tcW w:w="510" w:type="dxa"/>
            <w:tcBorders>
              <w:top w:val="nil"/>
              <w:left w:val="nil"/>
              <w:bottom w:val="single" w:sz="4" w:space="0" w:color="auto"/>
              <w:right w:val="single" w:sz="4" w:space="0" w:color="auto"/>
            </w:tcBorders>
            <w:shd w:val="clear" w:color="auto" w:fill="auto"/>
            <w:noWrap/>
            <w:vAlign w:val="center"/>
            <w:hideMark/>
          </w:tcPr>
          <w:p w14:paraId="795DB45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5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ΠΡΝ</w:t>
            </w:r>
          </w:p>
        </w:tc>
        <w:tc>
          <w:tcPr>
            <w:tcW w:w="978" w:type="dxa"/>
            <w:tcBorders>
              <w:top w:val="nil"/>
              <w:left w:val="nil"/>
              <w:bottom w:val="single" w:sz="4" w:space="0" w:color="auto"/>
              <w:right w:val="single" w:sz="4" w:space="0" w:color="auto"/>
            </w:tcBorders>
            <w:shd w:val="clear" w:color="auto" w:fill="auto"/>
            <w:noWrap/>
            <w:vAlign w:val="center"/>
            <w:hideMark/>
          </w:tcPr>
          <w:p w14:paraId="795DB45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5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5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5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45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46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46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46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46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37</w:t>
            </w:r>
          </w:p>
        </w:tc>
        <w:tc>
          <w:tcPr>
            <w:tcW w:w="1810" w:type="dxa"/>
            <w:tcBorders>
              <w:top w:val="nil"/>
              <w:left w:val="nil"/>
              <w:bottom w:val="single" w:sz="4" w:space="0" w:color="auto"/>
              <w:right w:val="single" w:sz="4" w:space="0" w:color="auto"/>
            </w:tcBorders>
            <w:shd w:val="clear" w:color="auto" w:fill="auto"/>
            <w:noWrap/>
            <w:vAlign w:val="center"/>
            <w:hideMark/>
          </w:tcPr>
          <w:p w14:paraId="795DB46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Κατσώτης Χρήστος</w:t>
            </w:r>
          </w:p>
        </w:tc>
        <w:tc>
          <w:tcPr>
            <w:tcW w:w="510" w:type="dxa"/>
            <w:tcBorders>
              <w:top w:val="nil"/>
              <w:left w:val="nil"/>
              <w:bottom w:val="single" w:sz="4" w:space="0" w:color="auto"/>
              <w:right w:val="single" w:sz="4" w:space="0" w:color="auto"/>
            </w:tcBorders>
            <w:shd w:val="clear" w:color="auto" w:fill="auto"/>
            <w:noWrap/>
            <w:vAlign w:val="center"/>
            <w:hideMark/>
          </w:tcPr>
          <w:p w14:paraId="795DB46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6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ΠΡΝ</w:t>
            </w:r>
          </w:p>
        </w:tc>
        <w:tc>
          <w:tcPr>
            <w:tcW w:w="978" w:type="dxa"/>
            <w:tcBorders>
              <w:top w:val="nil"/>
              <w:left w:val="nil"/>
              <w:bottom w:val="single" w:sz="4" w:space="0" w:color="auto"/>
              <w:right w:val="single" w:sz="4" w:space="0" w:color="auto"/>
            </w:tcBorders>
            <w:shd w:val="clear" w:color="auto" w:fill="auto"/>
            <w:noWrap/>
            <w:vAlign w:val="center"/>
            <w:hideMark/>
          </w:tcPr>
          <w:p w14:paraId="795DB46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6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6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6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46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46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46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47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46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38</w:t>
            </w:r>
          </w:p>
        </w:tc>
        <w:tc>
          <w:tcPr>
            <w:tcW w:w="1810" w:type="dxa"/>
            <w:tcBorders>
              <w:top w:val="nil"/>
              <w:left w:val="nil"/>
              <w:bottom w:val="single" w:sz="4" w:space="0" w:color="auto"/>
              <w:right w:val="single" w:sz="4" w:space="0" w:color="auto"/>
            </w:tcBorders>
            <w:shd w:val="clear" w:color="auto" w:fill="auto"/>
            <w:noWrap/>
            <w:vAlign w:val="center"/>
            <w:hideMark/>
          </w:tcPr>
          <w:p w14:paraId="795DB47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Ψαριανός Γρηγόριος</w:t>
            </w:r>
          </w:p>
        </w:tc>
        <w:tc>
          <w:tcPr>
            <w:tcW w:w="510" w:type="dxa"/>
            <w:tcBorders>
              <w:top w:val="nil"/>
              <w:left w:val="nil"/>
              <w:bottom w:val="single" w:sz="4" w:space="0" w:color="auto"/>
              <w:right w:val="single" w:sz="4" w:space="0" w:color="auto"/>
            </w:tcBorders>
            <w:shd w:val="clear" w:color="auto" w:fill="auto"/>
            <w:noWrap/>
            <w:vAlign w:val="center"/>
            <w:hideMark/>
          </w:tcPr>
          <w:p w14:paraId="795DB47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7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7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7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7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7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47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47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47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48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47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39</w:t>
            </w:r>
          </w:p>
        </w:tc>
        <w:tc>
          <w:tcPr>
            <w:tcW w:w="1810" w:type="dxa"/>
            <w:tcBorders>
              <w:top w:val="nil"/>
              <w:left w:val="nil"/>
              <w:bottom w:val="single" w:sz="4" w:space="0" w:color="auto"/>
              <w:right w:val="single" w:sz="4" w:space="0" w:color="auto"/>
            </w:tcBorders>
            <w:shd w:val="clear" w:color="auto" w:fill="auto"/>
            <w:noWrap/>
            <w:vAlign w:val="center"/>
            <w:hideMark/>
          </w:tcPr>
          <w:p w14:paraId="795DB47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Θεοχάρης Θεοχάρης (Χάρης)</w:t>
            </w:r>
          </w:p>
        </w:tc>
        <w:tc>
          <w:tcPr>
            <w:tcW w:w="510" w:type="dxa"/>
            <w:tcBorders>
              <w:top w:val="nil"/>
              <w:left w:val="nil"/>
              <w:bottom w:val="single" w:sz="4" w:space="0" w:color="auto"/>
              <w:right w:val="single" w:sz="4" w:space="0" w:color="auto"/>
            </w:tcBorders>
            <w:shd w:val="clear" w:color="auto" w:fill="auto"/>
            <w:noWrap/>
            <w:vAlign w:val="center"/>
            <w:hideMark/>
          </w:tcPr>
          <w:p w14:paraId="795DB47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7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47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48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48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48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48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48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48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49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48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40</w:t>
            </w:r>
          </w:p>
        </w:tc>
        <w:tc>
          <w:tcPr>
            <w:tcW w:w="1810" w:type="dxa"/>
            <w:tcBorders>
              <w:top w:val="nil"/>
              <w:left w:val="nil"/>
              <w:bottom w:val="single" w:sz="4" w:space="0" w:color="auto"/>
              <w:right w:val="single" w:sz="4" w:space="0" w:color="auto"/>
            </w:tcBorders>
            <w:shd w:val="clear" w:color="auto" w:fill="auto"/>
            <w:noWrap/>
            <w:vAlign w:val="center"/>
            <w:hideMark/>
          </w:tcPr>
          <w:p w14:paraId="795DB48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Αμυράς Γεώργιος</w:t>
            </w:r>
          </w:p>
        </w:tc>
        <w:tc>
          <w:tcPr>
            <w:tcW w:w="510" w:type="dxa"/>
            <w:tcBorders>
              <w:top w:val="nil"/>
              <w:left w:val="nil"/>
              <w:bottom w:val="single" w:sz="4" w:space="0" w:color="auto"/>
              <w:right w:val="single" w:sz="4" w:space="0" w:color="auto"/>
            </w:tcBorders>
            <w:shd w:val="clear" w:color="auto" w:fill="auto"/>
            <w:noWrap/>
            <w:vAlign w:val="center"/>
            <w:hideMark/>
          </w:tcPr>
          <w:p w14:paraId="795DB48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8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8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8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8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8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48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49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49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49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49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41</w:t>
            </w:r>
          </w:p>
        </w:tc>
        <w:tc>
          <w:tcPr>
            <w:tcW w:w="1810" w:type="dxa"/>
            <w:tcBorders>
              <w:top w:val="nil"/>
              <w:left w:val="nil"/>
              <w:bottom w:val="single" w:sz="4" w:space="0" w:color="auto"/>
              <w:right w:val="single" w:sz="4" w:space="0" w:color="auto"/>
            </w:tcBorders>
            <w:shd w:val="clear" w:color="auto" w:fill="auto"/>
            <w:noWrap/>
            <w:vAlign w:val="center"/>
            <w:hideMark/>
          </w:tcPr>
          <w:p w14:paraId="795DB49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Καμμένος Παναγιώτης  (Πάνος)</w:t>
            </w:r>
          </w:p>
        </w:tc>
        <w:tc>
          <w:tcPr>
            <w:tcW w:w="510" w:type="dxa"/>
            <w:tcBorders>
              <w:top w:val="nil"/>
              <w:left w:val="nil"/>
              <w:bottom w:val="single" w:sz="4" w:space="0" w:color="auto"/>
              <w:right w:val="single" w:sz="4" w:space="0" w:color="auto"/>
            </w:tcBorders>
            <w:shd w:val="clear" w:color="auto" w:fill="auto"/>
            <w:noWrap/>
            <w:vAlign w:val="center"/>
            <w:hideMark/>
          </w:tcPr>
          <w:p w14:paraId="795DB49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49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49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49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49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49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49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49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49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4A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49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42</w:t>
            </w:r>
          </w:p>
        </w:tc>
        <w:tc>
          <w:tcPr>
            <w:tcW w:w="1810" w:type="dxa"/>
            <w:tcBorders>
              <w:top w:val="nil"/>
              <w:left w:val="nil"/>
              <w:bottom w:val="single" w:sz="4" w:space="0" w:color="auto"/>
              <w:right w:val="single" w:sz="4" w:space="0" w:color="auto"/>
            </w:tcBorders>
            <w:shd w:val="clear" w:color="auto" w:fill="auto"/>
            <w:noWrap/>
            <w:vAlign w:val="center"/>
            <w:hideMark/>
          </w:tcPr>
          <w:p w14:paraId="795DB4A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Παπαχριστόπουλος Αθανάσιος</w:t>
            </w:r>
          </w:p>
        </w:tc>
        <w:tc>
          <w:tcPr>
            <w:tcW w:w="510" w:type="dxa"/>
            <w:tcBorders>
              <w:top w:val="nil"/>
              <w:left w:val="nil"/>
              <w:bottom w:val="single" w:sz="4" w:space="0" w:color="auto"/>
              <w:right w:val="single" w:sz="4" w:space="0" w:color="auto"/>
            </w:tcBorders>
            <w:shd w:val="clear" w:color="auto" w:fill="auto"/>
            <w:noWrap/>
            <w:vAlign w:val="center"/>
            <w:hideMark/>
          </w:tcPr>
          <w:p w14:paraId="795DB4A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4A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4A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4A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4A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4A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4A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4A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4A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4B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4A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43</w:t>
            </w:r>
          </w:p>
        </w:tc>
        <w:tc>
          <w:tcPr>
            <w:tcW w:w="1810" w:type="dxa"/>
            <w:tcBorders>
              <w:top w:val="nil"/>
              <w:left w:val="nil"/>
              <w:bottom w:val="single" w:sz="4" w:space="0" w:color="auto"/>
              <w:right w:val="single" w:sz="4" w:space="0" w:color="auto"/>
            </w:tcBorders>
            <w:shd w:val="clear" w:color="auto" w:fill="auto"/>
            <w:noWrap/>
            <w:vAlign w:val="center"/>
            <w:hideMark/>
          </w:tcPr>
          <w:p w14:paraId="795DB4A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Λεβέντης Βασίλης</w:t>
            </w:r>
          </w:p>
        </w:tc>
        <w:tc>
          <w:tcPr>
            <w:tcW w:w="510" w:type="dxa"/>
            <w:tcBorders>
              <w:top w:val="nil"/>
              <w:left w:val="nil"/>
              <w:bottom w:val="single" w:sz="4" w:space="0" w:color="auto"/>
              <w:right w:val="single" w:sz="4" w:space="0" w:color="auto"/>
            </w:tcBorders>
            <w:shd w:val="clear" w:color="auto" w:fill="auto"/>
            <w:noWrap/>
            <w:vAlign w:val="center"/>
            <w:hideMark/>
          </w:tcPr>
          <w:p w14:paraId="795DB4A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A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A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B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B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B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4B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4B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4B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4C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4B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44</w:t>
            </w:r>
          </w:p>
        </w:tc>
        <w:tc>
          <w:tcPr>
            <w:tcW w:w="1810" w:type="dxa"/>
            <w:tcBorders>
              <w:top w:val="nil"/>
              <w:left w:val="nil"/>
              <w:bottom w:val="single" w:sz="4" w:space="0" w:color="auto"/>
              <w:right w:val="single" w:sz="4" w:space="0" w:color="auto"/>
            </w:tcBorders>
            <w:shd w:val="clear" w:color="auto" w:fill="auto"/>
            <w:noWrap/>
            <w:vAlign w:val="center"/>
            <w:hideMark/>
          </w:tcPr>
          <w:p w14:paraId="795DB4B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Καρράς Γεώργιος - Δημήτριος</w:t>
            </w:r>
          </w:p>
        </w:tc>
        <w:tc>
          <w:tcPr>
            <w:tcW w:w="510" w:type="dxa"/>
            <w:tcBorders>
              <w:top w:val="nil"/>
              <w:left w:val="nil"/>
              <w:bottom w:val="single" w:sz="4" w:space="0" w:color="auto"/>
              <w:right w:val="single" w:sz="4" w:space="0" w:color="auto"/>
            </w:tcBorders>
            <w:shd w:val="clear" w:color="auto" w:fill="auto"/>
            <w:noWrap/>
            <w:vAlign w:val="center"/>
            <w:hideMark/>
          </w:tcPr>
          <w:p w14:paraId="795DB4B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B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B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B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B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B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4B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4C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4C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4CE" w14:textId="77777777">
        <w:trPr>
          <w:trHeight w:val="300"/>
        </w:trPr>
        <w:tc>
          <w:tcPr>
            <w:tcW w:w="458" w:type="dxa"/>
            <w:tcBorders>
              <w:top w:val="nil"/>
              <w:left w:val="nil"/>
              <w:bottom w:val="nil"/>
              <w:right w:val="nil"/>
            </w:tcBorders>
            <w:shd w:val="clear" w:color="auto" w:fill="auto"/>
            <w:noWrap/>
            <w:vAlign w:val="bottom"/>
            <w:hideMark/>
          </w:tcPr>
          <w:p w14:paraId="795DB4C3"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B4C4"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B4C5"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4C6"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4C7"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4C8"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4C9"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4CA"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B4CB"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B4CC"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B4CD"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B4DA"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B4CF"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B4D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 xml:space="preserve">ΝΟΜΟΣ ΑΙΤΩΛΟΑΚΑΡΝΑΝΙΑΣ </w:t>
            </w:r>
            <w:r w:rsidRPr="00510CA3">
              <w:rPr>
                <w:rFonts w:ascii="Calibri" w:eastAsia="Times New Roman" w:hAnsi="Calibri" w:cs="Calibri"/>
                <w:b/>
                <w:bCs/>
                <w:sz w:val="16"/>
                <w:szCs w:val="16"/>
              </w:rPr>
              <w:br/>
              <w:t>(΄Εδρες 7)</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B4D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4D2"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4D3"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4D4"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4D5"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4D6"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B4D7"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B4D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B4D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B4E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4D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B4D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Βαρεμένος Γεώργιος</w:t>
            </w:r>
          </w:p>
        </w:tc>
        <w:tc>
          <w:tcPr>
            <w:tcW w:w="510" w:type="dxa"/>
            <w:tcBorders>
              <w:top w:val="nil"/>
              <w:left w:val="nil"/>
              <w:bottom w:val="single" w:sz="4" w:space="0" w:color="auto"/>
              <w:right w:val="single" w:sz="4" w:space="0" w:color="auto"/>
            </w:tcBorders>
            <w:shd w:val="clear" w:color="auto" w:fill="auto"/>
            <w:noWrap/>
            <w:vAlign w:val="center"/>
            <w:hideMark/>
          </w:tcPr>
          <w:p w14:paraId="795DB4D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4D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4D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4E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4E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4E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4E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4E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4E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4F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4E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B4E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Τριανταφύλλου Μαρία</w:t>
            </w:r>
          </w:p>
        </w:tc>
        <w:tc>
          <w:tcPr>
            <w:tcW w:w="510" w:type="dxa"/>
            <w:tcBorders>
              <w:top w:val="nil"/>
              <w:left w:val="nil"/>
              <w:bottom w:val="single" w:sz="4" w:space="0" w:color="auto"/>
              <w:right w:val="single" w:sz="4" w:space="0" w:color="auto"/>
            </w:tcBorders>
            <w:shd w:val="clear" w:color="auto" w:fill="auto"/>
            <w:noWrap/>
            <w:vAlign w:val="center"/>
            <w:hideMark/>
          </w:tcPr>
          <w:p w14:paraId="795DB4E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4E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4E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4E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4E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4E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4E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4F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4F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4F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4F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w:t>
            </w:r>
          </w:p>
        </w:tc>
        <w:tc>
          <w:tcPr>
            <w:tcW w:w="1810" w:type="dxa"/>
            <w:tcBorders>
              <w:top w:val="nil"/>
              <w:left w:val="nil"/>
              <w:bottom w:val="single" w:sz="4" w:space="0" w:color="auto"/>
              <w:right w:val="single" w:sz="4" w:space="0" w:color="auto"/>
            </w:tcBorders>
            <w:shd w:val="clear" w:color="auto" w:fill="auto"/>
            <w:noWrap/>
            <w:vAlign w:val="center"/>
            <w:hideMark/>
          </w:tcPr>
          <w:p w14:paraId="795DB4F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Σαλμάς Μάριος</w:t>
            </w:r>
          </w:p>
        </w:tc>
        <w:tc>
          <w:tcPr>
            <w:tcW w:w="510" w:type="dxa"/>
            <w:tcBorders>
              <w:top w:val="nil"/>
              <w:left w:val="nil"/>
              <w:bottom w:val="single" w:sz="4" w:space="0" w:color="auto"/>
              <w:right w:val="single" w:sz="4" w:space="0" w:color="auto"/>
            </w:tcBorders>
            <w:shd w:val="clear" w:color="auto" w:fill="auto"/>
            <w:noWrap/>
            <w:vAlign w:val="center"/>
            <w:hideMark/>
          </w:tcPr>
          <w:p w14:paraId="795DB4F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F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F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F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F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4F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4F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4F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4F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50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4F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4</w:t>
            </w:r>
          </w:p>
        </w:tc>
        <w:tc>
          <w:tcPr>
            <w:tcW w:w="1810" w:type="dxa"/>
            <w:tcBorders>
              <w:top w:val="nil"/>
              <w:left w:val="nil"/>
              <w:bottom w:val="single" w:sz="4" w:space="0" w:color="auto"/>
              <w:right w:val="single" w:sz="4" w:space="0" w:color="auto"/>
            </w:tcBorders>
            <w:shd w:val="clear" w:color="auto" w:fill="auto"/>
            <w:noWrap/>
            <w:vAlign w:val="center"/>
            <w:hideMark/>
          </w:tcPr>
          <w:p w14:paraId="795DB50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Καραγκούνης Κωνσταντίνος</w:t>
            </w:r>
          </w:p>
        </w:tc>
        <w:tc>
          <w:tcPr>
            <w:tcW w:w="510" w:type="dxa"/>
            <w:tcBorders>
              <w:top w:val="nil"/>
              <w:left w:val="nil"/>
              <w:bottom w:val="single" w:sz="4" w:space="0" w:color="auto"/>
              <w:right w:val="single" w:sz="4" w:space="0" w:color="auto"/>
            </w:tcBorders>
            <w:shd w:val="clear" w:color="auto" w:fill="auto"/>
            <w:noWrap/>
            <w:vAlign w:val="center"/>
            <w:hideMark/>
          </w:tcPr>
          <w:p w14:paraId="795DB50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0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0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0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0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0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50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50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50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51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50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5</w:t>
            </w:r>
          </w:p>
        </w:tc>
        <w:tc>
          <w:tcPr>
            <w:tcW w:w="1810" w:type="dxa"/>
            <w:tcBorders>
              <w:top w:val="nil"/>
              <w:left w:val="nil"/>
              <w:bottom w:val="single" w:sz="4" w:space="0" w:color="auto"/>
              <w:right w:val="single" w:sz="4" w:space="0" w:color="auto"/>
            </w:tcBorders>
            <w:shd w:val="clear" w:color="auto" w:fill="auto"/>
            <w:noWrap/>
            <w:vAlign w:val="center"/>
            <w:hideMark/>
          </w:tcPr>
          <w:p w14:paraId="795DB50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Μπαρμπαρούσης Κωνσταντίνος</w:t>
            </w:r>
          </w:p>
        </w:tc>
        <w:tc>
          <w:tcPr>
            <w:tcW w:w="510" w:type="dxa"/>
            <w:tcBorders>
              <w:top w:val="nil"/>
              <w:left w:val="nil"/>
              <w:bottom w:val="single" w:sz="4" w:space="0" w:color="auto"/>
              <w:right w:val="single" w:sz="4" w:space="0" w:color="auto"/>
            </w:tcBorders>
            <w:shd w:val="clear" w:color="auto" w:fill="auto"/>
            <w:noWrap/>
            <w:vAlign w:val="center"/>
            <w:hideMark/>
          </w:tcPr>
          <w:p w14:paraId="795DB50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0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0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1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1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1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51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51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51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52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51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6</w:t>
            </w:r>
          </w:p>
        </w:tc>
        <w:tc>
          <w:tcPr>
            <w:tcW w:w="1810" w:type="dxa"/>
            <w:tcBorders>
              <w:top w:val="nil"/>
              <w:left w:val="nil"/>
              <w:bottom w:val="single" w:sz="4" w:space="0" w:color="auto"/>
              <w:right w:val="single" w:sz="4" w:space="0" w:color="auto"/>
            </w:tcBorders>
            <w:shd w:val="clear" w:color="auto" w:fill="auto"/>
            <w:noWrap/>
            <w:vAlign w:val="center"/>
            <w:hideMark/>
          </w:tcPr>
          <w:p w14:paraId="795DB51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Κωνσταντόπουλος Δημήτριος</w:t>
            </w:r>
          </w:p>
        </w:tc>
        <w:tc>
          <w:tcPr>
            <w:tcW w:w="510" w:type="dxa"/>
            <w:tcBorders>
              <w:top w:val="nil"/>
              <w:left w:val="nil"/>
              <w:bottom w:val="single" w:sz="4" w:space="0" w:color="auto"/>
              <w:right w:val="single" w:sz="4" w:space="0" w:color="auto"/>
            </w:tcBorders>
            <w:shd w:val="clear" w:color="auto" w:fill="auto"/>
            <w:noWrap/>
            <w:vAlign w:val="center"/>
            <w:hideMark/>
          </w:tcPr>
          <w:p w14:paraId="795DB51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1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1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1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1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1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51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52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52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52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52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7</w:t>
            </w:r>
          </w:p>
        </w:tc>
        <w:tc>
          <w:tcPr>
            <w:tcW w:w="1810" w:type="dxa"/>
            <w:tcBorders>
              <w:top w:val="nil"/>
              <w:left w:val="nil"/>
              <w:bottom w:val="single" w:sz="4" w:space="0" w:color="auto"/>
              <w:right w:val="single" w:sz="4" w:space="0" w:color="auto"/>
            </w:tcBorders>
            <w:shd w:val="clear" w:color="auto" w:fill="auto"/>
            <w:noWrap/>
            <w:vAlign w:val="center"/>
            <w:hideMark/>
          </w:tcPr>
          <w:p w14:paraId="795DB52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Μωραΐτης Νικόλαος</w:t>
            </w:r>
          </w:p>
        </w:tc>
        <w:tc>
          <w:tcPr>
            <w:tcW w:w="510" w:type="dxa"/>
            <w:tcBorders>
              <w:top w:val="nil"/>
              <w:left w:val="nil"/>
              <w:bottom w:val="single" w:sz="4" w:space="0" w:color="auto"/>
              <w:right w:val="single" w:sz="4" w:space="0" w:color="auto"/>
            </w:tcBorders>
            <w:shd w:val="clear" w:color="auto" w:fill="auto"/>
            <w:noWrap/>
            <w:vAlign w:val="center"/>
            <w:hideMark/>
          </w:tcPr>
          <w:p w14:paraId="795DB52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2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ΠΡΝ</w:t>
            </w:r>
          </w:p>
        </w:tc>
        <w:tc>
          <w:tcPr>
            <w:tcW w:w="978" w:type="dxa"/>
            <w:tcBorders>
              <w:top w:val="nil"/>
              <w:left w:val="nil"/>
              <w:bottom w:val="single" w:sz="4" w:space="0" w:color="auto"/>
              <w:right w:val="single" w:sz="4" w:space="0" w:color="auto"/>
            </w:tcBorders>
            <w:shd w:val="clear" w:color="auto" w:fill="auto"/>
            <w:noWrap/>
            <w:vAlign w:val="center"/>
            <w:hideMark/>
          </w:tcPr>
          <w:p w14:paraId="795DB52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2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2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2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52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52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52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53A" w14:textId="77777777">
        <w:trPr>
          <w:trHeight w:val="300"/>
        </w:trPr>
        <w:tc>
          <w:tcPr>
            <w:tcW w:w="458" w:type="dxa"/>
            <w:tcBorders>
              <w:top w:val="nil"/>
              <w:left w:val="nil"/>
              <w:bottom w:val="nil"/>
              <w:right w:val="nil"/>
            </w:tcBorders>
            <w:shd w:val="clear" w:color="auto" w:fill="auto"/>
            <w:noWrap/>
            <w:vAlign w:val="bottom"/>
            <w:hideMark/>
          </w:tcPr>
          <w:p w14:paraId="795DB52F"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B530"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B531"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532"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533"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534"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535"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536"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B537"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B538"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B539"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B546"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B53B"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B53C"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 xml:space="preserve">ΝΟΜΟΣ ΑΡΓΟΛΙΔΟΣ  </w:t>
            </w:r>
            <w:r w:rsidRPr="00510CA3">
              <w:rPr>
                <w:rFonts w:ascii="Calibri" w:eastAsia="Times New Roman" w:hAnsi="Calibri" w:cs="Calibri"/>
                <w:b/>
                <w:bCs/>
                <w:sz w:val="16"/>
                <w:szCs w:val="16"/>
              </w:rPr>
              <w:br w:type="page"/>
              <w:t>(΄Εδρες 3)</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B53D"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53E"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53F"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54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54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542"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B543"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B544"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B545"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ype="page"/>
              <w:t>1621/251</w:t>
            </w:r>
          </w:p>
        </w:tc>
      </w:tr>
      <w:tr w:rsidR="00B01EFE" w14:paraId="795DB55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54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B54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Γκιόλας Ιωάννης</w:t>
            </w:r>
          </w:p>
        </w:tc>
        <w:tc>
          <w:tcPr>
            <w:tcW w:w="510" w:type="dxa"/>
            <w:tcBorders>
              <w:top w:val="nil"/>
              <w:left w:val="nil"/>
              <w:bottom w:val="single" w:sz="4" w:space="0" w:color="auto"/>
              <w:right w:val="single" w:sz="4" w:space="0" w:color="auto"/>
            </w:tcBorders>
            <w:shd w:val="clear" w:color="auto" w:fill="auto"/>
            <w:noWrap/>
            <w:vAlign w:val="center"/>
            <w:hideMark/>
          </w:tcPr>
          <w:p w14:paraId="795DB54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54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54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54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54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54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54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55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55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55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55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B55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Ανδριανός Ιωάννης</w:t>
            </w:r>
          </w:p>
        </w:tc>
        <w:tc>
          <w:tcPr>
            <w:tcW w:w="510" w:type="dxa"/>
            <w:tcBorders>
              <w:top w:val="nil"/>
              <w:left w:val="nil"/>
              <w:bottom w:val="single" w:sz="4" w:space="0" w:color="auto"/>
              <w:right w:val="single" w:sz="4" w:space="0" w:color="auto"/>
            </w:tcBorders>
            <w:shd w:val="clear" w:color="auto" w:fill="auto"/>
            <w:noWrap/>
            <w:vAlign w:val="center"/>
            <w:hideMark/>
          </w:tcPr>
          <w:p w14:paraId="795DB55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5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5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5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5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5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55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55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55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56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55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w:t>
            </w:r>
          </w:p>
        </w:tc>
        <w:tc>
          <w:tcPr>
            <w:tcW w:w="1810" w:type="dxa"/>
            <w:tcBorders>
              <w:top w:val="nil"/>
              <w:left w:val="nil"/>
              <w:bottom w:val="single" w:sz="4" w:space="0" w:color="auto"/>
              <w:right w:val="single" w:sz="4" w:space="0" w:color="auto"/>
            </w:tcBorders>
            <w:shd w:val="clear" w:color="auto" w:fill="auto"/>
            <w:noWrap/>
            <w:vAlign w:val="center"/>
            <w:hideMark/>
          </w:tcPr>
          <w:p w14:paraId="795DB56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Μανιάτης Ιωάννης</w:t>
            </w:r>
          </w:p>
        </w:tc>
        <w:tc>
          <w:tcPr>
            <w:tcW w:w="510" w:type="dxa"/>
            <w:tcBorders>
              <w:top w:val="nil"/>
              <w:left w:val="nil"/>
              <w:bottom w:val="single" w:sz="4" w:space="0" w:color="auto"/>
              <w:right w:val="single" w:sz="4" w:space="0" w:color="auto"/>
            </w:tcBorders>
            <w:shd w:val="clear" w:color="auto" w:fill="auto"/>
            <w:noWrap/>
            <w:vAlign w:val="center"/>
            <w:hideMark/>
          </w:tcPr>
          <w:p w14:paraId="795DB56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6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6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6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6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6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56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56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56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576" w14:textId="77777777">
        <w:trPr>
          <w:trHeight w:val="300"/>
        </w:trPr>
        <w:tc>
          <w:tcPr>
            <w:tcW w:w="458" w:type="dxa"/>
            <w:tcBorders>
              <w:top w:val="nil"/>
              <w:left w:val="nil"/>
              <w:bottom w:val="nil"/>
              <w:right w:val="nil"/>
            </w:tcBorders>
            <w:shd w:val="clear" w:color="auto" w:fill="auto"/>
            <w:noWrap/>
            <w:vAlign w:val="bottom"/>
            <w:hideMark/>
          </w:tcPr>
          <w:p w14:paraId="795DB56B"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B56C"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B56D"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56E"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56F"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570"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571"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572"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B573"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B574"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B575"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B582"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B577"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B57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ΝΟΜΟΣ ΑΡΚΑΔΙΑΣ</w:t>
            </w:r>
            <w:r w:rsidRPr="00510CA3">
              <w:rPr>
                <w:rFonts w:ascii="Calibri" w:eastAsia="Times New Roman" w:hAnsi="Calibri" w:cs="Calibri"/>
                <w:b/>
                <w:bCs/>
                <w:sz w:val="16"/>
                <w:szCs w:val="16"/>
              </w:rPr>
              <w:br/>
              <w:t>(΄Εδρες 3)</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B57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57A"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57B"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57C"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57D"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57E"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B57F"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B58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B58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B58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58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B58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Παπαηλιού Γεώργιος</w:t>
            </w:r>
          </w:p>
        </w:tc>
        <w:tc>
          <w:tcPr>
            <w:tcW w:w="510" w:type="dxa"/>
            <w:tcBorders>
              <w:top w:val="nil"/>
              <w:left w:val="nil"/>
              <w:bottom w:val="single" w:sz="4" w:space="0" w:color="auto"/>
              <w:right w:val="single" w:sz="4" w:space="0" w:color="auto"/>
            </w:tcBorders>
            <w:shd w:val="clear" w:color="auto" w:fill="auto"/>
            <w:noWrap/>
            <w:vAlign w:val="center"/>
            <w:hideMark/>
          </w:tcPr>
          <w:p w14:paraId="795DB58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58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58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58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58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58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58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58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58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59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58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B59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Βλάσης Κωνσταντίνος</w:t>
            </w:r>
          </w:p>
        </w:tc>
        <w:tc>
          <w:tcPr>
            <w:tcW w:w="510" w:type="dxa"/>
            <w:tcBorders>
              <w:top w:val="nil"/>
              <w:left w:val="nil"/>
              <w:bottom w:val="single" w:sz="4" w:space="0" w:color="auto"/>
              <w:right w:val="single" w:sz="4" w:space="0" w:color="auto"/>
            </w:tcBorders>
            <w:shd w:val="clear" w:color="auto" w:fill="auto"/>
            <w:noWrap/>
            <w:vAlign w:val="center"/>
            <w:hideMark/>
          </w:tcPr>
          <w:p w14:paraId="795DB59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9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9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9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9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9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59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59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59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5A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59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w:t>
            </w:r>
          </w:p>
        </w:tc>
        <w:tc>
          <w:tcPr>
            <w:tcW w:w="1810" w:type="dxa"/>
            <w:tcBorders>
              <w:top w:val="nil"/>
              <w:left w:val="nil"/>
              <w:bottom w:val="single" w:sz="4" w:space="0" w:color="auto"/>
              <w:right w:val="single" w:sz="4" w:space="0" w:color="auto"/>
            </w:tcBorders>
            <w:shd w:val="clear" w:color="auto" w:fill="auto"/>
            <w:noWrap/>
            <w:vAlign w:val="center"/>
            <w:hideMark/>
          </w:tcPr>
          <w:p w14:paraId="795DB59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Κωνσταντινόπουλος Οδυσσέας</w:t>
            </w:r>
          </w:p>
        </w:tc>
        <w:tc>
          <w:tcPr>
            <w:tcW w:w="510" w:type="dxa"/>
            <w:tcBorders>
              <w:top w:val="nil"/>
              <w:left w:val="nil"/>
              <w:bottom w:val="single" w:sz="4" w:space="0" w:color="auto"/>
              <w:right w:val="single" w:sz="4" w:space="0" w:color="auto"/>
            </w:tcBorders>
            <w:shd w:val="clear" w:color="auto" w:fill="auto"/>
            <w:noWrap/>
            <w:vAlign w:val="center"/>
            <w:hideMark/>
          </w:tcPr>
          <w:p w14:paraId="795DB59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9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9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A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A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A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5A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5A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5A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5B2" w14:textId="77777777">
        <w:trPr>
          <w:trHeight w:val="300"/>
        </w:trPr>
        <w:tc>
          <w:tcPr>
            <w:tcW w:w="458" w:type="dxa"/>
            <w:tcBorders>
              <w:top w:val="nil"/>
              <w:left w:val="nil"/>
              <w:bottom w:val="nil"/>
              <w:right w:val="nil"/>
            </w:tcBorders>
            <w:shd w:val="clear" w:color="auto" w:fill="auto"/>
            <w:noWrap/>
            <w:vAlign w:val="bottom"/>
            <w:hideMark/>
          </w:tcPr>
          <w:p w14:paraId="795DB5A7"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B5A8"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B5A9"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5AA"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5AB"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5AC"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5AD"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5AE"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B5AF"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B5B0"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B5B1"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B5BE"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B5B3"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B5B4"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 xml:space="preserve">ΝΟΜΟΣ ΑΡΤΗΣ  </w:t>
            </w:r>
            <w:r w:rsidRPr="00510CA3">
              <w:rPr>
                <w:rFonts w:ascii="Calibri" w:eastAsia="Times New Roman" w:hAnsi="Calibri" w:cs="Calibri"/>
                <w:b/>
                <w:bCs/>
                <w:sz w:val="16"/>
                <w:szCs w:val="16"/>
              </w:rPr>
              <w:br/>
              <w:t xml:space="preserve">(΄Εδρες </w:t>
            </w:r>
            <w:r w:rsidRPr="00510CA3">
              <w:rPr>
                <w:rFonts w:ascii="Calibri" w:eastAsia="Times New Roman" w:hAnsi="Calibri" w:cs="Calibri"/>
                <w:b/>
                <w:bCs/>
                <w:sz w:val="16"/>
                <w:szCs w:val="16"/>
              </w:rPr>
              <w:t>3)</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B5B5"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5B6"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5B7"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5B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5B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5BA"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B5BB"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B5BC"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B5BD"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B5C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5B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B5C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Γεροβασίλη Όλγα</w:t>
            </w:r>
          </w:p>
        </w:tc>
        <w:tc>
          <w:tcPr>
            <w:tcW w:w="510" w:type="dxa"/>
            <w:tcBorders>
              <w:top w:val="nil"/>
              <w:left w:val="nil"/>
              <w:bottom w:val="single" w:sz="4" w:space="0" w:color="auto"/>
              <w:right w:val="single" w:sz="4" w:space="0" w:color="auto"/>
            </w:tcBorders>
            <w:shd w:val="clear" w:color="auto" w:fill="auto"/>
            <w:noWrap/>
            <w:vAlign w:val="center"/>
            <w:hideMark/>
          </w:tcPr>
          <w:p w14:paraId="795DB5C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5C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5C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5C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5C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5C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5C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5C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5C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5D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5C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B5C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Τσίρκας Βασίλειος</w:t>
            </w:r>
          </w:p>
        </w:tc>
        <w:tc>
          <w:tcPr>
            <w:tcW w:w="510" w:type="dxa"/>
            <w:tcBorders>
              <w:top w:val="nil"/>
              <w:left w:val="nil"/>
              <w:bottom w:val="single" w:sz="4" w:space="0" w:color="auto"/>
              <w:right w:val="single" w:sz="4" w:space="0" w:color="auto"/>
            </w:tcBorders>
            <w:shd w:val="clear" w:color="auto" w:fill="auto"/>
            <w:noWrap/>
            <w:vAlign w:val="center"/>
            <w:hideMark/>
          </w:tcPr>
          <w:p w14:paraId="795DB5C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5C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5C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5D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5D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5D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5D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5D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5D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5E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5D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w:t>
            </w:r>
          </w:p>
        </w:tc>
        <w:tc>
          <w:tcPr>
            <w:tcW w:w="1810" w:type="dxa"/>
            <w:tcBorders>
              <w:top w:val="nil"/>
              <w:left w:val="nil"/>
              <w:bottom w:val="single" w:sz="4" w:space="0" w:color="auto"/>
              <w:right w:val="single" w:sz="4" w:space="0" w:color="auto"/>
            </w:tcBorders>
            <w:shd w:val="clear" w:color="auto" w:fill="auto"/>
            <w:noWrap/>
            <w:vAlign w:val="center"/>
            <w:hideMark/>
          </w:tcPr>
          <w:p w14:paraId="795DB5D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Στύλιος Γεώργιος</w:t>
            </w:r>
          </w:p>
        </w:tc>
        <w:tc>
          <w:tcPr>
            <w:tcW w:w="510" w:type="dxa"/>
            <w:tcBorders>
              <w:top w:val="nil"/>
              <w:left w:val="nil"/>
              <w:bottom w:val="single" w:sz="4" w:space="0" w:color="auto"/>
              <w:right w:val="single" w:sz="4" w:space="0" w:color="auto"/>
            </w:tcBorders>
            <w:shd w:val="clear" w:color="auto" w:fill="auto"/>
            <w:noWrap/>
            <w:vAlign w:val="center"/>
            <w:hideMark/>
          </w:tcPr>
          <w:p w14:paraId="795DB5D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D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D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D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D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5D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5D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5E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5E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5EE" w14:textId="77777777">
        <w:trPr>
          <w:trHeight w:val="300"/>
        </w:trPr>
        <w:tc>
          <w:tcPr>
            <w:tcW w:w="458" w:type="dxa"/>
            <w:tcBorders>
              <w:top w:val="nil"/>
              <w:left w:val="nil"/>
              <w:bottom w:val="nil"/>
              <w:right w:val="nil"/>
            </w:tcBorders>
            <w:shd w:val="clear" w:color="auto" w:fill="auto"/>
            <w:noWrap/>
            <w:vAlign w:val="bottom"/>
            <w:hideMark/>
          </w:tcPr>
          <w:p w14:paraId="795DB5E3"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noWrap/>
            <w:vAlign w:val="center"/>
            <w:hideMark/>
          </w:tcPr>
          <w:p w14:paraId="795DB5E4"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noWrap/>
            <w:vAlign w:val="center"/>
            <w:hideMark/>
          </w:tcPr>
          <w:p w14:paraId="795DB5E5"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noWrap/>
            <w:vAlign w:val="center"/>
            <w:hideMark/>
          </w:tcPr>
          <w:p w14:paraId="795DB5E6"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noWrap/>
            <w:vAlign w:val="center"/>
            <w:hideMark/>
          </w:tcPr>
          <w:p w14:paraId="795DB5E7"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noWrap/>
            <w:vAlign w:val="center"/>
            <w:hideMark/>
          </w:tcPr>
          <w:p w14:paraId="795DB5E8"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noWrap/>
            <w:vAlign w:val="center"/>
            <w:hideMark/>
          </w:tcPr>
          <w:p w14:paraId="795DB5E9"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noWrap/>
            <w:vAlign w:val="center"/>
            <w:hideMark/>
          </w:tcPr>
          <w:p w14:paraId="795DB5EA"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noWrap/>
            <w:vAlign w:val="center"/>
            <w:hideMark/>
          </w:tcPr>
          <w:p w14:paraId="795DB5EB"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noWrap/>
            <w:vAlign w:val="center"/>
            <w:hideMark/>
          </w:tcPr>
          <w:p w14:paraId="795DB5EC"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noWrap/>
            <w:vAlign w:val="center"/>
            <w:hideMark/>
          </w:tcPr>
          <w:p w14:paraId="795DB5ED"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B5FA" w14:textId="77777777">
        <w:trPr>
          <w:trHeight w:val="81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B5EF"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B5F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 xml:space="preserve">ΝΟΜΟΣ ΑΤΤΙΚΗΣ                                     </w:t>
            </w:r>
            <w:r w:rsidRPr="00510CA3">
              <w:rPr>
                <w:rFonts w:ascii="Calibri" w:eastAsia="Times New Roman" w:hAnsi="Calibri" w:cs="Calibri"/>
                <w:b/>
                <w:bCs/>
                <w:sz w:val="16"/>
                <w:szCs w:val="16"/>
              </w:rPr>
              <w:br/>
              <w:t>(Πρώην υπόλοιπο Αττικής)</w:t>
            </w:r>
            <w:r w:rsidRPr="00510CA3">
              <w:rPr>
                <w:rFonts w:ascii="Calibri" w:eastAsia="Times New Roman" w:hAnsi="Calibri" w:cs="Calibri"/>
                <w:b/>
                <w:bCs/>
                <w:sz w:val="16"/>
                <w:szCs w:val="16"/>
              </w:rPr>
              <w:br/>
              <w:t>(΄Εδρες 15)</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B5F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5F2"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5F3"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5F4"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5F5"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5F6"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B5F7"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B5F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B5F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B60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5F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B5F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Μπαλτάς Αριστείδης-Νικόλαος-Δημήτριος</w:t>
            </w:r>
          </w:p>
        </w:tc>
        <w:tc>
          <w:tcPr>
            <w:tcW w:w="510" w:type="dxa"/>
            <w:tcBorders>
              <w:top w:val="nil"/>
              <w:left w:val="nil"/>
              <w:bottom w:val="single" w:sz="4" w:space="0" w:color="auto"/>
              <w:right w:val="single" w:sz="4" w:space="0" w:color="auto"/>
            </w:tcBorders>
            <w:shd w:val="clear" w:color="auto" w:fill="auto"/>
            <w:noWrap/>
            <w:vAlign w:val="center"/>
            <w:hideMark/>
          </w:tcPr>
          <w:p w14:paraId="795DB5F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5F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5F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60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60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60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60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60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60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61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60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B60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Αθανασίου Αθανάσιος (Νάσος)</w:t>
            </w:r>
          </w:p>
        </w:tc>
        <w:tc>
          <w:tcPr>
            <w:tcW w:w="510" w:type="dxa"/>
            <w:tcBorders>
              <w:top w:val="nil"/>
              <w:left w:val="nil"/>
              <w:bottom w:val="single" w:sz="4" w:space="0" w:color="auto"/>
              <w:right w:val="single" w:sz="4" w:space="0" w:color="auto"/>
            </w:tcBorders>
            <w:shd w:val="clear" w:color="auto" w:fill="auto"/>
            <w:noWrap/>
            <w:vAlign w:val="center"/>
            <w:hideMark/>
          </w:tcPr>
          <w:p w14:paraId="795DB60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60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60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60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60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60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60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61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61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61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61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w:t>
            </w:r>
          </w:p>
        </w:tc>
        <w:tc>
          <w:tcPr>
            <w:tcW w:w="1810" w:type="dxa"/>
            <w:tcBorders>
              <w:top w:val="nil"/>
              <w:left w:val="nil"/>
              <w:bottom w:val="single" w:sz="4" w:space="0" w:color="auto"/>
              <w:right w:val="single" w:sz="4" w:space="0" w:color="auto"/>
            </w:tcBorders>
            <w:shd w:val="clear" w:color="auto" w:fill="auto"/>
            <w:noWrap/>
            <w:vAlign w:val="center"/>
            <w:hideMark/>
          </w:tcPr>
          <w:p w14:paraId="795DB61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Σκουρολιάκος Παναγιώτης (Πάνος)</w:t>
            </w:r>
          </w:p>
        </w:tc>
        <w:tc>
          <w:tcPr>
            <w:tcW w:w="510" w:type="dxa"/>
            <w:tcBorders>
              <w:top w:val="nil"/>
              <w:left w:val="nil"/>
              <w:bottom w:val="single" w:sz="4" w:space="0" w:color="auto"/>
              <w:right w:val="single" w:sz="4" w:space="0" w:color="auto"/>
            </w:tcBorders>
            <w:shd w:val="clear" w:color="auto" w:fill="auto"/>
            <w:noWrap/>
            <w:vAlign w:val="center"/>
            <w:hideMark/>
          </w:tcPr>
          <w:p w14:paraId="795DB61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61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61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61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61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61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61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61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61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62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61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4</w:t>
            </w:r>
          </w:p>
        </w:tc>
        <w:tc>
          <w:tcPr>
            <w:tcW w:w="1810" w:type="dxa"/>
            <w:tcBorders>
              <w:top w:val="nil"/>
              <w:left w:val="nil"/>
              <w:bottom w:val="single" w:sz="4" w:space="0" w:color="auto"/>
              <w:right w:val="single" w:sz="4" w:space="0" w:color="auto"/>
            </w:tcBorders>
            <w:shd w:val="clear" w:color="auto" w:fill="auto"/>
            <w:noWrap/>
            <w:vAlign w:val="center"/>
            <w:hideMark/>
          </w:tcPr>
          <w:p w14:paraId="795DB62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Πάντζας Γεώργιος</w:t>
            </w:r>
          </w:p>
        </w:tc>
        <w:tc>
          <w:tcPr>
            <w:tcW w:w="510" w:type="dxa"/>
            <w:tcBorders>
              <w:top w:val="nil"/>
              <w:left w:val="nil"/>
              <w:bottom w:val="single" w:sz="4" w:space="0" w:color="auto"/>
              <w:right w:val="single" w:sz="4" w:space="0" w:color="auto"/>
            </w:tcBorders>
            <w:shd w:val="clear" w:color="auto" w:fill="auto"/>
            <w:noWrap/>
            <w:vAlign w:val="center"/>
            <w:hideMark/>
          </w:tcPr>
          <w:p w14:paraId="795DB62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62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62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62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62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62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62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62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62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63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62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5</w:t>
            </w:r>
          </w:p>
        </w:tc>
        <w:tc>
          <w:tcPr>
            <w:tcW w:w="1810" w:type="dxa"/>
            <w:tcBorders>
              <w:top w:val="nil"/>
              <w:left w:val="nil"/>
              <w:bottom w:val="single" w:sz="4" w:space="0" w:color="auto"/>
              <w:right w:val="single" w:sz="4" w:space="0" w:color="auto"/>
            </w:tcBorders>
            <w:shd w:val="clear" w:color="auto" w:fill="auto"/>
            <w:noWrap/>
            <w:vAlign w:val="center"/>
            <w:hideMark/>
          </w:tcPr>
          <w:p w14:paraId="795DB62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Δέδες Ιωάννης</w:t>
            </w:r>
          </w:p>
        </w:tc>
        <w:tc>
          <w:tcPr>
            <w:tcW w:w="510" w:type="dxa"/>
            <w:tcBorders>
              <w:top w:val="nil"/>
              <w:left w:val="nil"/>
              <w:bottom w:val="single" w:sz="4" w:space="0" w:color="auto"/>
              <w:right w:val="single" w:sz="4" w:space="0" w:color="auto"/>
            </w:tcBorders>
            <w:shd w:val="clear" w:color="auto" w:fill="auto"/>
            <w:noWrap/>
            <w:vAlign w:val="center"/>
            <w:hideMark/>
          </w:tcPr>
          <w:p w14:paraId="795DB62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62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62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63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63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63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63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63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63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64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63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6</w:t>
            </w:r>
          </w:p>
        </w:tc>
        <w:tc>
          <w:tcPr>
            <w:tcW w:w="1810" w:type="dxa"/>
            <w:tcBorders>
              <w:top w:val="nil"/>
              <w:left w:val="nil"/>
              <w:bottom w:val="single" w:sz="4" w:space="0" w:color="auto"/>
              <w:right w:val="single" w:sz="4" w:space="0" w:color="auto"/>
            </w:tcBorders>
            <w:shd w:val="clear" w:color="auto" w:fill="auto"/>
            <w:noWrap/>
            <w:vAlign w:val="center"/>
            <w:hideMark/>
          </w:tcPr>
          <w:p w14:paraId="795DB63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Βορίδης Μαυρουδής (Μάκης)</w:t>
            </w:r>
          </w:p>
        </w:tc>
        <w:tc>
          <w:tcPr>
            <w:tcW w:w="510" w:type="dxa"/>
            <w:tcBorders>
              <w:top w:val="nil"/>
              <w:left w:val="nil"/>
              <w:bottom w:val="single" w:sz="4" w:space="0" w:color="auto"/>
              <w:right w:val="single" w:sz="4" w:space="0" w:color="auto"/>
            </w:tcBorders>
            <w:shd w:val="clear" w:color="auto" w:fill="auto"/>
            <w:noWrap/>
            <w:vAlign w:val="center"/>
            <w:hideMark/>
          </w:tcPr>
          <w:p w14:paraId="795DB63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3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3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3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3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3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63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64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64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64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64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7</w:t>
            </w:r>
          </w:p>
        </w:tc>
        <w:tc>
          <w:tcPr>
            <w:tcW w:w="1810" w:type="dxa"/>
            <w:tcBorders>
              <w:top w:val="nil"/>
              <w:left w:val="nil"/>
              <w:bottom w:val="single" w:sz="4" w:space="0" w:color="auto"/>
              <w:right w:val="single" w:sz="4" w:space="0" w:color="auto"/>
            </w:tcBorders>
            <w:shd w:val="clear" w:color="auto" w:fill="auto"/>
            <w:noWrap/>
            <w:vAlign w:val="center"/>
            <w:hideMark/>
          </w:tcPr>
          <w:p w14:paraId="795DB64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Μαρτίνου Γεωργία</w:t>
            </w:r>
          </w:p>
        </w:tc>
        <w:tc>
          <w:tcPr>
            <w:tcW w:w="510" w:type="dxa"/>
            <w:tcBorders>
              <w:top w:val="nil"/>
              <w:left w:val="nil"/>
              <w:bottom w:val="single" w:sz="4" w:space="0" w:color="auto"/>
              <w:right w:val="single" w:sz="4" w:space="0" w:color="auto"/>
            </w:tcBorders>
            <w:shd w:val="clear" w:color="auto" w:fill="auto"/>
            <w:noWrap/>
            <w:vAlign w:val="center"/>
            <w:hideMark/>
          </w:tcPr>
          <w:p w14:paraId="795DB64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4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4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4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4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4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64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64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64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65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64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8</w:t>
            </w:r>
          </w:p>
        </w:tc>
        <w:tc>
          <w:tcPr>
            <w:tcW w:w="1810" w:type="dxa"/>
            <w:tcBorders>
              <w:top w:val="nil"/>
              <w:left w:val="nil"/>
              <w:bottom w:val="single" w:sz="4" w:space="0" w:color="auto"/>
              <w:right w:val="single" w:sz="4" w:space="0" w:color="auto"/>
            </w:tcBorders>
            <w:shd w:val="clear" w:color="auto" w:fill="auto"/>
            <w:noWrap/>
            <w:vAlign w:val="center"/>
            <w:hideMark/>
          </w:tcPr>
          <w:p w14:paraId="795DB65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Βλάχος Γεώργιος</w:t>
            </w:r>
          </w:p>
        </w:tc>
        <w:tc>
          <w:tcPr>
            <w:tcW w:w="510" w:type="dxa"/>
            <w:tcBorders>
              <w:top w:val="nil"/>
              <w:left w:val="nil"/>
              <w:bottom w:val="single" w:sz="4" w:space="0" w:color="auto"/>
              <w:right w:val="single" w:sz="4" w:space="0" w:color="auto"/>
            </w:tcBorders>
            <w:shd w:val="clear" w:color="auto" w:fill="auto"/>
            <w:noWrap/>
            <w:vAlign w:val="center"/>
            <w:hideMark/>
          </w:tcPr>
          <w:p w14:paraId="795DB65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5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5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5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5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5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65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65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65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66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65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9</w:t>
            </w:r>
          </w:p>
        </w:tc>
        <w:tc>
          <w:tcPr>
            <w:tcW w:w="1810" w:type="dxa"/>
            <w:tcBorders>
              <w:top w:val="nil"/>
              <w:left w:val="nil"/>
              <w:bottom w:val="single" w:sz="4" w:space="0" w:color="auto"/>
              <w:right w:val="single" w:sz="4" w:space="0" w:color="auto"/>
            </w:tcBorders>
            <w:shd w:val="clear" w:color="auto" w:fill="auto"/>
            <w:noWrap/>
            <w:vAlign w:val="center"/>
            <w:hideMark/>
          </w:tcPr>
          <w:p w14:paraId="795DB65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Μπούρας Αθανάσιος</w:t>
            </w:r>
          </w:p>
        </w:tc>
        <w:tc>
          <w:tcPr>
            <w:tcW w:w="510" w:type="dxa"/>
            <w:tcBorders>
              <w:top w:val="nil"/>
              <w:left w:val="nil"/>
              <w:bottom w:val="single" w:sz="4" w:space="0" w:color="auto"/>
              <w:right w:val="single" w:sz="4" w:space="0" w:color="auto"/>
            </w:tcBorders>
            <w:shd w:val="clear" w:color="auto" w:fill="auto"/>
            <w:noWrap/>
            <w:vAlign w:val="center"/>
            <w:hideMark/>
          </w:tcPr>
          <w:p w14:paraId="795DB65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5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5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6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6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6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66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66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66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67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66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10</w:t>
            </w:r>
          </w:p>
        </w:tc>
        <w:tc>
          <w:tcPr>
            <w:tcW w:w="1810" w:type="dxa"/>
            <w:tcBorders>
              <w:top w:val="nil"/>
              <w:left w:val="nil"/>
              <w:bottom w:val="single" w:sz="4" w:space="0" w:color="auto"/>
              <w:right w:val="single" w:sz="4" w:space="0" w:color="auto"/>
            </w:tcBorders>
            <w:shd w:val="clear" w:color="auto" w:fill="auto"/>
            <w:noWrap/>
            <w:vAlign w:val="center"/>
            <w:hideMark/>
          </w:tcPr>
          <w:p w14:paraId="795DB66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Κασιδιάρης Ηλίας</w:t>
            </w:r>
          </w:p>
        </w:tc>
        <w:tc>
          <w:tcPr>
            <w:tcW w:w="510" w:type="dxa"/>
            <w:tcBorders>
              <w:top w:val="nil"/>
              <w:left w:val="nil"/>
              <w:bottom w:val="single" w:sz="4" w:space="0" w:color="auto"/>
              <w:right w:val="single" w:sz="4" w:space="0" w:color="auto"/>
            </w:tcBorders>
            <w:shd w:val="clear" w:color="auto" w:fill="auto"/>
            <w:noWrap/>
            <w:vAlign w:val="center"/>
            <w:hideMark/>
          </w:tcPr>
          <w:p w14:paraId="795DB66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6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6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6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6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6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66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67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67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67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67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11</w:t>
            </w:r>
          </w:p>
        </w:tc>
        <w:tc>
          <w:tcPr>
            <w:tcW w:w="1810" w:type="dxa"/>
            <w:tcBorders>
              <w:top w:val="nil"/>
              <w:left w:val="nil"/>
              <w:bottom w:val="single" w:sz="4" w:space="0" w:color="auto"/>
              <w:right w:val="single" w:sz="4" w:space="0" w:color="auto"/>
            </w:tcBorders>
            <w:shd w:val="clear" w:color="auto" w:fill="auto"/>
            <w:noWrap/>
            <w:vAlign w:val="center"/>
            <w:hideMark/>
          </w:tcPr>
          <w:p w14:paraId="795DB67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Χριστοφιλοπούλου Παρασκευή (Εύη)</w:t>
            </w:r>
          </w:p>
        </w:tc>
        <w:tc>
          <w:tcPr>
            <w:tcW w:w="510" w:type="dxa"/>
            <w:tcBorders>
              <w:top w:val="nil"/>
              <w:left w:val="nil"/>
              <w:bottom w:val="single" w:sz="4" w:space="0" w:color="auto"/>
              <w:right w:val="single" w:sz="4" w:space="0" w:color="auto"/>
            </w:tcBorders>
            <w:shd w:val="clear" w:color="auto" w:fill="auto"/>
            <w:noWrap/>
            <w:vAlign w:val="center"/>
            <w:hideMark/>
          </w:tcPr>
          <w:p w14:paraId="795DB67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7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7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7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7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7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67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67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67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68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67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12</w:t>
            </w:r>
          </w:p>
        </w:tc>
        <w:tc>
          <w:tcPr>
            <w:tcW w:w="1810" w:type="dxa"/>
            <w:tcBorders>
              <w:top w:val="nil"/>
              <w:left w:val="nil"/>
              <w:bottom w:val="single" w:sz="4" w:space="0" w:color="auto"/>
              <w:right w:val="single" w:sz="4" w:space="0" w:color="auto"/>
            </w:tcBorders>
            <w:shd w:val="clear" w:color="auto" w:fill="auto"/>
            <w:noWrap/>
            <w:vAlign w:val="center"/>
            <w:hideMark/>
          </w:tcPr>
          <w:p w14:paraId="795DB68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Γκιόκας Ιωάννης</w:t>
            </w:r>
          </w:p>
        </w:tc>
        <w:tc>
          <w:tcPr>
            <w:tcW w:w="510" w:type="dxa"/>
            <w:tcBorders>
              <w:top w:val="nil"/>
              <w:left w:val="nil"/>
              <w:bottom w:val="single" w:sz="4" w:space="0" w:color="auto"/>
              <w:right w:val="single" w:sz="4" w:space="0" w:color="auto"/>
            </w:tcBorders>
            <w:shd w:val="clear" w:color="auto" w:fill="auto"/>
            <w:noWrap/>
            <w:vAlign w:val="center"/>
            <w:hideMark/>
          </w:tcPr>
          <w:p w14:paraId="795DB68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8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ΠΡΝ</w:t>
            </w:r>
          </w:p>
        </w:tc>
        <w:tc>
          <w:tcPr>
            <w:tcW w:w="978" w:type="dxa"/>
            <w:tcBorders>
              <w:top w:val="nil"/>
              <w:left w:val="nil"/>
              <w:bottom w:val="single" w:sz="4" w:space="0" w:color="auto"/>
              <w:right w:val="single" w:sz="4" w:space="0" w:color="auto"/>
            </w:tcBorders>
            <w:shd w:val="clear" w:color="auto" w:fill="auto"/>
            <w:noWrap/>
            <w:vAlign w:val="center"/>
            <w:hideMark/>
          </w:tcPr>
          <w:p w14:paraId="795DB68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8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8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8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68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68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68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69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68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13</w:t>
            </w:r>
          </w:p>
        </w:tc>
        <w:tc>
          <w:tcPr>
            <w:tcW w:w="1810" w:type="dxa"/>
            <w:tcBorders>
              <w:top w:val="nil"/>
              <w:left w:val="nil"/>
              <w:bottom w:val="single" w:sz="4" w:space="0" w:color="auto"/>
              <w:right w:val="single" w:sz="4" w:space="0" w:color="auto"/>
            </w:tcBorders>
            <w:shd w:val="clear" w:color="auto" w:fill="auto"/>
            <w:noWrap/>
            <w:vAlign w:val="center"/>
            <w:hideMark/>
          </w:tcPr>
          <w:p w14:paraId="795DB68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Μαυρωτάς Γεώργιος</w:t>
            </w:r>
          </w:p>
        </w:tc>
        <w:tc>
          <w:tcPr>
            <w:tcW w:w="510" w:type="dxa"/>
            <w:tcBorders>
              <w:top w:val="nil"/>
              <w:left w:val="nil"/>
              <w:bottom w:val="single" w:sz="4" w:space="0" w:color="auto"/>
              <w:right w:val="single" w:sz="4" w:space="0" w:color="auto"/>
            </w:tcBorders>
            <w:shd w:val="clear" w:color="auto" w:fill="auto"/>
            <w:noWrap/>
            <w:vAlign w:val="center"/>
            <w:hideMark/>
          </w:tcPr>
          <w:p w14:paraId="795DB68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8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8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9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9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9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69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69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69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6A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69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14</w:t>
            </w:r>
          </w:p>
        </w:tc>
        <w:tc>
          <w:tcPr>
            <w:tcW w:w="1810" w:type="dxa"/>
            <w:tcBorders>
              <w:top w:val="nil"/>
              <w:left w:val="nil"/>
              <w:bottom w:val="single" w:sz="4" w:space="0" w:color="auto"/>
              <w:right w:val="single" w:sz="4" w:space="0" w:color="auto"/>
            </w:tcBorders>
            <w:shd w:val="clear" w:color="auto" w:fill="auto"/>
            <w:noWrap/>
            <w:vAlign w:val="center"/>
            <w:hideMark/>
          </w:tcPr>
          <w:p w14:paraId="795DB69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Κατσίκης Κωνσταντίνος</w:t>
            </w:r>
          </w:p>
        </w:tc>
        <w:tc>
          <w:tcPr>
            <w:tcW w:w="510" w:type="dxa"/>
            <w:tcBorders>
              <w:top w:val="nil"/>
              <w:left w:val="nil"/>
              <w:bottom w:val="single" w:sz="4" w:space="0" w:color="auto"/>
              <w:right w:val="single" w:sz="4" w:space="0" w:color="auto"/>
            </w:tcBorders>
            <w:shd w:val="clear" w:color="auto" w:fill="auto"/>
            <w:noWrap/>
            <w:vAlign w:val="center"/>
            <w:hideMark/>
          </w:tcPr>
          <w:p w14:paraId="795DB69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69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69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69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69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69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69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6A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6A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6A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6A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15</w:t>
            </w:r>
          </w:p>
        </w:tc>
        <w:tc>
          <w:tcPr>
            <w:tcW w:w="1810" w:type="dxa"/>
            <w:tcBorders>
              <w:top w:val="nil"/>
              <w:left w:val="nil"/>
              <w:bottom w:val="single" w:sz="4" w:space="0" w:color="auto"/>
              <w:right w:val="single" w:sz="4" w:space="0" w:color="auto"/>
            </w:tcBorders>
            <w:shd w:val="clear" w:color="auto" w:fill="auto"/>
            <w:noWrap/>
            <w:vAlign w:val="center"/>
            <w:hideMark/>
          </w:tcPr>
          <w:p w14:paraId="795DB6A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Καβαδέλλας Δημήτριος</w:t>
            </w:r>
          </w:p>
        </w:tc>
        <w:tc>
          <w:tcPr>
            <w:tcW w:w="510" w:type="dxa"/>
            <w:tcBorders>
              <w:top w:val="nil"/>
              <w:left w:val="nil"/>
              <w:bottom w:val="single" w:sz="4" w:space="0" w:color="auto"/>
              <w:right w:val="single" w:sz="4" w:space="0" w:color="auto"/>
            </w:tcBorders>
            <w:shd w:val="clear" w:color="auto" w:fill="auto"/>
            <w:noWrap/>
            <w:vAlign w:val="center"/>
            <w:hideMark/>
          </w:tcPr>
          <w:p w14:paraId="795DB6A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A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A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A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A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A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6A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6A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6A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6BA" w14:textId="77777777">
        <w:trPr>
          <w:trHeight w:val="300"/>
        </w:trPr>
        <w:tc>
          <w:tcPr>
            <w:tcW w:w="458" w:type="dxa"/>
            <w:tcBorders>
              <w:top w:val="nil"/>
              <w:left w:val="nil"/>
              <w:bottom w:val="nil"/>
              <w:right w:val="nil"/>
            </w:tcBorders>
            <w:shd w:val="clear" w:color="auto" w:fill="auto"/>
            <w:noWrap/>
            <w:vAlign w:val="bottom"/>
            <w:hideMark/>
          </w:tcPr>
          <w:p w14:paraId="795DB6AF"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B6B0"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B6B1"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6B2"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6B3"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6B4"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6B5"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6B6"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B6B7"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B6B8"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B6B9"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B6C6"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B6BB"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B6BC"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ΝΟΜΟΣ ΑΧΑΪΑΣ</w:t>
            </w:r>
            <w:r w:rsidRPr="00510CA3">
              <w:rPr>
                <w:rFonts w:ascii="Calibri" w:eastAsia="Times New Roman" w:hAnsi="Calibri" w:cs="Calibri"/>
                <w:b/>
                <w:bCs/>
                <w:sz w:val="16"/>
                <w:szCs w:val="16"/>
              </w:rPr>
              <w:br/>
              <w:t>(΄Εδρες 8)</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B6BD"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6BE"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6BF"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6C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6C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6C2"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B6C3"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B6C4"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B6C5"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B6D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6C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B6C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Αναγνωστοπούλου Αθανασία (Σία)</w:t>
            </w:r>
          </w:p>
        </w:tc>
        <w:tc>
          <w:tcPr>
            <w:tcW w:w="510" w:type="dxa"/>
            <w:tcBorders>
              <w:top w:val="nil"/>
              <w:left w:val="nil"/>
              <w:bottom w:val="single" w:sz="4" w:space="0" w:color="auto"/>
              <w:right w:val="single" w:sz="4" w:space="0" w:color="auto"/>
            </w:tcBorders>
            <w:shd w:val="clear" w:color="auto" w:fill="auto"/>
            <w:noWrap/>
            <w:vAlign w:val="center"/>
            <w:hideMark/>
          </w:tcPr>
          <w:p w14:paraId="795DB6C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6C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6C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6C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6C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6C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6C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6D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6D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6D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6D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B6D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Σπαρτινός Κωνσταντίνος</w:t>
            </w:r>
          </w:p>
        </w:tc>
        <w:tc>
          <w:tcPr>
            <w:tcW w:w="510" w:type="dxa"/>
            <w:tcBorders>
              <w:top w:val="nil"/>
              <w:left w:val="nil"/>
              <w:bottom w:val="single" w:sz="4" w:space="0" w:color="auto"/>
              <w:right w:val="single" w:sz="4" w:space="0" w:color="auto"/>
            </w:tcBorders>
            <w:shd w:val="clear" w:color="auto" w:fill="auto"/>
            <w:noWrap/>
            <w:vAlign w:val="center"/>
            <w:hideMark/>
          </w:tcPr>
          <w:p w14:paraId="795DB6D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6D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6D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6D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6D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6D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6D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6D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6D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6E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6D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w:t>
            </w:r>
          </w:p>
        </w:tc>
        <w:tc>
          <w:tcPr>
            <w:tcW w:w="1810" w:type="dxa"/>
            <w:tcBorders>
              <w:top w:val="nil"/>
              <w:left w:val="nil"/>
              <w:bottom w:val="single" w:sz="4" w:space="0" w:color="auto"/>
              <w:right w:val="single" w:sz="4" w:space="0" w:color="auto"/>
            </w:tcBorders>
            <w:shd w:val="clear" w:color="auto" w:fill="auto"/>
            <w:noWrap/>
            <w:vAlign w:val="center"/>
            <w:hideMark/>
          </w:tcPr>
          <w:p w14:paraId="795DB6E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Ριζούλης Ανδρέας</w:t>
            </w:r>
          </w:p>
        </w:tc>
        <w:tc>
          <w:tcPr>
            <w:tcW w:w="510" w:type="dxa"/>
            <w:tcBorders>
              <w:top w:val="nil"/>
              <w:left w:val="nil"/>
              <w:bottom w:val="single" w:sz="4" w:space="0" w:color="auto"/>
              <w:right w:val="single" w:sz="4" w:space="0" w:color="auto"/>
            </w:tcBorders>
            <w:shd w:val="clear" w:color="auto" w:fill="auto"/>
            <w:noWrap/>
            <w:vAlign w:val="center"/>
            <w:hideMark/>
          </w:tcPr>
          <w:p w14:paraId="795DB6E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6E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6E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6E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6E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6E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6E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6E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6E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6F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6E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4</w:t>
            </w:r>
          </w:p>
        </w:tc>
        <w:tc>
          <w:tcPr>
            <w:tcW w:w="1810" w:type="dxa"/>
            <w:tcBorders>
              <w:top w:val="nil"/>
              <w:left w:val="nil"/>
              <w:bottom w:val="single" w:sz="4" w:space="0" w:color="auto"/>
              <w:right w:val="single" w:sz="4" w:space="0" w:color="auto"/>
            </w:tcBorders>
            <w:shd w:val="clear" w:color="auto" w:fill="auto"/>
            <w:noWrap/>
            <w:vAlign w:val="center"/>
            <w:hideMark/>
          </w:tcPr>
          <w:p w14:paraId="795DB6E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Κατσανιώτης Ανδρέας</w:t>
            </w:r>
          </w:p>
        </w:tc>
        <w:tc>
          <w:tcPr>
            <w:tcW w:w="510" w:type="dxa"/>
            <w:tcBorders>
              <w:top w:val="nil"/>
              <w:left w:val="nil"/>
              <w:bottom w:val="single" w:sz="4" w:space="0" w:color="auto"/>
              <w:right w:val="single" w:sz="4" w:space="0" w:color="auto"/>
            </w:tcBorders>
            <w:shd w:val="clear" w:color="auto" w:fill="auto"/>
            <w:noWrap/>
            <w:vAlign w:val="center"/>
            <w:hideMark/>
          </w:tcPr>
          <w:p w14:paraId="795DB6E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E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E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F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F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F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6F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6F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6F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70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6F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5</w:t>
            </w:r>
          </w:p>
        </w:tc>
        <w:tc>
          <w:tcPr>
            <w:tcW w:w="1810" w:type="dxa"/>
            <w:tcBorders>
              <w:top w:val="nil"/>
              <w:left w:val="nil"/>
              <w:bottom w:val="single" w:sz="4" w:space="0" w:color="auto"/>
              <w:right w:val="single" w:sz="4" w:space="0" w:color="auto"/>
            </w:tcBorders>
            <w:shd w:val="clear" w:color="auto" w:fill="auto"/>
            <w:noWrap/>
            <w:vAlign w:val="center"/>
            <w:hideMark/>
          </w:tcPr>
          <w:p w14:paraId="795DB6F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Παπαθεοδώρου Θεόδωρος</w:t>
            </w:r>
          </w:p>
        </w:tc>
        <w:tc>
          <w:tcPr>
            <w:tcW w:w="510" w:type="dxa"/>
            <w:tcBorders>
              <w:top w:val="nil"/>
              <w:left w:val="nil"/>
              <w:bottom w:val="single" w:sz="4" w:space="0" w:color="auto"/>
              <w:right w:val="single" w:sz="4" w:space="0" w:color="auto"/>
            </w:tcBorders>
            <w:shd w:val="clear" w:color="auto" w:fill="auto"/>
            <w:noWrap/>
            <w:vAlign w:val="center"/>
            <w:hideMark/>
          </w:tcPr>
          <w:p w14:paraId="795DB6F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F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F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F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F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6F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6F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70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70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70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70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6</w:t>
            </w:r>
          </w:p>
        </w:tc>
        <w:tc>
          <w:tcPr>
            <w:tcW w:w="1810" w:type="dxa"/>
            <w:tcBorders>
              <w:top w:val="nil"/>
              <w:left w:val="nil"/>
              <w:bottom w:val="single" w:sz="4" w:space="0" w:color="auto"/>
              <w:right w:val="single" w:sz="4" w:space="0" w:color="auto"/>
            </w:tcBorders>
            <w:shd w:val="clear" w:color="auto" w:fill="auto"/>
            <w:noWrap/>
            <w:vAlign w:val="center"/>
            <w:hideMark/>
          </w:tcPr>
          <w:p w14:paraId="795DB70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Καραθανασόπουλος Νικόλαος</w:t>
            </w:r>
          </w:p>
        </w:tc>
        <w:tc>
          <w:tcPr>
            <w:tcW w:w="510" w:type="dxa"/>
            <w:tcBorders>
              <w:top w:val="nil"/>
              <w:left w:val="nil"/>
              <w:bottom w:val="single" w:sz="4" w:space="0" w:color="auto"/>
              <w:right w:val="single" w:sz="4" w:space="0" w:color="auto"/>
            </w:tcBorders>
            <w:shd w:val="clear" w:color="auto" w:fill="auto"/>
            <w:noWrap/>
            <w:vAlign w:val="center"/>
            <w:hideMark/>
          </w:tcPr>
          <w:p w14:paraId="795DB70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70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ΠΡΝ</w:t>
            </w:r>
          </w:p>
        </w:tc>
        <w:tc>
          <w:tcPr>
            <w:tcW w:w="978" w:type="dxa"/>
            <w:tcBorders>
              <w:top w:val="nil"/>
              <w:left w:val="nil"/>
              <w:bottom w:val="single" w:sz="4" w:space="0" w:color="auto"/>
              <w:right w:val="single" w:sz="4" w:space="0" w:color="auto"/>
            </w:tcBorders>
            <w:shd w:val="clear" w:color="auto" w:fill="auto"/>
            <w:noWrap/>
            <w:vAlign w:val="center"/>
            <w:hideMark/>
          </w:tcPr>
          <w:p w14:paraId="795DB70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70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70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70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70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70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70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71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70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7</w:t>
            </w:r>
          </w:p>
        </w:tc>
        <w:tc>
          <w:tcPr>
            <w:tcW w:w="1810" w:type="dxa"/>
            <w:tcBorders>
              <w:top w:val="nil"/>
              <w:left w:val="nil"/>
              <w:bottom w:val="single" w:sz="4" w:space="0" w:color="auto"/>
              <w:right w:val="single" w:sz="4" w:space="0" w:color="auto"/>
            </w:tcBorders>
            <w:shd w:val="clear" w:color="auto" w:fill="auto"/>
            <w:noWrap/>
            <w:vAlign w:val="center"/>
            <w:hideMark/>
          </w:tcPr>
          <w:p w14:paraId="795DB71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Φωτήλας Ιάσωνας</w:t>
            </w:r>
          </w:p>
        </w:tc>
        <w:tc>
          <w:tcPr>
            <w:tcW w:w="510" w:type="dxa"/>
            <w:tcBorders>
              <w:top w:val="nil"/>
              <w:left w:val="nil"/>
              <w:bottom w:val="single" w:sz="4" w:space="0" w:color="auto"/>
              <w:right w:val="single" w:sz="4" w:space="0" w:color="auto"/>
            </w:tcBorders>
            <w:shd w:val="clear" w:color="auto" w:fill="auto"/>
            <w:noWrap/>
            <w:vAlign w:val="center"/>
            <w:hideMark/>
          </w:tcPr>
          <w:p w14:paraId="795DB71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71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71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71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71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71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71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71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71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72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71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8</w:t>
            </w:r>
          </w:p>
        </w:tc>
        <w:tc>
          <w:tcPr>
            <w:tcW w:w="1810" w:type="dxa"/>
            <w:tcBorders>
              <w:top w:val="nil"/>
              <w:left w:val="nil"/>
              <w:bottom w:val="single" w:sz="4" w:space="0" w:color="auto"/>
              <w:right w:val="single" w:sz="4" w:space="0" w:color="auto"/>
            </w:tcBorders>
            <w:shd w:val="clear" w:color="auto" w:fill="auto"/>
            <w:noWrap/>
            <w:vAlign w:val="center"/>
            <w:hideMark/>
          </w:tcPr>
          <w:p w14:paraId="795DB71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Νικολόπουλος Νικόλαος</w:t>
            </w:r>
          </w:p>
        </w:tc>
        <w:tc>
          <w:tcPr>
            <w:tcW w:w="510" w:type="dxa"/>
            <w:tcBorders>
              <w:top w:val="nil"/>
              <w:left w:val="nil"/>
              <w:bottom w:val="single" w:sz="4" w:space="0" w:color="auto"/>
              <w:right w:val="single" w:sz="4" w:space="0" w:color="auto"/>
            </w:tcBorders>
            <w:shd w:val="clear" w:color="auto" w:fill="auto"/>
            <w:noWrap/>
            <w:vAlign w:val="center"/>
            <w:hideMark/>
          </w:tcPr>
          <w:p w14:paraId="795DB71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71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71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72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72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72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72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72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72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732" w14:textId="77777777">
        <w:trPr>
          <w:trHeight w:val="300"/>
        </w:trPr>
        <w:tc>
          <w:tcPr>
            <w:tcW w:w="458" w:type="dxa"/>
            <w:tcBorders>
              <w:top w:val="nil"/>
              <w:left w:val="nil"/>
              <w:bottom w:val="nil"/>
              <w:right w:val="nil"/>
            </w:tcBorders>
            <w:shd w:val="clear" w:color="auto" w:fill="auto"/>
            <w:noWrap/>
            <w:vAlign w:val="bottom"/>
            <w:hideMark/>
          </w:tcPr>
          <w:p w14:paraId="795DB727"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B728"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B729"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72A"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72B"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72C"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72D"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72E"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B72F"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B730"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B731"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B73E"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B733"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B734"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ΝΟΜΟΣ ΒΟΙΩΤΙΑΣ</w:t>
            </w:r>
            <w:r w:rsidRPr="00510CA3">
              <w:rPr>
                <w:rFonts w:ascii="Calibri" w:eastAsia="Times New Roman" w:hAnsi="Calibri" w:cs="Calibri"/>
                <w:b/>
                <w:bCs/>
                <w:sz w:val="16"/>
                <w:szCs w:val="16"/>
              </w:rPr>
              <w:br/>
              <w:t>(΄Εδρες 3)</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B735"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736"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737"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73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73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73A"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B73B"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B73C"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B73D"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B74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73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B74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Θηβαίος Νικόλαος</w:t>
            </w:r>
          </w:p>
        </w:tc>
        <w:tc>
          <w:tcPr>
            <w:tcW w:w="510" w:type="dxa"/>
            <w:tcBorders>
              <w:top w:val="nil"/>
              <w:left w:val="nil"/>
              <w:bottom w:val="single" w:sz="4" w:space="0" w:color="auto"/>
              <w:right w:val="single" w:sz="4" w:space="0" w:color="auto"/>
            </w:tcBorders>
            <w:shd w:val="clear" w:color="auto" w:fill="auto"/>
            <w:noWrap/>
            <w:vAlign w:val="center"/>
            <w:hideMark/>
          </w:tcPr>
          <w:p w14:paraId="795DB74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74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74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74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74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74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74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74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74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75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74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B74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Κουτσούμπας Ανδρέας</w:t>
            </w:r>
          </w:p>
        </w:tc>
        <w:tc>
          <w:tcPr>
            <w:tcW w:w="510" w:type="dxa"/>
            <w:tcBorders>
              <w:top w:val="nil"/>
              <w:left w:val="nil"/>
              <w:bottom w:val="single" w:sz="4" w:space="0" w:color="auto"/>
              <w:right w:val="single" w:sz="4" w:space="0" w:color="auto"/>
            </w:tcBorders>
            <w:shd w:val="clear" w:color="auto" w:fill="auto"/>
            <w:noWrap/>
            <w:vAlign w:val="center"/>
            <w:hideMark/>
          </w:tcPr>
          <w:p w14:paraId="795DB74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74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74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75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75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75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75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75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75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76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75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w:t>
            </w:r>
          </w:p>
        </w:tc>
        <w:tc>
          <w:tcPr>
            <w:tcW w:w="1810" w:type="dxa"/>
            <w:tcBorders>
              <w:top w:val="nil"/>
              <w:left w:val="nil"/>
              <w:bottom w:val="single" w:sz="4" w:space="0" w:color="auto"/>
              <w:right w:val="single" w:sz="4" w:space="0" w:color="auto"/>
            </w:tcBorders>
            <w:shd w:val="clear" w:color="auto" w:fill="auto"/>
            <w:noWrap/>
            <w:vAlign w:val="center"/>
            <w:hideMark/>
          </w:tcPr>
          <w:p w14:paraId="795DB75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Καρακώστας Ευάγγελος</w:t>
            </w:r>
          </w:p>
        </w:tc>
        <w:tc>
          <w:tcPr>
            <w:tcW w:w="510" w:type="dxa"/>
            <w:tcBorders>
              <w:top w:val="nil"/>
              <w:left w:val="nil"/>
              <w:bottom w:val="single" w:sz="4" w:space="0" w:color="auto"/>
              <w:right w:val="single" w:sz="4" w:space="0" w:color="auto"/>
            </w:tcBorders>
            <w:shd w:val="clear" w:color="auto" w:fill="auto"/>
            <w:noWrap/>
            <w:vAlign w:val="center"/>
            <w:hideMark/>
          </w:tcPr>
          <w:p w14:paraId="795DB75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75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75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75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75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75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75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76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76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76E" w14:textId="77777777">
        <w:trPr>
          <w:trHeight w:val="300"/>
        </w:trPr>
        <w:tc>
          <w:tcPr>
            <w:tcW w:w="458" w:type="dxa"/>
            <w:tcBorders>
              <w:top w:val="nil"/>
              <w:left w:val="nil"/>
              <w:bottom w:val="nil"/>
              <w:right w:val="nil"/>
            </w:tcBorders>
            <w:shd w:val="clear" w:color="auto" w:fill="auto"/>
            <w:noWrap/>
            <w:vAlign w:val="bottom"/>
            <w:hideMark/>
          </w:tcPr>
          <w:p w14:paraId="795DB763"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B764"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B765"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766"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767"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768"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769"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76A"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B76B"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B76C"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B76D"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B77A"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B76F"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B77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ΝΟΜΟΣ ΓΡΕΒΕΝΩΝ</w:t>
            </w:r>
            <w:r w:rsidRPr="00510CA3">
              <w:rPr>
                <w:rFonts w:ascii="Calibri" w:eastAsia="Times New Roman" w:hAnsi="Calibri" w:cs="Calibri"/>
                <w:b/>
                <w:bCs/>
                <w:sz w:val="16"/>
                <w:szCs w:val="16"/>
              </w:rPr>
              <w:br/>
              <w:t>(΄Εδρα 1)</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B77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772"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773"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774"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775"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776"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B777"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B77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B77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B78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77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B77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Μπγιάλας Χρήστος</w:t>
            </w:r>
          </w:p>
        </w:tc>
        <w:tc>
          <w:tcPr>
            <w:tcW w:w="510" w:type="dxa"/>
            <w:tcBorders>
              <w:top w:val="nil"/>
              <w:left w:val="nil"/>
              <w:bottom w:val="single" w:sz="4" w:space="0" w:color="auto"/>
              <w:right w:val="single" w:sz="4" w:space="0" w:color="auto"/>
            </w:tcBorders>
            <w:shd w:val="clear" w:color="auto" w:fill="auto"/>
            <w:noWrap/>
            <w:vAlign w:val="center"/>
            <w:hideMark/>
          </w:tcPr>
          <w:p w14:paraId="795DB77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77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77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78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78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78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78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78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78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792" w14:textId="77777777">
        <w:trPr>
          <w:trHeight w:val="300"/>
        </w:trPr>
        <w:tc>
          <w:tcPr>
            <w:tcW w:w="458" w:type="dxa"/>
            <w:tcBorders>
              <w:top w:val="nil"/>
              <w:left w:val="nil"/>
              <w:bottom w:val="nil"/>
              <w:right w:val="nil"/>
            </w:tcBorders>
            <w:shd w:val="clear" w:color="auto" w:fill="auto"/>
            <w:noWrap/>
            <w:vAlign w:val="bottom"/>
            <w:hideMark/>
          </w:tcPr>
          <w:p w14:paraId="795DB787"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B788"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B789"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78A"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78B"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78C"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78D"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78E"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B78F"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B790"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B791"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B79E"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B793"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B794"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ΝΟΜΟΣ ΔΡΑΜΑΣ</w:t>
            </w:r>
            <w:r w:rsidRPr="00510CA3">
              <w:rPr>
                <w:rFonts w:ascii="Calibri" w:eastAsia="Times New Roman" w:hAnsi="Calibri" w:cs="Calibri"/>
                <w:b/>
                <w:bCs/>
                <w:sz w:val="16"/>
                <w:szCs w:val="16"/>
              </w:rPr>
              <w:br/>
              <w:t>(΄Εδρες 3)</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B795"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796"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797"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79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79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79A"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B79B"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B79C"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B79D"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B7A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79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B7A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Καραγιαννίδης Χρήστος</w:t>
            </w:r>
          </w:p>
        </w:tc>
        <w:tc>
          <w:tcPr>
            <w:tcW w:w="510" w:type="dxa"/>
            <w:tcBorders>
              <w:top w:val="nil"/>
              <w:left w:val="nil"/>
              <w:bottom w:val="single" w:sz="4" w:space="0" w:color="auto"/>
              <w:right w:val="single" w:sz="4" w:space="0" w:color="auto"/>
            </w:tcBorders>
            <w:shd w:val="clear" w:color="auto" w:fill="auto"/>
            <w:noWrap/>
            <w:vAlign w:val="center"/>
            <w:hideMark/>
          </w:tcPr>
          <w:p w14:paraId="795DB7A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7A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7A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7A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7A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7A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7A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7A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7A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7B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7A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B7A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Κυριαζίδης Δημήτριος</w:t>
            </w:r>
          </w:p>
        </w:tc>
        <w:tc>
          <w:tcPr>
            <w:tcW w:w="510" w:type="dxa"/>
            <w:tcBorders>
              <w:top w:val="nil"/>
              <w:left w:val="nil"/>
              <w:bottom w:val="single" w:sz="4" w:space="0" w:color="auto"/>
              <w:right w:val="single" w:sz="4" w:space="0" w:color="auto"/>
            </w:tcBorders>
            <w:shd w:val="clear" w:color="auto" w:fill="auto"/>
            <w:noWrap/>
            <w:vAlign w:val="center"/>
            <w:hideMark/>
          </w:tcPr>
          <w:p w14:paraId="795DB7A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7A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7A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7B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7B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7B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7B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7B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7B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7C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7B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w:t>
            </w:r>
          </w:p>
        </w:tc>
        <w:tc>
          <w:tcPr>
            <w:tcW w:w="1810" w:type="dxa"/>
            <w:tcBorders>
              <w:top w:val="nil"/>
              <w:left w:val="nil"/>
              <w:bottom w:val="single" w:sz="4" w:space="0" w:color="auto"/>
              <w:right w:val="single" w:sz="4" w:space="0" w:color="auto"/>
            </w:tcBorders>
            <w:shd w:val="clear" w:color="auto" w:fill="auto"/>
            <w:noWrap/>
            <w:vAlign w:val="center"/>
            <w:hideMark/>
          </w:tcPr>
          <w:p w14:paraId="795DB7B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Κεφαλίδου Χαρούλα (Χαρά)</w:t>
            </w:r>
          </w:p>
        </w:tc>
        <w:tc>
          <w:tcPr>
            <w:tcW w:w="510" w:type="dxa"/>
            <w:tcBorders>
              <w:top w:val="nil"/>
              <w:left w:val="nil"/>
              <w:bottom w:val="single" w:sz="4" w:space="0" w:color="auto"/>
              <w:right w:val="single" w:sz="4" w:space="0" w:color="auto"/>
            </w:tcBorders>
            <w:shd w:val="clear" w:color="auto" w:fill="auto"/>
            <w:noWrap/>
            <w:vAlign w:val="center"/>
            <w:hideMark/>
          </w:tcPr>
          <w:p w14:paraId="795DB7B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7B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7B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7B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7B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7B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7B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7C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7C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7CE" w14:textId="77777777">
        <w:trPr>
          <w:trHeight w:val="300"/>
        </w:trPr>
        <w:tc>
          <w:tcPr>
            <w:tcW w:w="458" w:type="dxa"/>
            <w:tcBorders>
              <w:top w:val="nil"/>
              <w:left w:val="nil"/>
              <w:bottom w:val="nil"/>
              <w:right w:val="nil"/>
            </w:tcBorders>
            <w:shd w:val="clear" w:color="auto" w:fill="auto"/>
            <w:noWrap/>
            <w:vAlign w:val="bottom"/>
            <w:hideMark/>
          </w:tcPr>
          <w:p w14:paraId="795DB7C3"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B7C4"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B7C5"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7C6"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7C7"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7C8"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7C9"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7CA"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B7CB"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B7CC"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B7CD"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B7DA"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B7CF"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B7D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ΝΟΜΟΣ ΔΩΔΕΚΑΝΗΣΟΥ</w:t>
            </w:r>
            <w:r w:rsidRPr="00510CA3">
              <w:rPr>
                <w:rFonts w:ascii="Calibri" w:eastAsia="Times New Roman" w:hAnsi="Calibri" w:cs="Calibri"/>
                <w:b/>
                <w:bCs/>
                <w:sz w:val="16"/>
                <w:szCs w:val="16"/>
              </w:rPr>
              <w:br w:type="page"/>
            </w:r>
            <w:r w:rsidRPr="00510CA3">
              <w:rPr>
                <w:rFonts w:ascii="Calibri" w:eastAsia="Times New Roman" w:hAnsi="Calibri" w:cs="Calibri"/>
                <w:b/>
                <w:bCs/>
                <w:sz w:val="16"/>
                <w:szCs w:val="16"/>
              </w:rPr>
              <w:t>(΄Εδρες 5)</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B7D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7D2"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7D3"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7D4"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7D5"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7D6"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B7D7"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B7D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B7D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ype="page"/>
              <w:t>1621/251</w:t>
            </w:r>
          </w:p>
        </w:tc>
      </w:tr>
      <w:tr w:rsidR="00B01EFE" w14:paraId="795DB7E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7D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B7D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Σαντορινιός Νεκτάριος</w:t>
            </w:r>
          </w:p>
        </w:tc>
        <w:tc>
          <w:tcPr>
            <w:tcW w:w="510" w:type="dxa"/>
            <w:tcBorders>
              <w:top w:val="nil"/>
              <w:left w:val="nil"/>
              <w:bottom w:val="single" w:sz="4" w:space="0" w:color="auto"/>
              <w:right w:val="single" w:sz="4" w:space="0" w:color="auto"/>
            </w:tcBorders>
            <w:shd w:val="clear" w:color="auto" w:fill="auto"/>
            <w:noWrap/>
            <w:vAlign w:val="center"/>
            <w:hideMark/>
          </w:tcPr>
          <w:p w14:paraId="795DB7D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7D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7D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7E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7E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7E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7E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7E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7E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7F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7E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B7E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Γάκης Δημήτριος</w:t>
            </w:r>
          </w:p>
        </w:tc>
        <w:tc>
          <w:tcPr>
            <w:tcW w:w="510" w:type="dxa"/>
            <w:tcBorders>
              <w:top w:val="nil"/>
              <w:left w:val="nil"/>
              <w:bottom w:val="single" w:sz="4" w:space="0" w:color="auto"/>
              <w:right w:val="single" w:sz="4" w:space="0" w:color="auto"/>
            </w:tcBorders>
            <w:shd w:val="clear" w:color="auto" w:fill="auto"/>
            <w:noWrap/>
            <w:vAlign w:val="center"/>
            <w:hideMark/>
          </w:tcPr>
          <w:p w14:paraId="795DB7E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7E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7E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7E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7E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7E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7E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7F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7F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7F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7F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w:t>
            </w:r>
          </w:p>
        </w:tc>
        <w:tc>
          <w:tcPr>
            <w:tcW w:w="1810" w:type="dxa"/>
            <w:tcBorders>
              <w:top w:val="nil"/>
              <w:left w:val="nil"/>
              <w:bottom w:val="single" w:sz="4" w:space="0" w:color="auto"/>
              <w:right w:val="single" w:sz="4" w:space="0" w:color="auto"/>
            </w:tcBorders>
            <w:shd w:val="clear" w:color="auto" w:fill="auto"/>
            <w:noWrap/>
            <w:vAlign w:val="center"/>
            <w:hideMark/>
          </w:tcPr>
          <w:p w14:paraId="795DB7F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Καματερός Ηλίας</w:t>
            </w:r>
          </w:p>
        </w:tc>
        <w:tc>
          <w:tcPr>
            <w:tcW w:w="510" w:type="dxa"/>
            <w:tcBorders>
              <w:top w:val="nil"/>
              <w:left w:val="nil"/>
              <w:bottom w:val="single" w:sz="4" w:space="0" w:color="auto"/>
              <w:right w:val="single" w:sz="4" w:space="0" w:color="auto"/>
            </w:tcBorders>
            <w:shd w:val="clear" w:color="auto" w:fill="auto"/>
            <w:noWrap/>
            <w:vAlign w:val="center"/>
            <w:hideMark/>
          </w:tcPr>
          <w:p w14:paraId="795DB7F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7F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7F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7F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7F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7F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7F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7F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7F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80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7F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4</w:t>
            </w:r>
          </w:p>
        </w:tc>
        <w:tc>
          <w:tcPr>
            <w:tcW w:w="1810" w:type="dxa"/>
            <w:tcBorders>
              <w:top w:val="nil"/>
              <w:left w:val="nil"/>
              <w:bottom w:val="single" w:sz="4" w:space="0" w:color="auto"/>
              <w:right w:val="single" w:sz="4" w:space="0" w:color="auto"/>
            </w:tcBorders>
            <w:shd w:val="clear" w:color="auto" w:fill="auto"/>
            <w:noWrap/>
            <w:vAlign w:val="center"/>
            <w:hideMark/>
          </w:tcPr>
          <w:p w14:paraId="795DB80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Κόνσολας Εμμανουήλ (Μάνος)</w:t>
            </w:r>
          </w:p>
        </w:tc>
        <w:tc>
          <w:tcPr>
            <w:tcW w:w="510" w:type="dxa"/>
            <w:tcBorders>
              <w:top w:val="nil"/>
              <w:left w:val="nil"/>
              <w:bottom w:val="single" w:sz="4" w:space="0" w:color="auto"/>
              <w:right w:val="single" w:sz="4" w:space="0" w:color="auto"/>
            </w:tcBorders>
            <w:shd w:val="clear" w:color="auto" w:fill="auto"/>
            <w:noWrap/>
            <w:vAlign w:val="center"/>
            <w:hideMark/>
          </w:tcPr>
          <w:p w14:paraId="795DB80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80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80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80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80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80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80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80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80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81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80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5</w:t>
            </w:r>
          </w:p>
        </w:tc>
        <w:tc>
          <w:tcPr>
            <w:tcW w:w="1810" w:type="dxa"/>
            <w:tcBorders>
              <w:top w:val="nil"/>
              <w:left w:val="nil"/>
              <w:bottom w:val="single" w:sz="4" w:space="0" w:color="auto"/>
              <w:right w:val="single" w:sz="4" w:space="0" w:color="auto"/>
            </w:tcBorders>
            <w:shd w:val="clear" w:color="auto" w:fill="auto"/>
            <w:noWrap/>
            <w:vAlign w:val="center"/>
            <w:hideMark/>
          </w:tcPr>
          <w:p w14:paraId="795DB80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Κρεμαστινός Δημήτριος</w:t>
            </w:r>
          </w:p>
        </w:tc>
        <w:tc>
          <w:tcPr>
            <w:tcW w:w="510" w:type="dxa"/>
            <w:tcBorders>
              <w:top w:val="nil"/>
              <w:left w:val="nil"/>
              <w:bottom w:val="single" w:sz="4" w:space="0" w:color="auto"/>
              <w:right w:val="single" w:sz="4" w:space="0" w:color="auto"/>
            </w:tcBorders>
            <w:shd w:val="clear" w:color="auto" w:fill="auto"/>
            <w:noWrap/>
            <w:vAlign w:val="center"/>
            <w:hideMark/>
          </w:tcPr>
          <w:p w14:paraId="795DB80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80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80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81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81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81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81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81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81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822" w14:textId="77777777">
        <w:trPr>
          <w:trHeight w:val="300"/>
        </w:trPr>
        <w:tc>
          <w:tcPr>
            <w:tcW w:w="458" w:type="dxa"/>
            <w:tcBorders>
              <w:top w:val="nil"/>
              <w:left w:val="nil"/>
              <w:bottom w:val="nil"/>
              <w:right w:val="nil"/>
            </w:tcBorders>
            <w:shd w:val="clear" w:color="auto" w:fill="auto"/>
            <w:noWrap/>
            <w:vAlign w:val="bottom"/>
            <w:hideMark/>
          </w:tcPr>
          <w:p w14:paraId="795DB817"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B818"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B819"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81A"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81B"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81C"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81D"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81E"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B81F"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B820"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B821"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B82E"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B823"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B824"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ΝΟΜΟΣ ΕΒΡΟΥ</w:t>
            </w:r>
            <w:r w:rsidRPr="00510CA3">
              <w:rPr>
                <w:rFonts w:ascii="Calibri" w:eastAsia="Times New Roman" w:hAnsi="Calibri" w:cs="Calibri"/>
                <w:b/>
                <w:bCs/>
                <w:sz w:val="16"/>
                <w:szCs w:val="16"/>
              </w:rPr>
              <w:br/>
              <w:t>(΄Εδρες 4)</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B825"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826"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827"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82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82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82A"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B82B"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B82C"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B82D"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r>
            <w:r w:rsidRPr="00510CA3">
              <w:rPr>
                <w:rFonts w:ascii="Calibri" w:eastAsia="Times New Roman" w:hAnsi="Calibri" w:cs="Calibri"/>
                <w:b/>
                <w:bCs/>
                <w:sz w:val="16"/>
                <w:szCs w:val="16"/>
              </w:rPr>
              <w:t>1621/251</w:t>
            </w:r>
          </w:p>
        </w:tc>
      </w:tr>
      <w:tr w:rsidR="00B01EFE" w14:paraId="795DB83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82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B83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Καΐσας Γεώργιος</w:t>
            </w:r>
          </w:p>
        </w:tc>
        <w:tc>
          <w:tcPr>
            <w:tcW w:w="510" w:type="dxa"/>
            <w:tcBorders>
              <w:top w:val="nil"/>
              <w:left w:val="nil"/>
              <w:bottom w:val="single" w:sz="4" w:space="0" w:color="auto"/>
              <w:right w:val="single" w:sz="4" w:space="0" w:color="auto"/>
            </w:tcBorders>
            <w:shd w:val="clear" w:color="auto" w:fill="auto"/>
            <w:noWrap/>
            <w:vAlign w:val="center"/>
            <w:hideMark/>
          </w:tcPr>
          <w:p w14:paraId="795DB83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83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83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83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83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83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83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83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83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84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83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B83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Γκαρά Αναστασία</w:t>
            </w:r>
          </w:p>
        </w:tc>
        <w:tc>
          <w:tcPr>
            <w:tcW w:w="510" w:type="dxa"/>
            <w:tcBorders>
              <w:top w:val="nil"/>
              <w:left w:val="nil"/>
              <w:bottom w:val="single" w:sz="4" w:space="0" w:color="auto"/>
              <w:right w:val="single" w:sz="4" w:space="0" w:color="auto"/>
            </w:tcBorders>
            <w:shd w:val="clear" w:color="auto" w:fill="auto"/>
            <w:noWrap/>
            <w:vAlign w:val="center"/>
            <w:hideMark/>
          </w:tcPr>
          <w:p w14:paraId="795DB83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83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83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84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84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84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84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84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84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85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84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w:t>
            </w:r>
          </w:p>
        </w:tc>
        <w:tc>
          <w:tcPr>
            <w:tcW w:w="1810" w:type="dxa"/>
            <w:tcBorders>
              <w:top w:val="nil"/>
              <w:left w:val="nil"/>
              <w:bottom w:val="single" w:sz="4" w:space="0" w:color="auto"/>
              <w:right w:val="single" w:sz="4" w:space="0" w:color="auto"/>
            </w:tcBorders>
            <w:shd w:val="clear" w:color="auto" w:fill="auto"/>
            <w:noWrap/>
            <w:vAlign w:val="center"/>
            <w:hideMark/>
          </w:tcPr>
          <w:p w14:paraId="795DB84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Ρίζος Δημήτριος</w:t>
            </w:r>
          </w:p>
        </w:tc>
        <w:tc>
          <w:tcPr>
            <w:tcW w:w="510" w:type="dxa"/>
            <w:tcBorders>
              <w:top w:val="nil"/>
              <w:left w:val="nil"/>
              <w:bottom w:val="single" w:sz="4" w:space="0" w:color="auto"/>
              <w:right w:val="single" w:sz="4" w:space="0" w:color="auto"/>
            </w:tcBorders>
            <w:shd w:val="clear" w:color="auto" w:fill="auto"/>
            <w:noWrap/>
            <w:vAlign w:val="center"/>
            <w:hideMark/>
          </w:tcPr>
          <w:p w14:paraId="795DB84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84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84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84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84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84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84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85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85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85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85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4</w:t>
            </w:r>
          </w:p>
        </w:tc>
        <w:tc>
          <w:tcPr>
            <w:tcW w:w="1810" w:type="dxa"/>
            <w:tcBorders>
              <w:top w:val="nil"/>
              <w:left w:val="nil"/>
              <w:bottom w:val="single" w:sz="4" w:space="0" w:color="auto"/>
              <w:right w:val="single" w:sz="4" w:space="0" w:color="auto"/>
            </w:tcBorders>
            <w:shd w:val="clear" w:color="auto" w:fill="auto"/>
            <w:noWrap/>
            <w:vAlign w:val="center"/>
            <w:hideMark/>
          </w:tcPr>
          <w:p w14:paraId="795DB85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Δημοσχάκης Αναστάσιος (Τάσος)</w:t>
            </w:r>
          </w:p>
        </w:tc>
        <w:tc>
          <w:tcPr>
            <w:tcW w:w="510" w:type="dxa"/>
            <w:tcBorders>
              <w:top w:val="nil"/>
              <w:left w:val="nil"/>
              <w:bottom w:val="single" w:sz="4" w:space="0" w:color="auto"/>
              <w:right w:val="single" w:sz="4" w:space="0" w:color="auto"/>
            </w:tcBorders>
            <w:shd w:val="clear" w:color="auto" w:fill="auto"/>
            <w:noWrap/>
            <w:vAlign w:val="center"/>
            <w:hideMark/>
          </w:tcPr>
          <w:p w14:paraId="795DB85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85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85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85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85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85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85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85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85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86A" w14:textId="77777777">
        <w:trPr>
          <w:trHeight w:val="300"/>
        </w:trPr>
        <w:tc>
          <w:tcPr>
            <w:tcW w:w="458" w:type="dxa"/>
            <w:tcBorders>
              <w:top w:val="nil"/>
              <w:left w:val="nil"/>
              <w:bottom w:val="nil"/>
              <w:right w:val="nil"/>
            </w:tcBorders>
            <w:shd w:val="clear" w:color="auto" w:fill="auto"/>
            <w:noWrap/>
            <w:vAlign w:val="bottom"/>
            <w:hideMark/>
          </w:tcPr>
          <w:p w14:paraId="795DB85F"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B860"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B861"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862"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863"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864"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865"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866"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B867"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B868"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B869"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B876"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B86B"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xml:space="preserve">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B86C"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 xml:space="preserve">ΝΟΜΟΣ ΕΥΒΟΙΑΣ </w:t>
            </w:r>
            <w:r w:rsidRPr="00510CA3">
              <w:rPr>
                <w:rFonts w:ascii="Calibri" w:eastAsia="Times New Roman" w:hAnsi="Calibri" w:cs="Calibri"/>
                <w:b/>
                <w:bCs/>
                <w:sz w:val="16"/>
                <w:szCs w:val="16"/>
              </w:rPr>
              <w:br/>
              <w:t>(΄Εδρες 6)</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B86D"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86E"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86F"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87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87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872"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B873"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B874"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B875"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B88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87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B87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Αποστόλου Ευάγγελος</w:t>
            </w:r>
          </w:p>
        </w:tc>
        <w:tc>
          <w:tcPr>
            <w:tcW w:w="510" w:type="dxa"/>
            <w:tcBorders>
              <w:top w:val="nil"/>
              <w:left w:val="nil"/>
              <w:bottom w:val="single" w:sz="4" w:space="0" w:color="auto"/>
              <w:right w:val="single" w:sz="4" w:space="0" w:color="auto"/>
            </w:tcBorders>
            <w:shd w:val="clear" w:color="auto" w:fill="auto"/>
            <w:noWrap/>
            <w:vAlign w:val="center"/>
            <w:hideMark/>
          </w:tcPr>
          <w:p w14:paraId="795DB87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87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87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87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87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87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87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88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88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88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88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B88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Ακριώτης Γεώργιος</w:t>
            </w:r>
          </w:p>
        </w:tc>
        <w:tc>
          <w:tcPr>
            <w:tcW w:w="510" w:type="dxa"/>
            <w:tcBorders>
              <w:top w:val="nil"/>
              <w:left w:val="nil"/>
              <w:bottom w:val="single" w:sz="4" w:space="0" w:color="auto"/>
              <w:right w:val="single" w:sz="4" w:space="0" w:color="auto"/>
            </w:tcBorders>
            <w:shd w:val="clear" w:color="auto" w:fill="auto"/>
            <w:noWrap/>
            <w:vAlign w:val="center"/>
            <w:hideMark/>
          </w:tcPr>
          <w:p w14:paraId="795DB88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88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88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88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88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88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88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88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88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89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88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w:t>
            </w:r>
          </w:p>
        </w:tc>
        <w:tc>
          <w:tcPr>
            <w:tcW w:w="1810" w:type="dxa"/>
            <w:tcBorders>
              <w:top w:val="nil"/>
              <w:left w:val="nil"/>
              <w:bottom w:val="single" w:sz="4" w:space="0" w:color="auto"/>
              <w:right w:val="single" w:sz="4" w:space="0" w:color="auto"/>
            </w:tcBorders>
            <w:shd w:val="clear" w:color="auto" w:fill="auto"/>
            <w:noWrap/>
            <w:vAlign w:val="center"/>
            <w:hideMark/>
          </w:tcPr>
          <w:p w14:paraId="795DB89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 xml:space="preserve">Πρατσόλης Αναστάσιος </w:t>
            </w:r>
            <w:r w:rsidRPr="00510CA3">
              <w:rPr>
                <w:rFonts w:ascii="Microsoft Sans Serif" w:eastAsia="Times New Roman" w:hAnsi="Microsoft Sans Serif" w:cs="Microsoft Sans Serif"/>
                <w:b/>
                <w:bCs/>
                <w:sz w:val="16"/>
                <w:szCs w:val="16"/>
              </w:rPr>
              <w:t>(Τάσος)</w:t>
            </w:r>
          </w:p>
        </w:tc>
        <w:tc>
          <w:tcPr>
            <w:tcW w:w="510" w:type="dxa"/>
            <w:tcBorders>
              <w:top w:val="nil"/>
              <w:left w:val="nil"/>
              <w:bottom w:val="single" w:sz="4" w:space="0" w:color="auto"/>
              <w:right w:val="single" w:sz="4" w:space="0" w:color="auto"/>
            </w:tcBorders>
            <w:shd w:val="clear" w:color="auto" w:fill="auto"/>
            <w:noWrap/>
            <w:vAlign w:val="center"/>
            <w:hideMark/>
          </w:tcPr>
          <w:p w14:paraId="795DB89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89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89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89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89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89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89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89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89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8A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89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4</w:t>
            </w:r>
          </w:p>
        </w:tc>
        <w:tc>
          <w:tcPr>
            <w:tcW w:w="1810" w:type="dxa"/>
            <w:tcBorders>
              <w:top w:val="nil"/>
              <w:left w:val="nil"/>
              <w:bottom w:val="single" w:sz="4" w:space="0" w:color="auto"/>
              <w:right w:val="single" w:sz="4" w:space="0" w:color="auto"/>
            </w:tcBorders>
            <w:shd w:val="clear" w:color="auto" w:fill="auto"/>
            <w:noWrap/>
            <w:vAlign w:val="center"/>
            <w:hideMark/>
          </w:tcPr>
          <w:p w14:paraId="795DB89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Λιβανίου Ζωή</w:t>
            </w:r>
          </w:p>
        </w:tc>
        <w:tc>
          <w:tcPr>
            <w:tcW w:w="510" w:type="dxa"/>
            <w:tcBorders>
              <w:top w:val="nil"/>
              <w:left w:val="nil"/>
              <w:bottom w:val="single" w:sz="4" w:space="0" w:color="auto"/>
              <w:right w:val="single" w:sz="4" w:space="0" w:color="auto"/>
            </w:tcBorders>
            <w:shd w:val="clear" w:color="auto" w:fill="auto"/>
            <w:noWrap/>
            <w:vAlign w:val="center"/>
            <w:hideMark/>
          </w:tcPr>
          <w:p w14:paraId="795DB89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89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89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8A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8A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8A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8A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8A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8A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8B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8A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5</w:t>
            </w:r>
          </w:p>
        </w:tc>
        <w:tc>
          <w:tcPr>
            <w:tcW w:w="1810" w:type="dxa"/>
            <w:tcBorders>
              <w:top w:val="nil"/>
              <w:left w:val="nil"/>
              <w:bottom w:val="single" w:sz="4" w:space="0" w:color="auto"/>
              <w:right w:val="single" w:sz="4" w:space="0" w:color="auto"/>
            </w:tcBorders>
            <w:shd w:val="clear" w:color="auto" w:fill="auto"/>
            <w:noWrap/>
            <w:vAlign w:val="center"/>
            <w:hideMark/>
          </w:tcPr>
          <w:p w14:paraId="795DB8A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Κεδίκογλου Συμεών (Σίμος)</w:t>
            </w:r>
          </w:p>
        </w:tc>
        <w:tc>
          <w:tcPr>
            <w:tcW w:w="510" w:type="dxa"/>
            <w:tcBorders>
              <w:top w:val="nil"/>
              <w:left w:val="nil"/>
              <w:bottom w:val="single" w:sz="4" w:space="0" w:color="auto"/>
              <w:right w:val="single" w:sz="4" w:space="0" w:color="auto"/>
            </w:tcBorders>
            <w:shd w:val="clear" w:color="auto" w:fill="auto"/>
            <w:noWrap/>
            <w:vAlign w:val="center"/>
            <w:hideMark/>
          </w:tcPr>
          <w:p w14:paraId="795DB8A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8A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8A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8A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8A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8A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8A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8B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8B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8B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8B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6</w:t>
            </w:r>
          </w:p>
        </w:tc>
        <w:tc>
          <w:tcPr>
            <w:tcW w:w="1810" w:type="dxa"/>
            <w:tcBorders>
              <w:top w:val="nil"/>
              <w:left w:val="nil"/>
              <w:bottom w:val="single" w:sz="4" w:space="0" w:color="auto"/>
              <w:right w:val="single" w:sz="4" w:space="0" w:color="auto"/>
            </w:tcBorders>
            <w:shd w:val="clear" w:color="auto" w:fill="auto"/>
            <w:noWrap/>
            <w:vAlign w:val="center"/>
            <w:hideMark/>
          </w:tcPr>
          <w:p w14:paraId="795DB8B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Μίχος Νικόλαος</w:t>
            </w:r>
          </w:p>
        </w:tc>
        <w:tc>
          <w:tcPr>
            <w:tcW w:w="510" w:type="dxa"/>
            <w:tcBorders>
              <w:top w:val="nil"/>
              <w:left w:val="nil"/>
              <w:bottom w:val="single" w:sz="4" w:space="0" w:color="auto"/>
              <w:right w:val="single" w:sz="4" w:space="0" w:color="auto"/>
            </w:tcBorders>
            <w:shd w:val="clear" w:color="auto" w:fill="auto"/>
            <w:noWrap/>
            <w:vAlign w:val="center"/>
            <w:hideMark/>
          </w:tcPr>
          <w:p w14:paraId="795DB8B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8B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8B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8B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8B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8B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8B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8B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8B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8CA" w14:textId="77777777">
        <w:trPr>
          <w:trHeight w:val="300"/>
        </w:trPr>
        <w:tc>
          <w:tcPr>
            <w:tcW w:w="458" w:type="dxa"/>
            <w:tcBorders>
              <w:top w:val="nil"/>
              <w:left w:val="nil"/>
              <w:bottom w:val="nil"/>
              <w:right w:val="nil"/>
            </w:tcBorders>
            <w:shd w:val="clear" w:color="auto" w:fill="auto"/>
            <w:noWrap/>
            <w:vAlign w:val="bottom"/>
            <w:hideMark/>
          </w:tcPr>
          <w:p w14:paraId="795DB8BF"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B8C0"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B8C1"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8C2"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8C3"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8C4"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8C5"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8C6"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B8C7"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B8C8"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B8C9"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B8D6"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B8CB"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B8CC"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 xml:space="preserve">ΝΟΜΟΣ ΕΥΡΥΤΑΝΙΑΣ </w:t>
            </w:r>
            <w:r w:rsidRPr="00510CA3">
              <w:rPr>
                <w:rFonts w:ascii="Calibri" w:eastAsia="Times New Roman" w:hAnsi="Calibri" w:cs="Calibri"/>
                <w:b/>
                <w:bCs/>
                <w:sz w:val="16"/>
                <w:szCs w:val="16"/>
              </w:rPr>
              <w:br/>
              <w:t xml:space="preserve">(΄Εδρα </w:t>
            </w:r>
            <w:r w:rsidRPr="00510CA3">
              <w:rPr>
                <w:rFonts w:ascii="Calibri" w:eastAsia="Times New Roman" w:hAnsi="Calibri" w:cs="Calibri"/>
                <w:b/>
                <w:bCs/>
                <w:sz w:val="16"/>
                <w:szCs w:val="16"/>
              </w:rPr>
              <w:t>1)</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B8CD"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8CE"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8CF"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8D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8D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8D2"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B8D3"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B8D4"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B8D5"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B8E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8D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B8D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Κοντογεώργος Κωνσταντίνος</w:t>
            </w:r>
          </w:p>
        </w:tc>
        <w:tc>
          <w:tcPr>
            <w:tcW w:w="510" w:type="dxa"/>
            <w:tcBorders>
              <w:top w:val="nil"/>
              <w:left w:val="nil"/>
              <w:bottom w:val="single" w:sz="4" w:space="0" w:color="auto"/>
              <w:right w:val="single" w:sz="4" w:space="0" w:color="auto"/>
            </w:tcBorders>
            <w:shd w:val="clear" w:color="auto" w:fill="auto"/>
            <w:noWrap/>
            <w:vAlign w:val="center"/>
            <w:hideMark/>
          </w:tcPr>
          <w:p w14:paraId="795DB8D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8D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8D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8D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8D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8D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8D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8E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8E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8EE" w14:textId="77777777">
        <w:trPr>
          <w:trHeight w:val="300"/>
        </w:trPr>
        <w:tc>
          <w:tcPr>
            <w:tcW w:w="458" w:type="dxa"/>
            <w:tcBorders>
              <w:top w:val="nil"/>
              <w:left w:val="nil"/>
              <w:bottom w:val="nil"/>
              <w:right w:val="nil"/>
            </w:tcBorders>
            <w:shd w:val="clear" w:color="auto" w:fill="auto"/>
            <w:noWrap/>
            <w:vAlign w:val="bottom"/>
            <w:hideMark/>
          </w:tcPr>
          <w:p w14:paraId="795DB8E3"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B8E4"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B8E5"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8E6"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8E7"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8E8"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8E9"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8EA"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B8EB"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B8EC"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B8ED"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B8FA"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B8EF"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B8F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ΝΟΜΟΣ ΖΑΚΥΝΘΟΥ</w:t>
            </w:r>
            <w:r w:rsidRPr="00510CA3">
              <w:rPr>
                <w:rFonts w:ascii="Calibri" w:eastAsia="Times New Roman" w:hAnsi="Calibri" w:cs="Calibri"/>
                <w:b/>
                <w:bCs/>
                <w:sz w:val="16"/>
                <w:szCs w:val="16"/>
              </w:rPr>
              <w:br/>
              <w:t xml:space="preserve"> (΄Εδρα 1)</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B8F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8F2"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8F3"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8F4"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8F5"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8F6"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B8F7"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B8F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B8F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B90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8F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B8F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Κοντονής Χαράλαμπος-Σταύρος</w:t>
            </w:r>
          </w:p>
        </w:tc>
        <w:tc>
          <w:tcPr>
            <w:tcW w:w="510" w:type="dxa"/>
            <w:tcBorders>
              <w:top w:val="nil"/>
              <w:left w:val="nil"/>
              <w:bottom w:val="single" w:sz="4" w:space="0" w:color="auto"/>
              <w:right w:val="single" w:sz="4" w:space="0" w:color="auto"/>
            </w:tcBorders>
            <w:shd w:val="clear" w:color="auto" w:fill="auto"/>
            <w:noWrap/>
            <w:vAlign w:val="center"/>
            <w:hideMark/>
          </w:tcPr>
          <w:p w14:paraId="795DB8F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8F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8F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0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0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0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90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90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90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912" w14:textId="77777777">
        <w:trPr>
          <w:trHeight w:val="300"/>
        </w:trPr>
        <w:tc>
          <w:tcPr>
            <w:tcW w:w="458" w:type="dxa"/>
            <w:tcBorders>
              <w:top w:val="nil"/>
              <w:left w:val="nil"/>
              <w:bottom w:val="nil"/>
              <w:right w:val="nil"/>
            </w:tcBorders>
            <w:shd w:val="clear" w:color="auto" w:fill="auto"/>
            <w:noWrap/>
            <w:vAlign w:val="bottom"/>
            <w:hideMark/>
          </w:tcPr>
          <w:p w14:paraId="795DB907"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B908"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B909"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90A"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90B"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90C"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90D"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90E"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B90F"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B910"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B911"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B91E"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B913"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B914"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ΝΟΜΟΣ ΗΛΕΙΑΣ</w:t>
            </w:r>
            <w:r w:rsidRPr="00510CA3">
              <w:rPr>
                <w:rFonts w:ascii="Calibri" w:eastAsia="Times New Roman" w:hAnsi="Calibri" w:cs="Calibri"/>
                <w:b/>
                <w:bCs/>
                <w:sz w:val="16"/>
                <w:szCs w:val="16"/>
              </w:rPr>
              <w:br w:type="page"/>
              <w:t>(΄Εδρες 5)</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B915"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916"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917"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91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91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91A"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B91B"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B91C"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B91D"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ype="page"/>
              <w:t>1621/251</w:t>
            </w:r>
          </w:p>
        </w:tc>
      </w:tr>
      <w:tr w:rsidR="00B01EFE" w14:paraId="795DB92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91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B92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Γεωργοπούλου-Σαλτάρη Ευσταθία (Έφη)</w:t>
            </w:r>
          </w:p>
        </w:tc>
        <w:tc>
          <w:tcPr>
            <w:tcW w:w="510" w:type="dxa"/>
            <w:tcBorders>
              <w:top w:val="nil"/>
              <w:left w:val="nil"/>
              <w:bottom w:val="single" w:sz="4" w:space="0" w:color="auto"/>
              <w:right w:val="single" w:sz="4" w:space="0" w:color="auto"/>
            </w:tcBorders>
            <w:shd w:val="clear" w:color="auto" w:fill="auto"/>
            <w:noWrap/>
            <w:vAlign w:val="center"/>
            <w:hideMark/>
          </w:tcPr>
          <w:p w14:paraId="795DB92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2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2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2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2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2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92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92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92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93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92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B92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Μπαξεβανάκης Δημήτριος</w:t>
            </w:r>
          </w:p>
        </w:tc>
        <w:tc>
          <w:tcPr>
            <w:tcW w:w="510" w:type="dxa"/>
            <w:tcBorders>
              <w:top w:val="nil"/>
              <w:left w:val="nil"/>
              <w:bottom w:val="single" w:sz="4" w:space="0" w:color="auto"/>
              <w:right w:val="single" w:sz="4" w:space="0" w:color="auto"/>
            </w:tcBorders>
            <w:shd w:val="clear" w:color="auto" w:fill="auto"/>
            <w:noWrap/>
            <w:vAlign w:val="center"/>
            <w:hideMark/>
          </w:tcPr>
          <w:p w14:paraId="795DB92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2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2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3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3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3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93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93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93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94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93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w:t>
            </w:r>
          </w:p>
        </w:tc>
        <w:tc>
          <w:tcPr>
            <w:tcW w:w="1810" w:type="dxa"/>
            <w:tcBorders>
              <w:top w:val="nil"/>
              <w:left w:val="nil"/>
              <w:bottom w:val="single" w:sz="4" w:space="0" w:color="auto"/>
              <w:right w:val="single" w:sz="4" w:space="0" w:color="auto"/>
            </w:tcBorders>
            <w:shd w:val="clear" w:color="auto" w:fill="auto"/>
            <w:noWrap/>
            <w:vAlign w:val="center"/>
            <w:hideMark/>
          </w:tcPr>
          <w:p w14:paraId="795DB93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Μπαλαούρας Γεράσιμος (Μάκης)</w:t>
            </w:r>
          </w:p>
        </w:tc>
        <w:tc>
          <w:tcPr>
            <w:tcW w:w="510" w:type="dxa"/>
            <w:tcBorders>
              <w:top w:val="nil"/>
              <w:left w:val="nil"/>
              <w:bottom w:val="single" w:sz="4" w:space="0" w:color="auto"/>
              <w:right w:val="single" w:sz="4" w:space="0" w:color="auto"/>
            </w:tcBorders>
            <w:shd w:val="clear" w:color="auto" w:fill="auto"/>
            <w:noWrap/>
            <w:vAlign w:val="center"/>
            <w:hideMark/>
          </w:tcPr>
          <w:p w14:paraId="795DB93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3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3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3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3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3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93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94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94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94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94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4</w:t>
            </w:r>
          </w:p>
        </w:tc>
        <w:tc>
          <w:tcPr>
            <w:tcW w:w="1810" w:type="dxa"/>
            <w:tcBorders>
              <w:top w:val="nil"/>
              <w:left w:val="nil"/>
              <w:bottom w:val="single" w:sz="4" w:space="0" w:color="auto"/>
              <w:right w:val="single" w:sz="4" w:space="0" w:color="auto"/>
            </w:tcBorders>
            <w:shd w:val="clear" w:color="auto" w:fill="auto"/>
            <w:noWrap/>
            <w:vAlign w:val="center"/>
            <w:hideMark/>
          </w:tcPr>
          <w:p w14:paraId="795DB94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Τζαβάρας Κωνσταντίνος</w:t>
            </w:r>
          </w:p>
        </w:tc>
        <w:tc>
          <w:tcPr>
            <w:tcW w:w="8787" w:type="dxa"/>
            <w:gridSpan w:val="9"/>
            <w:tcBorders>
              <w:top w:val="single" w:sz="4" w:space="0" w:color="auto"/>
              <w:left w:val="nil"/>
              <w:bottom w:val="single" w:sz="4" w:space="0" w:color="auto"/>
              <w:right w:val="single" w:sz="4" w:space="0" w:color="000000"/>
            </w:tcBorders>
            <w:shd w:val="clear" w:color="auto" w:fill="auto"/>
            <w:noWrap/>
            <w:vAlign w:val="center"/>
            <w:hideMark/>
          </w:tcPr>
          <w:p w14:paraId="795DB94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ΑΠΩΝ</w:t>
            </w:r>
          </w:p>
        </w:tc>
      </w:tr>
      <w:tr w:rsidR="00B01EFE" w14:paraId="795DB95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94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5</w:t>
            </w:r>
          </w:p>
        </w:tc>
        <w:tc>
          <w:tcPr>
            <w:tcW w:w="1810" w:type="dxa"/>
            <w:tcBorders>
              <w:top w:val="nil"/>
              <w:left w:val="nil"/>
              <w:bottom w:val="single" w:sz="4" w:space="0" w:color="auto"/>
              <w:right w:val="single" w:sz="4" w:space="0" w:color="auto"/>
            </w:tcBorders>
            <w:shd w:val="clear" w:color="auto" w:fill="auto"/>
            <w:noWrap/>
            <w:vAlign w:val="center"/>
            <w:hideMark/>
          </w:tcPr>
          <w:p w14:paraId="795DB94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Κουτσούκος Γιάννης</w:t>
            </w:r>
          </w:p>
        </w:tc>
        <w:tc>
          <w:tcPr>
            <w:tcW w:w="510" w:type="dxa"/>
            <w:tcBorders>
              <w:top w:val="single" w:sz="4" w:space="0" w:color="auto"/>
              <w:left w:val="nil"/>
              <w:bottom w:val="single" w:sz="4" w:space="0" w:color="auto"/>
              <w:right w:val="single" w:sz="4" w:space="0" w:color="auto"/>
            </w:tcBorders>
            <w:shd w:val="clear" w:color="auto" w:fill="auto"/>
            <w:noWrap/>
            <w:vAlign w:val="center"/>
            <w:hideMark/>
          </w:tcPr>
          <w:p w14:paraId="795DB94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single" w:sz="4" w:space="0" w:color="auto"/>
              <w:left w:val="nil"/>
              <w:bottom w:val="single" w:sz="4" w:space="0" w:color="auto"/>
              <w:right w:val="single" w:sz="4" w:space="0" w:color="auto"/>
            </w:tcBorders>
            <w:shd w:val="clear" w:color="auto" w:fill="auto"/>
            <w:noWrap/>
            <w:vAlign w:val="center"/>
            <w:hideMark/>
          </w:tcPr>
          <w:p w14:paraId="795DB94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single" w:sz="4" w:space="0" w:color="auto"/>
              <w:left w:val="nil"/>
              <w:bottom w:val="single" w:sz="4" w:space="0" w:color="auto"/>
              <w:right w:val="single" w:sz="4" w:space="0" w:color="auto"/>
            </w:tcBorders>
            <w:shd w:val="clear" w:color="auto" w:fill="auto"/>
            <w:noWrap/>
            <w:vAlign w:val="center"/>
            <w:hideMark/>
          </w:tcPr>
          <w:p w14:paraId="795DB94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single" w:sz="4" w:space="0" w:color="auto"/>
              <w:left w:val="nil"/>
              <w:bottom w:val="single" w:sz="4" w:space="0" w:color="auto"/>
              <w:right w:val="single" w:sz="4" w:space="0" w:color="auto"/>
            </w:tcBorders>
            <w:shd w:val="clear" w:color="auto" w:fill="auto"/>
            <w:noWrap/>
            <w:vAlign w:val="center"/>
            <w:hideMark/>
          </w:tcPr>
          <w:p w14:paraId="795DB94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single" w:sz="4" w:space="0" w:color="auto"/>
              <w:left w:val="nil"/>
              <w:bottom w:val="single" w:sz="4" w:space="0" w:color="auto"/>
              <w:right w:val="single" w:sz="4" w:space="0" w:color="auto"/>
            </w:tcBorders>
            <w:shd w:val="clear" w:color="auto" w:fill="auto"/>
            <w:noWrap/>
            <w:vAlign w:val="center"/>
            <w:hideMark/>
          </w:tcPr>
          <w:p w14:paraId="795DB94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single" w:sz="4" w:space="0" w:color="auto"/>
              <w:left w:val="nil"/>
              <w:bottom w:val="single" w:sz="4" w:space="0" w:color="auto"/>
              <w:right w:val="single" w:sz="4" w:space="0" w:color="auto"/>
            </w:tcBorders>
            <w:shd w:val="clear" w:color="auto" w:fill="auto"/>
            <w:noWrap/>
            <w:vAlign w:val="center"/>
            <w:hideMark/>
          </w:tcPr>
          <w:p w14:paraId="795DB94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single" w:sz="4" w:space="0" w:color="auto"/>
              <w:left w:val="nil"/>
              <w:bottom w:val="single" w:sz="4" w:space="0" w:color="auto"/>
              <w:right w:val="single" w:sz="4" w:space="0" w:color="auto"/>
            </w:tcBorders>
            <w:shd w:val="clear" w:color="auto" w:fill="auto"/>
            <w:noWrap/>
            <w:vAlign w:val="center"/>
            <w:hideMark/>
          </w:tcPr>
          <w:p w14:paraId="795DB94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single" w:sz="4" w:space="0" w:color="auto"/>
              <w:left w:val="nil"/>
              <w:bottom w:val="single" w:sz="4" w:space="0" w:color="auto"/>
              <w:right w:val="single" w:sz="4" w:space="0" w:color="auto"/>
            </w:tcBorders>
            <w:shd w:val="clear" w:color="auto" w:fill="auto"/>
            <w:noWrap/>
            <w:vAlign w:val="center"/>
            <w:hideMark/>
          </w:tcPr>
          <w:p w14:paraId="795DB95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single" w:sz="4" w:space="0" w:color="auto"/>
              <w:left w:val="nil"/>
              <w:bottom w:val="single" w:sz="4" w:space="0" w:color="auto"/>
              <w:right w:val="single" w:sz="4" w:space="0" w:color="auto"/>
            </w:tcBorders>
            <w:shd w:val="clear" w:color="auto" w:fill="auto"/>
            <w:noWrap/>
            <w:vAlign w:val="center"/>
            <w:hideMark/>
          </w:tcPr>
          <w:p w14:paraId="795DB95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95E" w14:textId="77777777">
        <w:trPr>
          <w:trHeight w:val="300"/>
        </w:trPr>
        <w:tc>
          <w:tcPr>
            <w:tcW w:w="458" w:type="dxa"/>
            <w:tcBorders>
              <w:top w:val="nil"/>
              <w:left w:val="nil"/>
              <w:bottom w:val="nil"/>
              <w:right w:val="nil"/>
            </w:tcBorders>
            <w:shd w:val="clear" w:color="auto" w:fill="auto"/>
            <w:noWrap/>
            <w:vAlign w:val="bottom"/>
            <w:hideMark/>
          </w:tcPr>
          <w:p w14:paraId="795DB953"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B954"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B955"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956"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957"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958"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959"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95A"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B95B"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B95C"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B95D"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B96A"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B95F"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B96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 xml:space="preserve">ΝΟΜΟΣ ΗΜΑΘΙΑΣ  </w:t>
            </w:r>
            <w:r w:rsidRPr="00510CA3">
              <w:rPr>
                <w:rFonts w:ascii="Calibri" w:eastAsia="Times New Roman" w:hAnsi="Calibri" w:cs="Calibri"/>
                <w:b/>
                <w:bCs/>
                <w:sz w:val="16"/>
                <w:szCs w:val="16"/>
              </w:rPr>
              <w:br/>
              <w:t>(΄Εδρες 4)</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B96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962"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963"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964"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965"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966"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B967"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B96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B96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B97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96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B96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Καρασαρλίδου Ευφροσύνη (Φρόσω)</w:t>
            </w:r>
          </w:p>
        </w:tc>
        <w:tc>
          <w:tcPr>
            <w:tcW w:w="510" w:type="dxa"/>
            <w:tcBorders>
              <w:top w:val="nil"/>
              <w:left w:val="nil"/>
              <w:bottom w:val="single" w:sz="4" w:space="0" w:color="auto"/>
              <w:right w:val="single" w:sz="4" w:space="0" w:color="auto"/>
            </w:tcBorders>
            <w:shd w:val="clear" w:color="auto" w:fill="auto"/>
            <w:noWrap/>
            <w:vAlign w:val="center"/>
            <w:hideMark/>
          </w:tcPr>
          <w:p w14:paraId="795DB96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6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6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7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7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7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97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97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97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98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97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B97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Ουρσουζίδης Γεώργιος</w:t>
            </w:r>
          </w:p>
        </w:tc>
        <w:tc>
          <w:tcPr>
            <w:tcW w:w="510" w:type="dxa"/>
            <w:tcBorders>
              <w:top w:val="nil"/>
              <w:left w:val="nil"/>
              <w:bottom w:val="single" w:sz="4" w:space="0" w:color="auto"/>
              <w:right w:val="single" w:sz="4" w:space="0" w:color="auto"/>
            </w:tcBorders>
            <w:shd w:val="clear" w:color="auto" w:fill="auto"/>
            <w:noWrap/>
            <w:vAlign w:val="center"/>
            <w:hideMark/>
          </w:tcPr>
          <w:p w14:paraId="795DB97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7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7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7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7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7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97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98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98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98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98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w:t>
            </w:r>
          </w:p>
        </w:tc>
        <w:tc>
          <w:tcPr>
            <w:tcW w:w="1810" w:type="dxa"/>
            <w:tcBorders>
              <w:top w:val="nil"/>
              <w:left w:val="nil"/>
              <w:bottom w:val="single" w:sz="4" w:space="0" w:color="auto"/>
              <w:right w:val="single" w:sz="4" w:space="0" w:color="auto"/>
            </w:tcBorders>
            <w:shd w:val="clear" w:color="auto" w:fill="auto"/>
            <w:noWrap/>
            <w:vAlign w:val="center"/>
            <w:hideMark/>
          </w:tcPr>
          <w:p w14:paraId="795DB98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Αντωνίου Χρήστος</w:t>
            </w:r>
          </w:p>
        </w:tc>
        <w:tc>
          <w:tcPr>
            <w:tcW w:w="510" w:type="dxa"/>
            <w:tcBorders>
              <w:top w:val="nil"/>
              <w:left w:val="nil"/>
              <w:bottom w:val="single" w:sz="4" w:space="0" w:color="auto"/>
              <w:right w:val="single" w:sz="4" w:space="0" w:color="auto"/>
            </w:tcBorders>
            <w:shd w:val="clear" w:color="auto" w:fill="auto"/>
            <w:noWrap/>
            <w:vAlign w:val="center"/>
            <w:hideMark/>
          </w:tcPr>
          <w:p w14:paraId="795DB98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8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8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8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8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8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98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98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98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99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98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4</w:t>
            </w:r>
          </w:p>
        </w:tc>
        <w:tc>
          <w:tcPr>
            <w:tcW w:w="1810" w:type="dxa"/>
            <w:tcBorders>
              <w:top w:val="nil"/>
              <w:left w:val="nil"/>
              <w:bottom w:val="single" w:sz="4" w:space="0" w:color="auto"/>
              <w:right w:val="single" w:sz="4" w:space="0" w:color="auto"/>
            </w:tcBorders>
            <w:shd w:val="clear" w:color="auto" w:fill="auto"/>
            <w:noWrap/>
            <w:vAlign w:val="center"/>
            <w:hideMark/>
          </w:tcPr>
          <w:p w14:paraId="795DB99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Βεσυρόπουλος Απόστολος</w:t>
            </w:r>
          </w:p>
        </w:tc>
        <w:tc>
          <w:tcPr>
            <w:tcW w:w="510" w:type="dxa"/>
            <w:tcBorders>
              <w:top w:val="nil"/>
              <w:left w:val="nil"/>
              <w:bottom w:val="single" w:sz="4" w:space="0" w:color="auto"/>
              <w:right w:val="single" w:sz="4" w:space="0" w:color="auto"/>
            </w:tcBorders>
            <w:shd w:val="clear" w:color="auto" w:fill="auto"/>
            <w:noWrap/>
            <w:vAlign w:val="center"/>
            <w:hideMark/>
          </w:tcPr>
          <w:p w14:paraId="795DB99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99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99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99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99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99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99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99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99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9A6" w14:textId="77777777">
        <w:trPr>
          <w:trHeight w:val="300"/>
        </w:trPr>
        <w:tc>
          <w:tcPr>
            <w:tcW w:w="458" w:type="dxa"/>
            <w:tcBorders>
              <w:top w:val="nil"/>
              <w:left w:val="nil"/>
              <w:bottom w:val="nil"/>
              <w:right w:val="nil"/>
            </w:tcBorders>
            <w:shd w:val="clear" w:color="auto" w:fill="auto"/>
            <w:noWrap/>
            <w:vAlign w:val="bottom"/>
            <w:hideMark/>
          </w:tcPr>
          <w:p w14:paraId="795DB99B"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B99C"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B99D"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99E"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99F"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9A0"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9A1"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9A2"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B9A3"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B9A4"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B9A5"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B9B2"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B9A7"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B9A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ΝΟΜΟΣ ΗΡΑΚΛΕΙΟΥ</w:t>
            </w:r>
            <w:r w:rsidRPr="00510CA3">
              <w:rPr>
                <w:rFonts w:ascii="Calibri" w:eastAsia="Times New Roman" w:hAnsi="Calibri" w:cs="Calibri"/>
                <w:b/>
                <w:bCs/>
                <w:sz w:val="16"/>
                <w:szCs w:val="16"/>
              </w:rPr>
              <w:br/>
              <w:t>(΄Εδρες 8)</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B9A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9AA"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9AB"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9AC"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9AD"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9AE"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B9AF"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B9B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B9B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B9B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9B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B9B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 xml:space="preserve">Τσίπρας </w:t>
            </w:r>
            <w:r w:rsidRPr="00510CA3">
              <w:rPr>
                <w:rFonts w:ascii="Microsoft Sans Serif" w:eastAsia="Times New Roman" w:hAnsi="Microsoft Sans Serif" w:cs="Microsoft Sans Serif"/>
                <w:b/>
                <w:bCs/>
                <w:sz w:val="16"/>
                <w:szCs w:val="16"/>
              </w:rPr>
              <w:t>Αλέξιος</w:t>
            </w:r>
          </w:p>
        </w:tc>
        <w:tc>
          <w:tcPr>
            <w:tcW w:w="510" w:type="dxa"/>
            <w:tcBorders>
              <w:top w:val="nil"/>
              <w:left w:val="nil"/>
              <w:bottom w:val="single" w:sz="4" w:space="0" w:color="auto"/>
              <w:right w:val="single" w:sz="4" w:space="0" w:color="auto"/>
            </w:tcBorders>
            <w:shd w:val="clear" w:color="auto" w:fill="auto"/>
            <w:noWrap/>
            <w:vAlign w:val="center"/>
            <w:hideMark/>
          </w:tcPr>
          <w:p w14:paraId="795DB9B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B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B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B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B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B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9B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9B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9B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9C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9B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B9C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Μιχελογιαννάκης Ιωάννης</w:t>
            </w:r>
          </w:p>
        </w:tc>
        <w:tc>
          <w:tcPr>
            <w:tcW w:w="510" w:type="dxa"/>
            <w:tcBorders>
              <w:top w:val="nil"/>
              <w:left w:val="nil"/>
              <w:bottom w:val="single" w:sz="4" w:space="0" w:color="auto"/>
              <w:right w:val="single" w:sz="4" w:space="0" w:color="auto"/>
            </w:tcBorders>
            <w:shd w:val="clear" w:color="auto" w:fill="auto"/>
            <w:noWrap/>
            <w:vAlign w:val="center"/>
            <w:hideMark/>
          </w:tcPr>
          <w:p w14:paraId="795DB9C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C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C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C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C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C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9C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9C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9C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9D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9C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w:t>
            </w:r>
          </w:p>
        </w:tc>
        <w:tc>
          <w:tcPr>
            <w:tcW w:w="1810" w:type="dxa"/>
            <w:tcBorders>
              <w:top w:val="nil"/>
              <w:left w:val="nil"/>
              <w:bottom w:val="single" w:sz="4" w:space="0" w:color="auto"/>
              <w:right w:val="single" w:sz="4" w:space="0" w:color="auto"/>
            </w:tcBorders>
            <w:shd w:val="clear" w:color="auto" w:fill="auto"/>
            <w:noWrap/>
            <w:vAlign w:val="center"/>
            <w:hideMark/>
          </w:tcPr>
          <w:p w14:paraId="795DB9C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Βαρδάκης Σωκράτης</w:t>
            </w:r>
          </w:p>
        </w:tc>
        <w:tc>
          <w:tcPr>
            <w:tcW w:w="510" w:type="dxa"/>
            <w:tcBorders>
              <w:top w:val="nil"/>
              <w:left w:val="nil"/>
              <w:bottom w:val="single" w:sz="4" w:space="0" w:color="auto"/>
              <w:right w:val="single" w:sz="4" w:space="0" w:color="auto"/>
            </w:tcBorders>
            <w:shd w:val="clear" w:color="auto" w:fill="auto"/>
            <w:noWrap/>
            <w:vAlign w:val="center"/>
            <w:hideMark/>
          </w:tcPr>
          <w:p w14:paraId="795DB9C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C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C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D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D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D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9D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9D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9D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9E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9D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4</w:t>
            </w:r>
          </w:p>
        </w:tc>
        <w:tc>
          <w:tcPr>
            <w:tcW w:w="1810" w:type="dxa"/>
            <w:tcBorders>
              <w:top w:val="nil"/>
              <w:left w:val="nil"/>
              <w:bottom w:val="single" w:sz="4" w:space="0" w:color="auto"/>
              <w:right w:val="single" w:sz="4" w:space="0" w:color="auto"/>
            </w:tcBorders>
            <w:shd w:val="clear" w:color="auto" w:fill="auto"/>
            <w:noWrap/>
            <w:vAlign w:val="center"/>
            <w:hideMark/>
          </w:tcPr>
          <w:p w14:paraId="795DB9D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Ηγουμενίδης Νικόλαος</w:t>
            </w:r>
          </w:p>
        </w:tc>
        <w:tc>
          <w:tcPr>
            <w:tcW w:w="510" w:type="dxa"/>
            <w:tcBorders>
              <w:top w:val="nil"/>
              <w:left w:val="nil"/>
              <w:bottom w:val="single" w:sz="4" w:space="0" w:color="auto"/>
              <w:right w:val="single" w:sz="4" w:space="0" w:color="auto"/>
            </w:tcBorders>
            <w:shd w:val="clear" w:color="auto" w:fill="auto"/>
            <w:noWrap/>
            <w:vAlign w:val="center"/>
            <w:hideMark/>
          </w:tcPr>
          <w:p w14:paraId="795DB9D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D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D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D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D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9D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9D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9E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9E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9E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9E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5</w:t>
            </w:r>
          </w:p>
        </w:tc>
        <w:tc>
          <w:tcPr>
            <w:tcW w:w="1810" w:type="dxa"/>
            <w:tcBorders>
              <w:top w:val="nil"/>
              <w:left w:val="nil"/>
              <w:bottom w:val="single" w:sz="4" w:space="0" w:color="auto"/>
              <w:right w:val="single" w:sz="4" w:space="0" w:color="auto"/>
            </w:tcBorders>
            <w:shd w:val="clear" w:color="auto" w:fill="auto"/>
            <w:noWrap/>
            <w:vAlign w:val="center"/>
            <w:hideMark/>
          </w:tcPr>
          <w:p w14:paraId="795DB9E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Αυγενάκης Ελευθέριος</w:t>
            </w:r>
          </w:p>
        </w:tc>
        <w:tc>
          <w:tcPr>
            <w:tcW w:w="510" w:type="dxa"/>
            <w:tcBorders>
              <w:top w:val="nil"/>
              <w:left w:val="nil"/>
              <w:bottom w:val="single" w:sz="4" w:space="0" w:color="auto"/>
              <w:right w:val="single" w:sz="4" w:space="0" w:color="auto"/>
            </w:tcBorders>
            <w:shd w:val="clear" w:color="auto" w:fill="auto"/>
            <w:noWrap/>
            <w:vAlign w:val="center"/>
            <w:hideMark/>
          </w:tcPr>
          <w:p w14:paraId="795DB9E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9E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9E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9E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9E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9E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9E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9E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9E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9F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9E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6</w:t>
            </w:r>
          </w:p>
        </w:tc>
        <w:tc>
          <w:tcPr>
            <w:tcW w:w="1810" w:type="dxa"/>
            <w:tcBorders>
              <w:top w:val="nil"/>
              <w:left w:val="nil"/>
              <w:bottom w:val="single" w:sz="4" w:space="0" w:color="auto"/>
              <w:right w:val="single" w:sz="4" w:space="0" w:color="auto"/>
            </w:tcBorders>
            <w:shd w:val="clear" w:color="auto" w:fill="auto"/>
            <w:noWrap/>
            <w:vAlign w:val="center"/>
            <w:hideMark/>
          </w:tcPr>
          <w:p w14:paraId="795DB9F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Κεγκέρογλου Βασίλειος</w:t>
            </w:r>
          </w:p>
        </w:tc>
        <w:tc>
          <w:tcPr>
            <w:tcW w:w="510" w:type="dxa"/>
            <w:tcBorders>
              <w:top w:val="nil"/>
              <w:left w:val="nil"/>
              <w:bottom w:val="single" w:sz="4" w:space="0" w:color="auto"/>
              <w:right w:val="single" w:sz="4" w:space="0" w:color="auto"/>
            </w:tcBorders>
            <w:shd w:val="clear" w:color="auto" w:fill="auto"/>
            <w:noWrap/>
            <w:vAlign w:val="center"/>
            <w:hideMark/>
          </w:tcPr>
          <w:p w14:paraId="795DB9F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9F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9F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9F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9F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9F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9F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9F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9F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A0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9F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7</w:t>
            </w:r>
          </w:p>
        </w:tc>
        <w:tc>
          <w:tcPr>
            <w:tcW w:w="1810" w:type="dxa"/>
            <w:tcBorders>
              <w:top w:val="nil"/>
              <w:left w:val="nil"/>
              <w:bottom w:val="single" w:sz="4" w:space="0" w:color="auto"/>
              <w:right w:val="single" w:sz="4" w:space="0" w:color="auto"/>
            </w:tcBorders>
            <w:shd w:val="clear" w:color="auto" w:fill="auto"/>
            <w:noWrap/>
            <w:vAlign w:val="center"/>
            <w:hideMark/>
          </w:tcPr>
          <w:p w14:paraId="795DB9F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Συντυχάκης Εμμανουήλ</w:t>
            </w:r>
          </w:p>
        </w:tc>
        <w:tc>
          <w:tcPr>
            <w:tcW w:w="510" w:type="dxa"/>
            <w:tcBorders>
              <w:top w:val="nil"/>
              <w:left w:val="nil"/>
              <w:bottom w:val="single" w:sz="4" w:space="0" w:color="auto"/>
              <w:right w:val="single" w:sz="4" w:space="0" w:color="auto"/>
            </w:tcBorders>
            <w:shd w:val="clear" w:color="auto" w:fill="auto"/>
            <w:noWrap/>
            <w:vAlign w:val="center"/>
            <w:hideMark/>
          </w:tcPr>
          <w:p w14:paraId="795DB9F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9F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ΠΡΝ</w:t>
            </w:r>
          </w:p>
        </w:tc>
        <w:tc>
          <w:tcPr>
            <w:tcW w:w="978" w:type="dxa"/>
            <w:tcBorders>
              <w:top w:val="nil"/>
              <w:left w:val="nil"/>
              <w:bottom w:val="single" w:sz="4" w:space="0" w:color="auto"/>
              <w:right w:val="single" w:sz="4" w:space="0" w:color="auto"/>
            </w:tcBorders>
            <w:shd w:val="clear" w:color="auto" w:fill="auto"/>
            <w:noWrap/>
            <w:vAlign w:val="center"/>
            <w:hideMark/>
          </w:tcPr>
          <w:p w14:paraId="795DB9F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0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0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0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A0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A0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A0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A1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A0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8</w:t>
            </w:r>
          </w:p>
        </w:tc>
        <w:tc>
          <w:tcPr>
            <w:tcW w:w="1810" w:type="dxa"/>
            <w:tcBorders>
              <w:top w:val="nil"/>
              <w:left w:val="nil"/>
              <w:bottom w:val="single" w:sz="4" w:space="0" w:color="auto"/>
              <w:right w:val="single" w:sz="4" w:space="0" w:color="auto"/>
            </w:tcBorders>
            <w:shd w:val="clear" w:color="auto" w:fill="auto"/>
            <w:noWrap/>
            <w:vAlign w:val="center"/>
            <w:hideMark/>
          </w:tcPr>
          <w:p w14:paraId="795DBA0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Δανέλλης Σπυρίδων</w:t>
            </w:r>
          </w:p>
        </w:tc>
        <w:tc>
          <w:tcPr>
            <w:tcW w:w="510" w:type="dxa"/>
            <w:tcBorders>
              <w:top w:val="nil"/>
              <w:left w:val="nil"/>
              <w:bottom w:val="single" w:sz="4" w:space="0" w:color="auto"/>
              <w:right w:val="single" w:sz="4" w:space="0" w:color="auto"/>
            </w:tcBorders>
            <w:shd w:val="clear" w:color="auto" w:fill="auto"/>
            <w:noWrap/>
            <w:vAlign w:val="center"/>
            <w:hideMark/>
          </w:tcPr>
          <w:p w14:paraId="795DBA0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0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0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0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0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0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A0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A1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A1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A1E" w14:textId="77777777">
        <w:trPr>
          <w:trHeight w:val="300"/>
        </w:trPr>
        <w:tc>
          <w:tcPr>
            <w:tcW w:w="458" w:type="dxa"/>
            <w:tcBorders>
              <w:top w:val="nil"/>
              <w:left w:val="nil"/>
              <w:bottom w:val="nil"/>
              <w:right w:val="nil"/>
            </w:tcBorders>
            <w:shd w:val="clear" w:color="auto" w:fill="auto"/>
            <w:noWrap/>
            <w:vAlign w:val="bottom"/>
            <w:hideMark/>
          </w:tcPr>
          <w:p w14:paraId="795DBA13"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BA14"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BA15"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A16"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A17"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A18"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A19"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A1A"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BA1B"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BA1C"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BA1D"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BA2A"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BA1F"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BA2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ΝΟΜΟΣ ΘΕΣΠΡΩΤΙΑΣ</w:t>
            </w:r>
            <w:r w:rsidRPr="00510CA3">
              <w:rPr>
                <w:rFonts w:ascii="Calibri" w:eastAsia="Times New Roman" w:hAnsi="Calibri" w:cs="Calibri"/>
                <w:b/>
                <w:bCs/>
                <w:sz w:val="16"/>
                <w:szCs w:val="16"/>
              </w:rPr>
              <w:br/>
              <w:t>(΄Εδρες 2)</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BA2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A22"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A23"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A24"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A25"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A26"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BA27"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BA2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BA2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BA3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A2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BA2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Κάτσης Μάριος</w:t>
            </w:r>
          </w:p>
        </w:tc>
        <w:tc>
          <w:tcPr>
            <w:tcW w:w="510" w:type="dxa"/>
            <w:tcBorders>
              <w:top w:val="nil"/>
              <w:left w:val="nil"/>
              <w:bottom w:val="single" w:sz="4" w:space="0" w:color="auto"/>
              <w:right w:val="single" w:sz="4" w:space="0" w:color="auto"/>
            </w:tcBorders>
            <w:shd w:val="clear" w:color="auto" w:fill="auto"/>
            <w:noWrap/>
            <w:vAlign w:val="center"/>
            <w:hideMark/>
          </w:tcPr>
          <w:p w14:paraId="795DBA2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A2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A2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A3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A3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A3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A3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A3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A3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A4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A3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BA3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Γιόγιακας Βασίλειος</w:t>
            </w:r>
          </w:p>
        </w:tc>
        <w:tc>
          <w:tcPr>
            <w:tcW w:w="510" w:type="dxa"/>
            <w:tcBorders>
              <w:top w:val="nil"/>
              <w:left w:val="nil"/>
              <w:bottom w:val="single" w:sz="4" w:space="0" w:color="auto"/>
              <w:right w:val="single" w:sz="4" w:space="0" w:color="auto"/>
            </w:tcBorders>
            <w:shd w:val="clear" w:color="auto" w:fill="auto"/>
            <w:noWrap/>
            <w:vAlign w:val="center"/>
            <w:hideMark/>
          </w:tcPr>
          <w:p w14:paraId="795DBA3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3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3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3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3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3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A3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A4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A4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A4E" w14:textId="77777777">
        <w:trPr>
          <w:trHeight w:val="300"/>
        </w:trPr>
        <w:tc>
          <w:tcPr>
            <w:tcW w:w="458" w:type="dxa"/>
            <w:tcBorders>
              <w:top w:val="nil"/>
              <w:left w:val="nil"/>
              <w:bottom w:val="nil"/>
              <w:right w:val="nil"/>
            </w:tcBorders>
            <w:shd w:val="clear" w:color="auto" w:fill="auto"/>
            <w:noWrap/>
            <w:vAlign w:val="bottom"/>
            <w:hideMark/>
          </w:tcPr>
          <w:p w14:paraId="795DBA43"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BA44"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BA45"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A46"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A47"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A48"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A49"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A4A"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BA4B"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BA4C"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BA4D"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BA5A" w14:textId="77777777">
        <w:trPr>
          <w:trHeight w:val="735"/>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BA4F"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BA5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 xml:space="preserve">      Α΄ ΘΕΣΣΑΛΟΝΙΚΗΣ</w:t>
            </w:r>
            <w:r w:rsidRPr="00510CA3">
              <w:rPr>
                <w:rFonts w:ascii="Calibri" w:eastAsia="Times New Roman" w:hAnsi="Calibri" w:cs="Calibri"/>
                <w:b/>
                <w:bCs/>
                <w:sz w:val="16"/>
                <w:szCs w:val="16"/>
              </w:rPr>
              <w:br/>
              <w:t>(Πρώην Δήμος Θεσσαλονίκης)</w:t>
            </w:r>
            <w:r w:rsidRPr="00510CA3">
              <w:rPr>
                <w:rFonts w:ascii="Calibri" w:eastAsia="Times New Roman" w:hAnsi="Calibri" w:cs="Calibri"/>
                <w:b/>
                <w:bCs/>
                <w:sz w:val="16"/>
                <w:szCs w:val="16"/>
              </w:rPr>
              <w:br/>
            </w:r>
            <w:r w:rsidRPr="00510CA3">
              <w:rPr>
                <w:rFonts w:ascii="Calibri" w:eastAsia="Times New Roman" w:hAnsi="Calibri" w:cs="Calibri"/>
                <w:b/>
                <w:bCs/>
                <w:sz w:val="16"/>
                <w:szCs w:val="16"/>
              </w:rPr>
              <w:t>(΄Εδρες 16)</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BA5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A52"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A53"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A54"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A55"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A56"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BA57"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BA5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BA5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BA6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A5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BA5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Παρασκευόπουλος Νικόλαος</w:t>
            </w:r>
          </w:p>
        </w:tc>
        <w:tc>
          <w:tcPr>
            <w:tcW w:w="510" w:type="dxa"/>
            <w:tcBorders>
              <w:top w:val="nil"/>
              <w:left w:val="nil"/>
              <w:bottom w:val="single" w:sz="4" w:space="0" w:color="auto"/>
              <w:right w:val="single" w:sz="4" w:space="0" w:color="auto"/>
            </w:tcBorders>
            <w:shd w:val="clear" w:color="auto" w:fill="auto"/>
            <w:noWrap/>
            <w:vAlign w:val="center"/>
            <w:hideMark/>
          </w:tcPr>
          <w:p w14:paraId="795DBA5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A5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A5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A6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A6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A6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A6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A6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A6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A7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A6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BA6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Αμανατίδης Ιωάννης</w:t>
            </w:r>
          </w:p>
        </w:tc>
        <w:tc>
          <w:tcPr>
            <w:tcW w:w="510" w:type="dxa"/>
            <w:tcBorders>
              <w:top w:val="nil"/>
              <w:left w:val="nil"/>
              <w:bottom w:val="single" w:sz="4" w:space="0" w:color="auto"/>
              <w:right w:val="single" w:sz="4" w:space="0" w:color="auto"/>
            </w:tcBorders>
            <w:shd w:val="clear" w:color="auto" w:fill="auto"/>
            <w:noWrap/>
            <w:vAlign w:val="center"/>
            <w:hideMark/>
          </w:tcPr>
          <w:p w14:paraId="795DBA6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A6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A6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A6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A6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A6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A6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A7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A7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A7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A7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w:t>
            </w:r>
          </w:p>
        </w:tc>
        <w:tc>
          <w:tcPr>
            <w:tcW w:w="1810" w:type="dxa"/>
            <w:tcBorders>
              <w:top w:val="nil"/>
              <w:left w:val="nil"/>
              <w:bottom w:val="single" w:sz="4" w:space="0" w:color="auto"/>
              <w:right w:val="single" w:sz="4" w:space="0" w:color="auto"/>
            </w:tcBorders>
            <w:shd w:val="clear" w:color="auto" w:fill="auto"/>
            <w:noWrap/>
            <w:vAlign w:val="center"/>
            <w:hideMark/>
          </w:tcPr>
          <w:p w14:paraId="795DBA7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Κουράκης Αναστάσιος(Τάσος)</w:t>
            </w:r>
          </w:p>
        </w:tc>
        <w:tc>
          <w:tcPr>
            <w:tcW w:w="510" w:type="dxa"/>
            <w:tcBorders>
              <w:top w:val="nil"/>
              <w:left w:val="nil"/>
              <w:bottom w:val="single" w:sz="4" w:space="0" w:color="auto"/>
              <w:right w:val="single" w:sz="4" w:space="0" w:color="auto"/>
            </w:tcBorders>
            <w:shd w:val="clear" w:color="auto" w:fill="auto"/>
            <w:noWrap/>
            <w:vAlign w:val="center"/>
            <w:hideMark/>
          </w:tcPr>
          <w:p w14:paraId="795DBA7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A7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A7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A7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A7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A7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A7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A7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A7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A8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A7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4</w:t>
            </w:r>
          </w:p>
        </w:tc>
        <w:tc>
          <w:tcPr>
            <w:tcW w:w="1810" w:type="dxa"/>
            <w:tcBorders>
              <w:top w:val="nil"/>
              <w:left w:val="nil"/>
              <w:bottom w:val="single" w:sz="4" w:space="0" w:color="auto"/>
              <w:right w:val="single" w:sz="4" w:space="0" w:color="auto"/>
            </w:tcBorders>
            <w:shd w:val="clear" w:color="auto" w:fill="auto"/>
            <w:noWrap/>
            <w:vAlign w:val="center"/>
            <w:hideMark/>
          </w:tcPr>
          <w:p w14:paraId="795DBA8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Μπόλαρης Μάρκος</w:t>
            </w:r>
          </w:p>
        </w:tc>
        <w:tc>
          <w:tcPr>
            <w:tcW w:w="510" w:type="dxa"/>
            <w:tcBorders>
              <w:top w:val="nil"/>
              <w:left w:val="nil"/>
              <w:bottom w:val="single" w:sz="4" w:space="0" w:color="auto"/>
              <w:right w:val="single" w:sz="4" w:space="0" w:color="auto"/>
            </w:tcBorders>
            <w:shd w:val="clear" w:color="auto" w:fill="auto"/>
            <w:noWrap/>
            <w:vAlign w:val="center"/>
            <w:hideMark/>
          </w:tcPr>
          <w:p w14:paraId="795DBA8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A8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A8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A8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A8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A8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A8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A8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A8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A9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A8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5</w:t>
            </w:r>
          </w:p>
        </w:tc>
        <w:tc>
          <w:tcPr>
            <w:tcW w:w="1810" w:type="dxa"/>
            <w:tcBorders>
              <w:top w:val="nil"/>
              <w:left w:val="nil"/>
              <w:bottom w:val="single" w:sz="4" w:space="0" w:color="auto"/>
              <w:right w:val="single" w:sz="4" w:space="0" w:color="auto"/>
            </w:tcBorders>
            <w:shd w:val="clear" w:color="auto" w:fill="auto"/>
            <w:noWrap/>
            <w:vAlign w:val="center"/>
            <w:hideMark/>
          </w:tcPr>
          <w:p w14:paraId="795DBA8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Μηταφίδης Τριαντάφυλλος</w:t>
            </w:r>
          </w:p>
        </w:tc>
        <w:tc>
          <w:tcPr>
            <w:tcW w:w="510" w:type="dxa"/>
            <w:tcBorders>
              <w:top w:val="nil"/>
              <w:left w:val="nil"/>
              <w:bottom w:val="single" w:sz="4" w:space="0" w:color="auto"/>
              <w:right w:val="single" w:sz="4" w:space="0" w:color="auto"/>
            </w:tcBorders>
            <w:shd w:val="clear" w:color="auto" w:fill="auto"/>
            <w:noWrap/>
            <w:vAlign w:val="center"/>
            <w:hideMark/>
          </w:tcPr>
          <w:p w14:paraId="795DBA8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A8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A8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A9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A9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A9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A9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A9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A9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AA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A9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6</w:t>
            </w:r>
          </w:p>
        </w:tc>
        <w:tc>
          <w:tcPr>
            <w:tcW w:w="1810" w:type="dxa"/>
            <w:tcBorders>
              <w:top w:val="nil"/>
              <w:left w:val="nil"/>
              <w:bottom w:val="single" w:sz="4" w:space="0" w:color="auto"/>
              <w:right w:val="single" w:sz="4" w:space="0" w:color="auto"/>
            </w:tcBorders>
            <w:shd w:val="clear" w:color="auto" w:fill="auto"/>
            <w:noWrap/>
            <w:vAlign w:val="center"/>
            <w:hideMark/>
          </w:tcPr>
          <w:p w14:paraId="795DBA9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 xml:space="preserve">Τριανταφυλλίδης Αλέξανδρος </w:t>
            </w:r>
          </w:p>
        </w:tc>
        <w:tc>
          <w:tcPr>
            <w:tcW w:w="510" w:type="dxa"/>
            <w:tcBorders>
              <w:top w:val="nil"/>
              <w:left w:val="nil"/>
              <w:bottom w:val="single" w:sz="4" w:space="0" w:color="auto"/>
              <w:right w:val="single" w:sz="4" w:space="0" w:color="auto"/>
            </w:tcBorders>
            <w:shd w:val="clear" w:color="auto" w:fill="auto"/>
            <w:noWrap/>
            <w:vAlign w:val="center"/>
            <w:hideMark/>
          </w:tcPr>
          <w:p w14:paraId="795DBA9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A9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A9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A9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A9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A9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A9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AA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AA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AA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AA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7</w:t>
            </w:r>
          </w:p>
        </w:tc>
        <w:tc>
          <w:tcPr>
            <w:tcW w:w="1810" w:type="dxa"/>
            <w:tcBorders>
              <w:top w:val="nil"/>
              <w:left w:val="nil"/>
              <w:bottom w:val="single" w:sz="4" w:space="0" w:color="auto"/>
              <w:right w:val="single" w:sz="4" w:space="0" w:color="auto"/>
            </w:tcBorders>
            <w:shd w:val="clear" w:color="auto" w:fill="auto"/>
            <w:noWrap/>
            <w:vAlign w:val="center"/>
            <w:hideMark/>
          </w:tcPr>
          <w:p w14:paraId="795DBAA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Καραμανλής Κωνσταντίνος</w:t>
            </w:r>
          </w:p>
        </w:tc>
        <w:tc>
          <w:tcPr>
            <w:tcW w:w="510" w:type="dxa"/>
            <w:tcBorders>
              <w:top w:val="nil"/>
              <w:left w:val="nil"/>
              <w:bottom w:val="single" w:sz="4" w:space="0" w:color="auto"/>
              <w:right w:val="single" w:sz="4" w:space="0" w:color="auto"/>
            </w:tcBorders>
            <w:shd w:val="clear" w:color="auto" w:fill="auto"/>
            <w:noWrap/>
            <w:vAlign w:val="center"/>
            <w:hideMark/>
          </w:tcPr>
          <w:p w14:paraId="795DBAA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A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A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A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A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A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AA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AA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AA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AB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AA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8</w:t>
            </w:r>
          </w:p>
        </w:tc>
        <w:tc>
          <w:tcPr>
            <w:tcW w:w="1810" w:type="dxa"/>
            <w:tcBorders>
              <w:top w:val="nil"/>
              <w:left w:val="nil"/>
              <w:bottom w:val="single" w:sz="4" w:space="0" w:color="auto"/>
              <w:right w:val="single" w:sz="4" w:space="0" w:color="auto"/>
            </w:tcBorders>
            <w:shd w:val="clear" w:color="auto" w:fill="auto"/>
            <w:noWrap/>
            <w:vAlign w:val="center"/>
            <w:hideMark/>
          </w:tcPr>
          <w:p w14:paraId="795DBAB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Γκιουλέκας Κωνσταντίνος</w:t>
            </w:r>
          </w:p>
        </w:tc>
        <w:tc>
          <w:tcPr>
            <w:tcW w:w="510" w:type="dxa"/>
            <w:tcBorders>
              <w:top w:val="nil"/>
              <w:left w:val="nil"/>
              <w:bottom w:val="single" w:sz="4" w:space="0" w:color="auto"/>
              <w:right w:val="single" w:sz="4" w:space="0" w:color="auto"/>
            </w:tcBorders>
            <w:shd w:val="clear" w:color="auto" w:fill="auto"/>
            <w:noWrap/>
            <w:vAlign w:val="center"/>
            <w:hideMark/>
          </w:tcPr>
          <w:p w14:paraId="795DBAB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B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B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B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B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B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AB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AB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AB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AC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AB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9</w:t>
            </w:r>
          </w:p>
        </w:tc>
        <w:tc>
          <w:tcPr>
            <w:tcW w:w="1810" w:type="dxa"/>
            <w:tcBorders>
              <w:top w:val="nil"/>
              <w:left w:val="nil"/>
              <w:bottom w:val="single" w:sz="4" w:space="0" w:color="auto"/>
              <w:right w:val="single" w:sz="4" w:space="0" w:color="auto"/>
            </w:tcBorders>
            <w:shd w:val="clear" w:color="auto" w:fill="auto"/>
            <w:noWrap/>
            <w:vAlign w:val="center"/>
            <w:hideMark/>
          </w:tcPr>
          <w:p w14:paraId="795DBAB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Καλαφάτης Σταύρος</w:t>
            </w:r>
          </w:p>
        </w:tc>
        <w:tc>
          <w:tcPr>
            <w:tcW w:w="510" w:type="dxa"/>
            <w:tcBorders>
              <w:top w:val="nil"/>
              <w:left w:val="nil"/>
              <w:bottom w:val="single" w:sz="4" w:space="0" w:color="auto"/>
              <w:right w:val="single" w:sz="4" w:space="0" w:color="auto"/>
            </w:tcBorders>
            <w:shd w:val="clear" w:color="auto" w:fill="auto"/>
            <w:noWrap/>
            <w:vAlign w:val="center"/>
            <w:hideMark/>
          </w:tcPr>
          <w:p w14:paraId="795DBAB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B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B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C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C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C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AC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AC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AC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AD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AC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10</w:t>
            </w:r>
          </w:p>
        </w:tc>
        <w:tc>
          <w:tcPr>
            <w:tcW w:w="1810" w:type="dxa"/>
            <w:tcBorders>
              <w:top w:val="nil"/>
              <w:left w:val="nil"/>
              <w:bottom w:val="single" w:sz="4" w:space="0" w:color="auto"/>
              <w:right w:val="single" w:sz="4" w:space="0" w:color="auto"/>
            </w:tcBorders>
            <w:shd w:val="clear" w:color="auto" w:fill="auto"/>
            <w:noWrap/>
            <w:vAlign w:val="center"/>
            <w:hideMark/>
          </w:tcPr>
          <w:p w14:paraId="795DBAC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Ράπτη Ελένη</w:t>
            </w:r>
          </w:p>
        </w:tc>
        <w:tc>
          <w:tcPr>
            <w:tcW w:w="510" w:type="dxa"/>
            <w:tcBorders>
              <w:top w:val="nil"/>
              <w:left w:val="nil"/>
              <w:bottom w:val="single" w:sz="4" w:space="0" w:color="auto"/>
              <w:right w:val="single" w:sz="4" w:space="0" w:color="auto"/>
            </w:tcBorders>
            <w:shd w:val="clear" w:color="auto" w:fill="auto"/>
            <w:noWrap/>
            <w:vAlign w:val="center"/>
            <w:hideMark/>
          </w:tcPr>
          <w:p w14:paraId="795DBAC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C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C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C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C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C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AC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AD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AD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AD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AD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11</w:t>
            </w:r>
          </w:p>
        </w:tc>
        <w:tc>
          <w:tcPr>
            <w:tcW w:w="1810" w:type="dxa"/>
            <w:tcBorders>
              <w:top w:val="nil"/>
              <w:left w:val="nil"/>
              <w:bottom w:val="single" w:sz="4" w:space="0" w:color="auto"/>
              <w:right w:val="single" w:sz="4" w:space="0" w:color="auto"/>
            </w:tcBorders>
            <w:shd w:val="clear" w:color="auto" w:fill="auto"/>
            <w:noWrap/>
            <w:vAlign w:val="center"/>
            <w:hideMark/>
          </w:tcPr>
          <w:p w14:paraId="795DBAD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Γρέγος Αντώνιος</w:t>
            </w:r>
          </w:p>
        </w:tc>
        <w:tc>
          <w:tcPr>
            <w:tcW w:w="510" w:type="dxa"/>
            <w:tcBorders>
              <w:top w:val="nil"/>
              <w:left w:val="nil"/>
              <w:bottom w:val="single" w:sz="4" w:space="0" w:color="auto"/>
              <w:right w:val="single" w:sz="4" w:space="0" w:color="auto"/>
            </w:tcBorders>
            <w:shd w:val="clear" w:color="auto" w:fill="auto"/>
            <w:noWrap/>
            <w:vAlign w:val="center"/>
            <w:hideMark/>
          </w:tcPr>
          <w:p w14:paraId="795DBAD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D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D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D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D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D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AD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AD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AD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AE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AD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12</w:t>
            </w:r>
          </w:p>
        </w:tc>
        <w:tc>
          <w:tcPr>
            <w:tcW w:w="1810" w:type="dxa"/>
            <w:tcBorders>
              <w:top w:val="nil"/>
              <w:left w:val="nil"/>
              <w:bottom w:val="single" w:sz="4" w:space="0" w:color="auto"/>
              <w:right w:val="single" w:sz="4" w:space="0" w:color="auto"/>
            </w:tcBorders>
            <w:shd w:val="clear" w:color="auto" w:fill="auto"/>
            <w:noWrap/>
            <w:vAlign w:val="center"/>
            <w:hideMark/>
          </w:tcPr>
          <w:p w14:paraId="795DBAE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Βενιζέλος Ευάγγελος</w:t>
            </w:r>
          </w:p>
        </w:tc>
        <w:tc>
          <w:tcPr>
            <w:tcW w:w="510" w:type="dxa"/>
            <w:tcBorders>
              <w:top w:val="nil"/>
              <w:left w:val="nil"/>
              <w:bottom w:val="single" w:sz="4" w:space="0" w:color="auto"/>
              <w:right w:val="single" w:sz="4" w:space="0" w:color="auto"/>
            </w:tcBorders>
            <w:shd w:val="clear" w:color="auto" w:fill="auto"/>
            <w:noWrap/>
            <w:vAlign w:val="center"/>
            <w:hideMark/>
          </w:tcPr>
          <w:p w14:paraId="795DBAE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E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E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E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E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E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AE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AE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AE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AF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AE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13</w:t>
            </w:r>
          </w:p>
        </w:tc>
        <w:tc>
          <w:tcPr>
            <w:tcW w:w="1810" w:type="dxa"/>
            <w:tcBorders>
              <w:top w:val="nil"/>
              <w:left w:val="nil"/>
              <w:bottom w:val="single" w:sz="4" w:space="0" w:color="auto"/>
              <w:right w:val="single" w:sz="4" w:space="0" w:color="auto"/>
            </w:tcBorders>
            <w:shd w:val="clear" w:color="auto" w:fill="auto"/>
            <w:noWrap/>
            <w:vAlign w:val="center"/>
            <w:hideMark/>
          </w:tcPr>
          <w:p w14:paraId="795DBAE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Δελής Ιωάννης</w:t>
            </w:r>
          </w:p>
        </w:tc>
        <w:tc>
          <w:tcPr>
            <w:tcW w:w="510" w:type="dxa"/>
            <w:tcBorders>
              <w:top w:val="nil"/>
              <w:left w:val="nil"/>
              <w:bottom w:val="single" w:sz="4" w:space="0" w:color="auto"/>
              <w:right w:val="single" w:sz="4" w:space="0" w:color="auto"/>
            </w:tcBorders>
            <w:shd w:val="clear" w:color="auto" w:fill="auto"/>
            <w:noWrap/>
            <w:vAlign w:val="center"/>
            <w:hideMark/>
          </w:tcPr>
          <w:p w14:paraId="795DBAE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E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ΠΡΝ</w:t>
            </w:r>
          </w:p>
        </w:tc>
        <w:tc>
          <w:tcPr>
            <w:tcW w:w="978" w:type="dxa"/>
            <w:tcBorders>
              <w:top w:val="nil"/>
              <w:left w:val="nil"/>
              <w:bottom w:val="single" w:sz="4" w:space="0" w:color="auto"/>
              <w:right w:val="single" w:sz="4" w:space="0" w:color="auto"/>
            </w:tcBorders>
            <w:shd w:val="clear" w:color="auto" w:fill="auto"/>
            <w:noWrap/>
            <w:vAlign w:val="center"/>
            <w:hideMark/>
          </w:tcPr>
          <w:p w14:paraId="795DBAE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F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F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F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AF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AF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AF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B0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AF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14</w:t>
            </w:r>
          </w:p>
        </w:tc>
        <w:tc>
          <w:tcPr>
            <w:tcW w:w="1810" w:type="dxa"/>
            <w:tcBorders>
              <w:top w:val="nil"/>
              <w:left w:val="nil"/>
              <w:bottom w:val="single" w:sz="4" w:space="0" w:color="auto"/>
              <w:right w:val="single" w:sz="4" w:space="0" w:color="auto"/>
            </w:tcBorders>
            <w:shd w:val="clear" w:color="auto" w:fill="auto"/>
            <w:noWrap/>
            <w:vAlign w:val="center"/>
            <w:hideMark/>
          </w:tcPr>
          <w:p w14:paraId="795DBAF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Θεοδωράκης Σταύρος</w:t>
            </w:r>
          </w:p>
        </w:tc>
        <w:tc>
          <w:tcPr>
            <w:tcW w:w="510" w:type="dxa"/>
            <w:tcBorders>
              <w:top w:val="nil"/>
              <w:left w:val="nil"/>
              <w:bottom w:val="single" w:sz="4" w:space="0" w:color="auto"/>
              <w:right w:val="single" w:sz="4" w:space="0" w:color="auto"/>
            </w:tcBorders>
            <w:shd w:val="clear" w:color="auto" w:fill="auto"/>
            <w:noWrap/>
            <w:vAlign w:val="center"/>
            <w:hideMark/>
          </w:tcPr>
          <w:p w14:paraId="795DBAF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F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F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F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F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AF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AF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B0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B0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B0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B0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15</w:t>
            </w:r>
          </w:p>
        </w:tc>
        <w:tc>
          <w:tcPr>
            <w:tcW w:w="1810" w:type="dxa"/>
            <w:tcBorders>
              <w:top w:val="nil"/>
              <w:left w:val="nil"/>
              <w:bottom w:val="single" w:sz="4" w:space="0" w:color="auto"/>
              <w:right w:val="single" w:sz="4" w:space="0" w:color="auto"/>
            </w:tcBorders>
            <w:shd w:val="clear" w:color="auto" w:fill="auto"/>
            <w:noWrap/>
            <w:vAlign w:val="center"/>
            <w:hideMark/>
          </w:tcPr>
          <w:p w14:paraId="795DBB0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Ζουράρης Κωνσταντίνος</w:t>
            </w:r>
          </w:p>
        </w:tc>
        <w:tc>
          <w:tcPr>
            <w:tcW w:w="510" w:type="dxa"/>
            <w:tcBorders>
              <w:top w:val="nil"/>
              <w:left w:val="nil"/>
              <w:bottom w:val="single" w:sz="4" w:space="0" w:color="auto"/>
              <w:right w:val="single" w:sz="4" w:space="0" w:color="auto"/>
            </w:tcBorders>
            <w:shd w:val="clear" w:color="auto" w:fill="auto"/>
            <w:noWrap/>
            <w:vAlign w:val="center"/>
            <w:hideMark/>
          </w:tcPr>
          <w:p w14:paraId="795DBB0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B0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B0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B0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B0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B0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B0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B0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B0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B1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B0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16</w:t>
            </w:r>
          </w:p>
        </w:tc>
        <w:tc>
          <w:tcPr>
            <w:tcW w:w="1810" w:type="dxa"/>
            <w:tcBorders>
              <w:top w:val="nil"/>
              <w:left w:val="nil"/>
              <w:bottom w:val="single" w:sz="4" w:space="0" w:color="auto"/>
              <w:right w:val="single" w:sz="4" w:space="0" w:color="auto"/>
            </w:tcBorders>
            <w:shd w:val="clear" w:color="auto" w:fill="auto"/>
            <w:noWrap/>
            <w:vAlign w:val="center"/>
            <w:hideMark/>
          </w:tcPr>
          <w:p w14:paraId="795DBB1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Σαρίδης Ιωάννης</w:t>
            </w:r>
          </w:p>
        </w:tc>
        <w:tc>
          <w:tcPr>
            <w:tcW w:w="510" w:type="dxa"/>
            <w:tcBorders>
              <w:top w:val="nil"/>
              <w:left w:val="nil"/>
              <w:bottom w:val="single" w:sz="4" w:space="0" w:color="auto"/>
              <w:right w:val="single" w:sz="4" w:space="0" w:color="auto"/>
            </w:tcBorders>
            <w:shd w:val="clear" w:color="auto" w:fill="auto"/>
            <w:noWrap/>
            <w:vAlign w:val="center"/>
            <w:hideMark/>
          </w:tcPr>
          <w:p w14:paraId="795DBB1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B1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B1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B1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B1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B1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B1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B1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B1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B26" w14:textId="77777777">
        <w:trPr>
          <w:trHeight w:val="300"/>
        </w:trPr>
        <w:tc>
          <w:tcPr>
            <w:tcW w:w="458" w:type="dxa"/>
            <w:tcBorders>
              <w:top w:val="nil"/>
              <w:left w:val="nil"/>
              <w:bottom w:val="nil"/>
              <w:right w:val="nil"/>
            </w:tcBorders>
            <w:shd w:val="clear" w:color="auto" w:fill="auto"/>
            <w:noWrap/>
            <w:vAlign w:val="bottom"/>
            <w:hideMark/>
          </w:tcPr>
          <w:p w14:paraId="795DBB1B"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BB1C"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BB1D"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B1E"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B1F"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B20"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B21"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B22"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BB23"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BB24"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BB25"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BB32" w14:textId="77777777">
        <w:trPr>
          <w:trHeight w:val="735"/>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BB27"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BB2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Β΄ ΘΕΣΣΑΛΟΝΙΚΗΣ</w:t>
            </w:r>
            <w:r w:rsidRPr="00510CA3">
              <w:rPr>
                <w:rFonts w:ascii="Calibri" w:eastAsia="Times New Roman" w:hAnsi="Calibri" w:cs="Calibri"/>
                <w:b/>
                <w:bCs/>
                <w:sz w:val="16"/>
                <w:szCs w:val="16"/>
              </w:rPr>
              <w:br/>
              <w:t xml:space="preserve">(Υπόλοιπο Ν. Θεσσαλονίκης) </w:t>
            </w:r>
            <w:r w:rsidRPr="00510CA3">
              <w:rPr>
                <w:rFonts w:ascii="Calibri" w:eastAsia="Times New Roman" w:hAnsi="Calibri" w:cs="Calibri"/>
                <w:b/>
                <w:bCs/>
                <w:sz w:val="16"/>
                <w:szCs w:val="16"/>
              </w:rPr>
              <w:br/>
              <w:t>(΄Εδρες 9)</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BB2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B2A"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B2B"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B2C"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B2D"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B2E"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BB2F"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BB3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BB3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BB3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B3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BB3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Φάμελλος Σωκράτης</w:t>
            </w:r>
          </w:p>
        </w:tc>
        <w:tc>
          <w:tcPr>
            <w:tcW w:w="510" w:type="dxa"/>
            <w:tcBorders>
              <w:top w:val="nil"/>
              <w:left w:val="nil"/>
              <w:bottom w:val="single" w:sz="4" w:space="0" w:color="auto"/>
              <w:right w:val="single" w:sz="4" w:space="0" w:color="auto"/>
            </w:tcBorders>
            <w:shd w:val="clear" w:color="auto" w:fill="auto"/>
            <w:noWrap/>
            <w:vAlign w:val="center"/>
            <w:hideMark/>
          </w:tcPr>
          <w:p w14:paraId="795DBB3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B3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B3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B3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B3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B3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B3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B3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B3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B4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B3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BB4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 xml:space="preserve">Μάρδας </w:t>
            </w:r>
            <w:r w:rsidRPr="00510CA3">
              <w:rPr>
                <w:rFonts w:ascii="Microsoft Sans Serif" w:eastAsia="Times New Roman" w:hAnsi="Microsoft Sans Serif" w:cs="Microsoft Sans Serif"/>
                <w:b/>
                <w:bCs/>
                <w:sz w:val="16"/>
                <w:szCs w:val="16"/>
              </w:rPr>
              <w:t>Δημήτριος</w:t>
            </w:r>
          </w:p>
        </w:tc>
        <w:tc>
          <w:tcPr>
            <w:tcW w:w="510" w:type="dxa"/>
            <w:tcBorders>
              <w:top w:val="nil"/>
              <w:left w:val="nil"/>
              <w:bottom w:val="single" w:sz="4" w:space="0" w:color="auto"/>
              <w:right w:val="single" w:sz="4" w:space="0" w:color="auto"/>
            </w:tcBorders>
            <w:shd w:val="clear" w:color="auto" w:fill="auto"/>
            <w:noWrap/>
            <w:vAlign w:val="center"/>
            <w:hideMark/>
          </w:tcPr>
          <w:p w14:paraId="795DBB4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B4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B4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B4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B4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B4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B4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B4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B4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B5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B4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w:t>
            </w:r>
          </w:p>
        </w:tc>
        <w:tc>
          <w:tcPr>
            <w:tcW w:w="1810" w:type="dxa"/>
            <w:tcBorders>
              <w:top w:val="nil"/>
              <w:left w:val="nil"/>
              <w:bottom w:val="single" w:sz="4" w:space="0" w:color="auto"/>
              <w:right w:val="single" w:sz="4" w:space="0" w:color="auto"/>
            </w:tcBorders>
            <w:shd w:val="clear" w:color="auto" w:fill="auto"/>
            <w:noWrap/>
            <w:vAlign w:val="center"/>
            <w:hideMark/>
          </w:tcPr>
          <w:p w14:paraId="795DBB4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Καράογλου Θεόδωρος</w:t>
            </w:r>
          </w:p>
        </w:tc>
        <w:tc>
          <w:tcPr>
            <w:tcW w:w="510" w:type="dxa"/>
            <w:tcBorders>
              <w:top w:val="nil"/>
              <w:left w:val="nil"/>
              <w:bottom w:val="single" w:sz="4" w:space="0" w:color="auto"/>
              <w:right w:val="single" w:sz="4" w:space="0" w:color="auto"/>
            </w:tcBorders>
            <w:shd w:val="clear" w:color="auto" w:fill="auto"/>
            <w:noWrap/>
            <w:vAlign w:val="center"/>
            <w:hideMark/>
          </w:tcPr>
          <w:p w14:paraId="795DBB4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B4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B4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B5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B5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B5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B5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B5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B5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B6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B5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4</w:t>
            </w:r>
          </w:p>
        </w:tc>
        <w:tc>
          <w:tcPr>
            <w:tcW w:w="1810" w:type="dxa"/>
            <w:tcBorders>
              <w:top w:val="nil"/>
              <w:left w:val="nil"/>
              <w:bottom w:val="single" w:sz="4" w:space="0" w:color="auto"/>
              <w:right w:val="single" w:sz="4" w:space="0" w:color="auto"/>
            </w:tcBorders>
            <w:shd w:val="clear" w:color="auto" w:fill="auto"/>
            <w:noWrap/>
            <w:vAlign w:val="center"/>
            <w:hideMark/>
          </w:tcPr>
          <w:p w14:paraId="795DBB5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Αναστασιάδης Σάββας</w:t>
            </w:r>
          </w:p>
        </w:tc>
        <w:tc>
          <w:tcPr>
            <w:tcW w:w="510" w:type="dxa"/>
            <w:tcBorders>
              <w:top w:val="nil"/>
              <w:left w:val="nil"/>
              <w:bottom w:val="single" w:sz="4" w:space="0" w:color="auto"/>
              <w:right w:val="single" w:sz="4" w:space="0" w:color="auto"/>
            </w:tcBorders>
            <w:shd w:val="clear" w:color="auto" w:fill="auto"/>
            <w:noWrap/>
            <w:vAlign w:val="center"/>
            <w:hideMark/>
          </w:tcPr>
          <w:p w14:paraId="795DBB5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B5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B5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B5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B5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B5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B5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B6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B6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B6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B6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5</w:t>
            </w:r>
          </w:p>
        </w:tc>
        <w:tc>
          <w:tcPr>
            <w:tcW w:w="1810" w:type="dxa"/>
            <w:tcBorders>
              <w:top w:val="nil"/>
              <w:left w:val="nil"/>
              <w:bottom w:val="single" w:sz="4" w:space="0" w:color="auto"/>
              <w:right w:val="single" w:sz="4" w:space="0" w:color="auto"/>
            </w:tcBorders>
            <w:shd w:val="clear" w:color="auto" w:fill="auto"/>
            <w:noWrap/>
            <w:vAlign w:val="center"/>
            <w:hideMark/>
          </w:tcPr>
          <w:p w14:paraId="795DBB6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Αρβανιτίδης Γεώργιος</w:t>
            </w:r>
          </w:p>
        </w:tc>
        <w:tc>
          <w:tcPr>
            <w:tcW w:w="510" w:type="dxa"/>
            <w:tcBorders>
              <w:top w:val="nil"/>
              <w:left w:val="nil"/>
              <w:bottom w:val="single" w:sz="4" w:space="0" w:color="auto"/>
              <w:right w:val="single" w:sz="4" w:space="0" w:color="auto"/>
            </w:tcBorders>
            <w:shd w:val="clear" w:color="auto" w:fill="auto"/>
            <w:noWrap/>
            <w:vAlign w:val="center"/>
            <w:hideMark/>
          </w:tcPr>
          <w:p w14:paraId="795DBB6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B6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B6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B6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B6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B6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B6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B6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B6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B7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B6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6</w:t>
            </w:r>
          </w:p>
        </w:tc>
        <w:tc>
          <w:tcPr>
            <w:tcW w:w="1810" w:type="dxa"/>
            <w:tcBorders>
              <w:top w:val="nil"/>
              <w:left w:val="nil"/>
              <w:bottom w:val="single" w:sz="4" w:space="0" w:color="auto"/>
              <w:right w:val="single" w:sz="4" w:space="0" w:color="auto"/>
            </w:tcBorders>
            <w:shd w:val="clear" w:color="auto" w:fill="auto"/>
            <w:noWrap/>
            <w:vAlign w:val="center"/>
            <w:hideMark/>
          </w:tcPr>
          <w:p w14:paraId="795DBB7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Βαρδαλής Αθανάσιος</w:t>
            </w:r>
          </w:p>
        </w:tc>
        <w:tc>
          <w:tcPr>
            <w:tcW w:w="510" w:type="dxa"/>
            <w:tcBorders>
              <w:top w:val="nil"/>
              <w:left w:val="nil"/>
              <w:bottom w:val="single" w:sz="4" w:space="0" w:color="auto"/>
              <w:right w:val="single" w:sz="4" w:space="0" w:color="auto"/>
            </w:tcBorders>
            <w:shd w:val="clear" w:color="auto" w:fill="auto"/>
            <w:noWrap/>
            <w:vAlign w:val="center"/>
            <w:hideMark/>
          </w:tcPr>
          <w:p w14:paraId="795DBB7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B7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ΠΡΝ</w:t>
            </w:r>
          </w:p>
        </w:tc>
        <w:tc>
          <w:tcPr>
            <w:tcW w:w="978" w:type="dxa"/>
            <w:tcBorders>
              <w:top w:val="nil"/>
              <w:left w:val="nil"/>
              <w:bottom w:val="single" w:sz="4" w:space="0" w:color="auto"/>
              <w:right w:val="single" w:sz="4" w:space="0" w:color="auto"/>
            </w:tcBorders>
            <w:shd w:val="clear" w:color="auto" w:fill="auto"/>
            <w:noWrap/>
            <w:vAlign w:val="center"/>
            <w:hideMark/>
          </w:tcPr>
          <w:p w14:paraId="795DBB7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B7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B7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B7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B7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B7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B7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B8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B7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7</w:t>
            </w:r>
          </w:p>
        </w:tc>
        <w:tc>
          <w:tcPr>
            <w:tcW w:w="1810" w:type="dxa"/>
            <w:tcBorders>
              <w:top w:val="nil"/>
              <w:left w:val="nil"/>
              <w:bottom w:val="single" w:sz="4" w:space="0" w:color="auto"/>
              <w:right w:val="single" w:sz="4" w:space="0" w:color="auto"/>
            </w:tcBorders>
            <w:shd w:val="clear" w:color="auto" w:fill="auto"/>
            <w:noWrap/>
            <w:vAlign w:val="center"/>
            <w:hideMark/>
          </w:tcPr>
          <w:p w14:paraId="795DBB7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Μάρκου Αικατερίνη</w:t>
            </w:r>
          </w:p>
        </w:tc>
        <w:tc>
          <w:tcPr>
            <w:tcW w:w="510" w:type="dxa"/>
            <w:tcBorders>
              <w:top w:val="nil"/>
              <w:left w:val="nil"/>
              <w:bottom w:val="single" w:sz="4" w:space="0" w:color="auto"/>
              <w:right w:val="single" w:sz="4" w:space="0" w:color="auto"/>
            </w:tcBorders>
            <w:shd w:val="clear" w:color="auto" w:fill="auto"/>
            <w:noWrap/>
            <w:vAlign w:val="center"/>
            <w:hideMark/>
          </w:tcPr>
          <w:p w14:paraId="795DBB7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B7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B7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B8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B8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B8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B8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B8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B8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B9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B8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8</w:t>
            </w:r>
          </w:p>
        </w:tc>
        <w:tc>
          <w:tcPr>
            <w:tcW w:w="1810" w:type="dxa"/>
            <w:tcBorders>
              <w:top w:val="nil"/>
              <w:left w:val="nil"/>
              <w:bottom w:val="single" w:sz="4" w:space="0" w:color="auto"/>
              <w:right w:val="single" w:sz="4" w:space="0" w:color="auto"/>
            </w:tcBorders>
            <w:shd w:val="clear" w:color="auto" w:fill="auto"/>
            <w:noWrap/>
            <w:vAlign w:val="center"/>
            <w:hideMark/>
          </w:tcPr>
          <w:p w14:paraId="795DBB8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Λαζαρίδης Γεώργιος</w:t>
            </w:r>
          </w:p>
        </w:tc>
        <w:tc>
          <w:tcPr>
            <w:tcW w:w="510" w:type="dxa"/>
            <w:tcBorders>
              <w:top w:val="nil"/>
              <w:left w:val="nil"/>
              <w:bottom w:val="single" w:sz="4" w:space="0" w:color="auto"/>
              <w:right w:val="single" w:sz="4" w:space="0" w:color="auto"/>
            </w:tcBorders>
            <w:shd w:val="clear" w:color="auto" w:fill="auto"/>
            <w:noWrap/>
            <w:vAlign w:val="center"/>
            <w:hideMark/>
          </w:tcPr>
          <w:p w14:paraId="795DBB8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B8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B8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B8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B8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B8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B8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B9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B9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B9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B9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9</w:t>
            </w:r>
          </w:p>
        </w:tc>
        <w:tc>
          <w:tcPr>
            <w:tcW w:w="1810" w:type="dxa"/>
            <w:tcBorders>
              <w:top w:val="nil"/>
              <w:left w:val="nil"/>
              <w:bottom w:val="single" w:sz="4" w:space="0" w:color="auto"/>
              <w:right w:val="single" w:sz="4" w:space="0" w:color="auto"/>
            </w:tcBorders>
            <w:shd w:val="clear" w:color="auto" w:fill="auto"/>
            <w:noWrap/>
            <w:vAlign w:val="center"/>
            <w:hideMark/>
          </w:tcPr>
          <w:p w14:paraId="795DBB9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Φωκάς Αριστείδης</w:t>
            </w:r>
          </w:p>
        </w:tc>
        <w:tc>
          <w:tcPr>
            <w:tcW w:w="510" w:type="dxa"/>
            <w:tcBorders>
              <w:top w:val="nil"/>
              <w:left w:val="nil"/>
              <w:bottom w:val="single" w:sz="4" w:space="0" w:color="auto"/>
              <w:right w:val="single" w:sz="4" w:space="0" w:color="auto"/>
            </w:tcBorders>
            <w:shd w:val="clear" w:color="auto" w:fill="auto"/>
            <w:noWrap/>
            <w:vAlign w:val="center"/>
            <w:hideMark/>
          </w:tcPr>
          <w:p w14:paraId="795DBB9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B9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B9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B9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B9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B9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B9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B9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B9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BAA" w14:textId="77777777">
        <w:trPr>
          <w:trHeight w:val="300"/>
        </w:trPr>
        <w:tc>
          <w:tcPr>
            <w:tcW w:w="458" w:type="dxa"/>
            <w:tcBorders>
              <w:top w:val="nil"/>
              <w:left w:val="nil"/>
              <w:bottom w:val="nil"/>
              <w:right w:val="nil"/>
            </w:tcBorders>
            <w:shd w:val="clear" w:color="auto" w:fill="auto"/>
            <w:noWrap/>
            <w:vAlign w:val="bottom"/>
            <w:hideMark/>
          </w:tcPr>
          <w:p w14:paraId="795DBB9F"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BBA0"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BBA1"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BA2"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BA3"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BA4"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BA5"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BA6"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BBA7"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BBA8"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BBA9"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BBB6"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BBAB"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BBAC"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 xml:space="preserve">ΝΟΜΟΣ ΙΩΑΝΝΙΝΩΝ  </w:t>
            </w:r>
            <w:r w:rsidRPr="00510CA3">
              <w:rPr>
                <w:rFonts w:ascii="Calibri" w:eastAsia="Times New Roman" w:hAnsi="Calibri" w:cs="Calibri"/>
                <w:b/>
                <w:bCs/>
                <w:sz w:val="16"/>
                <w:szCs w:val="16"/>
              </w:rPr>
              <w:br/>
              <w:t>(Έδρες 5)</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BBAD"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BAE"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BAF"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BB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BB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BB2"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BBB3"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BBB4"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BBB5"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BBC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BB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BBB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Μαντάς Χρήστος</w:t>
            </w:r>
          </w:p>
        </w:tc>
        <w:tc>
          <w:tcPr>
            <w:tcW w:w="510" w:type="dxa"/>
            <w:tcBorders>
              <w:top w:val="nil"/>
              <w:left w:val="nil"/>
              <w:bottom w:val="single" w:sz="4" w:space="0" w:color="auto"/>
              <w:right w:val="single" w:sz="4" w:space="0" w:color="auto"/>
            </w:tcBorders>
            <w:shd w:val="clear" w:color="auto" w:fill="auto"/>
            <w:noWrap/>
            <w:vAlign w:val="center"/>
            <w:hideMark/>
          </w:tcPr>
          <w:p w14:paraId="795DBBB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BB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BB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BB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BB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BB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BB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BC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BC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BC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BC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BBC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Στέφος Ιωάννης</w:t>
            </w:r>
          </w:p>
        </w:tc>
        <w:tc>
          <w:tcPr>
            <w:tcW w:w="510" w:type="dxa"/>
            <w:tcBorders>
              <w:top w:val="nil"/>
              <w:left w:val="nil"/>
              <w:bottom w:val="single" w:sz="4" w:space="0" w:color="auto"/>
              <w:right w:val="single" w:sz="4" w:space="0" w:color="auto"/>
            </w:tcBorders>
            <w:shd w:val="clear" w:color="auto" w:fill="auto"/>
            <w:noWrap/>
            <w:vAlign w:val="center"/>
            <w:hideMark/>
          </w:tcPr>
          <w:p w14:paraId="795DBBC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BC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BC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BC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BC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BC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BC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BC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BC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BD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BC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w:t>
            </w:r>
          </w:p>
        </w:tc>
        <w:tc>
          <w:tcPr>
            <w:tcW w:w="1810" w:type="dxa"/>
            <w:tcBorders>
              <w:top w:val="nil"/>
              <w:left w:val="nil"/>
              <w:bottom w:val="single" w:sz="4" w:space="0" w:color="auto"/>
              <w:right w:val="single" w:sz="4" w:space="0" w:color="auto"/>
            </w:tcBorders>
            <w:shd w:val="clear" w:color="auto" w:fill="auto"/>
            <w:noWrap/>
            <w:vAlign w:val="center"/>
            <w:hideMark/>
          </w:tcPr>
          <w:p w14:paraId="795DBBD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Τζούφη Μερόπη</w:t>
            </w:r>
          </w:p>
        </w:tc>
        <w:tc>
          <w:tcPr>
            <w:tcW w:w="510" w:type="dxa"/>
            <w:tcBorders>
              <w:top w:val="nil"/>
              <w:left w:val="nil"/>
              <w:bottom w:val="single" w:sz="4" w:space="0" w:color="auto"/>
              <w:right w:val="single" w:sz="4" w:space="0" w:color="auto"/>
            </w:tcBorders>
            <w:shd w:val="clear" w:color="auto" w:fill="auto"/>
            <w:noWrap/>
            <w:vAlign w:val="center"/>
            <w:hideMark/>
          </w:tcPr>
          <w:p w14:paraId="795DBBD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BD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BD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BD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BD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BD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BD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BD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BD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BE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BD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4</w:t>
            </w:r>
          </w:p>
        </w:tc>
        <w:tc>
          <w:tcPr>
            <w:tcW w:w="1810" w:type="dxa"/>
            <w:tcBorders>
              <w:top w:val="nil"/>
              <w:left w:val="nil"/>
              <w:bottom w:val="single" w:sz="4" w:space="0" w:color="auto"/>
              <w:right w:val="single" w:sz="4" w:space="0" w:color="auto"/>
            </w:tcBorders>
            <w:shd w:val="clear" w:color="auto" w:fill="auto"/>
            <w:noWrap/>
            <w:vAlign w:val="center"/>
            <w:hideMark/>
          </w:tcPr>
          <w:p w14:paraId="795DBBD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Καραγιάννης Ιωάννης</w:t>
            </w:r>
          </w:p>
        </w:tc>
        <w:tc>
          <w:tcPr>
            <w:tcW w:w="510" w:type="dxa"/>
            <w:tcBorders>
              <w:top w:val="nil"/>
              <w:left w:val="nil"/>
              <w:bottom w:val="single" w:sz="4" w:space="0" w:color="auto"/>
              <w:right w:val="single" w:sz="4" w:space="0" w:color="auto"/>
            </w:tcBorders>
            <w:shd w:val="clear" w:color="auto" w:fill="auto"/>
            <w:noWrap/>
            <w:vAlign w:val="center"/>
            <w:hideMark/>
          </w:tcPr>
          <w:p w14:paraId="795DBBD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BD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BD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BE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BE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BE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BE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BE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BE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BF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BE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5</w:t>
            </w:r>
          </w:p>
        </w:tc>
        <w:tc>
          <w:tcPr>
            <w:tcW w:w="1810" w:type="dxa"/>
            <w:tcBorders>
              <w:top w:val="nil"/>
              <w:left w:val="nil"/>
              <w:bottom w:val="single" w:sz="4" w:space="0" w:color="auto"/>
              <w:right w:val="single" w:sz="4" w:space="0" w:color="auto"/>
            </w:tcBorders>
            <w:shd w:val="clear" w:color="auto" w:fill="auto"/>
            <w:noWrap/>
            <w:vAlign w:val="center"/>
            <w:hideMark/>
          </w:tcPr>
          <w:p w14:paraId="795DBBE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Τασούλας Κωνσταντίνος</w:t>
            </w:r>
          </w:p>
        </w:tc>
        <w:tc>
          <w:tcPr>
            <w:tcW w:w="510" w:type="dxa"/>
            <w:tcBorders>
              <w:top w:val="nil"/>
              <w:left w:val="nil"/>
              <w:bottom w:val="single" w:sz="4" w:space="0" w:color="auto"/>
              <w:right w:val="single" w:sz="4" w:space="0" w:color="auto"/>
            </w:tcBorders>
            <w:shd w:val="clear" w:color="auto" w:fill="auto"/>
            <w:noWrap/>
            <w:vAlign w:val="center"/>
            <w:hideMark/>
          </w:tcPr>
          <w:p w14:paraId="795DBBE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BE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BE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BE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BE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BE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BE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BF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BF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BFE" w14:textId="77777777">
        <w:trPr>
          <w:trHeight w:val="300"/>
        </w:trPr>
        <w:tc>
          <w:tcPr>
            <w:tcW w:w="458" w:type="dxa"/>
            <w:tcBorders>
              <w:top w:val="nil"/>
              <w:left w:val="nil"/>
              <w:bottom w:val="nil"/>
              <w:right w:val="nil"/>
            </w:tcBorders>
            <w:shd w:val="clear" w:color="auto" w:fill="auto"/>
            <w:noWrap/>
            <w:vAlign w:val="bottom"/>
            <w:hideMark/>
          </w:tcPr>
          <w:p w14:paraId="795DBBF3"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BBF4"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BBF5"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BF6"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BF7"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BF8"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BF9"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BFA"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BBFB"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BBFC"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BBFD"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BC0A"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BBFF"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BC0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 xml:space="preserve">ΝΟΜΟΣ ΚΑΒΑΛΑΣ </w:t>
            </w:r>
            <w:r w:rsidRPr="00510CA3">
              <w:rPr>
                <w:rFonts w:ascii="Calibri" w:eastAsia="Times New Roman" w:hAnsi="Calibri" w:cs="Calibri"/>
                <w:b/>
                <w:bCs/>
                <w:sz w:val="16"/>
                <w:szCs w:val="16"/>
              </w:rPr>
              <w:br w:type="page"/>
              <w:t>(΄Εδρες 4)</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BC0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C02"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C03"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C04"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C05"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C06"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BC07"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BC0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BC0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ype="page"/>
              <w:t>1621/251</w:t>
            </w:r>
          </w:p>
        </w:tc>
      </w:tr>
      <w:tr w:rsidR="00B01EFE" w14:paraId="795DBC1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C0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BC0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Εμμανουηλίδης Δημήτριος</w:t>
            </w:r>
          </w:p>
        </w:tc>
        <w:tc>
          <w:tcPr>
            <w:tcW w:w="510" w:type="dxa"/>
            <w:tcBorders>
              <w:top w:val="nil"/>
              <w:left w:val="nil"/>
              <w:bottom w:val="single" w:sz="4" w:space="0" w:color="auto"/>
              <w:right w:val="single" w:sz="4" w:space="0" w:color="auto"/>
            </w:tcBorders>
            <w:shd w:val="clear" w:color="auto" w:fill="auto"/>
            <w:noWrap/>
            <w:vAlign w:val="center"/>
            <w:hideMark/>
          </w:tcPr>
          <w:p w14:paraId="795DBC0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0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0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1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1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1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C1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C1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C1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C2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C1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BC1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Μορφίδης Κωνσταντίνος</w:t>
            </w:r>
          </w:p>
        </w:tc>
        <w:tc>
          <w:tcPr>
            <w:tcW w:w="510" w:type="dxa"/>
            <w:tcBorders>
              <w:top w:val="nil"/>
              <w:left w:val="nil"/>
              <w:bottom w:val="single" w:sz="4" w:space="0" w:color="auto"/>
              <w:right w:val="single" w:sz="4" w:space="0" w:color="auto"/>
            </w:tcBorders>
            <w:shd w:val="clear" w:color="auto" w:fill="auto"/>
            <w:noWrap/>
            <w:vAlign w:val="center"/>
            <w:hideMark/>
          </w:tcPr>
          <w:p w14:paraId="795DBC1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1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1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1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1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1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C1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C2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C2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C2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C2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w:t>
            </w:r>
          </w:p>
        </w:tc>
        <w:tc>
          <w:tcPr>
            <w:tcW w:w="1810" w:type="dxa"/>
            <w:tcBorders>
              <w:top w:val="nil"/>
              <w:left w:val="nil"/>
              <w:bottom w:val="single" w:sz="4" w:space="0" w:color="auto"/>
              <w:right w:val="single" w:sz="4" w:space="0" w:color="auto"/>
            </w:tcBorders>
            <w:shd w:val="clear" w:color="auto" w:fill="auto"/>
            <w:noWrap/>
            <w:vAlign w:val="center"/>
            <w:hideMark/>
          </w:tcPr>
          <w:p w14:paraId="795DBC2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Παπαφιλίππου Γεώργιος</w:t>
            </w:r>
          </w:p>
        </w:tc>
        <w:tc>
          <w:tcPr>
            <w:tcW w:w="510" w:type="dxa"/>
            <w:tcBorders>
              <w:top w:val="nil"/>
              <w:left w:val="nil"/>
              <w:bottom w:val="single" w:sz="4" w:space="0" w:color="auto"/>
              <w:right w:val="single" w:sz="4" w:space="0" w:color="auto"/>
            </w:tcBorders>
            <w:shd w:val="clear" w:color="auto" w:fill="auto"/>
            <w:noWrap/>
            <w:vAlign w:val="center"/>
            <w:hideMark/>
          </w:tcPr>
          <w:p w14:paraId="795DBC2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2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2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2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2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2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C2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C2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C2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C3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C2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4</w:t>
            </w:r>
          </w:p>
        </w:tc>
        <w:tc>
          <w:tcPr>
            <w:tcW w:w="1810" w:type="dxa"/>
            <w:tcBorders>
              <w:top w:val="nil"/>
              <w:left w:val="nil"/>
              <w:bottom w:val="single" w:sz="4" w:space="0" w:color="auto"/>
              <w:right w:val="single" w:sz="4" w:space="0" w:color="auto"/>
            </w:tcBorders>
            <w:shd w:val="clear" w:color="auto" w:fill="auto"/>
            <w:noWrap/>
            <w:vAlign w:val="center"/>
            <w:hideMark/>
          </w:tcPr>
          <w:p w14:paraId="795DBC3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Παναγιωτόπουλος Νικόλαος</w:t>
            </w:r>
          </w:p>
        </w:tc>
        <w:tc>
          <w:tcPr>
            <w:tcW w:w="510" w:type="dxa"/>
            <w:tcBorders>
              <w:top w:val="nil"/>
              <w:left w:val="nil"/>
              <w:bottom w:val="single" w:sz="4" w:space="0" w:color="auto"/>
              <w:right w:val="single" w:sz="4" w:space="0" w:color="auto"/>
            </w:tcBorders>
            <w:shd w:val="clear" w:color="auto" w:fill="auto"/>
            <w:noWrap/>
            <w:vAlign w:val="center"/>
            <w:hideMark/>
          </w:tcPr>
          <w:p w14:paraId="795DBC3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C3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C3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C3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C3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C3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C3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C3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C3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C46" w14:textId="77777777">
        <w:trPr>
          <w:trHeight w:val="300"/>
        </w:trPr>
        <w:tc>
          <w:tcPr>
            <w:tcW w:w="458" w:type="dxa"/>
            <w:tcBorders>
              <w:top w:val="nil"/>
              <w:left w:val="nil"/>
              <w:bottom w:val="nil"/>
              <w:right w:val="nil"/>
            </w:tcBorders>
            <w:shd w:val="clear" w:color="auto" w:fill="auto"/>
            <w:noWrap/>
            <w:vAlign w:val="bottom"/>
            <w:hideMark/>
          </w:tcPr>
          <w:p w14:paraId="795DBC3B"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noWrap/>
            <w:vAlign w:val="center"/>
            <w:hideMark/>
          </w:tcPr>
          <w:p w14:paraId="795DBC3C"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noWrap/>
            <w:vAlign w:val="center"/>
            <w:hideMark/>
          </w:tcPr>
          <w:p w14:paraId="795DBC3D"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noWrap/>
            <w:vAlign w:val="center"/>
            <w:hideMark/>
          </w:tcPr>
          <w:p w14:paraId="795DBC3E"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noWrap/>
            <w:vAlign w:val="center"/>
            <w:hideMark/>
          </w:tcPr>
          <w:p w14:paraId="795DBC3F"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noWrap/>
            <w:vAlign w:val="center"/>
            <w:hideMark/>
          </w:tcPr>
          <w:p w14:paraId="795DBC40"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noWrap/>
            <w:vAlign w:val="center"/>
            <w:hideMark/>
          </w:tcPr>
          <w:p w14:paraId="795DBC41"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noWrap/>
            <w:vAlign w:val="center"/>
            <w:hideMark/>
          </w:tcPr>
          <w:p w14:paraId="795DBC42"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noWrap/>
            <w:vAlign w:val="center"/>
            <w:hideMark/>
          </w:tcPr>
          <w:p w14:paraId="795DBC43"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noWrap/>
            <w:vAlign w:val="center"/>
            <w:hideMark/>
          </w:tcPr>
          <w:p w14:paraId="795DBC44"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noWrap/>
            <w:vAlign w:val="center"/>
            <w:hideMark/>
          </w:tcPr>
          <w:p w14:paraId="795DBC45"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BC52"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BC47"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BC4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 xml:space="preserve">ΝΟΜΟΣ ΚΑΡΔΙΤΣΗΣ </w:t>
            </w:r>
            <w:r w:rsidRPr="00510CA3">
              <w:rPr>
                <w:rFonts w:ascii="Calibri" w:eastAsia="Times New Roman" w:hAnsi="Calibri" w:cs="Calibri"/>
                <w:b/>
                <w:bCs/>
                <w:sz w:val="16"/>
                <w:szCs w:val="16"/>
              </w:rPr>
              <w:br/>
            </w:r>
            <w:r w:rsidRPr="00510CA3">
              <w:rPr>
                <w:rFonts w:ascii="Calibri" w:eastAsia="Times New Roman" w:hAnsi="Calibri" w:cs="Calibri"/>
                <w:b/>
                <w:bCs/>
                <w:sz w:val="16"/>
                <w:szCs w:val="16"/>
              </w:rPr>
              <w:t>(΄Εδρες 4)</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BC4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C4A"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C4B"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C4C"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C4D"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C4E"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BC4F"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BC5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BC5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BC5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C5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BC5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Λάππας Σπυρίδωνας</w:t>
            </w:r>
          </w:p>
        </w:tc>
        <w:tc>
          <w:tcPr>
            <w:tcW w:w="510" w:type="dxa"/>
            <w:tcBorders>
              <w:top w:val="nil"/>
              <w:left w:val="nil"/>
              <w:bottom w:val="single" w:sz="4" w:space="0" w:color="auto"/>
              <w:right w:val="single" w:sz="4" w:space="0" w:color="auto"/>
            </w:tcBorders>
            <w:shd w:val="clear" w:color="auto" w:fill="auto"/>
            <w:noWrap/>
            <w:vAlign w:val="center"/>
            <w:hideMark/>
          </w:tcPr>
          <w:p w14:paraId="795DBC5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5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5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5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5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5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C5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C5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C5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C6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C5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BC6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Κατσαβριά-Σιωροπούλου Χρυσούλα</w:t>
            </w:r>
          </w:p>
        </w:tc>
        <w:tc>
          <w:tcPr>
            <w:tcW w:w="510" w:type="dxa"/>
            <w:tcBorders>
              <w:top w:val="nil"/>
              <w:left w:val="nil"/>
              <w:bottom w:val="single" w:sz="4" w:space="0" w:color="auto"/>
              <w:right w:val="single" w:sz="4" w:space="0" w:color="auto"/>
            </w:tcBorders>
            <w:shd w:val="clear" w:color="auto" w:fill="auto"/>
            <w:noWrap/>
            <w:vAlign w:val="center"/>
            <w:hideMark/>
          </w:tcPr>
          <w:p w14:paraId="795DBC6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6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6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6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6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6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C6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C6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C6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C7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C6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w:t>
            </w:r>
          </w:p>
        </w:tc>
        <w:tc>
          <w:tcPr>
            <w:tcW w:w="1810" w:type="dxa"/>
            <w:tcBorders>
              <w:top w:val="nil"/>
              <w:left w:val="nil"/>
              <w:bottom w:val="single" w:sz="4" w:space="0" w:color="auto"/>
              <w:right w:val="single" w:sz="4" w:space="0" w:color="auto"/>
            </w:tcBorders>
            <w:shd w:val="clear" w:color="auto" w:fill="auto"/>
            <w:noWrap/>
            <w:vAlign w:val="center"/>
            <w:hideMark/>
          </w:tcPr>
          <w:p w14:paraId="795DBC6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Βράτζα Παναγιώτα</w:t>
            </w:r>
          </w:p>
        </w:tc>
        <w:tc>
          <w:tcPr>
            <w:tcW w:w="510" w:type="dxa"/>
            <w:tcBorders>
              <w:top w:val="nil"/>
              <w:left w:val="nil"/>
              <w:bottom w:val="single" w:sz="4" w:space="0" w:color="auto"/>
              <w:right w:val="single" w:sz="4" w:space="0" w:color="auto"/>
            </w:tcBorders>
            <w:shd w:val="clear" w:color="auto" w:fill="auto"/>
            <w:noWrap/>
            <w:vAlign w:val="center"/>
            <w:hideMark/>
          </w:tcPr>
          <w:p w14:paraId="795DBC6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6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6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7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7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7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C7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C7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C7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C8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C7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4</w:t>
            </w:r>
          </w:p>
        </w:tc>
        <w:tc>
          <w:tcPr>
            <w:tcW w:w="1810" w:type="dxa"/>
            <w:tcBorders>
              <w:top w:val="nil"/>
              <w:left w:val="nil"/>
              <w:bottom w:val="single" w:sz="4" w:space="0" w:color="auto"/>
              <w:right w:val="single" w:sz="4" w:space="0" w:color="auto"/>
            </w:tcBorders>
            <w:shd w:val="clear" w:color="auto" w:fill="auto"/>
            <w:noWrap/>
            <w:vAlign w:val="center"/>
            <w:hideMark/>
          </w:tcPr>
          <w:p w14:paraId="795DBC7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Τσιάρας Κωνσταντίνος</w:t>
            </w:r>
          </w:p>
        </w:tc>
        <w:tc>
          <w:tcPr>
            <w:tcW w:w="510" w:type="dxa"/>
            <w:tcBorders>
              <w:top w:val="nil"/>
              <w:left w:val="nil"/>
              <w:bottom w:val="single" w:sz="4" w:space="0" w:color="auto"/>
              <w:right w:val="single" w:sz="4" w:space="0" w:color="auto"/>
            </w:tcBorders>
            <w:shd w:val="clear" w:color="auto" w:fill="auto"/>
            <w:noWrap/>
            <w:vAlign w:val="center"/>
            <w:hideMark/>
          </w:tcPr>
          <w:p w14:paraId="795DBC7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C7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C7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C7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C7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C7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C7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C8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C8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C8E" w14:textId="77777777">
        <w:trPr>
          <w:trHeight w:val="300"/>
        </w:trPr>
        <w:tc>
          <w:tcPr>
            <w:tcW w:w="458" w:type="dxa"/>
            <w:tcBorders>
              <w:top w:val="nil"/>
              <w:left w:val="nil"/>
              <w:bottom w:val="nil"/>
              <w:right w:val="nil"/>
            </w:tcBorders>
            <w:shd w:val="clear" w:color="auto" w:fill="auto"/>
            <w:noWrap/>
            <w:vAlign w:val="bottom"/>
            <w:hideMark/>
          </w:tcPr>
          <w:p w14:paraId="795DBC83"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BC84"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BC85"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C86"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C87"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C88"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C89"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C8A"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BC8B"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BC8C"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BC8D"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BC9A"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BC8F"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BC9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 xml:space="preserve">ΝΟΜΟΣ ΚΑΣΤΟΡΙΑΣ </w:t>
            </w:r>
            <w:r w:rsidRPr="00510CA3">
              <w:rPr>
                <w:rFonts w:ascii="Calibri" w:eastAsia="Times New Roman" w:hAnsi="Calibri" w:cs="Calibri"/>
                <w:b/>
                <w:bCs/>
                <w:sz w:val="16"/>
                <w:szCs w:val="16"/>
              </w:rPr>
              <w:br/>
              <w:t>(΄Εδρες 2)</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BC9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C92"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C93"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C94"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C95"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C96"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BC97"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BC9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BC9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BCA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C9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BC9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Τελιγιορίδου Ολυμπία</w:t>
            </w:r>
          </w:p>
        </w:tc>
        <w:tc>
          <w:tcPr>
            <w:tcW w:w="510" w:type="dxa"/>
            <w:tcBorders>
              <w:top w:val="nil"/>
              <w:left w:val="nil"/>
              <w:bottom w:val="single" w:sz="4" w:space="0" w:color="auto"/>
              <w:right w:val="single" w:sz="4" w:space="0" w:color="auto"/>
            </w:tcBorders>
            <w:shd w:val="clear" w:color="auto" w:fill="auto"/>
            <w:noWrap/>
            <w:vAlign w:val="center"/>
            <w:hideMark/>
          </w:tcPr>
          <w:p w14:paraId="795DBC9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9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9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A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A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A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CA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CA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CA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CB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CA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BCA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Αντωνίου Μαρία</w:t>
            </w:r>
          </w:p>
        </w:tc>
        <w:tc>
          <w:tcPr>
            <w:tcW w:w="510" w:type="dxa"/>
            <w:tcBorders>
              <w:top w:val="nil"/>
              <w:left w:val="nil"/>
              <w:bottom w:val="single" w:sz="4" w:space="0" w:color="auto"/>
              <w:right w:val="single" w:sz="4" w:space="0" w:color="auto"/>
            </w:tcBorders>
            <w:shd w:val="clear" w:color="auto" w:fill="auto"/>
            <w:noWrap/>
            <w:vAlign w:val="center"/>
            <w:hideMark/>
          </w:tcPr>
          <w:p w14:paraId="795DBCA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CA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CA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CA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CA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CA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CA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CB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CB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CBE" w14:textId="77777777">
        <w:trPr>
          <w:trHeight w:val="300"/>
        </w:trPr>
        <w:tc>
          <w:tcPr>
            <w:tcW w:w="458" w:type="dxa"/>
            <w:tcBorders>
              <w:top w:val="nil"/>
              <w:left w:val="nil"/>
              <w:bottom w:val="nil"/>
              <w:right w:val="nil"/>
            </w:tcBorders>
            <w:shd w:val="clear" w:color="auto" w:fill="auto"/>
            <w:noWrap/>
            <w:vAlign w:val="bottom"/>
            <w:hideMark/>
          </w:tcPr>
          <w:p w14:paraId="795DBCB3"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BCB4"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BCB5"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CB6"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CB7"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CB8"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CB9"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CBA"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BCBB"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BCBC"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BCBD"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BCCA"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BCBF"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BCC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 xml:space="preserve">ΝΟΜΟΣ ΚΕΡΚΥΡΑΣ  </w:t>
            </w:r>
            <w:r w:rsidRPr="00510CA3">
              <w:rPr>
                <w:rFonts w:ascii="Calibri" w:eastAsia="Times New Roman" w:hAnsi="Calibri" w:cs="Calibri"/>
                <w:b/>
                <w:bCs/>
                <w:sz w:val="16"/>
                <w:szCs w:val="16"/>
              </w:rPr>
              <w:br/>
              <w:t>(΄Εδρες 3)</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BCC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CC2"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CC3"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CC4"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CC5"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CC6"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BCC7"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BCC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BCC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BCD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CC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BCC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Βάκη Φωτεινή</w:t>
            </w:r>
          </w:p>
        </w:tc>
        <w:tc>
          <w:tcPr>
            <w:tcW w:w="510" w:type="dxa"/>
            <w:tcBorders>
              <w:top w:val="nil"/>
              <w:left w:val="nil"/>
              <w:bottom w:val="single" w:sz="4" w:space="0" w:color="auto"/>
              <w:right w:val="single" w:sz="4" w:space="0" w:color="auto"/>
            </w:tcBorders>
            <w:shd w:val="clear" w:color="auto" w:fill="auto"/>
            <w:noWrap/>
            <w:vAlign w:val="center"/>
            <w:hideMark/>
          </w:tcPr>
          <w:p w14:paraId="795DBCC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C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C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D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D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D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CD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CD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CD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CE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CD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BCD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Παυλίδης Κωνσταντίνος</w:t>
            </w:r>
          </w:p>
        </w:tc>
        <w:tc>
          <w:tcPr>
            <w:tcW w:w="510" w:type="dxa"/>
            <w:tcBorders>
              <w:top w:val="nil"/>
              <w:left w:val="nil"/>
              <w:bottom w:val="single" w:sz="4" w:space="0" w:color="auto"/>
              <w:right w:val="single" w:sz="4" w:space="0" w:color="auto"/>
            </w:tcBorders>
            <w:shd w:val="clear" w:color="auto" w:fill="auto"/>
            <w:noWrap/>
            <w:vAlign w:val="center"/>
            <w:hideMark/>
          </w:tcPr>
          <w:p w14:paraId="795DBCD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D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D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D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D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CD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CD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CE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CE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CE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CE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w:t>
            </w:r>
          </w:p>
        </w:tc>
        <w:tc>
          <w:tcPr>
            <w:tcW w:w="1810" w:type="dxa"/>
            <w:tcBorders>
              <w:top w:val="nil"/>
              <w:left w:val="nil"/>
              <w:bottom w:val="single" w:sz="4" w:space="0" w:color="auto"/>
              <w:right w:val="single" w:sz="4" w:space="0" w:color="auto"/>
            </w:tcBorders>
            <w:shd w:val="clear" w:color="auto" w:fill="auto"/>
            <w:noWrap/>
            <w:vAlign w:val="center"/>
            <w:hideMark/>
          </w:tcPr>
          <w:p w14:paraId="795DBCE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Αϊβατίδης Ιωάννης</w:t>
            </w:r>
          </w:p>
        </w:tc>
        <w:tc>
          <w:tcPr>
            <w:tcW w:w="510" w:type="dxa"/>
            <w:tcBorders>
              <w:top w:val="nil"/>
              <w:left w:val="nil"/>
              <w:bottom w:val="single" w:sz="4" w:space="0" w:color="auto"/>
              <w:right w:val="single" w:sz="4" w:space="0" w:color="auto"/>
            </w:tcBorders>
            <w:shd w:val="clear" w:color="auto" w:fill="auto"/>
            <w:noWrap/>
            <w:vAlign w:val="center"/>
            <w:hideMark/>
          </w:tcPr>
          <w:p w14:paraId="795DBCE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CE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CE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CE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CE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CE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CE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CE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CE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CFA" w14:textId="77777777">
        <w:trPr>
          <w:trHeight w:val="300"/>
        </w:trPr>
        <w:tc>
          <w:tcPr>
            <w:tcW w:w="458" w:type="dxa"/>
            <w:tcBorders>
              <w:top w:val="nil"/>
              <w:left w:val="nil"/>
              <w:bottom w:val="nil"/>
              <w:right w:val="nil"/>
            </w:tcBorders>
            <w:shd w:val="clear" w:color="auto" w:fill="auto"/>
            <w:noWrap/>
            <w:vAlign w:val="bottom"/>
            <w:hideMark/>
          </w:tcPr>
          <w:p w14:paraId="795DBCEF"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BCF0"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BCF1"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CF2"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CF3"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CF4"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CF5"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CF6"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BCF7"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BCF8"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BCF9"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BD06"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BCFB"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BCFC"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 xml:space="preserve">ΝΟΜΟΣ ΚΕΦΑΛΛΗΝΙΑΣ </w:t>
            </w:r>
            <w:r w:rsidRPr="00510CA3">
              <w:rPr>
                <w:rFonts w:ascii="Calibri" w:eastAsia="Times New Roman" w:hAnsi="Calibri" w:cs="Calibri"/>
                <w:b/>
                <w:bCs/>
                <w:sz w:val="16"/>
                <w:szCs w:val="16"/>
              </w:rPr>
              <w:br/>
              <w:t>(΄Εδρα 1)</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BCFD"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CFE"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CFF"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D0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D0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D02"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BD03"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BD04"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BD05"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BD1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D0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BD0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Θεοπεφτάτου Αφροδίτη</w:t>
            </w:r>
          </w:p>
        </w:tc>
        <w:tc>
          <w:tcPr>
            <w:tcW w:w="510" w:type="dxa"/>
            <w:tcBorders>
              <w:top w:val="nil"/>
              <w:left w:val="nil"/>
              <w:bottom w:val="single" w:sz="4" w:space="0" w:color="auto"/>
              <w:right w:val="single" w:sz="4" w:space="0" w:color="auto"/>
            </w:tcBorders>
            <w:shd w:val="clear" w:color="auto" w:fill="auto"/>
            <w:noWrap/>
            <w:vAlign w:val="center"/>
            <w:hideMark/>
          </w:tcPr>
          <w:p w14:paraId="795DBD0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0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0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0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0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0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D0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D1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D1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D1E" w14:textId="77777777">
        <w:trPr>
          <w:trHeight w:val="300"/>
        </w:trPr>
        <w:tc>
          <w:tcPr>
            <w:tcW w:w="458" w:type="dxa"/>
            <w:tcBorders>
              <w:top w:val="nil"/>
              <w:left w:val="nil"/>
              <w:bottom w:val="nil"/>
              <w:right w:val="nil"/>
            </w:tcBorders>
            <w:shd w:val="clear" w:color="auto" w:fill="auto"/>
            <w:noWrap/>
            <w:vAlign w:val="bottom"/>
            <w:hideMark/>
          </w:tcPr>
          <w:p w14:paraId="795DBD13"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BD14"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BD15"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D16"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D17"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D18"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D19"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D1A"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BD1B"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BD1C"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BD1D"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BD2A"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BD1F"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BD2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 xml:space="preserve">ΝΟΜΟΣ ΚΙΛΚΙΣ  </w:t>
            </w:r>
            <w:r w:rsidRPr="00510CA3">
              <w:rPr>
                <w:rFonts w:ascii="Calibri" w:eastAsia="Times New Roman" w:hAnsi="Calibri" w:cs="Calibri"/>
                <w:b/>
                <w:bCs/>
                <w:sz w:val="16"/>
                <w:szCs w:val="16"/>
              </w:rPr>
              <w:br/>
              <w:t>(΄Εδρες 3)</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BD2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D22"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D23"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D24"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D25"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D26"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BD27"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BD2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BD2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BD3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D2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BD2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Παραστατίδης Θεόδωρος</w:t>
            </w:r>
          </w:p>
        </w:tc>
        <w:tc>
          <w:tcPr>
            <w:tcW w:w="510" w:type="dxa"/>
            <w:tcBorders>
              <w:top w:val="nil"/>
              <w:left w:val="nil"/>
              <w:bottom w:val="single" w:sz="4" w:space="0" w:color="auto"/>
              <w:right w:val="single" w:sz="4" w:space="0" w:color="auto"/>
            </w:tcBorders>
            <w:shd w:val="clear" w:color="auto" w:fill="auto"/>
            <w:noWrap/>
            <w:vAlign w:val="center"/>
            <w:hideMark/>
          </w:tcPr>
          <w:p w14:paraId="795DBD2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2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2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3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3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3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D3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D3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D3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D4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D3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BD3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Γεωργαντάς Γεώργιος</w:t>
            </w:r>
          </w:p>
        </w:tc>
        <w:tc>
          <w:tcPr>
            <w:tcW w:w="510" w:type="dxa"/>
            <w:tcBorders>
              <w:top w:val="nil"/>
              <w:left w:val="nil"/>
              <w:bottom w:val="single" w:sz="4" w:space="0" w:color="auto"/>
              <w:right w:val="single" w:sz="4" w:space="0" w:color="auto"/>
            </w:tcBorders>
            <w:shd w:val="clear" w:color="auto" w:fill="auto"/>
            <w:noWrap/>
            <w:vAlign w:val="center"/>
            <w:hideMark/>
          </w:tcPr>
          <w:p w14:paraId="795DBD3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D3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D3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D3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D3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D3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D3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D4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D4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D4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D4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w:t>
            </w:r>
          </w:p>
        </w:tc>
        <w:tc>
          <w:tcPr>
            <w:tcW w:w="1810" w:type="dxa"/>
            <w:tcBorders>
              <w:top w:val="nil"/>
              <w:left w:val="nil"/>
              <w:bottom w:val="single" w:sz="4" w:space="0" w:color="auto"/>
              <w:right w:val="single" w:sz="4" w:space="0" w:color="auto"/>
            </w:tcBorders>
            <w:shd w:val="clear" w:color="auto" w:fill="auto"/>
            <w:noWrap/>
            <w:vAlign w:val="center"/>
            <w:hideMark/>
          </w:tcPr>
          <w:p w14:paraId="795DBD4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Χατζησάββας Χρήστος</w:t>
            </w:r>
          </w:p>
        </w:tc>
        <w:tc>
          <w:tcPr>
            <w:tcW w:w="510" w:type="dxa"/>
            <w:tcBorders>
              <w:top w:val="nil"/>
              <w:left w:val="nil"/>
              <w:bottom w:val="single" w:sz="4" w:space="0" w:color="auto"/>
              <w:right w:val="single" w:sz="4" w:space="0" w:color="auto"/>
            </w:tcBorders>
            <w:shd w:val="clear" w:color="auto" w:fill="auto"/>
            <w:noWrap/>
            <w:vAlign w:val="center"/>
            <w:hideMark/>
          </w:tcPr>
          <w:p w14:paraId="795DBD4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D4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D4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D4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D4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D4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D4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D4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D4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D5A" w14:textId="77777777">
        <w:trPr>
          <w:trHeight w:val="300"/>
        </w:trPr>
        <w:tc>
          <w:tcPr>
            <w:tcW w:w="458" w:type="dxa"/>
            <w:tcBorders>
              <w:top w:val="nil"/>
              <w:left w:val="nil"/>
              <w:bottom w:val="nil"/>
              <w:right w:val="nil"/>
            </w:tcBorders>
            <w:shd w:val="clear" w:color="auto" w:fill="auto"/>
            <w:noWrap/>
            <w:vAlign w:val="bottom"/>
            <w:hideMark/>
          </w:tcPr>
          <w:p w14:paraId="795DBD4F"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BD50"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BD51"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D52"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D53"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D54"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D55"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D56"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BD57"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BD58"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BD59"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BD66"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BD5B"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BD5C"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ΝΟΜΟΣ ΚΟΖΑΝΗΣ</w:t>
            </w:r>
            <w:r w:rsidRPr="00510CA3">
              <w:rPr>
                <w:rFonts w:ascii="Calibri" w:eastAsia="Times New Roman" w:hAnsi="Calibri" w:cs="Calibri"/>
                <w:b/>
                <w:bCs/>
                <w:sz w:val="16"/>
                <w:szCs w:val="16"/>
              </w:rPr>
              <w:br w:type="page"/>
              <w:t>(΄Εδρες 5)</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BD5D"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D5E"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D5F"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D6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D6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D62"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BD63"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BD64"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BD65"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ype="page"/>
              <w:t>1621/251</w:t>
            </w:r>
          </w:p>
        </w:tc>
      </w:tr>
      <w:tr w:rsidR="00B01EFE" w14:paraId="795DBD7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D6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BD6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 xml:space="preserve">Δημητριάδης </w:t>
            </w:r>
            <w:r w:rsidRPr="00510CA3">
              <w:rPr>
                <w:rFonts w:ascii="Microsoft Sans Serif" w:eastAsia="Times New Roman" w:hAnsi="Microsoft Sans Serif" w:cs="Microsoft Sans Serif"/>
                <w:b/>
                <w:bCs/>
                <w:sz w:val="16"/>
                <w:szCs w:val="16"/>
              </w:rPr>
              <w:t>Δημήτριος</w:t>
            </w:r>
          </w:p>
        </w:tc>
        <w:tc>
          <w:tcPr>
            <w:tcW w:w="510" w:type="dxa"/>
            <w:tcBorders>
              <w:top w:val="nil"/>
              <w:left w:val="nil"/>
              <w:bottom w:val="single" w:sz="4" w:space="0" w:color="auto"/>
              <w:right w:val="single" w:sz="4" w:space="0" w:color="auto"/>
            </w:tcBorders>
            <w:shd w:val="clear" w:color="auto" w:fill="auto"/>
            <w:noWrap/>
            <w:vAlign w:val="center"/>
            <w:hideMark/>
          </w:tcPr>
          <w:p w14:paraId="795DBD6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6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6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6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6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6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D6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D7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D7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D7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D7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BD7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Μουμουλίδης Θεμιστοκλής</w:t>
            </w:r>
          </w:p>
        </w:tc>
        <w:tc>
          <w:tcPr>
            <w:tcW w:w="510" w:type="dxa"/>
            <w:tcBorders>
              <w:top w:val="nil"/>
              <w:left w:val="nil"/>
              <w:bottom w:val="single" w:sz="4" w:space="0" w:color="auto"/>
              <w:right w:val="single" w:sz="4" w:space="0" w:color="auto"/>
            </w:tcBorders>
            <w:shd w:val="clear" w:color="auto" w:fill="auto"/>
            <w:noWrap/>
            <w:vAlign w:val="center"/>
            <w:hideMark/>
          </w:tcPr>
          <w:p w14:paraId="795DBD7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7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7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7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7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7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D7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D7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D7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D8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D7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w:t>
            </w:r>
          </w:p>
        </w:tc>
        <w:tc>
          <w:tcPr>
            <w:tcW w:w="1810" w:type="dxa"/>
            <w:tcBorders>
              <w:top w:val="nil"/>
              <w:left w:val="nil"/>
              <w:bottom w:val="single" w:sz="4" w:space="0" w:color="auto"/>
              <w:right w:val="single" w:sz="4" w:space="0" w:color="auto"/>
            </w:tcBorders>
            <w:shd w:val="clear" w:color="auto" w:fill="auto"/>
            <w:noWrap/>
            <w:vAlign w:val="center"/>
            <w:hideMark/>
          </w:tcPr>
          <w:p w14:paraId="795DBD8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Θεοφύλακτος Ιωάννης</w:t>
            </w:r>
          </w:p>
        </w:tc>
        <w:tc>
          <w:tcPr>
            <w:tcW w:w="510" w:type="dxa"/>
            <w:tcBorders>
              <w:top w:val="nil"/>
              <w:left w:val="nil"/>
              <w:bottom w:val="single" w:sz="4" w:space="0" w:color="auto"/>
              <w:right w:val="single" w:sz="4" w:space="0" w:color="auto"/>
            </w:tcBorders>
            <w:shd w:val="clear" w:color="auto" w:fill="auto"/>
            <w:noWrap/>
            <w:vAlign w:val="center"/>
            <w:hideMark/>
          </w:tcPr>
          <w:p w14:paraId="795DBD8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8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8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8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8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8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D8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D8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D8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D9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D8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4</w:t>
            </w:r>
          </w:p>
        </w:tc>
        <w:tc>
          <w:tcPr>
            <w:tcW w:w="1810" w:type="dxa"/>
            <w:tcBorders>
              <w:top w:val="nil"/>
              <w:left w:val="nil"/>
              <w:bottom w:val="single" w:sz="4" w:space="0" w:color="auto"/>
              <w:right w:val="single" w:sz="4" w:space="0" w:color="auto"/>
            </w:tcBorders>
            <w:shd w:val="clear" w:color="auto" w:fill="auto"/>
            <w:noWrap/>
            <w:vAlign w:val="center"/>
            <w:hideMark/>
          </w:tcPr>
          <w:p w14:paraId="795DBD8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Ντζιμάνης Γεώργιος</w:t>
            </w:r>
          </w:p>
        </w:tc>
        <w:tc>
          <w:tcPr>
            <w:tcW w:w="510" w:type="dxa"/>
            <w:tcBorders>
              <w:top w:val="nil"/>
              <w:left w:val="nil"/>
              <w:bottom w:val="single" w:sz="4" w:space="0" w:color="auto"/>
              <w:right w:val="single" w:sz="4" w:space="0" w:color="auto"/>
            </w:tcBorders>
            <w:shd w:val="clear" w:color="auto" w:fill="auto"/>
            <w:noWrap/>
            <w:vAlign w:val="center"/>
            <w:hideMark/>
          </w:tcPr>
          <w:p w14:paraId="795DBD8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8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8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9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9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9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D9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D9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D9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DA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D9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5</w:t>
            </w:r>
          </w:p>
        </w:tc>
        <w:tc>
          <w:tcPr>
            <w:tcW w:w="1810" w:type="dxa"/>
            <w:tcBorders>
              <w:top w:val="nil"/>
              <w:left w:val="nil"/>
              <w:bottom w:val="single" w:sz="4" w:space="0" w:color="auto"/>
              <w:right w:val="single" w:sz="4" w:space="0" w:color="auto"/>
            </w:tcBorders>
            <w:shd w:val="clear" w:color="auto" w:fill="auto"/>
            <w:noWrap/>
            <w:vAlign w:val="center"/>
            <w:hideMark/>
          </w:tcPr>
          <w:p w14:paraId="795DBD9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Κασαπίδης Γεώργιος</w:t>
            </w:r>
          </w:p>
        </w:tc>
        <w:tc>
          <w:tcPr>
            <w:tcW w:w="510" w:type="dxa"/>
            <w:tcBorders>
              <w:top w:val="nil"/>
              <w:left w:val="nil"/>
              <w:bottom w:val="single" w:sz="4" w:space="0" w:color="auto"/>
              <w:right w:val="single" w:sz="4" w:space="0" w:color="auto"/>
            </w:tcBorders>
            <w:shd w:val="clear" w:color="auto" w:fill="auto"/>
            <w:noWrap/>
            <w:vAlign w:val="center"/>
            <w:hideMark/>
          </w:tcPr>
          <w:p w14:paraId="795DBD9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D9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D9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D9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D9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D9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D9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DA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DA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DAE" w14:textId="77777777">
        <w:trPr>
          <w:trHeight w:val="300"/>
        </w:trPr>
        <w:tc>
          <w:tcPr>
            <w:tcW w:w="458" w:type="dxa"/>
            <w:tcBorders>
              <w:top w:val="nil"/>
              <w:left w:val="nil"/>
              <w:bottom w:val="nil"/>
              <w:right w:val="nil"/>
            </w:tcBorders>
            <w:shd w:val="clear" w:color="auto" w:fill="auto"/>
            <w:noWrap/>
            <w:vAlign w:val="bottom"/>
            <w:hideMark/>
          </w:tcPr>
          <w:p w14:paraId="795DBDA3"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BDA4"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BDA5"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DA6"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DA7"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DA8"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DA9"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DAA"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BDAB"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BDAC"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BDAD"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BDBA"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BDAF"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BDB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 xml:space="preserve">ΝΟΜΟΣ ΚΟΡΙΝΘΙΑΣ </w:t>
            </w:r>
            <w:r w:rsidRPr="00510CA3">
              <w:rPr>
                <w:rFonts w:ascii="Calibri" w:eastAsia="Times New Roman" w:hAnsi="Calibri" w:cs="Calibri"/>
                <w:b/>
                <w:bCs/>
                <w:sz w:val="16"/>
                <w:szCs w:val="16"/>
              </w:rPr>
              <w:br/>
              <w:t>(΄Εδρες 4)</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BDB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DB2"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DB3"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DB4"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DB5"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DB6"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BDB7"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BDB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BDB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BDC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DB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BDB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Θελερίτη Μαρία</w:t>
            </w:r>
          </w:p>
        </w:tc>
        <w:tc>
          <w:tcPr>
            <w:tcW w:w="510" w:type="dxa"/>
            <w:tcBorders>
              <w:top w:val="nil"/>
              <w:left w:val="nil"/>
              <w:bottom w:val="single" w:sz="4" w:space="0" w:color="auto"/>
              <w:right w:val="single" w:sz="4" w:space="0" w:color="auto"/>
            </w:tcBorders>
            <w:shd w:val="clear" w:color="auto" w:fill="auto"/>
            <w:noWrap/>
            <w:vAlign w:val="center"/>
            <w:hideMark/>
          </w:tcPr>
          <w:p w14:paraId="795DBDB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B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B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C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C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C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DC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DC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DC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DD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DC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BDC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Ψυχογιός Γεώργιος</w:t>
            </w:r>
          </w:p>
        </w:tc>
        <w:tc>
          <w:tcPr>
            <w:tcW w:w="510" w:type="dxa"/>
            <w:tcBorders>
              <w:top w:val="nil"/>
              <w:left w:val="nil"/>
              <w:bottom w:val="single" w:sz="4" w:space="0" w:color="auto"/>
              <w:right w:val="single" w:sz="4" w:space="0" w:color="auto"/>
            </w:tcBorders>
            <w:shd w:val="clear" w:color="auto" w:fill="auto"/>
            <w:noWrap/>
            <w:vAlign w:val="center"/>
            <w:hideMark/>
          </w:tcPr>
          <w:p w14:paraId="795DBDC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C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C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C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C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C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DC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DD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DD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DD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DD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w:t>
            </w:r>
          </w:p>
        </w:tc>
        <w:tc>
          <w:tcPr>
            <w:tcW w:w="1810" w:type="dxa"/>
            <w:tcBorders>
              <w:top w:val="nil"/>
              <w:left w:val="nil"/>
              <w:bottom w:val="single" w:sz="4" w:space="0" w:color="auto"/>
              <w:right w:val="single" w:sz="4" w:space="0" w:color="auto"/>
            </w:tcBorders>
            <w:shd w:val="clear" w:color="auto" w:fill="auto"/>
            <w:noWrap/>
            <w:vAlign w:val="center"/>
            <w:hideMark/>
          </w:tcPr>
          <w:p w14:paraId="795DBDD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Τσόγκας Γεώργιος</w:t>
            </w:r>
          </w:p>
        </w:tc>
        <w:tc>
          <w:tcPr>
            <w:tcW w:w="510" w:type="dxa"/>
            <w:tcBorders>
              <w:top w:val="nil"/>
              <w:left w:val="nil"/>
              <w:bottom w:val="single" w:sz="4" w:space="0" w:color="auto"/>
              <w:right w:val="single" w:sz="4" w:space="0" w:color="auto"/>
            </w:tcBorders>
            <w:shd w:val="clear" w:color="auto" w:fill="auto"/>
            <w:noWrap/>
            <w:vAlign w:val="center"/>
            <w:hideMark/>
          </w:tcPr>
          <w:p w14:paraId="795DBDD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D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D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D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D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DD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DD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DD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DD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DE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DD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4</w:t>
            </w:r>
          </w:p>
        </w:tc>
        <w:tc>
          <w:tcPr>
            <w:tcW w:w="1810" w:type="dxa"/>
            <w:tcBorders>
              <w:top w:val="nil"/>
              <w:left w:val="nil"/>
              <w:bottom w:val="single" w:sz="4" w:space="0" w:color="auto"/>
              <w:right w:val="single" w:sz="4" w:space="0" w:color="auto"/>
            </w:tcBorders>
            <w:shd w:val="clear" w:color="auto" w:fill="auto"/>
            <w:noWrap/>
            <w:vAlign w:val="center"/>
            <w:hideMark/>
          </w:tcPr>
          <w:p w14:paraId="795DBDE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Δήμας Χρίστος</w:t>
            </w:r>
          </w:p>
        </w:tc>
        <w:tc>
          <w:tcPr>
            <w:tcW w:w="510" w:type="dxa"/>
            <w:tcBorders>
              <w:top w:val="nil"/>
              <w:left w:val="nil"/>
              <w:bottom w:val="single" w:sz="4" w:space="0" w:color="auto"/>
              <w:right w:val="single" w:sz="4" w:space="0" w:color="auto"/>
            </w:tcBorders>
            <w:shd w:val="clear" w:color="auto" w:fill="auto"/>
            <w:noWrap/>
            <w:vAlign w:val="center"/>
            <w:hideMark/>
          </w:tcPr>
          <w:p w14:paraId="795DBDE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DE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DE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DE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DE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DE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DE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DE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DE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DF6" w14:textId="77777777">
        <w:trPr>
          <w:trHeight w:val="300"/>
        </w:trPr>
        <w:tc>
          <w:tcPr>
            <w:tcW w:w="458" w:type="dxa"/>
            <w:tcBorders>
              <w:top w:val="nil"/>
              <w:left w:val="nil"/>
              <w:bottom w:val="nil"/>
              <w:right w:val="nil"/>
            </w:tcBorders>
            <w:shd w:val="clear" w:color="auto" w:fill="auto"/>
            <w:noWrap/>
            <w:vAlign w:val="bottom"/>
            <w:hideMark/>
          </w:tcPr>
          <w:p w14:paraId="795DBDEB"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noWrap/>
            <w:vAlign w:val="center"/>
            <w:hideMark/>
          </w:tcPr>
          <w:p w14:paraId="795DBDEC"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noWrap/>
            <w:vAlign w:val="center"/>
            <w:hideMark/>
          </w:tcPr>
          <w:p w14:paraId="795DBDED"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noWrap/>
            <w:vAlign w:val="center"/>
            <w:hideMark/>
          </w:tcPr>
          <w:p w14:paraId="795DBDEE"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noWrap/>
            <w:vAlign w:val="center"/>
            <w:hideMark/>
          </w:tcPr>
          <w:p w14:paraId="795DBDEF"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noWrap/>
            <w:vAlign w:val="center"/>
            <w:hideMark/>
          </w:tcPr>
          <w:p w14:paraId="795DBDF0"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noWrap/>
            <w:vAlign w:val="center"/>
            <w:hideMark/>
          </w:tcPr>
          <w:p w14:paraId="795DBDF1"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noWrap/>
            <w:vAlign w:val="center"/>
            <w:hideMark/>
          </w:tcPr>
          <w:p w14:paraId="795DBDF2"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noWrap/>
            <w:vAlign w:val="center"/>
            <w:hideMark/>
          </w:tcPr>
          <w:p w14:paraId="795DBDF3"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noWrap/>
            <w:vAlign w:val="center"/>
            <w:hideMark/>
          </w:tcPr>
          <w:p w14:paraId="795DBDF4"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noWrap/>
            <w:vAlign w:val="center"/>
            <w:hideMark/>
          </w:tcPr>
          <w:p w14:paraId="795DBDF5"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BE02"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BDF7"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BDF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ΝΟΜΟΣ ΚΥΚΛΑΔΩΝ</w:t>
            </w:r>
            <w:r w:rsidRPr="00510CA3">
              <w:rPr>
                <w:rFonts w:ascii="Calibri" w:eastAsia="Times New Roman" w:hAnsi="Calibri" w:cs="Calibri"/>
                <w:b/>
                <w:bCs/>
                <w:sz w:val="16"/>
                <w:szCs w:val="16"/>
              </w:rPr>
              <w:br/>
              <w:t>(΄Εδρες 4)</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BDF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DFA"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DFB"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DFC"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DFD"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DFE"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BDFF"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BE0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BE0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BE0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E0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BE0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Συρμαλένιος Νικόλαος</w:t>
            </w:r>
          </w:p>
        </w:tc>
        <w:tc>
          <w:tcPr>
            <w:tcW w:w="510" w:type="dxa"/>
            <w:tcBorders>
              <w:top w:val="nil"/>
              <w:left w:val="nil"/>
              <w:bottom w:val="single" w:sz="4" w:space="0" w:color="auto"/>
              <w:right w:val="single" w:sz="4" w:space="0" w:color="auto"/>
            </w:tcBorders>
            <w:shd w:val="clear" w:color="auto" w:fill="auto"/>
            <w:noWrap/>
            <w:vAlign w:val="center"/>
            <w:hideMark/>
          </w:tcPr>
          <w:p w14:paraId="795DBE0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E0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E0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E0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E0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E0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E0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E0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E0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E1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E0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BE1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Συρίγος Αντώνιος</w:t>
            </w:r>
          </w:p>
        </w:tc>
        <w:tc>
          <w:tcPr>
            <w:tcW w:w="510" w:type="dxa"/>
            <w:tcBorders>
              <w:top w:val="nil"/>
              <w:left w:val="nil"/>
              <w:bottom w:val="single" w:sz="4" w:space="0" w:color="auto"/>
              <w:right w:val="single" w:sz="4" w:space="0" w:color="auto"/>
            </w:tcBorders>
            <w:shd w:val="clear" w:color="auto" w:fill="auto"/>
            <w:noWrap/>
            <w:vAlign w:val="center"/>
            <w:hideMark/>
          </w:tcPr>
          <w:p w14:paraId="795DBE1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E1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E1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E1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E1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E1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E1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E1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E1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E2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E1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w:t>
            </w:r>
          </w:p>
        </w:tc>
        <w:tc>
          <w:tcPr>
            <w:tcW w:w="1810" w:type="dxa"/>
            <w:tcBorders>
              <w:top w:val="nil"/>
              <w:left w:val="nil"/>
              <w:bottom w:val="single" w:sz="4" w:space="0" w:color="auto"/>
              <w:right w:val="single" w:sz="4" w:space="0" w:color="auto"/>
            </w:tcBorders>
            <w:shd w:val="clear" w:color="auto" w:fill="auto"/>
            <w:noWrap/>
            <w:vAlign w:val="center"/>
            <w:hideMark/>
          </w:tcPr>
          <w:p w14:paraId="795DBE1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Μανιός Νικόλαος</w:t>
            </w:r>
          </w:p>
        </w:tc>
        <w:tc>
          <w:tcPr>
            <w:tcW w:w="510" w:type="dxa"/>
            <w:tcBorders>
              <w:top w:val="nil"/>
              <w:left w:val="nil"/>
              <w:bottom w:val="single" w:sz="4" w:space="0" w:color="auto"/>
              <w:right w:val="single" w:sz="4" w:space="0" w:color="auto"/>
            </w:tcBorders>
            <w:shd w:val="clear" w:color="auto" w:fill="auto"/>
            <w:noWrap/>
            <w:vAlign w:val="center"/>
            <w:hideMark/>
          </w:tcPr>
          <w:p w14:paraId="795DBE1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E1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E1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E2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E2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E2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E2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E2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E2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E3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E2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4</w:t>
            </w:r>
          </w:p>
        </w:tc>
        <w:tc>
          <w:tcPr>
            <w:tcW w:w="1810" w:type="dxa"/>
            <w:tcBorders>
              <w:top w:val="nil"/>
              <w:left w:val="nil"/>
              <w:bottom w:val="single" w:sz="4" w:space="0" w:color="auto"/>
              <w:right w:val="single" w:sz="4" w:space="0" w:color="auto"/>
            </w:tcBorders>
            <w:shd w:val="clear" w:color="auto" w:fill="auto"/>
            <w:noWrap/>
            <w:vAlign w:val="center"/>
            <w:hideMark/>
          </w:tcPr>
          <w:p w14:paraId="795DBE2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Βρούτσης Ιωάννης</w:t>
            </w:r>
          </w:p>
        </w:tc>
        <w:tc>
          <w:tcPr>
            <w:tcW w:w="510" w:type="dxa"/>
            <w:tcBorders>
              <w:top w:val="nil"/>
              <w:left w:val="nil"/>
              <w:bottom w:val="single" w:sz="4" w:space="0" w:color="auto"/>
              <w:right w:val="single" w:sz="4" w:space="0" w:color="auto"/>
            </w:tcBorders>
            <w:shd w:val="clear" w:color="auto" w:fill="auto"/>
            <w:noWrap/>
            <w:vAlign w:val="center"/>
            <w:hideMark/>
          </w:tcPr>
          <w:p w14:paraId="795DBE2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E2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E2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E2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E2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E2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E2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E3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E3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E3E" w14:textId="77777777">
        <w:trPr>
          <w:trHeight w:val="240"/>
        </w:trPr>
        <w:tc>
          <w:tcPr>
            <w:tcW w:w="458" w:type="dxa"/>
            <w:tcBorders>
              <w:top w:val="nil"/>
              <w:left w:val="nil"/>
              <w:bottom w:val="nil"/>
              <w:right w:val="nil"/>
            </w:tcBorders>
            <w:shd w:val="clear" w:color="auto" w:fill="auto"/>
            <w:noWrap/>
            <w:vAlign w:val="bottom"/>
            <w:hideMark/>
          </w:tcPr>
          <w:p w14:paraId="795DBE33"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BE34"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BE35"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E36"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E37"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E38"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E39"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E3A"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BE3B"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BE3C"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BE3D"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BE4A"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BE3F"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BE4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 xml:space="preserve">ΝΟΜΟΣ ΛΑΚΩΝΙΑΣ  </w:t>
            </w:r>
            <w:r w:rsidRPr="00510CA3">
              <w:rPr>
                <w:rFonts w:ascii="Calibri" w:eastAsia="Times New Roman" w:hAnsi="Calibri" w:cs="Calibri"/>
                <w:b/>
                <w:bCs/>
                <w:sz w:val="16"/>
                <w:szCs w:val="16"/>
              </w:rPr>
              <w:br/>
            </w:r>
            <w:r w:rsidRPr="00510CA3">
              <w:rPr>
                <w:rFonts w:ascii="Calibri" w:eastAsia="Times New Roman" w:hAnsi="Calibri" w:cs="Calibri"/>
                <w:b/>
                <w:bCs/>
                <w:sz w:val="16"/>
                <w:szCs w:val="16"/>
              </w:rPr>
              <w:t>(΄Εδρες 3)</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BE4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E42"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E43"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E44"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E45"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E46"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BE47"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BE4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BE4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BE5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E4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BE4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Αραχωβίτης Σταύρος</w:t>
            </w:r>
          </w:p>
        </w:tc>
        <w:tc>
          <w:tcPr>
            <w:tcW w:w="510" w:type="dxa"/>
            <w:tcBorders>
              <w:top w:val="nil"/>
              <w:left w:val="nil"/>
              <w:bottom w:val="single" w:sz="4" w:space="0" w:color="auto"/>
              <w:right w:val="single" w:sz="4" w:space="0" w:color="auto"/>
            </w:tcBorders>
            <w:shd w:val="clear" w:color="auto" w:fill="auto"/>
            <w:noWrap/>
            <w:vAlign w:val="center"/>
            <w:hideMark/>
          </w:tcPr>
          <w:p w14:paraId="795DBE4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E4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E4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E5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E5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E5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E5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E5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E5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E6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E5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BE5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Δαβάκης Αθανάσιος</w:t>
            </w:r>
          </w:p>
        </w:tc>
        <w:tc>
          <w:tcPr>
            <w:tcW w:w="510" w:type="dxa"/>
            <w:tcBorders>
              <w:top w:val="nil"/>
              <w:left w:val="nil"/>
              <w:bottom w:val="single" w:sz="4" w:space="0" w:color="auto"/>
              <w:right w:val="single" w:sz="4" w:space="0" w:color="auto"/>
            </w:tcBorders>
            <w:shd w:val="clear" w:color="auto" w:fill="auto"/>
            <w:noWrap/>
            <w:vAlign w:val="center"/>
            <w:hideMark/>
          </w:tcPr>
          <w:p w14:paraId="795DBE5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E5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E5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E5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E5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E5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E5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E6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E6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E6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E6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w:t>
            </w:r>
          </w:p>
        </w:tc>
        <w:tc>
          <w:tcPr>
            <w:tcW w:w="1810" w:type="dxa"/>
            <w:tcBorders>
              <w:top w:val="nil"/>
              <w:left w:val="nil"/>
              <w:bottom w:val="single" w:sz="4" w:space="0" w:color="auto"/>
              <w:right w:val="single" w:sz="4" w:space="0" w:color="auto"/>
            </w:tcBorders>
            <w:shd w:val="clear" w:color="auto" w:fill="auto"/>
            <w:noWrap/>
            <w:vAlign w:val="center"/>
            <w:hideMark/>
          </w:tcPr>
          <w:p w14:paraId="795DBE6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Γρηγοράκος Λεωνίδας</w:t>
            </w:r>
          </w:p>
        </w:tc>
        <w:tc>
          <w:tcPr>
            <w:tcW w:w="510" w:type="dxa"/>
            <w:tcBorders>
              <w:top w:val="nil"/>
              <w:left w:val="nil"/>
              <w:bottom w:val="single" w:sz="4" w:space="0" w:color="auto"/>
              <w:right w:val="single" w:sz="4" w:space="0" w:color="auto"/>
            </w:tcBorders>
            <w:shd w:val="clear" w:color="auto" w:fill="auto"/>
            <w:noWrap/>
            <w:vAlign w:val="center"/>
            <w:hideMark/>
          </w:tcPr>
          <w:p w14:paraId="795DBE6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E6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E6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E6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E6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E6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E6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E6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E6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E7A" w14:textId="77777777">
        <w:trPr>
          <w:trHeight w:val="210"/>
        </w:trPr>
        <w:tc>
          <w:tcPr>
            <w:tcW w:w="458" w:type="dxa"/>
            <w:tcBorders>
              <w:top w:val="nil"/>
              <w:left w:val="nil"/>
              <w:bottom w:val="nil"/>
              <w:right w:val="nil"/>
            </w:tcBorders>
            <w:shd w:val="clear" w:color="auto" w:fill="auto"/>
            <w:noWrap/>
            <w:vAlign w:val="bottom"/>
            <w:hideMark/>
          </w:tcPr>
          <w:p w14:paraId="795DBE6F"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BE70"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BE71"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E72"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E73"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E74"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E75"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E76"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BE77"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BE78"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BE79"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BE86"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BE7B"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BE7C"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ΝΟΜΟΣ ΛΑΡΙΣΗΣ</w:t>
            </w:r>
            <w:r w:rsidRPr="00510CA3">
              <w:rPr>
                <w:rFonts w:ascii="Calibri" w:eastAsia="Times New Roman" w:hAnsi="Calibri" w:cs="Calibri"/>
                <w:b/>
                <w:bCs/>
                <w:sz w:val="16"/>
                <w:szCs w:val="16"/>
              </w:rPr>
              <w:br/>
              <w:t>(΄Εδρες 8)</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BE7D"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E7E"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E7F"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E8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E8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E82"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BE83"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BE84"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BE85"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BE9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E8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BE8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Βαγενά Άννα</w:t>
            </w:r>
          </w:p>
        </w:tc>
        <w:tc>
          <w:tcPr>
            <w:tcW w:w="510" w:type="dxa"/>
            <w:tcBorders>
              <w:top w:val="nil"/>
              <w:left w:val="nil"/>
              <w:bottom w:val="single" w:sz="4" w:space="0" w:color="auto"/>
              <w:right w:val="single" w:sz="4" w:space="0" w:color="auto"/>
            </w:tcBorders>
            <w:shd w:val="clear" w:color="auto" w:fill="auto"/>
            <w:noWrap/>
            <w:vAlign w:val="center"/>
            <w:hideMark/>
          </w:tcPr>
          <w:p w14:paraId="795DBE8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E8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E8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E8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E8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E8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E8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E9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E9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E9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E9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BE9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Παπαδόπουλος  Νικόλαος</w:t>
            </w:r>
          </w:p>
        </w:tc>
        <w:tc>
          <w:tcPr>
            <w:tcW w:w="510" w:type="dxa"/>
            <w:tcBorders>
              <w:top w:val="nil"/>
              <w:left w:val="nil"/>
              <w:bottom w:val="single" w:sz="4" w:space="0" w:color="auto"/>
              <w:right w:val="single" w:sz="4" w:space="0" w:color="auto"/>
            </w:tcBorders>
            <w:shd w:val="clear" w:color="auto" w:fill="auto"/>
            <w:noWrap/>
            <w:vAlign w:val="center"/>
            <w:hideMark/>
          </w:tcPr>
          <w:p w14:paraId="795DBE9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E9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E9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E9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E9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E9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E9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E9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E9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EA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E9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w:t>
            </w:r>
          </w:p>
        </w:tc>
        <w:tc>
          <w:tcPr>
            <w:tcW w:w="1810" w:type="dxa"/>
            <w:tcBorders>
              <w:top w:val="nil"/>
              <w:left w:val="nil"/>
              <w:bottom w:val="single" w:sz="4" w:space="0" w:color="auto"/>
              <w:right w:val="single" w:sz="4" w:space="0" w:color="auto"/>
            </w:tcBorders>
            <w:shd w:val="clear" w:color="auto" w:fill="auto"/>
            <w:noWrap/>
            <w:vAlign w:val="center"/>
            <w:hideMark/>
          </w:tcPr>
          <w:p w14:paraId="795DBEA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Χαρακόπουλος Μάξιμος</w:t>
            </w:r>
          </w:p>
        </w:tc>
        <w:tc>
          <w:tcPr>
            <w:tcW w:w="510" w:type="dxa"/>
            <w:tcBorders>
              <w:top w:val="nil"/>
              <w:left w:val="nil"/>
              <w:bottom w:val="single" w:sz="4" w:space="0" w:color="auto"/>
              <w:right w:val="single" w:sz="4" w:space="0" w:color="auto"/>
            </w:tcBorders>
            <w:shd w:val="clear" w:color="auto" w:fill="auto"/>
            <w:noWrap/>
            <w:vAlign w:val="center"/>
            <w:hideMark/>
          </w:tcPr>
          <w:p w14:paraId="795DBEA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EA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EA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EA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EA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EA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EA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EA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EA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EB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EA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4</w:t>
            </w:r>
          </w:p>
        </w:tc>
        <w:tc>
          <w:tcPr>
            <w:tcW w:w="1810" w:type="dxa"/>
            <w:tcBorders>
              <w:top w:val="nil"/>
              <w:left w:val="nil"/>
              <w:bottom w:val="single" w:sz="4" w:space="0" w:color="auto"/>
              <w:right w:val="single" w:sz="4" w:space="0" w:color="auto"/>
            </w:tcBorders>
            <w:shd w:val="clear" w:color="auto" w:fill="auto"/>
            <w:noWrap/>
            <w:vAlign w:val="center"/>
            <w:hideMark/>
          </w:tcPr>
          <w:p w14:paraId="795DBEA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Κέλλας Χρήστος</w:t>
            </w:r>
          </w:p>
        </w:tc>
        <w:tc>
          <w:tcPr>
            <w:tcW w:w="510" w:type="dxa"/>
            <w:tcBorders>
              <w:top w:val="nil"/>
              <w:left w:val="nil"/>
              <w:bottom w:val="single" w:sz="4" w:space="0" w:color="auto"/>
              <w:right w:val="single" w:sz="4" w:space="0" w:color="auto"/>
            </w:tcBorders>
            <w:shd w:val="clear" w:color="auto" w:fill="auto"/>
            <w:noWrap/>
            <w:vAlign w:val="center"/>
            <w:hideMark/>
          </w:tcPr>
          <w:p w14:paraId="795DBEA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EA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EA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EB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EB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EB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EB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EB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EB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EC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EB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5</w:t>
            </w:r>
          </w:p>
        </w:tc>
        <w:tc>
          <w:tcPr>
            <w:tcW w:w="1810" w:type="dxa"/>
            <w:tcBorders>
              <w:top w:val="nil"/>
              <w:left w:val="nil"/>
              <w:bottom w:val="single" w:sz="4" w:space="0" w:color="auto"/>
              <w:right w:val="single" w:sz="4" w:space="0" w:color="auto"/>
            </w:tcBorders>
            <w:shd w:val="clear" w:color="auto" w:fill="auto"/>
            <w:noWrap/>
            <w:vAlign w:val="center"/>
            <w:hideMark/>
          </w:tcPr>
          <w:p w14:paraId="795DBEB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Λαμπρούλης Γεώργιος</w:t>
            </w:r>
          </w:p>
        </w:tc>
        <w:tc>
          <w:tcPr>
            <w:tcW w:w="510" w:type="dxa"/>
            <w:tcBorders>
              <w:top w:val="nil"/>
              <w:left w:val="nil"/>
              <w:bottom w:val="single" w:sz="4" w:space="0" w:color="auto"/>
              <w:right w:val="single" w:sz="4" w:space="0" w:color="auto"/>
            </w:tcBorders>
            <w:shd w:val="clear" w:color="auto" w:fill="auto"/>
            <w:noWrap/>
            <w:vAlign w:val="center"/>
            <w:hideMark/>
          </w:tcPr>
          <w:p w14:paraId="795DBEB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EB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ΠΡΝ</w:t>
            </w:r>
          </w:p>
        </w:tc>
        <w:tc>
          <w:tcPr>
            <w:tcW w:w="978" w:type="dxa"/>
            <w:tcBorders>
              <w:top w:val="nil"/>
              <w:left w:val="nil"/>
              <w:bottom w:val="single" w:sz="4" w:space="0" w:color="auto"/>
              <w:right w:val="single" w:sz="4" w:space="0" w:color="auto"/>
            </w:tcBorders>
            <w:shd w:val="clear" w:color="auto" w:fill="auto"/>
            <w:noWrap/>
            <w:vAlign w:val="center"/>
            <w:hideMark/>
          </w:tcPr>
          <w:p w14:paraId="795DBEB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EB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EB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EB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EB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EC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EC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EC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EC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6</w:t>
            </w:r>
          </w:p>
        </w:tc>
        <w:tc>
          <w:tcPr>
            <w:tcW w:w="1810" w:type="dxa"/>
            <w:tcBorders>
              <w:top w:val="nil"/>
              <w:left w:val="nil"/>
              <w:bottom w:val="single" w:sz="4" w:space="0" w:color="auto"/>
              <w:right w:val="single" w:sz="4" w:space="0" w:color="auto"/>
            </w:tcBorders>
            <w:shd w:val="clear" w:color="auto" w:fill="auto"/>
            <w:noWrap/>
            <w:vAlign w:val="center"/>
            <w:hideMark/>
          </w:tcPr>
          <w:p w14:paraId="795DBEC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Μπαργιώτας Κωνσταντίνος</w:t>
            </w:r>
          </w:p>
        </w:tc>
        <w:tc>
          <w:tcPr>
            <w:tcW w:w="510" w:type="dxa"/>
            <w:tcBorders>
              <w:top w:val="nil"/>
              <w:left w:val="nil"/>
              <w:bottom w:val="single" w:sz="4" w:space="0" w:color="auto"/>
              <w:right w:val="single" w:sz="4" w:space="0" w:color="auto"/>
            </w:tcBorders>
            <w:shd w:val="clear" w:color="auto" w:fill="auto"/>
            <w:noWrap/>
            <w:vAlign w:val="center"/>
            <w:hideMark/>
          </w:tcPr>
          <w:p w14:paraId="795DBEC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EC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EC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EC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EC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EC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EC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EC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EC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ED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EC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7</w:t>
            </w:r>
          </w:p>
        </w:tc>
        <w:tc>
          <w:tcPr>
            <w:tcW w:w="1810" w:type="dxa"/>
            <w:tcBorders>
              <w:top w:val="nil"/>
              <w:left w:val="nil"/>
              <w:bottom w:val="single" w:sz="4" w:space="0" w:color="auto"/>
              <w:right w:val="single" w:sz="4" w:space="0" w:color="auto"/>
            </w:tcBorders>
            <w:shd w:val="clear" w:color="auto" w:fill="auto"/>
            <w:noWrap/>
            <w:vAlign w:val="center"/>
            <w:hideMark/>
          </w:tcPr>
          <w:p w14:paraId="795DBED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Κόκκαλης Βασίλειος</w:t>
            </w:r>
          </w:p>
        </w:tc>
        <w:tc>
          <w:tcPr>
            <w:tcW w:w="510" w:type="dxa"/>
            <w:tcBorders>
              <w:top w:val="nil"/>
              <w:left w:val="nil"/>
              <w:bottom w:val="single" w:sz="4" w:space="0" w:color="auto"/>
              <w:right w:val="single" w:sz="4" w:space="0" w:color="auto"/>
            </w:tcBorders>
            <w:shd w:val="clear" w:color="auto" w:fill="auto"/>
            <w:noWrap/>
            <w:vAlign w:val="center"/>
            <w:hideMark/>
          </w:tcPr>
          <w:p w14:paraId="795DBED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ED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ED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ED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ED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ED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ED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ED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ED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EE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ED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8</w:t>
            </w:r>
          </w:p>
        </w:tc>
        <w:tc>
          <w:tcPr>
            <w:tcW w:w="1810" w:type="dxa"/>
            <w:tcBorders>
              <w:top w:val="nil"/>
              <w:left w:val="nil"/>
              <w:bottom w:val="single" w:sz="4" w:space="0" w:color="auto"/>
              <w:right w:val="single" w:sz="4" w:space="0" w:color="auto"/>
            </w:tcBorders>
            <w:shd w:val="clear" w:color="auto" w:fill="auto"/>
            <w:noWrap/>
            <w:vAlign w:val="center"/>
            <w:hideMark/>
          </w:tcPr>
          <w:p w14:paraId="795DBED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Κατσιαντώνης Γεώργιος</w:t>
            </w:r>
          </w:p>
        </w:tc>
        <w:tc>
          <w:tcPr>
            <w:tcW w:w="510" w:type="dxa"/>
            <w:tcBorders>
              <w:top w:val="nil"/>
              <w:left w:val="nil"/>
              <w:bottom w:val="single" w:sz="4" w:space="0" w:color="auto"/>
              <w:right w:val="single" w:sz="4" w:space="0" w:color="auto"/>
            </w:tcBorders>
            <w:shd w:val="clear" w:color="auto" w:fill="auto"/>
            <w:noWrap/>
            <w:vAlign w:val="center"/>
            <w:hideMark/>
          </w:tcPr>
          <w:p w14:paraId="795DBED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ED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ED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EE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EE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EE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EE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EE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EE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EF2" w14:textId="77777777">
        <w:trPr>
          <w:trHeight w:val="6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EE7"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nil"/>
              <w:left w:val="nil"/>
              <w:bottom w:val="single" w:sz="4" w:space="0" w:color="auto"/>
              <w:right w:val="single" w:sz="4" w:space="0" w:color="auto"/>
            </w:tcBorders>
            <w:shd w:val="clear" w:color="auto" w:fill="auto"/>
            <w:vAlign w:val="bottom"/>
            <w:hideMark/>
          </w:tcPr>
          <w:p w14:paraId="795DBEE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ΝΟΜΟΣ ΛΑΣΙΘΙΟΥ</w:t>
            </w:r>
            <w:r w:rsidRPr="00510CA3">
              <w:rPr>
                <w:rFonts w:ascii="Calibri" w:eastAsia="Times New Roman" w:hAnsi="Calibri" w:cs="Calibri"/>
                <w:b/>
                <w:bCs/>
                <w:sz w:val="16"/>
                <w:szCs w:val="16"/>
              </w:rPr>
              <w:br w:type="page"/>
              <w:t>(΄Εδρες 2)</w:t>
            </w:r>
          </w:p>
        </w:tc>
        <w:tc>
          <w:tcPr>
            <w:tcW w:w="510" w:type="dxa"/>
            <w:tcBorders>
              <w:top w:val="nil"/>
              <w:left w:val="nil"/>
              <w:bottom w:val="single" w:sz="4" w:space="0" w:color="auto"/>
              <w:right w:val="single" w:sz="4" w:space="0" w:color="auto"/>
            </w:tcBorders>
            <w:shd w:val="clear" w:color="auto" w:fill="auto"/>
            <w:vAlign w:val="center"/>
            <w:hideMark/>
          </w:tcPr>
          <w:p w14:paraId="795DBEE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nil"/>
              <w:left w:val="nil"/>
              <w:bottom w:val="single" w:sz="4" w:space="0" w:color="auto"/>
              <w:right w:val="single" w:sz="4" w:space="0" w:color="auto"/>
            </w:tcBorders>
            <w:shd w:val="clear" w:color="auto" w:fill="auto"/>
            <w:vAlign w:val="center"/>
            <w:hideMark/>
          </w:tcPr>
          <w:p w14:paraId="795DBEEA"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nil"/>
              <w:left w:val="nil"/>
              <w:bottom w:val="single" w:sz="4" w:space="0" w:color="auto"/>
              <w:right w:val="single" w:sz="4" w:space="0" w:color="auto"/>
            </w:tcBorders>
            <w:shd w:val="clear" w:color="auto" w:fill="auto"/>
            <w:vAlign w:val="center"/>
            <w:hideMark/>
          </w:tcPr>
          <w:p w14:paraId="795DBEEB"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nil"/>
              <w:left w:val="nil"/>
              <w:bottom w:val="single" w:sz="4" w:space="0" w:color="auto"/>
              <w:right w:val="single" w:sz="4" w:space="0" w:color="auto"/>
            </w:tcBorders>
            <w:shd w:val="clear" w:color="auto" w:fill="auto"/>
            <w:vAlign w:val="center"/>
            <w:hideMark/>
          </w:tcPr>
          <w:p w14:paraId="795DBEEC"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nil"/>
              <w:left w:val="nil"/>
              <w:bottom w:val="single" w:sz="4" w:space="0" w:color="auto"/>
              <w:right w:val="single" w:sz="4" w:space="0" w:color="auto"/>
            </w:tcBorders>
            <w:shd w:val="clear" w:color="auto" w:fill="auto"/>
            <w:vAlign w:val="center"/>
            <w:hideMark/>
          </w:tcPr>
          <w:p w14:paraId="795DBEED"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nil"/>
              <w:left w:val="nil"/>
              <w:bottom w:val="single" w:sz="4" w:space="0" w:color="auto"/>
              <w:right w:val="single" w:sz="4" w:space="0" w:color="auto"/>
            </w:tcBorders>
            <w:shd w:val="clear" w:color="auto" w:fill="auto"/>
            <w:vAlign w:val="center"/>
            <w:hideMark/>
          </w:tcPr>
          <w:p w14:paraId="795DBEEE"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nil"/>
              <w:left w:val="nil"/>
              <w:bottom w:val="single" w:sz="4" w:space="0" w:color="auto"/>
              <w:right w:val="single" w:sz="4" w:space="0" w:color="auto"/>
            </w:tcBorders>
            <w:shd w:val="clear" w:color="auto" w:fill="auto"/>
            <w:vAlign w:val="center"/>
            <w:hideMark/>
          </w:tcPr>
          <w:p w14:paraId="795DBEEF"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nil"/>
              <w:left w:val="nil"/>
              <w:bottom w:val="single" w:sz="4" w:space="0" w:color="auto"/>
              <w:right w:val="single" w:sz="4" w:space="0" w:color="auto"/>
            </w:tcBorders>
            <w:shd w:val="clear" w:color="auto" w:fill="auto"/>
            <w:vAlign w:val="center"/>
            <w:hideMark/>
          </w:tcPr>
          <w:p w14:paraId="795DBEF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nil"/>
              <w:left w:val="nil"/>
              <w:bottom w:val="single" w:sz="4" w:space="0" w:color="auto"/>
              <w:right w:val="single" w:sz="4" w:space="0" w:color="auto"/>
            </w:tcBorders>
            <w:shd w:val="clear" w:color="auto" w:fill="auto"/>
            <w:vAlign w:val="center"/>
            <w:hideMark/>
          </w:tcPr>
          <w:p w14:paraId="795DBEF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ype="page"/>
              <w:t>1621/251</w:t>
            </w:r>
          </w:p>
        </w:tc>
      </w:tr>
      <w:tr w:rsidR="00B01EFE" w14:paraId="795DBEF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EF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BEF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Θραψανιώτης Εμμανουήλ</w:t>
            </w:r>
          </w:p>
        </w:tc>
        <w:tc>
          <w:tcPr>
            <w:tcW w:w="510" w:type="dxa"/>
            <w:tcBorders>
              <w:top w:val="nil"/>
              <w:left w:val="nil"/>
              <w:bottom w:val="single" w:sz="4" w:space="0" w:color="auto"/>
              <w:right w:val="single" w:sz="4" w:space="0" w:color="auto"/>
            </w:tcBorders>
            <w:shd w:val="clear" w:color="auto" w:fill="auto"/>
            <w:noWrap/>
            <w:vAlign w:val="center"/>
            <w:hideMark/>
          </w:tcPr>
          <w:p w14:paraId="795DBEF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EF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EF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EF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EF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EF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EF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EF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EF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F0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EF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BF0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Πλακιωτάκης Ιωάννης</w:t>
            </w:r>
          </w:p>
        </w:tc>
        <w:tc>
          <w:tcPr>
            <w:tcW w:w="510" w:type="dxa"/>
            <w:tcBorders>
              <w:top w:val="nil"/>
              <w:left w:val="nil"/>
              <w:bottom w:val="single" w:sz="4" w:space="0" w:color="auto"/>
              <w:right w:val="single" w:sz="4" w:space="0" w:color="auto"/>
            </w:tcBorders>
            <w:shd w:val="clear" w:color="auto" w:fill="auto"/>
            <w:noWrap/>
            <w:vAlign w:val="center"/>
            <w:hideMark/>
          </w:tcPr>
          <w:p w14:paraId="795DBF0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F0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F0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F0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F0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F0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F0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F0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F0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F16" w14:textId="77777777">
        <w:trPr>
          <w:trHeight w:val="300"/>
        </w:trPr>
        <w:tc>
          <w:tcPr>
            <w:tcW w:w="458" w:type="dxa"/>
            <w:tcBorders>
              <w:top w:val="nil"/>
              <w:left w:val="nil"/>
              <w:bottom w:val="nil"/>
              <w:right w:val="nil"/>
            </w:tcBorders>
            <w:shd w:val="clear" w:color="auto" w:fill="auto"/>
            <w:noWrap/>
            <w:vAlign w:val="bottom"/>
            <w:hideMark/>
          </w:tcPr>
          <w:p w14:paraId="795DBF0B"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noWrap/>
            <w:vAlign w:val="center"/>
            <w:hideMark/>
          </w:tcPr>
          <w:p w14:paraId="795DBF0C"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noWrap/>
            <w:vAlign w:val="center"/>
            <w:hideMark/>
          </w:tcPr>
          <w:p w14:paraId="795DBF0D"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noWrap/>
            <w:vAlign w:val="center"/>
            <w:hideMark/>
          </w:tcPr>
          <w:p w14:paraId="795DBF0E"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noWrap/>
            <w:vAlign w:val="center"/>
            <w:hideMark/>
          </w:tcPr>
          <w:p w14:paraId="795DBF0F"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noWrap/>
            <w:vAlign w:val="center"/>
            <w:hideMark/>
          </w:tcPr>
          <w:p w14:paraId="795DBF10"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noWrap/>
            <w:vAlign w:val="center"/>
            <w:hideMark/>
          </w:tcPr>
          <w:p w14:paraId="795DBF11"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noWrap/>
            <w:vAlign w:val="center"/>
            <w:hideMark/>
          </w:tcPr>
          <w:p w14:paraId="795DBF12"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noWrap/>
            <w:vAlign w:val="center"/>
            <w:hideMark/>
          </w:tcPr>
          <w:p w14:paraId="795DBF13"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noWrap/>
            <w:vAlign w:val="center"/>
            <w:hideMark/>
          </w:tcPr>
          <w:p w14:paraId="795DBF14"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noWrap/>
            <w:vAlign w:val="center"/>
            <w:hideMark/>
          </w:tcPr>
          <w:p w14:paraId="795DBF15"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BF22"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BF17"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BF1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 xml:space="preserve">ΝΟΜΟΣ ΛΕΣΒΟΥ   </w:t>
            </w:r>
            <w:r w:rsidRPr="00510CA3">
              <w:rPr>
                <w:rFonts w:ascii="Calibri" w:eastAsia="Times New Roman" w:hAnsi="Calibri" w:cs="Calibri"/>
                <w:b/>
                <w:bCs/>
                <w:sz w:val="16"/>
                <w:szCs w:val="16"/>
              </w:rPr>
              <w:br/>
              <w:t>(΄Εδρες 3)</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BF1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F1A"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F1B"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F1C"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F1D"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F1E"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BF1F"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BF2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BF2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BF2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F2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BF2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Πάλλης Γεώργιος</w:t>
            </w:r>
          </w:p>
        </w:tc>
        <w:tc>
          <w:tcPr>
            <w:tcW w:w="510" w:type="dxa"/>
            <w:tcBorders>
              <w:top w:val="nil"/>
              <w:left w:val="nil"/>
              <w:bottom w:val="single" w:sz="4" w:space="0" w:color="auto"/>
              <w:right w:val="single" w:sz="4" w:space="0" w:color="auto"/>
            </w:tcBorders>
            <w:shd w:val="clear" w:color="auto" w:fill="auto"/>
            <w:noWrap/>
            <w:vAlign w:val="center"/>
            <w:hideMark/>
          </w:tcPr>
          <w:p w14:paraId="795DBF2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F2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F2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F2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F2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F2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F2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F2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F2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F3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F2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BF3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Αθανασίου Χαράλαμπος</w:t>
            </w:r>
          </w:p>
        </w:tc>
        <w:tc>
          <w:tcPr>
            <w:tcW w:w="510" w:type="dxa"/>
            <w:tcBorders>
              <w:top w:val="nil"/>
              <w:left w:val="nil"/>
              <w:bottom w:val="single" w:sz="4" w:space="0" w:color="auto"/>
              <w:right w:val="single" w:sz="4" w:space="0" w:color="auto"/>
            </w:tcBorders>
            <w:shd w:val="clear" w:color="auto" w:fill="auto"/>
            <w:noWrap/>
            <w:vAlign w:val="center"/>
            <w:hideMark/>
          </w:tcPr>
          <w:p w14:paraId="795DBF3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F3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F3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F3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F3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F3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F3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F3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F3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F4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F3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w:t>
            </w:r>
          </w:p>
        </w:tc>
        <w:tc>
          <w:tcPr>
            <w:tcW w:w="1810" w:type="dxa"/>
            <w:tcBorders>
              <w:top w:val="nil"/>
              <w:left w:val="nil"/>
              <w:bottom w:val="single" w:sz="4" w:space="0" w:color="auto"/>
              <w:right w:val="single" w:sz="4" w:space="0" w:color="auto"/>
            </w:tcBorders>
            <w:shd w:val="clear" w:color="auto" w:fill="auto"/>
            <w:noWrap/>
            <w:vAlign w:val="center"/>
            <w:hideMark/>
          </w:tcPr>
          <w:p w14:paraId="795DBF3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Τάσσος Σταύρος</w:t>
            </w:r>
          </w:p>
        </w:tc>
        <w:tc>
          <w:tcPr>
            <w:tcW w:w="510" w:type="dxa"/>
            <w:tcBorders>
              <w:top w:val="nil"/>
              <w:left w:val="nil"/>
              <w:bottom w:val="single" w:sz="4" w:space="0" w:color="auto"/>
              <w:right w:val="single" w:sz="4" w:space="0" w:color="auto"/>
            </w:tcBorders>
            <w:shd w:val="clear" w:color="auto" w:fill="auto"/>
            <w:noWrap/>
            <w:vAlign w:val="center"/>
            <w:hideMark/>
          </w:tcPr>
          <w:p w14:paraId="795DBF3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F3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ΠΡΝ</w:t>
            </w:r>
          </w:p>
        </w:tc>
        <w:tc>
          <w:tcPr>
            <w:tcW w:w="978" w:type="dxa"/>
            <w:tcBorders>
              <w:top w:val="nil"/>
              <w:left w:val="nil"/>
              <w:bottom w:val="single" w:sz="4" w:space="0" w:color="auto"/>
              <w:right w:val="single" w:sz="4" w:space="0" w:color="auto"/>
            </w:tcBorders>
            <w:shd w:val="clear" w:color="auto" w:fill="auto"/>
            <w:noWrap/>
            <w:vAlign w:val="center"/>
            <w:hideMark/>
          </w:tcPr>
          <w:p w14:paraId="795DBF3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F4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F4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F4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F4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F4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F4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F52" w14:textId="77777777">
        <w:trPr>
          <w:trHeight w:val="300"/>
        </w:trPr>
        <w:tc>
          <w:tcPr>
            <w:tcW w:w="458" w:type="dxa"/>
            <w:tcBorders>
              <w:top w:val="nil"/>
              <w:left w:val="nil"/>
              <w:bottom w:val="nil"/>
              <w:right w:val="nil"/>
            </w:tcBorders>
            <w:shd w:val="clear" w:color="auto" w:fill="auto"/>
            <w:noWrap/>
            <w:vAlign w:val="bottom"/>
            <w:hideMark/>
          </w:tcPr>
          <w:p w14:paraId="795DBF47"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BF48"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BF49"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F4A"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F4B"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F4C"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F4D"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F4E"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BF4F"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BF50"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BF51"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BF5E"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BF53"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BF54"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 xml:space="preserve">ΝΟΜΟΣ ΛΕΥΚΑΔΟΣ </w:t>
            </w:r>
            <w:r w:rsidRPr="00510CA3">
              <w:rPr>
                <w:rFonts w:ascii="Calibri" w:eastAsia="Times New Roman" w:hAnsi="Calibri" w:cs="Calibri"/>
                <w:b/>
                <w:bCs/>
                <w:sz w:val="16"/>
                <w:szCs w:val="16"/>
              </w:rPr>
              <w:br/>
              <w:t>(΄Εδρα 1)</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BF55"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F56"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F57"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F5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F5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F5A"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BF5B"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BF5C"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BF5D"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BF6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F5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BF6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 xml:space="preserve">Καββαδάς </w:t>
            </w:r>
            <w:r w:rsidRPr="00510CA3">
              <w:rPr>
                <w:rFonts w:ascii="Microsoft Sans Serif" w:eastAsia="Times New Roman" w:hAnsi="Microsoft Sans Serif" w:cs="Microsoft Sans Serif"/>
                <w:b/>
                <w:bCs/>
                <w:sz w:val="16"/>
                <w:szCs w:val="16"/>
              </w:rPr>
              <w:t>Αθανάσιος</w:t>
            </w:r>
          </w:p>
        </w:tc>
        <w:tc>
          <w:tcPr>
            <w:tcW w:w="510" w:type="dxa"/>
            <w:tcBorders>
              <w:top w:val="nil"/>
              <w:left w:val="nil"/>
              <w:bottom w:val="single" w:sz="4" w:space="0" w:color="auto"/>
              <w:right w:val="single" w:sz="4" w:space="0" w:color="auto"/>
            </w:tcBorders>
            <w:shd w:val="clear" w:color="auto" w:fill="auto"/>
            <w:noWrap/>
            <w:vAlign w:val="center"/>
            <w:hideMark/>
          </w:tcPr>
          <w:p w14:paraId="795DBF6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F6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F6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F6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F6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F6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F6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F6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F6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F76" w14:textId="77777777">
        <w:trPr>
          <w:trHeight w:val="300"/>
        </w:trPr>
        <w:tc>
          <w:tcPr>
            <w:tcW w:w="458" w:type="dxa"/>
            <w:tcBorders>
              <w:top w:val="nil"/>
              <w:left w:val="nil"/>
              <w:bottom w:val="nil"/>
              <w:right w:val="nil"/>
            </w:tcBorders>
            <w:shd w:val="clear" w:color="auto" w:fill="auto"/>
            <w:noWrap/>
            <w:vAlign w:val="bottom"/>
            <w:hideMark/>
          </w:tcPr>
          <w:p w14:paraId="795DBF6B"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noWrap/>
            <w:vAlign w:val="center"/>
            <w:hideMark/>
          </w:tcPr>
          <w:p w14:paraId="795DBF6C"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noWrap/>
            <w:vAlign w:val="center"/>
            <w:hideMark/>
          </w:tcPr>
          <w:p w14:paraId="795DBF6D"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noWrap/>
            <w:vAlign w:val="center"/>
            <w:hideMark/>
          </w:tcPr>
          <w:p w14:paraId="795DBF6E"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noWrap/>
            <w:vAlign w:val="center"/>
            <w:hideMark/>
          </w:tcPr>
          <w:p w14:paraId="795DBF6F"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noWrap/>
            <w:vAlign w:val="center"/>
            <w:hideMark/>
          </w:tcPr>
          <w:p w14:paraId="795DBF70"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noWrap/>
            <w:vAlign w:val="center"/>
            <w:hideMark/>
          </w:tcPr>
          <w:p w14:paraId="795DBF71"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noWrap/>
            <w:vAlign w:val="center"/>
            <w:hideMark/>
          </w:tcPr>
          <w:p w14:paraId="795DBF72"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noWrap/>
            <w:vAlign w:val="center"/>
            <w:hideMark/>
          </w:tcPr>
          <w:p w14:paraId="795DBF73"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noWrap/>
            <w:vAlign w:val="center"/>
            <w:hideMark/>
          </w:tcPr>
          <w:p w14:paraId="795DBF74"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noWrap/>
            <w:vAlign w:val="center"/>
            <w:hideMark/>
          </w:tcPr>
          <w:p w14:paraId="795DBF75"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BF82"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BF77"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BF7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ΝΟΜΟΣ ΜΑΓΝΗΣΙΑΣ</w:t>
            </w:r>
            <w:r w:rsidRPr="00510CA3">
              <w:rPr>
                <w:rFonts w:ascii="Calibri" w:eastAsia="Times New Roman" w:hAnsi="Calibri" w:cs="Calibri"/>
                <w:b/>
                <w:bCs/>
                <w:sz w:val="16"/>
                <w:szCs w:val="16"/>
              </w:rPr>
              <w:br/>
              <w:t>(΄Εδρες 6)</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BF7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F7A"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F7B"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F7C"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F7D"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F7E"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BF7F"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BF8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BF8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BF8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F8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BF8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Μεϊκόπουλος Αλέξανδρος</w:t>
            </w:r>
          </w:p>
        </w:tc>
        <w:tc>
          <w:tcPr>
            <w:tcW w:w="510" w:type="dxa"/>
            <w:tcBorders>
              <w:top w:val="nil"/>
              <w:left w:val="nil"/>
              <w:bottom w:val="single" w:sz="4" w:space="0" w:color="auto"/>
              <w:right w:val="single" w:sz="4" w:space="0" w:color="auto"/>
            </w:tcBorders>
            <w:shd w:val="clear" w:color="auto" w:fill="auto"/>
            <w:noWrap/>
            <w:vAlign w:val="center"/>
            <w:hideMark/>
          </w:tcPr>
          <w:p w14:paraId="795DBF8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F8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F8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F8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F8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F8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F8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F8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F8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F9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F8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BF9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 xml:space="preserve">Παπανάτσιου </w:t>
            </w:r>
            <w:r w:rsidRPr="00510CA3">
              <w:rPr>
                <w:rFonts w:ascii="Microsoft Sans Serif" w:eastAsia="Times New Roman" w:hAnsi="Microsoft Sans Serif" w:cs="Microsoft Sans Serif"/>
                <w:b/>
                <w:bCs/>
                <w:sz w:val="16"/>
                <w:szCs w:val="16"/>
              </w:rPr>
              <w:t>Αικατερίνη</w:t>
            </w:r>
          </w:p>
        </w:tc>
        <w:tc>
          <w:tcPr>
            <w:tcW w:w="510" w:type="dxa"/>
            <w:tcBorders>
              <w:top w:val="nil"/>
              <w:left w:val="nil"/>
              <w:bottom w:val="single" w:sz="4" w:space="0" w:color="auto"/>
              <w:right w:val="single" w:sz="4" w:space="0" w:color="auto"/>
            </w:tcBorders>
            <w:shd w:val="clear" w:color="auto" w:fill="auto"/>
            <w:noWrap/>
            <w:vAlign w:val="center"/>
            <w:hideMark/>
          </w:tcPr>
          <w:p w14:paraId="795DBF9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F9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F9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F9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F9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F9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F9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F9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F9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FA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F9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w:t>
            </w:r>
          </w:p>
        </w:tc>
        <w:tc>
          <w:tcPr>
            <w:tcW w:w="1810" w:type="dxa"/>
            <w:tcBorders>
              <w:top w:val="nil"/>
              <w:left w:val="nil"/>
              <w:bottom w:val="single" w:sz="4" w:space="0" w:color="auto"/>
              <w:right w:val="single" w:sz="4" w:space="0" w:color="auto"/>
            </w:tcBorders>
            <w:shd w:val="clear" w:color="auto" w:fill="auto"/>
            <w:noWrap/>
            <w:vAlign w:val="center"/>
            <w:hideMark/>
          </w:tcPr>
          <w:p w14:paraId="795DBF9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Μπαλλής Συμεών (Μάκης)</w:t>
            </w:r>
          </w:p>
        </w:tc>
        <w:tc>
          <w:tcPr>
            <w:tcW w:w="510" w:type="dxa"/>
            <w:tcBorders>
              <w:top w:val="nil"/>
              <w:left w:val="nil"/>
              <w:bottom w:val="single" w:sz="4" w:space="0" w:color="auto"/>
              <w:right w:val="single" w:sz="4" w:space="0" w:color="auto"/>
            </w:tcBorders>
            <w:shd w:val="clear" w:color="auto" w:fill="auto"/>
            <w:noWrap/>
            <w:vAlign w:val="center"/>
            <w:hideMark/>
          </w:tcPr>
          <w:p w14:paraId="795DBF9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F9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F9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FA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FA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FA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FA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FA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FA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FB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FA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4</w:t>
            </w:r>
          </w:p>
        </w:tc>
        <w:tc>
          <w:tcPr>
            <w:tcW w:w="1810" w:type="dxa"/>
            <w:tcBorders>
              <w:top w:val="nil"/>
              <w:left w:val="nil"/>
              <w:bottom w:val="single" w:sz="4" w:space="0" w:color="auto"/>
              <w:right w:val="single" w:sz="4" w:space="0" w:color="auto"/>
            </w:tcBorders>
            <w:shd w:val="clear" w:color="auto" w:fill="auto"/>
            <w:noWrap/>
            <w:vAlign w:val="center"/>
            <w:hideMark/>
          </w:tcPr>
          <w:p w14:paraId="795DBFA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Μπουκώρος Χρήστος</w:t>
            </w:r>
          </w:p>
        </w:tc>
        <w:tc>
          <w:tcPr>
            <w:tcW w:w="510" w:type="dxa"/>
            <w:tcBorders>
              <w:top w:val="nil"/>
              <w:left w:val="nil"/>
              <w:bottom w:val="single" w:sz="4" w:space="0" w:color="auto"/>
              <w:right w:val="single" w:sz="4" w:space="0" w:color="auto"/>
            </w:tcBorders>
            <w:shd w:val="clear" w:color="auto" w:fill="auto"/>
            <w:noWrap/>
            <w:vAlign w:val="center"/>
            <w:hideMark/>
          </w:tcPr>
          <w:p w14:paraId="795DBFA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FA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FA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FA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FA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FA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FA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FB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FB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FB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FB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5</w:t>
            </w:r>
          </w:p>
        </w:tc>
        <w:tc>
          <w:tcPr>
            <w:tcW w:w="1810" w:type="dxa"/>
            <w:tcBorders>
              <w:top w:val="nil"/>
              <w:left w:val="nil"/>
              <w:bottom w:val="single" w:sz="4" w:space="0" w:color="auto"/>
              <w:right w:val="single" w:sz="4" w:space="0" w:color="auto"/>
            </w:tcBorders>
            <w:shd w:val="clear" w:color="auto" w:fill="auto"/>
            <w:noWrap/>
            <w:vAlign w:val="center"/>
            <w:hideMark/>
          </w:tcPr>
          <w:p w14:paraId="795DBFB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Ηλιόπουλος Παναγιώτης</w:t>
            </w:r>
          </w:p>
        </w:tc>
        <w:tc>
          <w:tcPr>
            <w:tcW w:w="510" w:type="dxa"/>
            <w:tcBorders>
              <w:top w:val="nil"/>
              <w:left w:val="nil"/>
              <w:bottom w:val="single" w:sz="4" w:space="0" w:color="auto"/>
              <w:right w:val="single" w:sz="4" w:space="0" w:color="auto"/>
            </w:tcBorders>
            <w:shd w:val="clear" w:color="auto" w:fill="auto"/>
            <w:noWrap/>
            <w:vAlign w:val="center"/>
            <w:hideMark/>
          </w:tcPr>
          <w:p w14:paraId="795DBFB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FB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FB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FB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FB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FB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FB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FB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FB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FC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FB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6</w:t>
            </w:r>
          </w:p>
        </w:tc>
        <w:tc>
          <w:tcPr>
            <w:tcW w:w="1810" w:type="dxa"/>
            <w:tcBorders>
              <w:top w:val="nil"/>
              <w:left w:val="nil"/>
              <w:bottom w:val="single" w:sz="4" w:space="0" w:color="auto"/>
              <w:right w:val="single" w:sz="4" w:space="0" w:color="auto"/>
            </w:tcBorders>
            <w:shd w:val="clear" w:color="auto" w:fill="auto"/>
            <w:noWrap/>
            <w:vAlign w:val="center"/>
            <w:hideMark/>
          </w:tcPr>
          <w:p w14:paraId="795DBFC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Στεργίου Κωνσταντίνος</w:t>
            </w:r>
          </w:p>
        </w:tc>
        <w:tc>
          <w:tcPr>
            <w:tcW w:w="510" w:type="dxa"/>
            <w:tcBorders>
              <w:top w:val="nil"/>
              <w:left w:val="nil"/>
              <w:bottom w:val="single" w:sz="4" w:space="0" w:color="auto"/>
              <w:right w:val="single" w:sz="4" w:space="0" w:color="auto"/>
            </w:tcBorders>
            <w:shd w:val="clear" w:color="auto" w:fill="auto"/>
            <w:noWrap/>
            <w:vAlign w:val="center"/>
            <w:hideMark/>
          </w:tcPr>
          <w:p w14:paraId="795DBFC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FC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ΠΡΝ</w:t>
            </w:r>
          </w:p>
        </w:tc>
        <w:tc>
          <w:tcPr>
            <w:tcW w:w="978" w:type="dxa"/>
            <w:tcBorders>
              <w:top w:val="nil"/>
              <w:left w:val="nil"/>
              <w:bottom w:val="single" w:sz="4" w:space="0" w:color="auto"/>
              <w:right w:val="single" w:sz="4" w:space="0" w:color="auto"/>
            </w:tcBorders>
            <w:shd w:val="clear" w:color="auto" w:fill="auto"/>
            <w:noWrap/>
            <w:vAlign w:val="center"/>
            <w:hideMark/>
          </w:tcPr>
          <w:p w14:paraId="795DBFC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FC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FC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BFC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BFC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BFC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BFC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BFD6" w14:textId="77777777">
        <w:trPr>
          <w:trHeight w:val="300"/>
        </w:trPr>
        <w:tc>
          <w:tcPr>
            <w:tcW w:w="458" w:type="dxa"/>
            <w:tcBorders>
              <w:top w:val="nil"/>
              <w:left w:val="nil"/>
              <w:bottom w:val="nil"/>
              <w:right w:val="nil"/>
            </w:tcBorders>
            <w:shd w:val="clear" w:color="auto" w:fill="auto"/>
            <w:noWrap/>
            <w:vAlign w:val="bottom"/>
            <w:hideMark/>
          </w:tcPr>
          <w:p w14:paraId="795DBFCB"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BFCC"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BFCD"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FCE"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FCF"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FD0"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FD1"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BFD2"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BFD3"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BFD4"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BFD5"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BFE2"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BFD7"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BFD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ΝΟΜΟΣ ΜΕΣΣΗΝΙΑΣ</w:t>
            </w:r>
            <w:r w:rsidRPr="00510CA3">
              <w:rPr>
                <w:rFonts w:ascii="Calibri" w:eastAsia="Times New Roman" w:hAnsi="Calibri" w:cs="Calibri"/>
                <w:b/>
                <w:bCs/>
                <w:sz w:val="16"/>
                <w:szCs w:val="16"/>
              </w:rPr>
              <w:br/>
              <w:t>(΄Εδρες 5)</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BFD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FDA"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FDB"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FDC"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FDD"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BFDE"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BFDF"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BFE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BFE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BFE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FE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BFE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Κατρούγκαλος Γεώργιος</w:t>
            </w:r>
          </w:p>
        </w:tc>
        <w:tc>
          <w:tcPr>
            <w:tcW w:w="510" w:type="dxa"/>
            <w:tcBorders>
              <w:top w:val="nil"/>
              <w:left w:val="nil"/>
              <w:bottom w:val="single" w:sz="4" w:space="0" w:color="auto"/>
              <w:right w:val="single" w:sz="4" w:space="0" w:color="auto"/>
            </w:tcBorders>
            <w:shd w:val="clear" w:color="auto" w:fill="auto"/>
            <w:noWrap/>
            <w:vAlign w:val="center"/>
            <w:hideMark/>
          </w:tcPr>
          <w:p w14:paraId="795DBFE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FE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FE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FE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FE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FE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FE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FE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FE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BFF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FE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BFF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Κοζομπόλη-Αμανατίδη Παναγιώτα</w:t>
            </w:r>
          </w:p>
        </w:tc>
        <w:tc>
          <w:tcPr>
            <w:tcW w:w="510" w:type="dxa"/>
            <w:tcBorders>
              <w:top w:val="nil"/>
              <w:left w:val="nil"/>
              <w:bottom w:val="single" w:sz="4" w:space="0" w:color="auto"/>
              <w:right w:val="single" w:sz="4" w:space="0" w:color="auto"/>
            </w:tcBorders>
            <w:shd w:val="clear" w:color="auto" w:fill="auto"/>
            <w:noWrap/>
            <w:vAlign w:val="center"/>
            <w:hideMark/>
          </w:tcPr>
          <w:p w14:paraId="795DBFF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FF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FF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FF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FF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FF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BFF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BFF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BFF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C00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BFF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w:t>
            </w:r>
          </w:p>
        </w:tc>
        <w:tc>
          <w:tcPr>
            <w:tcW w:w="1810" w:type="dxa"/>
            <w:tcBorders>
              <w:top w:val="nil"/>
              <w:left w:val="nil"/>
              <w:bottom w:val="single" w:sz="4" w:space="0" w:color="auto"/>
              <w:right w:val="single" w:sz="4" w:space="0" w:color="auto"/>
            </w:tcBorders>
            <w:shd w:val="clear" w:color="auto" w:fill="auto"/>
            <w:noWrap/>
            <w:vAlign w:val="center"/>
            <w:hideMark/>
          </w:tcPr>
          <w:p w14:paraId="795DBFF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Κωνσταντινέας Πέτρος</w:t>
            </w:r>
          </w:p>
        </w:tc>
        <w:tc>
          <w:tcPr>
            <w:tcW w:w="510" w:type="dxa"/>
            <w:tcBorders>
              <w:top w:val="nil"/>
              <w:left w:val="nil"/>
              <w:bottom w:val="single" w:sz="4" w:space="0" w:color="auto"/>
              <w:right w:val="single" w:sz="4" w:space="0" w:color="auto"/>
            </w:tcBorders>
            <w:shd w:val="clear" w:color="auto" w:fill="auto"/>
            <w:noWrap/>
            <w:vAlign w:val="center"/>
            <w:hideMark/>
          </w:tcPr>
          <w:p w14:paraId="795DBFF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FF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BFF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0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0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0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C00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C00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C00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C01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00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4</w:t>
            </w:r>
          </w:p>
        </w:tc>
        <w:tc>
          <w:tcPr>
            <w:tcW w:w="1810" w:type="dxa"/>
            <w:tcBorders>
              <w:top w:val="nil"/>
              <w:left w:val="nil"/>
              <w:bottom w:val="single" w:sz="4" w:space="0" w:color="auto"/>
              <w:right w:val="single" w:sz="4" w:space="0" w:color="auto"/>
            </w:tcBorders>
            <w:shd w:val="clear" w:color="auto" w:fill="auto"/>
            <w:noWrap/>
            <w:vAlign w:val="center"/>
            <w:hideMark/>
          </w:tcPr>
          <w:p w14:paraId="795DC00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Σαμαράς Αντώνιος</w:t>
            </w:r>
          </w:p>
        </w:tc>
        <w:tc>
          <w:tcPr>
            <w:tcW w:w="510" w:type="dxa"/>
            <w:tcBorders>
              <w:top w:val="nil"/>
              <w:left w:val="nil"/>
              <w:bottom w:val="single" w:sz="4" w:space="0" w:color="auto"/>
              <w:right w:val="single" w:sz="4" w:space="0" w:color="auto"/>
            </w:tcBorders>
            <w:shd w:val="clear" w:color="auto" w:fill="auto"/>
            <w:noWrap/>
            <w:vAlign w:val="center"/>
            <w:hideMark/>
          </w:tcPr>
          <w:p w14:paraId="795DC00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00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00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00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00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00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C00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C01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C01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C01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01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5</w:t>
            </w:r>
          </w:p>
        </w:tc>
        <w:tc>
          <w:tcPr>
            <w:tcW w:w="1810" w:type="dxa"/>
            <w:tcBorders>
              <w:top w:val="nil"/>
              <w:left w:val="nil"/>
              <w:bottom w:val="single" w:sz="4" w:space="0" w:color="auto"/>
              <w:right w:val="single" w:sz="4" w:space="0" w:color="auto"/>
            </w:tcBorders>
            <w:shd w:val="clear" w:color="auto" w:fill="auto"/>
            <w:noWrap/>
            <w:vAlign w:val="center"/>
            <w:hideMark/>
          </w:tcPr>
          <w:p w14:paraId="795DC01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Κουκούτσης Δημήτριος</w:t>
            </w:r>
          </w:p>
        </w:tc>
        <w:tc>
          <w:tcPr>
            <w:tcW w:w="510" w:type="dxa"/>
            <w:tcBorders>
              <w:top w:val="nil"/>
              <w:left w:val="nil"/>
              <w:bottom w:val="single" w:sz="4" w:space="0" w:color="auto"/>
              <w:right w:val="single" w:sz="4" w:space="0" w:color="auto"/>
            </w:tcBorders>
            <w:shd w:val="clear" w:color="auto" w:fill="auto"/>
            <w:noWrap/>
            <w:vAlign w:val="center"/>
            <w:hideMark/>
          </w:tcPr>
          <w:p w14:paraId="795DC01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01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01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01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01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01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C01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C01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C01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C02A" w14:textId="77777777">
        <w:trPr>
          <w:trHeight w:val="300"/>
        </w:trPr>
        <w:tc>
          <w:tcPr>
            <w:tcW w:w="458" w:type="dxa"/>
            <w:tcBorders>
              <w:top w:val="nil"/>
              <w:left w:val="nil"/>
              <w:bottom w:val="nil"/>
              <w:right w:val="nil"/>
            </w:tcBorders>
            <w:shd w:val="clear" w:color="auto" w:fill="auto"/>
            <w:noWrap/>
            <w:vAlign w:val="bottom"/>
            <w:hideMark/>
          </w:tcPr>
          <w:p w14:paraId="795DC01F"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C020"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C021"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022"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023"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024"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025"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026"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C027"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C028"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C029"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C036"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C02B"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C02C"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 xml:space="preserve">ΝΟΜΟΣ ΞΑΝΘΗΣ </w:t>
            </w:r>
            <w:r w:rsidRPr="00510CA3">
              <w:rPr>
                <w:rFonts w:ascii="Calibri" w:eastAsia="Times New Roman" w:hAnsi="Calibri" w:cs="Calibri"/>
                <w:b/>
                <w:bCs/>
                <w:sz w:val="16"/>
                <w:szCs w:val="16"/>
              </w:rPr>
              <w:br/>
              <w:t>(΄Εδρες 3)</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C02D"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02E"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02F"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03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03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032"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C033"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C034"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C035"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C04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03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C03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Ζεϊμπέκ Χουσείν</w:t>
            </w:r>
          </w:p>
        </w:tc>
        <w:tc>
          <w:tcPr>
            <w:tcW w:w="510" w:type="dxa"/>
            <w:tcBorders>
              <w:top w:val="nil"/>
              <w:left w:val="nil"/>
              <w:bottom w:val="single" w:sz="4" w:space="0" w:color="auto"/>
              <w:right w:val="single" w:sz="4" w:space="0" w:color="auto"/>
            </w:tcBorders>
            <w:shd w:val="clear" w:color="auto" w:fill="auto"/>
            <w:noWrap/>
            <w:vAlign w:val="center"/>
            <w:hideMark/>
          </w:tcPr>
          <w:p w14:paraId="795DC03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3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3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3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3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3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C03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C04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C04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C04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04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C04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Γιαννακίδης Ευστάθιος</w:t>
            </w:r>
          </w:p>
        </w:tc>
        <w:tc>
          <w:tcPr>
            <w:tcW w:w="510" w:type="dxa"/>
            <w:tcBorders>
              <w:top w:val="nil"/>
              <w:left w:val="nil"/>
              <w:bottom w:val="single" w:sz="4" w:space="0" w:color="auto"/>
              <w:right w:val="single" w:sz="4" w:space="0" w:color="auto"/>
            </w:tcBorders>
            <w:shd w:val="clear" w:color="auto" w:fill="auto"/>
            <w:noWrap/>
            <w:vAlign w:val="center"/>
            <w:hideMark/>
          </w:tcPr>
          <w:p w14:paraId="795DC04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4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4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4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4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4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C04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C04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C04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C05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04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w:t>
            </w:r>
          </w:p>
        </w:tc>
        <w:tc>
          <w:tcPr>
            <w:tcW w:w="1810" w:type="dxa"/>
            <w:tcBorders>
              <w:top w:val="nil"/>
              <w:left w:val="nil"/>
              <w:bottom w:val="single" w:sz="4" w:space="0" w:color="auto"/>
              <w:right w:val="single" w:sz="4" w:space="0" w:color="auto"/>
            </w:tcBorders>
            <w:shd w:val="clear" w:color="auto" w:fill="auto"/>
            <w:noWrap/>
            <w:vAlign w:val="center"/>
            <w:hideMark/>
          </w:tcPr>
          <w:p w14:paraId="795DC05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Στογιαννίδης Γρηγόριος</w:t>
            </w:r>
          </w:p>
        </w:tc>
        <w:tc>
          <w:tcPr>
            <w:tcW w:w="510" w:type="dxa"/>
            <w:tcBorders>
              <w:top w:val="nil"/>
              <w:left w:val="nil"/>
              <w:bottom w:val="single" w:sz="4" w:space="0" w:color="auto"/>
              <w:right w:val="single" w:sz="4" w:space="0" w:color="auto"/>
            </w:tcBorders>
            <w:shd w:val="clear" w:color="auto" w:fill="auto"/>
            <w:noWrap/>
            <w:vAlign w:val="center"/>
            <w:hideMark/>
          </w:tcPr>
          <w:p w14:paraId="795DC05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5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5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5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5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5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C05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C05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C05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C066" w14:textId="77777777">
        <w:trPr>
          <w:trHeight w:val="1455"/>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05B"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nil"/>
              <w:left w:val="nil"/>
              <w:bottom w:val="single" w:sz="4" w:space="0" w:color="auto"/>
              <w:right w:val="single" w:sz="4" w:space="0" w:color="auto"/>
            </w:tcBorders>
            <w:shd w:val="clear" w:color="auto" w:fill="auto"/>
            <w:vAlign w:val="bottom"/>
            <w:hideMark/>
          </w:tcPr>
          <w:p w14:paraId="795DC05C"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 xml:space="preserve">Α΄ ΠΕΙΡΑΙΩΣ    </w:t>
            </w:r>
            <w:r w:rsidRPr="00510CA3">
              <w:rPr>
                <w:rFonts w:ascii="Calibri" w:eastAsia="Times New Roman" w:hAnsi="Calibri" w:cs="Calibri"/>
                <w:b/>
                <w:bCs/>
                <w:sz w:val="16"/>
                <w:szCs w:val="16"/>
              </w:rPr>
              <w:br w:type="page"/>
              <w:t>(Δήμος Πειραιώς, μετά των Δήμων Αιγίνης , Κυθήρων,  Μεθάνων, Πόρου, Σπετσών, Τροιζήνος, ΄Υδραςκαι των Κοινοτήτων Αγκιστρίου και Αντικυθήρων)</w:t>
            </w:r>
            <w:r w:rsidRPr="00510CA3">
              <w:rPr>
                <w:rFonts w:ascii="Calibri" w:eastAsia="Times New Roman" w:hAnsi="Calibri" w:cs="Calibri"/>
                <w:b/>
                <w:bCs/>
                <w:sz w:val="16"/>
                <w:szCs w:val="16"/>
              </w:rPr>
              <w:br w:type="page"/>
              <w:t xml:space="preserve"> (΄Εδρες 6)</w:t>
            </w:r>
          </w:p>
        </w:tc>
        <w:tc>
          <w:tcPr>
            <w:tcW w:w="510" w:type="dxa"/>
            <w:tcBorders>
              <w:top w:val="nil"/>
              <w:left w:val="nil"/>
              <w:bottom w:val="single" w:sz="4" w:space="0" w:color="auto"/>
              <w:right w:val="single" w:sz="4" w:space="0" w:color="auto"/>
            </w:tcBorders>
            <w:shd w:val="clear" w:color="auto" w:fill="auto"/>
            <w:vAlign w:val="center"/>
            <w:hideMark/>
          </w:tcPr>
          <w:p w14:paraId="795DC05D"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nil"/>
              <w:left w:val="nil"/>
              <w:bottom w:val="single" w:sz="4" w:space="0" w:color="auto"/>
              <w:right w:val="single" w:sz="4" w:space="0" w:color="auto"/>
            </w:tcBorders>
            <w:shd w:val="clear" w:color="auto" w:fill="auto"/>
            <w:vAlign w:val="center"/>
            <w:hideMark/>
          </w:tcPr>
          <w:p w14:paraId="795DC05E"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nil"/>
              <w:left w:val="nil"/>
              <w:bottom w:val="single" w:sz="4" w:space="0" w:color="auto"/>
              <w:right w:val="single" w:sz="4" w:space="0" w:color="auto"/>
            </w:tcBorders>
            <w:shd w:val="clear" w:color="auto" w:fill="auto"/>
            <w:vAlign w:val="center"/>
            <w:hideMark/>
          </w:tcPr>
          <w:p w14:paraId="795DC05F"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nil"/>
              <w:left w:val="nil"/>
              <w:bottom w:val="single" w:sz="4" w:space="0" w:color="auto"/>
              <w:right w:val="single" w:sz="4" w:space="0" w:color="auto"/>
            </w:tcBorders>
            <w:shd w:val="clear" w:color="auto" w:fill="auto"/>
            <w:vAlign w:val="center"/>
            <w:hideMark/>
          </w:tcPr>
          <w:p w14:paraId="795DC06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nil"/>
              <w:left w:val="nil"/>
              <w:bottom w:val="single" w:sz="4" w:space="0" w:color="auto"/>
              <w:right w:val="single" w:sz="4" w:space="0" w:color="auto"/>
            </w:tcBorders>
            <w:shd w:val="clear" w:color="auto" w:fill="auto"/>
            <w:vAlign w:val="center"/>
            <w:hideMark/>
          </w:tcPr>
          <w:p w14:paraId="795DC06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nil"/>
              <w:left w:val="nil"/>
              <w:bottom w:val="single" w:sz="4" w:space="0" w:color="auto"/>
              <w:right w:val="single" w:sz="4" w:space="0" w:color="auto"/>
            </w:tcBorders>
            <w:shd w:val="clear" w:color="auto" w:fill="auto"/>
            <w:vAlign w:val="center"/>
            <w:hideMark/>
          </w:tcPr>
          <w:p w14:paraId="795DC062"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nil"/>
              <w:left w:val="nil"/>
              <w:bottom w:val="single" w:sz="4" w:space="0" w:color="auto"/>
              <w:right w:val="single" w:sz="4" w:space="0" w:color="auto"/>
            </w:tcBorders>
            <w:shd w:val="clear" w:color="auto" w:fill="auto"/>
            <w:vAlign w:val="center"/>
            <w:hideMark/>
          </w:tcPr>
          <w:p w14:paraId="795DC063"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nil"/>
              <w:left w:val="nil"/>
              <w:bottom w:val="single" w:sz="4" w:space="0" w:color="auto"/>
              <w:right w:val="single" w:sz="4" w:space="0" w:color="auto"/>
            </w:tcBorders>
            <w:shd w:val="clear" w:color="auto" w:fill="auto"/>
            <w:vAlign w:val="center"/>
            <w:hideMark/>
          </w:tcPr>
          <w:p w14:paraId="795DC064"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nil"/>
              <w:left w:val="nil"/>
              <w:bottom w:val="single" w:sz="4" w:space="0" w:color="auto"/>
              <w:right w:val="single" w:sz="4" w:space="0" w:color="auto"/>
            </w:tcBorders>
            <w:shd w:val="clear" w:color="auto" w:fill="auto"/>
            <w:vAlign w:val="center"/>
            <w:hideMark/>
          </w:tcPr>
          <w:p w14:paraId="795DC065"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ype="page"/>
            </w:r>
            <w:r w:rsidRPr="00510CA3">
              <w:rPr>
                <w:rFonts w:ascii="Calibri" w:eastAsia="Times New Roman" w:hAnsi="Calibri" w:cs="Calibri"/>
                <w:b/>
                <w:bCs/>
                <w:sz w:val="16"/>
                <w:szCs w:val="16"/>
              </w:rPr>
              <w:t>1621/251</w:t>
            </w:r>
          </w:p>
        </w:tc>
      </w:tr>
      <w:tr w:rsidR="00B01EFE" w14:paraId="795DC07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06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C06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Δρίτσας Θεόδωρος</w:t>
            </w:r>
          </w:p>
        </w:tc>
        <w:tc>
          <w:tcPr>
            <w:tcW w:w="510" w:type="dxa"/>
            <w:tcBorders>
              <w:top w:val="nil"/>
              <w:left w:val="nil"/>
              <w:bottom w:val="single" w:sz="4" w:space="0" w:color="auto"/>
              <w:right w:val="single" w:sz="4" w:space="0" w:color="auto"/>
            </w:tcBorders>
            <w:shd w:val="clear" w:color="auto" w:fill="auto"/>
            <w:noWrap/>
            <w:vAlign w:val="center"/>
            <w:hideMark/>
          </w:tcPr>
          <w:p w14:paraId="795DC06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6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6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6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6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6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C06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C07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C07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C07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07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C07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Σταματάκη Ελένη</w:t>
            </w:r>
          </w:p>
        </w:tc>
        <w:tc>
          <w:tcPr>
            <w:tcW w:w="510" w:type="dxa"/>
            <w:tcBorders>
              <w:top w:val="nil"/>
              <w:left w:val="nil"/>
              <w:bottom w:val="single" w:sz="4" w:space="0" w:color="auto"/>
              <w:right w:val="single" w:sz="4" w:space="0" w:color="auto"/>
            </w:tcBorders>
            <w:shd w:val="clear" w:color="auto" w:fill="auto"/>
            <w:noWrap/>
            <w:vAlign w:val="center"/>
            <w:hideMark/>
          </w:tcPr>
          <w:p w14:paraId="795DC07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7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7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7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7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7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C07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C07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C07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C08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07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w:t>
            </w:r>
          </w:p>
        </w:tc>
        <w:tc>
          <w:tcPr>
            <w:tcW w:w="1810" w:type="dxa"/>
            <w:tcBorders>
              <w:top w:val="nil"/>
              <w:left w:val="nil"/>
              <w:bottom w:val="single" w:sz="4" w:space="0" w:color="auto"/>
              <w:right w:val="single" w:sz="4" w:space="0" w:color="auto"/>
            </w:tcBorders>
            <w:shd w:val="clear" w:color="auto" w:fill="auto"/>
            <w:noWrap/>
            <w:vAlign w:val="center"/>
            <w:hideMark/>
          </w:tcPr>
          <w:p w14:paraId="795DC08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Δουζίνας Κωνσταντίνος</w:t>
            </w:r>
          </w:p>
        </w:tc>
        <w:tc>
          <w:tcPr>
            <w:tcW w:w="510" w:type="dxa"/>
            <w:tcBorders>
              <w:top w:val="nil"/>
              <w:left w:val="nil"/>
              <w:bottom w:val="single" w:sz="4" w:space="0" w:color="auto"/>
              <w:right w:val="single" w:sz="4" w:space="0" w:color="auto"/>
            </w:tcBorders>
            <w:shd w:val="clear" w:color="auto" w:fill="auto"/>
            <w:noWrap/>
            <w:vAlign w:val="center"/>
            <w:hideMark/>
          </w:tcPr>
          <w:p w14:paraId="795DC08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8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8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8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8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8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C08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C08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C08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C09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08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4</w:t>
            </w:r>
          </w:p>
        </w:tc>
        <w:tc>
          <w:tcPr>
            <w:tcW w:w="1810" w:type="dxa"/>
            <w:tcBorders>
              <w:top w:val="nil"/>
              <w:left w:val="nil"/>
              <w:bottom w:val="single" w:sz="4" w:space="0" w:color="auto"/>
              <w:right w:val="single" w:sz="4" w:space="0" w:color="auto"/>
            </w:tcBorders>
            <w:shd w:val="clear" w:color="auto" w:fill="auto"/>
            <w:noWrap/>
            <w:vAlign w:val="center"/>
            <w:hideMark/>
          </w:tcPr>
          <w:p w14:paraId="795DC08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Γεννιά Γεωργία</w:t>
            </w:r>
          </w:p>
        </w:tc>
        <w:tc>
          <w:tcPr>
            <w:tcW w:w="510" w:type="dxa"/>
            <w:tcBorders>
              <w:top w:val="nil"/>
              <w:left w:val="nil"/>
              <w:bottom w:val="single" w:sz="4" w:space="0" w:color="auto"/>
              <w:right w:val="single" w:sz="4" w:space="0" w:color="auto"/>
            </w:tcBorders>
            <w:shd w:val="clear" w:color="auto" w:fill="auto"/>
            <w:noWrap/>
            <w:vAlign w:val="center"/>
            <w:hideMark/>
          </w:tcPr>
          <w:p w14:paraId="795DC08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8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8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9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9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9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C09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C09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C09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C0A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09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5</w:t>
            </w:r>
          </w:p>
        </w:tc>
        <w:tc>
          <w:tcPr>
            <w:tcW w:w="1810" w:type="dxa"/>
            <w:tcBorders>
              <w:top w:val="nil"/>
              <w:left w:val="nil"/>
              <w:bottom w:val="single" w:sz="4" w:space="0" w:color="auto"/>
              <w:right w:val="single" w:sz="4" w:space="0" w:color="auto"/>
            </w:tcBorders>
            <w:shd w:val="clear" w:color="auto" w:fill="auto"/>
            <w:noWrap/>
            <w:vAlign w:val="center"/>
            <w:hideMark/>
          </w:tcPr>
          <w:p w14:paraId="795DC09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 xml:space="preserve">Κατσαφάδος </w:t>
            </w:r>
            <w:r w:rsidRPr="00510CA3">
              <w:rPr>
                <w:rFonts w:ascii="Microsoft Sans Serif" w:eastAsia="Times New Roman" w:hAnsi="Microsoft Sans Serif" w:cs="Microsoft Sans Serif"/>
                <w:b/>
                <w:bCs/>
                <w:sz w:val="16"/>
                <w:szCs w:val="16"/>
              </w:rPr>
              <w:t>Κωνσταντίνος</w:t>
            </w:r>
          </w:p>
        </w:tc>
        <w:tc>
          <w:tcPr>
            <w:tcW w:w="510" w:type="dxa"/>
            <w:tcBorders>
              <w:top w:val="nil"/>
              <w:left w:val="nil"/>
              <w:bottom w:val="single" w:sz="4" w:space="0" w:color="auto"/>
              <w:right w:val="single" w:sz="4" w:space="0" w:color="auto"/>
            </w:tcBorders>
            <w:shd w:val="clear" w:color="auto" w:fill="auto"/>
            <w:noWrap/>
            <w:vAlign w:val="center"/>
            <w:hideMark/>
          </w:tcPr>
          <w:p w14:paraId="795DC09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09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09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09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09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09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C09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C0A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C0A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C0A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0A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6</w:t>
            </w:r>
          </w:p>
        </w:tc>
        <w:tc>
          <w:tcPr>
            <w:tcW w:w="1810" w:type="dxa"/>
            <w:tcBorders>
              <w:top w:val="nil"/>
              <w:left w:val="nil"/>
              <w:bottom w:val="single" w:sz="4" w:space="0" w:color="auto"/>
              <w:right w:val="single" w:sz="4" w:space="0" w:color="auto"/>
            </w:tcBorders>
            <w:shd w:val="clear" w:color="auto" w:fill="auto"/>
            <w:noWrap/>
            <w:vAlign w:val="center"/>
            <w:hideMark/>
          </w:tcPr>
          <w:p w14:paraId="795DC0A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Κούζηλος Νικόλαος</w:t>
            </w:r>
          </w:p>
        </w:tc>
        <w:tc>
          <w:tcPr>
            <w:tcW w:w="510" w:type="dxa"/>
            <w:tcBorders>
              <w:top w:val="nil"/>
              <w:left w:val="nil"/>
              <w:bottom w:val="single" w:sz="4" w:space="0" w:color="auto"/>
              <w:right w:val="single" w:sz="4" w:space="0" w:color="auto"/>
            </w:tcBorders>
            <w:shd w:val="clear" w:color="auto" w:fill="auto"/>
            <w:noWrap/>
            <w:vAlign w:val="center"/>
            <w:hideMark/>
          </w:tcPr>
          <w:p w14:paraId="795DC0A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0A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0A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0A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0A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0A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C0A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C0A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C0A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C0BA" w14:textId="77777777">
        <w:trPr>
          <w:trHeight w:val="300"/>
        </w:trPr>
        <w:tc>
          <w:tcPr>
            <w:tcW w:w="458" w:type="dxa"/>
            <w:tcBorders>
              <w:top w:val="nil"/>
              <w:left w:val="nil"/>
              <w:bottom w:val="nil"/>
              <w:right w:val="nil"/>
            </w:tcBorders>
            <w:shd w:val="clear" w:color="auto" w:fill="auto"/>
            <w:noWrap/>
            <w:vAlign w:val="bottom"/>
            <w:hideMark/>
          </w:tcPr>
          <w:p w14:paraId="795DC0AF"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C0B0"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C0B1"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0B2"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0B3"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0B4"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0B5"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0B6"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C0B7"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C0B8"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C0B9"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C0C6" w14:textId="77777777">
        <w:trPr>
          <w:trHeight w:val="975"/>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C0BB"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C0BC"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Β΄ ΠΕΙΡΑΙΩΣ</w:t>
            </w:r>
            <w:r w:rsidRPr="00510CA3">
              <w:rPr>
                <w:rFonts w:ascii="Calibri" w:eastAsia="Times New Roman" w:hAnsi="Calibri" w:cs="Calibri"/>
                <w:b/>
                <w:bCs/>
                <w:sz w:val="16"/>
                <w:szCs w:val="16"/>
              </w:rPr>
              <w:br/>
              <w:t xml:space="preserve"> (Υπόλοιπο πρώην Δήμου Πειραιώς μετά της νήσου Σαλαμίνας)</w:t>
            </w:r>
            <w:r w:rsidRPr="00510CA3">
              <w:rPr>
                <w:rFonts w:ascii="Calibri" w:eastAsia="Times New Roman" w:hAnsi="Calibri" w:cs="Calibri"/>
                <w:b/>
                <w:bCs/>
                <w:sz w:val="16"/>
                <w:szCs w:val="16"/>
              </w:rPr>
              <w:br/>
              <w:t>(΄Εδρες 8)</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C0BD"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0BE"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0BF"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0C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0C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0C2"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C0C3"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C0C4"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C0C5"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C0D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0C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C0C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Βίτσας Δημήτριος</w:t>
            </w:r>
          </w:p>
        </w:tc>
        <w:tc>
          <w:tcPr>
            <w:tcW w:w="510" w:type="dxa"/>
            <w:tcBorders>
              <w:top w:val="nil"/>
              <w:left w:val="nil"/>
              <w:bottom w:val="single" w:sz="4" w:space="0" w:color="auto"/>
              <w:right w:val="single" w:sz="4" w:space="0" w:color="auto"/>
            </w:tcBorders>
            <w:shd w:val="clear" w:color="auto" w:fill="auto"/>
            <w:noWrap/>
            <w:vAlign w:val="center"/>
            <w:hideMark/>
          </w:tcPr>
          <w:p w14:paraId="795DC0C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C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C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C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C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C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C0C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C0D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C0D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C0D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0D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C0D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Κασιμάτη Ειρήνη (Νίνα)</w:t>
            </w:r>
          </w:p>
        </w:tc>
        <w:tc>
          <w:tcPr>
            <w:tcW w:w="510" w:type="dxa"/>
            <w:tcBorders>
              <w:top w:val="nil"/>
              <w:left w:val="nil"/>
              <w:bottom w:val="single" w:sz="4" w:space="0" w:color="auto"/>
              <w:right w:val="single" w:sz="4" w:space="0" w:color="auto"/>
            </w:tcBorders>
            <w:shd w:val="clear" w:color="auto" w:fill="auto"/>
            <w:noWrap/>
            <w:vAlign w:val="center"/>
            <w:hideMark/>
          </w:tcPr>
          <w:p w14:paraId="795DC0D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D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D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D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D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0D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C0D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C0D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C0D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C0E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0D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w:t>
            </w:r>
          </w:p>
        </w:tc>
        <w:tc>
          <w:tcPr>
            <w:tcW w:w="1810" w:type="dxa"/>
            <w:tcBorders>
              <w:top w:val="nil"/>
              <w:left w:val="nil"/>
              <w:bottom w:val="single" w:sz="4" w:space="0" w:color="auto"/>
              <w:right w:val="single" w:sz="4" w:space="0" w:color="auto"/>
            </w:tcBorders>
            <w:shd w:val="clear" w:color="auto" w:fill="auto"/>
            <w:noWrap/>
            <w:vAlign w:val="center"/>
            <w:hideMark/>
          </w:tcPr>
          <w:p w14:paraId="795DC0E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Καρακώστα Ευαγγελία (Εύη)</w:t>
            </w:r>
          </w:p>
        </w:tc>
        <w:tc>
          <w:tcPr>
            <w:tcW w:w="510" w:type="dxa"/>
            <w:tcBorders>
              <w:top w:val="nil"/>
              <w:left w:val="nil"/>
              <w:bottom w:val="single" w:sz="4" w:space="0" w:color="auto"/>
              <w:right w:val="single" w:sz="4" w:space="0" w:color="auto"/>
            </w:tcBorders>
            <w:shd w:val="clear" w:color="auto" w:fill="auto"/>
            <w:noWrap/>
            <w:vAlign w:val="center"/>
            <w:hideMark/>
          </w:tcPr>
          <w:p w14:paraId="795DC0E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E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E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E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0E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0E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C0E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C0E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C0E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C0F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0E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4</w:t>
            </w:r>
          </w:p>
        </w:tc>
        <w:tc>
          <w:tcPr>
            <w:tcW w:w="1810" w:type="dxa"/>
            <w:tcBorders>
              <w:top w:val="nil"/>
              <w:left w:val="nil"/>
              <w:bottom w:val="single" w:sz="4" w:space="0" w:color="auto"/>
              <w:right w:val="single" w:sz="4" w:space="0" w:color="auto"/>
            </w:tcBorders>
            <w:shd w:val="clear" w:color="auto" w:fill="auto"/>
            <w:noWrap/>
            <w:vAlign w:val="center"/>
            <w:hideMark/>
          </w:tcPr>
          <w:p w14:paraId="795DC0E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Τραγάκης Ιωάννης</w:t>
            </w:r>
          </w:p>
        </w:tc>
        <w:tc>
          <w:tcPr>
            <w:tcW w:w="510" w:type="dxa"/>
            <w:tcBorders>
              <w:top w:val="nil"/>
              <w:left w:val="nil"/>
              <w:bottom w:val="single" w:sz="4" w:space="0" w:color="auto"/>
              <w:right w:val="single" w:sz="4" w:space="0" w:color="auto"/>
            </w:tcBorders>
            <w:shd w:val="clear" w:color="auto" w:fill="auto"/>
            <w:noWrap/>
            <w:vAlign w:val="center"/>
            <w:hideMark/>
          </w:tcPr>
          <w:p w14:paraId="795DC0E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0E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0E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0F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0F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0F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C0F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C0F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C0F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C10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0F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5</w:t>
            </w:r>
          </w:p>
        </w:tc>
        <w:tc>
          <w:tcPr>
            <w:tcW w:w="1810" w:type="dxa"/>
            <w:tcBorders>
              <w:top w:val="nil"/>
              <w:left w:val="nil"/>
              <w:bottom w:val="single" w:sz="4" w:space="0" w:color="auto"/>
              <w:right w:val="single" w:sz="4" w:space="0" w:color="auto"/>
            </w:tcBorders>
            <w:shd w:val="clear" w:color="auto" w:fill="auto"/>
            <w:noWrap/>
            <w:vAlign w:val="center"/>
            <w:hideMark/>
          </w:tcPr>
          <w:p w14:paraId="795DC0F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Λαγός Ιωάννης</w:t>
            </w:r>
          </w:p>
        </w:tc>
        <w:tc>
          <w:tcPr>
            <w:tcW w:w="510" w:type="dxa"/>
            <w:tcBorders>
              <w:top w:val="nil"/>
              <w:left w:val="nil"/>
              <w:bottom w:val="single" w:sz="4" w:space="0" w:color="auto"/>
              <w:right w:val="single" w:sz="4" w:space="0" w:color="auto"/>
            </w:tcBorders>
            <w:shd w:val="clear" w:color="auto" w:fill="auto"/>
            <w:noWrap/>
            <w:vAlign w:val="center"/>
            <w:hideMark/>
          </w:tcPr>
          <w:p w14:paraId="795DC0F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0F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0F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0F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0F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0F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C0F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C10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C10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C10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10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6</w:t>
            </w:r>
          </w:p>
        </w:tc>
        <w:tc>
          <w:tcPr>
            <w:tcW w:w="1810" w:type="dxa"/>
            <w:tcBorders>
              <w:top w:val="nil"/>
              <w:left w:val="nil"/>
              <w:bottom w:val="single" w:sz="4" w:space="0" w:color="auto"/>
              <w:right w:val="single" w:sz="4" w:space="0" w:color="auto"/>
            </w:tcBorders>
            <w:shd w:val="clear" w:color="auto" w:fill="auto"/>
            <w:noWrap/>
            <w:vAlign w:val="center"/>
            <w:hideMark/>
          </w:tcPr>
          <w:p w14:paraId="795DC10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Μανωλάκου Διαμάντω</w:t>
            </w:r>
          </w:p>
        </w:tc>
        <w:tc>
          <w:tcPr>
            <w:tcW w:w="510" w:type="dxa"/>
            <w:tcBorders>
              <w:top w:val="nil"/>
              <w:left w:val="nil"/>
              <w:bottom w:val="single" w:sz="4" w:space="0" w:color="auto"/>
              <w:right w:val="single" w:sz="4" w:space="0" w:color="auto"/>
            </w:tcBorders>
            <w:shd w:val="clear" w:color="auto" w:fill="auto"/>
            <w:noWrap/>
            <w:vAlign w:val="center"/>
            <w:hideMark/>
          </w:tcPr>
          <w:p w14:paraId="795DC10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10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ΠΡΝ</w:t>
            </w:r>
          </w:p>
        </w:tc>
        <w:tc>
          <w:tcPr>
            <w:tcW w:w="978" w:type="dxa"/>
            <w:tcBorders>
              <w:top w:val="nil"/>
              <w:left w:val="nil"/>
              <w:bottom w:val="single" w:sz="4" w:space="0" w:color="auto"/>
              <w:right w:val="single" w:sz="4" w:space="0" w:color="auto"/>
            </w:tcBorders>
            <w:shd w:val="clear" w:color="auto" w:fill="auto"/>
            <w:noWrap/>
            <w:vAlign w:val="center"/>
            <w:hideMark/>
          </w:tcPr>
          <w:p w14:paraId="795DC10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10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10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10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C10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C10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C10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C11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10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7</w:t>
            </w:r>
          </w:p>
        </w:tc>
        <w:tc>
          <w:tcPr>
            <w:tcW w:w="1810" w:type="dxa"/>
            <w:tcBorders>
              <w:top w:val="nil"/>
              <w:left w:val="nil"/>
              <w:bottom w:val="single" w:sz="4" w:space="0" w:color="auto"/>
              <w:right w:val="single" w:sz="4" w:space="0" w:color="auto"/>
            </w:tcBorders>
            <w:shd w:val="clear" w:color="auto" w:fill="auto"/>
            <w:noWrap/>
            <w:vAlign w:val="center"/>
            <w:hideMark/>
          </w:tcPr>
          <w:p w14:paraId="795DC11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Καμμένος Δημήτριος</w:t>
            </w:r>
          </w:p>
        </w:tc>
        <w:tc>
          <w:tcPr>
            <w:tcW w:w="510" w:type="dxa"/>
            <w:tcBorders>
              <w:top w:val="nil"/>
              <w:left w:val="nil"/>
              <w:bottom w:val="single" w:sz="4" w:space="0" w:color="auto"/>
              <w:right w:val="single" w:sz="4" w:space="0" w:color="auto"/>
            </w:tcBorders>
            <w:shd w:val="clear" w:color="auto" w:fill="auto"/>
            <w:noWrap/>
            <w:vAlign w:val="center"/>
            <w:hideMark/>
          </w:tcPr>
          <w:p w14:paraId="795DC11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1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1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1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1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1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C11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C11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C11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C12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11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8</w:t>
            </w:r>
          </w:p>
        </w:tc>
        <w:tc>
          <w:tcPr>
            <w:tcW w:w="1810" w:type="dxa"/>
            <w:tcBorders>
              <w:top w:val="nil"/>
              <w:left w:val="nil"/>
              <w:bottom w:val="single" w:sz="4" w:space="0" w:color="auto"/>
              <w:right w:val="single" w:sz="4" w:space="0" w:color="auto"/>
            </w:tcBorders>
            <w:shd w:val="clear" w:color="auto" w:fill="auto"/>
            <w:noWrap/>
            <w:vAlign w:val="center"/>
            <w:hideMark/>
          </w:tcPr>
          <w:p w14:paraId="795DC11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Μεγαλοοικονόμου Θεοδώρα</w:t>
            </w:r>
          </w:p>
        </w:tc>
        <w:tc>
          <w:tcPr>
            <w:tcW w:w="510" w:type="dxa"/>
            <w:tcBorders>
              <w:top w:val="nil"/>
              <w:left w:val="nil"/>
              <w:bottom w:val="single" w:sz="4" w:space="0" w:color="auto"/>
              <w:right w:val="single" w:sz="4" w:space="0" w:color="auto"/>
            </w:tcBorders>
            <w:shd w:val="clear" w:color="auto" w:fill="auto"/>
            <w:noWrap/>
            <w:vAlign w:val="center"/>
            <w:hideMark/>
          </w:tcPr>
          <w:p w14:paraId="795DC11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1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1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2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2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12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C12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C12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C12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C132" w14:textId="77777777">
        <w:trPr>
          <w:trHeight w:val="300"/>
        </w:trPr>
        <w:tc>
          <w:tcPr>
            <w:tcW w:w="458" w:type="dxa"/>
            <w:tcBorders>
              <w:top w:val="nil"/>
              <w:left w:val="nil"/>
              <w:bottom w:val="nil"/>
              <w:right w:val="nil"/>
            </w:tcBorders>
            <w:shd w:val="clear" w:color="auto" w:fill="auto"/>
            <w:noWrap/>
            <w:vAlign w:val="bottom"/>
            <w:hideMark/>
          </w:tcPr>
          <w:p w14:paraId="795DC127"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C128"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C129"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12A"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12B"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12C"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12D"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12E"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C12F"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C130"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C131"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C13E"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C133"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C134"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ΝΟΜΟΣ ΠΕΛΛΗΣ</w:t>
            </w:r>
            <w:r w:rsidRPr="00510CA3">
              <w:rPr>
                <w:rFonts w:ascii="Calibri" w:eastAsia="Times New Roman" w:hAnsi="Calibri" w:cs="Calibri"/>
                <w:b/>
                <w:bCs/>
                <w:sz w:val="16"/>
                <w:szCs w:val="16"/>
              </w:rPr>
              <w:br/>
              <w:t>(΄Εδρες 4)</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C135"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136"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137"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13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13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13A"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C13B"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C13C"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C13D"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C14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13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C14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Τζάκρη Θεοδώρα</w:t>
            </w:r>
          </w:p>
        </w:tc>
        <w:tc>
          <w:tcPr>
            <w:tcW w:w="510" w:type="dxa"/>
            <w:tcBorders>
              <w:top w:val="nil"/>
              <w:left w:val="nil"/>
              <w:bottom w:val="single" w:sz="4" w:space="0" w:color="auto"/>
              <w:right w:val="single" w:sz="4" w:space="0" w:color="auto"/>
            </w:tcBorders>
            <w:shd w:val="clear" w:color="auto" w:fill="auto"/>
            <w:noWrap/>
            <w:vAlign w:val="center"/>
            <w:hideMark/>
          </w:tcPr>
          <w:p w14:paraId="795DC14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4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4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4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4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4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C14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C14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C14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C15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14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C14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Σηφάκης Ιωάννης</w:t>
            </w:r>
          </w:p>
        </w:tc>
        <w:tc>
          <w:tcPr>
            <w:tcW w:w="510" w:type="dxa"/>
            <w:tcBorders>
              <w:top w:val="nil"/>
              <w:left w:val="nil"/>
              <w:bottom w:val="single" w:sz="4" w:space="0" w:color="auto"/>
              <w:right w:val="single" w:sz="4" w:space="0" w:color="auto"/>
            </w:tcBorders>
            <w:shd w:val="clear" w:color="auto" w:fill="auto"/>
            <w:noWrap/>
            <w:vAlign w:val="center"/>
            <w:hideMark/>
          </w:tcPr>
          <w:p w14:paraId="795DC14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4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4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5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5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5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C15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C15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C15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C16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15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w:t>
            </w:r>
          </w:p>
        </w:tc>
        <w:tc>
          <w:tcPr>
            <w:tcW w:w="1810" w:type="dxa"/>
            <w:tcBorders>
              <w:top w:val="nil"/>
              <w:left w:val="nil"/>
              <w:bottom w:val="single" w:sz="4" w:space="0" w:color="auto"/>
              <w:right w:val="single" w:sz="4" w:space="0" w:color="auto"/>
            </w:tcBorders>
            <w:shd w:val="clear" w:color="auto" w:fill="auto"/>
            <w:noWrap/>
            <w:vAlign w:val="center"/>
            <w:hideMark/>
          </w:tcPr>
          <w:p w14:paraId="795DC15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Καρασμάνης Γεώργιος</w:t>
            </w:r>
          </w:p>
        </w:tc>
        <w:tc>
          <w:tcPr>
            <w:tcW w:w="510" w:type="dxa"/>
            <w:tcBorders>
              <w:top w:val="nil"/>
              <w:left w:val="nil"/>
              <w:bottom w:val="single" w:sz="4" w:space="0" w:color="auto"/>
              <w:right w:val="single" w:sz="4" w:space="0" w:color="auto"/>
            </w:tcBorders>
            <w:shd w:val="clear" w:color="auto" w:fill="auto"/>
            <w:noWrap/>
            <w:vAlign w:val="center"/>
            <w:hideMark/>
          </w:tcPr>
          <w:p w14:paraId="795DC15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15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15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15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15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15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C15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C16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C16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C16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16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4</w:t>
            </w:r>
          </w:p>
        </w:tc>
        <w:tc>
          <w:tcPr>
            <w:tcW w:w="1810" w:type="dxa"/>
            <w:tcBorders>
              <w:top w:val="nil"/>
              <w:left w:val="nil"/>
              <w:bottom w:val="single" w:sz="4" w:space="0" w:color="auto"/>
              <w:right w:val="single" w:sz="4" w:space="0" w:color="auto"/>
            </w:tcBorders>
            <w:shd w:val="clear" w:color="auto" w:fill="auto"/>
            <w:noWrap/>
            <w:vAlign w:val="center"/>
            <w:hideMark/>
          </w:tcPr>
          <w:p w14:paraId="795DC16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Σαχινίδης Ιωάννης</w:t>
            </w:r>
          </w:p>
        </w:tc>
        <w:tc>
          <w:tcPr>
            <w:tcW w:w="510" w:type="dxa"/>
            <w:tcBorders>
              <w:top w:val="nil"/>
              <w:left w:val="nil"/>
              <w:bottom w:val="single" w:sz="4" w:space="0" w:color="auto"/>
              <w:right w:val="single" w:sz="4" w:space="0" w:color="auto"/>
            </w:tcBorders>
            <w:shd w:val="clear" w:color="auto" w:fill="auto"/>
            <w:noWrap/>
            <w:vAlign w:val="center"/>
            <w:hideMark/>
          </w:tcPr>
          <w:p w14:paraId="795DC16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16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16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16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16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16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C16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C16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C16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C17A" w14:textId="77777777">
        <w:trPr>
          <w:trHeight w:val="300"/>
        </w:trPr>
        <w:tc>
          <w:tcPr>
            <w:tcW w:w="458" w:type="dxa"/>
            <w:tcBorders>
              <w:top w:val="nil"/>
              <w:left w:val="nil"/>
              <w:bottom w:val="nil"/>
              <w:right w:val="nil"/>
            </w:tcBorders>
            <w:shd w:val="clear" w:color="auto" w:fill="auto"/>
            <w:noWrap/>
            <w:vAlign w:val="bottom"/>
            <w:hideMark/>
          </w:tcPr>
          <w:p w14:paraId="795DC16F"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C170"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C171"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172"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173"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174"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175"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176"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C177"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C178"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C179"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C186"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C17B"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C17C"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 xml:space="preserve">ΝΟΜΟΣ ΠΙΕΡΙΑΣ  </w:t>
            </w:r>
            <w:r w:rsidRPr="00510CA3">
              <w:rPr>
                <w:rFonts w:ascii="Calibri" w:eastAsia="Times New Roman" w:hAnsi="Calibri" w:cs="Calibri"/>
                <w:b/>
                <w:bCs/>
                <w:sz w:val="16"/>
                <w:szCs w:val="16"/>
              </w:rPr>
              <w:br/>
              <w:t>(΄Εδρες 4)</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C17D"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17E"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17F"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18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18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182"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C183"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C184"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C185"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C19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18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C18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Σκούφα Ελισσάβετ</w:t>
            </w:r>
          </w:p>
        </w:tc>
        <w:tc>
          <w:tcPr>
            <w:tcW w:w="510" w:type="dxa"/>
            <w:tcBorders>
              <w:top w:val="nil"/>
              <w:left w:val="nil"/>
              <w:bottom w:val="single" w:sz="4" w:space="0" w:color="auto"/>
              <w:right w:val="single" w:sz="4" w:space="0" w:color="auto"/>
            </w:tcBorders>
            <w:shd w:val="clear" w:color="auto" w:fill="auto"/>
            <w:noWrap/>
            <w:vAlign w:val="center"/>
            <w:hideMark/>
          </w:tcPr>
          <w:p w14:paraId="795DC18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8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8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8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8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8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C18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C19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C19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C19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19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C19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Τζαμακλής Χαρίλαος</w:t>
            </w:r>
          </w:p>
        </w:tc>
        <w:tc>
          <w:tcPr>
            <w:tcW w:w="510" w:type="dxa"/>
            <w:tcBorders>
              <w:top w:val="nil"/>
              <w:left w:val="nil"/>
              <w:bottom w:val="single" w:sz="4" w:space="0" w:color="auto"/>
              <w:right w:val="single" w:sz="4" w:space="0" w:color="auto"/>
            </w:tcBorders>
            <w:shd w:val="clear" w:color="auto" w:fill="auto"/>
            <w:noWrap/>
            <w:vAlign w:val="center"/>
            <w:hideMark/>
          </w:tcPr>
          <w:p w14:paraId="795DC19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9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9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9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9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9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C19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C19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C19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C1A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19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w:t>
            </w:r>
          </w:p>
        </w:tc>
        <w:tc>
          <w:tcPr>
            <w:tcW w:w="1810" w:type="dxa"/>
            <w:tcBorders>
              <w:top w:val="nil"/>
              <w:left w:val="nil"/>
              <w:bottom w:val="single" w:sz="4" w:space="0" w:color="auto"/>
              <w:right w:val="single" w:sz="4" w:space="0" w:color="auto"/>
            </w:tcBorders>
            <w:shd w:val="clear" w:color="auto" w:fill="auto"/>
            <w:noWrap/>
            <w:vAlign w:val="center"/>
            <w:hideMark/>
          </w:tcPr>
          <w:p w14:paraId="795DC1A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Καστόρης Αστέριος</w:t>
            </w:r>
          </w:p>
        </w:tc>
        <w:tc>
          <w:tcPr>
            <w:tcW w:w="510" w:type="dxa"/>
            <w:tcBorders>
              <w:top w:val="nil"/>
              <w:left w:val="nil"/>
              <w:bottom w:val="single" w:sz="4" w:space="0" w:color="auto"/>
              <w:right w:val="single" w:sz="4" w:space="0" w:color="auto"/>
            </w:tcBorders>
            <w:shd w:val="clear" w:color="auto" w:fill="auto"/>
            <w:noWrap/>
            <w:vAlign w:val="center"/>
            <w:hideMark/>
          </w:tcPr>
          <w:p w14:paraId="795DC1A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A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A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A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A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A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C1A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C1A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C1A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C1B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1A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4</w:t>
            </w:r>
          </w:p>
        </w:tc>
        <w:tc>
          <w:tcPr>
            <w:tcW w:w="1810" w:type="dxa"/>
            <w:tcBorders>
              <w:top w:val="nil"/>
              <w:left w:val="nil"/>
              <w:bottom w:val="single" w:sz="4" w:space="0" w:color="auto"/>
              <w:right w:val="single" w:sz="4" w:space="0" w:color="auto"/>
            </w:tcBorders>
            <w:shd w:val="clear" w:color="auto" w:fill="auto"/>
            <w:noWrap/>
            <w:vAlign w:val="center"/>
            <w:hideMark/>
          </w:tcPr>
          <w:p w14:paraId="795DC1A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Κουκοδήμος Κωνσταντίνος</w:t>
            </w:r>
          </w:p>
        </w:tc>
        <w:tc>
          <w:tcPr>
            <w:tcW w:w="510" w:type="dxa"/>
            <w:tcBorders>
              <w:top w:val="nil"/>
              <w:left w:val="nil"/>
              <w:bottom w:val="single" w:sz="4" w:space="0" w:color="auto"/>
              <w:right w:val="single" w:sz="4" w:space="0" w:color="auto"/>
            </w:tcBorders>
            <w:shd w:val="clear" w:color="auto" w:fill="auto"/>
            <w:noWrap/>
            <w:vAlign w:val="center"/>
            <w:hideMark/>
          </w:tcPr>
          <w:p w14:paraId="795DC1A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1A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1A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1B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1B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1B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C1B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C1B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C1B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C1C2" w14:textId="77777777">
        <w:trPr>
          <w:trHeight w:val="6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1B7"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nil"/>
              <w:left w:val="nil"/>
              <w:bottom w:val="single" w:sz="4" w:space="0" w:color="auto"/>
              <w:right w:val="single" w:sz="4" w:space="0" w:color="auto"/>
            </w:tcBorders>
            <w:shd w:val="clear" w:color="auto" w:fill="auto"/>
            <w:vAlign w:val="bottom"/>
            <w:hideMark/>
          </w:tcPr>
          <w:p w14:paraId="795DC1B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 xml:space="preserve">ΝΟΜΟΣ ΠΡΕΒΕΖΗΣ </w:t>
            </w:r>
            <w:r w:rsidRPr="00510CA3">
              <w:rPr>
                <w:rFonts w:ascii="Calibri" w:eastAsia="Times New Roman" w:hAnsi="Calibri" w:cs="Calibri"/>
                <w:b/>
                <w:bCs/>
                <w:sz w:val="16"/>
                <w:szCs w:val="16"/>
              </w:rPr>
              <w:br w:type="page"/>
              <w:t>(΄Εδρες 2)</w:t>
            </w:r>
          </w:p>
        </w:tc>
        <w:tc>
          <w:tcPr>
            <w:tcW w:w="510" w:type="dxa"/>
            <w:tcBorders>
              <w:top w:val="nil"/>
              <w:left w:val="nil"/>
              <w:bottom w:val="single" w:sz="4" w:space="0" w:color="auto"/>
              <w:right w:val="single" w:sz="4" w:space="0" w:color="auto"/>
            </w:tcBorders>
            <w:shd w:val="clear" w:color="auto" w:fill="auto"/>
            <w:vAlign w:val="center"/>
            <w:hideMark/>
          </w:tcPr>
          <w:p w14:paraId="795DC1B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nil"/>
              <w:left w:val="nil"/>
              <w:bottom w:val="single" w:sz="4" w:space="0" w:color="auto"/>
              <w:right w:val="single" w:sz="4" w:space="0" w:color="auto"/>
            </w:tcBorders>
            <w:shd w:val="clear" w:color="auto" w:fill="auto"/>
            <w:vAlign w:val="center"/>
            <w:hideMark/>
          </w:tcPr>
          <w:p w14:paraId="795DC1BA"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nil"/>
              <w:left w:val="nil"/>
              <w:bottom w:val="single" w:sz="4" w:space="0" w:color="auto"/>
              <w:right w:val="single" w:sz="4" w:space="0" w:color="auto"/>
            </w:tcBorders>
            <w:shd w:val="clear" w:color="auto" w:fill="auto"/>
            <w:vAlign w:val="center"/>
            <w:hideMark/>
          </w:tcPr>
          <w:p w14:paraId="795DC1BB"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nil"/>
              <w:left w:val="nil"/>
              <w:bottom w:val="single" w:sz="4" w:space="0" w:color="auto"/>
              <w:right w:val="single" w:sz="4" w:space="0" w:color="auto"/>
            </w:tcBorders>
            <w:shd w:val="clear" w:color="auto" w:fill="auto"/>
            <w:vAlign w:val="center"/>
            <w:hideMark/>
          </w:tcPr>
          <w:p w14:paraId="795DC1BC"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nil"/>
              <w:left w:val="nil"/>
              <w:bottom w:val="single" w:sz="4" w:space="0" w:color="auto"/>
              <w:right w:val="single" w:sz="4" w:space="0" w:color="auto"/>
            </w:tcBorders>
            <w:shd w:val="clear" w:color="auto" w:fill="auto"/>
            <w:vAlign w:val="center"/>
            <w:hideMark/>
          </w:tcPr>
          <w:p w14:paraId="795DC1BD"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nil"/>
              <w:left w:val="nil"/>
              <w:bottom w:val="single" w:sz="4" w:space="0" w:color="auto"/>
              <w:right w:val="single" w:sz="4" w:space="0" w:color="auto"/>
            </w:tcBorders>
            <w:shd w:val="clear" w:color="auto" w:fill="auto"/>
            <w:vAlign w:val="center"/>
            <w:hideMark/>
          </w:tcPr>
          <w:p w14:paraId="795DC1BE"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nil"/>
              <w:left w:val="nil"/>
              <w:bottom w:val="single" w:sz="4" w:space="0" w:color="auto"/>
              <w:right w:val="single" w:sz="4" w:space="0" w:color="auto"/>
            </w:tcBorders>
            <w:shd w:val="clear" w:color="auto" w:fill="auto"/>
            <w:vAlign w:val="center"/>
            <w:hideMark/>
          </w:tcPr>
          <w:p w14:paraId="795DC1BF"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nil"/>
              <w:left w:val="nil"/>
              <w:bottom w:val="single" w:sz="4" w:space="0" w:color="auto"/>
              <w:right w:val="single" w:sz="4" w:space="0" w:color="auto"/>
            </w:tcBorders>
            <w:shd w:val="clear" w:color="auto" w:fill="auto"/>
            <w:vAlign w:val="center"/>
            <w:hideMark/>
          </w:tcPr>
          <w:p w14:paraId="795DC1C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nil"/>
              <w:left w:val="nil"/>
              <w:bottom w:val="single" w:sz="4" w:space="0" w:color="auto"/>
              <w:right w:val="single" w:sz="4" w:space="0" w:color="auto"/>
            </w:tcBorders>
            <w:shd w:val="clear" w:color="auto" w:fill="auto"/>
            <w:vAlign w:val="center"/>
            <w:hideMark/>
          </w:tcPr>
          <w:p w14:paraId="795DC1C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ype="page"/>
              <w:t>1621/251</w:t>
            </w:r>
          </w:p>
        </w:tc>
      </w:tr>
      <w:tr w:rsidR="00B01EFE" w14:paraId="795DC1C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1C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C1C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Μπάρκας Κωνσταντίνος</w:t>
            </w:r>
          </w:p>
        </w:tc>
        <w:tc>
          <w:tcPr>
            <w:tcW w:w="510" w:type="dxa"/>
            <w:tcBorders>
              <w:top w:val="nil"/>
              <w:left w:val="nil"/>
              <w:bottom w:val="single" w:sz="4" w:space="0" w:color="auto"/>
              <w:right w:val="single" w:sz="4" w:space="0" w:color="auto"/>
            </w:tcBorders>
            <w:shd w:val="clear" w:color="auto" w:fill="auto"/>
            <w:noWrap/>
            <w:vAlign w:val="center"/>
            <w:hideMark/>
          </w:tcPr>
          <w:p w14:paraId="795DC1C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C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C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C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C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C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C1C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C1C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C1C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C1D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1C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C1D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Γιαννάκης Στέργιος</w:t>
            </w:r>
          </w:p>
        </w:tc>
        <w:tc>
          <w:tcPr>
            <w:tcW w:w="510" w:type="dxa"/>
            <w:tcBorders>
              <w:top w:val="nil"/>
              <w:left w:val="nil"/>
              <w:bottom w:val="single" w:sz="4" w:space="0" w:color="auto"/>
              <w:right w:val="single" w:sz="4" w:space="0" w:color="auto"/>
            </w:tcBorders>
            <w:shd w:val="clear" w:color="auto" w:fill="auto"/>
            <w:noWrap/>
            <w:vAlign w:val="center"/>
            <w:hideMark/>
          </w:tcPr>
          <w:p w14:paraId="795DC1D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1D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1D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1D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1D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1D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C1D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C1D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C1D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C1E6" w14:textId="77777777">
        <w:trPr>
          <w:trHeight w:val="300"/>
        </w:trPr>
        <w:tc>
          <w:tcPr>
            <w:tcW w:w="458" w:type="dxa"/>
            <w:tcBorders>
              <w:top w:val="nil"/>
              <w:left w:val="nil"/>
              <w:bottom w:val="nil"/>
              <w:right w:val="nil"/>
            </w:tcBorders>
            <w:shd w:val="clear" w:color="auto" w:fill="auto"/>
            <w:noWrap/>
            <w:vAlign w:val="bottom"/>
            <w:hideMark/>
          </w:tcPr>
          <w:p w14:paraId="795DC1DB"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C1DC"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C1DD"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1DE"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1DF"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1E0"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1E1"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1E2"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C1E3"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C1E4"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C1E5"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C1F2"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C1E7"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C1E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 xml:space="preserve">ΝΟΜΟΣ ΡΕΘΥΜΝΗΣ  </w:t>
            </w:r>
            <w:r w:rsidRPr="00510CA3">
              <w:rPr>
                <w:rFonts w:ascii="Calibri" w:eastAsia="Times New Roman" w:hAnsi="Calibri" w:cs="Calibri"/>
                <w:b/>
                <w:bCs/>
                <w:sz w:val="16"/>
                <w:szCs w:val="16"/>
              </w:rPr>
              <w:br/>
              <w:t>(΄Εδρες 2)</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C1E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1EA"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1EB"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1EC"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1ED"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1EE"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C1EF"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C1F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C1F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C1F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1F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C1F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Ξανθός Ανδρέας</w:t>
            </w:r>
          </w:p>
        </w:tc>
        <w:tc>
          <w:tcPr>
            <w:tcW w:w="510" w:type="dxa"/>
            <w:tcBorders>
              <w:top w:val="nil"/>
              <w:left w:val="nil"/>
              <w:bottom w:val="single" w:sz="4" w:space="0" w:color="auto"/>
              <w:right w:val="single" w:sz="4" w:space="0" w:color="auto"/>
            </w:tcBorders>
            <w:shd w:val="clear" w:color="auto" w:fill="auto"/>
            <w:noWrap/>
            <w:vAlign w:val="center"/>
            <w:hideMark/>
          </w:tcPr>
          <w:p w14:paraId="795DC1F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F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F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F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F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1F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C1F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C1F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C1F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C20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1F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C20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Κεφαλογιάννης Ιωάννης</w:t>
            </w:r>
          </w:p>
        </w:tc>
        <w:tc>
          <w:tcPr>
            <w:tcW w:w="510" w:type="dxa"/>
            <w:tcBorders>
              <w:top w:val="nil"/>
              <w:left w:val="nil"/>
              <w:bottom w:val="single" w:sz="4" w:space="0" w:color="auto"/>
              <w:right w:val="single" w:sz="4" w:space="0" w:color="auto"/>
            </w:tcBorders>
            <w:shd w:val="clear" w:color="auto" w:fill="auto"/>
            <w:noWrap/>
            <w:vAlign w:val="center"/>
            <w:hideMark/>
          </w:tcPr>
          <w:p w14:paraId="795DC20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20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20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20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20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20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C20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C20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C20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C216" w14:textId="77777777">
        <w:trPr>
          <w:trHeight w:val="300"/>
        </w:trPr>
        <w:tc>
          <w:tcPr>
            <w:tcW w:w="458" w:type="dxa"/>
            <w:tcBorders>
              <w:top w:val="nil"/>
              <w:left w:val="nil"/>
              <w:bottom w:val="nil"/>
              <w:right w:val="nil"/>
            </w:tcBorders>
            <w:shd w:val="clear" w:color="auto" w:fill="auto"/>
            <w:noWrap/>
            <w:vAlign w:val="bottom"/>
            <w:hideMark/>
          </w:tcPr>
          <w:p w14:paraId="795DC20B"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C20C"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C20D"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20E"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20F"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210"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211"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212"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C213"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C214"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C215"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C222"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C217"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C21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ΝΟΜΟΣ ΡΟΔΟΠΗΣ</w:t>
            </w:r>
            <w:r w:rsidRPr="00510CA3">
              <w:rPr>
                <w:rFonts w:ascii="Calibri" w:eastAsia="Times New Roman" w:hAnsi="Calibri" w:cs="Calibri"/>
                <w:b/>
                <w:bCs/>
                <w:sz w:val="16"/>
                <w:szCs w:val="16"/>
              </w:rPr>
              <w:br/>
              <w:t>(΄Εδρες 3)</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C21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21A"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21B"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21C"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21D"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21E"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C21F"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 xml:space="preserve">ΑΡΘΡΟ </w:t>
            </w:r>
            <w:r w:rsidRPr="00510CA3">
              <w:rPr>
                <w:rFonts w:ascii="Calibri" w:eastAsia="Times New Roman" w:hAnsi="Calibri" w:cs="Calibri"/>
                <w:b/>
                <w:bCs/>
                <w:sz w:val="16"/>
                <w:szCs w:val="16"/>
              </w:rPr>
              <w:t>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C22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C22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C22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22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C22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Μουσταφά Μουσταφά</w:t>
            </w:r>
          </w:p>
        </w:tc>
        <w:tc>
          <w:tcPr>
            <w:tcW w:w="510" w:type="dxa"/>
            <w:tcBorders>
              <w:top w:val="nil"/>
              <w:left w:val="nil"/>
              <w:bottom w:val="single" w:sz="4" w:space="0" w:color="auto"/>
              <w:right w:val="single" w:sz="4" w:space="0" w:color="auto"/>
            </w:tcBorders>
            <w:shd w:val="clear" w:color="auto" w:fill="auto"/>
            <w:noWrap/>
            <w:vAlign w:val="center"/>
            <w:hideMark/>
          </w:tcPr>
          <w:p w14:paraId="795DC22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22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22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22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22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22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C22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C22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C22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C23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22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C23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Καρά Γιουσούφ Αϊχάν</w:t>
            </w:r>
          </w:p>
        </w:tc>
        <w:tc>
          <w:tcPr>
            <w:tcW w:w="510" w:type="dxa"/>
            <w:tcBorders>
              <w:top w:val="nil"/>
              <w:left w:val="nil"/>
              <w:bottom w:val="single" w:sz="4" w:space="0" w:color="auto"/>
              <w:right w:val="single" w:sz="4" w:space="0" w:color="auto"/>
            </w:tcBorders>
            <w:shd w:val="clear" w:color="auto" w:fill="auto"/>
            <w:noWrap/>
            <w:vAlign w:val="center"/>
            <w:hideMark/>
          </w:tcPr>
          <w:p w14:paraId="795DC23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23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23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23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23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23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C23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C23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C23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C24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23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w:t>
            </w:r>
          </w:p>
        </w:tc>
        <w:tc>
          <w:tcPr>
            <w:tcW w:w="1810" w:type="dxa"/>
            <w:tcBorders>
              <w:top w:val="nil"/>
              <w:left w:val="nil"/>
              <w:bottom w:val="single" w:sz="4" w:space="0" w:color="auto"/>
              <w:right w:val="single" w:sz="4" w:space="0" w:color="auto"/>
            </w:tcBorders>
            <w:shd w:val="clear" w:color="auto" w:fill="auto"/>
            <w:noWrap/>
            <w:vAlign w:val="center"/>
            <w:hideMark/>
          </w:tcPr>
          <w:p w14:paraId="795DC23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Αχμέτ Ιλχάν</w:t>
            </w:r>
          </w:p>
        </w:tc>
        <w:tc>
          <w:tcPr>
            <w:tcW w:w="510" w:type="dxa"/>
            <w:tcBorders>
              <w:top w:val="nil"/>
              <w:left w:val="nil"/>
              <w:bottom w:val="single" w:sz="4" w:space="0" w:color="auto"/>
              <w:right w:val="single" w:sz="4" w:space="0" w:color="auto"/>
            </w:tcBorders>
            <w:shd w:val="clear" w:color="auto" w:fill="auto"/>
            <w:noWrap/>
            <w:vAlign w:val="center"/>
            <w:hideMark/>
          </w:tcPr>
          <w:p w14:paraId="795DC23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23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23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24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24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24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C24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C24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C24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C252" w14:textId="77777777">
        <w:trPr>
          <w:trHeight w:val="300"/>
        </w:trPr>
        <w:tc>
          <w:tcPr>
            <w:tcW w:w="458" w:type="dxa"/>
            <w:tcBorders>
              <w:top w:val="nil"/>
              <w:left w:val="nil"/>
              <w:bottom w:val="nil"/>
              <w:right w:val="nil"/>
            </w:tcBorders>
            <w:shd w:val="clear" w:color="auto" w:fill="auto"/>
            <w:noWrap/>
            <w:vAlign w:val="bottom"/>
            <w:hideMark/>
          </w:tcPr>
          <w:p w14:paraId="795DC247"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noWrap/>
            <w:vAlign w:val="center"/>
            <w:hideMark/>
          </w:tcPr>
          <w:p w14:paraId="795DC248"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noWrap/>
            <w:vAlign w:val="center"/>
            <w:hideMark/>
          </w:tcPr>
          <w:p w14:paraId="795DC249"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noWrap/>
            <w:vAlign w:val="center"/>
            <w:hideMark/>
          </w:tcPr>
          <w:p w14:paraId="795DC24A"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noWrap/>
            <w:vAlign w:val="center"/>
            <w:hideMark/>
          </w:tcPr>
          <w:p w14:paraId="795DC24B"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noWrap/>
            <w:vAlign w:val="center"/>
            <w:hideMark/>
          </w:tcPr>
          <w:p w14:paraId="795DC24C"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noWrap/>
            <w:vAlign w:val="center"/>
            <w:hideMark/>
          </w:tcPr>
          <w:p w14:paraId="795DC24D"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noWrap/>
            <w:vAlign w:val="center"/>
            <w:hideMark/>
          </w:tcPr>
          <w:p w14:paraId="795DC24E"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noWrap/>
            <w:vAlign w:val="center"/>
            <w:hideMark/>
          </w:tcPr>
          <w:p w14:paraId="795DC24F"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noWrap/>
            <w:vAlign w:val="center"/>
            <w:hideMark/>
          </w:tcPr>
          <w:p w14:paraId="795DC250"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noWrap/>
            <w:vAlign w:val="center"/>
            <w:hideMark/>
          </w:tcPr>
          <w:p w14:paraId="795DC251"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C25E"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C253"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C254"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ΝΟΜΟΣ ΣΑΜΟΥ</w:t>
            </w:r>
            <w:r w:rsidRPr="00510CA3">
              <w:rPr>
                <w:rFonts w:ascii="Calibri" w:eastAsia="Times New Roman" w:hAnsi="Calibri" w:cs="Calibri"/>
                <w:b/>
                <w:bCs/>
                <w:sz w:val="16"/>
                <w:szCs w:val="16"/>
              </w:rPr>
              <w:br/>
              <w:t>(΄Εδρα 1)</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C255"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256"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257"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25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25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25A"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C25B"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C25C"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C25D"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C26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25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C26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Σεβαστάκης Δημήτριος</w:t>
            </w:r>
          </w:p>
        </w:tc>
        <w:tc>
          <w:tcPr>
            <w:tcW w:w="510" w:type="dxa"/>
            <w:tcBorders>
              <w:top w:val="nil"/>
              <w:left w:val="nil"/>
              <w:bottom w:val="single" w:sz="4" w:space="0" w:color="auto"/>
              <w:right w:val="single" w:sz="4" w:space="0" w:color="auto"/>
            </w:tcBorders>
            <w:shd w:val="clear" w:color="auto" w:fill="auto"/>
            <w:noWrap/>
            <w:vAlign w:val="center"/>
            <w:hideMark/>
          </w:tcPr>
          <w:p w14:paraId="795DC26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26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26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26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26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26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C26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C26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C26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C276" w14:textId="77777777">
        <w:trPr>
          <w:trHeight w:val="300"/>
        </w:trPr>
        <w:tc>
          <w:tcPr>
            <w:tcW w:w="458" w:type="dxa"/>
            <w:tcBorders>
              <w:top w:val="nil"/>
              <w:left w:val="nil"/>
              <w:bottom w:val="nil"/>
              <w:right w:val="nil"/>
            </w:tcBorders>
            <w:shd w:val="clear" w:color="auto" w:fill="auto"/>
            <w:noWrap/>
            <w:vAlign w:val="bottom"/>
            <w:hideMark/>
          </w:tcPr>
          <w:p w14:paraId="795DC26B"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C26C"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C26D"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26E"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26F"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270"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271"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272"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C273"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C274"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C275"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C282"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C277"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C27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ΝΟΜΟΣ ΣΕΡΡΩΝ</w:t>
            </w:r>
            <w:r w:rsidRPr="00510CA3">
              <w:rPr>
                <w:rFonts w:ascii="Calibri" w:eastAsia="Times New Roman" w:hAnsi="Calibri" w:cs="Calibri"/>
                <w:b/>
                <w:bCs/>
                <w:sz w:val="16"/>
                <w:szCs w:val="16"/>
              </w:rPr>
              <w:br/>
              <w:t>(΄Εδρες 6)</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C27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27A"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27B"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27C"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27D"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27E"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C27F"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C28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C28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C28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28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C28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Σταμπουλή Αφροδίτη</w:t>
            </w:r>
          </w:p>
        </w:tc>
        <w:tc>
          <w:tcPr>
            <w:tcW w:w="510" w:type="dxa"/>
            <w:tcBorders>
              <w:top w:val="nil"/>
              <w:left w:val="nil"/>
              <w:bottom w:val="single" w:sz="4" w:space="0" w:color="auto"/>
              <w:right w:val="single" w:sz="4" w:space="0" w:color="auto"/>
            </w:tcBorders>
            <w:shd w:val="clear" w:color="auto" w:fill="auto"/>
            <w:noWrap/>
            <w:vAlign w:val="center"/>
            <w:hideMark/>
          </w:tcPr>
          <w:p w14:paraId="795DC28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28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28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28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28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28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C28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C28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C28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C29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28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C29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Καραμανλής Κωνσταντίνος</w:t>
            </w:r>
          </w:p>
        </w:tc>
        <w:tc>
          <w:tcPr>
            <w:tcW w:w="510" w:type="dxa"/>
            <w:tcBorders>
              <w:top w:val="nil"/>
              <w:left w:val="nil"/>
              <w:bottom w:val="single" w:sz="4" w:space="0" w:color="auto"/>
              <w:right w:val="single" w:sz="4" w:space="0" w:color="auto"/>
            </w:tcBorders>
            <w:shd w:val="clear" w:color="auto" w:fill="auto"/>
            <w:noWrap/>
            <w:vAlign w:val="center"/>
            <w:hideMark/>
          </w:tcPr>
          <w:p w14:paraId="795DC29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29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29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29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29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29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C29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C29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C29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C2A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29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w:t>
            </w:r>
          </w:p>
        </w:tc>
        <w:tc>
          <w:tcPr>
            <w:tcW w:w="1810" w:type="dxa"/>
            <w:tcBorders>
              <w:top w:val="nil"/>
              <w:left w:val="nil"/>
              <w:bottom w:val="single" w:sz="4" w:space="0" w:color="auto"/>
              <w:right w:val="single" w:sz="4" w:space="0" w:color="auto"/>
            </w:tcBorders>
            <w:shd w:val="clear" w:color="auto" w:fill="auto"/>
            <w:noWrap/>
            <w:vAlign w:val="center"/>
            <w:hideMark/>
          </w:tcPr>
          <w:p w14:paraId="795DC29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Αραμπατζή Φωτεινή</w:t>
            </w:r>
          </w:p>
        </w:tc>
        <w:tc>
          <w:tcPr>
            <w:tcW w:w="510" w:type="dxa"/>
            <w:tcBorders>
              <w:top w:val="nil"/>
              <w:left w:val="nil"/>
              <w:bottom w:val="single" w:sz="4" w:space="0" w:color="auto"/>
              <w:right w:val="single" w:sz="4" w:space="0" w:color="auto"/>
            </w:tcBorders>
            <w:shd w:val="clear" w:color="auto" w:fill="auto"/>
            <w:noWrap/>
            <w:vAlign w:val="center"/>
            <w:hideMark/>
          </w:tcPr>
          <w:p w14:paraId="795DC29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29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29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2A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2A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2A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C2A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C2A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C2A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C2B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2A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4</w:t>
            </w:r>
          </w:p>
        </w:tc>
        <w:tc>
          <w:tcPr>
            <w:tcW w:w="1810" w:type="dxa"/>
            <w:tcBorders>
              <w:top w:val="nil"/>
              <w:left w:val="nil"/>
              <w:bottom w:val="single" w:sz="4" w:space="0" w:color="auto"/>
              <w:right w:val="single" w:sz="4" w:space="0" w:color="auto"/>
            </w:tcBorders>
            <w:shd w:val="clear" w:color="auto" w:fill="auto"/>
            <w:noWrap/>
            <w:vAlign w:val="center"/>
            <w:hideMark/>
          </w:tcPr>
          <w:p w14:paraId="795DC2A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Τζελέπης Μιχαήλ</w:t>
            </w:r>
          </w:p>
        </w:tc>
        <w:tc>
          <w:tcPr>
            <w:tcW w:w="510" w:type="dxa"/>
            <w:tcBorders>
              <w:top w:val="nil"/>
              <w:left w:val="nil"/>
              <w:bottom w:val="single" w:sz="4" w:space="0" w:color="auto"/>
              <w:right w:val="single" w:sz="4" w:space="0" w:color="auto"/>
            </w:tcBorders>
            <w:shd w:val="clear" w:color="auto" w:fill="auto"/>
            <w:noWrap/>
            <w:vAlign w:val="center"/>
            <w:hideMark/>
          </w:tcPr>
          <w:p w14:paraId="795DC2A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2A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2A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2A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2A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2A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C2A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C2B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C2B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C2B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2B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5</w:t>
            </w:r>
          </w:p>
        </w:tc>
        <w:tc>
          <w:tcPr>
            <w:tcW w:w="1810" w:type="dxa"/>
            <w:tcBorders>
              <w:top w:val="nil"/>
              <w:left w:val="nil"/>
              <w:bottom w:val="single" w:sz="4" w:space="0" w:color="auto"/>
              <w:right w:val="single" w:sz="4" w:space="0" w:color="auto"/>
            </w:tcBorders>
            <w:shd w:val="clear" w:color="auto" w:fill="auto"/>
            <w:noWrap/>
            <w:vAlign w:val="center"/>
            <w:hideMark/>
          </w:tcPr>
          <w:p w14:paraId="795DC2B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Κόλλια - Τσαρουχά Μαρία</w:t>
            </w:r>
          </w:p>
        </w:tc>
        <w:tc>
          <w:tcPr>
            <w:tcW w:w="510" w:type="dxa"/>
            <w:tcBorders>
              <w:top w:val="nil"/>
              <w:left w:val="nil"/>
              <w:bottom w:val="single" w:sz="4" w:space="0" w:color="auto"/>
              <w:right w:val="single" w:sz="4" w:space="0" w:color="auto"/>
            </w:tcBorders>
            <w:shd w:val="clear" w:color="auto" w:fill="auto"/>
            <w:noWrap/>
            <w:vAlign w:val="center"/>
            <w:hideMark/>
          </w:tcPr>
          <w:p w14:paraId="795DC2B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2B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2B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2B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2B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2B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C2B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C2B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C2B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C2C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2B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6</w:t>
            </w:r>
          </w:p>
        </w:tc>
        <w:tc>
          <w:tcPr>
            <w:tcW w:w="1810" w:type="dxa"/>
            <w:tcBorders>
              <w:top w:val="nil"/>
              <w:left w:val="nil"/>
              <w:bottom w:val="single" w:sz="4" w:space="0" w:color="auto"/>
              <w:right w:val="single" w:sz="4" w:space="0" w:color="auto"/>
            </w:tcBorders>
            <w:shd w:val="clear" w:color="auto" w:fill="auto"/>
            <w:noWrap/>
            <w:vAlign w:val="center"/>
            <w:hideMark/>
          </w:tcPr>
          <w:p w14:paraId="795DC2C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Μεγαλομύστακας Αναστάσιος</w:t>
            </w:r>
          </w:p>
        </w:tc>
        <w:tc>
          <w:tcPr>
            <w:tcW w:w="510" w:type="dxa"/>
            <w:tcBorders>
              <w:top w:val="nil"/>
              <w:left w:val="nil"/>
              <w:bottom w:val="single" w:sz="4" w:space="0" w:color="auto"/>
              <w:right w:val="single" w:sz="4" w:space="0" w:color="auto"/>
            </w:tcBorders>
            <w:shd w:val="clear" w:color="auto" w:fill="auto"/>
            <w:noWrap/>
            <w:vAlign w:val="center"/>
            <w:hideMark/>
          </w:tcPr>
          <w:p w14:paraId="795DC2C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2C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2C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2C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2C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2C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C2C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C2C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C2C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C2D6" w14:textId="77777777">
        <w:trPr>
          <w:trHeight w:val="300"/>
        </w:trPr>
        <w:tc>
          <w:tcPr>
            <w:tcW w:w="458" w:type="dxa"/>
            <w:tcBorders>
              <w:top w:val="nil"/>
              <w:left w:val="nil"/>
              <w:bottom w:val="nil"/>
              <w:right w:val="nil"/>
            </w:tcBorders>
            <w:shd w:val="clear" w:color="auto" w:fill="auto"/>
            <w:noWrap/>
            <w:vAlign w:val="bottom"/>
            <w:hideMark/>
          </w:tcPr>
          <w:p w14:paraId="795DC2CB"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C2CC"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C2CD"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2CE"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2CF"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2D0"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2D1"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2D2"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C2D3"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C2D4"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C2D5"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C2E2"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C2D7"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C2D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ΝΟΜΟΣ ΤΡΙΚΑΛΩΝ</w:t>
            </w:r>
            <w:r w:rsidRPr="00510CA3">
              <w:rPr>
                <w:rFonts w:ascii="Calibri" w:eastAsia="Times New Roman" w:hAnsi="Calibri" w:cs="Calibri"/>
                <w:b/>
                <w:bCs/>
                <w:sz w:val="16"/>
                <w:szCs w:val="16"/>
              </w:rPr>
              <w:br/>
              <w:t>(΄Εδρες 4)</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C2D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2DA"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2DB"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2DC"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2DD"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2DE"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C2DF"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C2E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C2E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C2E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2E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C2E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Παπαδόπουλος Αθανάσιος</w:t>
            </w:r>
          </w:p>
        </w:tc>
        <w:tc>
          <w:tcPr>
            <w:tcW w:w="510" w:type="dxa"/>
            <w:tcBorders>
              <w:top w:val="nil"/>
              <w:left w:val="nil"/>
              <w:bottom w:val="single" w:sz="4" w:space="0" w:color="auto"/>
              <w:right w:val="single" w:sz="4" w:space="0" w:color="auto"/>
            </w:tcBorders>
            <w:shd w:val="clear" w:color="auto" w:fill="auto"/>
            <w:noWrap/>
            <w:vAlign w:val="center"/>
            <w:hideMark/>
          </w:tcPr>
          <w:p w14:paraId="795DC2E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2E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2E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2E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2E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2E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C2E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C2E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C2E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C2F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2E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C2F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Δριτσέλη Παναγιώτα</w:t>
            </w:r>
          </w:p>
        </w:tc>
        <w:tc>
          <w:tcPr>
            <w:tcW w:w="510" w:type="dxa"/>
            <w:tcBorders>
              <w:top w:val="nil"/>
              <w:left w:val="nil"/>
              <w:bottom w:val="single" w:sz="4" w:space="0" w:color="auto"/>
              <w:right w:val="single" w:sz="4" w:space="0" w:color="auto"/>
            </w:tcBorders>
            <w:shd w:val="clear" w:color="auto" w:fill="auto"/>
            <w:noWrap/>
            <w:vAlign w:val="center"/>
            <w:hideMark/>
          </w:tcPr>
          <w:p w14:paraId="795DC2F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2F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2F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2F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2F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2F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C2F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C2F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C2F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C30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2F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w:t>
            </w:r>
          </w:p>
        </w:tc>
        <w:tc>
          <w:tcPr>
            <w:tcW w:w="1810" w:type="dxa"/>
            <w:tcBorders>
              <w:top w:val="nil"/>
              <w:left w:val="nil"/>
              <w:bottom w:val="single" w:sz="4" w:space="0" w:color="auto"/>
              <w:right w:val="single" w:sz="4" w:space="0" w:color="auto"/>
            </w:tcBorders>
            <w:shd w:val="clear" w:color="auto" w:fill="auto"/>
            <w:noWrap/>
            <w:vAlign w:val="center"/>
            <w:hideMark/>
          </w:tcPr>
          <w:p w14:paraId="795DC2F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Σιμορέλης Χρήστος</w:t>
            </w:r>
          </w:p>
        </w:tc>
        <w:tc>
          <w:tcPr>
            <w:tcW w:w="510" w:type="dxa"/>
            <w:tcBorders>
              <w:top w:val="nil"/>
              <w:left w:val="nil"/>
              <w:bottom w:val="single" w:sz="4" w:space="0" w:color="auto"/>
              <w:right w:val="single" w:sz="4" w:space="0" w:color="auto"/>
            </w:tcBorders>
            <w:shd w:val="clear" w:color="auto" w:fill="auto"/>
            <w:noWrap/>
            <w:vAlign w:val="center"/>
            <w:hideMark/>
          </w:tcPr>
          <w:p w14:paraId="795DC2F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2F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2F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30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30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30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C30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C30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C30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C31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30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4</w:t>
            </w:r>
          </w:p>
        </w:tc>
        <w:tc>
          <w:tcPr>
            <w:tcW w:w="1810" w:type="dxa"/>
            <w:tcBorders>
              <w:top w:val="nil"/>
              <w:left w:val="nil"/>
              <w:bottom w:val="single" w:sz="4" w:space="0" w:color="auto"/>
              <w:right w:val="single" w:sz="4" w:space="0" w:color="auto"/>
            </w:tcBorders>
            <w:shd w:val="clear" w:color="auto" w:fill="auto"/>
            <w:noWrap/>
            <w:vAlign w:val="center"/>
            <w:hideMark/>
          </w:tcPr>
          <w:p w14:paraId="795DC30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Σκρέκας Κωνσταντίνος</w:t>
            </w:r>
          </w:p>
        </w:tc>
        <w:tc>
          <w:tcPr>
            <w:tcW w:w="510" w:type="dxa"/>
            <w:tcBorders>
              <w:top w:val="nil"/>
              <w:left w:val="nil"/>
              <w:bottom w:val="single" w:sz="4" w:space="0" w:color="auto"/>
              <w:right w:val="single" w:sz="4" w:space="0" w:color="auto"/>
            </w:tcBorders>
            <w:shd w:val="clear" w:color="auto" w:fill="auto"/>
            <w:noWrap/>
            <w:vAlign w:val="center"/>
            <w:hideMark/>
          </w:tcPr>
          <w:p w14:paraId="795DC30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30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30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30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30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30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C30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C31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C31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C31E" w14:textId="77777777">
        <w:trPr>
          <w:trHeight w:val="300"/>
        </w:trPr>
        <w:tc>
          <w:tcPr>
            <w:tcW w:w="458" w:type="dxa"/>
            <w:tcBorders>
              <w:top w:val="nil"/>
              <w:left w:val="nil"/>
              <w:bottom w:val="nil"/>
              <w:right w:val="nil"/>
            </w:tcBorders>
            <w:shd w:val="clear" w:color="auto" w:fill="auto"/>
            <w:noWrap/>
            <w:vAlign w:val="bottom"/>
            <w:hideMark/>
          </w:tcPr>
          <w:p w14:paraId="795DC313"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C314"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C315"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316"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317"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318"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319"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31A"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C31B"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C31C"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C31D"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C32A"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C31F"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C32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ΝΟΜΟΣ ΦΘΙΩΤΙΔΑΣ</w:t>
            </w:r>
            <w:r w:rsidRPr="00510CA3">
              <w:rPr>
                <w:rFonts w:ascii="Calibri" w:eastAsia="Times New Roman" w:hAnsi="Calibri" w:cs="Calibri"/>
                <w:b/>
                <w:bCs/>
                <w:sz w:val="16"/>
                <w:szCs w:val="16"/>
              </w:rPr>
              <w:br w:type="page"/>
              <w:t>(΄Εδρες 5)</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C32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322"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323"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324"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325"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326"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C327"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C32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C32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ype="page"/>
              <w:t>1621/251</w:t>
            </w:r>
          </w:p>
        </w:tc>
      </w:tr>
      <w:tr w:rsidR="00B01EFE" w14:paraId="795DC33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32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C32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Καραναστάσης Απόστολος</w:t>
            </w:r>
          </w:p>
        </w:tc>
        <w:tc>
          <w:tcPr>
            <w:tcW w:w="510" w:type="dxa"/>
            <w:tcBorders>
              <w:top w:val="nil"/>
              <w:left w:val="nil"/>
              <w:bottom w:val="single" w:sz="4" w:space="0" w:color="auto"/>
              <w:right w:val="single" w:sz="4" w:space="0" w:color="auto"/>
            </w:tcBorders>
            <w:shd w:val="clear" w:color="auto" w:fill="auto"/>
            <w:noWrap/>
            <w:vAlign w:val="center"/>
            <w:hideMark/>
          </w:tcPr>
          <w:p w14:paraId="795DC32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32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32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33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33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33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C33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C33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C33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C34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33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C33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Βέττας Δημήτριος</w:t>
            </w:r>
          </w:p>
        </w:tc>
        <w:tc>
          <w:tcPr>
            <w:tcW w:w="510" w:type="dxa"/>
            <w:tcBorders>
              <w:top w:val="nil"/>
              <w:left w:val="nil"/>
              <w:bottom w:val="single" w:sz="4" w:space="0" w:color="auto"/>
              <w:right w:val="single" w:sz="4" w:space="0" w:color="auto"/>
            </w:tcBorders>
            <w:shd w:val="clear" w:color="auto" w:fill="auto"/>
            <w:noWrap/>
            <w:vAlign w:val="center"/>
            <w:hideMark/>
          </w:tcPr>
          <w:p w14:paraId="795DC33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33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33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33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33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33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C33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C34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C34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C34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34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w:t>
            </w:r>
          </w:p>
        </w:tc>
        <w:tc>
          <w:tcPr>
            <w:tcW w:w="1810" w:type="dxa"/>
            <w:tcBorders>
              <w:top w:val="nil"/>
              <w:left w:val="nil"/>
              <w:bottom w:val="single" w:sz="4" w:space="0" w:color="auto"/>
              <w:right w:val="single" w:sz="4" w:space="0" w:color="auto"/>
            </w:tcBorders>
            <w:shd w:val="clear" w:color="auto" w:fill="auto"/>
            <w:noWrap/>
            <w:vAlign w:val="center"/>
            <w:hideMark/>
          </w:tcPr>
          <w:p w14:paraId="795DC34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Μιχελής Αθανάσιος</w:t>
            </w:r>
          </w:p>
        </w:tc>
        <w:tc>
          <w:tcPr>
            <w:tcW w:w="510" w:type="dxa"/>
            <w:tcBorders>
              <w:top w:val="nil"/>
              <w:left w:val="nil"/>
              <w:bottom w:val="single" w:sz="4" w:space="0" w:color="auto"/>
              <w:right w:val="single" w:sz="4" w:space="0" w:color="auto"/>
            </w:tcBorders>
            <w:shd w:val="clear" w:color="auto" w:fill="auto"/>
            <w:noWrap/>
            <w:vAlign w:val="center"/>
            <w:hideMark/>
          </w:tcPr>
          <w:p w14:paraId="795DC34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34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34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34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34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34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C34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C34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C34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C35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34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4</w:t>
            </w:r>
          </w:p>
        </w:tc>
        <w:tc>
          <w:tcPr>
            <w:tcW w:w="1810" w:type="dxa"/>
            <w:tcBorders>
              <w:top w:val="nil"/>
              <w:left w:val="nil"/>
              <w:bottom w:val="single" w:sz="4" w:space="0" w:color="auto"/>
              <w:right w:val="single" w:sz="4" w:space="0" w:color="auto"/>
            </w:tcBorders>
            <w:shd w:val="clear" w:color="auto" w:fill="auto"/>
            <w:noWrap/>
            <w:vAlign w:val="center"/>
            <w:hideMark/>
          </w:tcPr>
          <w:p w14:paraId="795DC35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Σαρακιώτης Ιωάννης</w:t>
            </w:r>
          </w:p>
        </w:tc>
        <w:tc>
          <w:tcPr>
            <w:tcW w:w="510" w:type="dxa"/>
            <w:tcBorders>
              <w:top w:val="nil"/>
              <w:left w:val="nil"/>
              <w:bottom w:val="single" w:sz="4" w:space="0" w:color="auto"/>
              <w:right w:val="single" w:sz="4" w:space="0" w:color="auto"/>
            </w:tcBorders>
            <w:shd w:val="clear" w:color="auto" w:fill="auto"/>
            <w:noWrap/>
            <w:vAlign w:val="center"/>
            <w:hideMark/>
          </w:tcPr>
          <w:p w14:paraId="795DC35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35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35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35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35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35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C35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C35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C35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C36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35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5</w:t>
            </w:r>
          </w:p>
        </w:tc>
        <w:tc>
          <w:tcPr>
            <w:tcW w:w="1810" w:type="dxa"/>
            <w:tcBorders>
              <w:top w:val="nil"/>
              <w:left w:val="nil"/>
              <w:bottom w:val="single" w:sz="4" w:space="0" w:color="auto"/>
              <w:right w:val="single" w:sz="4" w:space="0" w:color="auto"/>
            </w:tcBorders>
            <w:shd w:val="clear" w:color="auto" w:fill="auto"/>
            <w:noWrap/>
            <w:vAlign w:val="center"/>
            <w:hideMark/>
          </w:tcPr>
          <w:p w14:paraId="795DC35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Σταϊκούρας Χρήστος</w:t>
            </w:r>
          </w:p>
        </w:tc>
        <w:tc>
          <w:tcPr>
            <w:tcW w:w="510" w:type="dxa"/>
            <w:tcBorders>
              <w:top w:val="nil"/>
              <w:left w:val="nil"/>
              <w:bottom w:val="single" w:sz="4" w:space="0" w:color="auto"/>
              <w:right w:val="single" w:sz="4" w:space="0" w:color="auto"/>
            </w:tcBorders>
            <w:shd w:val="clear" w:color="auto" w:fill="auto"/>
            <w:noWrap/>
            <w:vAlign w:val="center"/>
            <w:hideMark/>
          </w:tcPr>
          <w:p w14:paraId="795DC35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35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35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36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36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36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C36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C36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C36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C372" w14:textId="77777777">
        <w:trPr>
          <w:trHeight w:val="300"/>
        </w:trPr>
        <w:tc>
          <w:tcPr>
            <w:tcW w:w="458" w:type="dxa"/>
            <w:tcBorders>
              <w:top w:val="nil"/>
              <w:left w:val="nil"/>
              <w:bottom w:val="nil"/>
              <w:right w:val="nil"/>
            </w:tcBorders>
            <w:shd w:val="clear" w:color="auto" w:fill="auto"/>
            <w:noWrap/>
            <w:vAlign w:val="bottom"/>
            <w:hideMark/>
          </w:tcPr>
          <w:p w14:paraId="795DC367"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C368"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C369"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36A"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36B"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36C"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36D"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36E"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C36F"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C370"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C371"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C37E"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C373"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C374"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ΝΟΜΟΣ ΦΛΩΡΙΝΗΣ</w:t>
            </w:r>
            <w:r w:rsidRPr="00510CA3">
              <w:rPr>
                <w:rFonts w:ascii="Calibri" w:eastAsia="Times New Roman" w:hAnsi="Calibri" w:cs="Calibri"/>
                <w:b/>
                <w:bCs/>
                <w:sz w:val="16"/>
                <w:szCs w:val="16"/>
              </w:rPr>
              <w:br/>
              <w:t>(΄Εδρες 2)</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C375"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376"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377"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37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37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37A"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C37B"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C37C"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C37D"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C38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37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C38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Σέλτσας</w:t>
            </w:r>
            <w:r w:rsidRPr="00510CA3">
              <w:rPr>
                <w:rFonts w:ascii="Microsoft Sans Serif" w:eastAsia="Times New Roman" w:hAnsi="Microsoft Sans Serif" w:cs="Microsoft Sans Serif"/>
                <w:b/>
                <w:bCs/>
                <w:sz w:val="16"/>
                <w:szCs w:val="16"/>
              </w:rPr>
              <w:t xml:space="preserve"> Κωνσταντίνος</w:t>
            </w:r>
          </w:p>
        </w:tc>
        <w:tc>
          <w:tcPr>
            <w:tcW w:w="510" w:type="dxa"/>
            <w:tcBorders>
              <w:top w:val="nil"/>
              <w:left w:val="nil"/>
              <w:bottom w:val="single" w:sz="4" w:space="0" w:color="auto"/>
              <w:right w:val="single" w:sz="4" w:space="0" w:color="auto"/>
            </w:tcBorders>
            <w:shd w:val="clear" w:color="auto" w:fill="auto"/>
            <w:noWrap/>
            <w:vAlign w:val="center"/>
            <w:hideMark/>
          </w:tcPr>
          <w:p w14:paraId="795DC38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38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38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38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38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38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C38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C38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C38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C39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38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C38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Αντωνιάδης Ιωάννης</w:t>
            </w:r>
          </w:p>
        </w:tc>
        <w:tc>
          <w:tcPr>
            <w:tcW w:w="510" w:type="dxa"/>
            <w:tcBorders>
              <w:top w:val="nil"/>
              <w:left w:val="nil"/>
              <w:bottom w:val="single" w:sz="4" w:space="0" w:color="auto"/>
              <w:right w:val="single" w:sz="4" w:space="0" w:color="auto"/>
            </w:tcBorders>
            <w:shd w:val="clear" w:color="auto" w:fill="auto"/>
            <w:noWrap/>
            <w:vAlign w:val="center"/>
            <w:hideMark/>
          </w:tcPr>
          <w:p w14:paraId="795DC38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38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38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39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39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39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C39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C39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C39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C3A2" w14:textId="77777777">
        <w:trPr>
          <w:trHeight w:val="300"/>
        </w:trPr>
        <w:tc>
          <w:tcPr>
            <w:tcW w:w="458" w:type="dxa"/>
            <w:tcBorders>
              <w:top w:val="nil"/>
              <w:left w:val="nil"/>
              <w:bottom w:val="nil"/>
              <w:right w:val="nil"/>
            </w:tcBorders>
            <w:shd w:val="clear" w:color="auto" w:fill="auto"/>
            <w:noWrap/>
            <w:vAlign w:val="bottom"/>
            <w:hideMark/>
          </w:tcPr>
          <w:p w14:paraId="795DC397"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C398"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C399"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39A"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39B"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39C"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39D"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39E"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C39F"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C3A0"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C3A1"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C3AE"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C3A3"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C3A4"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ΝΟΜΟΣ ΦΩΚΙΔΟΣ</w:t>
            </w:r>
            <w:r w:rsidRPr="00510CA3">
              <w:rPr>
                <w:rFonts w:ascii="Calibri" w:eastAsia="Times New Roman" w:hAnsi="Calibri" w:cs="Calibri"/>
                <w:b/>
                <w:bCs/>
                <w:sz w:val="16"/>
                <w:szCs w:val="16"/>
              </w:rPr>
              <w:br/>
              <w:t>(΄Εδρα 1)</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C3A5"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3A6"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3A7"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3A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3A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3AA"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C3AB"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C3AC"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C3AD"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C3B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3A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C3B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Κωστοπαναγιώτου Ηλίας</w:t>
            </w:r>
          </w:p>
        </w:tc>
        <w:tc>
          <w:tcPr>
            <w:tcW w:w="510" w:type="dxa"/>
            <w:tcBorders>
              <w:top w:val="nil"/>
              <w:left w:val="nil"/>
              <w:bottom w:val="single" w:sz="4" w:space="0" w:color="auto"/>
              <w:right w:val="single" w:sz="4" w:space="0" w:color="auto"/>
            </w:tcBorders>
            <w:shd w:val="clear" w:color="auto" w:fill="auto"/>
            <w:noWrap/>
            <w:vAlign w:val="center"/>
            <w:hideMark/>
          </w:tcPr>
          <w:p w14:paraId="795DC3B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3B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3B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3B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3B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3B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C3B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C3B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C3B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C3C6" w14:textId="77777777">
        <w:trPr>
          <w:trHeight w:val="300"/>
        </w:trPr>
        <w:tc>
          <w:tcPr>
            <w:tcW w:w="458" w:type="dxa"/>
            <w:tcBorders>
              <w:top w:val="nil"/>
              <w:left w:val="nil"/>
              <w:bottom w:val="nil"/>
              <w:right w:val="nil"/>
            </w:tcBorders>
            <w:shd w:val="clear" w:color="auto" w:fill="auto"/>
            <w:noWrap/>
            <w:vAlign w:val="bottom"/>
            <w:hideMark/>
          </w:tcPr>
          <w:p w14:paraId="795DC3BB"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C3BC"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C3BD"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3BE"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3BF"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3C0"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3C1"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3C2"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C3C3"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C3C4"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C3C5"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C3D2"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C3C7"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C3C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 xml:space="preserve">ΝΟΜΟΣ ΧΑΛΚΙΔΙΚΗΣ  </w:t>
            </w:r>
            <w:r w:rsidRPr="00510CA3">
              <w:rPr>
                <w:rFonts w:ascii="Calibri" w:eastAsia="Times New Roman" w:hAnsi="Calibri" w:cs="Calibri"/>
                <w:b/>
                <w:bCs/>
                <w:sz w:val="16"/>
                <w:szCs w:val="16"/>
              </w:rPr>
              <w:br/>
              <w:t>(΄Εδρες 3)</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C3C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3CA"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3CB"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3CC"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3CD"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3CE"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C3CF"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C3D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C3D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C3D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3D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C3D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Ιγγλέζη Αικατερίνη</w:t>
            </w:r>
          </w:p>
        </w:tc>
        <w:tc>
          <w:tcPr>
            <w:tcW w:w="510" w:type="dxa"/>
            <w:tcBorders>
              <w:top w:val="nil"/>
              <w:left w:val="nil"/>
              <w:bottom w:val="single" w:sz="4" w:space="0" w:color="auto"/>
              <w:right w:val="single" w:sz="4" w:space="0" w:color="auto"/>
            </w:tcBorders>
            <w:shd w:val="clear" w:color="auto" w:fill="auto"/>
            <w:noWrap/>
            <w:vAlign w:val="center"/>
            <w:hideMark/>
          </w:tcPr>
          <w:p w14:paraId="795DC3D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3D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3D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3D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3D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3D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C3D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C3D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C3D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C3E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3D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C3E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Βαγιωνάς Γεώργιος</w:t>
            </w:r>
          </w:p>
        </w:tc>
        <w:tc>
          <w:tcPr>
            <w:tcW w:w="510" w:type="dxa"/>
            <w:tcBorders>
              <w:top w:val="nil"/>
              <w:left w:val="nil"/>
              <w:bottom w:val="single" w:sz="4" w:space="0" w:color="auto"/>
              <w:right w:val="single" w:sz="4" w:space="0" w:color="auto"/>
            </w:tcBorders>
            <w:shd w:val="clear" w:color="auto" w:fill="auto"/>
            <w:noWrap/>
            <w:vAlign w:val="center"/>
            <w:hideMark/>
          </w:tcPr>
          <w:p w14:paraId="795DC3E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3E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3E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3E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3E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3E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C3E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C3E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C3E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C3F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3E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w:t>
            </w:r>
          </w:p>
        </w:tc>
        <w:tc>
          <w:tcPr>
            <w:tcW w:w="1810" w:type="dxa"/>
            <w:tcBorders>
              <w:top w:val="nil"/>
              <w:left w:val="nil"/>
              <w:bottom w:val="single" w:sz="4" w:space="0" w:color="auto"/>
              <w:right w:val="single" w:sz="4" w:space="0" w:color="auto"/>
            </w:tcBorders>
            <w:shd w:val="clear" w:color="auto" w:fill="auto"/>
            <w:noWrap/>
            <w:vAlign w:val="center"/>
            <w:hideMark/>
          </w:tcPr>
          <w:p w14:paraId="795DC3E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Βλάχου Σωτηρία</w:t>
            </w:r>
          </w:p>
        </w:tc>
        <w:tc>
          <w:tcPr>
            <w:tcW w:w="510" w:type="dxa"/>
            <w:tcBorders>
              <w:top w:val="nil"/>
              <w:left w:val="nil"/>
              <w:bottom w:val="single" w:sz="4" w:space="0" w:color="auto"/>
              <w:right w:val="single" w:sz="4" w:space="0" w:color="auto"/>
            </w:tcBorders>
            <w:shd w:val="clear" w:color="auto" w:fill="auto"/>
            <w:noWrap/>
            <w:vAlign w:val="center"/>
            <w:hideMark/>
          </w:tcPr>
          <w:p w14:paraId="795DC3E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3E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3E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3F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3F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3F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C3F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C3F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C3F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r w:rsidR="00B01EFE" w14:paraId="795DC402" w14:textId="77777777">
        <w:trPr>
          <w:trHeight w:val="300"/>
        </w:trPr>
        <w:tc>
          <w:tcPr>
            <w:tcW w:w="458" w:type="dxa"/>
            <w:tcBorders>
              <w:top w:val="nil"/>
              <w:left w:val="nil"/>
              <w:bottom w:val="nil"/>
              <w:right w:val="nil"/>
            </w:tcBorders>
            <w:shd w:val="clear" w:color="auto" w:fill="auto"/>
            <w:noWrap/>
            <w:vAlign w:val="bottom"/>
            <w:hideMark/>
          </w:tcPr>
          <w:p w14:paraId="795DC3F7"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noWrap/>
            <w:vAlign w:val="center"/>
            <w:hideMark/>
          </w:tcPr>
          <w:p w14:paraId="795DC3F8"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noWrap/>
            <w:vAlign w:val="center"/>
            <w:hideMark/>
          </w:tcPr>
          <w:p w14:paraId="795DC3F9"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noWrap/>
            <w:vAlign w:val="center"/>
            <w:hideMark/>
          </w:tcPr>
          <w:p w14:paraId="795DC3FA"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noWrap/>
            <w:vAlign w:val="center"/>
            <w:hideMark/>
          </w:tcPr>
          <w:p w14:paraId="795DC3FB"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noWrap/>
            <w:vAlign w:val="center"/>
            <w:hideMark/>
          </w:tcPr>
          <w:p w14:paraId="795DC3FC"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noWrap/>
            <w:vAlign w:val="center"/>
            <w:hideMark/>
          </w:tcPr>
          <w:p w14:paraId="795DC3FD"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noWrap/>
            <w:vAlign w:val="center"/>
            <w:hideMark/>
          </w:tcPr>
          <w:p w14:paraId="795DC3FE"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noWrap/>
            <w:vAlign w:val="center"/>
            <w:hideMark/>
          </w:tcPr>
          <w:p w14:paraId="795DC3FF"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noWrap/>
            <w:vAlign w:val="center"/>
            <w:hideMark/>
          </w:tcPr>
          <w:p w14:paraId="795DC400"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noWrap/>
            <w:vAlign w:val="center"/>
            <w:hideMark/>
          </w:tcPr>
          <w:p w14:paraId="795DC401"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C40E"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C403"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C404"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ΝΟΜΟΣ ΧΑΝΙΩΝ</w:t>
            </w:r>
            <w:r w:rsidRPr="00510CA3">
              <w:rPr>
                <w:rFonts w:ascii="Calibri" w:eastAsia="Times New Roman" w:hAnsi="Calibri" w:cs="Calibri"/>
                <w:b/>
                <w:bCs/>
                <w:sz w:val="16"/>
                <w:szCs w:val="16"/>
              </w:rPr>
              <w:br/>
              <w:t>(΄Εδρες 4)</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C405"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406"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407"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408"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409"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40A"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C40B"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C40C"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C40D"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C41A"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40F"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C410"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Σταθάκης Γεώργιος</w:t>
            </w:r>
          </w:p>
        </w:tc>
        <w:tc>
          <w:tcPr>
            <w:tcW w:w="510" w:type="dxa"/>
            <w:tcBorders>
              <w:top w:val="nil"/>
              <w:left w:val="nil"/>
              <w:bottom w:val="single" w:sz="4" w:space="0" w:color="auto"/>
              <w:right w:val="single" w:sz="4" w:space="0" w:color="auto"/>
            </w:tcBorders>
            <w:shd w:val="clear" w:color="auto" w:fill="auto"/>
            <w:noWrap/>
            <w:vAlign w:val="center"/>
            <w:hideMark/>
          </w:tcPr>
          <w:p w14:paraId="795DC41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41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41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41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41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41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C41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C41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C41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C426"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41B"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C41C"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Πολάκης Παύλος</w:t>
            </w:r>
          </w:p>
        </w:tc>
        <w:tc>
          <w:tcPr>
            <w:tcW w:w="510" w:type="dxa"/>
            <w:tcBorders>
              <w:top w:val="nil"/>
              <w:left w:val="nil"/>
              <w:bottom w:val="single" w:sz="4" w:space="0" w:color="auto"/>
              <w:right w:val="single" w:sz="4" w:space="0" w:color="auto"/>
            </w:tcBorders>
            <w:shd w:val="clear" w:color="auto" w:fill="auto"/>
            <w:noWrap/>
            <w:vAlign w:val="center"/>
            <w:hideMark/>
          </w:tcPr>
          <w:p w14:paraId="795DC41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41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41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42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42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422"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C423"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C424"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C42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C43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42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3</w:t>
            </w:r>
          </w:p>
        </w:tc>
        <w:tc>
          <w:tcPr>
            <w:tcW w:w="1810" w:type="dxa"/>
            <w:tcBorders>
              <w:top w:val="nil"/>
              <w:left w:val="nil"/>
              <w:bottom w:val="single" w:sz="4" w:space="0" w:color="auto"/>
              <w:right w:val="single" w:sz="4" w:space="0" w:color="auto"/>
            </w:tcBorders>
            <w:shd w:val="clear" w:color="auto" w:fill="auto"/>
            <w:noWrap/>
            <w:vAlign w:val="center"/>
            <w:hideMark/>
          </w:tcPr>
          <w:p w14:paraId="795DC42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Βαγιωνάκη Ευαγγελία (Βάλια)</w:t>
            </w:r>
          </w:p>
        </w:tc>
        <w:tc>
          <w:tcPr>
            <w:tcW w:w="510" w:type="dxa"/>
            <w:tcBorders>
              <w:top w:val="nil"/>
              <w:left w:val="nil"/>
              <w:bottom w:val="single" w:sz="4" w:space="0" w:color="auto"/>
              <w:right w:val="single" w:sz="4" w:space="0" w:color="auto"/>
            </w:tcBorders>
            <w:shd w:val="clear" w:color="auto" w:fill="auto"/>
            <w:noWrap/>
            <w:vAlign w:val="center"/>
            <w:hideMark/>
          </w:tcPr>
          <w:p w14:paraId="795DC42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42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42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42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42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42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C42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C43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C43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C43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43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4</w:t>
            </w:r>
          </w:p>
        </w:tc>
        <w:tc>
          <w:tcPr>
            <w:tcW w:w="1810" w:type="dxa"/>
            <w:tcBorders>
              <w:top w:val="nil"/>
              <w:left w:val="nil"/>
              <w:bottom w:val="single" w:sz="4" w:space="0" w:color="auto"/>
              <w:right w:val="single" w:sz="4" w:space="0" w:color="auto"/>
            </w:tcBorders>
            <w:shd w:val="clear" w:color="auto" w:fill="auto"/>
            <w:noWrap/>
            <w:vAlign w:val="center"/>
            <w:hideMark/>
          </w:tcPr>
          <w:p w14:paraId="795DC43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Μπαλωμενάκης Αντώνης</w:t>
            </w:r>
          </w:p>
        </w:tc>
        <w:tc>
          <w:tcPr>
            <w:tcW w:w="510" w:type="dxa"/>
            <w:tcBorders>
              <w:top w:val="nil"/>
              <w:left w:val="nil"/>
              <w:bottom w:val="single" w:sz="4" w:space="0" w:color="auto"/>
              <w:right w:val="single" w:sz="4" w:space="0" w:color="auto"/>
            </w:tcBorders>
            <w:shd w:val="clear" w:color="auto" w:fill="auto"/>
            <w:noWrap/>
            <w:vAlign w:val="center"/>
            <w:hideMark/>
          </w:tcPr>
          <w:p w14:paraId="795DC43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43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43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43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43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43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C43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C43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C43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C44A" w14:textId="77777777">
        <w:trPr>
          <w:trHeight w:val="300"/>
        </w:trPr>
        <w:tc>
          <w:tcPr>
            <w:tcW w:w="458" w:type="dxa"/>
            <w:tcBorders>
              <w:top w:val="nil"/>
              <w:left w:val="nil"/>
              <w:bottom w:val="nil"/>
              <w:right w:val="nil"/>
            </w:tcBorders>
            <w:shd w:val="clear" w:color="auto" w:fill="auto"/>
            <w:noWrap/>
            <w:vAlign w:val="bottom"/>
            <w:hideMark/>
          </w:tcPr>
          <w:p w14:paraId="795DC43F" w14:textId="77777777" w:rsidR="009E2845" w:rsidRPr="00510CA3" w:rsidRDefault="00027761">
            <w:pPr>
              <w:spacing w:after="0"/>
              <w:jc w:val="center"/>
              <w:rPr>
                <w:rFonts w:ascii="Calibri" w:eastAsia="Times New Roman" w:hAnsi="Calibri" w:cs="Calibri"/>
                <w:sz w:val="16"/>
                <w:szCs w:val="16"/>
              </w:rPr>
            </w:pPr>
          </w:p>
        </w:tc>
        <w:tc>
          <w:tcPr>
            <w:tcW w:w="1810" w:type="dxa"/>
            <w:tcBorders>
              <w:top w:val="nil"/>
              <w:left w:val="nil"/>
              <w:bottom w:val="nil"/>
              <w:right w:val="nil"/>
            </w:tcBorders>
            <w:shd w:val="clear" w:color="auto" w:fill="auto"/>
            <w:vAlign w:val="bottom"/>
            <w:hideMark/>
          </w:tcPr>
          <w:p w14:paraId="795DC440" w14:textId="77777777" w:rsidR="009E2845" w:rsidRPr="00510CA3" w:rsidRDefault="00027761">
            <w:pPr>
              <w:spacing w:after="0"/>
              <w:rPr>
                <w:rFonts w:ascii="Times New Roman" w:eastAsia="Times New Roman" w:hAnsi="Times New Roman" w:cs="Times New Roman"/>
                <w:sz w:val="16"/>
                <w:szCs w:val="16"/>
              </w:rPr>
            </w:pPr>
          </w:p>
        </w:tc>
        <w:tc>
          <w:tcPr>
            <w:tcW w:w="510" w:type="dxa"/>
            <w:tcBorders>
              <w:top w:val="nil"/>
              <w:left w:val="nil"/>
              <w:bottom w:val="nil"/>
              <w:right w:val="nil"/>
            </w:tcBorders>
            <w:shd w:val="clear" w:color="auto" w:fill="auto"/>
            <w:vAlign w:val="center"/>
            <w:hideMark/>
          </w:tcPr>
          <w:p w14:paraId="795DC441" w14:textId="77777777" w:rsidR="009E2845" w:rsidRPr="00510CA3" w:rsidRDefault="00027761">
            <w:pPr>
              <w:spacing w:after="0"/>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442"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443"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444"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445" w14:textId="77777777" w:rsidR="009E2845" w:rsidRPr="00510CA3" w:rsidRDefault="00027761">
            <w:pPr>
              <w:spacing w:after="0"/>
              <w:jc w:val="center"/>
              <w:rPr>
                <w:rFonts w:ascii="Times New Roman" w:eastAsia="Times New Roman" w:hAnsi="Times New Roman" w:cs="Times New Roman"/>
                <w:sz w:val="16"/>
                <w:szCs w:val="16"/>
              </w:rPr>
            </w:pPr>
          </w:p>
        </w:tc>
        <w:tc>
          <w:tcPr>
            <w:tcW w:w="978" w:type="dxa"/>
            <w:tcBorders>
              <w:top w:val="nil"/>
              <w:left w:val="nil"/>
              <w:bottom w:val="nil"/>
              <w:right w:val="nil"/>
            </w:tcBorders>
            <w:shd w:val="clear" w:color="auto" w:fill="auto"/>
            <w:vAlign w:val="center"/>
            <w:hideMark/>
          </w:tcPr>
          <w:p w14:paraId="795DC446" w14:textId="77777777" w:rsidR="009E2845" w:rsidRPr="00510CA3" w:rsidRDefault="00027761">
            <w:pPr>
              <w:spacing w:after="0"/>
              <w:jc w:val="center"/>
              <w:rPr>
                <w:rFonts w:ascii="Times New Roman" w:eastAsia="Times New Roman" w:hAnsi="Times New Roman" w:cs="Times New Roman"/>
                <w:sz w:val="16"/>
                <w:szCs w:val="16"/>
              </w:rPr>
            </w:pPr>
          </w:p>
        </w:tc>
        <w:tc>
          <w:tcPr>
            <w:tcW w:w="1059" w:type="dxa"/>
            <w:tcBorders>
              <w:top w:val="nil"/>
              <w:left w:val="nil"/>
              <w:bottom w:val="nil"/>
              <w:right w:val="nil"/>
            </w:tcBorders>
            <w:shd w:val="clear" w:color="auto" w:fill="auto"/>
            <w:vAlign w:val="center"/>
            <w:hideMark/>
          </w:tcPr>
          <w:p w14:paraId="795DC447" w14:textId="77777777" w:rsidR="009E2845" w:rsidRPr="00510CA3" w:rsidRDefault="00027761">
            <w:pPr>
              <w:spacing w:after="0"/>
              <w:jc w:val="center"/>
              <w:rPr>
                <w:rFonts w:ascii="Times New Roman" w:eastAsia="Times New Roman" w:hAnsi="Times New Roman" w:cs="Times New Roman"/>
                <w:sz w:val="16"/>
                <w:szCs w:val="16"/>
              </w:rPr>
            </w:pPr>
          </w:p>
        </w:tc>
        <w:tc>
          <w:tcPr>
            <w:tcW w:w="1054" w:type="dxa"/>
            <w:tcBorders>
              <w:top w:val="nil"/>
              <w:left w:val="nil"/>
              <w:bottom w:val="nil"/>
              <w:right w:val="nil"/>
            </w:tcBorders>
            <w:shd w:val="clear" w:color="auto" w:fill="auto"/>
            <w:vAlign w:val="center"/>
            <w:hideMark/>
          </w:tcPr>
          <w:p w14:paraId="795DC448" w14:textId="77777777" w:rsidR="009E2845" w:rsidRPr="00510CA3" w:rsidRDefault="00027761">
            <w:pPr>
              <w:spacing w:after="0"/>
              <w:jc w:val="center"/>
              <w:rPr>
                <w:rFonts w:ascii="Times New Roman" w:eastAsia="Times New Roman" w:hAnsi="Times New Roman" w:cs="Times New Roman"/>
                <w:sz w:val="16"/>
                <w:szCs w:val="16"/>
              </w:rPr>
            </w:pPr>
          </w:p>
        </w:tc>
        <w:tc>
          <w:tcPr>
            <w:tcW w:w="1274" w:type="dxa"/>
            <w:tcBorders>
              <w:top w:val="nil"/>
              <w:left w:val="nil"/>
              <w:bottom w:val="nil"/>
              <w:right w:val="nil"/>
            </w:tcBorders>
            <w:shd w:val="clear" w:color="auto" w:fill="auto"/>
            <w:vAlign w:val="center"/>
            <w:hideMark/>
          </w:tcPr>
          <w:p w14:paraId="795DC449" w14:textId="77777777" w:rsidR="009E2845" w:rsidRPr="00510CA3" w:rsidRDefault="00027761">
            <w:pPr>
              <w:spacing w:after="0"/>
              <w:jc w:val="center"/>
              <w:rPr>
                <w:rFonts w:ascii="Times New Roman" w:eastAsia="Times New Roman" w:hAnsi="Times New Roman" w:cs="Times New Roman"/>
                <w:sz w:val="16"/>
                <w:szCs w:val="16"/>
              </w:rPr>
            </w:pPr>
          </w:p>
        </w:tc>
      </w:tr>
      <w:tr w:rsidR="00B01EFE" w14:paraId="795DC456" w14:textId="77777777">
        <w:trPr>
          <w:trHeight w:val="600"/>
        </w:trPr>
        <w:tc>
          <w:tcPr>
            <w:tcW w:w="4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DC44B" w14:textId="77777777" w:rsidR="009E2845" w:rsidRPr="00510CA3" w:rsidRDefault="00027761">
            <w:pPr>
              <w:spacing w:after="0"/>
              <w:rPr>
                <w:rFonts w:ascii="Calibri" w:eastAsia="Times New Roman" w:hAnsi="Calibri" w:cs="Calibri"/>
                <w:b/>
                <w:bCs/>
                <w:sz w:val="16"/>
                <w:szCs w:val="16"/>
              </w:rPr>
            </w:pPr>
            <w:r w:rsidRPr="00510CA3">
              <w:rPr>
                <w:rFonts w:ascii="Calibri" w:eastAsia="Times New Roman" w:hAnsi="Calibri" w:cs="Calibri"/>
                <w:b/>
                <w:bCs/>
                <w:sz w:val="16"/>
                <w:szCs w:val="16"/>
              </w:rPr>
              <w:t> </w:t>
            </w:r>
          </w:p>
        </w:tc>
        <w:tc>
          <w:tcPr>
            <w:tcW w:w="1810" w:type="dxa"/>
            <w:tcBorders>
              <w:top w:val="single" w:sz="4" w:space="0" w:color="auto"/>
              <w:left w:val="nil"/>
              <w:bottom w:val="single" w:sz="4" w:space="0" w:color="auto"/>
              <w:right w:val="single" w:sz="4" w:space="0" w:color="auto"/>
            </w:tcBorders>
            <w:shd w:val="clear" w:color="auto" w:fill="auto"/>
            <w:vAlign w:val="bottom"/>
            <w:hideMark/>
          </w:tcPr>
          <w:p w14:paraId="795DC44C"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 xml:space="preserve">ΝΟΜΟΣ ΧΙΟΥ </w:t>
            </w:r>
            <w:r w:rsidRPr="00510CA3">
              <w:rPr>
                <w:rFonts w:ascii="Calibri" w:eastAsia="Times New Roman" w:hAnsi="Calibri" w:cs="Calibri"/>
                <w:b/>
                <w:bCs/>
                <w:sz w:val="16"/>
                <w:szCs w:val="16"/>
              </w:rPr>
              <w:br/>
              <w:t>(΄Εδρες 2)</w:t>
            </w:r>
          </w:p>
        </w:tc>
        <w:tc>
          <w:tcPr>
            <w:tcW w:w="510" w:type="dxa"/>
            <w:tcBorders>
              <w:top w:val="single" w:sz="4" w:space="0" w:color="auto"/>
              <w:left w:val="nil"/>
              <w:bottom w:val="single" w:sz="4" w:space="0" w:color="auto"/>
              <w:right w:val="single" w:sz="4" w:space="0" w:color="auto"/>
            </w:tcBorders>
            <w:shd w:val="clear" w:color="auto" w:fill="auto"/>
            <w:vAlign w:val="center"/>
            <w:hideMark/>
          </w:tcPr>
          <w:p w14:paraId="795DC44D"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ΑΡΧΗ</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44E"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23</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44F"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60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450"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 xml:space="preserve">ΑΡΘΡΟ </w:t>
            </w:r>
            <w:r w:rsidRPr="00510CA3">
              <w:rPr>
                <w:rFonts w:ascii="Calibri" w:eastAsia="Times New Roman" w:hAnsi="Calibri" w:cs="Calibri"/>
                <w:b/>
                <w:bCs/>
                <w:sz w:val="16"/>
                <w:szCs w:val="16"/>
              </w:rPr>
              <w:t>69</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451"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70</w:t>
            </w:r>
          </w:p>
        </w:tc>
        <w:tc>
          <w:tcPr>
            <w:tcW w:w="978" w:type="dxa"/>
            <w:tcBorders>
              <w:top w:val="single" w:sz="4" w:space="0" w:color="auto"/>
              <w:left w:val="nil"/>
              <w:bottom w:val="single" w:sz="4" w:space="0" w:color="auto"/>
              <w:right w:val="single" w:sz="4" w:space="0" w:color="auto"/>
            </w:tcBorders>
            <w:shd w:val="clear" w:color="auto" w:fill="auto"/>
            <w:vAlign w:val="center"/>
            <w:hideMark/>
          </w:tcPr>
          <w:p w14:paraId="795DC452"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80</w:t>
            </w:r>
          </w:p>
        </w:tc>
        <w:tc>
          <w:tcPr>
            <w:tcW w:w="1059" w:type="dxa"/>
            <w:tcBorders>
              <w:top w:val="single" w:sz="4" w:space="0" w:color="auto"/>
              <w:left w:val="nil"/>
              <w:bottom w:val="single" w:sz="4" w:space="0" w:color="auto"/>
              <w:right w:val="single" w:sz="4" w:space="0" w:color="auto"/>
            </w:tcBorders>
            <w:shd w:val="clear" w:color="auto" w:fill="auto"/>
            <w:vAlign w:val="center"/>
            <w:hideMark/>
          </w:tcPr>
          <w:p w14:paraId="795DC453"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109</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14:paraId="795DC454"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ΑΡΘΡΟ 119</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795DC455" w14:textId="77777777" w:rsidR="009E2845" w:rsidRPr="00510CA3" w:rsidRDefault="00027761">
            <w:pPr>
              <w:spacing w:after="0"/>
              <w:jc w:val="center"/>
              <w:rPr>
                <w:rFonts w:ascii="Calibri" w:eastAsia="Times New Roman" w:hAnsi="Calibri" w:cs="Calibri"/>
                <w:b/>
                <w:bCs/>
                <w:sz w:val="16"/>
                <w:szCs w:val="16"/>
              </w:rPr>
            </w:pPr>
            <w:r w:rsidRPr="00510CA3">
              <w:rPr>
                <w:rFonts w:ascii="Calibri" w:eastAsia="Times New Roman" w:hAnsi="Calibri" w:cs="Calibri"/>
                <w:b/>
                <w:bCs/>
                <w:sz w:val="16"/>
                <w:szCs w:val="16"/>
              </w:rPr>
              <w:t>ΤΡΟΠ.</w:t>
            </w:r>
            <w:r w:rsidRPr="00510CA3">
              <w:rPr>
                <w:rFonts w:ascii="Calibri" w:eastAsia="Times New Roman" w:hAnsi="Calibri" w:cs="Calibri"/>
                <w:b/>
                <w:bCs/>
                <w:sz w:val="16"/>
                <w:szCs w:val="16"/>
              </w:rPr>
              <w:br/>
              <w:t>1621/251</w:t>
            </w:r>
          </w:p>
        </w:tc>
      </w:tr>
      <w:tr w:rsidR="00B01EFE" w14:paraId="795DC462"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457"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1</w:t>
            </w:r>
          </w:p>
        </w:tc>
        <w:tc>
          <w:tcPr>
            <w:tcW w:w="1810" w:type="dxa"/>
            <w:tcBorders>
              <w:top w:val="nil"/>
              <w:left w:val="nil"/>
              <w:bottom w:val="single" w:sz="4" w:space="0" w:color="auto"/>
              <w:right w:val="single" w:sz="4" w:space="0" w:color="auto"/>
            </w:tcBorders>
            <w:shd w:val="clear" w:color="auto" w:fill="auto"/>
            <w:noWrap/>
            <w:vAlign w:val="center"/>
            <w:hideMark/>
          </w:tcPr>
          <w:p w14:paraId="795DC458"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Μιχαηλίδης Ανδρέας</w:t>
            </w:r>
          </w:p>
        </w:tc>
        <w:tc>
          <w:tcPr>
            <w:tcW w:w="510" w:type="dxa"/>
            <w:tcBorders>
              <w:top w:val="nil"/>
              <w:left w:val="nil"/>
              <w:bottom w:val="single" w:sz="4" w:space="0" w:color="auto"/>
              <w:right w:val="single" w:sz="4" w:space="0" w:color="auto"/>
            </w:tcBorders>
            <w:shd w:val="clear" w:color="auto" w:fill="auto"/>
            <w:noWrap/>
            <w:vAlign w:val="center"/>
            <w:hideMark/>
          </w:tcPr>
          <w:p w14:paraId="795DC45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45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45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45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45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978" w:type="dxa"/>
            <w:tcBorders>
              <w:top w:val="nil"/>
              <w:left w:val="nil"/>
              <w:bottom w:val="single" w:sz="4" w:space="0" w:color="auto"/>
              <w:right w:val="single" w:sz="4" w:space="0" w:color="auto"/>
            </w:tcBorders>
            <w:shd w:val="clear" w:color="auto" w:fill="auto"/>
            <w:noWrap/>
            <w:vAlign w:val="center"/>
            <w:hideMark/>
          </w:tcPr>
          <w:p w14:paraId="795DC45E"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9" w:type="dxa"/>
            <w:tcBorders>
              <w:top w:val="nil"/>
              <w:left w:val="nil"/>
              <w:bottom w:val="single" w:sz="4" w:space="0" w:color="auto"/>
              <w:right w:val="single" w:sz="4" w:space="0" w:color="auto"/>
            </w:tcBorders>
            <w:shd w:val="clear" w:color="auto" w:fill="auto"/>
            <w:noWrap/>
            <w:vAlign w:val="center"/>
            <w:hideMark/>
          </w:tcPr>
          <w:p w14:paraId="795DC45F"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054" w:type="dxa"/>
            <w:tcBorders>
              <w:top w:val="nil"/>
              <w:left w:val="nil"/>
              <w:bottom w:val="single" w:sz="4" w:space="0" w:color="auto"/>
              <w:right w:val="single" w:sz="4" w:space="0" w:color="auto"/>
            </w:tcBorders>
            <w:shd w:val="clear" w:color="auto" w:fill="auto"/>
            <w:noWrap/>
            <w:vAlign w:val="center"/>
            <w:hideMark/>
          </w:tcPr>
          <w:p w14:paraId="795DC460"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c>
          <w:tcPr>
            <w:tcW w:w="1274" w:type="dxa"/>
            <w:tcBorders>
              <w:top w:val="nil"/>
              <w:left w:val="nil"/>
              <w:bottom w:val="single" w:sz="4" w:space="0" w:color="auto"/>
              <w:right w:val="single" w:sz="4" w:space="0" w:color="auto"/>
            </w:tcBorders>
            <w:shd w:val="clear" w:color="auto" w:fill="auto"/>
            <w:noWrap/>
            <w:vAlign w:val="center"/>
            <w:hideMark/>
          </w:tcPr>
          <w:p w14:paraId="795DC461"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ΝΑΙ</w:t>
            </w:r>
          </w:p>
        </w:tc>
      </w:tr>
      <w:tr w:rsidR="00B01EFE" w14:paraId="795DC46E" w14:textId="77777777">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795DC463" w14:textId="77777777" w:rsidR="009E2845" w:rsidRPr="00510CA3" w:rsidRDefault="00027761">
            <w:pPr>
              <w:spacing w:after="0"/>
              <w:jc w:val="right"/>
              <w:rPr>
                <w:rFonts w:ascii="Calibri" w:eastAsia="Times New Roman" w:hAnsi="Calibri" w:cs="Calibri"/>
                <w:sz w:val="16"/>
                <w:szCs w:val="16"/>
              </w:rPr>
            </w:pPr>
            <w:r w:rsidRPr="00510CA3">
              <w:rPr>
                <w:rFonts w:ascii="Calibri" w:eastAsia="Times New Roman" w:hAnsi="Calibri" w:cs="Calibri"/>
                <w:sz w:val="16"/>
                <w:szCs w:val="16"/>
              </w:rPr>
              <w:t>2</w:t>
            </w:r>
          </w:p>
        </w:tc>
        <w:tc>
          <w:tcPr>
            <w:tcW w:w="1810" w:type="dxa"/>
            <w:tcBorders>
              <w:top w:val="nil"/>
              <w:left w:val="nil"/>
              <w:bottom w:val="single" w:sz="4" w:space="0" w:color="auto"/>
              <w:right w:val="single" w:sz="4" w:space="0" w:color="auto"/>
            </w:tcBorders>
            <w:shd w:val="clear" w:color="auto" w:fill="auto"/>
            <w:noWrap/>
            <w:vAlign w:val="center"/>
            <w:hideMark/>
          </w:tcPr>
          <w:p w14:paraId="795DC464" w14:textId="77777777" w:rsidR="009E2845" w:rsidRPr="00510CA3" w:rsidRDefault="00027761">
            <w:pPr>
              <w:spacing w:after="0"/>
              <w:rPr>
                <w:rFonts w:ascii="Microsoft Sans Serif" w:eastAsia="Times New Roman" w:hAnsi="Microsoft Sans Serif" w:cs="Microsoft Sans Serif"/>
                <w:b/>
                <w:bCs/>
                <w:sz w:val="16"/>
                <w:szCs w:val="16"/>
              </w:rPr>
            </w:pPr>
            <w:r w:rsidRPr="00510CA3">
              <w:rPr>
                <w:rFonts w:ascii="Microsoft Sans Serif" w:eastAsia="Times New Roman" w:hAnsi="Microsoft Sans Serif" w:cs="Microsoft Sans Serif"/>
                <w:b/>
                <w:bCs/>
                <w:sz w:val="16"/>
                <w:szCs w:val="16"/>
              </w:rPr>
              <w:t>Μηταράκης Παναγιώτης (Νότης)</w:t>
            </w:r>
          </w:p>
        </w:tc>
        <w:tc>
          <w:tcPr>
            <w:tcW w:w="510" w:type="dxa"/>
            <w:tcBorders>
              <w:top w:val="nil"/>
              <w:left w:val="nil"/>
              <w:bottom w:val="single" w:sz="4" w:space="0" w:color="auto"/>
              <w:right w:val="single" w:sz="4" w:space="0" w:color="auto"/>
            </w:tcBorders>
            <w:shd w:val="clear" w:color="auto" w:fill="auto"/>
            <w:noWrap/>
            <w:vAlign w:val="center"/>
            <w:hideMark/>
          </w:tcPr>
          <w:p w14:paraId="795DC465"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466"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467"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468"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469"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978" w:type="dxa"/>
            <w:tcBorders>
              <w:top w:val="nil"/>
              <w:left w:val="nil"/>
              <w:bottom w:val="single" w:sz="4" w:space="0" w:color="auto"/>
              <w:right w:val="single" w:sz="4" w:space="0" w:color="auto"/>
            </w:tcBorders>
            <w:shd w:val="clear" w:color="auto" w:fill="auto"/>
            <w:noWrap/>
            <w:vAlign w:val="center"/>
            <w:hideMark/>
          </w:tcPr>
          <w:p w14:paraId="795DC46A"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9" w:type="dxa"/>
            <w:tcBorders>
              <w:top w:val="nil"/>
              <w:left w:val="nil"/>
              <w:bottom w:val="single" w:sz="4" w:space="0" w:color="auto"/>
              <w:right w:val="single" w:sz="4" w:space="0" w:color="auto"/>
            </w:tcBorders>
            <w:shd w:val="clear" w:color="auto" w:fill="auto"/>
            <w:noWrap/>
            <w:vAlign w:val="center"/>
            <w:hideMark/>
          </w:tcPr>
          <w:p w14:paraId="795DC46B"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054" w:type="dxa"/>
            <w:tcBorders>
              <w:top w:val="nil"/>
              <w:left w:val="nil"/>
              <w:bottom w:val="single" w:sz="4" w:space="0" w:color="auto"/>
              <w:right w:val="single" w:sz="4" w:space="0" w:color="auto"/>
            </w:tcBorders>
            <w:shd w:val="clear" w:color="auto" w:fill="auto"/>
            <w:noWrap/>
            <w:vAlign w:val="center"/>
            <w:hideMark/>
          </w:tcPr>
          <w:p w14:paraId="795DC46C"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c>
          <w:tcPr>
            <w:tcW w:w="1274" w:type="dxa"/>
            <w:tcBorders>
              <w:top w:val="nil"/>
              <w:left w:val="nil"/>
              <w:bottom w:val="single" w:sz="4" w:space="0" w:color="auto"/>
              <w:right w:val="single" w:sz="4" w:space="0" w:color="auto"/>
            </w:tcBorders>
            <w:shd w:val="clear" w:color="auto" w:fill="auto"/>
            <w:noWrap/>
            <w:vAlign w:val="center"/>
            <w:hideMark/>
          </w:tcPr>
          <w:p w14:paraId="795DC46D" w14:textId="77777777" w:rsidR="009E2845" w:rsidRPr="00510CA3" w:rsidRDefault="00027761">
            <w:pPr>
              <w:spacing w:after="0"/>
              <w:jc w:val="center"/>
              <w:rPr>
                <w:rFonts w:ascii="Calibri" w:eastAsia="Times New Roman" w:hAnsi="Calibri" w:cs="Calibri"/>
                <w:sz w:val="16"/>
                <w:szCs w:val="16"/>
              </w:rPr>
            </w:pPr>
            <w:r w:rsidRPr="00510CA3">
              <w:rPr>
                <w:rFonts w:ascii="Calibri" w:eastAsia="Times New Roman" w:hAnsi="Calibri" w:cs="Calibri"/>
                <w:sz w:val="16"/>
                <w:szCs w:val="16"/>
              </w:rPr>
              <w:t>OXI</w:t>
            </w:r>
          </w:p>
        </w:tc>
      </w:tr>
    </w:tbl>
    <w:p w14:paraId="795DC46F" w14:textId="77777777" w:rsidR="00B01EFE" w:rsidRDefault="00B01EFE">
      <w:pPr>
        <w:spacing w:after="0" w:line="600" w:lineRule="auto"/>
        <w:ind w:firstLine="720"/>
        <w:jc w:val="both"/>
        <w:rPr>
          <w:rFonts w:eastAsia="Times New Roman"/>
          <w:b/>
          <w:bCs/>
        </w:rPr>
      </w:pPr>
      <w:bookmarkStart w:id="41" w:name="RANGE!A1:K417"/>
      <w:bookmarkEnd w:id="41"/>
    </w:p>
    <w:p w14:paraId="795DC470" w14:textId="77777777" w:rsidR="00B01EFE" w:rsidRDefault="00027761">
      <w:pPr>
        <w:spacing w:after="0" w:line="600" w:lineRule="auto"/>
        <w:ind w:firstLine="720"/>
        <w:jc w:val="both"/>
        <w:rPr>
          <w:rFonts w:eastAsia="Times New Roman" w:cs="Times New Roman"/>
          <w:color w:val="000000" w:themeColor="text1"/>
          <w:szCs w:val="24"/>
        </w:rPr>
      </w:pPr>
      <w:r w:rsidRPr="001D71D5">
        <w:rPr>
          <w:rFonts w:eastAsia="Times New Roman"/>
          <w:b/>
          <w:bCs/>
        </w:rPr>
        <w:t>ΠΡΟΕΔΡΕΥΩΝ (Αναστάσιος Κουράκης):</w:t>
      </w:r>
      <w:r>
        <w:rPr>
          <w:rFonts w:eastAsia="Times New Roman"/>
          <w:b/>
          <w:bCs/>
        </w:rPr>
        <w:t xml:space="preserve"> </w:t>
      </w:r>
      <w:r>
        <w:rPr>
          <w:rFonts w:eastAsia="Times New Roman"/>
          <w:bCs/>
        </w:rPr>
        <w:t>Κ</w:t>
      </w:r>
      <w:r w:rsidRPr="006A6207">
        <w:rPr>
          <w:rFonts w:eastAsia="Times New Roman"/>
          <w:bCs/>
        </w:rPr>
        <w:t>υρίες και κύριοι συνάδελφοι,</w:t>
      </w:r>
      <w:r>
        <w:rPr>
          <w:rFonts w:eastAsia="Times New Roman"/>
          <w:b/>
          <w:bCs/>
        </w:rPr>
        <w:t xml:space="preserve"> </w:t>
      </w:r>
      <w:r>
        <w:rPr>
          <w:rFonts w:eastAsia="Times New Roman" w:cs="Times New Roman"/>
          <w:szCs w:val="24"/>
        </w:rPr>
        <w:t xml:space="preserve">προχωρούμε </w:t>
      </w:r>
      <w:r>
        <w:rPr>
          <w:rFonts w:eastAsia="Times New Roman" w:cs="Times New Roman"/>
          <w:szCs w:val="24"/>
        </w:rPr>
        <w:t xml:space="preserve">τώρα </w:t>
      </w:r>
      <w:r>
        <w:rPr>
          <w:rFonts w:eastAsia="Times New Roman" w:cs="Times New Roman"/>
          <w:szCs w:val="24"/>
        </w:rPr>
        <w:t xml:space="preserve">στην ψήφιση των υπολοίπων </w:t>
      </w:r>
      <w:r w:rsidRPr="00E30FEB">
        <w:rPr>
          <w:rFonts w:eastAsia="Times New Roman" w:cs="Times New Roman"/>
          <w:color w:val="000000" w:themeColor="text1"/>
          <w:szCs w:val="24"/>
        </w:rPr>
        <w:t>άρθρων</w:t>
      </w:r>
      <w:r w:rsidRPr="00E30FEB">
        <w:rPr>
          <w:rFonts w:eastAsia="Times New Roman" w:cs="Times New Roman"/>
          <w:color w:val="000000" w:themeColor="text1"/>
          <w:szCs w:val="24"/>
        </w:rPr>
        <w:t xml:space="preserve"> </w:t>
      </w:r>
      <w:r w:rsidRPr="00E30FEB">
        <w:rPr>
          <w:rFonts w:eastAsia="Times New Roman" w:cs="Times New Roman"/>
          <w:color w:val="000000" w:themeColor="text1"/>
          <w:szCs w:val="24"/>
        </w:rPr>
        <w:t xml:space="preserve">και </w:t>
      </w:r>
      <w:r>
        <w:rPr>
          <w:rFonts w:eastAsia="Times New Roman" w:cs="Times New Roman"/>
          <w:color w:val="000000" w:themeColor="text1"/>
          <w:szCs w:val="24"/>
        </w:rPr>
        <w:t>στο σύνολο του σχεδίου νόμου</w:t>
      </w:r>
      <w:r w:rsidRPr="00E30FEB">
        <w:rPr>
          <w:rFonts w:eastAsia="Times New Roman" w:cs="Times New Roman"/>
          <w:color w:val="000000" w:themeColor="text1"/>
          <w:szCs w:val="24"/>
        </w:rPr>
        <w:t xml:space="preserve">. </w:t>
      </w:r>
      <w:r w:rsidRPr="00E30FEB">
        <w:rPr>
          <w:rFonts w:eastAsia="Times New Roman" w:cs="Times New Roman"/>
          <w:color w:val="000000" w:themeColor="text1"/>
          <w:szCs w:val="24"/>
        </w:rPr>
        <w:t xml:space="preserve">Η ψηφοφορία θα γίνει και πάλι ηλεκτρονικά από τους εισηγητές και ειδικούς αγορητές του νομοσχεδίου. </w:t>
      </w:r>
    </w:p>
    <w:p w14:paraId="795DC471"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14:paraId="795DC472" w14:textId="77777777" w:rsidR="00B01EFE" w:rsidRDefault="00027761">
      <w:pPr>
        <w:spacing w:after="0" w:line="600" w:lineRule="auto"/>
        <w:ind w:firstLine="720"/>
        <w:jc w:val="center"/>
        <w:rPr>
          <w:rFonts w:eastAsia="Times New Roman" w:cs="Times New Roman"/>
          <w:szCs w:val="24"/>
        </w:rPr>
      </w:pPr>
      <w:r>
        <w:rPr>
          <w:rFonts w:eastAsia="Times New Roman" w:cs="Times New Roman"/>
          <w:szCs w:val="24"/>
        </w:rPr>
        <w:t>(ΨΗΦΟΦΟΡΙΑ)</w:t>
      </w:r>
    </w:p>
    <w:p w14:paraId="795DC473" w14:textId="77777777" w:rsidR="00B01EFE" w:rsidRDefault="00027761">
      <w:pPr>
        <w:spacing w:after="0" w:line="600" w:lineRule="auto"/>
        <w:ind w:firstLine="720"/>
        <w:jc w:val="both"/>
        <w:rPr>
          <w:rFonts w:eastAsia="Times New Roman" w:cs="Times New Roman"/>
          <w:szCs w:val="24"/>
        </w:rPr>
      </w:pPr>
      <w:r w:rsidRPr="001D71D5">
        <w:rPr>
          <w:rFonts w:eastAsia="Times New Roman"/>
          <w:b/>
          <w:bCs/>
        </w:rPr>
        <w:t>ΠΡΟΕΔΡΕΥΩΝ (Αναστάσιος Κουράκης):</w:t>
      </w:r>
      <w:r>
        <w:rPr>
          <w:rFonts w:eastAsia="Times New Roman" w:cs="Times New Roman"/>
          <w:szCs w:val="24"/>
        </w:rPr>
        <w:t xml:space="preserve"> Παρακαλώ να κλείσει το σύστημα της ηλεκτρονικής ψηφοφορίας.</w:t>
      </w:r>
    </w:p>
    <w:p w14:paraId="795DC474" w14:textId="77777777" w:rsidR="00B01EFE" w:rsidRDefault="00027761">
      <w:pPr>
        <w:spacing w:after="0" w:line="600" w:lineRule="auto"/>
        <w:ind w:firstLine="720"/>
        <w:jc w:val="center"/>
        <w:rPr>
          <w:rFonts w:eastAsia="Times New Roman" w:cs="Times New Roman"/>
          <w:szCs w:val="24"/>
        </w:rPr>
      </w:pPr>
      <w:r>
        <w:rPr>
          <w:rFonts w:eastAsia="Times New Roman" w:cs="Times New Roman"/>
          <w:szCs w:val="24"/>
        </w:rPr>
        <w:t>(ΗΛΕΚΤΡΟΝΙΚΗ ΚΑΤΑΜΕΤΡΗΣΗ)</w:t>
      </w:r>
    </w:p>
    <w:p w14:paraId="795DC475" w14:textId="77777777" w:rsidR="00B01EFE" w:rsidRDefault="00027761">
      <w:pPr>
        <w:spacing w:after="0" w:line="600" w:lineRule="auto"/>
        <w:ind w:firstLine="720"/>
        <w:jc w:val="center"/>
        <w:rPr>
          <w:rFonts w:eastAsia="Times New Roman" w:cs="Times New Roman"/>
          <w:szCs w:val="24"/>
        </w:rPr>
      </w:pPr>
      <w:r>
        <w:rPr>
          <w:rFonts w:eastAsia="Times New Roman" w:cs="Times New Roman"/>
          <w:szCs w:val="24"/>
        </w:rPr>
        <w:t>(ΜΕΤΑ ΤΗΝ ΗΛΕΚΤΡΟΝΙΚΗ ΚΑΤΑΜΕΤΡΗΣΗ)</w:t>
      </w:r>
    </w:p>
    <w:p w14:paraId="795DC476" w14:textId="77777777" w:rsidR="00B01EFE" w:rsidRDefault="00027761">
      <w:pPr>
        <w:spacing w:after="0" w:line="600" w:lineRule="auto"/>
        <w:ind w:firstLine="720"/>
        <w:jc w:val="both"/>
        <w:rPr>
          <w:rFonts w:eastAsia="Times New Roman" w:cs="Times New Roman"/>
          <w:szCs w:val="24"/>
        </w:rPr>
      </w:pPr>
      <w:r w:rsidRPr="008A27A5">
        <w:rPr>
          <w:rFonts w:eastAsia="Times New Roman"/>
          <w:b/>
          <w:bCs/>
        </w:rPr>
        <w:t>ΠΡΟΕΔΡΕΥΩΝ (Αναστάσιος Κουράκης):</w:t>
      </w:r>
      <w:r>
        <w:rPr>
          <w:rFonts w:eastAsia="Times New Roman" w:cs="Times New Roman"/>
          <w:szCs w:val="24"/>
        </w:rPr>
        <w:t xml:space="preserve"> Οι θέσεις των κομμάτων, όπως αποτυπώθηκαν κατά την ψήφιση με το ηλε</w:t>
      </w:r>
      <w:r>
        <w:rPr>
          <w:rFonts w:eastAsia="Times New Roman" w:cs="Times New Roman"/>
          <w:szCs w:val="24"/>
        </w:rPr>
        <w:t xml:space="preserve">κτρονικό σύστημα, καταχωρίζονται στα Πρακτικά της σημερινής συνεδρίασης και έχουν ως εξής: </w:t>
      </w:r>
    </w:p>
    <w:tbl>
      <w:tblPr>
        <w:tblW w:w="8442" w:type="dxa"/>
        <w:tblCellMar>
          <w:left w:w="10" w:type="dxa"/>
          <w:right w:w="10" w:type="dxa"/>
        </w:tblCellMar>
        <w:tblLook w:val="04A0" w:firstRow="1" w:lastRow="0" w:firstColumn="1" w:lastColumn="0" w:noHBand="0" w:noVBand="1"/>
      </w:tblPr>
      <w:tblGrid>
        <w:gridCol w:w="1301"/>
        <w:gridCol w:w="1917"/>
        <w:gridCol w:w="2071"/>
        <w:gridCol w:w="968"/>
        <w:gridCol w:w="222"/>
        <w:gridCol w:w="891"/>
        <w:gridCol w:w="1072"/>
      </w:tblGrid>
      <w:tr w:rsidR="00B01EFE" w14:paraId="795DC478" w14:textId="77777777">
        <w:trPr>
          <w:trHeight w:val="300"/>
        </w:trPr>
        <w:tc>
          <w:tcPr>
            <w:tcW w:w="8442" w:type="dxa"/>
            <w:gridSpan w:val="7"/>
            <w:tcBorders>
              <w:top w:val="nil"/>
              <w:left w:val="nil"/>
              <w:bottom w:val="nil"/>
              <w:right w:val="nil"/>
            </w:tcBorders>
            <w:shd w:val="clear" w:color="auto" w:fill="auto"/>
            <w:noWrap/>
            <w:vAlign w:val="bottom"/>
            <w:hideMark/>
          </w:tcPr>
          <w:p w14:paraId="795DC47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Διατάξεις για την ολοκλήρωση της Συμφωνίας Δημοσιονομικών Στόχων και Διαρθρωτικών Μεταρρυθμίσεων - Μεσοπρόθεσμο Πλαίσιο Δημοσιονομικής Στρατηγικής 2019-2022 και λοι</w:t>
            </w:r>
            <w:r w:rsidRPr="00A35703">
              <w:rPr>
                <w:rFonts w:ascii="Calibri" w:eastAsia="Times New Roman" w:hAnsi="Calibri" w:cs="Times New Roman"/>
                <w:color w:val="000000"/>
                <w:sz w:val="22"/>
                <w:szCs w:val="22"/>
              </w:rPr>
              <w:t>πές διατάξεις.</w:t>
            </w:r>
          </w:p>
        </w:tc>
      </w:tr>
      <w:tr w:rsidR="00B01EFE" w14:paraId="795DC480" w14:textId="77777777">
        <w:trPr>
          <w:trHeight w:val="300"/>
        </w:trPr>
        <w:tc>
          <w:tcPr>
            <w:tcW w:w="1301" w:type="dxa"/>
            <w:tcBorders>
              <w:top w:val="nil"/>
              <w:left w:val="nil"/>
              <w:bottom w:val="nil"/>
              <w:right w:val="nil"/>
            </w:tcBorders>
            <w:shd w:val="clear" w:color="auto" w:fill="auto"/>
            <w:noWrap/>
            <w:vAlign w:val="bottom"/>
            <w:hideMark/>
          </w:tcPr>
          <w:p w14:paraId="795DC479" w14:textId="77777777" w:rsidR="009E2845" w:rsidRPr="00A35703" w:rsidRDefault="00027761">
            <w:pPr>
              <w:spacing w:after="0"/>
              <w:rPr>
                <w:rFonts w:ascii="Calibri" w:eastAsia="Times New Roman" w:hAnsi="Calibri" w:cs="Times New Roman"/>
                <w:color w:val="000000"/>
                <w:sz w:val="22"/>
                <w:szCs w:val="22"/>
              </w:rPr>
            </w:pPr>
          </w:p>
        </w:tc>
        <w:tc>
          <w:tcPr>
            <w:tcW w:w="1917" w:type="dxa"/>
            <w:tcBorders>
              <w:top w:val="nil"/>
              <w:left w:val="nil"/>
              <w:bottom w:val="nil"/>
              <w:right w:val="nil"/>
            </w:tcBorders>
            <w:shd w:val="clear" w:color="auto" w:fill="auto"/>
            <w:noWrap/>
            <w:vAlign w:val="bottom"/>
            <w:hideMark/>
          </w:tcPr>
          <w:p w14:paraId="795DC47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Ημ/νία:</w:t>
            </w:r>
          </w:p>
        </w:tc>
        <w:tc>
          <w:tcPr>
            <w:tcW w:w="2071" w:type="dxa"/>
            <w:tcBorders>
              <w:top w:val="nil"/>
              <w:left w:val="nil"/>
              <w:bottom w:val="nil"/>
              <w:right w:val="nil"/>
            </w:tcBorders>
            <w:shd w:val="clear" w:color="auto" w:fill="auto"/>
            <w:noWrap/>
            <w:vAlign w:val="bottom"/>
            <w:hideMark/>
          </w:tcPr>
          <w:p w14:paraId="795DC47B" w14:textId="77777777" w:rsidR="009E2845" w:rsidRPr="00A35703" w:rsidRDefault="00027761">
            <w:pPr>
              <w:spacing w:after="0"/>
              <w:jc w:val="center"/>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w:t>
            </w:r>
          </w:p>
        </w:tc>
        <w:tc>
          <w:tcPr>
            <w:tcW w:w="968" w:type="dxa"/>
            <w:tcBorders>
              <w:top w:val="nil"/>
              <w:left w:val="nil"/>
              <w:bottom w:val="nil"/>
              <w:right w:val="nil"/>
            </w:tcBorders>
            <w:shd w:val="clear" w:color="auto" w:fill="auto"/>
            <w:noWrap/>
            <w:vAlign w:val="bottom"/>
            <w:hideMark/>
          </w:tcPr>
          <w:p w14:paraId="795DC47C" w14:textId="77777777" w:rsidR="009E2845" w:rsidRPr="00A35703" w:rsidRDefault="00027761">
            <w:pPr>
              <w:spacing w:after="0"/>
              <w:jc w:val="center"/>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795DC47D"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C47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47F" w14:textId="77777777" w:rsidR="009E2845" w:rsidRPr="00A35703" w:rsidRDefault="00027761">
            <w:pPr>
              <w:spacing w:after="0"/>
              <w:rPr>
                <w:rFonts w:ascii="Times New Roman" w:eastAsia="Times New Roman" w:hAnsi="Times New Roman" w:cs="Times New Roman"/>
                <w:sz w:val="20"/>
              </w:rPr>
            </w:pPr>
          </w:p>
        </w:tc>
      </w:tr>
      <w:tr w:rsidR="00B01EFE" w14:paraId="795DC488" w14:textId="77777777">
        <w:trPr>
          <w:trHeight w:val="300"/>
        </w:trPr>
        <w:tc>
          <w:tcPr>
            <w:tcW w:w="1301" w:type="dxa"/>
            <w:tcBorders>
              <w:top w:val="nil"/>
              <w:left w:val="nil"/>
              <w:bottom w:val="nil"/>
              <w:right w:val="nil"/>
            </w:tcBorders>
            <w:shd w:val="clear" w:color="auto" w:fill="auto"/>
            <w:noWrap/>
            <w:vAlign w:val="bottom"/>
            <w:hideMark/>
          </w:tcPr>
          <w:p w14:paraId="795DC481"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C48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Κωδικός:</w:t>
            </w:r>
          </w:p>
        </w:tc>
        <w:tc>
          <w:tcPr>
            <w:tcW w:w="2071" w:type="dxa"/>
            <w:tcBorders>
              <w:top w:val="nil"/>
              <w:left w:val="nil"/>
              <w:bottom w:val="nil"/>
              <w:right w:val="nil"/>
            </w:tcBorders>
            <w:shd w:val="clear" w:color="auto" w:fill="auto"/>
            <w:noWrap/>
            <w:vAlign w:val="bottom"/>
            <w:hideMark/>
          </w:tcPr>
          <w:p w14:paraId="795DC483" w14:textId="77777777" w:rsidR="009E2845" w:rsidRPr="00A35703" w:rsidRDefault="00027761">
            <w:pPr>
              <w:spacing w:after="0"/>
              <w:jc w:val="right"/>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2,02E+08</w:t>
            </w:r>
          </w:p>
        </w:tc>
        <w:tc>
          <w:tcPr>
            <w:tcW w:w="968" w:type="dxa"/>
            <w:tcBorders>
              <w:top w:val="nil"/>
              <w:left w:val="nil"/>
              <w:bottom w:val="nil"/>
              <w:right w:val="nil"/>
            </w:tcBorders>
            <w:shd w:val="clear" w:color="auto" w:fill="auto"/>
            <w:noWrap/>
            <w:vAlign w:val="bottom"/>
            <w:hideMark/>
          </w:tcPr>
          <w:p w14:paraId="795DC484" w14:textId="77777777" w:rsidR="009E2845" w:rsidRPr="00A35703" w:rsidRDefault="00027761">
            <w:pPr>
              <w:spacing w:after="0"/>
              <w:jc w:val="right"/>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hideMark/>
          </w:tcPr>
          <w:p w14:paraId="795DC485"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C48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487" w14:textId="77777777" w:rsidR="009E2845" w:rsidRPr="00A35703" w:rsidRDefault="00027761">
            <w:pPr>
              <w:spacing w:after="0"/>
              <w:rPr>
                <w:rFonts w:ascii="Times New Roman" w:eastAsia="Times New Roman" w:hAnsi="Times New Roman" w:cs="Times New Roman"/>
                <w:sz w:val="20"/>
              </w:rPr>
            </w:pPr>
          </w:p>
        </w:tc>
      </w:tr>
      <w:tr w:rsidR="00B01EFE" w14:paraId="795DC48C" w14:textId="77777777">
        <w:trPr>
          <w:trHeight w:val="300"/>
        </w:trPr>
        <w:tc>
          <w:tcPr>
            <w:tcW w:w="1301" w:type="dxa"/>
            <w:tcBorders>
              <w:top w:val="nil"/>
              <w:left w:val="nil"/>
              <w:bottom w:val="nil"/>
              <w:right w:val="nil"/>
            </w:tcBorders>
            <w:shd w:val="clear" w:color="auto" w:fill="auto"/>
            <w:noWrap/>
            <w:vAlign w:val="bottom"/>
            <w:hideMark/>
          </w:tcPr>
          <w:p w14:paraId="795DC489"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C48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1 ως έχει   ΔΕΚΤΟ ΚΑΤΑ ΠΛΕΙΟΨΗΦΙΑ</w:t>
            </w:r>
          </w:p>
        </w:tc>
        <w:tc>
          <w:tcPr>
            <w:tcW w:w="1072" w:type="dxa"/>
            <w:tcBorders>
              <w:top w:val="nil"/>
              <w:left w:val="nil"/>
              <w:bottom w:val="nil"/>
              <w:right w:val="nil"/>
            </w:tcBorders>
            <w:shd w:val="clear" w:color="auto" w:fill="auto"/>
            <w:noWrap/>
            <w:vAlign w:val="bottom"/>
            <w:hideMark/>
          </w:tcPr>
          <w:p w14:paraId="795DC48B" w14:textId="77777777" w:rsidR="009E2845" w:rsidRPr="00A35703" w:rsidRDefault="00027761">
            <w:pPr>
              <w:spacing w:after="0"/>
              <w:rPr>
                <w:rFonts w:ascii="Calibri" w:eastAsia="Times New Roman" w:hAnsi="Calibri" w:cs="Times New Roman"/>
                <w:color w:val="000000"/>
                <w:sz w:val="22"/>
                <w:szCs w:val="22"/>
              </w:rPr>
            </w:pPr>
          </w:p>
        </w:tc>
      </w:tr>
      <w:tr w:rsidR="00B01EFE" w14:paraId="795DC494" w14:textId="77777777">
        <w:trPr>
          <w:trHeight w:val="300"/>
        </w:trPr>
        <w:tc>
          <w:tcPr>
            <w:tcW w:w="1301" w:type="dxa"/>
            <w:tcBorders>
              <w:top w:val="nil"/>
              <w:left w:val="nil"/>
              <w:bottom w:val="nil"/>
              <w:right w:val="nil"/>
            </w:tcBorders>
            <w:shd w:val="clear" w:color="auto" w:fill="auto"/>
            <w:noWrap/>
            <w:vAlign w:val="bottom"/>
            <w:hideMark/>
          </w:tcPr>
          <w:p w14:paraId="795DC48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C48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48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49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49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49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493" w14:textId="77777777" w:rsidR="009E2845" w:rsidRPr="00A35703" w:rsidRDefault="00027761">
            <w:pPr>
              <w:spacing w:after="0"/>
              <w:rPr>
                <w:rFonts w:ascii="Times New Roman" w:eastAsia="Times New Roman" w:hAnsi="Times New Roman" w:cs="Times New Roman"/>
                <w:sz w:val="20"/>
              </w:rPr>
            </w:pPr>
          </w:p>
        </w:tc>
      </w:tr>
      <w:tr w:rsidR="00B01EFE" w14:paraId="795DC49C" w14:textId="77777777">
        <w:trPr>
          <w:trHeight w:val="300"/>
        </w:trPr>
        <w:tc>
          <w:tcPr>
            <w:tcW w:w="1301" w:type="dxa"/>
            <w:tcBorders>
              <w:top w:val="nil"/>
              <w:left w:val="nil"/>
              <w:bottom w:val="nil"/>
              <w:right w:val="nil"/>
            </w:tcBorders>
            <w:shd w:val="clear" w:color="auto" w:fill="auto"/>
            <w:noWrap/>
            <w:vAlign w:val="bottom"/>
            <w:hideMark/>
          </w:tcPr>
          <w:p w14:paraId="795DC49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C49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49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49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49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49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49B" w14:textId="77777777" w:rsidR="009E2845" w:rsidRPr="00A35703" w:rsidRDefault="00027761">
            <w:pPr>
              <w:spacing w:after="0"/>
              <w:rPr>
                <w:rFonts w:ascii="Times New Roman" w:eastAsia="Times New Roman" w:hAnsi="Times New Roman" w:cs="Times New Roman"/>
                <w:sz w:val="20"/>
              </w:rPr>
            </w:pPr>
          </w:p>
        </w:tc>
      </w:tr>
      <w:tr w:rsidR="00B01EFE" w14:paraId="795DC4A4" w14:textId="77777777">
        <w:trPr>
          <w:trHeight w:val="300"/>
        </w:trPr>
        <w:tc>
          <w:tcPr>
            <w:tcW w:w="1301" w:type="dxa"/>
            <w:tcBorders>
              <w:top w:val="nil"/>
              <w:left w:val="nil"/>
              <w:bottom w:val="nil"/>
              <w:right w:val="nil"/>
            </w:tcBorders>
            <w:shd w:val="clear" w:color="auto" w:fill="auto"/>
            <w:noWrap/>
            <w:vAlign w:val="bottom"/>
            <w:hideMark/>
          </w:tcPr>
          <w:p w14:paraId="795DC49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C49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49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4A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C4A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4A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4A3" w14:textId="77777777" w:rsidR="009E2845" w:rsidRPr="00A35703" w:rsidRDefault="00027761">
            <w:pPr>
              <w:spacing w:after="0"/>
              <w:rPr>
                <w:rFonts w:ascii="Times New Roman" w:eastAsia="Times New Roman" w:hAnsi="Times New Roman" w:cs="Times New Roman"/>
                <w:sz w:val="20"/>
              </w:rPr>
            </w:pPr>
          </w:p>
        </w:tc>
      </w:tr>
      <w:tr w:rsidR="00B01EFE" w14:paraId="795DC4AC" w14:textId="77777777">
        <w:trPr>
          <w:trHeight w:val="300"/>
        </w:trPr>
        <w:tc>
          <w:tcPr>
            <w:tcW w:w="1301" w:type="dxa"/>
            <w:tcBorders>
              <w:top w:val="nil"/>
              <w:left w:val="nil"/>
              <w:bottom w:val="nil"/>
              <w:right w:val="nil"/>
            </w:tcBorders>
            <w:shd w:val="clear" w:color="auto" w:fill="auto"/>
            <w:noWrap/>
            <w:vAlign w:val="bottom"/>
            <w:hideMark/>
          </w:tcPr>
          <w:p w14:paraId="795DC4A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C4A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4A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4A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4A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4A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4AB" w14:textId="77777777" w:rsidR="009E2845" w:rsidRPr="00A35703" w:rsidRDefault="00027761">
            <w:pPr>
              <w:spacing w:after="0"/>
              <w:rPr>
                <w:rFonts w:ascii="Times New Roman" w:eastAsia="Times New Roman" w:hAnsi="Times New Roman" w:cs="Times New Roman"/>
                <w:sz w:val="20"/>
              </w:rPr>
            </w:pPr>
          </w:p>
        </w:tc>
      </w:tr>
      <w:tr w:rsidR="00B01EFE" w14:paraId="795DC4B4" w14:textId="77777777">
        <w:trPr>
          <w:trHeight w:val="300"/>
        </w:trPr>
        <w:tc>
          <w:tcPr>
            <w:tcW w:w="1301" w:type="dxa"/>
            <w:tcBorders>
              <w:top w:val="nil"/>
              <w:left w:val="nil"/>
              <w:bottom w:val="nil"/>
              <w:right w:val="nil"/>
            </w:tcBorders>
            <w:shd w:val="clear" w:color="auto" w:fill="auto"/>
            <w:noWrap/>
            <w:vAlign w:val="bottom"/>
            <w:hideMark/>
          </w:tcPr>
          <w:p w14:paraId="795DC4A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C4A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4A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4B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4B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4B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4B3" w14:textId="77777777" w:rsidR="009E2845" w:rsidRPr="00A35703" w:rsidRDefault="00027761">
            <w:pPr>
              <w:spacing w:after="0"/>
              <w:rPr>
                <w:rFonts w:ascii="Times New Roman" w:eastAsia="Times New Roman" w:hAnsi="Times New Roman" w:cs="Times New Roman"/>
                <w:sz w:val="20"/>
              </w:rPr>
            </w:pPr>
          </w:p>
        </w:tc>
      </w:tr>
      <w:tr w:rsidR="00B01EFE" w14:paraId="795DC4BC" w14:textId="77777777">
        <w:trPr>
          <w:trHeight w:val="300"/>
        </w:trPr>
        <w:tc>
          <w:tcPr>
            <w:tcW w:w="1301" w:type="dxa"/>
            <w:tcBorders>
              <w:top w:val="nil"/>
              <w:left w:val="nil"/>
              <w:bottom w:val="nil"/>
              <w:right w:val="nil"/>
            </w:tcBorders>
            <w:shd w:val="clear" w:color="auto" w:fill="auto"/>
            <w:noWrap/>
            <w:vAlign w:val="bottom"/>
            <w:hideMark/>
          </w:tcPr>
          <w:p w14:paraId="795DC4B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C4B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4B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4B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4B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4B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4BB" w14:textId="77777777" w:rsidR="009E2845" w:rsidRPr="00A35703" w:rsidRDefault="00027761">
            <w:pPr>
              <w:spacing w:after="0"/>
              <w:rPr>
                <w:rFonts w:ascii="Times New Roman" w:eastAsia="Times New Roman" w:hAnsi="Times New Roman" w:cs="Times New Roman"/>
                <w:sz w:val="20"/>
              </w:rPr>
            </w:pPr>
          </w:p>
        </w:tc>
      </w:tr>
      <w:tr w:rsidR="00B01EFE" w14:paraId="795DC4C4" w14:textId="77777777">
        <w:trPr>
          <w:trHeight w:val="300"/>
        </w:trPr>
        <w:tc>
          <w:tcPr>
            <w:tcW w:w="1301" w:type="dxa"/>
            <w:tcBorders>
              <w:top w:val="nil"/>
              <w:left w:val="nil"/>
              <w:bottom w:val="nil"/>
              <w:right w:val="nil"/>
            </w:tcBorders>
            <w:shd w:val="clear" w:color="auto" w:fill="auto"/>
            <w:noWrap/>
            <w:vAlign w:val="bottom"/>
            <w:hideMark/>
          </w:tcPr>
          <w:p w14:paraId="795DC4B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C4B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4B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4C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4C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4C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4C3" w14:textId="77777777" w:rsidR="009E2845" w:rsidRPr="00A35703" w:rsidRDefault="00027761">
            <w:pPr>
              <w:spacing w:after="0"/>
              <w:rPr>
                <w:rFonts w:ascii="Times New Roman" w:eastAsia="Times New Roman" w:hAnsi="Times New Roman" w:cs="Times New Roman"/>
                <w:sz w:val="20"/>
              </w:rPr>
            </w:pPr>
          </w:p>
        </w:tc>
      </w:tr>
      <w:tr w:rsidR="00B01EFE" w14:paraId="795DC4CB" w14:textId="77777777">
        <w:trPr>
          <w:trHeight w:val="300"/>
        </w:trPr>
        <w:tc>
          <w:tcPr>
            <w:tcW w:w="3218" w:type="dxa"/>
            <w:gridSpan w:val="2"/>
            <w:tcBorders>
              <w:top w:val="nil"/>
              <w:left w:val="nil"/>
              <w:bottom w:val="nil"/>
              <w:right w:val="nil"/>
            </w:tcBorders>
            <w:shd w:val="clear" w:color="auto" w:fill="auto"/>
            <w:noWrap/>
            <w:vAlign w:val="bottom"/>
            <w:hideMark/>
          </w:tcPr>
          <w:p w14:paraId="795DC4C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C4C6"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C4C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4C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4C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4CA" w14:textId="77777777" w:rsidR="009E2845" w:rsidRPr="00A35703" w:rsidRDefault="00027761">
            <w:pPr>
              <w:spacing w:after="0"/>
              <w:rPr>
                <w:rFonts w:ascii="Times New Roman" w:eastAsia="Times New Roman" w:hAnsi="Times New Roman" w:cs="Times New Roman"/>
                <w:sz w:val="20"/>
              </w:rPr>
            </w:pPr>
          </w:p>
        </w:tc>
      </w:tr>
      <w:tr w:rsidR="00B01EFE" w14:paraId="795DC4D3" w14:textId="77777777">
        <w:trPr>
          <w:trHeight w:val="300"/>
        </w:trPr>
        <w:tc>
          <w:tcPr>
            <w:tcW w:w="1301" w:type="dxa"/>
            <w:tcBorders>
              <w:top w:val="nil"/>
              <w:left w:val="nil"/>
              <w:bottom w:val="nil"/>
              <w:right w:val="nil"/>
            </w:tcBorders>
            <w:shd w:val="clear" w:color="auto" w:fill="auto"/>
            <w:noWrap/>
            <w:vAlign w:val="bottom"/>
            <w:hideMark/>
          </w:tcPr>
          <w:p w14:paraId="795DC4CC"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C4CD"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C4C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4CF"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C4D0"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C4D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4D2" w14:textId="77777777" w:rsidR="009E2845" w:rsidRPr="00A35703" w:rsidRDefault="00027761">
            <w:pPr>
              <w:spacing w:after="0"/>
              <w:rPr>
                <w:rFonts w:ascii="Times New Roman" w:eastAsia="Times New Roman" w:hAnsi="Times New Roman" w:cs="Times New Roman"/>
                <w:sz w:val="20"/>
              </w:rPr>
            </w:pPr>
          </w:p>
        </w:tc>
      </w:tr>
      <w:tr w:rsidR="00B01EFE" w14:paraId="795DC4D7" w14:textId="77777777">
        <w:trPr>
          <w:trHeight w:val="300"/>
        </w:trPr>
        <w:tc>
          <w:tcPr>
            <w:tcW w:w="1301" w:type="dxa"/>
            <w:tcBorders>
              <w:top w:val="nil"/>
              <w:left w:val="nil"/>
              <w:bottom w:val="nil"/>
              <w:right w:val="nil"/>
            </w:tcBorders>
            <w:shd w:val="clear" w:color="auto" w:fill="auto"/>
            <w:noWrap/>
            <w:vAlign w:val="bottom"/>
            <w:hideMark/>
          </w:tcPr>
          <w:p w14:paraId="795DC4D4"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C4D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2 όπως τροπ.   ΔΕΚΤΟ ΚΑΤΑ ΠΛΕΙΟΨΗΦΙΑ</w:t>
            </w:r>
          </w:p>
        </w:tc>
        <w:tc>
          <w:tcPr>
            <w:tcW w:w="1072" w:type="dxa"/>
            <w:tcBorders>
              <w:top w:val="nil"/>
              <w:left w:val="nil"/>
              <w:bottom w:val="nil"/>
              <w:right w:val="nil"/>
            </w:tcBorders>
            <w:shd w:val="clear" w:color="auto" w:fill="auto"/>
            <w:noWrap/>
            <w:vAlign w:val="bottom"/>
            <w:hideMark/>
          </w:tcPr>
          <w:p w14:paraId="795DC4D6" w14:textId="77777777" w:rsidR="009E2845" w:rsidRPr="00A35703" w:rsidRDefault="00027761">
            <w:pPr>
              <w:spacing w:after="0"/>
              <w:rPr>
                <w:rFonts w:ascii="Calibri" w:eastAsia="Times New Roman" w:hAnsi="Calibri" w:cs="Times New Roman"/>
                <w:color w:val="000000"/>
                <w:sz w:val="22"/>
                <w:szCs w:val="22"/>
              </w:rPr>
            </w:pPr>
          </w:p>
        </w:tc>
      </w:tr>
      <w:tr w:rsidR="00B01EFE" w14:paraId="795DC4DF" w14:textId="77777777">
        <w:trPr>
          <w:trHeight w:val="300"/>
        </w:trPr>
        <w:tc>
          <w:tcPr>
            <w:tcW w:w="1301" w:type="dxa"/>
            <w:tcBorders>
              <w:top w:val="nil"/>
              <w:left w:val="nil"/>
              <w:bottom w:val="nil"/>
              <w:right w:val="nil"/>
            </w:tcBorders>
            <w:shd w:val="clear" w:color="auto" w:fill="auto"/>
            <w:noWrap/>
            <w:vAlign w:val="bottom"/>
            <w:hideMark/>
          </w:tcPr>
          <w:p w14:paraId="795DC4D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C4D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4D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4D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4D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4D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4DE" w14:textId="77777777" w:rsidR="009E2845" w:rsidRPr="00A35703" w:rsidRDefault="00027761">
            <w:pPr>
              <w:spacing w:after="0"/>
              <w:rPr>
                <w:rFonts w:ascii="Times New Roman" w:eastAsia="Times New Roman" w:hAnsi="Times New Roman" w:cs="Times New Roman"/>
                <w:sz w:val="20"/>
              </w:rPr>
            </w:pPr>
          </w:p>
        </w:tc>
      </w:tr>
      <w:tr w:rsidR="00B01EFE" w14:paraId="795DC4E7" w14:textId="77777777">
        <w:trPr>
          <w:trHeight w:val="300"/>
        </w:trPr>
        <w:tc>
          <w:tcPr>
            <w:tcW w:w="1301" w:type="dxa"/>
            <w:tcBorders>
              <w:top w:val="nil"/>
              <w:left w:val="nil"/>
              <w:bottom w:val="nil"/>
              <w:right w:val="nil"/>
            </w:tcBorders>
            <w:shd w:val="clear" w:color="auto" w:fill="auto"/>
            <w:noWrap/>
            <w:vAlign w:val="bottom"/>
            <w:hideMark/>
          </w:tcPr>
          <w:p w14:paraId="795DC4E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C4E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4E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4E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4E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4E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4E6" w14:textId="77777777" w:rsidR="009E2845" w:rsidRPr="00A35703" w:rsidRDefault="00027761">
            <w:pPr>
              <w:spacing w:after="0"/>
              <w:rPr>
                <w:rFonts w:ascii="Times New Roman" w:eastAsia="Times New Roman" w:hAnsi="Times New Roman" w:cs="Times New Roman"/>
                <w:sz w:val="20"/>
              </w:rPr>
            </w:pPr>
          </w:p>
        </w:tc>
      </w:tr>
      <w:tr w:rsidR="00B01EFE" w14:paraId="795DC4EF" w14:textId="77777777">
        <w:trPr>
          <w:trHeight w:val="300"/>
        </w:trPr>
        <w:tc>
          <w:tcPr>
            <w:tcW w:w="1301" w:type="dxa"/>
            <w:tcBorders>
              <w:top w:val="nil"/>
              <w:left w:val="nil"/>
              <w:bottom w:val="nil"/>
              <w:right w:val="nil"/>
            </w:tcBorders>
            <w:shd w:val="clear" w:color="auto" w:fill="auto"/>
            <w:noWrap/>
            <w:vAlign w:val="bottom"/>
            <w:hideMark/>
          </w:tcPr>
          <w:p w14:paraId="795DC4E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C4E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4E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4E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C4E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4E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4EE" w14:textId="77777777" w:rsidR="009E2845" w:rsidRPr="00A35703" w:rsidRDefault="00027761">
            <w:pPr>
              <w:spacing w:after="0"/>
              <w:rPr>
                <w:rFonts w:ascii="Times New Roman" w:eastAsia="Times New Roman" w:hAnsi="Times New Roman" w:cs="Times New Roman"/>
                <w:sz w:val="20"/>
              </w:rPr>
            </w:pPr>
          </w:p>
        </w:tc>
      </w:tr>
      <w:tr w:rsidR="00B01EFE" w14:paraId="795DC4F7" w14:textId="77777777">
        <w:trPr>
          <w:trHeight w:val="300"/>
        </w:trPr>
        <w:tc>
          <w:tcPr>
            <w:tcW w:w="1301" w:type="dxa"/>
            <w:tcBorders>
              <w:top w:val="nil"/>
              <w:left w:val="nil"/>
              <w:bottom w:val="nil"/>
              <w:right w:val="nil"/>
            </w:tcBorders>
            <w:shd w:val="clear" w:color="auto" w:fill="auto"/>
            <w:noWrap/>
            <w:vAlign w:val="bottom"/>
            <w:hideMark/>
          </w:tcPr>
          <w:p w14:paraId="795DC4F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C4F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4F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4F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4F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4F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4F6" w14:textId="77777777" w:rsidR="009E2845" w:rsidRPr="00A35703" w:rsidRDefault="00027761">
            <w:pPr>
              <w:spacing w:after="0"/>
              <w:rPr>
                <w:rFonts w:ascii="Times New Roman" w:eastAsia="Times New Roman" w:hAnsi="Times New Roman" w:cs="Times New Roman"/>
                <w:sz w:val="20"/>
              </w:rPr>
            </w:pPr>
          </w:p>
        </w:tc>
      </w:tr>
      <w:tr w:rsidR="00B01EFE" w14:paraId="795DC4FF" w14:textId="77777777">
        <w:trPr>
          <w:trHeight w:val="300"/>
        </w:trPr>
        <w:tc>
          <w:tcPr>
            <w:tcW w:w="1301" w:type="dxa"/>
            <w:tcBorders>
              <w:top w:val="nil"/>
              <w:left w:val="nil"/>
              <w:bottom w:val="nil"/>
              <w:right w:val="nil"/>
            </w:tcBorders>
            <w:shd w:val="clear" w:color="auto" w:fill="auto"/>
            <w:noWrap/>
            <w:vAlign w:val="bottom"/>
            <w:hideMark/>
          </w:tcPr>
          <w:p w14:paraId="795DC4F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C4F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4F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4F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4F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4F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4FE" w14:textId="77777777" w:rsidR="009E2845" w:rsidRPr="00A35703" w:rsidRDefault="00027761">
            <w:pPr>
              <w:spacing w:after="0"/>
              <w:rPr>
                <w:rFonts w:ascii="Times New Roman" w:eastAsia="Times New Roman" w:hAnsi="Times New Roman" w:cs="Times New Roman"/>
                <w:sz w:val="20"/>
              </w:rPr>
            </w:pPr>
          </w:p>
        </w:tc>
      </w:tr>
      <w:tr w:rsidR="00B01EFE" w14:paraId="795DC507" w14:textId="77777777">
        <w:trPr>
          <w:trHeight w:val="300"/>
        </w:trPr>
        <w:tc>
          <w:tcPr>
            <w:tcW w:w="1301" w:type="dxa"/>
            <w:tcBorders>
              <w:top w:val="nil"/>
              <w:left w:val="nil"/>
              <w:bottom w:val="nil"/>
              <w:right w:val="nil"/>
            </w:tcBorders>
            <w:shd w:val="clear" w:color="auto" w:fill="auto"/>
            <w:noWrap/>
            <w:vAlign w:val="bottom"/>
            <w:hideMark/>
          </w:tcPr>
          <w:p w14:paraId="795DC50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C50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50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50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50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50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506" w14:textId="77777777" w:rsidR="009E2845" w:rsidRPr="00A35703" w:rsidRDefault="00027761">
            <w:pPr>
              <w:spacing w:after="0"/>
              <w:rPr>
                <w:rFonts w:ascii="Times New Roman" w:eastAsia="Times New Roman" w:hAnsi="Times New Roman" w:cs="Times New Roman"/>
                <w:sz w:val="20"/>
              </w:rPr>
            </w:pPr>
          </w:p>
        </w:tc>
      </w:tr>
      <w:tr w:rsidR="00B01EFE" w14:paraId="795DC50F" w14:textId="77777777">
        <w:trPr>
          <w:trHeight w:val="300"/>
        </w:trPr>
        <w:tc>
          <w:tcPr>
            <w:tcW w:w="1301" w:type="dxa"/>
            <w:tcBorders>
              <w:top w:val="nil"/>
              <w:left w:val="nil"/>
              <w:bottom w:val="nil"/>
              <w:right w:val="nil"/>
            </w:tcBorders>
            <w:shd w:val="clear" w:color="auto" w:fill="auto"/>
            <w:noWrap/>
            <w:vAlign w:val="bottom"/>
            <w:hideMark/>
          </w:tcPr>
          <w:p w14:paraId="795DC50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C50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50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50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50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50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50E" w14:textId="77777777" w:rsidR="009E2845" w:rsidRPr="00A35703" w:rsidRDefault="00027761">
            <w:pPr>
              <w:spacing w:after="0"/>
              <w:rPr>
                <w:rFonts w:ascii="Times New Roman" w:eastAsia="Times New Roman" w:hAnsi="Times New Roman" w:cs="Times New Roman"/>
                <w:sz w:val="20"/>
              </w:rPr>
            </w:pPr>
          </w:p>
        </w:tc>
      </w:tr>
      <w:tr w:rsidR="00B01EFE" w14:paraId="795DC516" w14:textId="77777777">
        <w:trPr>
          <w:trHeight w:val="300"/>
        </w:trPr>
        <w:tc>
          <w:tcPr>
            <w:tcW w:w="3218" w:type="dxa"/>
            <w:gridSpan w:val="2"/>
            <w:tcBorders>
              <w:top w:val="nil"/>
              <w:left w:val="nil"/>
              <w:bottom w:val="nil"/>
              <w:right w:val="nil"/>
            </w:tcBorders>
            <w:shd w:val="clear" w:color="auto" w:fill="auto"/>
            <w:noWrap/>
            <w:vAlign w:val="bottom"/>
            <w:hideMark/>
          </w:tcPr>
          <w:p w14:paraId="795DC51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C511"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C51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51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51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515" w14:textId="77777777" w:rsidR="009E2845" w:rsidRPr="00A35703" w:rsidRDefault="00027761">
            <w:pPr>
              <w:spacing w:after="0"/>
              <w:rPr>
                <w:rFonts w:ascii="Times New Roman" w:eastAsia="Times New Roman" w:hAnsi="Times New Roman" w:cs="Times New Roman"/>
                <w:sz w:val="20"/>
              </w:rPr>
            </w:pPr>
          </w:p>
        </w:tc>
      </w:tr>
      <w:tr w:rsidR="00B01EFE" w14:paraId="795DC51E" w14:textId="77777777">
        <w:trPr>
          <w:trHeight w:val="300"/>
        </w:trPr>
        <w:tc>
          <w:tcPr>
            <w:tcW w:w="1301" w:type="dxa"/>
            <w:tcBorders>
              <w:top w:val="nil"/>
              <w:left w:val="nil"/>
              <w:bottom w:val="nil"/>
              <w:right w:val="nil"/>
            </w:tcBorders>
            <w:shd w:val="clear" w:color="auto" w:fill="auto"/>
            <w:noWrap/>
            <w:vAlign w:val="bottom"/>
            <w:hideMark/>
          </w:tcPr>
          <w:p w14:paraId="795DC517"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C518"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C51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51A"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C51B"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C51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51D" w14:textId="77777777" w:rsidR="009E2845" w:rsidRPr="00A35703" w:rsidRDefault="00027761">
            <w:pPr>
              <w:spacing w:after="0"/>
              <w:rPr>
                <w:rFonts w:ascii="Times New Roman" w:eastAsia="Times New Roman" w:hAnsi="Times New Roman" w:cs="Times New Roman"/>
                <w:sz w:val="20"/>
              </w:rPr>
            </w:pPr>
          </w:p>
        </w:tc>
      </w:tr>
      <w:tr w:rsidR="00B01EFE" w14:paraId="795DC522" w14:textId="77777777">
        <w:trPr>
          <w:trHeight w:val="300"/>
        </w:trPr>
        <w:tc>
          <w:tcPr>
            <w:tcW w:w="1301" w:type="dxa"/>
            <w:tcBorders>
              <w:top w:val="nil"/>
              <w:left w:val="nil"/>
              <w:bottom w:val="nil"/>
              <w:right w:val="nil"/>
            </w:tcBorders>
            <w:shd w:val="clear" w:color="auto" w:fill="auto"/>
            <w:noWrap/>
            <w:vAlign w:val="bottom"/>
            <w:hideMark/>
          </w:tcPr>
          <w:p w14:paraId="795DC51F"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C52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3 ως έχει   ΔΕΚΤΟ ΚΑΤΑ ΠΛΕΙΟΨΗΦΙΑ</w:t>
            </w:r>
          </w:p>
        </w:tc>
        <w:tc>
          <w:tcPr>
            <w:tcW w:w="1072" w:type="dxa"/>
            <w:tcBorders>
              <w:top w:val="nil"/>
              <w:left w:val="nil"/>
              <w:bottom w:val="nil"/>
              <w:right w:val="nil"/>
            </w:tcBorders>
            <w:shd w:val="clear" w:color="auto" w:fill="auto"/>
            <w:noWrap/>
            <w:vAlign w:val="bottom"/>
            <w:hideMark/>
          </w:tcPr>
          <w:p w14:paraId="795DC521" w14:textId="77777777" w:rsidR="009E2845" w:rsidRPr="00A35703" w:rsidRDefault="00027761">
            <w:pPr>
              <w:spacing w:after="0"/>
              <w:rPr>
                <w:rFonts w:ascii="Calibri" w:eastAsia="Times New Roman" w:hAnsi="Calibri" w:cs="Times New Roman"/>
                <w:color w:val="000000"/>
                <w:sz w:val="22"/>
                <w:szCs w:val="22"/>
              </w:rPr>
            </w:pPr>
          </w:p>
        </w:tc>
      </w:tr>
      <w:tr w:rsidR="00B01EFE" w14:paraId="795DC52A" w14:textId="77777777">
        <w:trPr>
          <w:trHeight w:val="300"/>
        </w:trPr>
        <w:tc>
          <w:tcPr>
            <w:tcW w:w="1301" w:type="dxa"/>
            <w:tcBorders>
              <w:top w:val="nil"/>
              <w:left w:val="nil"/>
              <w:bottom w:val="nil"/>
              <w:right w:val="nil"/>
            </w:tcBorders>
            <w:shd w:val="clear" w:color="auto" w:fill="auto"/>
            <w:noWrap/>
            <w:vAlign w:val="bottom"/>
            <w:hideMark/>
          </w:tcPr>
          <w:p w14:paraId="795DC52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C52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52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52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52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52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529" w14:textId="77777777" w:rsidR="009E2845" w:rsidRPr="00A35703" w:rsidRDefault="00027761">
            <w:pPr>
              <w:spacing w:after="0"/>
              <w:rPr>
                <w:rFonts w:ascii="Times New Roman" w:eastAsia="Times New Roman" w:hAnsi="Times New Roman" w:cs="Times New Roman"/>
                <w:sz w:val="20"/>
              </w:rPr>
            </w:pPr>
          </w:p>
        </w:tc>
      </w:tr>
      <w:tr w:rsidR="00B01EFE" w14:paraId="795DC532" w14:textId="77777777">
        <w:trPr>
          <w:trHeight w:val="300"/>
        </w:trPr>
        <w:tc>
          <w:tcPr>
            <w:tcW w:w="1301" w:type="dxa"/>
            <w:tcBorders>
              <w:top w:val="nil"/>
              <w:left w:val="nil"/>
              <w:bottom w:val="nil"/>
              <w:right w:val="nil"/>
            </w:tcBorders>
            <w:shd w:val="clear" w:color="auto" w:fill="auto"/>
            <w:noWrap/>
            <w:vAlign w:val="bottom"/>
            <w:hideMark/>
          </w:tcPr>
          <w:p w14:paraId="795DC52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C52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52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52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52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53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531" w14:textId="77777777" w:rsidR="009E2845" w:rsidRPr="00A35703" w:rsidRDefault="00027761">
            <w:pPr>
              <w:spacing w:after="0"/>
              <w:rPr>
                <w:rFonts w:ascii="Times New Roman" w:eastAsia="Times New Roman" w:hAnsi="Times New Roman" w:cs="Times New Roman"/>
                <w:sz w:val="20"/>
              </w:rPr>
            </w:pPr>
          </w:p>
        </w:tc>
      </w:tr>
      <w:tr w:rsidR="00B01EFE" w14:paraId="795DC53A" w14:textId="77777777">
        <w:trPr>
          <w:trHeight w:val="300"/>
        </w:trPr>
        <w:tc>
          <w:tcPr>
            <w:tcW w:w="1301" w:type="dxa"/>
            <w:tcBorders>
              <w:top w:val="nil"/>
              <w:left w:val="nil"/>
              <w:bottom w:val="nil"/>
              <w:right w:val="nil"/>
            </w:tcBorders>
            <w:shd w:val="clear" w:color="auto" w:fill="auto"/>
            <w:noWrap/>
            <w:vAlign w:val="bottom"/>
            <w:hideMark/>
          </w:tcPr>
          <w:p w14:paraId="795DC53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C53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53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53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C53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53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539" w14:textId="77777777" w:rsidR="009E2845" w:rsidRPr="00A35703" w:rsidRDefault="00027761">
            <w:pPr>
              <w:spacing w:after="0"/>
              <w:rPr>
                <w:rFonts w:ascii="Times New Roman" w:eastAsia="Times New Roman" w:hAnsi="Times New Roman" w:cs="Times New Roman"/>
                <w:sz w:val="20"/>
              </w:rPr>
            </w:pPr>
          </w:p>
        </w:tc>
      </w:tr>
      <w:tr w:rsidR="00B01EFE" w14:paraId="795DC542" w14:textId="77777777">
        <w:trPr>
          <w:trHeight w:val="300"/>
        </w:trPr>
        <w:tc>
          <w:tcPr>
            <w:tcW w:w="1301" w:type="dxa"/>
            <w:tcBorders>
              <w:top w:val="nil"/>
              <w:left w:val="nil"/>
              <w:bottom w:val="nil"/>
              <w:right w:val="nil"/>
            </w:tcBorders>
            <w:shd w:val="clear" w:color="auto" w:fill="auto"/>
            <w:noWrap/>
            <w:vAlign w:val="bottom"/>
            <w:hideMark/>
          </w:tcPr>
          <w:p w14:paraId="795DC53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C53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53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53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53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54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541" w14:textId="77777777" w:rsidR="009E2845" w:rsidRPr="00A35703" w:rsidRDefault="00027761">
            <w:pPr>
              <w:spacing w:after="0"/>
              <w:rPr>
                <w:rFonts w:ascii="Times New Roman" w:eastAsia="Times New Roman" w:hAnsi="Times New Roman" w:cs="Times New Roman"/>
                <w:sz w:val="20"/>
              </w:rPr>
            </w:pPr>
          </w:p>
        </w:tc>
      </w:tr>
      <w:tr w:rsidR="00B01EFE" w14:paraId="795DC54A" w14:textId="77777777">
        <w:trPr>
          <w:trHeight w:val="300"/>
        </w:trPr>
        <w:tc>
          <w:tcPr>
            <w:tcW w:w="1301" w:type="dxa"/>
            <w:tcBorders>
              <w:top w:val="nil"/>
              <w:left w:val="nil"/>
              <w:bottom w:val="nil"/>
              <w:right w:val="nil"/>
            </w:tcBorders>
            <w:shd w:val="clear" w:color="auto" w:fill="auto"/>
            <w:noWrap/>
            <w:vAlign w:val="bottom"/>
            <w:hideMark/>
          </w:tcPr>
          <w:p w14:paraId="795DC54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C54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54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54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54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54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549" w14:textId="77777777" w:rsidR="009E2845" w:rsidRPr="00A35703" w:rsidRDefault="00027761">
            <w:pPr>
              <w:spacing w:after="0"/>
              <w:rPr>
                <w:rFonts w:ascii="Times New Roman" w:eastAsia="Times New Roman" w:hAnsi="Times New Roman" w:cs="Times New Roman"/>
                <w:sz w:val="20"/>
              </w:rPr>
            </w:pPr>
          </w:p>
        </w:tc>
      </w:tr>
      <w:tr w:rsidR="00B01EFE" w14:paraId="795DC552" w14:textId="77777777">
        <w:trPr>
          <w:trHeight w:val="300"/>
        </w:trPr>
        <w:tc>
          <w:tcPr>
            <w:tcW w:w="1301" w:type="dxa"/>
            <w:tcBorders>
              <w:top w:val="nil"/>
              <w:left w:val="nil"/>
              <w:bottom w:val="nil"/>
              <w:right w:val="nil"/>
            </w:tcBorders>
            <w:shd w:val="clear" w:color="auto" w:fill="auto"/>
            <w:noWrap/>
            <w:vAlign w:val="bottom"/>
            <w:hideMark/>
          </w:tcPr>
          <w:p w14:paraId="795DC54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C54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54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54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54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55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551" w14:textId="77777777" w:rsidR="009E2845" w:rsidRPr="00A35703" w:rsidRDefault="00027761">
            <w:pPr>
              <w:spacing w:after="0"/>
              <w:rPr>
                <w:rFonts w:ascii="Times New Roman" w:eastAsia="Times New Roman" w:hAnsi="Times New Roman" w:cs="Times New Roman"/>
                <w:sz w:val="20"/>
              </w:rPr>
            </w:pPr>
          </w:p>
        </w:tc>
      </w:tr>
      <w:tr w:rsidR="00B01EFE" w14:paraId="795DC55A" w14:textId="77777777">
        <w:trPr>
          <w:trHeight w:val="300"/>
        </w:trPr>
        <w:tc>
          <w:tcPr>
            <w:tcW w:w="1301" w:type="dxa"/>
            <w:tcBorders>
              <w:top w:val="nil"/>
              <w:left w:val="nil"/>
              <w:bottom w:val="nil"/>
              <w:right w:val="nil"/>
            </w:tcBorders>
            <w:shd w:val="clear" w:color="auto" w:fill="auto"/>
            <w:noWrap/>
            <w:vAlign w:val="bottom"/>
            <w:hideMark/>
          </w:tcPr>
          <w:p w14:paraId="795DC55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C55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55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55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55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55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559" w14:textId="77777777" w:rsidR="009E2845" w:rsidRPr="00A35703" w:rsidRDefault="00027761">
            <w:pPr>
              <w:spacing w:after="0"/>
              <w:rPr>
                <w:rFonts w:ascii="Times New Roman" w:eastAsia="Times New Roman" w:hAnsi="Times New Roman" w:cs="Times New Roman"/>
                <w:sz w:val="20"/>
              </w:rPr>
            </w:pPr>
          </w:p>
        </w:tc>
      </w:tr>
      <w:tr w:rsidR="00B01EFE" w14:paraId="795DC561" w14:textId="77777777">
        <w:trPr>
          <w:trHeight w:val="300"/>
        </w:trPr>
        <w:tc>
          <w:tcPr>
            <w:tcW w:w="3218" w:type="dxa"/>
            <w:gridSpan w:val="2"/>
            <w:tcBorders>
              <w:top w:val="nil"/>
              <w:left w:val="nil"/>
              <w:bottom w:val="nil"/>
              <w:right w:val="nil"/>
            </w:tcBorders>
            <w:shd w:val="clear" w:color="auto" w:fill="auto"/>
            <w:noWrap/>
            <w:vAlign w:val="bottom"/>
            <w:hideMark/>
          </w:tcPr>
          <w:p w14:paraId="795DC55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C55C"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C55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55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55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560" w14:textId="77777777" w:rsidR="009E2845" w:rsidRPr="00A35703" w:rsidRDefault="00027761">
            <w:pPr>
              <w:spacing w:after="0"/>
              <w:rPr>
                <w:rFonts w:ascii="Times New Roman" w:eastAsia="Times New Roman" w:hAnsi="Times New Roman" w:cs="Times New Roman"/>
                <w:sz w:val="20"/>
              </w:rPr>
            </w:pPr>
          </w:p>
        </w:tc>
      </w:tr>
      <w:tr w:rsidR="00B01EFE" w14:paraId="795DC569" w14:textId="77777777">
        <w:trPr>
          <w:trHeight w:val="300"/>
        </w:trPr>
        <w:tc>
          <w:tcPr>
            <w:tcW w:w="1301" w:type="dxa"/>
            <w:tcBorders>
              <w:top w:val="nil"/>
              <w:left w:val="nil"/>
              <w:bottom w:val="nil"/>
              <w:right w:val="nil"/>
            </w:tcBorders>
            <w:shd w:val="clear" w:color="auto" w:fill="auto"/>
            <w:noWrap/>
            <w:vAlign w:val="bottom"/>
            <w:hideMark/>
          </w:tcPr>
          <w:p w14:paraId="795DC562"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C563"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C56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565"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C566"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C56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568" w14:textId="77777777" w:rsidR="009E2845" w:rsidRPr="00A35703" w:rsidRDefault="00027761">
            <w:pPr>
              <w:spacing w:after="0"/>
              <w:rPr>
                <w:rFonts w:ascii="Times New Roman" w:eastAsia="Times New Roman" w:hAnsi="Times New Roman" w:cs="Times New Roman"/>
                <w:sz w:val="20"/>
              </w:rPr>
            </w:pPr>
          </w:p>
        </w:tc>
      </w:tr>
      <w:tr w:rsidR="00B01EFE" w14:paraId="795DC56D" w14:textId="77777777">
        <w:trPr>
          <w:trHeight w:val="300"/>
        </w:trPr>
        <w:tc>
          <w:tcPr>
            <w:tcW w:w="1301" w:type="dxa"/>
            <w:tcBorders>
              <w:top w:val="nil"/>
              <w:left w:val="nil"/>
              <w:bottom w:val="nil"/>
              <w:right w:val="nil"/>
            </w:tcBorders>
            <w:shd w:val="clear" w:color="auto" w:fill="auto"/>
            <w:noWrap/>
            <w:vAlign w:val="bottom"/>
            <w:hideMark/>
          </w:tcPr>
          <w:p w14:paraId="795DC56A"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C56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4 ως έχει   ΔΕΚΤΟ ΚΑΤΑ ΠΛΕΙΟΨΗΦΙΑ</w:t>
            </w:r>
          </w:p>
        </w:tc>
        <w:tc>
          <w:tcPr>
            <w:tcW w:w="1072" w:type="dxa"/>
            <w:tcBorders>
              <w:top w:val="nil"/>
              <w:left w:val="nil"/>
              <w:bottom w:val="nil"/>
              <w:right w:val="nil"/>
            </w:tcBorders>
            <w:shd w:val="clear" w:color="auto" w:fill="auto"/>
            <w:noWrap/>
            <w:vAlign w:val="bottom"/>
            <w:hideMark/>
          </w:tcPr>
          <w:p w14:paraId="795DC56C" w14:textId="77777777" w:rsidR="009E2845" w:rsidRPr="00A35703" w:rsidRDefault="00027761">
            <w:pPr>
              <w:spacing w:after="0"/>
              <w:rPr>
                <w:rFonts w:ascii="Calibri" w:eastAsia="Times New Roman" w:hAnsi="Calibri" w:cs="Times New Roman"/>
                <w:color w:val="000000"/>
                <w:sz w:val="22"/>
                <w:szCs w:val="22"/>
              </w:rPr>
            </w:pPr>
          </w:p>
        </w:tc>
      </w:tr>
      <w:tr w:rsidR="00B01EFE" w14:paraId="795DC575" w14:textId="77777777">
        <w:trPr>
          <w:trHeight w:val="300"/>
        </w:trPr>
        <w:tc>
          <w:tcPr>
            <w:tcW w:w="1301" w:type="dxa"/>
            <w:tcBorders>
              <w:top w:val="nil"/>
              <w:left w:val="nil"/>
              <w:bottom w:val="nil"/>
              <w:right w:val="nil"/>
            </w:tcBorders>
            <w:shd w:val="clear" w:color="auto" w:fill="auto"/>
            <w:noWrap/>
            <w:vAlign w:val="bottom"/>
            <w:hideMark/>
          </w:tcPr>
          <w:p w14:paraId="795DC56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C56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57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57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57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57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574" w14:textId="77777777" w:rsidR="009E2845" w:rsidRPr="00A35703" w:rsidRDefault="00027761">
            <w:pPr>
              <w:spacing w:after="0"/>
              <w:rPr>
                <w:rFonts w:ascii="Times New Roman" w:eastAsia="Times New Roman" w:hAnsi="Times New Roman" w:cs="Times New Roman"/>
                <w:sz w:val="20"/>
              </w:rPr>
            </w:pPr>
          </w:p>
        </w:tc>
      </w:tr>
      <w:tr w:rsidR="00B01EFE" w14:paraId="795DC57D" w14:textId="77777777">
        <w:trPr>
          <w:trHeight w:val="300"/>
        </w:trPr>
        <w:tc>
          <w:tcPr>
            <w:tcW w:w="1301" w:type="dxa"/>
            <w:tcBorders>
              <w:top w:val="nil"/>
              <w:left w:val="nil"/>
              <w:bottom w:val="nil"/>
              <w:right w:val="nil"/>
            </w:tcBorders>
            <w:shd w:val="clear" w:color="auto" w:fill="auto"/>
            <w:noWrap/>
            <w:vAlign w:val="bottom"/>
            <w:hideMark/>
          </w:tcPr>
          <w:p w14:paraId="795DC57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C57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57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57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57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57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57C" w14:textId="77777777" w:rsidR="009E2845" w:rsidRPr="00A35703" w:rsidRDefault="00027761">
            <w:pPr>
              <w:spacing w:after="0"/>
              <w:rPr>
                <w:rFonts w:ascii="Times New Roman" w:eastAsia="Times New Roman" w:hAnsi="Times New Roman" w:cs="Times New Roman"/>
                <w:sz w:val="20"/>
              </w:rPr>
            </w:pPr>
          </w:p>
        </w:tc>
      </w:tr>
      <w:tr w:rsidR="00B01EFE" w14:paraId="795DC585" w14:textId="77777777">
        <w:trPr>
          <w:trHeight w:val="300"/>
        </w:trPr>
        <w:tc>
          <w:tcPr>
            <w:tcW w:w="1301" w:type="dxa"/>
            <w:tcBorders>
              <w:top w:val="nil"/>
              <w:left w:val="nil"/>
              <w:bottom w:val="nil"/>
              <w:right w:val="nil"/>
            </w:tcBorders>
            <w:shd w:val="clear" w:color="auto" w:fill="auto"/>
            <w:noWrap/>
            <w:vAlign w:val="bottom"/>
            <w:hideMark/>
          </w:tcPr>
          <w:p w14:paraId="795DC57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C57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58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58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C58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58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584" w14:textId="77777777" w:rsidR="009E2845" w:rsidRPr="00A35703" w:rsidRDefault="00027761">
            <w:pPr>
              <w:spacing w:after="0"/>
              <w:rPr>
                <w:rFonts w:ascii="Times New Roman" w:eastAsia="Times New Roman" w:hAnsi="Times New Roman" w:cs="Times New Roman"/>
                <w:sz w:val="20"/>
              </w:rPr>
            </w:pPr>
          </w:p>
        </w:tc>
      </w:tr>
      <w:tr w:rsidR="00B01EFE" w14:paraId="795DC58D" w14:textId="77777777">
        <w:trPr>
          <w:trHeight w:val="300"/>
        </w:trPr>
        <w:tc>
          <w:tcPr>
            <w:tcW w:w="1301" w:type="dxa"/>
            <w:tcBorders>
              <w:top w:val="nil"/>
              <w:left w:val="nil"/>
              <w:bottom w:val="nil"/>
              <w:right w:val="nil"/>
            </w:tcBorders>
            <w:shd w:val="clear" w:color="auto" w:fill="auto"/>
            <w:noWrap/>
            <w:vAlign w:val="bottom"/>
            <w:hideMark/>
          </w:tcPr>
          <w:p w14:paraId="795DC58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C58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58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58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58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58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58C" w14:textId="77777777" w:rsidR="009E2845" w:rsidRPr="00A35703" w:rsidRDefault="00027761">
            <w:pPr>
              <w:spacing w:after="0"/>
              <w:rPr>
                <w:rFonts w:ascii="Times New Roman" w:eastAsia="Times New Roman" w:hAnsi="Times New Roman" w:cs="Times New Roman"/>
                <w:sz w:val="20"/>
              </w:rPr>
            </w:pPr>
          </w:p>
        </w:tc>
      </w:tr>
      <w:tr w:rsidR="00B01EFE" w14:paraId="795DC595" w14:textId="77777777">
        <w:trPr>
          <w:trHeight w:val="300"/>
        </w:trPr>
        <w:tc>
          <w:tcPr>
            <w:tcW w:w="1301" w:type="dxa"/>
            <w:tcBorders>
              <w:top w:val="nil"/>
              <w:left w:val="nil"/>
              <w:bottom w:val="nil"/>
              <w:right w:val="nil"/>
            </w:tcBorders>
            <w:shd w:val="clear" w:color="auto" w:fill="auto"/>
            <w:noWrap/>
            <w:vAlign w:val="bottom"/>
            <w:hideMark/>
          </w:tcPr>
          <w:p w14:paraId="795DC58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C58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59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59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59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59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594" w14:textId="77777777" w:rsidR="009E2845" w:rsidRPr="00A35703" w:rsidRDefault="00027761">
            <w:pPr>
              <w:spacing w:after="0"/>
              <w:rPr>
                <w:rFonts w:ascii="Times New Roman" w:eastAsia="Times New Roman" w:hAnsi="Times New Roman" w:cs="Times New Roman"/>
                <w:sz w:val="20"/>
              </w:rPr>
            </w:pPr>
          </w:p>
        </w:tc>
      </w:tr>
      <w:tr w:rsidR="00B01EFE" w14:paraId="795DC59D" w14:textId="77777777">
        <w:trPr>
          <w:trHeight w:val="300"/>
        </w:trPr>
        <w:tc>
          <w:tcPr>
            <w:tcW w:w="1301" w:type="dxa"/>
            <w:tcBorders>
              <w:top w:val="nil"/>
              <w:left w:val="nil"/>
              <w:bottom w:val="nil"/>
              <w:right w:val="nil"/>
            </w:tcBorders>
            <w:shd w:val="clear" w:color="auto" w:fill="auto"/>
            <w:noWrap/>
            <w:vAlign w:val="bottom"/>
            <w:hideMark/>
          </w:tcPr>
          <w:p w14:paraId="795DC59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C59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59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59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59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59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59C" w14:textId="77777777" w:rsidR="009E2845" w:rsidRPr="00A35703" w:rsidRDefault="00027761">
            <w:pPr>
              <w:spacing w:after="0"/>
              <w:rPr>
                <w:rFonts w:ascii="Times New Roman" w:eastAsia="Times New Roman" w:hAnsi="Times New Roman" w:cs="Times New Roman"/>
                <w:sz w:val="20"/>
              </w:rPr>
            </w:pPr>
          </w:p>
        </w:tc>
      </w:tr>
      <w:tr w:rsidR="00B01EFE" w14:paraId="795DC5A5" w14:textId="77777777">
        <w:trPr>
          <w:trHeight w:val="300"/>
        </w:trPr>
        <w:tc>
          <w:tcPr>
            <w:tcW w:w="1301" w:type="dxa"/>
            <w:tcBorders>
              <w:top w:val="nil"/>
              <w:left w:val="nil"/>
              <w:bottom w:val="nil"/>
              <w:right w:val="nil"/>
            </w:tcBorders>
            <w:shd w:val="clear" w:color="auto" w:fill="auto"/>
            <w:noWrap/>
            <w:vAlign w:val="bottom"/>
            <w:hideMark/>
          </w:tcPr>
          <w:p w14:paraId="795DC59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C59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5A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5A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C5A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5A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5A4" w14:textId="77777777" w:rsidR="009E2845" w:rsidRPr="00A35703" w:rsidRDefault="00027761">
            <w:pPr>
              <w:spacing w:after="0"/>
              <w:rPr>
                <w:rFonts w:ascii="Times New Roman" w:eastAsia="Times New Roman" w:hAnsi="Times New Roman" w:cs="Times New Roman"/>
                <w:sz w:val="20"/>
              </w:rPr>
            </w:pPr>
          </w:p>
        </w:tc>
      </w:tr>
      <w:tr w:rsidR="00B01EFE" w14:paraId="795DC5AC" w14:textId="77777777">
        <w:trPr>
          <w:trHeight w:val="300"/>
        </w:trPr>
        <w:tc>
          <w:tcPr>
            <w:tcW w:w="3218" w:type="dxa"/>
            <w:gridSpan w:val="2"/>
            <w:tcBorders>
              <w:top w:val="nil"/>
              <w:left w:val="nil"/>
              <w:bottom w:val="nil"/>
              <w:right w:val="nil"/>
            </w:tcBorders>
            <w:shd w:val="clear" w:color="auto" w:fill="auto"/>
            <w:noWrap/>
            <w:vAlign w:val="bottom"/>
            <w:hideMark/>
          </w:tcPr>
          <w:p w14:paraId="795DC5A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C5A7"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C5A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5A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5A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5AB" w14:textId="77777777" w:rsidR="009E2845" w:rsidRPr="00A35703" w:rsidRDefault="00027761">
            <w:pPr>
              <w:spacing w:after="0"/>
              <w:rPr>
                <w:rFonts w:ascii="Times New Roman" w:eastAsia="Times New Roman" w:hAnsi="Times New Roman" w:cs="Times New Roman"/>
                <w:sz w:val="20"/>
              </w:rPr>
            </w:pPr>
          </w:p>
        </w:tc>
      </w:tr>
      <w:tr w:rsidR="00B01EFE" w14:paraId="795DC5B4" w14:textId="77777777">
        <w:trPr>
          <w:trHeight w:val="300"/>
        </w:trPr>
        <w:tc>
          <w:tcPr>
            <w:tcW w:w="1301" w:type="dxa"/>
            <w:tcBorders>
              <w:top w:val="nil"/>
              <w:left w:val="nil"/>
              <w:bottom w:val="nil"/>
              <w:right w:val="nil"/>
            </w:tcBorders>
            <w:shd w:val="clear" w:color="auto" w:fill="auto"/>
            <w:noWrap/>
            <w:vAlign w:val="bottom"/>
            <w:hideMark/>
          </w:tcPr>
          <w:p w14:paraId="795DC5AD"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C5AE"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C5A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5B0"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C5B1"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C5B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5B3" w14:textId="77777777" w:rsidR="009E2845" w:rsidRPr="00A35703" w:rsidRDefault="00027761">
            <w:pPr>
              <w:spacing w:after="0"/>
              <w:rPr>
                <w:rFonts w:ascii="Times New Roman" w:eastAsia="Times New Roman" w:hAnsi="Times New Roman" w:cs="Times New Roman"/>
                <w:sz w:val="20"/>
              </w:rPr>
            </w:pPr>
          </w:p>
        </w:tc>
      </w:tr>
      <w:tr w:rsidR="00B01EFE" w14:paraId="795DC5B8" w14:textId="77777777">
        <w:trPr>
          <w:trHeight w:val="300"/>
        </w:trPr>
        <w:tc>
          <w:tcPr>
            <w:tcW w:w="1301" w:type="dxa"/>
            <w:tcBorders>
              <w:top w:val="nil"/>
              <w:left w:val="nil"/>
              <w:bottom w:val="nil"/>
              <w:right w:val="nil"/>
            </w:tcBorders>
            <w:shd w:val="clear" w:color="auto" w:fill="auto"/>
            <w:noWrap/>
            <w:vAlign w:val="bottom"/>
            <w:hideMark/>
          </w:tcPr>
          <w:p w14:paraId="795DC5B5"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C5B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5 ως έχει   ΔΕΚΤΟ ΚΑΤΑ ΠΛΕΙΟΨΗΦΙΑ</w:t>
            </w:r>
          </w:p>
        </w:tc>
        <w:tc>
          <w:tcPr>
            <w:tcW w:w="1072" w:type="dxa"/>
            <w:tcBorders>
              <w:top w:val="nil"/>
              <w:left w:val="nil"/>
              <w:bottom w:val="nil"/>
              <w:right w:val="nil"/>
            </w:tcBorders>
            <w:shd w:val="clear" w:color="auto" w:fill="auto"/>
            <w:noWrap/>
            <w:vAlign w:val="bottom"/>
            <w:hideMark/>
          </w:tcPr>
          <w:p w14:paraId="795DC5B7" w14:textId="77777777" w:rsidR="009E2845" w:rsidRPr="00A35703" w:rsidRDefault="00027761">
            <w:pPr>
              <w:spacing w:after="0"/>
              <w:rPr>
                <w:rFonts w:ascii="Calibri" w:eastAsia="Times New Roman" w:hAnsi="Calibri" w:cs="Times New Roman"/>
                <w:color w:val="000000"/>
                <w:sz w:val="22"/>
                <w:szCs w:val="22"/>
              </w:rPr>
            </w:pPr>
          </w:p>
        </w:tc>
      </w:tr>
      <w:tr w:rsidR="00B01EFE" w14:paraId="795DC5C0" w14:textId="77777777">
        <w:trPr>
          <w:trHeight w:val="300"/>
        </w:trPr>
        <w:tc>
          <w:tcPr>
            <w:tcW w:w="1301" w:type="dxa"/>
            <w:tcBorders>
              <w:top w:val="nil"/>
              <w:left w:val="nil"/>
              <w:bottom w:val="nil"/>
              <w:right w:val="nil"/>
            </w:tcBorders>
            <w:shd w:val="clear" w:color="auto" w:fill="auto"/>
            <w:noWrap/>
            <w:vAlign w:val="bottom"/>
            <w:hideMark/>
          </w:tcPr>
          <w:p w14:paraId="795DC5B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C5B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5B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5B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5B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5B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5BF" w14:textId="77777777" w:rsidR="009E2845" w:rsidRPr="00A35703" w:rsidRDefault="00027761">
            <w:pPr>
              <w:spacing w:after="0"/>
              <w:rPr>
                <w:rFonts w:ascii="Times New Roman" w:eastAsia="Times New Roman" w:hAnsi="Times New Roman" w:cs="Times New Roman"/>
                <w:sz w:val="20"/>
              </w:rPr>
            </w:pPr>
          </w:p>
        </w:tc>
      </w:tr>
      <w:tr w:rsidR="00B01EFE" w14:paraId="795DC5C8" w14:textId="77777777">
        <w:trPr>
          <w:trHeight w:val="300"/>
        </w:trPr>
        <w:tc>
          <w:tcPr>
            <w:tcW w:w="1301" w:type="dxa"/>
            <w:tcBorders>
              <w:top w:val="nil"/>
              <w:left w:val="nil"/>
              <w:bottom w:val="nil"/>
              <w:right w:val="nil"/>
            </w:tcBorders>
            <w:shd w:val="clear" w:color="auto" w:fill="auto"/>
            <w:noWrap/>
            <w:vAlign w:val="bottom"/>
            <w:hideMark/>
          </w:tcPr>
          <w:p w14:paraId="795DC5C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C5C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5C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5C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5C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5C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5C7" w14:textId="77777777" w:rsidR="009E2845" w:rsidRPr="00A35703" w:rsidRDefault="00027761">
            <w:pPr>
              <w:spacing w:after="0"/>
              <w:rPr>
                <w:rFonts w:ascii="Times New Roman" w:eastAsia="Times New Roman" w:hAnsi="Times New Roman" w:cs="Times New Roman"/>
                <w:sz w:val="20"/>
              </w:rPr>
            </w:pPr>
          </w:p>
        </w:tc>
      </w:tr>
      <w:tr w:rsidR="00B01EFE" w14:paraId="795DC5D0" w14:textId="77777777">
        <w:trPr>
          <w:trHeight w:val="300"/>
        </w:trPr>
        <w:tc>
          <w:tcPr>
            <w:tcW w:w="1301" w:type="dxa"/>
            <w:tcBorders>
              <w:top w:val="nil"/>
              <w:left w:val="nil"/>
              <w:bottom w:val="nil"/>
              <w:right w:val="nil"/>
            </w:tcBorders>
            <w:shd w:val="clear" w:color="auto" w:fill="auto"/>
            <w:noWrap/>
            <w:vAlign w:val="bottom"/>
            <w:hideMark/>
          </w:tcPr>
          <w:p w14:paraId="795DC5C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C5C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5C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5C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C5C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5C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5CF" w14:textId="77777777" w:rsidR="009E2845" w:rsidRPr="00A35703" w:rsidRDefault="00027761">
            <w:pPr>
              <w:spacing w:after="0"/>
              <w:rPr>
                <w:rFonts w:ascii="Times New Roman" w:eastAsia="Times New Roman" w:hAnsi="Times New Roman" w:cs="Times New Roman"/>
                <w:sz w:val="20"/>
              </w:rPr>
            </w:pPr>
          </w:p>
        </w:tc>
      </w:tr>
      <w:tr w:rsidR="00B01EFE" w14:paraId="795DC5D8" w14:textId="77777777">
        <w:trPr>
          <w:trHeight w:val="300"/>
        </w:trPr>
        <w:tc>
          <w:tcPr>
            <w:tcW w:w="1301" w:type="dxa"/>
            <w:tcBorders>
              <w:top w:val="nil"/>
              <w:left w:val="nil"/>
              <w:bottom w:val="nil"/>
              <w:right w:val="nil"/>
            </w:tcBorders>
            <w:shd w:val="clear" w:color="auto" w:fill="auto"/>
            <w:noWrap/>
            <w:vAlign w:val="bottom"/>
            <w:hideMark/>
          </w:tcPr>
          <w:p w14:paraId="795DC5D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C5D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5D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5D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5D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5D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5D7" w14:textId="77777777" w:rsidR="009E2845" w:rsidRPr="00A35703" w:rsidRDefault="00027761">
            <w:pPr>
              <w:spacing w:after="0"/>
              <w:rPr>
                <w:rFonts w:ascii="Times New Roman" w:eastAsia="Times New Roman" w:hAnsi="Times New Roman" w:cs="Times New Roman"/>
                <w:sz w:val="20"/>
              </w:rPr>
            </w:pPr>
          </w:p>
        </w:tc>
      </w:tr>
      <w:tr w:rsidR="00B01EFE" w14:paraId="795DC5E0" w14:textId="77777777">
        <w:trPr>
          <w:trHeight w:val="300"/>
        </w:trPr>
        <w:tc>
          <w:tcPr>
            <w:tcW w:w="1301" w:type="dxa"/>
            <w:tcBorders>
              <w:top w:val="nil"/>
              <w:left w:val="nil"/>
              <w:bottom w:val="nil"/>
              <w:right w:val="nil"/>
            </w:tcBorders>
            <w:shd w:val="clear" w:color="auto" w:fill="auto"/>
            <w:noWrap/>
            <w:vAlign w:val="bottom"/>
            <w:hideMark/>
          </w:tcPr>
          <w:p w14:paraId="795DC5D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C5D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5D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5D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5D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5D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5DF" w14:textId="77777777" w:rsidR="009E2845" w:rsidRPr="00A35703" w:rsidRDefault="00027761">
            <w:pPr>
              <w:spacing w:after="0"/>
              <w:rPr>
                <w:rFonts w:ascii="Times New Roman" w:eastAsia="Times New Roman" w:hAnsi="Times New Roman" w:cs="Times New Roman"/>
                <w:sz w:val="20"/>
              </w:rPr>
            </w:pPr>
          </w:p>
        </w:tc>
      </w:tr>
      <w:tr w:rsidR="00B01EFE" w14:paraId="795DC5E8" w14:textId="77777777">
        <w:trPr>
          <w:trHeight w:val="300"/>
        </w:trPr>
        <w:tc>
          <w:tcPr>
            <w:tcW w:w="1301" w:type="dxa"/>
            <w:tcBorders>
              <w:top w:val="nil"/>
              <w:left w:val="nil"/>
              <w:bottom w:val="nil"/>
              <w:right w:val="nil"/>
            </w:tcBorders>
            <w:shd w:val="clear" w:color="auto" w:fill="auto"/>
            <w:noWrap/>
            <w:vAlign w:val="bottom"/>
            <w:hideMark/>
          </w:tcPr>
          <w:p w14:paraId="795DC5E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C5E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5E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5E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5E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5E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5E7" w14:textId="77777777" w:rsidR="009E2845" w:rsidRPr="00A35703" w:rsidRDefault="00027761">
            <w:pPr>
              <w:spacing w:after="0"/>
              <w:rPr>
                <w:rFonts w:ascii="Times New Roman" w:eastAsia="Times New Roman" w:hAnsi="Times New Roman" w:cs="Times New Roman"/>
                <w:sz w:val="20"/>
              </w:rPr>
            </w:pPr>
          </w:p>
        </w:tc>
      </w:tr>
      <w:tr w:rsidR="00B01EFE" w14:paraId="795DC5F0" w14:textId="77777777">
        <w:trPr>
          <w:trHeight w:val="300"/>
        </w:trPr>
        <w:tc>
          <w:tcPr>
            <w:tcW w:w="1301" w:type="dxa"/>
            <w:tcBorders>
              <w:top w:val="nil"/>
              <w:left w:val="nil"/>
              <w:bottom w:val="nil"/>
              <w:right w:val="nil"/>
            </w:tcBorders>
            <w:shd w:val="clear" w:color="auto" w:fill="auto"/>
            <w:noWrap/>
            <w:vAlign w:val="bottom"/>
            <w:hideMark/>
          </w:tcPr>
          <w:p w14:paraId="795DC5E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C5E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5E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5E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5E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5E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5EF" w14:textId="77777777" w:rsidR="009E2845" w:rsidRPr="00A35703" w:rsidRDefault="00027761">
            <w:pPr>
              <w:spacing w:after="0"/>
              <w:rPr>
                <w:rFonts w:ascii="Times New Roman" w:eastAsia="Times New Roman" w:hAnsi="Times New Roman" w:cs="Times New Roman"/>
                <w:sz w:val="20"/>
              </w:rPr>
            </w:pPr>
          </w:p>
        </w:tc>
      </w:tr>
      <w:tr w:rsidR="00B01EFE" w14:paraId="795DC5F7" w14:textId="77777777">
        <w:trPr>
          <w:trHeight w:val="300"/>
        </w:trPr>
        <w:tc>
          <w:tcPr>
            <w:tcW w:w="3218" w:type="dxa"/>
            <w:gridSpan w:val="2"/>
            <w:tcBorders>
              <w:top w:val="nil"/>
              <w:left w:val="nil"/>
              <w:bottom w:val="nil"/>
              <w:right w:val="nil"/>
            </w:tcBorders>
            <w:shd w:val="clear" w:color="auto" w:fill="auto"/>
            <w:noWrap/>
            <w:vAlign w:val="bottom"/>
            <w:hideMark/>
          </w:tcPr>
          <w:p w14:paraId="795DC5F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C5F2"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C5F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5F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5F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5F6" w14:textId="77777777" w:rsidR="009E2845" w:rsidRPr="00A35703" w:rsidRDefault="00027761">
            <w:pPr>
              <w:spacing w:after="0"/>
              <w:rPr>
                <w:rFonts w:ascii="Times New Roman" w:eastAsia="Times New Roman" w:hAnsi="Times New Roman" w:cs="Times New Roman"/>
                <w:sz w:val="20"/>
              </w:rPr>
            </w:pPr>
          </w:p>
        </w:tc>
      </w:tr>
      <w:tr w:rsidR="00B01EFE" w14:paraId="795DC5FF" w14:textId="77777777">
        <w:trPr>
          <w:trHeight w:val="300"/>
        </w:trPr>
        <w:tc>
          <w:tcPr>
            <w:tcW w:w="1301" w:type="dxa"/>
            <w:tcBorders>
              <w:top w:val="nil"/>
              <w:left w:val="nil"/>
              <w:bottom w:val="nil"/>
              <w:right w:val="nil"/>
            </w:tcBorders>
            <w:shd w:val="clear" w:color="auto" w:fill="auto"/>
            <w:noWrap/>
            <w:vAlign w:val="bottom"/>
            <w:hideMark/>
          </w:tcPr>
          <w:p w14:paraId="795DC5F8"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C5F9"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C5F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5FB"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C5FC"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C5F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5FE" w14:textId="77777777" w:rsidR="009E2845" w:rsidRPr="00A35703" w:rsidRDefault="00027761">
            <w:pPr>
              <w:spacing w:after="0"/>
              <w:rPr>
                <w:rFonts w:ascii="Times New Roman" w:eastAsia="Times New Roman" w:hAnsi="Times New Roman" w:cs="Times New Roman"/>
                <w:sz w:val="20"/>
              </w:rPr>
            </w:pPr>
          </w:p>
        </w:tc>
      </w:tr>
      <w:tr w:rsidR="00B01EFE" w14:paraId="795DC603" w14:textId="77777777">
        <w:trPr>
          <w:trHeight w:val="300"/>
        </w:trPr>
        <w:tc>
          <w:tcPr>
            <w:tcW w:w="1301" w:type="dxa"/>
            <w:tcBorders>
              <w:top w:val="nil"/>
              <w:left w:val="nil"/>
              <w:bottom w:val="nil"/>
              <w:right w:val="nil"/>
            </w:tcBorders>
            <w:shd w:val="clear" w:color="auto" w:fill="auto"/>
            <w:noWrap/>
            <w:vAlign w:val="bottom"/>
            <w:hideMark/>
          </w:tcPr>
          <w:p w14:paraId="795DC600"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C60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6 ως έχει   ΔΕΚΤΟ ΚΑΤΑ ΠΛΕΙΟΨΗΦΙΑ</w:t>
            </w:r>
          </w:p>
        </w:tc>
        <w:tc>
          <w:tcPr>
            <w:tcW w:w="1072" w:type="dxa"/>
            <w:tcBorders>
              <w:top w:val="nil"/>
              <w:left w:val="nil"/>
              <w:bottom w:val="nil"/>
              <w:right w:val="nil"/>
            </w:tcBorders>
            <w:shd w:val="clear" w:color="auto" w:fill="auto"/>
            <w:noWrap/>
            <w:vAlign w:val="bottom"/>
            <w:hideMark/>
          </w:tcPr>
          <w:p w14:paraId="795DC602" w14:textId="77777777" w:rsidR="009E2845" w:rsidRPr="00A35703" w:rsidRDefault="00027761">
            <w:pPr>
              <w:spacing w:after="0"/>
              <w:rPr>
                <w:rFonts w:ascii="Calibri" w:eastAsia="Times New Roman" w:hAnsi="Calibri" w:cs="Times New Roman"/>
                <w:color w:val="000000"/>
                <w:sz w:val="22"/>
                <w:szCs w:val="22"/>
              </w:rPr>
            </w:pPr>
          </w:p>
        </w:tc>
      </w:tr>
      <w:tr w:rsidR="00B01EFE" w14:paraId="795DC60B" w14:textId="77777777">
        <w:trPr>
          <w:trHeight w:val="300"/>
        </w:trPr>
        <w:tc>
          <w:tcPr>
            <w:tcW w:w="1301" w:type="dxa"/>
            <w:tcBorders>
              <w:top w:val="nil"/>
              <w:left w:val="nil"/>
              <w:bottom w:val="nil"/>
              <w:right w:val="nil"/>
            </w:tcBorders>
            <w:shd w:val="clear" w:color="auto" w:fill="auto"/>
            <w:noWrap/>
            <w:vAlign w:val="bottom"/>
            <w:hideMark/>
          </w:tcPr>
          <w:p w14:paraId="795DC60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C60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60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60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60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60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60A" w14:textId="77777777" w:rsidR="009E2845" w:rsidRPr="00A35703" w:rsidRDefault="00027761">
            <w:pPr>
              <w:spacing w:after="0"/>
              <w:rPr>
                <w:rFonts w:ascii="Times New Roman" w:eastAsia="Times New Roman" w:hAnsi="Times New Roman" w:cs="Times New Roman"/>
                <w:sz w:val="20"/>
              </w:rPr>
            </w:pPr>
          </w:p>
        </w:tc>
      </w:tr>
      <w:tr w:rsidR="00B01EFE" w14:paraId="795DC613" w14:textId="77777777">
        <w:trPr>
          <w:trHeight w:val="300"/>
        </w:trPr>
        <w:tc>
          <w:tcPr>
            <w:tcW w:w="1301" w:type="dxa"/>
            <w:tcBorders>
              <w:top w:val="nil"/>
              <w:left w:val="nil"/>
              <w:bottom w:val="nil"/>
              <w:right w:val="nil"/>
            </w:tcBorders>
            <w:shd w:val="clear" w:color="auto" w:fill="auto"/>
            <w:noWrap/>
            <w:vAlign w:val="bottom"/>
            <w:hideMark/>
          </w:tcPr>
          <w:p w14:paraId="795DC60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C60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60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60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61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61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612" w14:textId="77777777" w:rsidR="009E2845" w:rsidRPr="00A35703" w:rsidRDefault="00027761">
            <w:pPr>
              <w:spacing w:after="0"/>
              <w:rPr>
                <w:rFonts w:ascii="Times New Roman" w:eastAsia="Times New Roman" w:hAnsi="Times New Roman" w:cs="Times New Roman"/>
                <w:sz w:val="20"/>
              </w:rPr>
            </w:pPr>
          </w:p>
        </w:tc>
      </w:tr>
      <w:tr w:rsidR="00B01EFE" w14:paraId="795DC61B" w14:textId="77777777">
        <w:trPr>
          <w:trHeight w:val="300"/>
        </w:trPr>
        <w:tc>
          <w:tcPr>
            <w:tcW w:w="1301" w:type="dxa"/>
            <w:tcBorders>
              <w:top w:val="nil"/>
              <w:left w:val="nil"/>
              <w:bottom w:val="nil"/>
              <w:right w:val="nil"/>
            </w:tcBorders>
            <w:shd w:val="clear" w:color="auto" w:fill="auto"/>
            <w:noWrap/>
            <w:vAlign w:val="bottom"/>
            <w:hideMark/>
          </w:tcPr>
          <w:p w14:paraId="795DC61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C61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61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61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C61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61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61A" w14:textId="77777777" w:rsidR="009E2845" w:rsidRPr="00A35703" w:rsidRDefault="00027761">
            <w:pPr>
              <w:spacing w:after="0"/>
              <w:rPr>
                <w:rFonts w:ascii="Times New Roman" w:eastAsia="Times New Roman" w:hAnsi="Times New Roman" w:cs="Times New Roman"/>
                <w:sz w:val="20"/>
              </w:rPr>
            </w:pPr>
          </w:p>
        </w:tc>
      </w:tr>
      <w:tr w:rsidR="00B01EFE" w14:paraId="795DC623" w14:textId="77777777">
        <w:trPr>
          <w:trHeight w:val="300"/>
        </w:trPr>
        <w:tc>
          <w:tcPr>
            <w:tcW w:w="1301" w:type="dxa"/>
            <w:tcBorders>
              <w:top w:val="nil"/>
              <w:left w:val="nil"/>
              <w:bottom w:val="nil"/>
              <w:right w:val="nil"/>
            </w:tcBorders>
            <w:shd w:val="clear" w:color="auto" w:fill="auto"/>
            <w:noWrap/>
            <w:vAlign w:val="bottom"/>
            <w:hideMark/>
          </w:tcPr>
          <w:p w14:paraId="795DC61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C61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61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61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62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62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622" w14:textId="77777777" w:rsidR="009E2845" w:rsidRPr="00A35703" w:rsidRDefault="00027761">
            <w:pPr>
              <w:spacing w:after="0"/>
              <w:rPr>
                <w:rFonts w:ascii="Times New Roman" w:eastAsia="Times New Roman" w:hAnsi="Times New Roman" w:cs="Times New Roman"/>
                <w:sz w:val="20"/>
              </w:rPr>
            </w:pPr>
          </w:p>
        </w:tc>
      </w:tr>
      <w:tr w:rsidR="00B01EFE" w14:paraId="795DC62B" w14:textId="77777777">
        <w:trPr>
          <w:trHeight w:val="300"/>
        </w:trPr>
        <w:tc>
          <w:tcPr>
            <w:tcW w:w="1301" w:type="dxa"/>
            <w:tcBorders>
              <w:top w:val="nil"/>
              <w:left w:val="nil"/>
              <w:bottom w:val="nil"/>
              <w:right w:val="nil"/>
            </w:tcBorders>
            <w:shd w:val="clear" w:color="auto" w:fill="auto"/>
            <w:noWrap/>
            <w:vAlign w:val="bottom"/>
            <w:hideMark/>
          </w:tcPr>
          <w:p w14:paraId="795DC62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C62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62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62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62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62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62A" w14:textId="77777777" w:rsidR="009E2845" w:rsidRPr="00A35703" w:rsidRDefault="00027761">
            <w:pPr>
              <w:spacing w:after="0"/>
              <w:rPr>
                <w:rFonts w:ascii="Times New Roman" w:eastAsia="Times New Roman" w:hAnsi="Times New Roman" w:cs="Times New Roman"/>
                <w:sz w:val="20"/>
              </w:rPr>
            </w:pPr>
          </w:p>
        </w:tc>
      </w:tr>
      <w:tr w:rsidR="00B01EFE" w14:paraId="795DC633" w14:textId="77777777">
        <w:trPr>
          <w:trHeight w:val="300"/>
        </w:trPr>
        <w:tc>
          <w:tcPr>
            <w:tcW w:w="1301" w:type="dxa"/>
            <w:tcBorders>
              <w:top w:val="nil"/>
              <w:left w:val="nil"/>
              <w:bottom w:val="nil"/>
              <w:right w:val="nil"/>
            </w:tcBorders>
            <w:shd w:val="clear" w:color="auto" w:fill="auto"/>
            <w:noWrap/>
            <w:vAlign w:val="bottom"/>
            <w:hideMark/>
          </w:tcPr>
          <w:p w14:paraId="795DC62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C62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62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62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63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63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632" w14:textId="77777777" w:rsidR="009E2845" w:rsidRPr="00A35703" w:rsidRDefault="00027761">
            <w:pPr>
              <w:spacing w:after="0"/>
              <w:rPr>
                <w:rFonts w:ascii="Times New Roman" w:eastAsia="Times New Roman" w:hAnsi="Times New Roman" w:cs="Times New Roman"/>
                <w:sz w:val="20"/>
              </w:rPr>
            </w:pPr>
          </w:p>
        </w:tc>
      </w:tr>
      <w:tr w:rsidR="00B01EFE" w14:paraId="795DC63B" w14:textId="77777777">
        <w:trPr>
          <w:trHeight w:val="300"/>
        </w:trPr>
        <w:tc>
          <w:tcPr>
            <w:tcW w:w="1301" w:type="dxa"/>
            <w:tcBorders>
              <w:top w:val="nil"/>
              <w:left w:val="nil"/>
              <w:bottom w:val="nil"/>
              <w:right w:val="nil"/>
            </w:tcBorders>
            <w:shd w:val="clear" w:color="auto" w:fill="auto"/>
            <w:noWrap/>
            <w:vAlign w:val="bottom"/>
            <w:hideMark/>
          </w:tcPr>
          <w:p w14:paraId="795DC63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C63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63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63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63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63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63A" w14:textId="77777777" w:rsidR="009E2845" w:rsidRPr="00A35703" w:rsidRDefault="00027761">
            <w:pPr>
              <w:spacing w:after="0"/>
              <w:rPr>
                <w:rFonts w:ascii="Times New Roman" w:eastAsia="Times New Roman" w:hAnsi="Times New Roman" w:cs="Times New Roman"/>
                <w:sz w:val="20"/>
              </w:rPr>
            </w:pPr>
          </w:p>
        </w:tc>
      </w:tr>
      <w:tr w:rsidR="00B01EFE" w14:paraId="795DC642" w14:textId="77777777">
        <w:trPr>
          <w:trHeight w:val="300"/>
        </w:trPr>
        <w:tc>
          <w:tcPr>
            <w:tcW w:w="3218" w:type="dxa"/>
            <w:gridSpan w:val="2"/>
            <w:tcBorders>
              <w:top w:val="nil"/>
              <w:left w:val="nil"/>
              <w:bottom w:val="nil"/>
              <w:right w:val="nil"/>
            </w:tcBorders>
            <w:shd w:val="clear" w:color="auto" w:fill="auto"/>
            <w:noWrap/>
            <w:vAlign w:val="bottom"/>
            <w:hideMark/>
          </w:tcPr>
          <w:p w14:paraId="795DC63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C63D"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C63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63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64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641" w14:textId="77777777" w:rsidR="009E2845" w:rsidRPr="00A35703" w:rsidRDefault="00027761">
            <w:pPr>
              <w:spacing w:after="0"/>
              <w:rPr>
                <w:rFonts w:ascii="Times New Roman" w:eastAsia="Times New Roman" w:hAnsi="Times New Roman" w:cs="Times New Roman"/>
                <w:sz w:val="20"/>
              </w:rPr>
            </w:pPr>
          </w:p>
        </w:tc>
      </w:tr>
      <w:tr w:rsidR="00B01EFE" w14:paraId="795DC64A" w14:textId="77777777">
        <w:trPr>
          <w:trHeight w:val="300"/>
        </w:trPr>
        <w:tc>
          <w:tcPr>
            <w:tcW w:w="1301" w:type="dxa"/>
            <w:tcBorders>
              <w:top w:val="nil"/>
              <w:left w:val="nil"/>
              <w:bottom w:val="nil"/>
              <w:right w:val="nil"/>
            </w:tcBorders>
            <w:shd w:val="clear" w:color="auto" w:fill="auto"/>
            <w:noWrap/>
            <w:vAlign w:val="bottom"/>
            <w:hideMark/>
          </w:tcPr>
          <w:p w14:paraId="795DC643"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C644"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C64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646"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C647"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C64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649" w14:textId="77777777" w:rsidR="009E2845" w:rsidRPr="00A35703" w:rsidRDefault="00027761">
            <w:pPr>
              <w:spacing w:after="0"/>
              <w:rPr>
                <w:rFonts w:ascii="Times New Roman" w:eastAsia="Times New Roman" w:hAnsi="Times New Roman" w:cs="Times New Roman"/>
                <w:sz w:val="20"/>
              </w:rPr>
            </w:pPr>
          </w:p>
        </w:tc>
      </w:tr>
      <w:tr w:rsidR="00B01EFE" w14:paraId="795DC64E" w14:textId="77777777">
        <w:trPr>
          <w:trHeight w:val="300"/>
        </w:trPr>
        <w:tc>
          <w:tcPr>
            <w:tcW w:w="1301" w:type="dxa"/>
            <w:tcBorders>
              <w:top w:val="nil"/>
              <w:left w:val="nil"/>
              <w:bottom w:val="nil"/>
              <w:right w:val="nil"/>
            </w:tcBorders>
            <w:shd w:val="clear" w:color="auto" w:fill="auto"/>
            <w:noWrap/>
            <w:vAlign w:val="bottom"/>
            <w:hideMark/>
          </w:tcPr>
          <w:p w14:paraId="795DC64B"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C64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7 ως έχει   ΔΕΚΤΟ ΚΑΤΑ ΠΛΕΙΟΨΗΦΙΑ</w:t>
            </w:r>
          </w:p>
        </w:tc>
        <w:tc>
          <w:tcPr>
            <w:tcW w:w="1072" w:type="dxa"/>
            <w:tcBorders>
              <w:top w:val="nil"/>
              <w:left w:val="nil"/>
              <w:bottom w:val="nil"/>
              <w:right w:val="nil"/>
            </w:tcBorders>
            <w:shd w:val="clear" w:color="auto" w:fill="auto"/>
            <w:noWrap/>
            <w:vAlign w:val="bottom"/>
            <w:hideMark/>
          </w:tcPr>
          <w:p w14:paraId="795DC64D" w14:textId="77777777" w:rsidR="009E2845" w:rsidRPr="00A35703" w:rsidRDefault="00027761">
            <w:pPr>
              <w:spacing w:after="0"/>
              <w:rPr>
                <w:rFonts w:ascii="Calibri" w:eastAsia="Times New Roman" w:hAnsi="Calibri" w:cs="Times New Roman"/>
                <w:color w:val="000000"/>
                <w:sz w:val="22"/>
                <w:szCs w:val="22"/>
              </w:rPr>
            </w:pPr>
          </w:p>
        </w:tc>
      </w:tr>
      <w:tr w:rsidR="00B01EFE" w14:paraId="795DC656" w14:textId="77777777">
        <w:trPr>
          <w:trHeight w:val="300"/>
        </w:trPr>
        <w:tc>
          <w:tcPr>
            <w:tcW w:w="1301" w:type="dxa"/>
            <w:tcBorders>
              <w:top w:val="nil"/>
              <w:left w:val="nil"/>
              <w:bottom w:val="nil"/>
              <w:right w:val="nil"/>
            </w:tcBorders>
            <w:shd w:val="clear" w:color="auto" w:fill="auto"/>
            <w:noWrap/>
            <w:vAlign w:val="bottom"/>
            <w:hideMark/>
          </w:tcPr>
          <w:p w14:paraId="795DC64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C65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65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65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65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65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655" w14:textId="77777777" w:rsidR="009E2845" w:rsidRPr="00A35703" w:rsidRDefault="00027761">
            <w:pPr>
              <w:spacing w:after="0"/>
              <w:rPr>
                <w:rFonts w:ascii="Times New Roman" w:eastAsia="Times New Roman" w:hAnsi="Times New Roman" w:cs="Times New Roman"/>
                <w:sz w:val="20"/>
              </w:rPr>
            </w:pPr>
          </w:p>
        </w:tc>
      </w:tr>
      <w:tr w:rsidR="00B01EFE" w14:paraId="795DC65E" w14:textId="77777777">
        <w:trPr>
          <w:trHeight w:val="300"/>
        </w:trPr>
        <w:tc>
          <w:tcPr>
            <w:tcW w:w="1301" w:type="dxa"/>
            <w:tcBorders>
              <w:top w:val="nil"/>
              <w:left w:val="nil"/>
              <w:bottom w:val="nil"/>
              <w:right w:val="nil"/>
            </w:tcBorders>
            <w:shd w:val="clear" w:color="auto" w:fill="auto"/>
            <w:noWrap/>
            <w:vAlign w:val="bottom"/>
            <w:hideMark/>
          </w:tcPr>
          <w:p w14:paraId="795DC65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C65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65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65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65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65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65D" w14:textId="77777777" w:rsidR="009E2845" w:rsidRPr="00A35703" w:rsidRDefault="00027761">
            <w:pPr>
              <w:spacing w:after="0"/>
              <w:rPr>
                <w:rFonts w:ascii="Times New Roman" w:eastAsia="Times New Roman" w:hAnsi="Times New Roman" w:cs="Times New Roman"/>
                <w:sz w:val="20"/>
              </w:rPr>
            </w:pPr>
          </w:p>
        </w:tc>
      </w:tr>
      <w:tr w:rsidR="00B01EFE" w14:paraId="795DC666" w14:textId="77777777">
        <w:trPr>
          <w:trHeight w:val="300"/>
        </w:trPr>
        <w:tc>
          <w:tcPr>
            <w:tcW w:w="1301" w:type="dxa"/>
            <w:tcBorders>
              <w:top w:val="nil"/>
              <w:left w:val="nil"/>
              <w:bottom w:val="nil"/>
              <w:right w:val="nil"/>
            </w:tcBorders>
            <w:shd w:val="clear" w:color="auto" w:fill="auto"/>
            <w:noWrap/>
            <w:vAlign w:val="bottom"/>
            <w:hideMark/>
          </w:tcPr>
          <w:p w14:paraId="795DC65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C66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66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66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C66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66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665" w14:textId="77777777" w:rsidR="009E2845" w:rsidRPr="00A35703" w:rsidRDefault="00027761">
            <w:pPr>
              <w:spacing w:after="0"/>
              <w:rPr>
                <w:rFonts w:ascii="Times New Roman" w:eastAsia="Times New Roman" w:hAnsi="Times New Roman" w:cs="Times New Roman"/>
                <w:sz w:val="20"/>
              </w:rPr>
            </w:pPr>
          </w:p>
        </w:tc>
      </w:tr>
      <w:tr w:rsidR="00B01EFE" w14:paraId="795DC66E" w14:textId="77777777">
        <w:trPr>
          <w:trHeight w:val="300"/>
        </w:trPr>
        <w:tc>
          <w:tcPr>
            <w:tcW w:w="1301" w:type="dxa"/>
            <w:tcBorders>
              <w:top w:val="nil"/>
              <w:left w:val="nil"/>
              <w:bottom w:val="nil"/>
              <w:right w:val="nil"/>
            </w:tcBorders>
            <w:shd w:val="clear" w:color="auto" w:fill="auto"/>
            <w:noWrap/>
            <w:vAlign w:val="bottom"/>
            <w:hideMark/>
          </w:tcPr>
          <w:p w14:paraId="795DC66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C66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66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66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66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66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66D" w14:textId="77777777" w:rsidR="009E2845" w:rsidRPr="00A35703" w:rsidRDefault="00027761">
            <w:pPr>
              <w:spacing w:after="0"/>
              <w:rPr>
                <w:rFonts w:ascii="Times New Roman" w:eastAsia="Times New Roman" w:hAnsi="Times New Roman" w:cs="Times New Roman"/>
                <w:sz w:val="20"/>
              </w:rPr>
            </w:pPr>
          </w:p>
        </w:tc>
      </w:tr>
      <w:tr w:rsidR="00B01EFE" w14:paraId="795DC676" w14:textId="77777777">
        <w:trPr>
          <w:trHeight w:val="300"/>
        </w:trPr>
        <w:tc>
          <w:tcPr>
            <w:tcW w:w="1301" w:type="dxa"/>
            <w:tcBorders>
              <w:top w:val="nil"/>
              <w:left w:val="nil"/>
              <w:bottom w:val="nil"/>
              <w:right w:val="nil"/>
            </w:tcBorders>
            <w:shd w:val="clear" w:color="auto" w:fill="auto"/>
            <w:noWrap/>
            <w:vAlign w:val="bottom"/>
            <w:hideMark/>
          </w:tcPr>
          <w:p w14:paraId="795DC66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C67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67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67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67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67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675" w14:textId="77777777" w:rsidR="009E2845" w:rsidRPr="00A35703" w:rsidRDefault="00027761">
            <w:pPr>
              <w:spacing w:after="0"/>
              <w:rPr>
                <w:rFonts w:ascii="Times New Roman" w:eastAsia="Times New Roman" w:hAnsi="Times New Roman" w:cs="Times New Roman"/>
                <w:sz w:val="20"/>
              </w:rPr>
            </w:pPr>
          </w:p>
        </w:tc>
      </w:tr>
      <w:tr w:rsidR="00B01EFE" w14:paraId="795DC67E" w14:textId="77777777">
        <w:trPr>
          <w:trHeight w:val="300"/>
        </w:trPr>
        <w:tc>
          <w:tcPr>
            <w:tcW w:w="1301" w:type="dxa"/>
            <w:tcBorders>
              <w:top w:val="nil"/>
              <w:left w:val="nil"/>
              <w:bottom w:val="nil"/>
              <w:right w:val="nil"/>
            </w:tcBorders>
            <w:shd w:val="clear" w:color="auto" w:fill="auto"/>
            <w:noWrap/>
            <w:vAlign w:val="bottom"/>
            <w:hideMark/>
          </w:tcPr>
          <w:p w14:paraId="795DC67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C67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67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67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67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67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67D" w14:textId="77777777" w:rsidR="009E2845" w:rsidRPr="00A35703" w:rsidRDefault="00027761">
            <w:pPr>
              <w:spacing w:after="0"/>
              <w:rPr>
                <w:rFonts w:ascii="Times New Roman" w:eastAsia="Times New Roman" w:hAnsi="Times New Roman" w:cs="Times New Roman"/>
                <w:sz w:val="20"/>
              </w:rPr>
            </w:pPr>
          </w:p>
        </w:tc>
      </w:tr>
      <w:tr w:rsidR="00B01EFE" w14:paraId="795DC686" w14:textId="77777777">
        <w:trPr>
          <w:trHeight w:val="300"/>
        </w:trPr>
        <w:tc>
          <w:tcPr>
            <w:tcW w:w="1301" w:type="dxa"/>
            <w:tcBorders>
              <w:top w:val="nil"/>
              <w:left w:val="nil"/>
              <w:bottom w:val="nil"/>
              <w:right w:val="nil"/>
            </w:tcBorders>
            <w:shd w:val="clear" w:color="auto" w:fill="auto"/>
            <w:noWrap/>
            <w:vAlign w:val="bottom"/>
            <w:hideMark/>
          </w:tcPr>
          <w:p w14:paraId="795DC67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C68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68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68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68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68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685" w14:textId="77777777" w:rsidR="009E2845" w:rsidRPr="00A35703" w:rsidRDefault="00027761">
            <w:pPr>
              <w:spacing w:after="0"/>
              <w:rPr>
                <w:rFonts w:ascii="Times New Roman" w:eastAsia="Times New Roman" w:hAnsi="Times New Roman" w:cs="Times New Roman"/>
                <w:sz w:val="20"/>
              </w:rPr>
            </w:pPr>
          </w:p>
        </w:tc>
      </w:tr>
      <w:tr w:rsidR="00B01EFE" w14:paraId="795DC68D" w14:textId="77777777">
        <w:trPr>
          <w:trHeight w:val="300"/>
        </w:trPr>
        <w:tc>
          <w:tcPr>
            <w:tcW w:w="3218" w:type="dxa"/>
            <w:gridSpan w:val="2"/>
            <w:tcBorders>
              <w:top w:val="nil"/>
              <w:left w:val="nil"/>
              <w:bottom w:val="nil"/>
              <w:right w:val="nil"/>
            </w:tcBorders>
            <w:shd w:val="clear" w:color="auto" w:fill="auto"/>
            <w:noWrap/>
            <w:vAlign w:val="bottom"/>
            <w:hideMark/>
          </w:tcPr>
          <w:p w14:paraId="795DC68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C688"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C68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68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68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68C" w14:textId="77777777" w:rsidR="009E2845" w:rsidRPr="00A35703" w:rsidRDefault="00027761">
            <w:pPr>
              <w:spacing w:after="0"/>
              <w:rPr>
                <w:rFonts w:ascii="Times New Roman" w:eastAsia="Times New Roman" w:hAnsi="Times New Roman" w:cs="Times New Roman"/>
                <w:sz w:val="20"/>
              </w:rPr>
            </w:pPr>
          </w:p>
        </w:tc>
      </w:tr>
      <w:tr w:rsidR="00B01EFE" w14:paraId="795DC695" w14:textId="77777777">
        <w:trPr>
          <w:trHeight w:val="300"/>
        </w:trPr>
        <w:tc>
          <w:tcPr>
            <w:tcW w:w="1301" w:type="dxa"/>
            <w:tcBorders>
              <w:top w:val="nil"/>
              <w:left w:val="nil"/>
              <w:bottom w:val="nil"/>
              <w:right w:val="nil"/>
            </w:tcBorders>
            <w:shd w:val="clear" w:color="auto" w:fill="auto"/>
            <w:noWrap/>
            <w:vAlign w:val="bottom"/>
            <w:hideMark/>
          </w:tcPr>
          <w:p w14:paraId="795DC68E"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C68F"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C69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691"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C692"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C69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694" w14:textId="77777777" w:rsidR="009E2845" w:rsidRPr="00A35703" w:rsidRDefault="00027761">
            <w:pPr>
              <w:spacing w:after="0"/>
              <w:rPr>
                <w:rFonts w:ascii="Times New Roman" w:eastAsia="Times New Roman" w:hAnsi="Times New Roman" w:cs="Times New Roman"/>
                <w:sz w:val="20"/>
              </w:rPr>
            </w:pPr>
          </w:p>
        </w:tc>
      </w:tr>
      <w:tr w:rsidR="00B01EFE" w14:paraId="795DC699" w14:textId="77777777">
        <w:trPr>
          <w:trHeight w:val="300"/>
        </w:trPr>
        <w:tc>
          <w:tcPr>
            <w:tcW w:w="1301" w:type="dxa"/>
            <w:tcBorders>
              <w:top w:val="nil"/>
              <w:left w:val="nil"/>
              <w:bottom w:val="nil"/>
              <w:right w:val="nil"/>
            </w:tcBorders>
            <w:shd w:val="clear" w:color="auto" w:fill="auto"/>
            <w:noWrap/>
            <w:vAlign w:val="bottom"/>
            <w:hideMark/>
          </w:tcPr>
          <w:p w14:paraId="795DC696"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C69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8 ως έχει   ΔΕΚΤΟ ΚΑΤΑ ΠΛΕΙΟΨΗΦΙΑ</w:t>
            </w:r>
          </w:p>
        </w:tc>
        <w:tc>
          <w:tcPr>
            <w:tcW w:w="1072" w:type="dxa"/>
            <w:tcBorders>
              <w:top w:val="nil"/>
              <w:left w:val="nil"/>
              <w:bottom w:val="nil"/>
              <w:right w:val="nil"/>
            </w:tcBorders>
            <w:shd w:val="clear" w:color="auto" w:fill="auto"/>
            <w:noWrap/>
            <w:vAlign w:val="bottom"/>
            <w:hideMark/>
          </w:tcPr>
          <w:p w14:paraId="795DC698" w14:textId="77777777" w:rsidR="009E2845" w:rsidRPr="00A35703" w:rsidRDefault="00027761">
            <w:pPr>
              <w:spacing w:after="0"/>
              <w:rPr>
                <w:rFonts w:ascii="Calibri" w:eastAsia="Times New Roman" w:hAnsi="Calibri" w:cs="Times New Roman"/>
                <w:color w:val="000000"/>
                <w:sz w:val="22"/>
                <w:szCs w:val="22"/>
              </w:rPr>
            </w:pPr>
          </w:p>
        </w:tc>
      </w:tr>
      <w:tr w:rsidR="00B01EFE" w14:paraId="795DC6A1" w14:textId="77777777">
        <w:trPr>
          <w:trHeight w:val="300"/>
        </w:trPr>
        <w:tc>
          <w:tcPr>
            <w:tcW w:w="1301" w:type="dxa"/>
            <w:tcBorders>
              <w:top w:val="nil"/>
              <w:left w:val="nil"/>
              <w:bottom w:val="nil"/>
              <w:right w:val="nil"/>
            </w:tcBorders>
            <w:shd w:val="clear" w:color="auto" w:fill="auto"/>
            <w:noWrap/>
            <w:vAlign w:val="bottom"/>
            <w:hideMark/>
          </w:tcPr>
          <w:p w14:paraId="795DC69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C69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69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69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69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69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6A0" w14:textId="77777777" w:rsidR="009E2845" w:rsidRPr="00A35703" w:rsidRDefault="00027761">
            <w:pPr>
              <w:spacing w:after="0"/>
              <w:rPr>
                <w:rFonts w:ascii="Times New Roman" w:eastAsia="Times New Roman" w:hAnsi="Times New Roman" w:cs="Times New Roman"/>
                <w:sz w:val="20"/>
              </w:rPr>
            </w:pPr>
          </w:p>
        </w:tc>
      </w:tr>
      <w:tr w:rsidR="00B01EFE" w14:paraId="795DC6A9" w14:textId="77777777">
        <w:trPr>
          <w:trHeight w:val="300"/>
        </w:trPr>
        <w:tc>
          <w:tcPr>
            <w:tcW w:w="1301" w:type="dxa"/>
            <w:tcBorders>
              <w:top w:val="nil"/>
              <w:left w:val="nil"/>
              <w:bottom w:val="nil"/>
              <w:right w:val="nil"/>
            </w:tcBorders>
            <w:shd w:val="clear" w:color="auto" w:fill="auto"/>
            <w:noWrap/>
            <w:vAlign w:val="bottom"/>
            <w:hideMark/>
          </w:tcPr>
          <w:p w14:paraId="795DC6A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C6A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6A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6A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6A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6A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6A8" w14:textId="77777777" w:rsidR="009E2845" w:rsidRPr="00A35703" w:rsidRDefault="00027761">
            <w:pPr>
              <w:spacing w:after="0"/>
              <w:rPr>
                <w:rFonts w:ascii="Times New Roman" w:eastAsia="Times New Roman" w:hAnsi="Times New Roman" w:cs="Times New Roman"/>
                <w:sz w:val="20"/>
              </w:rPr>
            </w:pPr>
          </w:p>
        </w:tc>
      </w:tr>
      <w:tr w:rsidR="00B01EFE" w14:paraId="795DC6B1" w14:textId="77777777">
        <w:trPr>
          <w:trHeight w:val="300"/>
        </w:trPr>
        <w:tc>
          <w:tcPr>
            <w:tcW w:w="1301" w:type="dxa"/>
            <w:tcBorders>
              <w:top w:val="nil"/>
              <w:left w:val="nil"/>
              <w:bottom w:val="nil"/>
              <w:right w:val="nil"/>
            </w:tcBorders>
            <w:shd w:val="clear" w:color="auto" w:fill="auto"/>
            <w:noWrap/>
            <w:vAlign w:val="bottom"/>
            <w:hideMark/>
          </w:tcPr>
          <w:p w14:paraId="795DC6A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C6A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6A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6A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6A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6A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6B0" w14:textId="77777777" w:rsidR="009E2845" w:rsidRPr="00A35703" w:rsidRDefault="00027761">
            <w:pPr>
              <w:spacing w:after="0"/>
              <w:rPr>
                <w:rFonts w:ascii="Times New Roman" w:eastAsia="Times New Roman" w:hAnsi="Times New Roman" w:cs="Times New Roman"/>
                <w:sz w:val="20"/>
              </w:rPr>
            </w:pPr>
          </w:p>
        </w:tc>
      </w:tr>
      <w:tr w:rsidR="00B01EFE" w14:paraId="795DC6B9" w14:textId="77777777">
        <w:trPr>
          <w:trHeight w:val="300"/>
        </w:trPr>
        <w:tc>
          <w:tcPr>
            <w:tcW w:w="1301" w:type="dxa"/>
            <w:tcBorders>
              <w:top w:val="nil"/>
              <w:left w:val="nil"/>
              <w:bottom w:val="nil"/>
              <w:right w:val="nil"/>
            </w:tcBorders>
            <w:shd w:val="clear" w:color="auto" w:fill="auto"/>
            <w:noWrap/>
            <w:vAlign w:val="bottom"/>
            <w:hideMark/>
          </w:tcPr>
          <w:p w14:paraId="795DC6B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C6B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6B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6B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6B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6B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6B8" w14:textId="77777777" w:rsidR="009E2845" w:rsidRPr="00A35703" w:rsidRDefault="00027761">
            <w:pPr>
              <w:spacing w:after="0"/>
              <w:rPr>
                <w:rFonts w:ascii="Times New Roman" w:eastAsia="Times New Roman" w:hAnsi="Times New Roman" w:cs="Times New Roman"/>
                <w:sz w:val="20"/>
              </w:rPr>
            </w:pPr>
          </w:p>
        </w:tc>
      </w:tr>
      <w:tr w:rsidR="00B01EFE" w14:paraId="795DC6C1" w14:textId="77777777">
        <w:trPr>
          <w:trHeight w:val="300"/>
        </w:trPr>
        <w:tc>
          <w:tcPr>
            <w:tcW w:w="1301" w:type="dxa"/>
            <w:tcBorders>
              <w:top w:val="nil"/>
              <w:left w:val="nil"/>
              <w:bottom w:val="nil"/>
              <w:right w:val="nil"/>
            </w:tcBorders>
            <w:shd w:val="clear" w:color="auto" w:fill="auto"/>
            <w:noWrap/>
            <w:vAlign w:val="bottom"/>
            <w:hideMark/>
          </w:tcPr>
          <w:p w14:paraId="795DC6B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C6B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6B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6B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6B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6B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6C0" w14:textId="77777777" w:rsidR="009E2845" w:rsidRPr="00A35703" w:rsidRDefault="00027761">
            <w:pPr>
              <w:spacing w:after="0"/>
              <w:rPr>
                <w:rFonts w:ascii="Times New Roman" w:eastAsia="Times New Roman" w:hAnsi="Times New Roman" w:cs="Times New Roman"/>
                <w:sz w:val="20"/>
              </w:rPr>
            </w:pPr>
          </w:p>
        </w:tc>
      </w:tr>
      <w:tr w:rsidR="00B01EFE" w14:paraId="795DC6C9" w14:textId="77777777">
        <w:trPr>
          <w:trHeight w:val="300"/>
        </w:trPr>
        <w:tc>
          <w:tcPr>
            <w:tcW w:w="1301" w:type="dxa"/>
            <w:tcBorders>
              <w:top w:val="nil"/>
              <w:left w:val="nil"/>
              <w:bottom w:val="nil"/>
              <w:right w:val="nil"/>
            </w:tcBorders>
            <w:shd w:val="clear" w:color="auto" w:fill="auto"/>
            <w:noWrap/>
            <w:vAlign w:val="bottom"/>
            <w:hideMark/>
          </w:tcPr>
          <w:p w14:paraId="795DC6C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C6C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6C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6C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6C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6C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6C8" w14:textId="77777777" w:rsidR="009E2845" w:rsidRPr="00A35703" w:rsidRDefault="00027761">
            <w:pPr>
              <w:spacing w:after="0"/>
              <w:rPr>
                <w:rFonts w:ascii="Times New Roman" w:eastAsia="Times New Roman" w:hAnsi="Times New Roman" w:cs="Times New Roman"/>
                <w:sz w:val="20"/>
              </w:rPr>
            </w:pPr>
          </w:p>
        </w:tc>
      </w:tr>
      <w:tr w:rsidR="00B01EFE" w14:paraId="795DC6D1" w14:textId="77777777">
        <w:trPr>
          <w:trHeight w:val="300"/>
        </w:trPr>
        <w:tc>
          <w:tcPr>
            <w:tcW w:w="1301" w:type="dxa"/>
            <w:tcBorders>
              <w:top w:val="nil"/>
              <w:left w:val="nil"/>
              <w:bottom w:val="nil"/>
              <w:right w:val="nil"/>
            </w:tcBorders>
            <w:shd w:val="clear" w:color="auto" w:fill="auto"/>
            <w:noWrap/>
            <w:vAlign w:val="bottom"/>
            <w:hideMark/>
          </w:tcPr>
          <w:p w14:paraId="795DC6C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C6C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6C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6C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6C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6C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6D0" w14:textId="77777777" w:rsidR="009E2845" w:rsidRPr="00A35703" w:rsidRDefault="00027761">
            <w:pPr>
              <w:spacing w:after="0"/>
              <w:rPr>
                <w:rFonts w:ascii="Times New Roman" w:eastAsia="Times New Roman" w:hAnsi="Times New Roman" w:cs="Times New Roman"/>
                <w:sz w:val="20"/>
              </w:rPr>
            </w:pPr>
          </w:p>
        </w:tc>
      </w:tr>
      <w:tr w:rsidR="00B01EFE" w14:paraId="795DC6D8" w14:textId="77777777">
        <w:trPr>
          <w:trHeight w:val="300"/>
        </w:trPr>
        <w:tc>
          <w:tcPr>
            <w:tcW w:w="3218" w:type="dxa"/>
            <w:gridSpan w:val="2"/>
            <w:tcBorders>
              <w:top w:val="nil"/>
              <w:left w:val="nil"/>
              <w:bottom w:val="nil"/>
              <w:right w:val="nil"/>
            </w:tcBorders>
            <w:shd w:val="clear" w:color="auto" w:fill="auto"/>
            <w:noWrap/>
            <w:vAlign w:val="bottom"/>
            <w:hideMark/>
          </w:tcPr>
          <w:p w14:paraId="795DC6D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C6D3"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C6D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6D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6D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6D7" w14:textId="77777777" w:rsidR="009E2845" w:rsidRPr="00A35703" w:rsidRDefault="00027761">
            <w:pPr>
              <w:spacing w:after="0"/>
              <w:rPr>
                <w:rFonts w:ascii="Times New Roman" w:eastAsia="Times New Roman" w:hAnsi="Times New Roman" w:cs="Times New Roman"/>
                <w:sz w:val="20"/>
              </w:rPr>
            </w:pPr>
          </w:p>
        </w:tc>
      </w:tr>
      <w:tr w:rsidR="00B01EFE" w14:paraId="795DC6E0" w14:textId="77777777">
        <w:trPr>
          <w:trHeight w:val="300"/>
        </w:trPr>
        <w:tc>
          <w:tcPr>
            <w:tcW w:w="1301" w:type="dxa"/>
            <w:tcBorders>
              <w:top w:val="nil"/>
              <w:left w:val="nil"/>
              <w:bottom w:val="nil"/>
              <w:right w:val="nil"/>
            </w:tcBorders>
            <w:shd w:val="clear" w:color="auto" w:fill="auto"/>
            <w:noWrap/>
            <w:vAlign w:val="bottom"/>
            <w:hideMark/>
          </w:tcPr>
          <w:p w14:paraId="795DC6D9"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C6DA"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C6D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6DC"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C6DD"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C6D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6DF" w14:textId="77777777" w:rsidR="009E2845" w:rsidRPr="00A35703" w:rsidRDefault="00027761">
            <w:pPr>
              <w:spacing w:after="0"/>
              <w:rPr>
                <w:rFonts w:ascii="Times New Roman" w:eastAsia="Times New Roman" w:hAnsi="Times New Roman" w:cs="Times New Roman"/>
                <w:sz w:val="20"/>
              </w:rPr>
            </w:pPr>
          </w:p>
        </w:tc>
      </w:tr>
      <w:tr w:rsidR="00B01EFE" w14:paraId="795DC6E4" w14:textId="77777777">
        <w:trPr>
          <w:trHeight w:val="300"/>
        </w:trPr>
        <w:tc>
          <w:tcPr>
            <w:tcW w:w="1301" w:type="dxa"/>
            <w:tcBorders>
              <w:top w:val="nil"/>
              <w:left w:val="nil"/>
              <w:bottom w:val="nil"/>
              <w:right w:val="nil"/>
            </w:tcBorders>
            <w:shd w:val="clear" w:color="auto" w:fill="auto"/>
            <w:noWrap/>
            <w:vAlign w:val="bottom"/>
            <w:hideMark/>
          </w:tcPr>
          <w:p w14:paraId="795DC6E1"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C6E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9 ως έχει   ΔΕΚΤΟ ΚΑΤΑ ΠΛΕΙΟΨΗΦΙΑ</w:t>
            </w:r>
          </w:p>
        </w:tc>
        <w:tc>
          <w:tcPr>
            <w:tcW w:w="1072" w:type="dxa"/>
            <w:tcBorders>
              <w:top w:val="nil"/>
              <w:left w:val="nil"/>
              <w:bottom w:val="nil"/>
              <w:right w:val="nil"/>
            </w:tcBorders>
            <w:shd w:val="clear" w:color="auto" w:fill="auto"/>
            <w:noWrap/>
            <w:vAlign w:val="bottom"/>
            <w:hideMark/>
          </w:tcPr>
          <w:p w14:paraId="795DC6E3" w14:textId="77777777" w:rsidR="009E2845" w:rsidRPr="00A35703" w:rsidRDefault="00027761">
            <w:pPr>
              <w:spacing w:after="0"/>
              <w:rPr>
                <w:rFonts w:ascii="Calibri" w:eastAsia="Times New Roman" w:hAnsi="Calibri" w:cs="Times New Roman"/>
                <w:color w:val="000000"/>
                <w:sz w:val="22"/>
                <w:szCs w:val="22"/>
              </w:rPr>
            </w:pPr>
          </w:p>
        </w:tc>
      </w:tr>
      <w:tr w:rsidR="00B01EFE" w14:paraId="795DC6EC" w14:textId="77777777">
        <w:trPr>
          <w:trHeight w:val="300"/>
        </w:trPr>
        <w:tc>
          <w:tcPr>
            <w:tcW w:w="1301" w:type="dxa"/>
            <w:tcBorders>
              <w:top w:val="nil"/>
              <w:left w:val="nil"/>
              <w:bottom w:val="nil"/>
              <w:right w:val="nil"/>
            </w:tcBorders>
            <w:shd w:val="clear" w:color="auto" w:fill="auto"/>
            <w:noWrap/>
            <w:vAlign w:val="bottom"/>
            <w:hideMark/>
          </w:tcPr>
          <w:p w14:paraId="795DC6E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C6E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6E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6E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6E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6E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6EB" w14:textId="77777777" w:rsidR="009E2845" w:rsidRPr="00A35703" w:rsidRDefault="00027761">
            <w:pPr>
              <w:spacing w:after="0"/>
              <w:rPr>
                <w:rFonts w:ascii="Times New Roman" w:eastAsia="Times New Roman" w:hAnsi="Times New Roman" w:cs="Times New Roman"/>
                <w:sz w:val="20"/>
              </w:rPr>
            </w:pPr>
          </w:p>
        </w:tc>
      </w:tr>
      <w:tr w:rsidR="00B01EFE" w14:paraId="795DC6F4" w14:textId="77777777">
        <w:trPr>
          <w:trHeight w:val="300"/>
        </w:trPr>
        <w:tc>
          <w:tcPr>
            <w:tcW w:w="1301" w:type="dxa"/>
            <w:tcBorders>
              <w:top w:val="nil"/>
              <w:left w:val="nil"/>
              <w:bottom w:val="nil"/>
              <w:right w:val="nil"/>
            </w:tcBorders>
            <w:shd w:val="clear" w:color="auto" w:fill="auto"/>
            <w:noWrap/>
            <w:vAlign w:val="bottom"/>
            <w:hideMark/>
          </w:tcPr>
          <w:p w14:paraId="795DC6E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C6E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6E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6F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6F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6F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6F3" w14:textId="77777777" w:rsidR="009E2845" w:rsidRPr="00A35703" w:rsidRDefault="00027761">
            <w:pPr>
              <w:spacing w:after="0"/>
              <w:rPr>
                <w:rFonts w:ascii="Times New Roman" w:eastAsia="Times New Roman" w:hAnsi="Times New Roman" w:cs="Times New Roman"/>
                <w:sz w:val="20"/>
              </w:rPr>
            </w:pPr>
          </w:p>
        </w:tc>
      </w:tr>
      <w:tr w:rsidR="00B01EFE" w14:paraId="795DC6FC" w14:textId="77777777">
        <w:trPr>
          <w:trHeight w:val="300"/>
        </w:trPr>
        <w:tc>
          <w:tcPr>
            <w:tcW w:w="1301" w:type="dxa"/>
            <w:tcBorders>
              <w:top w:val="nil"/>
              <w:left w:val="nil"/>
              <w:bottom w:val="nil"/>
              <w:right w:val="nil"/>
            </w:tcBorders>
            <w:shd w:val="clear" w:color="auto" w:fill="auto"/>
            <w:noWrap/>
            <w:vAlign w:val="bottom"/>
            <w:hideMark/>
          </w:tcPr>
          <w:p w14:paraId="795DC6F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C6F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6F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6F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6F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6F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6FB" w14:textId="77777777" w:rsidR="009E2845" w:rsidRPr="00A35703" w:rsidRDefault="00027761">
            <w:pPr>
              <w:spacing w:after="0"/>
              <w:rPr>
                <w:rFonts w:ascii="Times New Roman" w:eastAsia="Times New Roman" w:hAnsi="Times New Roman" w:cs="Times New Roman"/>
                <w:sz w:val="20"/>
              </w:rPr>
            </w:pPr>
          </w:p>
        </w:tc>
      </w:tr>
      <w:tr w:rsidR="00B01EFE" w14:paraId="795DC704" w14:textId="77777777">
        <w:trPr>
          <w:trHeight w:val="300"/>
        </w:trPr>
        <w:tc>
          <w:tcPr>
            <w:tcW w:w="1301" w:type="dxa"/>
            <w:tcBorders>
              <w:top w:val="nil"/>
              <w:left w:val="nil"/>
              <w:bottom w:val="nil"/>
              <w:right w:val="nil"/>
            </w:tcBorders>
            <w:shd w:val="clear" w:color="auto" w:fill="auto"/>
            <w:noWrap/>
            <w:vAlign w:val="bottom"/>
            <w:hideMark/>
          </w:tcPr>
          <w:p w14:paraId="795DC6F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C6F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6F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70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70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70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703" w14:textId="77777777" w:rsidR="009E2845" w:rsidRPr="00A35703" w:rsidRDefault="00027761">
            <w:pPr>
              <w:spacing w:after="0"/>
              <w:rPr>
                <w:rFonts w:ascii="Times New Roman" w:eastAsia="Times New Roman" w:hAnsi="Times New Roman" w:cs="Times New Roman"/>
                <w:sz w:val="20"/>
              </w:rPr>
            </w:pPr>
          </w:p>
        </w:tc>
      </w:tr>
      <w:tr w:rsidR="00B01EFE" w14:paraId="795DC70C" w14:textId="77777777">
        <w:trPr>
          <w:trHeight w:val="300"/>
        </w:trPr>
        <w:tc>
          <w:tcPr>
            <w:tcW w:w="1301" w:type="dxa"/>
            <w:tcBorders>
              <w:top w:val="nil"/>
              <w:left w:val="nil"/>
              <w:bottom w:val="nil"/>
              <w:right w:val="nil"/>
            </w:tcBorders>
            <w:shd w:val="clear" w:color="auto" w:fill="auto"/>
            <w:noWrap/>
            <w:vAlign w:val="bottom"/>
            <w:hideMark/>
          </w:tcPr>
          <w:p w14:paraId="795DC70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C70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70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70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70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70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70B" w14:textId="77777777" w:rsidR="009E2845" w:rsidRPr="00A35703" w:rsidRDefault="00027761">
            <w:pPr>
              <w:spacing w:after="0"/>
              <w:rPr>
                <w:rFonts w:ascii="Times New Roman" w:eastAsia="Times New Roman" w:hAnsi="Times New Roman" w:cs="Times New Roman"/>
                <w:sz w:val="20"/>
              </w:rPr>
            </w:pPr>
          </w:p>
        </w:tc>
      </w:tr>
      <w:tr w:rsidR="00B01EFE" w14:paraId="795DC714" w14:textId="77777777">
        <w:trPr>
          <w:trHeight w:val="300"/>
        </w:trPr>
        <w:tc>
          <w:tcPr>
            <w:tcW w:w="1301" w:type="dxa"/>
            <w:tcBorders>
              <w:top w:val="nil"/>
              <w:left w:val="nil"/>
              <w:bottom w:val="nil"/>
              <w:right w:val="nil"/>
            </w:tcBorders>
            <w:shd w:val="clear" w:color="auto" w:fill="auto"/>
            <w:noWrap/>
            <w:vAlign w:val="bottom"/>
            <w:hideMark/>
          </w:tcPr>
          <w:p w14:paraId="795DC70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C70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70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71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71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71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713" w14:textId="77777777" w:rsidR="009E2845" w:rsidRPr="00A35703" w:rsidRDefault="00027761">
            <w:pPr>
              <w:spacing w:after="0"/>
              <w:rPr>
                <w:rFonts w:ascii="Times New Roman" w:eastAsia="Times New Roman" w:hAnsi="Times New Roman" w:cs="Times New Roman"/>
                <w:sz w:val="20"/>
              </w:rPr>
            </w:pPr>
          </w:p>
        </w:tc>
      </w:tr>
      <w:tr w:rsidR="00B01EFE" w14:paraId="795DC71C" w14:textId="77777777">
        <w:trPr>
          <w:trHeight w:val="300"/>
        </w:trPr>
        <w:tc>
          <w:tcPr>
            <w:tcW w:w="1301" w:type="dxa"/>
            <w:tcBorders>
              <w:top w:val="nil"/>
              <w:left w:val="nil"/>
              <w:bottom w:val="nil"/>
              <w:right w:val="nil"/>
            </w:tcBorders>
            <w:shd w:val="clear" w:color="auto" w:fill="auto"/>
            <w:noWrap/>
            <w:vAlign w:val="bottom"/>
            <w:hideMark/>
          </w:tcPr>
          <w:p w14:paraId="795DC71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C71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71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71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71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71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71B" w14:textId="77777777" w:rsidR="009E2845" w:rsidRPr="00A35703" w:rsidRDefault="00027761">
            <w:pPr>
              <w:spacing w:after="0"/>
              <w:rPr>
                <w:rFonts w:ascii="Times New Roman" w:eastAsia="Times New Roman" w:hAnsi="Times New Roman" w:cs="Times New Roman"/>
                <w:sz w:val="20"/>
              </w:rPr>
            </w:pPr>
          </w:p>
        </w:tc>
      </w:tr>
      <w:tr w:rsidR="00B01EFE" w14:paraId="795DC723" w14:textId="77777777">
        <w:trPr>
          <w:trHeight w:val="300"/>
        </w:trPr>
        <w:tc>
          <w:tcPr>
            <w:tcW w:w="3218" w:type="dxa"/>
            <w:gridSpan w:val="2"/>
            <w:tcBorders>
              <w:top w:val="nil"/>
              <w:left w:val="nil"/>
              <w:bottom w:val="nil"/>
              <w:right w:val="nil"/>
            </w:tcBorders>
            <w:shd w:val="clear" w:color="auto" w:fill="auto"/>
            <w:noWrap/>
            <w:vAlign w:val="bottom"/>
            <w:hideMark/>
          </w:tcPr>
          <w:p w14:paraId="795DC71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C71E"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C71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72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72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722" w14:textId="77777777" w:rsidR="009E2845" w:rsidRPr="00A35703" w:rsidRDefault="00027761">
            <w:pPr>
              <w:spacing w:after="0"/>
              <w:rPr>
                <w:rFonts w:ascii="Times New Roman" w:eastAsia="Times New Roman" w:hAnsi="Times New Roman" w:cs="Times New Roman"/>
                <w:sz w:val="20"/>
              </w:rPr>
            </w:pPr>
          </w:p>
        </w:tc>
      </w:tr>
      <w:tr w:rsidR="00B01EFE" w14:paraId="795DC72B" w14:textId="77777777">
        <w:trPr>
          <w:trHeight w:val="300"/>
        </w:trPr>
        <w:tc>
          <w:tcPr>
            <w:tcW w:w="1301" w:type="dxa"/>
            <w:tcBorders>
              <w:top w:val="nil"/>
              <w:left w:val="nil"/>
              <w:bottom w:val="nil"/>
              <w:right w:val="nil"/>
            </w:tcBorders>
            <w:shd w:val="clear" w:color="auto" w:fill="auto"/>
            <w:noWrap/>
            <w:vAlign w:val="bottom"/>
            <w:hideMark/>
          </w:tcPr>
          <w:p w14:paraId="795DC724"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C725"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C72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727"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C728"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C72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72A" w14:textId="77777777" w:rsidR="009E2845" w:rsidRPr="00A35703" w:rsidRDefault="00027761">
            <w:pPr>
              <w:spacing w:after="0"/>
              <w:rPr>
                <w:rFonts w:ascii="Times New Roman" w:eastAsia="Times New Roman" w:hAnsi="Times New Roman" w:cs="Times New Roman"/>
                <w:sz w:val="20"/>
              </w:rPr>
            </w:pPr>
          </w:p>
        </w:tc>
      </w:tr>
      <w:tr w:rsidR="00B01EFE" w14:paraId="795DC72F" w14:textId="77777777">
        <w:trPr>
          <w:trHeight w:val="300"/>
        </w:trPr>
        <w:tc>
          <w:tcPr>
            <w:tcW w:w="1301" w:type="dxa"/>
            <w:tcBorders>
              <w:top w:val="nil"/>
              <w:left w:val="nil"/>
              <w:bottom w:val="nil"/>
              <w:right w:val="nil"/>
            </w:tcBorders>
            <w:shd w:val="clear" w:color="auto" w:fill="auto"/>
            <w:noWrap/>
            <w:vAlign w:val="bottom"/>
            <w:hideMark/>
          </w:tcPr>
          <w:p w14:paraId="795DC72C"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C72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10 ως έχει   ΔΕΚΤΟ ΚΑΤΑ ΠΛΕΙΟΨΗΦΙΑ</w:t>
            </w:r>
          </w:p>
        </w:tc>
        <w:tc>
          <w:tcPr>
            <w:tcW w:w="1072" w:type="dxa"/>
            <w:tcBorders>
              <w:top w:val="nil"/>
              <w:left w:val="nil"/>
              <w:bottom w:val="nil"/>
              <w:right w:val="nil"/>
            </w:tcBorders>
            <w:shd w:val="clear" w:color="auto" w:fill="auto"/>
            <w:noWrap/>
            <w:vAlign w:val="bottom"/>
            <w:hideMark/>
          </w:tcPr>
          <w:p w14:paraId="795DC72E" w14:textId="77777777" w:rsidR="009E2845" w:rsidRPr="00A35703" w:rsidRDefault="00027761">
            <w:pPr>
              <w:spacing w:after="0"/>
              <w:rPr>
                <w:rFonts w:ascii="Calibri" w:eastAsia="Times New Roman" w:hAnsi="Calibri" w:cs="Times New Roman"/>
                <w:color w:val="000000"/>
                <w:sz w:val="22"/>
                <w:szCs w:val="22"/>
              </w:rPr>
            </w:pPr>
          </w:p>
        </w:tc>
      </w:tr>
      <w:tr w:rsidR="00B01EFE" w14:paraId="795DC737" w14:textId="77777777">
        <w:trPr>
          <w:trHeight w:val="300"/>
        </w:trPr>
        <w:tc>
          <w:tcPr>
            <w:tcW w:w="1301" w:type="dxa"/>
            <w:tcBorders>
              <w:top w:val="nil"/>
              <w:left w:val="nil"/>
              <w:bottom w:val="nil"/>
              <w:right w:val="nil"/>
            </w:tcBorders>
            <w:shd w:val="clear" w:color="auto" w:fill="auto"/>
            <w:noWrap/>
            <w:vAlign w:val="bottom"/>
            <w:hideMark/>
          </w:tcPr>
          <w:p w14:paraId="795DC73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C73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73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73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73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73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736" w14:textId="77777777" w:rsidR="009E2845" w:rsidRPr="00A35703" w:rsidRDefault="00027761">
            <w:pPr>
              <w:spacing w:after="0"/>
              <w:rPr>
                <w:rFonts w:ascii="Times New Roman" w:eastAsia="Times New Roman" w:hAnsi="Times New Roman" w:cs="Times New Roman"/>
                <w:sz w:val="20"/>
              </w:rPr>
            </w:pPr>
          </w:p>
        </w:tc>
      </w:tr>
      <w:tr w:rsidR="00B01EFE" w14:paraId="795DC73F" w14:textId="77777777">
        <w:trPr>
          <w:trHeight w:val="300"/>
        </w:trPr>
        <w:tc>
          <w:tcPr>
            <w:tcW w:w="1301" w:type="dxa"/>
            <w:tcBorders>
              <w:top w:val="nil"/>
              <w:left w:val="nil"/>
              <w:bottom w:val="nil"/>
              <w:right w:val="nil"/>
            </w:tcBorders>
            <w:shd w:val="clear" w:color="auto" w:fill="auto"/>
            <w:noWrap/>
            <w:vAlign w:val="bottom"/>
            <w:hideMark/>
          </w:tcPr>
          <w:p w14:paraId="795DC73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C73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73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73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73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73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73E" w14:textId="77777777" w:rsidR="009E2845" w:rsidRPr="00A35703" w:rsidRDefault="00027761">
            <w:pPr>
              <w:spacing w:after="0"/>
              <w:rPr>
                <w:rFonts w:ascii="Times New Roman" w:eastAsia="Times New Roman" w:hAnsi="Times New Roman" w:cs="Times New Roman"/>
                <w:sz w:val="20"/>
              </w:rPr>
            </w:pPr>
          </w:p>
        </w:tc>
      </w:tr>
      <w:tr w:rsidR="00B01EFE" w14:paraId="795DC747" w14:textId="77777777">
        <w:trPr>
          <w:trHeight w:val="300"/>
        </w:trPr>
        <w:tc>
          <w:tcPr>
            <w:tcW w:w="1301" w:type="dxa"/>
            <w:tcBorders>
              <w:top w:val="nil"/>
              <w:left w:val="nil"/>
              <w:bottom w:val="nil"/>
              <w:right w:val="nil"/>
            </w:tcBorders>
            <w:shd w:val="clear" w:color="auto" w:fill="auto"/>
            <w:noWrap/>
            <w:vAlign w:val="bottom"/>
            <w:hideMark/>
          </w:tcPr>
          <w:p w14:paraId="795DC74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C74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74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74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C74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74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746" w14:textId="77777777" w:rsidR="009E2845" w:rsidRPr="00A35703" w:rsidRDefault="00027761">
            <w:pPr>
              <w:spacing w:after="0"/>
              <w:rPr>
                <w:rFonts w:ascii="Times New Roman" w:eastAsia="Times New Roman" w:hAnsi="Times New Roman" w:cs="Times New Roman"/>
                <w:sz w:val="20"/>
              </w:rPr>
            </w:pPr>
          </w:p>
        </w:tc>
      </w:tr>
      <w:tr w:rsidR="00B01EFE" w14:paraId="795DC74F" w14:textId="77777777">
        <w:trPr>
          <w:trHeight w:val="300"/>
        </w:trPr>
        <w:tc>
          <w:tcPr>
            <w:tcW w:w="1301" w:type="dxa"/>
            <w:tcBorders>
              <w:top w:val="nil"/>
              <w:left w:val="nil"/>
              <w:bottom w:val="nil"/>
              <w:right w:val="nil"/>
            </w:tcBorders>
            <w:shd w:val="clear" w:color="auto" w:fill="auto"/>
            <w:noWrap/>
            <w:vAlign w:val="bottom"/>
            <w:hideMark/>
          </w:tcPr>
          <w:p w14:paraId="795DC74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C74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74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74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74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74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74E" w14:textId="77777777" w:rsidR="009E2845" w:rsidRPr="00A35703" w:rsidRDefault="00027761">
            <w:pPr>
              <w:spacing w:after="0"/>
              <w:rPr>
                <w:rFonts w:ascii="Times New Roman" w:eastAsia="Times New Roman" w:hAnsi="Times New Roman" w:cs="Times New Roman"/>
                <w:sz w:val="20"/>
              </w:rPr>
            </w:pPr>
          </w:p>
        </w:tc>
      </w:tr>
      <w:tr w:rsidR="00B01EFE" w14:paraId="795DC757" w14:textId="77777777">
        <w:trPr>
          <w:trHeight w:val="300"/>
        </w:trPr>
        <w:tc>
          <w:tcPr>
            <w:tcW w:w="1301" w:type="dxa"/>
            <w:tcBorders>
              <w:top w:val="nil"/>
              <w:left w:val="nil"/>
              <w:bottom w:val="nil"/>
              <w:right w:val="nil"/>
            </w:tcBorders>
            <w:shd w:val="clear" w:color="auto" w:fill="auto"/>
            <w:noWrap/>
            <w:vAlign w:val="bottom"/>
            <w:hideMark/>
          </w:tcPr>
          <w:p w14:paraId="795DC75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C75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75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75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75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75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756" w14:textId="77777777" w:rsidR="009E2845" w:rsidRPr="00A35703" w:rsidRDefault="00027761">
            <w:pPr>
              <w:spacing w:after="0"/>
              <w:rPr>
                <w:rFonts w:ascii="Times New Roman" w:eastAsia="Times New Roman" w:hAnsi="Times New Roman" w:cs="Times New Roman"/>
                <w:sz w:val="20"/>
              </w:rPr>
            </w:pPr>
          </w:p>
        </w:tc>
      </w:tr>
      <w:tr w:rsidR="00B01EFE" w14:paraId="795DC75F" w14:textId="77777777">
        <w:trPr>
          <w:trHeight w:val="300"/>
        </w:trPr>
        <w:tc>
          <w:tcPr>
            <w:tcW w:w="1301" w:type="dxa"/>
            <w:tcBorders>
              <w:top w:val="nil"/>
              <w:left w:val="nil"/>
              <w:bottom w:val="nil"/>
              <w:right w:val="nil"/>
            </w:tcBorders>
            <w:shd w:val="clear" w:color="auto" w:fill="auto"/>
            <w:noWrap/>
            <w:vAlign w:val="bottom"/>
            <w:hideMark/>
          </w:tcPr>
          <w:p w14:paraId="795DC75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C75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75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75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75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75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75E" w14:textId="77777777" w:rsidR="009E2845" w:rsidRPr="00A35703" w:rsidRDefault="00027761">
            <w:pPr>
              <w:spacing w:after="0"/>
              <w:rPr>
                <w:rFonts w:ascii="Times New Roman" w:eastAsia="Times New Roman" w:hAnsi="Times New Roman" w:cs="Times New Roman"/>
                <w:sz w:val="20"/>
              </w:rPr>
            </w:pPr>
          </w:p>
        </w:tc>
      </w:tr>
      <w:tr w:rsidR="00B01EFE" w14:paraId="795DC767" w14:textId="77777777">
        <w:trPr>
          <w:trHeight w:val="300"/>
        </w:trPr>
        <w:tc>
          <w:tcPr>
            <w:tcW w:w="1301" w:type="dxa"/>
            <w:tcBorders>
              <w:top w:val="nil"/>
              <w:left w:val="nil"/>
              <w:bottom w:val="nil"/>
              <w:right w:val="nil"/>
            </w:tcBorders>
            <w:shd w:val="clear" w:color="auto" w:fill="auto"/>
            <w:noWrap/>
            <w:vAlign w:val="bottom"/>
            <w:hideMark/>
          </w:tcPr>
          <w:p w14:paraId="795DC76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C76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76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76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76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76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766" w14:textId="77777777" w:rsidR="009E2845" w:rsidRPr="00A35703" w:rsidRDefault="00027761">
            <w:pPr>
              <w:spacing w:after="0"/>
              <w:rPr>
                <w:rFonts w:ascii="Times New Roman" w:eastAsia="Times New Roman" w:hAnsi="Times New Roman" w:cs="Times New Roman"/>
                <w:sz w:val="20"/>
              </w:rPr>
            </w:pPr>
          </w:p>
        </w:tc>
      </w:tr>
      <w:tr w:rsidR="00B01EFE" w14:paraId="795DC76E" w14:textId="77777777">
        <w:trPr>
          <w:trHeight w:val="300"/>
        </w:trPr>
        <w:tc>
          <w:tcPr>
            <w:tcW w:w="3218" w:type="dxa"/>
            <w:gridSpan w:val="2"/>
            <w:tcBorders>
              <w:top w:val="nil"/>
              <w:left w:val="nil"/>
              <w:bottom w:val="nil"/>
              <w:right w:val="nil"/>
            </w:tcBorders>
            <w:shd w:val="clear" w:color="auto" w:fill="auto"/>
            <w:noWrap/>
            <w:vAlign w:val="bottom"/>
            <w:hideMark/>
          </w:tcPr>
          <w:p w14:paraId="795DC76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C769"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C76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76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76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76D" w14:textId="77777777" w:rsidR="009E2845" w:rsidRPr="00A35703" w:rsidRDefault="00027761">
            <w:pPr>
              <w:spacing w:after="0"/>
              <w:rPr>
                <w:rFonts w:ascii="Times New Roman" w:eastAsia="Times New Roman" w:hAnsi="Times New Roman" w:cs="Times New Roman"/>
                <w:sz w:val="20"/>
              </w:rPr>
            </w:pPr>
          </w:p>
        </w:tc>
      </w:tr>
      <w:tr w:rsidR="00B01EFE" w14:paraId="795DC776" w14:textId="77777777">
        <w:trPr>
          <w:trHeight w:val="300"/>
        </w:trPr>
        <w:tc>
          <w:tcPr>
            <w:tcW w:w="1301" w:type="dxa"/>
            <w:tcBorders>
              <w:top w:val="nil"/>
              <w:left w:val="nil"/>
              <w:bottom w:val="nil"/>
              <w:right w:val="nil"/>
            </w:tcBorders>
            <w:shd w:val="clear" w:color="auto" w:fill="auto"/>
            <w:noWrap/>
            <w:vAlign w:val="bottom"/>
            <w:hideMark/>
          </w:tcPr>
          <w:p w14:paraId="795DC76F"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C770"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C77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772"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C773"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C77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775" w14:textId="77777777" w:rsidR="009E2845" w:rsidRPr="00A35703" w:rsidRDefault="00027761">
            <w:pPr>
              <w:spacing w:after="0"/>
              <w:rPr>
                <w:rFonts w:ascii="Times New Roman" w:eastAsia="Times New Roman" w:hAnsi="Times New Roman" w:cs="Times New Roman"/>
                <w:sz w:val="20"/>
              </w:rPr>
            </w:pPr>
          </w:p>
        </w:tc>
      </w:tr>
      <w:tr w:rsidR="00B01EFE" w14:paraId="795DC77A" w14:textId="77777777">
        <w:trPr>
          <w:trHeight w:val="300"/>
        </w:trPr>
        <w:tc>
          <w:tcPr>
            <w:tcW w:w="1301" w:type="dxa"/>
            <w:tcBorders>
              <w:top w:val="nil"/>
              <w:left w:val="nil"/>
              <w:bottom w:val="nil"/>
              <w:right w:val="nil"/>
            </w:tcBorders>
            <w:shd w:val="clear" w:color="auto" w:fill="auto"/>
            <w:noWrap/>
            <w:vAlign w:val="bottom"/>
            <w:hideMark/>
          </w:tcPr>
          <w:p w14:paraId="795DC777"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C77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11 όπως τροπ.   ΔΕΚΤΟ ΚΑΤΑ ΠΛΕΙΟΨΗΦΙΑ</w:t>
            </w:r>
          </w:p>
        </w:tc>
        <w:tc>
          <w:tcPr>
            <w:tcW w:w="1072" w:type="dxa"/>
            <w:tcBorders>
              <w:top w:val="nil"/>
              <w:left w:val="nil"/>
              <w:bottom w:val="nil"/>
              <w:right w:val="nil"/>
            </w:tcBorders>
            <w:shd w:val="clear" w:color="auto" w:fill="auto"/>
            <w:noWrap/>
            <w:vAlign w:val="bottom"/>
            <w:hideMark/>
          </w:tcPr>
          <w:p w14:paraId="795DC779" w14:textId="77777777" w:rsidR="009E2845" w:rsidRPr="00A35703" w:rsidRDefault="00027761">
            <w:pPr>
              <w:spacing w:after="0"/>
              <w:rPr>
                <w:rFonts w:ascii="Calibri" w:eastAsia="Times New Roman" w:hAnsi="Calibri" w:cs="Times New Roman"/>
                <w:color w:val="000000"/>
                <w:sz w:val="22"/>
                <w:szCs w:val="22"/>
              </w:rPr>
            </w:pPr>
          </w:p>
        </w:tc>
      </w:tr>
      <w:tr w:rsidR="00B01EFE" w14:paraId="795DC782" w14:textId="77777777">
        <w:trPr>
          <w:trHeight w:val="300"/>
        </w:trPr>
        <w:tc>
          <w:tcPr>
            <w:tcW w:w="1301" w:type="dxa"/>
            <w:tcBorders>
              <w:top w:val="nil"/>
              <w:left w:val="nil"/>
              <w:bottom w:val="nil"/>
              <w:right w:val="nil"/>
            </w:tcBorders>
            <w:shd w:val="clear" w:color="auto" w:fill="auto"/>
            <w:noWrap/>
            <w:vAlign w:val="bottom"/>
            <w:hideMark/>
          </w:tcPr>
          <w:p w14:paraId="795DC77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C77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77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77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77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78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781" w14:textId="77777777" w:rsidR="009E2845" w:rsidRPr="00A35703" w:rsidRDefault="00027761">
            <w:pPr>
              <w:spacing w:after="0"/>
              <w:rPr>
                <w:rFonts w:ascii="Times New Roman" w:eastAsia="Times New Roman" w:hAnsi="Times New Roman" w:cs="Times New Roman"/>
                <w:sz w:val="20"/>
              </w:rPr>
            </w:pPr>
          </w:p>
        </w:tc>
      </w:tr>
      <w:tr w:rsidR="00B01EFE" w14:paraId="795DC78A" w14:textId="77777777">
        <w:trPr>
          <w:trHeight w:val="300"/>
        </w:trPr>
        <w:tc>
          <w:tcPr>
            <w:tcW w:w="1301" w:type="dxa"/>
            <w:tcBorders>
              <w:top w:val="nil"/>
              <w:left w:val="nil"/>
              <w:bottom w:val="nil"/>
              <w:right w:val="nil"/>
            </w:tcBorders>
            <w:shd w:val="clear" w:color="auto" w:fill="auto"/>
            <w:noWrap/>
            <w:vAlign w:val="bottom"/>
            <w:hideMark/>
          </w:tcPr>
          <w:p w14:paraId="795DC78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C78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78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78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78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78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789" w14:textId="77777777" w:rsidR="009E2845" w:rsidRPr="00A35703" w:rsidRDefault="00027761">
            <w:pPr>
              <w:spacing w:after="0"/>
              <w:rPr>
                <w:rFonts w:ascii="Times New Roman" w:eastAsia="Times New Roman" w:hAnsi="Times New Roman" w:cs="Times New Roman"/>
                <w:sz w:val="20"/>
              </w:rPr>
            </w:pPr>
          </w:p>
        </w:tc>
      </w:tr>
      <w:tr w:rsidR="00B01EFE" w14:paraId="795DC792" w14:textId="77777777">
        <w:trPr>
          <w:trHeight w:val="300"/>
        </w:trPr>
        <w:tc>
          <w:tcPr>
            <w:tcW w:w="1301" w:type="dxa"/>
            <w:tcBorders>
              <w:top w:val="nil"/>
              <w:left w:val="nil"/>
              <w:bottom w:val="nil"/>
              <w:right w:val="nil"/>
            </w:tcBorders>
            <w:shd w:val="clear" w:color="auto" w:fill="auto"/>
            <w:noWrap/>
            <w:vAlign w:val="bottom"/>
            <w:hideMark/>
          </w:tcPr>
          <w:p w14:paraId="795DC78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C78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78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78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78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79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791" w14:textId="77777777" w:rsidR="009E2845" w:rsidRPr="00A35703" w:rsidRDefault="00027761">
            <w:pPr>
              <w:spacing w:after="0"/>
              <w:rPr>
                <w:rFonts w:ascii="Times New Roman" w:eastAsia="Times New Roman" w:hAnsi="Times New Roman" w:cs="Times New Roman"/>
                <w:sz w:val="20"/>
              </w:rPr>
            </w:pPr>
          </w:p>
        </w:tc>
      </w:tr>
      <w:tr w:rsidR="00B01EFE" w14:paraId="795DC79A" w14:textId="77777777">
        <w:trPr>
          <w:trHeight w:val="300"/>
        </w:trPr>
        <w:tc>
          <w:tcPr>
            <w:tcW w:w="1301" w:type="dxa"/>
            <w:tcBorders>
              <w:top w:val="nil"/>
              <w:left w:val="nil"/>
              <w:bottom w:val="nil"/>
              <w:right w:val="nil"/>
            </w:tcBorders>
            <w:shd w:val="clear" w:color="auto" w:fill="auto"/>
            <w:noWrap/>
            <w:vAlign w:val="bottom"/>
            <w:hideMark/>
          </w:tcPr>
          <w:p w14:paraId="795DC79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C79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79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79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79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79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799" w14:textId="77777777" w:rsidR="009E2845" w:rsidRPr="00A35703" w:rsidRDefault="00027761">
            <w:pPr>
              <w:spacing w:after="0"/>
              <w:rPr>
                <w:rFonts w:ascii="Times New Roman" w:eastAsia="Times New Roman" w:hAnsi="Times New Roman" w:cs="Times New Roman"/>
                <w:sz w:val="20"/>
              </w:rPr>
            </w:pPr>
          </w:p>
        </w:tc>
      </w:tr>
      <w:tr w:rsidR="00B01EFE" w14:paraId="795DC7A2" w14:textId="77777777">
        <w:trPr>
          <w:trHeight w:val="300"/>
        </w:trPr>
        <w:tc>
          <w:tcPr>
            <w:tcW w:w="1301" w:type="dxa"/>
            <w:tcBorders>
              <w:top w:val="nil"/>
              <w:left w:val="nil"/>
              <w:bottom w:val="nil"/>
              <w:right w:val="nil"/>
            </w:tcBorders>
            <w:shd w:val="clear" w:color="auto" w:fill="auto"/>
            <w:noWrap/>
            <w:vAlign w:val="bottom"/>
            <w:hideMark/>
          </w:tcPr>
          <w:p w14:paraId="795DC79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C79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79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79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79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7A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7A1" w14:textId="77777777" w:rsidR="009E2845" w:rsidRPr="00A35703" w:rsidRDefault="00027761">
            <w:pPr>
              <w:spacing w:after="0"/>
              <w:rPr>
                <w:rFonts w:ascii="Times New Roman" w:eastAsia="Times New Roman" w:hAnsi="Times New Roman" w:cs="Times New Roman"/>
                <w:sz w:val="20"/>
              </w:rPr>
            </w:pPr>
          </w:p>
        </w:tc>
      </w:tr>
      <w:tr w:rsidR="00B01EFE" w14:paraId="795DC7AA" w14:textId="77777777">
        <w:trPr>
          <w:trHeight w:val="300"/>
        </w:trPr>
        <w:tc>
          <w:tcPr>
            <w:tcW w:w="1301" w:type="dxa"/>
            <w:tcBorders>
              <w:top w:val="nil"/>
              <w:left w:val="nil"/>
              <w:bottom w:val="nil"/>
              <w:right w:val="nil"/>
            </w:tcBorders>
            <w:shd w:val="clear" w:color="auto" w:fill="auto"/>
            <w:noWrap/>
            <w:vAlign w:val="bottom"/>
            <w:hideMark/>
          </w:tcPr>
          <w:p w14:paraId="795DC7A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C7A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7A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7A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7A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7A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7A9" w14:textId="77777777" w:rsidR="009E2845" w:rsidRPr="00A35703" w:rsidRDefault="00027761">
            <w:pPr>
              <w:spacing w:after="0"/>
              <w:rPr>
                <w:rFonts w:ascii="Times New Roman" w:eastAsia="Times New Roman" w:hAnsi="Times New Roman" w:cs="Times New Roman"/>
                <w:sz w:val="20"/>
              </w:rPr>
            </w:pPr>
          </w:p>
        </w:tc>
      </w:tr>
      <w:tr w:rsidR="00B01EFE" w14:paraId="795DC7B2" w14:textId="77777777">
        <w:trPr>
          <w:trHeight w:val="300"/>
        </w:trPr>
        <w:tc>
          <w:tcPr>
            <w:tcW w:w="1301" w:type="dxa"/>
            <w:tcBorders>
              <w:top w:val="nil"/>
              <w:left w:val="nil"/>
              <w:bottom w:val="nil"/>
              <w:right w:val="nil"/>
            </w:tcBorders>
            <w:shd w:val="clear" w:color="auto" w:fill="auto"/>
            <w:noWrap/>
            <w:vAlign w:val="bottom"/>
            <w:hideMark/>
          </w:tcPr>
          <w:p w14:paraId="795DC7A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C7A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7A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7A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7A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7B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7B1" w14:textId="77777777" w:rsidR="009E2845" w:rsidRPr="00A35703" w:rsidRDefault="00027761">
            <w:pPr>
              <w:spacing w:after="0"/>
              <w:rPr>
                <w:rFonts w:ascii="Times New Roman" w:eastAsia="Times New Roman" w:hAnsi="Times New Roman" w:cs="Times New Roman"/>
                <w:sz w:val="20"/>
              </w:rPr>
            </w:pPr>
          </w:p>
        </w:tc>
      </w:tr>
      <w:tr w:rsidR="00B01EFE" w14:paraId="795DC7B9" w14:textId="77777777">
        <w:trPr>
          <w:trHeight w:val="300"/>
        </w:trPr>
        <w:tc>
          <w:tcPr>
            <w:tcW w:w="3218" w:type="dxa"/>
            <w:gridSpan w:val="2"/>
            <w:tcBorders>
              <w:top w:val="nil"/>
              <w:left w:val="nil"/>
              <w:bottom w:val="nil"/>
              <w:right w:val="nil"/>
            </w:tcBorders>
            <w:shd w:val="clear" w:color="auto" w:fill="auto"/>
            <w:noWrap/>
            <w:vAlign w:val="bottom"/>
            <w:hideMark/>
          </w:tcPr>
          <w:p w14:paraId="795DC7B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C7B4"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C7B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7B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7B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7B8" w14:textId="77777777" w:rsidR="009E2845" w:rsidRPr="00A35703" w:rsidRDefault="00027761">
            <w:pPr>
              <w:spacing w:after="0"/>
              <w:rPr>
                <w:rFonts w:ascii="Times New Roman" w:eastAsia="Times New Roman" w:hAnsi="Times New Roman" w:cs="Times New Roman"/>
                <w:sz w:val="20"/>
              </w:rPr>
            </w:pPr>
          </w:p>
        </w:tc>
      </w:tr>
      <w:tr w:rsidR="00B01EFE" w14:paraId="795DC7C1" w14:textId="77777777">
        <w:trPr>
          <w:trHeight w:val="300"/>
        </w:trPr>
        <w:tc>
          <w:tcPr>
            <w:tcW w:w="1301" w:type="dxa"/>
            <w:tcBorders>
              <w:top w:val="nil"/>
              <w:left w:val="nil"/>
              <w:bottom w:val="nil"/>
              <w:right w:val="nil"/>
            </w:tcBorders>
            <w:shd w:val="clear" w:color="auto" w:fill="auto"/>
            <w:noWrap/>
            <w:vAlign w:val="bottom"/>
            <w:hideMark/>
          </w:tcPr>
          <w:p w14:paraId="795DC7BA"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C7BB"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C7B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7BD"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C7BE"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C7B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7C0" w14:textId="77777777" w:rsidR="009E2845" w:rsidRPr="00A35703" w:rsidRDefault="00027761">
            <w:pPr>
              <w:spacing w:after="0"/>
              <w:rPr>
                <w:rFonts w:ascii="Times New Roman" w:eastAsia="Times New Roman" w:hAnsi="Times New Roman" w:cs="Times New Roman"/>
                <w:sz w:val="20"/>
              </w:rPr>
            </w:pPr>
          </w:p>
        </w:tc>
      </w:tr>
      <w:tr w:rsidR="00B01EFE" w14:paraId="795DC7C5" w14:textId="77777777">
        <w:trPr>
          <w:trHeight w:val="300"/>
        </w:trPr>
        <w:tc>
          <w:tcPr>
            <w:tcW w:w="1301" w:type="dxa"/>
            <w:tcBorders>
              <w:top w:val="nil"/>
              <w:left w:val="nil"/>
              <w:bottom w:val="nil"/>
              <w:right w:val="nil"/>
            </w:tcBorders>
            <w:shd w:val="clear" w:color="auto" w:fill="auto"/>
            <w:noWrap/>
            <w:vAlign w:val="bottom"/>
            <w:hideMark/>
          </w:tcPr>
          <w:p w14:paraId="795DC7C2"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C7C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12 ως έχει   ΔΕΚΤΟ ΚΑΤΑ ΠΛΕΙΟΨΗΦΙΑ</w:t>
            </w:r>
          </w:p>
        </w:tc>
        <w:tc>
          <w:tcPr>
            <w:tcW w:w="1072" w:type="dxa"/>
            <w:tcBorders>
              <w:top w:val="nil"/>
              <w:left w:val="nil"/>
              <w:bottom w:val="nil"/>
              <w:right w:val="nil"/>
            </w:tcBorders>
            <w:shd w:val="clear" w:color="auto" w:fill="auto"/>
            <w:noWrap/>
            <w:vAlign w:val="bottom"/>
            <w:hideMark/>
          </w:tcPr>
          <w:p w14:paraId="795DC7C4" w14:textId="77777777" w:rsidR="009E2845" w:rsidRPr="00A35703" w:rsidRDefault="00027761">
            <w:pPr>
              <w:spacing w:after="0"/>
              <w:rPr>
                <w:rFonts w:ascii="Calibri" w:eastAsia="Times New Roman" w:hAnsi="Calibri" w:cs="Times New Roman"/>
                <w:color w:val="000000"/>
                <w:sz w:val="22"/>
                <w:szCs w:val="22"/>
              </w:rPr>
            </w:pPr>
          </w:p>
        </w:tc>
      </w:tr>
      <w:tr w:rsidR="00B01EFE" w14:paraId="795DC7CD" w14:textId="77777777">
        <w:trPr>
          <w:trHeight w:val="300"/>
        </w:trPr>
        <w:tc>
          <w:tcPr>
            <w:tcW w:w="1301" w:type="dxa"/>
            <w:tcBorders>
              <w:top w:val="nil"/>
              <w:left w:val="nil"/>
              <w:bottom w:val="nil"/>
              <w:right w:val="nil"/>
            </w:tcBorders>
            <w:shd w:val="clear" w:color="auto" w:fill="auto"/>
            <w:noWrap/>
            <w:vAlign w:val="bottom"/>
            <w:hideMark/>
          </w:tcPr>
          <w:p w14:paraId="795DC7C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C7C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7C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7C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7C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7C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7CC" w14:textId="77777777" w:rsidR="009E2845" w:rsidRPr="00A35703" w:rsidRDefault="00027761">
            <w:pPr>
              <w:spacing w:after="0"/>
              <w:rPr>
                <w:rFonts w:ascii="Times New Roman" w:eastAsia="Times New Roman" w:hAnsi="Times New Roman" w:cs="Times New Roman"/>
                <w:sz w:val="20"/>
              </w:rPr>
            </w:pPr>
          </w:p>
        </w:tc>
      </w:tr>
      <w:tr w:rsidR="00B01EFE" w14:paraId="795DC7D5" w14:textId="77777777">
        <w:trPr>
          <w:trHeight w:val="300"/>
        </w:trPr>
        <w:tc>
          <w:tcPr>
            <w:tcW w:w="1301" w:type="dxa"/>
            <w:tcBorders>
              <w:top w:val="nil"/>
              <w:left w:val="nil"/>
              <w:bottom w:val="nil"/>
              <w:right w:val="nil"/>
            </w:tcBorders>
            <w:shd w:val="clear" w:color="auto" w:fill="auto"/>
            <w:noWrap/>
            <w:vAlign w:val="bottom"/>
            <w:hideMark/>
          </w:tcPr>
          <w:p w14:paraId="795DC7C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C7C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7D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7D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7D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7D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7D4" w14:textId="77777777" w:rsidR="009E2845" w:rsidRPr="00A35703" w:rsidRDefault="00027761">
            <w:pPr>
              <w:spacing w:after="0"/>
              <w:rPr>
                <w:rFonts w:ascii="Times New Roman" w:eastAsia="Times New Roman" w:hAnsi="Times New Roman" w:cs="Times New Roman"/>
                <w:sz w:val="20"/>
              </w:rPr>
            </w:pPr>
          </w:p>
        </w:tc>
      </w:tr>
      <w:tr w:rsidR="00B01EFE" w14:paraId="795DC7DD" w14:textId="77777777">
        <w:trPr>
          <w:trHeight w:val="300"/>
        </w:trPr>
        <w:tc>
          <w:tcPr>
            <w:tcW w:w="1301" w:type="dxa"/>
            <w:tcBorders>
              <w:top w:val="nil"/>
              <w:left w:val="nil"/>
              <w:bottom w:val="nil"/>
              <w:right w:val="nil"/>
            </w:tcBorders>
            <w:shd w:val="clear" w:color="auto" w:fill="auto"/>
            <w:noWrap/>
            <w:vAlign w:val="bottom"/>
            <w:hideMark/>
          </w:tcPr>
          <w:p w14:paraId="795DC7D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C7D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7D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7D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C7D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7D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7DC" w14:textId="77777777" w:rsidR="009E2845" w:rsidRPr="00A35703" w:rsidRDefault="00027761">
            <w:pPr>
              <w:spacing w:after="0"/>
              <w:rPr>
                <w:rFonts w:ascii="Times New Roman" w:eastAsia="Times New Roman" w:hAnsi="Times New Roman" w:cs="Times New Roman"/>
                <w:sz w:val="20"/>
              </w:rPr>
            </w:pPr>
          </w:p>
        </w:tc>
      </w:tr>
      <w:tr w:rsidR="00B01EFE" w14:paraId="795DC7E5" w14:textId="77777777">
        <w:trPr>
          <w:trHeight w:val="300"/>
        </w:trPr>
        <w:tc>
          <w:tcPr>
            <w:tcW w:w="1301" w:type="dxa"/>
            <w:tcBorders>
              <w:top w:val="nil"/>
              <w:left w:val="nil"/>
              <w:bottom w:val="nil"/>
              <w:right w:val="nil"/>
            </w:tcBorders>
            <w:shd w:val="clear" w:color="auto" w:fill="auto"/>
            <w:noWrap/>
            <w:vAlign w:val="bottom"/>
            <w:hideMark/>
          </w:tcPr>
          <w:p w14:paraId="795DC7D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C7D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7E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7E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7E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7E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7E4" w14:textId="77777777" w:rsidR="009E2845" w:rsidRPr="00A35703" w:rsidRDefault="00027761">
            <w:pPr>
              <w:spacing w:after="0"/>
              <w:rPr>
                <w:rFonts w:ascii="Times New Roman" w:eastAsia="Times New Roman" w:hAnsi="Times New Roman" w:cs="Times New Roman"/>
                <w:sz w:val="20"/>
              </w:rPr>
            </w:pPr>
          </w:p>
        </w:tc>
      </w:tr>
      <w:tr w:rsidR="00B01EFE" w14:paraId="795DC7ED" w14:textId="77777777">
        <w:trPr>
          <w:trHeight w:val="300"/>
        </w:trPr>
        <w:tc>
          <w:tcPr>
            <w:tcW w:w="1301" w:type="dxa"/>
            <w:tcBorders>
              <w:top w:val="nil"/>
              <w:left w:val="nil"/>
              <w:bottom w:val="nil"/>
              <w:right w:val="nil"/>
            </w:tcBorders>
            <w:shd w:val="clear" w:color="auto" w:fill="auto"/>
            <w:noWrap/>
            <w:vAlign w:val="bottom"/>
            <w:hideMark/>
          </w:tcPr>
          <w:p w14:paraId="795DC7E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C7E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7E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7E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7E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7E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7EC" w14:textId="77777777" w:rsidR="009E2845" w:rsidRPr="00A35703" w:rsidRDefault="00027761">
            <w:pPr>
              <w:spacing w:after="0"/>
              <w:rPr>
                <w:rFonts w:ascii="Times New Roman" w:eastAsia="Times New Roman" w:hAnsi="Times New Roman" w:cs="Times New Roman"/>
                <w:sz w:val="20"/>
              </w:rPr>
            </w:pPr>
          </w:p>
        </w:tc>
      </w:tr>
      <w:tr w:rsidR="00B01EFE" w14:paraId="795DC7F5" w14:textId="77777777">
        <w:trPr>
          <w:trHeight w:val="300"/>
        </w:trPr>
        <w:tc>
          <w:tcPr>
            <w:tcW w:w="1301" w:type="dxa"/>
            <w:tcBorders>
              <w:top w:val="nil"/>
              <w:left w:val="nil"/>
              <w:bottom w:val="nil"/>
              <w:right w:val="nil"/>
            </w:tcBorders>
            <w:shd w:val="clear" w:color="auto" w:fill="auto"/>
            <w:noWrap/>
            <w:vAlign w:val="bottom"/>
            <w:hideMark/>
          </w:tcPr>
          <w:p w14:paraId="795DC7E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C7E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7F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7F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7F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7F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7F4" w14:textId="77777777" w:rsidR="009E2845" w:rsidRPr="00A35703" w:rsidRDefault="00027761">
            <w:pPr>
              <w:spacing w:after="0"/>
              <w:rPr>
                <w:rFonts w:ascii="Times New Roman" w:eastAsia="Times New Roman" w:hAnsi="Times New Roman" w:cs="Times New Roman"/>
                <w:sz w:val="20"/>
              </w:rPr>
            </w:pPr>
          </w:p>
        </w:tc>
      </w:tr>
      <w:tr w:rsidR="00B01EFE" w14:paraId="795DC7FD" w14:textId="77777777">
        <w:trPr>
          <w:trHeight w:val="300"/>
        </w:trPr>
        <w:tc>
          <w:tcPr>
            <w:tcW w:w="1301" w:type="dxa"/>
            <w:tcBorders>
              <w:top w:val="nil"/>
              <w:left w:val="nil"/>
              <w:bottom w:val="nil"/>
              <w:right w:val="nil"/>
            </w:tcBorders>
            <w:shd w:val="clear" w:color="auto" w:fill="auto"/>
            <w:noWrap/>
            <w:vAlign w:val="bottom"/>
            <w:hideMark/>
          </w:tcPr>
          <w:p w14:paraId="795DC7F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C7F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7F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7F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7F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7F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7FC" w14:textId="77777777" w:rsidR="009E2845" w:rsidRPr="00A35703" w:rsidRDefault="00027761">
            <w:pPr>
              <w:spacing w:after="0"/>
              <w:rPr>
                <w:rFonts w:ascii="Times New Roman" w:eastAsia="Times New Roman" w:hAnsi="Times New Roman" w:cs="Times New Roman"/>
                <w:sz w:val="20"/>
              </w:rPr>
            </w:pPr>
          </w:p>
        </w:tc>
      </w:tr>
      <w:tr w:rsidR="00B01EFE" w14:paraId="795DC804" w14:textId="77777777">
        <w:trPr>
          <w:trHeight w:val="300"/>
        </w:trPr>
        <w:tc>
          <w:tcPr>
            <w:tcW w:w="3218" w:type="dxa"/>
            <w:gridSpan w:val="2"/>
            <w:tcBorders>
              <w:top w:val="nil"/>
              <w:left w:val="nil"/>
              <w:bottom w:val="nil"/>
              <w:right w:val="nil"/>
            </w:tcBorders>
            <w:shd w:val="clear" w:color="auto" w:fill="auto"/>
            <w:noWrap/>
            <w:vAlign w:val="bottom"/>
            <w:hideMark/>
          </w:tcPr>
          <w:p w14:paraId="795DC7F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C7FF"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C80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80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80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803" w14:textId="77777777" w:rsidR="009E2845" w:rsidRPr="00A35703" w:rsidRDefault="00027761">
            <w:pPr>
              <w:spacing w:after="0"/>
              <w:rPr>
                <w:rFonts w:ascii="Times New Roman" w:eastAsia="Times New Roman" w:hAnsi="Times New Roman" w:cs="Times New Roman"/>
                <w:sz w:val="20"/>
              </w:rPr>
            </w:pPr>
          </w:p>
        </w:tc>
      </w:tr>
      <w:tr w:rsidR="00B01EFE" w14:paraId="795DC80C" w14:textId="77777777">
        <w:trPr>
          <w:trHeight w:val="300"/>
        </w:trPr>
        <w:tc>
          <w:tcPr>
            <w:tcW w:w="1301" w:type="dxa"/>
            <w:tcBorders>
              <w:top w:val="nil"/>
              <w:left w:val="nil"/>
              <w:bottom w:val="nil"/>
              <w:right w:val="nil"/>
            </w:tcBorders>
            <w:shd w:val="clear" w:color="auto" w:fill="auto"/>
            <w:noWrap/>
            <w:vAlign w:val="bottom"/>
            <w:hideMark/>
          </w:tcPr>
          <w:p w14:paraId="795DC805"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C806"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C80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808"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C809"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C80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80B" w14:textId="77777777" w:rsidR="009E2845" w:rsidRPr="00A35703" w:rsidRDefault="00027761">
            <w:pPr>
              <w:spacing w:after="0"/>
              <w:rPr>
                <w:rFonts w:ascii="Times New Roman" w:eastAsia="Times New Roman" w:hAnsi="Times New Roman" w:cs="Times New Roman"/>
                <w:sz w:val="20"/>
              </w:rPr>
            </w:pPr>
          </w:p>
        </w:tc>
      </w:tr>
      <w:tr w:rsidR="00B01EFE" w14:paraId="795DC810" w14:textId="77777777">
        <w:trPr>
          <w:trHeight w:val="300"/>
        </w:trPr>
        <w:tc>
          <w:tcPr>
            <w:tcW w:w="1301" w:type="dxa"/>
            <w:tcBorders>
              <w:top w:val="nil"/>
              <w:left w:val="nil"/>
              <w:bottom w:val="nil"/>
              <w:right w:val="nil"/>
            </w:tcBorders>
            <w:shd w:val="clear" w:color="auto" w:fill="auto"/>
            <w:noWrap/>
            <w:vAlign w:val="bottom"/>
            <w:hideMark/>
          </w:tcPr>
          <w:p w14:paraId="795DC80D"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C80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13 ως έχει   ΔΕΚΤΟ ΚΑΤΑ ΠΛΕΙΟΨΗΦΙΑ</w:t>
            </w:r>
          </w:p>
        </w:tc>
        <w:tc>
          <w:tcPr>
            <w:tcW w:w="1072" w:type="dxa"/>
            <w:tcBorders>
              <w:top w:val="nil"/>
              <w:left w:val="nil"/>
              <w:bottom w:val="nil"/>
              <w:right w:val="nil"/>
            </w:tcBorders>
            <w:shd w:val="clear" w:color="auto" w:fill="auto"/>
            <w:noWrap/>
            <w:vAlign w:val="bottom"/>
            <w:hideMark/>
          </w:tcPr>
          <w:p w14:paraId="795DC80F" w14:textId="77777777" w:rsidR="009E2845" w:rsidRPr="00A35703" w:rsidRDefault="00027761">
            <w:pPr>
              <w:spacing w:after="0"/>
              <w:rPr>
                <w:rFonts w:ascii="Calibri" w:eastAsia="Times New Roman" w:hAnsi="Calibri" w:cs="Times New Roman"/>
                <w:color w:val="000000"/>
                <w:sz w:val="22"/>
                <w:szCs w:val="22"/>
              </w:rPr>
            </w:pPr>
          </w:p>
        </w:tc>
      </w:tr>
      <w:tr w:rsidR="00B01EFE" w14:paraId="795DC818" w14:textId="77777777">
        <w:trPr>
          <w:trHeight w:val="300"/>
        </w:trPr>
        <w:tc>
          <w:tcPr>
            <w:tcW w:w="1301" w:type="dxa"/>
            <w:tcBorders>
              <w:top w:val="nil"/>
              <w:left w:val="nil"/>
              <w:bottom w:val="nil"/>
              <w:right w:val="nil"/>
            </w:tcBorders>
            <w:shd w:val="clear" w:color="auto" w:fill="auto"/>
            <w:noWrap/>
            <w:vAlign w:val="bottom"/>
            <w:hideMark/>
          </w:tcPr>
          <w:p w14:paraId="795DC81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C81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81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81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81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81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817" w14:textId="77777777" w:rsidR="009E2845" w:rsidRPr="00A35703" w:rsidRDefault="00027761">
            <w:pPr>
              <w:spacing w:after="0"/>
              <w:rPr>
                <w:rFonts w:ascii="Times New Roman" w:eastAsia="Times New Roman" w:hAnsi="Times New Roman" w:cs="Times New Roman"/>
                <w:sz w:val="20"/>
              </w:rPr>
            </w:pPr>
          </w:p>
        </w:tc>
      </w:tr>
      <w:tr w:rsidR="00B01EFE" w14:paraId="795DC820" w14:textId="77777777">
        <w:trPr>
          <w:trHeight w:val="300"/>
        </w:trPr>
        <w:tc>
          <w:tcPr>
            <w:tcW w:w="1301" w:type="dxa"/>
            <w:tcBorders>
              <w:top w:val="nil"/>
              <w:left w:val="nil"/>
              <w:bottom w:val="nil"/>
              <w:right w:val="nil"/>
            </w:tcBorders>
            <w:shd w:val="clear" w:color="auto" w:fill="auto"/>
            <w:noWrap/>
            <w:vAlign w:val="bottom"/>
            <w:hideMark/>
          </w:tcPr>
          <w:p w14:paraId="795DC81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C81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81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81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81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81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81F" w14:textId="77777777" w:rsidR="009E2845" w:rsidRPr="00A35703" w:rsidRDefault="00027761">
            <w:pPr>
              <w:spacing w:after="0"/>
              <w:rPr>
                <w:rFonts w:ascii="Times New Roman" w:eastAsia="Times New Roman" w:hAnsi="Times New Roman" w:cs="Times New Roman"/>
                <w:sz w:val="20"/>
              </w:rPr>
            </w:pPr>
          </w:p>
        </w:tc>
      </w:tr>
      <w:tr w:rsidR="00B01EFE" w14:paraId="795DC828" w14:textId="77777777">
        <w:trPr>
          <w:trHeight w:val="300"/>
        </w:trPr>
        <w:tc>
          <w:tcPr>
            <w:tcW w:w="1301" w:type="dxa"/>
            <w:tcBorders>
              <w:top w:val="nil"/>
              <w:left w:val="nil"/>
              <w:bottom w:val="nil"/>
              <w:right w:val="nil"/>
            </w:tcBorders>
            <w:shd w:val="clear" w:color="auto" w:fill="auto"/>
            <w:noWrap/>
            <w:vAlign w:val="bottom"/>
            <w:hideMark/>
          </w:tcPr>
          <w:p w14:paraId="795DC82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C82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82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82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82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82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827" w14:textId="77777777" w:rsidR="009E2845" w:rsidRPr="00A35703" w:rsidRDefault="00027761">
            <w:pPr>
              <w:spacing w:after="0"/>
              <w:rPr>
                <w:rFonts w:ascii="Times New Roman" w:eastAsia="Times New Roman" w:hAnsi="Times New Roman" w:cs="Times New Roman"/>
                <w:sz w:val="20"/>
              </w:rPr>
            </w:pPr>
          </w:p>
        </w:tc>
      </w:tr>
      <w:tr w:rsidR="00B01EFE" w14:paraId="795DC830" w14:textId="77777777">
        <w:trPr>
          <w:trHeight w:val="300"/>
        </w:trPr>
        <w:tc>
          <w:tcPr>
            <w:tcW w:w="1301" w:type="dxa"/>
            <w:tcBorders>
              <w:top w:val="nil"/>
              <w:left w:val="nil"/>
              <w:bottom w:val="nil"/>
              <w:right w:val="nil"/>
            </w:tcBorders>
            <w:shd w:val="clear" w:color="auto" w:fill="auto"/>
            <w:noWrap/>
            <w:vAlign w:val="bottom"/>
            <w:hideMark/>
          </w:tcPr>
          <w:p w14:paraId="795DC82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C82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82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82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82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82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82F" w14:textId="77777777" w:rsidR="009E2845" w:rsidRPr="00A35703" w:rsidRDefault="00027761">
            <w:pPr>
              <w:spacing w:after="0"/>
              <w:rPr>
                <w:rFonts w:ascii="Times New Roman" w:eastAsia="Times New Roman" w:hAnsi="Times New Roman" w:cs="Times New Roman"/>
                <w:sz w:val="20"/>
              </w:rPr>
            </w:pPr>
          </w:p>
        </w:tc>
      </w:tr>
      <w:tr w:rsidR="00B01EFE" w14:paraId="795DC838" w14:textId="77777777">
        <w:trPr>
          <w:trHeight w:val="300"/>
        </w:trPr>
        <w:tc>
          <w:tcPr>
            <w:tcW w:w="1301" w:type="dxa"/>
            <w:tcBorders>
              <w:top w:val="nil"/>
              <w:left w:val="nil"/>
              <w:bottom w:val="nil"/>
              <w:right w:val="nil"/>
            </w:tcBorders>
            <w:shd w:val="clear" w:color="auto" w:fill="auto"/>
            <w:noWrap/>
            <w:vAlign w:val="bottom"/>
            <w:hideMark/>
          </w:tcPr>
          <w:p w14:paraId="795DC83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C83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83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83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83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83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837" w14:textId="77777777" w:rsidR="009E2845" w:rsidRPr="00A35703" w:rsidRDefault="00027761">
            <w:pPr>
              <w:spacing w:after="0"/>
              <w:rPr>
                <w:rFonts w:ascii="Times New Roman" w:eastAsia="Times New Roman" w:hAnsi="Times New Roman" w:cs="Times New Roman"/>
                <w:sz w:val="20"/>
              </w:rPr>
            </w:pPr>
          </w:p>
        </w:tc>
      </w:tr>
      <w:tr w:rsidR="00B01EFE" w14:paraId="795DC840" w14:textId="77777777">
        <w:trPr>
          <w:trHeight w:val="300"/>
        </w:trPr>
        <w:tc>
          <w:tcPr>
            <w:tcW w:w="1301" w:type="dxa"/>
            <w:tcBorders>
              <w:top w:val="nil"/>
              <w:left w:val="nil"/>
              <w:bottom w:val="nil"/>
              <w:right w:val="nil"/>
            </w:tcBorders>
            <w:shd w:val="clear" w:color="auto" w:fill="auto"/>
            <w:noWrap/>
            <w:vAlign w:val="bottom"/>
            <w:hideMark/>
          </w:tcPr>
          <w:p w14:paraId="795DC83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C83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83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83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83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83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83F" w14:textId="77777777" w:rsidR="009E2845" w:rsidRPr="00A35703" w:rsidRDefault="00027761">
            <w:pPr>
              <w:spacing w:after="0"/>
              <w:rPr>
                <w:rFonts w:ascii="Times New Roman" w:eastAsia="Times New Roman" w:hAnsi="Times New Roman" w:cs="Times New Roman"/>
                <w:sz w:val="20"/>
              </w:rPr>
            </w:pPr>
          </w:p>
        </w:tc>
      </w:tr>
      <w:tr w:rsidR="00B01EFE" w14:paraId="795DC848" w14:textId="77777777">
        <w:trPr>
          <w:trHeight w:val="300"/>
        </w:trPr>
        <w:tc>
          <w:tcPr>
            <w:tcW w:w="1301" w:type="dxa"/>
            <w:tcBorders>
              <w:top w:val="nil"/>
              <w:left w:val="nil"/>
              <w:bottom w:val="nil"/>
              <w:right w:val="nil"/>
            </w:tcBorders>
            <w:shd w:val="clear" w:color="auto" w:fill="auto"/>
            <w:noWrap/>
            <w:vAlign w:val="bottom"/>
            <w:hideMark/>
          </w:tcPr>
          <w:p w14:paraId="795DC84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C84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84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84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84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84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847" w14:textId="77777777" w:rsidR="009E2845" w:rsidRPr="00A35703" w:rsidRDefault="00027761">
            <w:pPr>
              <w:spacing w:after="0"/>
              <w:rPr>
                <w:rFonts w:ascii="Times New Roman" w:eastAsia="Times New Roman" w:hAnsi="Times New Roman" w:cs="Times New Roman"/>
                <w:sz w:val="20"/>
              </w:rPr>
            </w:pPr>
          </w:p>
        </w:tc>
      </w:tr>
      <w:tr w:rsidR="00B01EFE" w14:paraId="795DC84F" w14:textId="77777777">
        <w:trPr>
          <w:trHeight w:val="300"/>
        </w:trPr>
        <w:tc>
          <w:tcPr>
            <w:tcW w:w="3218" w:type="dxa"/>
            <w:gridSpan w:val="2"/>
            <w:tcBorders>
              <w:top w:val="nil"/>
              <w:left w:val="nil"/>
              <w:bottom w:val="nil"/>
              <w:right w:val="nil"/>
            </w:tcBorders>
            <w:shd w:val="clear" w:color="auto" w:fill="auto"/>
            <w:noWrap/>
            <w:vAlign w:val="bottom"/>
            <w:hideMark/>
          </w:tcPr>
          <w:p w14:paraId="795DC84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C84A"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C84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84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84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84E" w14:textId="77777777" w:rsidR="009E2845" w:rsidRPr="00A35703" w:rsidRDefault="00027761">
            <w:pPr>
              <w:spacing w:after="0"/>
              <w:rPr>
                <w:rFonts w:ascii="Times New Roman" w:eastAsia="Times New Roman" w:hAnsi="Times New Roman" w:cs="Times New Roman"/>
                <w:sz w:val="20"/>
              </w:rPr>
            </w:pPr>
          </w:p>
        </w:tc>
      </w:tr>
      <w:tr w:rsidR="00B01EFE" w14:paraId="795DC857" w14:textId="77777777">
        <w:trPr>
          <w:trHeight w:val="300"/>
        </w:trPr>
        <w:tc>
          <w:tcPr>
            <w:tcW w:w="1301" w:type="dxa"/>
            <w:tcBorders>
              <w:top w:val="nil"/>
              <w:left w:val="nil"/>
              <w:bottom w:val="nil"/>
              <w:right w:val="nil"/>
            </w:tcBorders>
            <w:shd w:val="clear" w:color="auto" w:fill="auto"/>
            <w:noWrap/>
            <w:vAlign w:val="bottom"/>
            <w:hideMark/>
          </w:tcPr>
          <w:p w14:paraId="795DC850"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C851"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C85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853"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C854"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C85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856" w14:textId="77777777" w:rsidR="009E2845" w:rsidRPr="00A35703" w:rsidRDefault="00027761">
            <w:pPr>
              <w:spacing w:after="0"/>
              <w:rPr>
                <w:rFonts w:ascii="Times New Roman" w:eastAsia="Times New Roman" w:hAnsi="Times New Roman" w:cs="Times New Roman"/>
                <w:sz w:val="20"/>
              </w:rPr>
            </w:pPr>
          </w:p>
        </w:tc>
      </w:tr>
      <w:tr w:rsidR="00B01EFE" w14:paraId="795DC85B" w14:textId="77777777">
        <w:trPr>
          <w:trHeight w:val="300"/>
        </w:trPr>
        <w:tc>
          <w:tcPr>
            <w:tcW w:w="1301" w:type="dxa"/>
            <w:tcBorders>
              <w:top w:val="nil"/>
              <w:left w:val="nil"/>
              <w:bottom w:val="nil"/>
              <w:right w:val="nil"/>
            </w:tcBorders>
            <w:shd w:val="clear" w:color="auto" w:fill="auto"/>
            <w:noWrap/>
            <w:vAlign w:val="bottom"/>
            <w:hideMark/>
          </w:tcPr>
          <w:p w14:paraId="795DC858"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C85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14 ως έχει   ΔΕΚΤΟ ΚΑΤΑ ΠΛΕΙΟΨΗΦΙΑ</w:t>
            </w:r>
          </w:p>
        </w:tc>
        <w:tc>
          <w:tcPr>
            <w:tcW w:w="1072" w:type="dxa"/>
            <w:tcBorders>
              <w:top w:val="nil"/>
              <w:left w:val="nil"/>
              <w:bottom w:val="nil"/>
              <w:right w:val="nil"/>
            </w:tcBorders>
            <w:shd w:val="clear" w:color="auto" w:fill="auto"/>
            <w:noWrap/>
            <w:vAlign w:val="bottom"/>
            <w:hideMark/>
          </w:tcPr>
          <w:p w14:paraId="795DC85A" w14:textId="77777777" w:rsidR="009E2845" w:rsidRPr="00A35703" w:rsidRDefault="00027761">
            <w:pPr>
              <w:spacing w:after="0"/>
              <w:rPr>
                <w:rFonts w:ascii="Calibri" w:eastAsia="Times New Roman" w:hAnsi="Calibri" w:cs="Times New Roman"/>
                <w:color w:val="000000"/>
                <w:sz w:val="22"/>
                <w:szCs w:val="22"/>
              </w:rPr>
            </w:pPr>
          </w:p>
        </w:tc>
      </w:tr>
      <w:tr w:rsidR="00B01EFE" w14:paraId="795DC863" w14:textId="77777777">
        <w:trPr>
          <w:trHeight w:val="300"/>
        </w:trPr>
        <w:tc>
          <w:tcPr>
            <w:tcW w:w="1301" w:type="dxa"/>
            <w:tcBorders>
              <w:top w:val="nil"/>
              <w:left w:val="nil"/>
              <w:bottom w:val="nil"/>
              <w:right w:val="nil"/>
            </w:tcBorders>
            <w:shd w:val="clear" w:color="auto" w:fill="auto"/>
            <w:noWrap/>
            <w:vAlign w:val="bottom"/>
            <w:hideMark/>
          </w:tcPr>
          <w:p w14:paraId="795DC85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C85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85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85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86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86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862" w14:textId="77777777" w:rsidR="009E2845" w:rsidRPr="00A35703" w:rsidRDefault="00027761">
            <w:pPr>
              <w:spacing w:after="0"/>
              <w:rPr>
                <w:rFonts w:ascii="Times New Roman" w:eastAsia="Times New Roman" w:hAnsi="Times New Roman" w:cs="Times New Roman"/>
                <w:sz w:val="20"/>
              </w:rPr>
            </w:pPr>
          </w:p>
        </w:tc>
      </w:tr>
      <w:tr w:rsidR="00B01EFE" w14:paraId="795DC86B" w14:textId="77777777">
        <w:trPr>
          <w:trHeight w:val="300"/>
        </w:trPr>
        <w:tc>
          <w:tcPr>
            <w:tcW w:w="1301" w:type="dxa"/>
            <w:tcBorders>
              <w:top w:val="nil"/>
              <w:left w:val="nil"/>
              <w:bottom w:val="nil"/>
              <w:right w:val="nil"/>
            </w:tcBorders>
            <w:shd w:val="clear" w:color="auto" w:fill="auto"/>
            <w:noWrap/>
            <w:vAlign w:val="bottom"/>
            <w:hideMark/>
          </w:tcPr>
          <w:p w14:paraId="795DC86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C86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86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86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86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86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86A" w14:textId="77777777" w:rsidR="009E2845" w:rsidRPr="00A35703" w:rsidRDefault="00027761">
            <w:pPr>
              <w:spacing w:after="0"/>
              <w:rPr>
                <w:rFonts w:ascii="Times New Roman" w:eastAsia="Times New Roman" w:hAnsi="Times New Roman" w:cs="Times New Roman"/>
                <w:sz w:val="20"/>
              </w:rPr>
            </w:pPr>
          </w:p>
        </w:tc>
      </w:tr>
      <w:tr w:rsidR="00B01EFE" w14:paraId="795DC873" w14:textId="77777777">
        <w:trPr>
          <w:trHeight w:val="300"/>
        </w:trPr>
        <w:tc>
          <w:tcPr>
            <w:tcW w:w="1301" w:type="dxa"/>
            <w:tcBorders>
              <w:top w:val="nil"/>
              <w:left w:val="nil"/>
              <w:bottom w:val="nil"/>
              <w:right w:val="nil"/>
            </w:tcBorders>
            <w:shd w:val="clear" w:color="auto" w:fill="auto"/>
            <w:noWrap/>
            <w:vAlign w:val="bottom"/>
            <w:hideMark/>
          </w:tcPr>
          <w:p w14:paraId="795DC86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C86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86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86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87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87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872" w14:textId="77777777" w:rsidR="009E2845" w:rsidRPr="00A35703" w:rsidRDefault="00027761">
            <w:pPr>
              <w:spacing w:after="0"/>
              <w:rPr>
                <w:rFonts w:ascii="Times New Roman" w:eastAsia="Times New Roman" w:hAnsi="Times New Roman" w:cs="Times New Roman"/>
                <w:sz w:val="20"/>
              </w:rPr>
            </w:pPr>
          </w:p>
        </w:tc>
      </w:tr>
      <w:tr w:rsidR="00B01EFE" w14:paraId="795DC87B" w14:textId="77777777">
        <w:trPr>
          <w:trHeight w:val="300"/>
        </w:trPr>
        <w:tc>
          <w:tcPr>
            <w:tcW w:w="1301" w:type="dxa"/>
            <w:tcBorders>
              <w:top w:val="nil"/>
              <w:left w:val="nil"/>
              <w:bottom w:val="nil"/>
              <w:right w:val="nil"/>
            </w:tcBorders>
            <w:shd w:val="clear" w:color="auto" w:fill="auto"/>
            <w:noWrap/>
            <w:vAlign w:val="bottom"/>
            <w:hideMark/>
          </w:tcPr>
          <w:p w14:paraId="795DC87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C87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87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87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87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87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87A" w14:textId="77777777" w:rsidR="009E2845" w:rsidRPr="00A35703" w:rsidRDefault="00027761">
            <w:pPr>
              <w:spacing w:after="0"/>
              <w:rPr>
                <w:rFonts w:ascii="Times New Roman" w:eastAsia="Times New Roman" w:hAnsi="Times New Roman" w:cs="Times New Roman"/>
                <w:sz w:val="20"/>
              </w:rPr>
            </w:pPr>
          </w:p>
        </w:tc>
      </w:tr>
      <w:tr w:rsidR="00B01EFE" w14:paraId="795DC883" w14:textId="77777777">
        <w:trPr>
          <w:trHeight w:val="300"/>
        </w:trPr>
        <w:tc>
          <w:tcPr>
            <w:tcW w:w="1301" w:type="dxa"/>
            <w:tcBorders>
              <w:top w:val="nil"/>
              <w:left w:val="nil"/>
              <w:bottom w:val="nil"/>
              <w:right w:val="nil"/>
            </w:tcBorders>
            <w:shd w:val="clear" w:color="auto" w:fill="auto"/>
            <w:noWrap/>
            <w:vAlign w:val="bottom"/>
            <w:hideMark/>
          </w:tcPr>
          <w:p w14:paraId="795DC87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C87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87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87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88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88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882" w14:textId="77777777" w:rsidR="009E2845" w:rsidRPr="00A35703" w:rsidRDefault="00027761">
            <w:pPr>
              <w:spacing w:after="0"/>
              <w:rPr>
                <w:rFonts w:ascii="Times New Roman" w:eastAsia="Times New Roman" w:hAnsi="Times New Roman" w:cs="Times New Roman"/>
                <w:sz w:val="20"/>
              </w:rPr>
            </w:pPr>
          </w:p>
        </w:tc>
      </w:tr>
      <w:tr w:rsidR="00B01EFE" w14:paraId="795DC88B" w14:textId="77777777">
        <w:trPr>
          <w:trHeight w:val="300"/>
        </w:trPr>
        <w:tc>
          <w:tcPr>
            <w:tcW w:w="1301" w:type="dxa"/>
            <w:tcBorders>
              <w:top w:val="nil"/>
              <w:left w:val="nil"/>
              <w:bottom w:val="nil"/>
              <w:right w:val="nil"/>
            </w:tcBorders>
            <w:shd w:val="clear" w:color="auto" w:fill="auto"/>
            <w:noWrap/>
            <w:vAlign w:val="bottom"/>
            <w:hideMark/>
          </w:tcPr>
          <w:p w14:paraId="795DC88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C88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88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88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88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88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88A" w14:textId="77777777" w:rsidR="009E2845" w:rsidRPr="00A35703" w:rsidRDefault="00027761">
            <w:pPr>
              <w:spacing w:after="0"/>
              <w:rPr>
                <w:rFonts w:ascii="Times New Roman" w:eastAsia="Times New Roman" w:hAnsi="Times New Roman" w:cs="Times New Roman"/>
                <w:sz w:val="20"/>
              </w:rPr>
            </w:pPr>
          </w:p>
        </w:tc>
      </w:tr>
      <w:tr w:rsidR="00B01EFE" w14:paraId="795DC893" w14:textId="77777777">
        <w:trPr>
          <w:trHeight w:val="300"/>
        </w:trPr>
        <w:tc>
          <w:tcPr>
            <w:tcW w:w="1301" w:type="dxa"/>
            <w:tcBorders>
              <w:top w:val="nil"/>
              <w:left w:val="nil"/>
              <w:bottom w:val="nil"/>
              <w:right w:val="nil"/>
            </w:tcBorders>
            <w:shd w:val="clear" w:color="auto" w:fill="auto"/>
            <w:noWrap/>
            <w:vAlign w:val="bottom"/>
            <w:hideMark/>
          </w:tcPr>
          <w:p w14:paraId="795DC88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C88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88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88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89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89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892" w14:textId="77777777" w:rsidR="009E2845" w:rsidRPr="00A35703" w:rsidRDefault="00027761">
            <w:pPr>
              <w:spacing w:after="0"/>
              <w:rPr>
                <w:rFonts w:ascii="Times New Roman" w:eastAsia="Times New Roman" w:hAnsi="Times New Roman" w:cs="Times New Roman"/>
                <w:sz w:val="20"/>
              </w:rPr>
            </w:pPr>
          </w:p>
        </w:tc>
      </w:tr>
      <w:tr w:rsidR="00B01EFE" w14:paraId="795DC89A" w14:textId="77777777">
        <w:trPr>
          <w:trHeight w:val="300"/>
        </w:trPr>
        <w:tc>
          <w:tcPr>
            <w:tcW w:w="3218" w:type="dxa"/>
            <w:gridSpan w:val="2"/>
            <w:tcBorders>
              <w:top w:val="nil"/>
              <w:left w:val="nil"/>
              <w:bottom w:val="nil"/>
              <w:right w:val="nil"/>
            </w:tcBorders>
            <w:shd w:val="clear" w:color="auto" w:fill="auto"/>
            <w:noWrap/>
            <w:vAlign w:val="bottom"/>
            <w:hideMark/>
          </w:tcPr>
          <w:p w14:paraId="795DC89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C895"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C89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89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89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899" w14:textId="77777777" w:rsidR="009E2845" w:rsidRPr="00A35703" w:rsidRDefault="00027761">
            <w:pPr>
              <w:spacing w:after="0"/>
              <w:rPr>
                <w:rFonts w:ascii="Times New Roman" w:eastAsia="Times New Roman" w:hAnsi="Times New Roman" w:cs="Times New Roman"/>
                <w:sz w:val="20"/>
              </w:rPr>
            </w:pPr>
          </w:p>
        </w:tc>
      </w:tr>
      <w:tr w:rsidR="00B01EFE" w14:paraId="795DC8A2" w14:textId="77777777">
        <w:trPr>
          <w:trHeight w:val="300"/>
        </w:trPr>
        <w:tc>
          <w:tcPr>
            <w:tcW w:w="1301" w:type="dxa"/>
            <w:tcBorders>
              <w:top w:val="nil"/>
              <w:left w:val="nil"/>
              <w:bottom w:val="nil"/>
              <w:right w:val="nil"/>
            </w:tcBorders>
            <w:shd w:val="clear" w:color="auto" w:fill="auto"/>
            <w:noWrap/>
            <w:vAlign w:val="bottom"/>
            <w:hideMark/>
          </w:tcPr>
          <w:p w14:paraId="795DC89B"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C89C"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C89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89E"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C89F"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C8A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8A1" w14:textId="77777777" w:rsidR="009E2845" w:rsidRPr="00A35703" w:rsidRDefault="00027761">
            <w:pPr>
              <w:spacing w:after="0"/>
              <w:rPr>
                <w:rFonts w:ascii="Times New Roman" w:eastAsia="Times New Roman" w:hAnsi="Times New Roman" w:cs="Times New Roman"/>
                <w:sz w:val="20"/>
              </w:rPr>
            </w:pPr>
          </w:p>
        </w:tc>
      </w:tr>
      <w:tr w:rsidR="00B01EFE" w14:paraId="795DC8A6" w14:textId="77777777">
        <w:trPr>
          <w:trHeight w:val="300"/>
        </w:trPr>
        <w:tc>
          <w:tcPr>
            <w:tcW w:w="1301" w:type="dxa"/>
            <w:tcBorders>
              <w:top w:val="nil"/>
              <w:left w:val="nil"/>
              <w:bottom w:val="nil"/>
              <w:right w:val="nil"/>
            </w:tcBorders>
            <w:shd w:val="clear" w:color="auto" w:fill="auto"/>
            <w:noWrap/>
            <w:vAlign w:val="bottom"/>
            <w:hideMark/>
          </w:tcPr>
          <w:p w14:paraId="795DC8A3"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C8A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15 ως έχει   ΔΕΚΤΟ ΚΑΤΑ ΠΛΕΙΟΨΗΦΙΑ</w:t>
            </w:r>
          </w:p>
        </w:tc>
        <w:tc>
          <w:tcPr>
            <w:tcW w:w="1072" w:type="dxa"/>
            <w:tcBorders>
              <w:top w:val="nil"/>
              <w:left w:val="nil"/>
              <w:bottom w:val="nil"/>
              <w:right w:val="nil"/>
            </w:tcBorders>
            <w:shd w:val="clear" w:color="auto" w:fill="auto"/>
            <w:noWrap/>
            <w:vAlign w:val="bottom"/>
            <w:hideMark/>
          </w:tcPr>
          <w:p w14:paraId="795DC8A5" w14:textId="77777777" w:rsidR="009E2845" w:rsidRPr="00A35703" w:rsidRDefault="00027761">
            <w:pPr>
              <w:spacing w:after="0"/>
              <w:rPr>
                <w:rFonts w:ascii="Calibri" w:eastAsia="Times New Roman" w:hAnsi="Calibri" w:cs="Times New Roman"/>
                <w:color w:val="000000"/>
                <w:sz w:val="22"/>
                <w:szCs w:val="22"/>
              </w:rPr>
            </w:pPr>
          </w:p>
        </w:tc>
      </w:tr>
      <w:tr w:rsidR="00B01EFE" w14:paraId="795DC8AE" w14:textId="77777777">
        <w:trPr>
          <w:trHeight w:val="300"/>
        </w:trPr>
        <w:tc>
          <w:tcPr>
            <w:tcW w:w="1301" w:type="dxa"/>
            <w:tcBorders>
              <w:top w:val="nil"/>
              <w:left w:val="nil"/>
              <w:bottom w:val="nil"/>
              <w:right w:val="nil"/>
            </w:tcBorders>
            <w:shd w:val="clear" w:color="auto" w:fill="auto"/>
            <w:noWrap/>
            <w:vAlign w:val="bottom"/>
            <w:hideMark/>
          </w:tcPr>
          <w:p w14:paraId="795DC8A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C8A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8A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8A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8A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8A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8AD" w14:textId="77777777" w:rsidR="009E2845" w:rsidRPr="00A35703" w:rsidRDefault="00027761">
            <w:pPr>
              <w:spacing w:after="0"/>
              <w:rPr>
                <w:rFonts w:ascii="Times New Roman" w:eastAsia="Times New Roman" w:hAnsi="Times New Roman" w:cs="Times New Roman"/>
                <w:sz w:val="20"/>
              </w:rPr>
            </w:pPr>
          </w:p>
        </w:tc>
      </w:tr>
      <w:tr w:rsidR="00B01EFE" w14:paraId="795DC8B6" w14:textId="77777777">
        <w:trPr>
          <w:trHeight w:val="300"/>
        </w:trPr>
        <w:tc>
          <w:tcPr>
            <w:tcW w:w="1301" w:type="dxa"/>
            <w:tcBorders>
              <w:top w:val="nil"/>
              <w:left w:val="nil"/>
              <w:bottom w:val="nil"/>
              <w:right w:val="nil"/>
            </w:tcBorders>
            <w:shd w:val="clear" w:color="auto" w:fill="auto"/>
            <w:noWrap/>
            <w:vAlign w:val="bottom"/>
            <w:hideMark/>
          </w:tcPr>
          <w:p w14:paraId="795DC8A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C8B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8B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8B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8B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8B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8B5" w14:textId="77777777" w:rsidR="009E2845" w:rsidRPr="00A35703" w:rsidRDefault="00027761">
            <w:pPr>
              <w:spacing w:after="0"/>
              <w:rPr>
                <w:rFonts w:ascii="Times New Roman" w:eastAsia="Times New Roman" w:hAnsi="Times New Roman" w:cs="Times New Roman"/>
                <w:sz w:val="20"/>
              </w:rPr>
            </w:pPr>
          </w:p>
        </w:tc>
      </w:tr>
      <w:tr w:rsidR="00B01EFE" w14:paraId="795DC8BE" w14:textId="77777777">
        <w:trPr>
          <w:trHeight w:val="300"/>
        </w:trPr>
        <w:tc>
          <w:tcPr>
            <w:tcW w:w="1301" w:type="dxa"/>
            <w:tcBorders>
              <w:top w:val="nil"/>
              <w:left w:val="nil"/>
              <w:bottom w:val="nil"/>
              <w:right w:val="nil"/>
            </w:tcBorders>
            <w:shd w:val="clear" w:color="auto" w:fill="auto"/>
            <w:noWrap/>
            <w:vAlign w:val="bottom"/>
            <w:hideMark/>
          </w:tcPr>
          <w:p w14:paraId="795DC8B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C8B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8B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8B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C8B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8B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8BD" w14:textId="77777777" w:rsidR="009E2845" w:rsidRPr="00A35703" w:rsidRDefault="00027761">
            <w:pPr>
              <w:spacing w:after="0"/>
              <w:rPr>
                <w:rFonts w:ascii="Times New Roman" w:eastAsia="Times New Roman" w:hAnsi="Times New Roman" w:cs="Times New Roman"/>
                <w:sz w:val="20"/>
              </w:rPr>
            </w:pPr>
          </w:p>
        </w:tc>
      </w:tr>
      <w:tr w:rsidR="00B01EFE" w14:paraId="795DC8C6" w14:textId="77777777">
        <w:trPr>
          <w:trHeight w:val="300"/>
        </w:trPr>
        <w:tc>
          <w:tcPr>
            <w:tcW w:w="1301" w:type="dxa"/>
            <w:tcBorders>
              <w:top w:val="nil"/>
              <w:left w:val="nil"/>
              <w:bottom w:val="nil"/>
              <w:right w:val="nil"/>
            </w:tcBorders>
            <w:shd w:val="clear" w:color="auto" w:fill="auto"/>
            <w:noWrap/>
            <w:vAlign w:val="bottom"/>
            <w:hideMark/>
          </w:tcPr>
          <w:p w14:paraId="795DC8B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C8C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8C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8C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8C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8C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8C5" w14:textId="77777777" w:rsidR="009E2845" w:rsidRPr="00A35703" w:rsidRDefault="00027761">
            <w:pPr>
              <w:spacing w:after="0"/>
              <w:rPr>
                <w:rFonts w:ascii="Times New Roman" w:eastAsia="Times New Roman" w:hAnsi="Times New Roman" w:cs="Times New Roman"/>
                <w:sz w:val="20"/>
              </w:rPr>
            </w:pPr>
          </w:p>
        </w:tc>
      </w:tr>
      <w:tr w:rsidR="00B01EFE" w14:paraId="795DC8CE" w14:textId="77777777">
        <w:trPr>
          <w:trHeight w:val="300"/>
        </w:trPr>
        <w:tc>
          <w:tcPr>
            <w:tcW w:w="1301" w:type="dxa"/>
            <w:tcBorders>
              <w:top w:val="nil"/>
              <w:left w:val="nil"/>
              <w:bottom w:val="nil"/>
              <w:right w:val="nil"/>
            </w:tcBorders>
            <w:shd w:val="clear" w:color="auto" w:fill="auto"/>
            <w:noWrap/>
            <w:vAlign w:val="bottom"/>
            <w:hideMark/>
          </w:tcPr>
          <w:p w14:paraId="795DC8C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C8C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8C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8C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8C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8C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8CD" w14:textId="77777777" w:rsidR="009E2845" w:rsidRPr="00A35703" w:rsidRDefault="00027761">
            <w:pPr>
              <w:spacing w:after="0"/>
              <w:rPr>
                <w:rFonts w:ascii="Times New Roman" w:eastAsia="Times New Roman" w:hAnsi="Times New Roman" w:cs="Times New Roman"/>
                <w:sz w:val="20"/>
              </w:rPr>
            </w:pPr>
          </w:p>
        </w:tc>
      </w:tr>
      <w:tr w:rsidR="00B01EFE" w14:paraId="795DC8D6" w14:textId="77777777">
        <w:trPr>
          <w:trHeight w:val="300"/>
        </w:trPr>
        <w:tc>
          <w:tcPr>
            <w:tcW w:w="1301" w:type="dxa"/>
            <w:tcBorders>
              <w:top w:val="nil"/>
              <w:left w:val="nil"/>
              <w:bottom w:val="nil"/>
              <w:right w:val="nil"/>
            </w:tcBorders>
            <w:shd w:val="clear" w:color="auto" w:fill="auto"/>
            <w:noWrap/>
            <w:vAlign w:val="bottom"/>
            <w:hideMark/>
          </w:tcPr>
          <w:p w14:paraId="795DC8C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C8D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8D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8D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8D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8D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8D5" w14:textId="77777777" w:rsidR="009E2845" w:rsidRPr="00A35703" w:rsidRDefault="00027761">
            <w:pPr>
              <w:spacing w:after="0"/>
              <w:rPr>
                <w:rFonts w:ascii="Times New Roman" w:eastAsia="Times New Roman" w:hAnsi="Times New Roman" w:cs="Times New Roman"/>
                <w:sz w:val="20"/>
              </w:rPr>
            </w:pPr>
          </w:p>
        </w:tc>
      </w:tr>
      <w:tr w:rsidR="00B01EFE" w14:paraId="795DC8DE" w14:textId="77777777">
        <w:trPr>
          <w:trHeight w:val="300"/>
        </w:trPr>
        <w:tc>
          <w:tcPr>
            <w:tcW w:w="1301" w:type="dxa"/>
            <w:tcBorders>
              <w:top w:val="nil"/>
              <w:left w:val="nil"/>
              <w:bottom w:val="nil"/>
              <w:right w:val="nil"/>
            </w:tcBorders>
            <w:shd w:val="clear" w:color="auto" w:fill="auto"/>
            <w:noWrap/>
            <w:vAlign w:val="bottom"/>
            <w:hideMark/>
          </w:tcPr>
          <w:p w14:paraId="795DC8D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C8D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8D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8D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C8D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8D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8DD" w14:textId="77777777" w:rsidR="009E2845" w:rsidRPr="00A35703" w:rsidRDefault="00027761">
            <w:pPr>
              <w:spacing w:after="0"/>
              <w:rPr>
                <w:rFonts w:ascii="Times New Roman" w:eastAsia="Times New Roman" w:hAnsi="Times New Roman" w:cs="Times New Roman"/>
                <w:sz w:val="20"/>
              </w:rPr>
            </w:pPr>
          </w:p>
        </w:tc>
      </w:tr>
      <w:tr w:rsidR="00B01EFE" w14:paraId="795DC8E5" w14:textId="77777777">
        <w:trPr>
          <w:trHeight w:val="300"/>
        </w:trPr>
        <w:tc>
          <w:tcPr>
            <w:tcW w:w="3218" w:type="dxa"/>
            <w:gridSpan w:val="2"/>
            <w:tcBorders>
              <w:top w:val="nil"/>
              <w:left w:val="nil"/>
              <w:bottom w:val="nil"/>
              <w:right w:val="nil"/>
            </w:tcBorders>
            <w:shd w:val="clear" w:color="auto" w:fill="auto"/>
            <w:noWrap/>
            <w:vAlign w:val="bottom"/>
            <w:hideMark/>
          </w:tcPr>
          <w:p w14:paraId="795DC8D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C8E0"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C8E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8E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8E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8E4" w14:textId="77777777" w:rsidR="009E2845" w:rsidRPr="00A35703" w:rsidRDefault="00027761">
            <w:pPr>
              <w:spacing w:after="0"/>
              <w:rPr>
                <w:rFonts w:ascii="Times New Roman" w:eastAsia="Times New Roman" w:hAnsi="Times New Roman" w:cs="Times New Roman"/>
                <w:sz w:val="20"/>
              </w:rPr>
            </w:pPr>
          </w:p>
        </w:tc>
      </w:tr>
      <w:tr w:rsidR="00B01EFE" w14:paraId="795DC8ED" w14:textId="77777777">
        <w:trPr>
          <w:trHeight w:val="300"/>
        </w:trPr>
        <w:tc>
          <w:tcPr>
            <w:tcW w:w="1301" w:type="dxa"/>
            <w:tcBorders>
              <w:top w:val="nil"/>
              <w:left w:val="nil"/>
              <w:bottom w:val="nil"/>
              <w:right w:val="nil"/>
            </w:tcBorders>
            <w:shd w:val="clear" w:color="auto" w:fill="auto"/>
            <w:noWrap/>
            <w:vAlign w:val="bottom"/>
            <w:hideMark/>
          </w:tcPr>
          <w:p w14:paraId="795DC8E6"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C8E7"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C8E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8E9"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C8EA"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C8E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8EC" w14:textId="77777777" w:rsidR="009E2845" w:rsidRPr="00A35703" w:rsidRDefault="00027761">
            <w:pPr>
              <w:spacing w:after="0"/>
              <w:rPr>
                <w:rFonts w:ascii="Times New Roman" w:eastAsia="Times New Roman" w:hAnsi="Times New Roman" w:cs="Times New Roman"/>
                <w:sz w:val="20"/>
              </w:rPr>
            </w:pPr>
          </w:p>
        </w:tc>
      </w:tr>
      <w:tr w:rsidR="00B01EFE" w14:paraId="795DC8F1" w14:textId="77777777">
        <w:trPr>
          <w:trHeight w:val="300"/>
        </w:trPr>
        <w:tc>
          <w:tcPr>
            <w:tcW w:w="1301" w:type="dxa"/>
            <w:tcBorders>
              <w:top w:val="nil"/>
              <w:left w:val="nil"/>
              <w:bottom w:val="nil"/>
              <w:right w:val="nil"/>
            </w:tcBorders>
            <w:shd w:val="clear" w:color="auto" w:fill="auto"/>
            <w:noWrap/>
            <w:vAlign w:val="bottom"/>
            <w:hideMark/>
          </w:tcPr>
          <w:p w14:paraId="795DC8EE"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C8E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16 ως έχει   ΔΕΚΤΟ ΚΑΤΑ ΠΛΕΙΟΨΗΦΙΑ</w:t>
            </w:r>
          </w:p>
        </w:tc>
        <w:tc>
          <w:tcPr>
            <w:tcW w:w="1072" w:type="dxa"/>
            <w:tcBorders>
              <w:top w:val="nil"/>
              <w:left w:val="nil"/>
              <w:bottom w:val="nil"/>
              <w:right w:val="nil"/>
            </w:tcBorders>
            <w:shd w:val="clear" w:color="auto" w:fill="auto"/>
            <w:noWrap/>
            <w:vAlign w:val="bottom"/>
            <w:hideMark/>
          </w:tcPr>
          <w:p w14:paraId="795DC8F0" w14:textId="77777777" w:rsidR="009E2845" w:rsidRPr="00A35703" w:rsidRDefault="00027761">
            <w:pPr>
              <w:spacing w:after="0"/>
              <w:rPr>
                <w:rFonts w:ascii="Calibri" w:eastAsia="Times New Roman" w:hAnsi="Calibri" w:cs="Times New Roman"/>
                <w:color w:val="000000"/>
                <w:sz w:val="22"/>
                <w:szCs w:val="22"/>
              </w:rPr>
            </w:pPr>
          </w:p>
        </w:tc>
      </w:tr>
      <w:tr w:rsidR="00B01EFE" w14:paraId="795DC8F9" w14:textId="77777777">
        <w:trPr>
          <w:trHeight w:val="300"/>
        </w:trPr>
        <w:tc>
          <w:tcPr>
            <w:tcW w:w="1301" w:type="dxa"/>
            <w:tcBorders>
              <w:top w:val="nil"/>
              <w:left w:val="nil"/>
              <w:bottom w:val="nil"/>
              <w:right w:val="nil"/>
            </w:tcBorders>
            <w:shd w:val="clear" w:color="auto" w:fill="auto"/>
            <w:noWrap/>
            <w:vAlign w:val="bottom"/>
            <w:hideMark/>
          </w:tcPr>
          <w:p w14:paraId="795DC8F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C8F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8F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8F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8F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8F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8F8" w14:textId="77777777" w:rsidR="009E2845" w:rsidRPr="00A35703" w:rsidRDefault="00027761">
            <w:pPr>
              <w:spacing w:after="0"/>
              <w:rPr>
                <w:rFonts w:ascii="Times New Roman" w:eastAsia="Times New Roman" w:hAnsi="Times New Roman" w:cs="Times New Roman"/>
                <w:sz w:val="20"/>
              </w:rPr>
            </w:pPr>
          </w:p>
        </w:tc>
      </w:tr>
      <w:tr w:rsidR="00B01EFE" w14:paraId="795DC901" w14:textId="77777777">
        <w:trPr>
          <w:trHeight w:val="300"/>
        </w:trPr>
        <w:tc>
          <w:tcPr>
            <w:tcW w:w="1301" w:type="dxa"/>
            <w:tcBorders>
              <w:top w:val="nil"/>
              <w:left w:val="nil"/>
              <w:bottom w:val="nil"/>
              <w:right w:val="nil"/>
            </w:tcBorders>
            <w:shd w:val="clear" w:color="auto" w:fill="auto"/>
            <w:noWrap/>
            <w:vAlign w:val="bottom"/>
            <w:hideMark/>
          </w:tcPr>
          <w:p w14:paraId="795DC8F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C8F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8F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8F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8F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8F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900" w14:textId="77777777" w:rsidR="009E2845" w:rsidRPr="00A35703" w:rsidRDefault="00027761">
            <w:pPr>
              <w:spacing w:after="0"/>
              <w:rPr>
                <w:rFonts w:ascii="Times New Roman" w:eastAsia="Times New Roman" w:hAnsi="Times New Roman" w:cs="Times New Roman"/>
                <w:sz w:val="20"/>
              </w:rPr>
            </w:pPr>
          </w:p>
        </w:tc>
      </w:tr>
      <w:tr w:rsidR="00B01EFE" w14:paraId="795DC909" w14:textId="77777777">
        <w:trPr>
          <w:trHeight w:val="300"/>
        </w:trPr>
        <w:tc>
          <w:tcPr>
            <w:tcW w:w="1301" w:type="dxa"/>
            <w:tcBorders>
              <w:top w:val="nil"/>
              <w:left w:val="nil"/>
              <w:bottom w:val="nil"/>
              <w:right w:val="nil"/>
            </w:tcBorders>
            <w:shd w:val="clear" w:color="auto" w:fill="auto"/>
            <w:noWrap/>
            <w:vAlign w:val="bottom"/>
            <w:hideMark/>
          </w:tcPr>
          <w:p w14:paraId="795DC90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C90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90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90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90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90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908" w14:textId="77777777" w:rsidR="009E2845" w:rsidRPr="00A35703" w:rsidRDefault="00027761">
            <w:pPr>
              <w:spacing w:after="0"/>
              <w:rPr>
                <w:rFonts w:ascii="Times New Roman" w:eastAsia="Times New Roman" w:hAnsi="Times New Roman" w:cs="Times New Roman"/>
                <w:sz w:val="20"/>
              </w:rPr>
            </w:pPr>
          </w:p>
        </w:tc>
      </w:tr>
      <w:tr w:rsidR="00B01EFE" w14:paraId="795DC911" w14:textId="77777777">
        <w:trPr>
          <w:trHeight w:val="300"/>
        </w:trPr>
        <w:tc>
          <w:tcPr>
            <w:tcW w:w="1301" w:type="dxa"/>
            <w:tcBorders>
              <w:top w:val="nil"/>
              <w:left w:val="nil"/>
              <w:bottom w:val="nil"/>
              <w:right w:val="nil"/>
            </w:tcBorders>
            <w:shd w:val="clear" w:color="auto" w:fill="auto"/>
            <w:noWrap/>
            <w:vAlign w:val="bottom"/>
            <w:hideMark/>
          </w:tcPr>
          <w:p w14:paraId="795DC90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C90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90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90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90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90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910" w14:textId="77777777" w:rsidR="009E2845" w:rsidRPr="00A35703" w:rsidRDefault="00027761">
            <w:pPr>
              <w:spacing w:after="0"/>
              <w:rPr>
                <w:rFonts w:ascii="Times New Roman" w:eastAsia="Times New Roman" w:hAnsi="Times New Roman" w:cs="Times New Roman"/>
                <w:sz w:val="20"/>
              </w:rPr>
            </w:pPr>
          </w:p>
        </w:tc>
      </w:tr>
      <w:tr w:rsidR="00B01EFE" w14:paraId="795DC919" w14:textId="77777777">
        <w:trPr>
          <w:trHeight w:val="300"/>
        </w:trPr>
        <w:tc>
          <w:tcPr>
            <w:tcW w:w="1301" w:type="dxa"/>
            <w:tcBorders>
              <w:top w:val="nil"/>
              <w:left w:val="nil"/>
              <w:bottom w:val="nil"/>
              <w:right w:val="nil"/>
            </w:tcBorders>
            <w:shd w:val="clear" w:color="auto" w:fill="auto"/>
            <w:noWrap/>
            <w:vAlign w:val="bottom"/>
            <w:hideMark/>
          </w:tcPr>
          <w:p w14:paraId="795DC91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C91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91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91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C91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91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918" w14:textId="77777777" w:rsidR="009E2845" w:rsidRPr="00A35703" w:rsidRDefault="00027761">
            <w:pPr>
              <w:spacing w:after="0"/>
              <w:rPr>
                <w:rFonts w:ascii="Times New Roman" w:eastAsia="Times New Roman" w:hAnsi="Times New Roman" w:cs="Times New Roman"/>
                <w:sz w:val="20"/>
              </w:rPr>
            </w:pPr>
          </w:p>
        </w:tc>
      </w:tr>
      <w:tr w:rsidR="00B01EFE" w14:paraId="795DC921" w14:textId="77777777">
        <w:trPr>
          <w:trHeight w:val="300"/>
        </w:trPr>
        <w:tc>
          <w:tcPr>
            <w:tcW w:w="1301" w:type="dxa"/>
            <w:tcBorders>
              <w:top w:val="nil"/>
              <w:left w:val="nil"/>
              <w:bottom w:val="nil"/>
              <w:right w:val="nil"/>
            </w:tcBorders>
            <w:shd w:val="clear" w:color="auto" w:fill="auto"/>
            <w:noWrap/>
            <w:vAlign w:val="bottom"/>
            <w:hideMark/>
          </w:tcPr>
          <w:p w14:paraId="795DC91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C91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91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91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91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91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920" w14:textId="77777777" w:rsidR="009E2845" w:rsidRPr="00A35703" w:rsidRDefault="00027761">
            <w:pPr>
              <w:spacing w:after="0"/>
              <w:rPr>
                <w:rFonts w:ascii="Times New Roman" w:eastAsia="Times New Roman" w:hAnsi="Times New Roman" w:cs="Times New Roman"/>
                <w:sz w:val="20"/>
              </w:rPr>
            </w:pPr>
          </w:p>
        </w:tc>
      </w:tr>
      <w:tr w:rsidR="00B01EFE" w14:paraId="795DC929" w14:textId="77777777">
        <w:trPr>
          <w:trHeight w:val="300"/>
        </w:trPr>
        <w:tc>
          <w:tcPr>
            <w:tcW w:w="1301" w:type="dxa"/>
            <w:tcBorders>
              <w:top w:val="nil"/>
              <w:left w:val="nil"/>
              <w:bottom w:val="nil"/>
              <w:right w:val="nil"/>
            </w:tcBorders>
            <w:shd w:val="clear" w:color="auto" w:fill="auto"/>
            <w:noWrap/>
            <w:vAlign w:val="bottom"/>
            <w:hideMark/>
          </w:tcPr>
          <w:p w14:paraId="795DC92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C92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92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92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92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92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928" w14:textId="77777777" w:rsidR="009E2845" w:rsidRPr="00A35703" w:rsidRDefault="00027761">
            <w:pPr>
              <w:spacing w:after="0"/>
              <w:rPr>
                <w:rFonts w:ascii="Times New Roman" w:eastAsia="Times New Roman" w:hAnsi="Times New Roman" w:cs="Times New Roman"/>
                <w:sz w:val="20"/>
              </w:rPr>
            </w:pPr>
          </w:p>
        </w:tc>
      </w:tr>
      <w:tr w:rsidR="00B01EFE" w14:paraId="795DC930" w14:textId="77777777">
        <w:trPr>
          <w:trHeight w:val="300"/>
        </w:trPr>
        <w:tc>
          <w:tcPr>
            <w:tcW w:w="3218" w:type="dxa"/>
            <w:gridSpan w:val="2"/>
            <w:tcBorders>
              <w:top w:val="nil"/>
              <w:left w:val="nil"/>
              <w:bottom w:val="nil"/>
              <w:right w:val="nil"/>
            </w:tcBorders>
            <w:shd w:val="clear" w:color="auto" w:fill="auto"/>
            <w:noWrap/>
            <w:vAlign w:val="bottom"/>
            <w:hideMark/>
          </w:tcPr>
          <w:p w14:paraId="795DC92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C92B"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C92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92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92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92F" w14:textId="77777777" w:rsidR="009E2845" w:rsidRPr="00A35703" w:rsidRDefault="00027761">
            <w:pPr>
              <w:spacing w:after="0"/>
              <w:rPr>
                <w:rFonts w:ascii="Times New Roman" w:eastAsia="Times New Roman" w:hAnsi="Times New Roman" w:cs="Times New Roman"/>
                <w:sz w:val="20"/>
              </w:rPr>
            </w:pPr>
          </w:p>
        </w:tc>
      </w:tr>
      <w:tr w:rsidR="00B01EFE" w14:paraId="795DC938" w14:textId="77777777">
        <w:trPr>
          <w:trHeight w:val="300"/>
        </w:trPr>
        <w:tc>
          <w:tcPr>
            <w:tcW w:w="1301" w:type="dxa"/>
            <w:tcBorders>
              <w:top w:val="nil"/>
              <w:left w:val="nil"/>
              <w:bottom w:val="nil"/>
              <w:right w:val="nil"/>
            </w:tcBorders>
            <w:shd w:val="clear" w:color="auto" w:fill="auto"/>
            <w:noWrap/>
            <w:vAlign w:val="bottom"/>
            <w:hideMark/>
          </w:tcPr>
          <w:p w14:paraId="795DC931"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C932"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C93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934"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C935"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C93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937" w14:textId="77777777" w:rsidR="009E2845" w:rsidRPr="00A35703" w:rsidRDefault="00027761">
            <w:pPr>
              <w:spacing w:after="0"/>
              <w:rPr>
                <w:rFonts w:ascii="Times New Roman" w:eastAsia="Times New Roman" w:hAnsi="Times New Roman" w:cs="Times New Roman"/>
                <w:sz w:val="20"/>
              </w:rPr>
            </w:pPr>
          </w:p>
        </w:tc>
      </w:tr>
      <w:tr w:rsidR="00B01EFE" w14:paraId="795DC93C" w14:textId="77777777">
        <w:trPr>
          <w:trHeight w:val="300"/>
        </w:trPr>
        <w:tc>
          <w:tcPr>
            <w:tcW w:w="1301" w:type="dxa"/>
            <w:tcBorders>
              <w:top w:val="nil"/>
              <w:left w:val="nil"/>
              <w:bottom w:val="nil"/>
              <w:right w:val="nil"/>
            </w:tcBorders>
            <w:shd w:val="clear" w:color="auto" w:fill="auto"/>
            <w:noWrap/>
            <w:vAlign w:val="bottom"/>
            <w:hideMark/>
          </w:tcPr>
          <w:p w14:paraId="795DC939"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C93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17 ως έχει   ΔΕΚΤΟ ΚΑΤΑ ΠΛΕΙΟΨΗΦΙΑ</w:t>
            </w:r>
          </w:p>
        </w:tc>
        <w:tc>
          <w:tcPr>
            <w:tcW w:w="1072" w:type="dxa"/>
            <w:tcBorders>
              <w:top w:val="nil"/>
              <w:left w:val="nil"/>
              <w:bottom w:val="nil"/>
              <w:right w:val="nil"/>
            </w:tcBorders>
            <w:shd w:val="clear" w:color="auto" w:fill="auto"/>
            <w:noWrap/>
            <w:vAlign w:val="bottom"/>
            <w:hideMark/>
          </w:tcPr>
          <w:p w14:paraId="795DC93B" w14:textId="77777777" w:rsidR="009E2845" w:rsidRPr="00A35703" w:rsidRDefault="00027761">
            <w:pPr>
              <w:spacing w:after="0"/>
              <w:rPr>
                <w:rFonts w:ascii="Calibri" w:eastAsia="Times New Roman" w:hAnsi="Calibri" w:cs="Times New Roman"/>
                <w:color w:val="000000"/>
                <w:sz w:val="22"/>
                <w:szCs w:val="22"/>
              </w:rPr>
            </w:pPr>
          </w:p>
        </w:tc>
      </w:tr>
      <w:tr w:rsidR="00B01EFE" w14:paraId="795DC944" w14:textId="77777777">
        <w:trPr>
          <w:trHeight w:val="300"/>
        </w:trPr>
        <w:tc>
          <w:tcPr>
            <w:tcW w:w="1301" w:type="dxa"/>
            <w:tcBorders>
              <w:top w:val="nil"/>
              <w:left w:val="nil"/>
              <w:bottom w:val="nil"/>
              <w:right w:val="nil"/>
            </w:tcBorders>
            <w:shd w:val="clear" w:color="auto" w:fill="auto"/>
            <w:noWrap/>
            <w:vAlign w:val="bottom"/>
            <w:hideMark/>
          </w:tcPr>
          <w:p w14:paraId="795DC93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C93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93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94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94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94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943" w14:textId="77777777" w:rsidR="009E2845" w:rsidRPr="00A35703" w:rsidRDefault="00027761">
            <w:pPr>
              <w:spacing w:after="0"/>
              <w:rPr>
                <w:rFonts w:ascii="Times New Roman" w:eastAsia="Times New Roman" w:hAnsi="Times New Roman" w:cs="Times New Roman"/>
                <w:sz w:val="20"/>
              </w:rPr>
            </w:pPr>
          </w:p>
        </w:tc>
      </w:tr>
      <w:tr w:rsidR="00B01EFE" w14:paraId="795DC94C" w14:textId="77777777">
        <w:trPr>
          <w:trHeight w:val="300"/>
        </w:trPr>
        <w:tc>
          <w:tcPr>
            <w:tcW w:w="1301" w:type="dxa"/>
            <w:tcBorders>
              <w:top w:val="nil"/>
              <w:left w:val="nil"/>
              <w:bottom w:val="nil"/>
              <w:right w:val="nil"/>
            </w:tcBorders>
            <w:shd w:val="clear" w:color="auto" w:fill="auto"/>
            <w:noWrap/>
            <w:vAlign w:val="bottom"/>
            <w:hideMark/>
          </w:tcPr>
          <w:p w14:paraId="795DC94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C94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94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94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94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94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94B" w14:textId="77777777" w:rsidR="009E2845" w:rsidRPr="00A35703" w:rsidRDefault="00027761">
            <w:pPr>
              <w:spacing w:after="0"/>
              <w:rPr>
                <w:rFonts w:ascii="Times New Roman" w:eastAsia="Times New Roman" w:hAnsi="Times New Roman" w:cs="Times New Roman"/>
                <w:sz w:val="20"/>
              </w:rPr>
            </w:pPr>
          </w:p>
        </w:tc>
      </w:tr>
      <w:tr w:rsidR="00B01EFE" w14:paraId="795DC954" w14:textId="77777777">
        <w:trPr>
          <w:trHeight w:val="300"/>
        </w:trPr>
        <w:tc>
          <w:tcPr>
            <w:tcW w:w="1301" w:type="dxa"/>
            <w:tcBorders>
              <w:top w:val="nil"/>
              <w:left w:val="nil"/>
              <w:bottom w:val="nil"/>
              <w:right w:val="nil"/>
            </w:tcBorders>
            <w:shd w:val="clear" w:color="auto" w:fill="auto"/>
            <w:noWrap/>
            <w:vAlign w:val="bottom"/>
            <w:hideMark/>
          </w:tcPr>
          <w:p w14:paraId="795DC94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C94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94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95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95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95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953" w14:textId="77777777" w:rsidR="009E2845" w:rsidRPr="00A35703" w:rsidRDefault="00027761">
            <w:pPr>
              <w:spacing w:after="0"/>
              <w:rPr>
                <w:rFonts w:ascii="Times New Roman" w:eastAsia="Times New Roman" w:hAnsi="Times New Roman" w:cs="Times New Roman"/>
                <w:sz w:val="20"/>
              </w:rPr>
            </w:pPr>
          </w:p>
        </w:tc>
      </w:tr>
      <w:tr w:rsidR="00B01EFE" w14:paraId="795DC95C" w14:textId="77777777">
        <w:trPr>
          <w:trHeight w:val="300"/>
        </w:trPr>
        <w:tc>
          <w:tcPr>
            <w:tcW w:w="1301" w:type="dxa"/>
            <w:tcBorders>
              <w:top w:val="nil"/>
              <w:left w:val="nil"/>
              <w:bottom w:val="nil"/>
              <w:right w:val="nil"/>
            </w:tcBorders>
            <w:shd w:val="clear" w:color="auto" w:fill="auto"/>
            <w:noWrap/>
            <w:vAlign w:val="bottom"/>
            <w:hideMark/>
          </w:tcPr>
          <w:p w14:paraId="795DC95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C95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95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95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95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95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95B" w14:textId="77777777" w:rsidR="009E2845" w:rsidRPr="00A35703" w:rsidRDefault="00027761">
            <w:pPr>
              <w:spacing w:after="0"/>
              <w:rPr>
                <w:rFonts w:ascii="Times New Roman" w:eastAsia="Times New Roman" w:hAnsi="Times New Roman" w:cs="Times New Roman"/>
                <w:sz w:val="20"/>
              </w:rPr>
            </w:pPr>
          </w:p>
        </w:tc>
      </w:tr>
      <w:tr w:rsidR="00B01EFE" w14:paraId="795DC964" w14:textId="77777777">
        <w:trPr>
          <w:trHeight w:val="300"/>
        </w:trPr>
        <w:tc>
          <w:tcPr>
            <w:tcW w:w="1301" w:type="dxa"/>
            <w:tcBorders>
              <w:top w:val="nil"/>
              <w:left w:val="nil"/>
              <w:bottom w:val="nil"/>
              <w:right w:val="nil"/>
            </w:tcBorders>
            <w:shd w:val="clear" w:color="auto" w:fill="auto"/>
            <w:noWrap/>
            <w:vAlign w:val="bottom"/>
            <w:hideMark/>
          </w:tcPr>
          <w:p w14:paraId="795DC95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C95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95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96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96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96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963" w14:textId="77777777" w:rsidR="009E2845" w:rsidRPr="00A35703" w:rsidRDefault="00027761">
            <w:pPr>
              <w:spacing w:after="0"/>
              <w:rPr>
                <w:rFonts w:ascii="Times New Roman" w:eastAsia="Times New Roman" w:hAnsi="Times New Roman" w:cs="Times New Roman"/>
                <w:sz w:val="20"/>
              </w:rPr>
            </w:pPr>
          </w:p>
        </w:tc>
      </w:tr>
      <w:tr w:rsidR="00B01EFE" w14:paraId="795DC96C" w14:textId="77777777">
        <w:trPr>
          <w:trHeight w:val="300"/>
        </w:trPr>
        <w:tc>
          <w:tcPr>
            <w:tcW w:w="1301" w:type="dxa"/>
            <w:tcBorders>
              <w:top w:val="nil"/>
              <w:left w:val="nil"/>
              <w:bottom w:val="nil"/>
              <w:right w:val="nil"/>
            </w:tcBorders>
            <w:shd w:val="clear" w:color="auto" w:fill="auto"/>
            <w:noWrap/>
            <w:vAlign w:val="bottom"/>
            <w:hideMark/>
          </w:tcPr>
          <w:p w14:paraId="795DC96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C96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96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96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96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96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96B" w14:textId="77777777" w:rsidR="009E2845" w:rsidRPr="00A35703" w:rsidRDefault="00027761">
            <w:pPr>
              <w:spacing w:after="0"/>
              <w:rPr>
                <w:rFonts w:ascii="Times New Roman" w:eastAsia="Times New Roman" w:hAnsi="Times New Roman" w:cs="Times New Roman"/>
                <w:sz w:val="20"/>
              </w:rPr>
            </w:pPr>
          </w:p>
        </w:tc>
      </w:tr>
      <w:tr w:rsidR="00B01EFE" w14:paraId="795DC974" w14:textId="77777777">
        <w:trPr>
          <w:trHeight w:val="300"/>
        </w:trPr>
        <w:tc>
          <w:tcPr>
            <w:tcW w:w="1301" w:type="dxa"/>
            <w:tcBorders>
              <w:top w:val="nil"/>
              <w:left w:val="nil"/>
              <w:bottom w:val="nil"/>
              <w:right w:val="nil"/>
            </w:tcBorders>
            <w:shd w:val="clear" w:color="auto" w:fill="auto"/>
            <w:noWrap/>
            <w:vAlign w:val="bottom"/>
            <w:hideMark/>
          </w:tcPr>
          <w:p w14:paraId="795DC96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C96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96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97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97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97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973" w14:textId="77777777" w:rsidR="009E2845" w:rsidRPr="00A35703" w:rsidRDefault="00027761">
            <w:pPr>
              <w:spacing w:after="0"/>
              <w:rPr>
                <w:rFonts w:ascii="Times New Roman" w:eastAsia="Times New Roman" w:hAnsi="Times New Roman" w:cs="Times New Roman"/>
                <w:sz w:val="20"/>
              </w:rPr>
            </w:pPr>
          </w:p>
        </w:tc>
      </w:tr>
      <w:tr w:rsidR="00B01EFE" w14:paraId="795DC97B" w14:textId="77777777">
        <w:trPr>
          <w:trHeight w:val="300"/>
        </w:trPr>
        <w:tc>
          <w:tcPr>
            <w:tcW w:w="3218" w:type="dxa"/>
            <w:gridSpan w:val="2"/>
            <w:tcBorders>
              <w:top w:val="nil"/>
              <w:left w:val="nil"/>
              <w:bottom w:val="nil"/>
              <w:right w:val="nil"/>
            </w:tcBorders>
            <w:shd w:val="clear" w:color="auto" w:fill="auto"/>
            <w:noWrap/>
            <w:vAlign w:val="bottom"/>
            <w:hideMark/>
          </w:tcPr>
          <w:p w14:paraId="795DC97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C976"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C97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97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97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97A" w14:textId="77777777" w:rsidR="009E2845" w:rsidRPr="00A35703" w:rsidRDefault="00027761">
            <w:pPr>
              <w:spacing w:after="0"/>
              <w:rPr>
                <w:rFonts w:ascii="Times New Roman" w:eastAsia="Times New Roman" w:hAnsi="Times New Roman" w:cs="Times New Roman"/>
                <w:sz w:val="20"/>
              </w:rPr>
            </w:pPr>
          </w:p>
        </w:tc>
      </w:tr>
      <w:tr w:rsidR="00B01EFE" w14:paraId="795DC983" w14:textId="77777777">
        <w:trPr>
          <w:trHeight w:val="300"/>
        </w:trPr>
        <w:tc>
          <w:tcPr>
            <w:tcW w:w="1301" w:type="dxa"/>
            <w:tcBorders>
              <w:top w:val="nil"/>
              <w:left w:val="nil"/>
              <w:bottom w:val="nil"/>
              <w:right w:val="nil"/>
            </w:tcBorders>
            <w:shd w:val="clear" w:color="auto" w:fill="auto"/>
            <w:noWrap/>
            <w:vAlign w:val="bottom"/>
            <w:hideMark/>
          </w:tcPr>
          <w:p w14:paraId="795DC97C"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C97D"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C97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97F"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C980"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C98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982" w14:textId="77777777" w:rsidR="009E2845" w:rsidRPr="00A35703" w:rsidRDefault="00027761">
            <w:pPr>
              <w:spacing w:after="0"/>
              <w:rPr>
                <w:rFonts w:ascii="Times New Roman" w:eastAsia="Times New Roman" w:hAnsi="Times New Roman" w:cs="Times New Roman"/>
                <w:sz w:val="20"/>
              </w:rPr>
            </w:pPr>
          </w:p>
        </w:tc>
      </w:tr>
      <w:tr w:rsidR="00B01EFE" w14:paraId="795DC987" w14:textId="77777777">
        <w:trPr>
          <w:trHeight w:val="300"/>
        </w:trPr>
        <w:tc>
          <w:tcPr>
            <w:tcW w:w="1301" w:type="dxa"/>
            <w:tcBorders>
              <w:top w:val="nil"/>
              <w:left w:val="nil"/>
              <w:bottom w:val="nil"/>
              <w:right w:val="nil"/>
            </w:tcBorders>
            <w:shd w:val="clear" w:color="auto" w:fill="auto"/>
            <w:noWrap/>
            <w:vAlign w:val="bottom"/>
            <w:hideMark/>
          </w:tcPr>
          <w:p w14:paraId="795DC984"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C98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18 ως έχει   ΔΕΚΤΟ ΚΑΤΑ ΠΛΕΙΟΨΗΦΙΑ</w:t>
            </w:r>
          </w:p>
        </w:tc>
        <w:tc>
          <w:tcPr>
            <w:tcW w:w="1072" w:type="dxa"/>
            <w:tcBorders>
              <w:top w:val="nil"/>
              <w:left w:val="nil"/>
              <w:bottom w:val="nil"/>
              <w:right w:val="nil"/>
            </w:tcBorders>
            <w:shd w:val="clear" w:color="auto" w:fill="auto"/>
            <w:noWrap/>
            <w:vAlign w:val="bottom"/>
            <w:hideMark/>
          </w:tcPr>
          <w:p w14:paraId="795DC986" w14:textId="77777777" w:rsidR="009E2845" w:rsidRPr="00A35703" w:rsidRDefault="00027761">
            <w:pPr>
              <w:spacing w:after="0"/>
              <w:rPr>
                <w:rFonts w:ascii="Calibri" w:eastAsia="Times New Roman" w:hAnsi="Calibri" w:cs="Times New Roman"/>
                <w:color w:val="000000"/>
                <w:sz w:val="22"/>
                <w:szCs w:val="22"/>
              </w:rPr>
            </w:pPr>
          </w:p>
        </w:tc>
      </w:tr>
      <w:tr w:rsidR="00B01EFE" w14:paraId="795DC98F" w14:textId="77777777">
        <w:trPr>
          <w:trHeight w:val="300"/>
        </w:trPr>
        <w:tc>
          <w:tcPr>
            <w:tcW w:w="1301" w:type="dxa"/>
            <w:tcBorders>
              <w:top w:val="nil"/>
              <w:left w:val="nil"/>
              <w:bottom w:val="nil"/>
              <w:right w:val="nil"/>
            </w:tcBorders>
            <w:shd w:val="clear" w:color="auto" w:fill="auto"/>
            <w:noWrap/>
            <w:vAlign w:val="bottom"/>
            <w:hideMark/>
          </w:tcPr>
          <w:p w14:paraId="795DC98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C98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98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98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98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98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98E" w14:textId="77777777" w:rsidR="009E2845" w:rsidRPr="00A35703" w:rsidRDefault="00027761">
            <w:pPr>
              <w:spacing w:after="0"/>
              <w:rPr>
                <w:rFonts w:ascii="Times New Roman" w:eastAsia="Times New Roman" w:hAnsi="Times New Roman" w:cs="Times New Roman"/>
                <w:sz w:val="20"/>
              </w:rPr>
            </w:pPr>
          </w:p>
        </w:tc>
      </w:tr>
      <w:tr w:rsidR="00B01EFE" w14:paraId="795DC997" w14:textId="77777777">
        <w:trPr>
          <w:trHeight w:val="300"/>
        </w:trPr>
        <w:tc>
          <w:tcPr>
            <w:tcW w:w="1301" w:type="dxa"/>
            <w:tcBorders>
              <w:top w:val="nil"/>
              <w:left w:val="nil"/>
              <w:bottom w:val="nil"/>
              <w:right w:val="nil"/>
            </w:tcBorders>
            <w:shd w:val="clear" w:color="auto" w:fill="auto"/>
            <w:noWrap/>
            <w:vAlign w:val="bottom"/>
            <w:hideMark/>
          </w:tcPr>
          <w:p w14:paraId="795DC99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C99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99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99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C99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99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996" w14:textId="77777777" w:rsidR="009E2845" w:rsidRPr="00A35703" w:rsidRDefault="00027761">
            <w:pPr>
              <w:spacing w:after="0"/>
              <w:rPr>
                <w:rFonts w:ascii="Times New Roman" w:eastAsia="Times New Roman" w:hAnsi="Times New Roman" w:cs="Times New Roman"/>
                <w:sz w:val="20"/>
              </w:rPr>
            </w:pPr>
          </w:p>
        </w:tc>
      </w:tr>
      <w:tr w:rsidR="00B01EFE" w14:paraId="795DC99F" w14:textId="77777777">
        <w:trPr>
          <w:trHeight w:val="300"/>
        </w:trPr>
        <w:tc>
          <w:tcPr>
            <w:tcW w:w="1301" w:type="dxa"/>
            <w:tcBorders>
              <w:top w:val="nil"/>
              <w:left w:val="nil"/>
              <w:bottom w:val="nil"/>
              <w:right w:val="nil"/>
            </w:tcBorders>
            <w:shd w:val="clear" w:color="auto" w:fill="auto"/>
            <w:noWrap/>
            <w:vAlign w:val="bottom"/>
            <w:hideMark/>
          </w:tcPr>
          <w:p w14:paraId="795DC99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C99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99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99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99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99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99E" w14:textId="77777777" w:rsidR="009E2845" w:rsidRPr="00A35703" w:rsidRDefault="00027761">
            <w:pPr>
              <w:spacing w:after="0"/>
              <w:rPr>
                <w:rFonts w:ascii="Times New Roman" w:eastAsia="Times New Roman" w:hAnsi="Times New Roman" w:cs="Times New Roman"/>
                <w:sz w:val="20"/>
              </w:rPr>
            </w:pPr>
          </w:p>
        </w:tc>
      </w:tr>
      <w:tr w:rsidR="00B01EFE" w14:paraId="795DC9A7" w14:textId="77777777">
        <w:trPr>
          <w:trHeight w:val="300"/>
        </w:trPr>
        <w:tc>
          <w:tcPr>
            <w:tcW w:w="1301" w:type="dxa"/>
            <w:tcBorders>
              <w:top w:val="nil"/>
              <w:left w:val="nil"/>
              <w:bottom w:val="nil"/>
              <w:right w:val="nil"/>
            </w:tcBorders>
            <w:shd w:val="clear" w:color="auto" w:fill="auto"/>
            <w:noWrap/>
            <w:vAlign w:val="bottom"/>
            <w:hideMark/>
          </w:tcPr>
          <w:p w14:paraId="795DC9A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C9A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9A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9A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9A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9A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9A6" w14:textId="77777777" w:rsidR="009E2845" w:rsidRPr="00A35703" w:rsidRDefault="00027761">
            <w:pPr>
              <w:spacing w:after="0"/>
              <w:rPr>
                <w:rFonts w:ascii="Times New Roman" w:eastAsia="Times New Roman" w:hAnsi="Times New Roman" w:cs="Times New Roman"/>
                <w:sz w:val="20"/>
              </w:rPr>
            </w:pPr>
          </w:p>
        </w:tc>
      </w:tr>
      <w:tr w:rsidR="00B01EFE" w14:paraId="795DC9AF" w14:textId="77777777">
        <w:trPr>
          <w:trHeight w:val="300"/>
        </w:trPr>
        <w:tc>
          <w:tcPr>
            <w:tcW w:w="1301" w:type="dxa"/>
            <w:tcBorders>
              <w:top w:val="nil"/>
              <w:left w:val="nil"/>
              <w:bottom w:val="nil"/>
              <w:right w:val="nil"/>
            </w:tcBorders>
            <w:shd w:val="clear" w:color="auto" w:fill="auto"/>
            <w:noWrap/>
            <w:vAlign w:val="bottom"/>
            <w:hideMark/>
          </w:tcPr>
          <w:p w14:paraId="795DC9A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C9A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9A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9A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9A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9A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9AE" w14:textId="77777777" w:rsidR="009E2845" w:rsidRPr="00A35703" w:rsidRDefault="00027761">
            <w:pPr>
              <w:spacing w:after="0"/>
              <w:rPr>
                <w:rFonts w:ascii="Times New Roman" w:eastAsia="Times New Roman" w:hAnsi="Times New Roman" w:cs="Times New Roman"/>
                <w:sz w:val="20"/>
              </w:rPr>
            </w:pPr>
          </w:p>
        </w:tc>
      </w:tr>
      <w:tr w:rsidR="00B01EFE" w14:paraId="795DC9B7" w14:textId="77777777">
        <w:trPr>
          <w:trHeight w:val="300"/>
        </w:trPr>
        <w:tc>
          <w:tcPr>
            <w:tcW w:w="1301" w:type="dxa"/>
            <w:tcBorders>
              <w:top w:val="nil"/>
              <w:left w:val="nil"/>
              <w:bottom w:val="nil"/>
              <w:right w:val="nil"/>
            </w:tcBorders>
            <w:shd w:val="clear" w:color="auto" w:fill="auto"/>
            <w:noWrap/>
            <w:vAlign w:val="bottom"/>
            <w:hideMark/>
          </w:tcPr>
          <w:p w14:paraId="795DC9B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C9B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9B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9B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9B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9B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9B6" w14:textId="77777777" w:rsidR="009E2845" w:rsidRPr="00A35703" w:rsidRDefault="00027761">
            <w:pPr>
              <w:spacing w:after="0"/>
              <w:rPr>
                <w:rFonts w:ascii="Times New Roman" w:eastAsia="Times New Roman" w:hAnsi="Times New Roman" w:cs="Times New Roman"/>
                <w:sz w:val="20"/>
              </w:rPr>
            </w:pPr>
          </w:p>
        </w:tc>
      </w:tr>
      <w:tr w:rsidR="00B01EFE" w14:paraId="795DC9BF" w14:textId="77777777">
        <w:trPr>
          <w:trHeight w:val="300"/>
        </w:trPr>
        <w:tc>
          <w:tcPr>
            <w:tcW w:w="1301" w:type="dxa"/>
            <w:tcBorders>
              <w:top w:val="nil"/>
              <w:left w:val="nil"/>
              <w:bottom w:val="nil"/>
              <w:right w:val="nil"/>
            </w:tcBorders>
            <w:shd w:val="clear" w:color="auto" w:fill="auto"/>
            <w:noWrap/>
            <w:vAlign w:val="bottom"/>
            <w:hideMark/>
          </w:tcPr>
          <w:p w14:paraId="795DC9B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C9B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9B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9B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9B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9B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9BE" w14:textId="77777777" w:rsidR="009E2845" w:rsidRPr="00A35703" w:rsidRDefault="00027761">
            <w:pPr>
              <w:spacing w:after="0"/>
              <w:rPr>
                <w:rFonts w:ascii="Times New Roman" w:eastAsia="Times New Roman" w:hAnsi="Times New Roman" w:cs="Times New Roman"/>
                <w:sz w:val="20"/>
              </w:rPr>
            </w:pPr>
          </w:p>
        </w:tc>
      </w:tr>
      <w:tr w:rsidR="00B01EFE" w14:paraId="795DC9C6" w14:textId="77777777">
        <w:trPr>
          <w:trHeight w:val="300"/>
        </w:trPr>
        <w:tc>
          <w:tcPr>
            <w:tcW w:w="3218" w:type="dxa"/>
            <w:gridSpan w:val="2"/>
            <w:tcBorders>
              <w:top w:val="nil"/>
              <w:left w:val="nil"/>
              <w:bottom w:val="nil"/>
              <w:right w:val="nil"/>
            </w:tcBorders>
            <w:shd w:val="clear" w:color="auto" w:fill="auto"/>
            <w:noWrap/>
            <w:vAlign w:val="bottom"/>
            <w:hideMark/>
          </w:tcPr>
          <w:p w14:paraId="795DC9C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C9C1"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C9C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9C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9C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9C5" w14:textId="77777777" w:rsidR="009E2845" w:rsidRPr="00A35703" w:rsidRDefault="00027761">
            <w:pPr>
              <w:spacing w:after="0"/>
              <w:rPr>
                <w:rFonts w:ascii="Times New Roman" w:eastAsia="Times New Roman" w:hAnsi="Times New Roman" w:cs="Times New Roman"/>
                <w:sz w:val="20"/>
              </w:rPr>
            </w:pPr>
          </w:p>
        </w:tc>
      </w:tr>
      <w:tr w:rsidR="00B01EFE" w14:paraId="795DC9CE" w14:textId="77777777">
        <w:trPr>
          <w:trHeight w:val="300"/>
        </w:trPr>
        <w:tc>
          <w:tcPr>
            <w:tcW w:w="1301" w:type="dxa"/>
            <w:tcBorders>
              <w:top w:val="nil"/>
              <w:left w:val="nil"/>
              <w:bottom w:val="nil"/>
              <w:right w:val="nil"/>
            </w:tcBorders>
            <w:shd w:val="clear" w:color="auto" w:fill="auto"/>
            <w:noWrap/>
            <w:vAlign w:val="bottom"/>
            <w:hideMark/>
          </w:tcPr>
          <w:p w14:paraId="795DC9C7"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C9C8"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C9C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9CA"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C9CB"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C9C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9CD" w14:textId="77777777" w:rsidR="009E2845" w:rsidRPr="00A35703" w:rsidRDefault="00027761">
            <w:pPr>
              <w:spacing w:after="0"/>
              <w:rPr>
                <w:rFonts w:ascii="Times New Roman" w:eastAsia="Times New Roman" w:hAnsi="Times New Roman" w:cs="Times New Roman"/>
                <w:sz w:val="20"/>
              </w:rPr>
            </w:pPr>
          </w:p>
        </w:tc>
      </w:tr>
      <w:tr w:rsidR="00B01EFE" w14:paraId="795DC9D2" w14:textId="77777777">
        <w:trPr>
          <w:trHeight w:val="300"/>
        </w:trPr>
        <w:tc>
          <w:tcPr>
            <w:tcW w:w="1301" w:type="dxa"/>
            <w:tcBorders>
              <w:top w:val="nil"/>
              <w:left w:val="nil"/>
              <w:bottom w:val="nil"/>
              <w:right w:val="nil"/>
            </w:tcBorders>
            <w:shd w:val="clear" w:color="auto" w:fill="auto"/>
            <w:noWrap/>
            <w:vAlign w:val="bottom"/>
            <w:hideMark/>
          </w:tcPr>
          <w:p w14:paraId="795DC9CF"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C9D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19 ως έχει   ΔΕΚΤΟ ΚΑΤΑ ΠΛΕΙΟΨΗΦΙΑ</w:t>
            </w:r>
          </w:p>
        </w:tc>
        <w:tc>
          <w:tcPr>
            <w:tcW w:w="1072" w:type="dxa"/>
            <w:tcBorders>
              <w:top w:val="nil"/>
              <w:left w:val="nil"/>
              <w:bottom w:val="nil"/>
              <w:right w:val="nil"/>
            </w:tcBorders>
            <w:shd w:val="clear" w:color="auto" w:fill="auto"/>
            <w:noWrap/>
            <w:vAlign w:val="bottom"/>
            <w:hideMark/>
          </w:tcPr>
          <w:p w14:paraId="795DC9D1" w14:textId="77777777" w:rsidR="009E2845" w:rsidRPr="00A35703" w:rsidRDefault="00027761">
            <w:pPr>
              <w:spacing w:after="0"/>
              <w:rPr>
                <w:rFonts w:ascii="Calibri" w:eastAsia="Times New Roman" w:hAnsi="Calibri" w:cs="Times New Roman"/>
                <w:color w:val="000000"/>
                <w:sz w:val="22"/>
                <w:szCs w:val="22"/>
              </w:rPr>
            </w:pPr>
          </w:p>
        </w:tc>
      </w:tr>
      <w:tr w:rsidR="00B01EFE" w14:paraId="795DC9DA" w14:textId="77777777">
        <w:trPr>
          <w:trHeight w:val="300"/>
        </w:trPr>
        <w:tc>
          <w:tcPr>
            <w:tcW w:w="1301" w:type="dxa"/>
            <w:tcBorders>
              <w:top w:val="nil"/>
              <w:left w:val="nil"/>
              <w:bottom w:val="nil"/>
              <w:right w:val="nil"/>
            </w:tcBorders>
            <w:shd w:val="clear" w:color="auto" w:fill="auto"/>
            <w:noWrap/>
            <w:vAlign w:val="bottom"/>
            <w:hideMark/>
          </w:tcPr>
          <w:p w14:paraId="795DC9D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C9D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9D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9D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9D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9D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9D9" w14:textId="77777777" w:rsidR="009E2845" w:rsidRPr="00A35703" w:rsidRDefault="00027761">
            <w:pPr>
              <w:spacing w:after="0"/>
              <w:rPr>
                <w:rFonts w:ascii="Times New Roman" w:eastAsia="Times New Roman" w:hAnsi="Times New Roman" w:cs="Times New Roman"/>
                <w:sz w:val="20"/>
              </w:rPr>
            </w:pPr>
          </w:p>
        </w:tc>
      </w:tr>
      <w:tr w:rsidR="00B01EFE" w14:paraId="795DC9E2" w14:textId="77777777">
        <w:trPr>
          <w:trHeight w:val="300"/>
        </w:trPr>
        <w:tc>
          <w:tcPr>
            <w:tcW w:w="1301" w:type="dxa"/>
            <w:tcBorders>
              <w:top w:val="nil"/>
              <w:left w:val="nil"/>
              <w:bottom w:val="nil"/>
              <w:right w:val="nil"/>
            </w:tcBorders>
            <w:shd w:val="clear" w:color="auto" w:fill="auto"/>
            <w:noWrap/>
            <w:vAlign w:val="bottom"/>
            <w:hideMark/>
          </w:tcPr>
          <w:p w14:paraId="795DC9D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C9D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9D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9D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9D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9E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9E1" w14:textId="77777777" w:rsidR="009E2845" w:rsidRPr="00A35703" w:rsidRDefault="00027761">
            <w:pPr>
              <w:spacing w:after="0"/>
              <w:rPr>
                <w:rFonts w:ascii="Times New Roman" w:eastAsia="Times New Roman" w:hAnsi="Times New Roman" w:cs="Times New Roman"/>
                <w:sz w:val="20"/>
              </w:rPr>
            </w:pPr>
          </w:p>
        </w:tc>
      </w:tr>
      <w:tr w:rsidR="00B01EFE" w14:paraId="795DC9EA" w14:textId="77777777">
        <w:trPr>
          <w:trHeight w:val="300"/>
        </w:trPr>
        <w:tc>
          <w:tcPr>
            <w:tcW w:w="1301" w:type="dxa"/>
            <w:tcBorders>
              <w:top w:val="nil"/>
              <w:left w:val="nil"/>
              <w:bottom w:val="nil"/>
              <w:right w:val="nil"/>
            </w:tcBorders>
            <w:shd w:val="clear" w:color="auto" w:fill="auto"/>
            <w:noWrap/>
            <w:vAlign w:val="bottom"/>
            <w:hideMark/>
          </w:tcPr>
          <w:p w14:paraId="795DC9E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C9E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9E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9E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9E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9E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9E9" w14:textId="77777777" w:rsidR="009E2845" w:rsidRPr="00A35703" w:rsidRDefault="00027761">
            <w:pPr>
              <w:spacing w:after="0"/>
              <w:rPr>
                <w:rFonts w:ascii="Times New Roman" w:eastAsia="Times New Roman" w:hAnsi="Times New Roman" w:cs="Times New Roman"/>
                <w:sz w:val="20"/>
              </w:rPr>
            </w:pPr>
          </w:p>
        </w:tc>
      </w:tr>
      <w:tr w:rsidR="00B01EFE" w14:paraId="795DC9F2" w14:textId="77777777">
        <w:trPr>
          <w:trHeight w:val="300"/>
        </w:trPr>
        <w:tc>
          <w:tcPr>
            <w:tcW w:w="1301" w:type="dxa"/>
            <w:tcBorders>
              <w:top w:val="nil"/>
              <w:left w:val="nil"/>
              <w:bottom w:val="nil"/>
              <w:right w:val="nil"/>
            </w:tcBorders>
            <w:shd w:val="clear" w:color="auto" w:fill="auto"/>
            <w:noWrap/>
            <w:vAlign w:val="bottom"/>
            <w:hideMark/>
          </w:tcPr>
          <w:p w14:paraId="795DC9E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C9E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9E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9E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9E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9F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9F1" w14:textId="77777777" w:rsidR="009E2845" w:rsidRPr="00A35703" w:rsidRDefault="00027761">
            <w:pPr>
              <w:spacing w:after="0"/>
              <w:rPr>
                <w:rFonts w:ascii="Times New Roman" w:eastAsia="Times New Roman" w:hAnsi="Times New Roman" w:cs="Times New Roman"/>
                <w:sz w:val="20"/>
              </w:rPr>
            </w:pPr>
          </w:p>
        </w:tc>
      </w:tr>
      <w:tr w:rsidR="00B01EFE" w14:paraId="795DC9FA" w14:textId="77777777">
        <w:trPr>
          <w:trHeight w:val="300"/>
        </w:trPr>
        <w:tc>
          <w:tcPr>
            <w:tcW w:w="1301" w:type="dxa"/>
            <w:tcBorders>
              <w:top w:val="nil"/>
              <w:left w:val="nil"/>
              <w:bottom w:val="nil"/>
              <w:right w:val="nil"/>
            </w:tcBorders>
            <w:shd w:val="clear" w:color="auto" w:fill="auto"/>
            <w:noWrap/>
            <w:vAlign w:val="bottom"/>
            <w:hideMark/>
          </w:tcPr>
          <w:p w14:paraId="795DC9F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C9F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9F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9F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9F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9F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9F9" w14:textId="77777777" w:rsidR="009E2845" w:rsidRPr="00A35703" w:rsidRDefault="00027761">
            <w:pPr>
              <w:spacing w:after="0"/>
              <w:rPr>
                <w:rFonts w:ascii="Times New Roman" w:eastAsia="Times New Roman" w:hAnsi="Times New Roman" w:cs="Times New Roman"/>
                <w:sz w:val="20"/>
              </w:rPr>
            </w:pPr>
          </w:p>
        </w:tc>
      </w:tr>
      <w:tr w:rsidR="00B01EFE" w14:paraId="795DCA02" w14:textId="77777777">
        <w:trPr>
          <w:trHeight w:val="300"/>
        </w:trPr>
        <w:tc>
          <w:tcPr>
            <w:tcW w:w="1301" w:type="dxa"/>
            <w:tcBorders>
              <w:top w:val="nil"/>
              <w:left w:val="nil"/>
              <w:bottom w:val="nil"/>
              <w:right w:val="nil"/>
            </w:tcBorders>
            <w:shd w:val="clear" w:color="auto" w:fill="auto"/>
            <w:noWrap/>
            <w:vAlign w:val="bottom"/>
            <w:hideMark/>
          </w:tcPr>
          <w:p w14:paraId="795DC9F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C9F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9F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9F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9F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A0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A01" w14:textId="77777777" w:rsidR="009E2845" w:rsidRPr="00A35703" w:rsidRDefault="00027761">
            <w:pPr>
              <w:spacing w:after="0"/>
              <w:rPr>
                <w:rFonts w:ascii="Times New Roman" w:eastAsia="Times New Roman" w:hAnsi="Times New Roman" w:cs="Times New Roman"/>
                <w:sz w:val="20"/>
              </w:rPr>
            </w:pPr>
          </w:p>
        </w:tc>
      </w:tr>
      <w:tr w:rsidR="00B01EFE" w14:paraId="795DCA0A" w14:textId="77777777">
        <w:trPr>
          <w:trHeight w:val="300"/>
        </w:trPr>
        <w:tc>
          <w:tcPr>
            <w:tcW w:w="1301" w:type="dxa"/>
            <w:tcBorders>
              <w:top w:val="nil"/>
              <w:left w:val="nil"/>
              <w:bottom w:val="nil"/>
              <w:right w:val="nil"/>
            </w:tcBorders>
            <w:shd w:val="clear" w:color="auto" w:fill="auto"/>
            <w:noWrap/>
            <w:vAlign w:val="bottom"/>
            <w:hideMark/>
          </w:tcPr>
          <w:p w14:paraId="795DCA0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CA0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A0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A0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A0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A0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A09" w14:textId="77777777" w:rsidR="009E2845" w:rsidRPr="00A35703" w:rsidRDefault="00027761">
            <w:pPr>
              <w:spacing w:after="0"/>
              <w:rPr>
                <w:rFonts w:ascii="Times New Roman" w:eastAsia="Times New Roman" w:hAnsi="Times New Roman" w:cs="Times New Roman"/>
                <w:sz w:val="20"/>
              </w:rPr>
            </w:pPr>
          </w:p>
        </w:tc>
      </w:tr>
      <w:tr w:rsidR="00B01EFE" w14:paraId="795DCA11" w14:textId="77777777">
        <w:trPr>
          <w:trHeight w:val="300"/>
        </w:trPr>
        <w:tc>
          <w:tcPr>
            <w:tcW w:w="3218" w:type="dxa"/>
            <w:gridSpan w:val="2"/>
            <w:tcBorders>
              <w:top w:val="nil"/>
              <w:left w:val="nil"/>
              <w:bottom w:val="nil"/>
              <w:right w:val="nil"/>
            </w:tcBorders>
            <w:shd w:val="clear" w:color="auto" w:fill="auto"/>
            <w:noWrap/>
            <w:vAlign w:val="bottom"/>
            <w:hideMark/>
          </w:tcPr>
          <w:p w14:paraId="795DCA0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CA0C"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CA0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A0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A0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A10" w14:textId="77777777" w:rsidR="009E2845" w:rsidRPr="00A35703" w:rsidRDefault="00027761">
            <w:pPr>
              <w:spacing w:after="0"/>
              <w:rPr>
                <w:rFonts w:ascii="Times New Roman" w:eastAsia="Times New Roman" w:hAnsi="Times New Roman" w:cs="Times New Roman"/>
                <w:sz w:val="20"/>
              </w:rPr>
            </w:pPr>
          </w:p>
        </w:tc>
      </w:tr>
      <w:tr w:rsidR="00B01EFE" w14:paraId="795DCA19" w14:textId="77777777">
        <w:trPr>
          <w:trHeight w:val="300"/>
        </w:trPr>
        <w:tc>
          <w:tcPr>
            <w:tcW w:w="1301" w:type="dxa"/>
            <w:tcBorders>
              <w:top w:val="nil"/>
              <w:left w:val="nil"/>
              <w:bottom w:val="nil"/>
              <w:right w:val="nil"/>
            </w:tcBorders>
            <w:shd w:val="clear" w:color="auto" w:fill="auto"/>
            <w:noWrap/>
            <w:vAlign w:val="bottom"/>
            <w:hideMark/>
          </w:tcPr>
          <w:p w14:paraId="795DCA12"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CA13"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CA1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A15"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CA16"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CA1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A18" w14:textId="77777777" w:rsidR="009E2845" w:rsidRPr="00A35703" w:rsidRDefault="00027761">
            <w:pPr>
              <w:spacing w:after="0"/>
              <w:rPr>
                <w:rFonts w:ascii="Times New Roman" w:eastAsia="Times New Roman" w:hAnsi="Times New Roman" w:cs="Times New Roman"/>
                <w:sz w:val="20"/>
              </w:rPr>
            </w:pPr>
          </w:p>
        </w:tc>
      </w:tr>
      <w:tr w:rsidR="00B01EFE" w14:paraId="795DCA1D" w14:textId="77777777">
        <w:trPr>
          <w:trHeight w:val="300"/>
        </w:trPr>
        <w:tc>
          <w:tcPr>
            <w:tcW w:w="1301" w:type="dxa"/>
            <w:tcBorders>
              <w:top w:val="nil"/>
              <w:left w:val="nil"/>
              <w:bottom w:val="nil"/>
              <w:right w:val="nil"/>
            </w:tcBorders>
            <w:shd w:val="clear" w:color="auto" w:fill="auto"/>
            <w:noWrap/>
            <w:vAlign w:val="bottom"/>
            <w:hideMark/>
          </w:tcPr>
          <w:p w14:paraId="795DCA1A"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CA1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20 ως έχει   ΔΕΚΤΟ ΚΑΤΑ ΠΛΕΙΟΨΗΦΙΑ</w:t>
            </w:r>
          </w:p>
        </w:tc>
        <w:tc>
          <w:tcPr>
            <w:tcW w:w="1072" w:type="dxa"/>
            <w:tcBorders>
              <w:top w:val="nil"/>
              <w:left w:val="nil"/>
              <w:bottom w:val="nil"/>
              <w:right w:val="nil"/>
            </w:tcBorders>
            <w:shd w:val="clear" w:color="auto" w:fill="auto"/>
            <w:noWrap/>
            <w:vAlign w:val="bottom"/>
            <w:hideMark/>
          </w:tcPr>
          <w:p w14:paraId="795DCA1C" w14:textId="77777777" w:rsidR="009E2845" w:rsidRPr="00A35703" w:rsidRDefault="00027761">
            <w:pPr>
              <w:spacing w:after="0"/>
              <w:rPr>
                <w:rFonts w:ascii="Calibri" w:eastAsia="Times New Roman" w:hAnsi="Calibri" w:cs="Times New Roman"/>
                <w:color w:val="000000"/>
                <w:sz w:val="22"/>
                <w:szCs w:val="22"/>
              </w:rPr>
            </w:pPr>
          </w:p>
        </w:tc>
      </w:tr>
      <w:tr w:rsidR="00B01EFE" w14:paraId="795DCA25" w14:textId="77777777">
        <w:trPr>
          <w:trHeight w:val="300"/>
        </w:trPr>
        <w:tc>
          <w:tcPr>
            <w:tcW w:w="1301" w:type="dxa"/>
            <w:tcBorders>
              <w:top w:val="nil"/>
              <w:left w:val="nil"/>
              <w:bottom w:val="nil"/>
              <w:right w:val="nil"/>
            </w:tcBorders>
            <w:shd w:val="clear" w:color="auto" w:fill="auto"/>
            <w:noWrap/>
            <w:vAlign w:val="bottom"/>
            <w:hideMark/>
          </w:tcPr>
          <w:p w14:paraId="795DCA1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CA1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A2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A2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A2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A2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A24" w14:textId="77777777" w:rsidR="009E2845" w:rsidRPr="00A35703" w:rsidRDefault="00027761">
            <w:pPr>
              <w:spacing w:after="0"/>
              <w:rPr>
                <w:rFonts w:ascii="Times New Roman" w:eastAsia="Times New Roman" w:hAnsi="Times New Roman" w:cs="Times New Roman"/>
                <w:sz w:val="20"/>
              </w:rPr>
            </w:pPr>
          </w:p>
        </w:tc>
      </w:tr>
      <w:tr w:rsidR="00B01EFE" w14:paraId="795DCA2D" w14:textId="77777777">
        <w:trPr>
          <w:trHeight w:val="300"/>
        </w:trPr>
        <w:tc>
          <w:tcPr>
            <w:tcW w:w="1301" w:type="dxa"/>
            <w:tcBorders>
              <w:top w:val="nil"/>
              <w:left w:val="nil"/>
              <w:bottom w:val="nil"/>
              <w:right w:val="nil"/>
            </w:tcBorders>
            <w:shd w:val="clear" w:color="auto" w:fill="auto"/>
            <w:noWrap/>
            <w:vAlign w:val="bottom"/>
            <w:hideMark/>
          </w:tcPr>
          <w:p w14:paraId="795DCA2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CA2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A2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A2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A2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A2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A2C" w14:textId="77777777" w:rsidR="009E2845" w:rsidRPr="00A35703" w:rsidRDefault="00027761">
            <w:pPr>
              <w:spacing w:after="0"/>
              <w:rPr>
                <w:rFonts w:ascii="Times New Roman" w:eastAsia="Times New Roman" w:hAnsi="Times New Roman" w:cs="Times New Roman"/>
                <w:sz w:val="20"/>
              </w:rPr>
            </w:pPr>
          </w:p>
        </w:tc>
      </w:tr>
      <w:tr w:rsidR="00B01EFE" w14:paraId="795DCA35" w14:textId="77777777">
        <w:trPr>
          <w:trHeight w:val="300"/>
        </w:trPr>
        <w:tc>
          <w:tcPr>
            <w:tcW w:w="1301" w:type="dxa"/>
            <w:tcBorders>
              <w:top w:val="nil"/>
              <w:left w:val="nil"/>
              <w:bottom w:val="nil"/>
              <w:right w:val="nil"/>
            </w:tcBorders>
            <w:shd w:val="clear" w:color="auto" w:fill="auto"/>
            <w:noWrap/>
            <w:vAlign w:val="bottom"/>
            <w:hideMark/>
          </w:tcPr>
          <w:p w14:paraId="795DCA2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CA2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A3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A3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CA3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A3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A34" w14:textId="77777777" w:rsidR="009E2845" w:rsidRPr="00A35703" w:rsidRDefault="00027761">
            <w:pPr>
              <w:spacing w:after="0"/>
              <w:rPr>
                <w:rFonts w:ascii="Times New Roman" w:eastAsia="Times New Roman" w:hAnsi="Times New Roman" w:cs="Times New Roman"/>
                <w:sz w:val="20"/>
              </w:rPr>
            </w:pPr>
          </w:p>
        </w:tc>
      </w:tr>
      <w:tr w:rsidR="00B01EFE" w14:paraId="795DCA3D" w14:textId="77777777">
        <w:trPr>
          <w:trHeight w:val="300"/>
        </w:trPr>
        <w:tc>
          <w:tcPr>
            <w:tcW w:w="1301" w:type="dxa"/>
            <w:tcBorders>
              <w:top w:val="nil"/>
              <w:left w:val="nil"/>
              <w:bottom w:val="nil"/>
              <w:right w:val="nil"/>
            </w:tcBorders>
            <w:shd w:val="clear" w:color="auto" w:fill="auto"/>
            <w:noWrap/>
            <w:vAlign w:val="bottom"/>
            <w:hideMark/>
          </w:tcPr>
          <w:p w14:paraId="795DCA3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CA3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A3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A3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A3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A3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A3C" w14:textId="77777777" w:rsidR="009E2845" w:rsidRPr="00A35703" w:rsidRDefault="00027761">
            <w:pPr>
              <w:spacing w:after="0"/>
              <w:rPr>
                <w:rFonts w:ascii="Times New Roman" w:eastAsia="Times New Roman" w:hAnsi="Times New Roman" w:cs="Times New Roman"/>
                <w:sz w:val="20"/>
              </w:rPr>
            </w:pPr>
          </w:p>
        </w:tc>
      </w:tr>
      <w:tr w:rsidR="00B01EFE" w14:paraId="795DCA45" w14:textId="77777777">
        <w:trPr>
          <w:trHeight w:val="300"/>
        </w:trPr>
        <w:tc>
          <w:tcPr>
            <w:tcW w:w="1301" w:type="dxa"/>
            <w:tcBorders>
              <w:top w:val="nil"/>
              <w:left w:val="nil"/>
              <w:bottom w:val="nil"/>
              <w:right w:val="nil"/>
            </w:tcBorders>
            <w:shd w:val="clear" w:color="auto" w:fill="auto"/>
            <w:noWrap/>
            <w:vAlign w:val="bottom"/>
            <w:hideMark/>
          </w:tcPr>
          <w:p w14:paraId="795DCA3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CA3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A4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A4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A4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A4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A44" w14:textId="77777777" w:rsidR="009E2845" w:rsidRPr="00A35703" w:rsidRDefault="00027761">
            <w:pPr>
              <w:spacing w:after="0"/>
              <w:rPr>
                <w:rFonts w:ascii="Times New Roman" w:eastAsia="Times New Roman" w:hAnsi="Times New Roman" w:cs="Times New Roman"/>
                <w:sz w:val="20"/>
              </w:rPr>
            </w:pPr>
          </w:p>
        </w:tc>
      </w:tr>
      <w:tr w:rsidR="00B01EFE" w14:paraId="795DCA4D" w14:textId="77777777">
        <w:trPr>
          <w:trHeight w:val="300"/>
        </w:trPr>
        <w:tc>
          <w:tcPr>
            <w:tcW w:w="1301" w:type="dxa"/>
            <w:tcBorders>
              <w:top w:val="nil"/>
              <w:left w:val="nil"/>
              <w:bottom w:val="nil"/>
              <w:right w:val="nil"/>
            </w:tcBorders>
            <w:shd w:val="clear" w:color="auto" w:fill="auto"/>
            <w:noWrap/>
            <w:vAlign w:val="bottom"/>
            <w:hideMark/>
          </w:tcPr>
          <w:p w14:paraId="795DCA4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CA4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A4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A4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A4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A4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A4C" w14:textId="77777777" w:rsidR="009E2845" w:rsidRPr="00A35703" w:rsidRDefault="00027761">
            <w:pPr>
              <w:spacing w:after="0"/>
              <w:rPr>
                <w:rFonts w:ascii="Times New Roman" w:eastAsia="Times New Roman" w:hAnsi="Times New Roman" w:cs="Times New Roman"/>
                <w:sz w:val="20"/>
              </w:rPr>
            </w:pPr>
          </w:p>
        </w:tc>
      </w:tr>
      <w:tr w:rsidR="00B01EFE" w14:paraId="795DCA55" w14:textId="77777777">
        <w:trPr>
          <w:trHeight w:val="300"/>
        </w:trPr>
        <w:tc>
          <w:tcPr>
            <w:tcW w:w="1301" w:type="dxa"/>
            <w:tcBorders>
              <w:top w:val="nil"/>
              <w:left w:val="nil"/>
              <w:bottom w:val="nil"/>
              <w:right w:val="nil"/>
            </w:tcBorders>
            <w:shd w:val="clear" w:color="auto" w:fill="auto"/>
            <w:noWrap/>
            <w:vAlign w:val="bottom"/>
            <w:hideMark/>
          </w:tcPr>
          <w:p w14:paraId="795DCA4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CA4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A5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A5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A5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A5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A54" w14:textId="77777777" w:rsidR="009E2845" w:rsidRPr="00A35703" w:rsidRDefault="00027761">
            <w:pPr>
              <w:spacing w:after="0"/>
              <w:rPr>
                <w:rFonts w:ascii="Times New Roman" w:eastAsia="Times New Roman" w:hAnsi="Times New Roman" w:cs="Times New Roman"/>
                <w:sz w:val="20"/>
              </w:rPr>
            </w:pPr>
          </w:p>
        </w:tc>
      </w:tr>
      <w:tr w:rsidR="00B01EFE" w14:paraId="795DCA5C" w14:textId="77777777">
        <w:trPr>
          <w:trHeight w:val="300"/>
        </w:trPr>
        <w:tc>
          <w:tcPr>
            <w:tcW w:w="3218" w:type="dxa"/>
            <w:gridSpan w:val="2"/>
            <w:tcBorders>
              <w:top w:val="nil"/>
              <w:left w:val="nil"/>
              <w:bottom w:val="nil"/>
              <w:right w:val="nil"/>
            </w:tcBorders>
            <w:shd w:val="clear" w:color="auto" w:fill="auto"/>
            <w:noWrap/>
            <w:vAlign w:val="bottom"/>
            <w:hideMark/>
          </w:tcPr>
          <w:p w14:paraId="795DCA5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CA57"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CA5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A5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A5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A5B" w14:textId="77777777" w:rsidR="009E2845" w:rsidRPr="00A35703" w:rsidRDefault="00027761">
            <w:pPr>
              <w:spacing w:after="0"/>
              <w:rPr>
                <w:rFonts w:ascii="Times New Roman" w:eastAsia="Times New Roman" w:hAnsi="Times New Roman" w:cs="Times New Roman"/>
                <w:sz w:val="20"/>
              </w:rPr>
            </w:pPr>
          </w:p>
        </w:tc>
      </w:tr>
      <w:tr w:rsidR="00B01EFE" w14:paraId="795DCA64" w14:textId="77777777">
        <w:trPr>
          <w:trHeight w:val="300"/>
        </w:trPr>
        <w:tc>
          <w:tcPr>
            <w:tcW w:w="1301" w:type="dxa"/>
            <w:tcBorders>
              <w:top w:val="nil"/>
              <w:left w:val="nil"/>
              <w:bottom w:val="nil"/>
              <w:right w:val="nil"/>
            </w:tcBorders>
            <w:shd w:val="clear" w:color="auto" w:fill="auto"/>
            <w:noWrap/>
            <w:vAlign w:val="bottom"/>
            <w:hideMark/>
          </w:tcPr>
          <w:p w14:paraId="795DCA5D"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CA5E"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CA5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A60"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CA61"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CA6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A63" w14:textId="77777777" w:rsidR="009E2845" w:rsidRPr="00A35703" w:rsidRDefault="00027761">
            <w:pPr>
              <w:spacing w:after="0"/>
              <w:rPr>
                <w:rFonts w:ascii="Times New Roman" w:eastAsia="Times New Roman" w:hAnsi="Times New Roman" w:cs="Times New Roman"/>
                <w:sz w:val="20"/>
              </w:rPr>
            </w:pPr>
          </w:p>
        </w:tc>
      </w:tr>
      <w:tr w:rsidR="00B01EFE" w14:paraId="795DCA68" w14:textId="77777777">
        <w:trPr>
          <w:trHeight w:val="300"/>
        </w:trPr>
        <w:tc>
          <w:tcPr>
            <w:tcW w:w="1301" w:type="dxa"/>
            <w:tcBorders>
              <w:top w:val="nil"/>
              <w:left w:val="nil"/>
              <w:bottom w:val="nil"/>
              <w:right w:val="nil"/>
            </w:tcBorders>
            <w:shd w:val="clear" w:color="auto" w:fill="auto"/>
            <w:noWrap/>
            <w:vAlign w:val="bottom"/>
            <w:hideMark/>
          </w:tcPr>
          <w:p w14:paraId="795DCA65"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CA6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21 ως έχει   ΔΕΚΤΟ ΚΑΤΑ ΠΛΕΙΟΨΗΦΙΑ</w:t>
            </w:r>
          </w:p>
        </w:tc>
        <w:tc>
          <w:tcPr>
            <w:tcW w:w="1072" w:type="dxa"/>
            <w:tcBorders>
              <w:top w:val="nil"/>
              <w:left w:val="nil"/>
              <w:bottom w:val="nil"/>
              <w:right w:val="nil"/>
            </w:tcBorders>
            <w:shd w:val="clear" w:color="auto" w:fill="auto"/>
            <w:noWrap/>
            <w:vAlign w:val="bottom"/>
            <w:hideMark/>
          </w:tcPr>
          <w:p w14:paraId="795DCA67" w14:textId="77777777" w:rsidR="009E2845" w:rsidRPr="00A35703" w:rsidRDefault="00027761">
            <w:pPr>
              <w:spacing w:after="0"/>
              <w:rPr>
                <w:rFonts w:ascii="Calibri" w:eastAsia="Times New Roman" w:hAnsi="Calibri" w:cs="Times New Roman"/>
                <w:color w:val="000000"/>
                <w:sz w:val="22"/>
                <w:szCs w:val="22"/>
              </w:rPr>
            </w:pPr>
          </w:p>
        </w:tc>
      </w:tr>
      <w:tr w:rsidR="00B01EFE" w14:paraId="795DCA70" w14:textId="77777777">
        <w:trPr>
          <w:trHeight w:val="300"/>
        </w:trPr>
        <w:tc>
          <w:tcPr>
            <w:tcW w:w="1301" w:type="dxa"/>
            <w:tcBorders>
              <w:top w:val="nil"/>
              <w:left w:val="nil"/>
              <w:bottom w:val="nil"/>
              <w:right w:val="nil"/>
            </w:tcBorders>
            <w:shd w:val="clear" w:color="auto" w:fill="auto"/>
            <w:noWrap/>
            <w:vAlign w:val="bottom"/>
            <w:hideMark/>
          </w:tcPr>
          <w:p w14:paraId="795DCA6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CA6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A6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A6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A6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A6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A6F" w14:textId="77777777" w:rsidR="009E2845" w:rsidRPr="00A35703" w:rsidRDefault="00027761">
            <w:pPr>
              <w:spacing w:after="0"/>
              <w:rPr>
                <w:rFonts w:ascii="Times New Roman" w:eastAsia="Times New Roman" w:hAnsi="Times New Roman" w:cs="Times New Roman"/>
                <w:sz w:val="20"/>
              </w:rPr>
            </w:pPr>
          </w:p>
        </w:tc>
      </w:tr>
      <w:tr w:rsidR="00B01EFE" w14:paraId="795DCA78" w14:textId="77777777">
        <w:trPr>
          <w:trHeight w:val="300"/>
        </w:trPr>
        <w:tc>
          <w:tcPr>
            <w:tcW w:w="1301" w:type="dxa"/>
            <w:tcBorders>
              <w:top w:val="nil"/>
              <w:left w:val="nil"/>
              <w:bottom w:val="nil"/>
              <w:right w:val="nil"/>
            </w:tcBorders>
            <w:shd w:val="clear" w:color="auto" w:fill="auto"/>
            <w:noWrap/>
            <w:vAlign w:val="bottom"/>
            <w:hideMark/>
          </w:tcPr>
          <w:p w14:paraId="795DCA7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CA7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A7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A7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CA7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A7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A77" w14:textId="77777777" w:rsidR="009E2845" w:rsidRPr="00A35703" w:rsidRDefault="00027761">
            <w:pPr>
              <w:spacing w:after="0"/>
              <w:rPr>
                <w:rFonts w:ascii="Times New Roman" w:eastAsia="Times New Roman" w:hAnsi="Times New Roman" w:cs="Times New Roman"/>
                <w:sz w:val="20"/>
              </w:rPr>
            </w:pPr>
          </w:p>
        </w:tc>
      </w:tr>
      <w:tr w:rsidR="00B01EFE" w14:paraId="795DCA80" w14:textId="77777777">
        <w:trPr>
          <w:trHeight w:val="300"/>
        </w:trPr>
        <w:tc>
          <w:tcPr>
            <w:tcW w:w="1301" w:type="dxa"/>
            <w:tcBorders>
              <w:top w:val="nil"/>
              <w:left w:val="nil"/>
              <w:bottom w:val="nil"/>
              <w:right w:val="nil"/>
            </w:tcBorders>
            <w:shd w:val="clear" w:color="auto" w:fill="auto"/>
            <w:noWrap/>
            <w:vAlign w:val="bottom"/>
            <w:hideMark/>
          </w:tcPr>
          <w:p w14:paraId="795DCA7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CA7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A7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A7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A7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A7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A7F" w14:textId="77777777" w:rsidR="009E2845" w:rsidRPr="00A35703" w:rsidRDefault="00027761">
            <w:pPr>
              <w:spacing w:after="0"/>
              <w:rPr>
                <w:rFonts w:ascii="Times New Roman" w:eastAsia="Times New Roman" w:hAnsi="Times New Roman" w:cs="Times New Roman"/>
                <w:sz w:val="20"/>
              </w:rPr>
            </w:pPr>
          </w:p>
        </w:tc>
      </w:tr>
      <w:tr w:rsidR="00B01EFE" w14:paraId="795DCA88" w14:textId="77777777">
        <w:trPr>
          <w:trHeight w:val="300"/>
        </w:trPr>
        <w:tc>
          <w:tcPr>
            <w:tcW w:w="1301" w:type="dxa"/>
            <w:tcBorders>
              <w:top w:val="nil"/>
              <w:left w:val="nil"/>
              <w:bottom w:val="nil"/>
              <w:right w:val="nil"/>
            </w:tcBorders>
            <w:shd w:val="clear" w:color="auto" w:fill="auto"/>
            <w:noWrap/>
            <w:vAlign w:val="bottom"/>
            <w:hideMark/>
          </w:tcPr>
          <w:p w14:paraId="795DCA8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CA8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A8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A8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A8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A8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A87" w14:textId="77777777" w:rsidR="009E2845" w:rsidRPr="00A35703" w:rsidRDefault="00027761">
            <w:pPr>
              <w:spacing w:after="0"/>
              <w:rPr>
                <w:rFonts w:ascii="Times New Roman" w:eastAsia="Times New Roman" w:hAnsi="Times New Roman" w:cs="Times New Roman"/>
                <w:sz w:val="20"/>
              </w:rPr>
            </w:pPr>
          </w:p>
        </w:tc>
      </w:tr>
      <w:tr w:rsidR="00B01EFE" w14:paraId="795DCA90" w14:textId="77777777">
        <w:trPr>
          <w:trHeight w:val="300"/>
        </w:trPr>
        <w:tc>
          <w:tcPr>
            <w:tcW w:w="1301" w:type="dxa"/>
            <w:tcBorders>
              <w:top w:val="nil"/>
              <w:left w:val="nil"/>
              <w:bottom w:val="nil"/>
              <w:right w:val="nil"/>
            </w:tcBorders>
            <w:shd w:val="clear" w:color="auto" w:fill="auto"/>
            <w:noWrap/>
            <w:vAlign w:val="bottom"/>
            <w:hideMark/>
          </w:tcPr>
          <w:p w14:paraId="795DCA8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CA8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A8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A8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CA8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A8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A8F" w14:textId="77777777" w:rsidR="009E2845" w:rsidRPr="00A35703" w:rsidRDefault="00027761">
            <w:pPr>
              <w:spacing w:after="0"/>
              <w:rPr>
                <w:rFonts w:ascii="Times New Roman" w:eastAsia="Times New Roman" w:hAnsi="Times New Roman" w:cs="Times New Roman"/>
                <w:sz w:val="20"/>
              </w:rPr>
            </w:pPr>
          </w:p>
        </w:tc>
      </w:tr>
      <w:tr w:rsidR="00B01EFE" w14:paraId="795DCA98" w14:textId="77777777">
        <w:trPr>
          <w:trHeight w:val="300"/>
        </w:trPr>
        <w:tc>
          <w:tcPr>
            <w:tcW w:w="1301" w:type="dxa"/>
            <w:tcBorders>
              <w:top w:val="nil"/>
              <w:left w:val="nil"/>
              <w:bottom w:val="nil"/>
              <w:right w:val="nil"/>
            </w:tcBorders>
            <w:shd w:val="clear" w:color="auto" w:fill="auto"/>
            <w:noWrap/>
            <w:vAlign w:val="bottom"/>
            <w:hideMark/>
          </w:tcPr>
          <w:p w14:paraId="795DCA9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CA9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A9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A9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A9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A9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A97" w14:textId="77777777" w:rsidR="009E2845" w:rsidRPr="00A35703" w:rsidRDefault="00027761">
            <w:pPr>
              <w:spacing w:after="0"/>
              <w:rPr>
                <w:rFonts w:ascii="Times New Roman" w:eastAsia="Times New Roman" w:hAnsi="Times New Roman" w:cs="Times New Roman"/>
                <w:sz w:val="20"/>
              </w:rPr>
            </w:pPr>
          </w:p>
        </w:tc>
      </w:tr>
      <w:tr w:rsidR="00B01EFE" w14:paraId="795DCAA0" w14:textId="77777777">
        <w:trPr>
          <w:trHeight w:val="300"/>
        </w:trPr>
        <w:tc>
          <w:tcPr>
            <w:tcW w:w="1301" w:type="dxa"/>
            <w:tcBorders>
              <w:top w:val="nil"/>
              <w:left w:val="nil"/>
              <w:bottom w:val="nil"/>
              <w:right w:val="nil"/>
            </w:tcBorders>
            <w:shd w:val="clear" w:color="auto" w:fill="auto"/>
            <w:noWrap/>
            <w:vAlign w:val="bottom"/>
            <w:hideMark/>
          </w:tcPr>
          <w:p w14:paraId="795DCA9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CA9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A9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A9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A9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A9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A9F" w14:textId="77777777" w:rsidR="009E2845" w:rsidRPr="00A35703" w:rsidRDefault="00027761">
            <w:pPr>
              <w:spacing w:after="0"/>
              <w:rPr>
                <w:rFonts w:ascii="Times New Roman" w:eastAsia="Times New Roman" w:hAnsi="Times New Roman" w:cs="Times New Roman"/>
                <w:sz w:val="20"/>
              </w:rPr>
            </w:pPr>
          </w:p>
        </w:tc>
      </w:tr>
      <w:tr w:rsidR="00B01EFE" w14:paraId="795DCAA7" w14:textId="77777777">
        <w:trPr>
          <w:trHeight w:val="300"/>
        </w:trPr>
        <w:tc>
          <w:tcPr>
            <w:tcW w:w="3218" w:type="dxa"/>
            <w:gridSpan w:val="2"/>
            <w:tcBorders>
              <w:top w:val="nil"/>
              <w:left w:val="nil"/>
              <w:bottom w:val="nil"/>
              <w:right w:val="nil"/>
            </w:tcBorders>
            <w:shd w:val="clear" w:color="auto" w:fill="auto"/>
            <w:noWrap/>
            <w:vAlign w:val="bottom"/>
            <w:hideMark/>
          </w:tcPr>
          <w:p w14:paraId="795DCAA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CAA2"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CAA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AA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AA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AA6" w14:textId="77777777" w:rsidR="009E2845" w:rsidRPr="00A35703" w:rsidRDefault="00027761">
            <w:pPr>
              <w:spacing w:after="0"/>
              <w:rPr>
                <w:rFonts w:ascii="Times New Roman" w:eastAsia="Times New Roman" w:hAnsi="Times New Roman" w:cs="Times New Roman"/>
                <w:sz w:val="20"/>
              </w:rPr>
            </w:pPr>
          </w:p>
        </w:tc>
      </w:tr>
      <w:tr w:rsidR="00B01EFE" w14:paraId="795DCAAF" w14:textId="77777777">
        <w:trPr>
          <w:trHeight w:val="300"/>
        </w:trPr>
        <w:tc>
          <w:tcPr>
            <w:tcW w:w="1301" w:type="dxa"/>
            <w:tcBorders>
              <w:top w:val="nil"/>
              <w:left w:val="nil"/>
              <w:bottom w:val="nil"/>
              <w:right w:val="nil"/>
            </w:tcBorders>
            <w:shd w:val="clear" w:color="auto" w:fill="auto"/>
            <w:noWrap/>
            <w:vAlign w:val="bottom"/>
            <w:hideMark/>
          </w:tcPr>
          <w:p w14:paraId="795DCAA8"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CAA9"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CAA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AAB"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CAAC"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CAA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AAE" w14:textId="77777777" w:rsidR="009E2845" w:rsidRPr="00A35703" w:rsidRDefault="00027761">
            <w:pPr>
              <w:spacing w:after="0"/>
              <w:rPr>
                <w:rFonts w:ascii="Times New Roman" w:eastAsia="Times New Roman" w:hAnsi="Times New Roman" w:cs="Times New Roman"/>
                <w:sz w:val="20"/>
              </w:rPr>
            </w:pPr>
          </w:p>
        </w:tc>
      </w:tr>
      <w:tr w:rsidR="00B01EFE" w14:paraId="795DCAB3" w14:textId="77777777">
        <w:trPr>
          <w:trHeight w:val="300"/>
        </w:trPr>
        <w:tc>
          <w:tcPr>
            <w:tcW w:w="1301" w:type="dxa"/>
            <w:tcBorders>
              <w:top w:val="nil"/>
              <w:left w:val="nil"/>
              <w:bottom w:val="nil"/>
              <w:right w:val="nil"/>
            </w:tcBorders>
            <w:shd w:val="clear" w:color="auto" w:fill="auto"/>
            <w:noWrap/>
            <w:vAlign w:val="bottom"/>
            <w:hideMark/>
          </w:tcPr>
          <w:p w14:paraId="795DCAB0"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CAB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22 ως έχει   ΔΕΚΤΟ ΚΑΤΑ ΠΛΕΙΟΨΗΦΙΑ</w:t>
            </w:r>
          </w:p>
        </w:tc>
        <w:tc>
          <w:tcPr>
            <w:tcW w:w="1072" w:type="dxa"/>
            <w:tcBorders>
              <w:top w:val="nil"/>
              <w:left w:val="nil"/>
              <w:bottom w:val="nil"/>
              <w:right w:val="nil"/>
            </w:tcBorders>
            <w:shd w:val="clear" w:color="auto" w:fill="auto"/>
            <w:noWrap/>
            <w:vAlign w:val="bottom"/>
            <w:hideMark/>
          </w:tcPr>
          <w:p w14:paraId="795DCAB2" w14:textId="77777777" w:rsidR="009E2845" w:rsidRPr="00A35703" w:rsidRDefault="00027761">
            <w:pPr>
              <w:spacing w:after="0"/>
              <w:rPr>
                <w:rFonts w:ascii="Calibri" w:eastAsia="Times New Roman" w:hAnsi="Calibri" w:cs="Times New Roman"/>
                <w:color w:val="000000"/>
                <w:sz w:val="22"/>
                <w:szCs w:val="22"/>
              </w:rPr>
            </w:pPr>
          </w:p>
        </w:tc>
      </w:tr>
      <w:tr w:rsidR="00B01EFE" w14:paraId="795DCABB" w14:textId="77777777">
        <w:trPr>
          <w:trHeight w:val="300"/>
        </w:trPr>
        <w:tc>
          <w:tcPr>
            <w:tcW w:w="1301" w:type="dxa"/>
            <w:tcBorders>
              <w:top w:val="nil"/>
              <w:left w:val="nil"/>
              <w:bottom w:val="nil"/>
              <w:right w:val="nil"/>
            </w:tcBorders>
            <w:shd w:val="clear" w:color="auto" w:fill="auto"/>
            <w:noWrap/>
            <w:vAlign w:val="bottom"/>
            <w:hideMark/>
          </w:tcPr>
          <w:p w14:paraId="795DCAB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CAB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AB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AB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AB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AB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ABA" w14:textId="77777777" w:rsidR="009E2845" w:rsidRPr="00A35703" w:rsidRDefault="00027761">
            <w:pPr>
              <w:spacing w:after="0"/>
              <w:rPr>
                <w:rFonts w:ascii="Times New Roman" w:eastAsia="Times New Roman" w:hAnsi="Times New Roman" w:cs="Times New Roman"/>
                <w:sz w:val="20"/>
              </w:rPr>
            </w:pPr>
          </w:p>
        </w:tc>
      </w:tr>
      <w:tr w:rsidR="00B01EFE" w14:paraId="795DCAC3" w14:textId="77777777">
        <w:trPr>
          <w:trHeight w:val="300"/>
        </w:trPr>
        <w:tc>
          <w:tcPr>
            <w:tcW w:w="1301" w:type="dxa"/>
            <w:tcBorders>
              <w:top w:val="nil"/>
              <w:left w:val="nil"/>
              <w:bottom w:val="nil"/>
              <w:right w:val="nil"/>
            </w:tcBorders>
            <w:shd w:val="clear" w:color="auto" w:fill="auto"/>
            <w:noWrap/>
            <w:vAlign w:val="bottom"/>
            <w:hideMark/>
          </w:tcPr>
          <w:p w14:paraId="795DCAB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CAB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AB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AB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AC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AC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AC2" w14:textId="77777777" w:rsidR="009E2845" w:rsidRPr="00A35703" w:rsidRDefault="00027761">
            <w:pPr>
              <w:spacing w:after="0"/>
              <w:rPr>
                <w:rFonts w:ascii="Times New Roman" w:eastAsia="Times New Roman" w:hAnsi="Times New Roman" w:cs="Times New Roman"/>
                <w:sz w:val="20"/>
              </w:rPr>
            </w:pPr>
          </w:p>
        </w:tc>
      </w:tr>
      <w:tr w:rsidR="00B01EFE" w14:paraId="795DCACB" w14:textId="77777777">
        <w:trPr>
          <w:trHeight w:val="300"/>
        </w:trPr>
        <w:tc>
          <w:tcPr>
            <w:tcW w:w="1301" w:type="dxa"/>
            <w:tcBorders>
              <w:top w:val="nil"/>
              <w:left w:val="nil"/>
              <w:bottom w:val="nil"/>
              <w:right w:val="nil"/>
            </w:tcBorders>
            <w:shd w:val="clear" w:color="auto" w:fill="auto"/>
            <w:noWrap/>
            <w:vAlign w:val="bottom"/>
            <w:hideMark/>
          </w:tcPr>
          <w:p w14:paraId="795DCAC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CAC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AC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AC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AC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AC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ACA" w14:textId="77777777" w:rsidR="009E2845" w:rsidRPr="00A35703" w:rsidRDefault="00027761">
            <w:pPr>
              <w:spacing w:after="0"/>
              <w:rPr>
                <w:rFonts w:ascii="Times New Roman" w:eastAsia="Times New Roman" w:hAnsi="Times New Roman" w:cs="Times New Roman"/>
                <w:sz w:val="20"/>
              </w:rPr>
            </w:pPr>
          </w:p>
        </w:tc>
      </w:tr>
      <w:tr w:rsidR="00B01EFE" w14:paraId="795DCAD3" w14:textId="77777777">
        <w:trPr>
          <w:trHeight w:val="300"/>
        </w:trPr>
        <w:tc>
          <w:tcPr>
            <w:tcW w:w="1301" w:type="dxa"/>
            <w:tcBorders>
              <w:top w:val="nil"/>
              <w:left w:val="nil"/>
              <w:bottom w:val="nil"/>
              <w:right w:val="nil"/>
            </w:tcBorders>
            <w:shd w:val="clear" w:color="auto" w:fill="auto"/>
            <w:noWrap/>
            <w:vAlign w:val="bottom"/>
            <w:hideMark/>
          </w:tcPr>
          <w:p w14:paraId="795DCAC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CAC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AC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AC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AD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AD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AD2" w14:textId="77777777" w:rsidR="009E2845" w:rsidRPr="00A35703" w:rsidRDefault="00027761">
            <w:pPr>
              <w:spacing w:after="0"/>
              <w:rPr>
                <w:rFonts w:ascii="Times New Roman" w:eastAsia="Times New Roman" w:hAnsi="Times New Roman" w:cs="Times New Roman"/>
                <w:sz w:val="20"/>
              </w:rPr>
            </w:pPr>
          </w:p>
        </w:tc>
      </w:tr>
      <w:tr w:rsidR="00B01EFE" w14:paraId="795DCADB" w14:textId="77777777">
        <w:trPr>
          <w:trHeight w:val="300"/>
        </w:trPr>
        <w:tc>
          <w:tcPr>
            <w:tcW w:w="1301" w:type="dxa"/>
            <w:tcBorders>
              <w:top w:val="nil"/>
              <w:left w:val="nil"/>
              <w:bottom w:val="nil"/>
              <w:right w:val="nil"/>
            </w:tcBorders>
            <w:shd w:val="clear" w:color="auto" w:fill="auto"/>
            <w:noWrap/>
            <w:vAlign w:val="bottom"/>
            <w:hideMark/>
          </w:tcPr>
          <w:p w14:paraId="795DCAD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CAD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AD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AD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CAD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AD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ADA" w14:textId="77777777" w:rsidR="009E2845" w:rsidRPr="00A35703" w:rsidRDefault="00027761">
            <w:pPr>
              <w:spacing w:after="0"/>
              <w:rPr>
                <w:rFonts w:ascii="Times New Roman" w:eastAsia="Times New Roman" w:hAnsi="Times New Roman" w:cs="Times New Roman"/>
                <w:sz w:val="20"/>
              </w:rPr>
            </w:pPr>
          </w:p>
        </w:tc>
      </w:tr>
      <w:tr w:rsidR="00B01EFE" w14:paraId="795DCAE3" w14:textId="77777777">
        <w:trPr>
          <w:trHeight w:val="300"/>
        </w:trPr>
        <w:tc>
          <w:tcPr>
            <w:tcW w:w="1301" w:type="dxa"/>
            <w:tcBorders>
              <w:top w:val="nil"/>
              <w:left w:val="nil"/>
              <w:bottom w:val="nil"/>
              <w:right w:val="nil"/>
            </w:tcBorders>
            <w:shd w:val="clear" w:color="auto" w:fill="auto"/>
            <w:noWrap/>
            <w:vAlign w:val="bottom"/>
            <w:hideMark/>
          </w:tcPr>
          <w:p w14:paraId="795DCAD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CAD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AD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AD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AE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AE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AE2" w14:textId="77777777" w:rsidR="009E2845" w:rsidRPr="00A35703" w:rsidRDefault="00027761">
            <w:pPr>
              <w:spacing w:after="0"/>
              <w:rPr>
                <w:rFonts w:ascii="Times New Roman" w:eastAsia="Times New Roman" w:hAnsi="Times New Roman" w:cs="Times New Roman"/>
                <w:sz w:val="20"/>
              </w:rPr>
            </w:pPr>
          </w:p>
        </w:tc>
      </w:tr>
      <w:tr w:rsidR="00B01EFE" w14:paraId="795DCAEB" w14:textId="77777777">
        <w:trPr>
          <w:trHeight w:val="300"/>
        </w:trPr>
        <w:tc>
          <w:tcPr>
            <w:tcW w:w="1301" w:type="dxa"/>
            <w:tcBorders>
              <w:top w:val="nil"/>
              <w:left w:val="nil"/>
              <w:bottom w:val="nil"/>
              <w:right w:val="nil"/>
            </w:tcBorders>
            <w:shd w:val="clear" w:color="auto" w:fill="auto"/>
            <w:noWrap/>
            <w:vAlign w:val="bottom"/>
            <w:hideMark/>
          </w:tcPr>
          <w:p w14:paraId="795DCAE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CAE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AE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AE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AE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AE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AEA" w14:textId="77777777" w:rsidR="009E2845" w:rsidRPr="00A35703" w:rsidRDefault="00027761">
            <w:pPr>
              <w:spacing w:after="0"/>
              <w:rPr>
                <w:rFonts w:ascii="Times New Roman" w:eastAsia="Times New Roman" w:hAnsi="Times New Roman" w:cs="Times New Roman"/>
                <w:sz w:val="20"/>
              </w:rPr>
            </w:pPr>
          </w:p>
        </w:tc>
      </w:tr>
      <w:tr w:rsidR="00B01EFE" w14:paraId="795DCAF2" w14:textId="77777777">
        <w:trPr>
          <w:trHeight w:val="300"/>
        </w:trPr>
        <w:tc>
          <w:tcPr>
            <w:tcW w:w="3218" w:type="dxa"/>
            <w:gridSpan w:val="2"/>
            <w:tcBorders>
              <w:top w:val="nil"/>
              <w:left w:val="nil"/>
              <w:bottom w:val="nil"/>
              <w:right w:val="nil"/>
            </w:tcBorders>
            <w:shd w:val="clear" w:color="auto" w:fill="auto"/>
            <w:noWrap/>
            <w:vAlign w:val="bottom"/>
            <w:hideMark/>
          </w:tcPr>
          <w:p w14:paraId="795DCAE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CAED"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CAE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AE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AF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AF1" w14:textId="77777777" w:rsidR="009E2845" w:rsidRPr="00A35703" w:rsidRDefault="00027761">
            <w:pPr>
              <w:spacing w:after="0"/>
              <w:rPr>
                <w:rFonts w:ascii="Times New Roman" w:eastAsia="Times New Roman" w:hAnsi="Times New Roman" w:cs="Times New Roman"/>
                <w:sz w:val="20"/>
              </w:rPr>
            </w:pPr>
          </w:p>
        </w:tc>
      </w:tr>
      <w:tr w:rsidR="00B01EFE" w14:paraId="795DCAFA" w14:textId="77777777">
        <w:trPr>
          <w:trHeight w:val="300"/>
        </w:trPr>
        <w:tc>
          <w:tcPr>
            <w:tcW w:w="1301" w:type="dxa"/>
            <w:tcBorders>
              <w:top w:val="nil"/>
              <w:left w:val="nil"/>
              <w:bottom w:val="nil"/>
              <w:right w:val="nil"/>
            </w:tcBorders>
            <w:shd w:val="clear" w:color="auto" w:fill="auto"/>
            <w:noWrap/>
            <w:vAlign w:val="bottom"/>
            <w:hideMark/>
          </w:tcPr>
          <w:p w14:paraId="795DCAF3"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CAF4"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CAF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AF6"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CAF7"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CAF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AF9" w14:textId="77777777" w:rsidR="009E2845" w:rsidRPr="00A35703" w:rsidRDefault="00027761">
            <w:pPr>
              <w:spacing w:after="0"/>
              <w:rPr>
                <w:rFonts w:ascii="Times New Roman" w:eastAsia="Times New Roman" w:hAnsi="Times New Roman" w:cs="Times New Roman"/>
                <w:sz w:val="20"/>
              </w:rPr>
            </w:pPr>
          </w:p>
        </w:tc>
      </w:tr>
      <w:tr w:rsidR="00B01EFE" w14:paraId="795DCAFE" w14:textId="77777777">
        <w:trPr>
          <w:trHeight w:val="300"/>
        </w:trPr>
        <w:tc>
          <w:tcPr>
            <w:tcW w:w="1301" w:type="dxa"/>
            <w:tcBorders>
              <w:top w:val="nil"/>
              <w:left w:val="nil"/>
              <w:bottom w:val="nil"/>
              <w:right w:val="nil"/>
            </w:tcBorders>
            <w:shd w:val="clear" w:color="auto" w:fill="auto"/>
            <w:noWrap/>
            <w:vAlign w:val="bottom"/>
            <w:hideMark/>
          </w:tcPr>
          <w:p w14:paraId="795DCAFB"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CAF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24  ως έχει   ΔΕΚΤΟ ΚΑΤΑ ΠΛΕΙΟΨΗΦΙΑ</w:t>
            </w:r>
          </w:p>
        </w:tc>
        <w:tc>
          <w:tcPr>
            <w:tcW w:w="1072" w:type="dxa"/>
            <w:tcBorders>
              <w:top w:val="nil"/>
              <w:left w:val="nil"/>
              <w:bottom w:val="nil"/>
              <w:right w:val="nil"/>
            </w:tcBorders>
            <w:shd w:val="clear" w:color="auto" w:fill="auto"/>
            <w:noWrap/>
            <w:vAlign w:val="bottom"/>
            <w:hideMark/>
          </w:tcPr>
          <w:p w14:paraId="795DCAFD" w14:textId="77777777" w:rsidR="009E2845" w:rsidRPr="00A35703" w:rsidRDefault="00027761">
            <w:pPr>
              <w:spacing w:after="0"/>
              <w:rPr>
                <w:rFonts w:ascii="Calibri" w:eastAsia="Times New Roman" w:hAnsi="Calibri" w:cs="Times New Roman"/>
                <w:color w:val="000000"/>
                <w:sz w:val="22"/>
                <w:szCs w:val="22"/>
              </w:rPr>
            </w:pPr>
          </w:p>
        </w:tc>
      </w:tr>
      <w:tr w:rsidR="00B01EFE" w14:paraId="795DCB06" w14:textId="77777777">
        <w:trPr>
          <w:trHeight w:val="300"/>
        </w:trPr>
        <w:tc>
          <w:tcPr>
            <w:tcW w:w="1301" w:type="dxa"/>
            <w:tcBorders>
              <w:top w:val="nil"/>
              <w:left w:val="nil"/>
              <w:bottom w:val="nil"/>
              <w:right w:val="nil"/>
            </w:tcBorders>
            <w:shd w:val="clear" w:color="auto" w:fill="auto"/>
            <w:noWrap/>
            <w:vAlign w:val="bottom"/>
            <w:hideMark/>
          </w:tcPr>
          <w:p w14:paraId="795DCAF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CB0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B0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B0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B0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B0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B05" w14:textId="77777777" w:rsidR="009E2845" w:rsidRPr="00A35703" w:rsidRDefault="00027761">
            <w:pPr>
              <w:spacing w:after="0"/>
              <w:rPr>
                <w:rFonts w:ascii="Times New Roman" w:eastAsia="Times New Roman" w:hAnsi="Times New Roman" w:cs="Times New Roman"/>
                <w:sz w:val="20"/>
              </w:rPr>
            </w:pPr>
          </w:p>
        </w:tc>
      </w:tr>
      <w:tr w:rsidR="00B01EFE" w14:paraId="795DCB0E" w14:textId="77777777">
        <w:trPr>
          <w:trHeight w:val="300"/>
        </w:trPr>
        <w:tc>
          <w:tcPr>
            <w:tcW w:w="1301" w:type="dxa"/>
            <w:tcBorders>
              <w:top w:val="nil"/>
              <w:left w:val="nil"/>
              <w:bottom w:val="nil"/>
              <w:right w:val="nil"/>
            </w:tcBorders>
            <w:shd w:val="clear" w:color="auto" w:fill="auto"/>
            <w:noWrap/>
            <w:vAlign w:val="bottom"/>
            <w:hideMark/>
          </w:tcPr>
          <w:p w14:paraId="795DCB0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CB0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B0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B0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CB0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B0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B0D" w14:textId="77777777" w:rsidR="009E2845" w:rsidRPr="00A35703" w:rsidRDefault="00027761">
            <w:pPr>
              <w:spacing w:after="0"/>
              <w:rPr>
                <w:rFonts w:ascii="Times New Roman" w:eastAsia="Times New Roman" w:hAnsi="Times New Roman" w:cs="Times New Roman"/>
                <w:sz w:val="20"/>
              </w:rPr>
            </w:pPr>
          </w:p>
        </w:tc>
      </w:tr>
      <w:tr w:rsidR="00B01EFE" w14:paraId="795DCB16" w14:textId="77777777">
        <w:trPr>
          <w:trHeight w:val="300"/>
        </w:trPr>
        <w:tc>
          <w:tcPr>
            <w:tcW w:w="1301" w:type="dxa"/>
            <w:tcBorders>
              <w:top w:val="nil"/>
              <w:left w:val="nil"/>
              <w:bottom w:val="nil"/>
              <w:right w:val="nil"/>
            </w:tcBorders>
            <w:shd w:val="clear" w:color="auto" w:fill="auto"/>
            <w:noWrap/>
            <w:vAlign w:val="bottom"/>
            <w:hideMark/>
          </w:tcPr>
          <w:p w14:paraId="795DCB0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CB1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B1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B1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B1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B1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B15" w14:textId="77777777" w:rsidR="009E2845" w:rsidRPr="00A35703" w:rsidRDefault="00027761">
            <w:pPr>
              <w:spacing w:after="0"/>
              <w:rPr>
                <w:rFonts w:ascii="Times New Roman" w:eastAsia="Times New Roman" w:hAnsi="Times New Roman" w:cs="Times New Roman"/>
                <w:sz w:val="20"/>
              </w:rPr>
            </w:pPr>
          </w:p>
        </w:tc>
      </w:tr>
      <w:tr w:rsidR="00B01EFE" w14:paraId="795DCB1E" w14:textId="77777777">
        <w:trPr>
          <w:trHeight w:val="300"/>
        </w:trPr>
        <w:tc>
          <w:tcPr>
            <w:tcW w:w="1301" w:type="dxa"/>
            <w:tcBorders>
              <w:top w:val="nil"/>
              <w:left w:val="nil"/>
              <w:bottom w:val="nil"/>
              <w:right w:val="nil"/>
            </w:tcBorders>
            <w:shd w:val="clear" w:color="auto" w:fill="auto"/>
            <w:noWrap/>
            <w:vAlign w:val="bottom"/>
            <w:hideMark/>
          </w:tcPr>
          <w:p w14:paraId="795DCB1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CB1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B1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B1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B1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B1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B1D" w14:textId="77777777" w:rsidR="009E2845" w:rsidRPr="00A35703" w:rsidRDefault="00027761">
            <w:pPr>
              <w:spacing w:after="0"/>
              <w:rPr>
                <w:rFonts w:ascii="Times New Roman" w:eastAsia="Times New Roman" w:hAnsi="Times New Roman" w:cs="Times New Roman"/>
                <w:sz w:val="20"/>
              </w:rPr>
            </w:pPr>
          </w:p>
        </w:tc>
      </w:tr>
      <w:tr w:rsidR="00B01EFE" w14:paraId="795DCB26" w14:textId="77777777">
        <w:trPr>
          <w:trHeight w:val="300"/>
        </w:trPr>
        <w:tc>
          <w:tcPr>
            <w:tcW w:w="1301" w:type="dxa"/>
            <w:tcBorders>
              <w:top w:val="nil"/>
              <w:left w:val="nil"/>
              <w:bottom w:val="nil"/>
              <w:right w:val="nil"/>
            </w:tcBorders>
            <w:shd w:val="clear" w:color="auto" w:fill="auto"/>
            <w:noWrap/>
            <w:vAlign w:val="bottom"/>
            <w:hideMark/>
          </w:tcPr>
          <w:p w14:paraId="795DCB1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CB2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B2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B2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CB2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B2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B25" w14:textId="77777777" w:rsidR="009E2845" w:rsidRPr="00A35703" w:rsidRDefault="00027761">
            <w:pPr>
              <w:spacing w:after="0"/>
              <w:rPr>
                <w:rFonts w:ascii="Times New Roman" w:eastAsia="Times New Roman" w:hAnsi="Times New Roman" w:cs="Times New Roman"/>
                <w:sz w:val="20"/>
              </w:rPr>
            </w:pPr>
          </w:p>
        </w:tc>
      </w:tr>
      <w:tr w:rsidR="00B01EFE" w14:paraId="795DCB2E" w14:textId="77777777">
        <w:trPr>
          <w:trHeight w:val="300"/>
        </w:trPr>
        <w:tc>
          <w:tcPr>
            <w:tcW w:w="1301" w:type="dxa"/>
            <w:tcBorders>
              <w:top w:val="nil"/>
              <w:left w:val="nil"/>
              <w:bottom w:val="nil"/>
              <w:right w:val="nil"/>
            </w:tcBorders>
            <w:shd w:val="clear" w:color="auto" w:fill="auto"/>
            <w:noWrap/>
            <w:vAlign w:val="bottom"/>
            <w:hideMark/>
          </w:tcPr>
          <w:p w14:paraId="795DCB2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CB2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B2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B2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B2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B2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B2D" w14:textId="77777777" w:rsidR="009E2845" w:rsidRPr="00A35703" w:rsidRDefault="00027761">
            <w:pPr>
              <w:spacing w:after="0"/>
              <w:rPr>
                <w:rFonts w:ascii="Times New Roman" w:eastAsia="Times New Roman" w:hAnsi="Times New Roman" w:cs="Times New Roman"/>
                <w:sz w:val="20"/>
              </w:rPr>
            </w:pPr>
          </w:p>
        </w:tc>
      </w:tr>
      <w:tr w:rsidR="00B01EFE" w14:paraId="795DCB36" w14:textId="77777777">
        <w:trPr>
          <w:trHeight w:val="300"/>
        </w:trPr>
        <w:tc>
          <w:tcPr>
            <w:tcW w:w="1301" w:type="dxa"/>
            <w:tcBorders>
              <w:top w:val="nil"/>
              <w:left w:val="nil"/>
              <w:bottom w:val="nil"/>
              <w:right w:val="nil"/>
            </w:tcBorders>
            <w:shd w:val="clear" w:color="auto" w:fill="auto"/>
            <w:noWrap/>
            <w:vAlign w:val="bottom"/>
            <w:hideMark/>
          </w:tcPr>
          <w:p w14:paraId="795DCB2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CB3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B3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B3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B3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B3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B35" w14:textId="77777777" w:rsidR="009E2845" w:rsidRPr="00A35703" w:rsidRDefault="00027761">
            <w:pPr>
              <w:spacing w:after="0"/>
              <w:rPr>
                <w:rFonts w:ascii="Times New Roman" w:eastAsia="Times New Roman" w:hAnsi="Times New Roman" w:cs="Times New Roman"/>
                <w:sz w:val="20"/>
              </w:rPr>
            </w:pPr>
          </w:p>
        </w:tc>
      </w:tr>
      <w:tr w:rsidR="00B01EFE" w14:paraId="795DCB3D" w14:textId="77777777">
        <w:trPr>
          <w:trHeight w:val="300"/>
        </w:trPr>
        <w:tc>
          <w:tcPr>
            <w:tcW w:w="3218" w:type="dxa"/>
            <w:gridSpan w:val="2"/>
            <w:tcBorders>
              <w:top w:val="nil"/>
              <w:left w:val="nil"/>
              <w:bottom w:val="nil"/>
              <w:right w:val="nil"/>
            </w:tcBorders>
            <w:shd w:val="clear" w:color="auto" w:fill="auto"/>
            <w:noWrap/>
            <w:vAlign w:val="bottom"/>
            <w:hideMark/>
          </w:tcPr>
          <w:p w14:paraId="795DCB3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CB38"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CB3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B3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B3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B3C" w14:textId="77777777" w:rsidR="009E2845" w:rsidRPr="00A35703" w:rsidRDefault="00027761">
            <w:pPr>
              <w:spacing w:after="0"/>
              <w:rPr>
                <w:rFonts w:ascii="Times New Roman" w:eastAsia="Times New Roman" w:hAnsi="Times New Roman" w:cs="Times New Roman"/>
                <w:sz w:val="20"/>
              </w:rPr>
            </w:pPr>
          </w:p>
        </w:tc>
      </w:tr>
      <w:tr w:rsidR="00B01EFE" w14:paraId="795DCB45" w14:textId="77777777">
        <w:trPr>
          <w:trHeight w:val="300"/>
        </w:trPr>
        <w:tc>
          <w:tcPr>
            <w:tcW w:w="1301" w:type="dxa"/>
            <w:tcBorders>
              <w:top w:val="nil"/>
              <w:left w:val="nil"/>
              <w:bottom w:val="nil"/>
              <w:right w:val="nil"/>
            </w:tcBorders>
            <w:shd w:val="clear" w:color="auto" w:fill="auto"/>
            <w:noWrap/>
            <w:vAlign w:val="bottom"/>
            <w:hideMark/>
          </w:tcPr>
          <w:p w14:paraId="795DCB3E"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CB3F"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CB4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B41"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CB42"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CB4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B44" w14:textId="77777777" w:rsidR="009E2845" w:rsidRPr="00A35703" w:rsidRDefault="00027761">
            <w:pPr>
              <w:spacing w:after="0"/>
              <w:rPr>
                <w:rFonts w:ascii="Times New Roman" w:eastAsia="Times New Roman" w:hAnsi="Times New Roman" w:cs="Times New Roman"/>
                <w:sz w:val="20"/>
              </w:rPr>
            </w:pPr>
          </w:p>
        </w:tc>
      </w:tr>
      <w:tr w:rsidR="00B01EFE" w14:paraId="795DCB49" w14:textId="77777777">
        <w:trPr>
          <w:trHeight w:val="300"/>
        </w:trPr>
        <w:tc>
          <w:tcPr>
            <w:tcW w:w="1301" w:type="dxa"/>
            <w:tcBorders>
              <w:top w:val="nil"/>
              <w:left w:val="nil"/>
              <w:bottom w:val="nil"/>
              <w:right w:val="nil"/>
            </w:tcBorders>
            <w:shd w:val="clear" w:color="auto" w:fill="auto"/>
            <w:noWrap/>
            <w:vAlign w:val="bottom"/>
            <w:hideMark/>
          </w:tcPr>
          <w:p w14:paraId="795DCB46"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CB4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25 ως έχει   ΔΕΚΤΟ ΚΑΤΑ ΠΛΕΙΟΨΗΦΙΑ</w:t>
            </w:r>
          </w:p>
        </w:tc>
        <w:tc>
          <w:tcPr>
            <w:tcW w:w="1072" w:type="dxa"/>
            <w:tcBorders>
              <w:top w:val="nil"/>
              <w:left w:val="nil"/>
              <w:bottom w:val="nil"/>
              <w:right w:val="nil"/>
            </w:tcBorders>
            <w:shd w:val="clear" w:color="auto" w:fill="auto"/>
            <w:noWrap/>
            <w:vAlign w:val="bottom"/>
            <w:hideMark/>
          </w:tcPr>
          <w:p w14:paraId="795DCB48" w14:textId="77777777" w:rsidR="009E2845" w:rsidRPr="00A35703" w:rsidRDefault="00027761">
            <w:pPr>
              <w:spacing w:after="0"/>
              <w:rPr>
                <w:rFonts w:ascii="Calibri" w:eastAsia="Times New Roman" w:hAnsi="Calibri" w:cs="Times New Roman"/>
                <w:color w:val="000000"/>
                <w:sz w:val="22"/>
                <w:szCs w:val="22"/>
              </w:rPr>
            </w:pPr>
          </w:p>
        </w:tc>
      </w:tr>
      <w:tr w:rsidR="00B01EFE" w14:paraId="795DCB51" w14:textId="77777777">
        <w:trPr>
          <w:trHeight w:val="300"/>
        </w:trPr>
        <w:tc>
          <w:tcPr>
            <w:tcW w:w="1301" w:type="dxa"/>
            <w:tcBorders>
              <w:top w:val="nil"/>
              <w:left w:val="nil"/>
              <w:bottom w:val="nil"/>
              <w:right w:val="nil"/>
            </w:tcBorders>
            <w:shd w:val="clear" w:color="auto" w:fill="auto"/>
            <w:noWrap/>
            <w:vAlign w:val="bottom"/>
            <w:hideMark/>
          </w:tcPr>
          <w:p w14:paraId="795DCB4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CB4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B4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B4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B4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B4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B50" w14:textId="77777777" w:rsidR="009E2845" w:rsidRPr="00A35703" w:rsidRDefault="00027761">
            <w:pPr>
              <w:spacing w:after="0"/>
              <w:rPr>
                <w:rFonts w:ascii="Times New Roman" w:eastAsia="Times New Roman" w:hAnsi="Times New Roman" w:cs="Times New Roman"/>
                <w:sz w:val="20"/>
              </w:rPr>
            </w:pPr>
          </w:p>
        </w:tc>
      </w:tr>
      <w:tr w:rsidR="00B01EFE" w14:paraId="795DCB59" w14:textId="77777777">
        <w:trPr>
          <w:trHeight w:val="300"/>
        </w:trPr>
        <w:tc>
          <w:tcPr>
            <w:tcW w:w="1301" w:type="dxa"/>
            <w:tcBorders>
              <w:top w:val="nil"/>
              <w:left w:val="nil"/>
              <w:bottom w:val="nil"/>
              <w:right w:val="nil"/>
            </w:tcBorders>
            <w:shd w:val="clear" w:color="auto" w:fill="auto"/>
            <w:noWrap/>
            <w:vAlign w:val="bottom"/>
            <w:hideMark/>
          </w:tcPr>
          <w:p w14:paraId="795DCB5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CB5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B5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B5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B5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B5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B58" w14:textId="77777777" w:rsidR="009E2845" w:rsidRPr="00A35703" w:rsidRDefault="00027761">
            <w:pPr>
              <w:spacing w:after="0"/>
              <w:rPr>
                <w:rFonts w:ascii="Times New Roman" w:eastAsia="Times New Roman" w:hAnsi="Times New Roman" w:cs="Times New Roman"/>
                <w:sz w:val="20"/>
              </w:rPr>
            </w:pPr>
          </w:p>
        </w:tc>
      </w:tr>
      <w:tr w:rsidR="00B01EFE" w14:paraId="795DCB61" w14:textId="77777777">
        <w:trPr>
          <w:trHeight w:val="300"/>
        </w:trPr>
        <w:tc>
          <w:tcPr>
            <w:tcW w:w="1301" w:type="dxa"/>
            <w:tcBorders>
              <w:top w:val="nil"/>
              <w:left w:val="nil"/>
              <w:bottom w:val="nil"/>
              <w:right w:val="nil"/>
            </w:tcBorders>
            <w:shd w:val="clear" w:color="auto" w:fill="auto"/>
            <w:noWrap/>
            <w:vAlign w:val="bottom"/>
            <w:hideMark/>
          </w:tcPr>
          <w:p w14:paraId="795DCB5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CB5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B5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B5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B5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B5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B60" w14:textId="77777777" w:rsidR="009E2845" w:rsidRPr="00A35703" w:rsidRDefault="00027761">
            <w:pPr>
              <w:spacing w:after="0"/>
              <w:rPr>
                <w:rFonts w:ascii="Times New Roman" w:eastAsia="Times New Roman" w:hAnsi="Times New Roman" w:cs="Times New Roman"/>
                <w:sz w:val="20"/>
              </w:rPr>
            </w:pPr>
          </w:p>
        </w:tc>
      </w:tr>
      <w:tr w:rsidR="00B01EFE" w14:paraId="795DCB69" w14:textId="77777777">
        <w:trPr>
          <w:trHeight w:val="300"/>
        </w:trPr>
        <w:tc>
          <w:tcPr>
            <w:tcW w:w="1301" w:type="dxa"/>
            <w:tcBorders>
              <w:top w:val="nil"/>
              <w:left w:val="nil"/>
              <w:bottom w:val="nil"/>
              <w:right w:val="nil"/>
            </w:tcBorders>
            <w:shd w:val="clear" w:color="auto" w:fill="auto"/>
            <w:noWrap/>
            <w:vAlign w:val="bottom"/>
            <w:hideMark/>
          </w:tcPr>
          <w:p w14:paraId="795DCB6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CB6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B6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B6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B6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B6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B68" w14:textId="77777777" w:rsidR="009E2845" w:rsidRPr="00A35703" w:rsidRDefault="00027761">
            <w:pPr>
              <w:spacing w:after="0"/>
              <w:rPr>
                <w:rFonts w:ascii="Times New Roman" w:eastAsia="Times New Roman" w:hAnsi="Times New Roman" w:cs="Times New Roman"/>
                <w:sz w:val="20"/>
              </w:rPr>
            </w:pPr>
          </w:p>
        </w:tc>
      </w:tr>
      <w:tr w:rsidR="00B01EFE" w14:paraId="795DCB71" w14:textId="77777777">
        <w:trPr>
          <w:trHeight w:val="300"/>
        </w:trPr>
        <w:tc>
          <w:tcPr>
            <w:tcW w:w="1301" w:type="dxa"/>
            <w:tcBorders>
              <w:top w:val="nil"/>
              <w:left w:val="nil"/>
              <w:bottom w:val="nil"/>
              <w:right w:val="nil"/>
            </w:tcBorders>
            <w:shd w:val="clear" w:color="auto" w:fill="auto"/>
            <w:noWrap/>
            <w:vAlign w:val="bottom"/>
            <w:hideMark/>
          </w:tcPr>
          <w:p w14:paraId="795DCB6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CB6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B6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B6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B6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B6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B70" w14:textId="77777777" w:rsidR="009E2845" w:rsidRPr="00A35703" w:rsidRDefault="00027761">
            <w:pPr>
              <w:spacing w:after="0"/>
              <w:rPr>
                <w:rFonts w:ascii="Times New Roman" w:eastAsia="Times New Roman" w:hAnsi="Times New Roman" w:cs="Times New Roman"/>
                <w:sz w:val="20"/>
              </w:rPr>
            </w:pPr>
          </w:p>
        </w:tc>
      </w:tr>
      <w:tr w:rsidR="00B01EFE" w14:paraId="795DCB79" w14:textId="77777777">
        <w:trPr>
          <w:trHeight w:val="300"/>
        </w:trPr>
        <w:tc>
          <w:tcPr>
            <w:tcW w:w="1301" w:type="dxa"/>
            <w:tcBorders>
              <w:top w:val="nil"/>
              <w:left w:val="nil"/>
              <w:bottom w:val="nil"/>
              <w:right w:val="nil"/>
            </w:tcBorders>
            <w:shd w:val="clear" w:color="auto" w:fill="auto"/>
            <w:noWrap/>
            <w:vAlign w:val="bottom"/>
            <w:hideMark/>
          </w:tcPr>
          <w:p w14:paraId="795DCB7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CB7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B7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B7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B7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B7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B78" w14:textId="77777777" w:rsidR="009E2845" w:rsidRPr="00A35703" w:rsidRDefault="00027761">
            <w:pPr>
              <w:spacing w:after="0"/>
              <w:rPr>
                <w:rFonts w:ascii="Times New Roman" w:eastAsia="Times New Roman" w:hAnsi="Times New Roman" w:cs="Times New Roman"/>
                <w:sz w:val="20"/>
              </w:rPr>
            </w:pPr>
          </w:p>
        </w:tc>
      </w:tr>
      <w:tr w:rsidR="00B01EFE" w14:paraId="795DCB81" w14:textId="77777777">
        <w:trPr>
          <w:trHeight w:val="300"/>
        </w:trPr>
        <w:tc>
          <w:tcPr>
            <w:tcW w:w="1301" w:type="dxa"/>
            <w:tcBorders>
              <w:top w:val="nil"/>
              <w:left w:val="nil"/>
              <w:bottom w:val="nil"/>
              <w:right w:val="nil"/>
            </w:tcBorders>
            <w:shd w:val="clear" w:color="auto" w:fill="auto"/>
            <w:noWrap/>
            <w:vAlign w:val="bottom"/>
            <w:hideMark/>
          </w:tcPr>
          <w:p w14:paraId="795DCB7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CB7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B7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B7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CB7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B7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B80" w14:textId="77777777" w:rsidR="009E2845" w:rsidRPr="00A35703" w:rsidRDefault="00027761">
            <w:pPr>
              <w:spacing w:after="0"/>
              <w:rPr>
                <w:rFonts w:ascii="Times New Roman" w:eastAsia="Times New Roman" w:hAnsi="Times New Roman" w:cs="Times New Roman"/>
                <w:sz w:val="20"/>
              </w:rPr>
            </w:pPr>
          </w:p>
        </w:tc>
      </w:tr>
      <w:tr w:rsidR="00B01EFE" w14:paraId="795DCB88" w14:textId="77777777">
        <w:trPr>
          <w:trHeight w:val="300"/>
        </w:trPr>
        <w:tc>
          <w:tcPr>
            <w:tcW w:w="3218" w:type="dxa"/>
            <w:gridSpan w:val="2"/>
            <w:tcBorders>
              <w:top w:val="nil"/>
              <w:left w:val="nil"/>
              <w:bottom w:val="nil"/>
              <w:right w:val="nil"/>
            </w:tcBorders>
            <w:shd w:val="clear" w:color="auto" w:fill="auto"/>
            <w:noWrap/>
            <w:vAlign w:val="bottom"/>
            <w:hideMark/>
          </w:tcPr>
          <w:p w14:paraId="795DCB8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CB83"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CB8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B8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B8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B87" w14:textId="77777777" w:rsidR="009E2845" w:rsidRPr="00A35703" w:rsidRDefault="00027761">
            <w:pPr>
              <w:spacing w:after="0"/>
              <w:rPr>
                <w:rFonts w:ascii="Times New Roman" w:eastAsia="Times New Roman" w:hAnsi="Times New Roman" w:cs="Times New Roman"/>
                <w:sz w:val="20"/>
              </w:rPr>
            </w:pPr>
          </w:p>
        </w:tc>
      </w:tr>
      <w:tr w:rsidR="00B01EFE" w14:paraId="795DCB90" w14:textId="77777777">
        <w:trPr>
          <w:trHeight w:val="300"/>
        </w:trPr>
        <w:tc>
          <w:tcPr>
            <w:tcW w:w="1301" w:type="dxa"/>
            <w:tcBorders>
              <w:top w:val="nil"/>
              <w:left w:val="nil"/>
              <w:bottom w:val="nil"/>
              <w:right w:val="nil"/>
            </w:tcBorders>
            <w:shd w:val="clear" w:color="auto" w:fill="auto"/>
            <w:noWrap/>
            <w:vAlign w:val="bottom"/>
            <w:hideMark/>
          </w:tcPr>
          <w:p w14:paraId="795DCB89"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CB8A"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CB8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B8C"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CB8D"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CB8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B8F" w14:textId="77777777" w:rsidR="009E2845" w:rsidRPr="00A35703" w:rsidRDefault="00027761">
            <w:pPr>
              <w:spacing w:after="0"/>
              <w:rPr>
                <w:rFonts w:ascii="Times New Roman" w:eastAsia="Times New Roman" w:hAnsi="Times New Roman" w:cs="Times New Roman"/>
                <w:sz w:val="20"/>
              </w:rPr>
            </w:pPr>
          </w:p>
        </w:tc>
      </w:tr>
      <w:tr w:rsidR="00B01EFE" w14:paraId="795DCB94" w14:textId="77777777">
        <w:trPr>
          <w:trHeight w:val="300"/>
        </w:trPr>
        <w:tc>
          <w:tcPr>
            <w:tcW w:w="1301" w:type="dxa"/>
            <w:tcBorders>
              <w:top w:val="nil"/>
              <w:left w:val="nil"/>
              <w:bottom w:val="nil"/>
              <w:right w:val="nil"/>
            </w:tcBorders>
            <w:shd w:val="clear" w:color="auto" w:fill="auto"/>
            <w:noWrap/>
            <w:vAlign w:val="bottom"/>
            <w:hideMark/>
          </w:tcPr>
          <w:p w14:paraId="795DCB91"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CB9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26 ως έχει   ΔΕΚΤΟ ΚΑΤΑ ΠΛΕΙΟΨΗΦΙΑ</w:t>
            </w:r>
          </w:p>
        </w:tc>
        <w:tc>
          <w:tcPr>
            <w:tcW w:w="1072" w:type="dxa"/>
            <w:tcBorders>
              <w:top w:val="nil"/>
              <w:left w:val="nil"/>
              <w:bottom w:val="nil"/>
              <w:right w:val="nil"/>
            </w:tcBorders>
            <w:shd w:val="clear" w:color="auto" w:fill="auto"/>
            <w:noWrap/>
            <w:vAlign w:val="bottom"/>
            <w:hideMark/>
          </w:tcPr>
          <w:p w14:paraId="795DCB93" w14:textId="77777777" w:rsidR="009E2845" w:rsidRPr="00A35703" w:rsidRDefault="00027761">
            <w:pPr>
              <w:spacing w:after="0"/>
              <w:rPr>
                <w:rFonts w:ascii="Calibri" w:eastAsia="Times New Roman" w:hAnsi="Calibri" w:cs="Times New Roman"/>
                <w:color w:val="000000"/>
                <w:sz w:val="22"/>
                <w:szCs w:val="22"/>
              </w:rPr>
            </w:pPr>
          </w:p>
        </w:tc>
      </w:tr>
      <w:tr w:rsidR="00B01EFE" w14:paraId="795DCB9C" w14:textId="77777777">
        <w:trPr>
          <w:trHeight w:val="300"/>
        </w:trPr>
        <w:tc>
          <w:tcPr>
            <w:tcW w:w="1301" w:type="dxa"/>
            <w:tcBorders>
              <w:top w:val="nil"/>
              <w:left w:val="nil"/>
              <w:bottom w:val="nil"/>
              <w:right w:val="nil"/>
            </w:tcBorders>
            <w:shd w:val="clear" w:color="auto" w:fill="auto"/>
            <w:noWrap/>
            <w:vAlign w:val="bottom"/>
            <w:hideMark/>
          </w:tcPr>
          <w:p w14:paraId="795DCB9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CB9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B9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B9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B9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B9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B9B" w14:textId="77777777" w:rsidR="009E2845" w:rsidRPr="00A35703" w:rsidRDefault="00027761">
            <w:pPr>
              <w:spacing w:after="0"/>
              <w:rPr>
                <w:rFonts w:ascii="Times New Roman" w:eastAsia="Times New Roman" w:hAnsi="Times New Roman" w:cs="Times New Roman"/>
                <w:sz w:val="20"/>
              </w:rPr>
            </w:pPr>
          </w:p>
        </w:tc>
      </w:tr>
      <w:tr w:rsidR="00B01EFE" w14:paraId="795DCBA4" w14:textId="77777777">
        <w:trPr>
          <w:trHeight w:val="300"/>
        </w:trPr>
        <w:tc>
          <w:tcPr>
            <w:tcW w:w="1301" w:type="dxa"/>
            <w:tcBorders>
              <w:top w:val="nil"/>
              <w:left w:val="nil"/>
              <w:bottom w:val="nil"/>
              <w:right w:val="nil"/>
            </w:tcBorders>
            <w:shd w:val="clear" w:color="auto" w:fill="auto"/>
            <w:noWrap/>
            <w:vAlign w:val="bottom"/>
            <w:hideMark/>
          </w:tcPr>
          <w:p w14:paraId="795DCB9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CB9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B9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BA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CBA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BA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BA3" w14:textId="77777777" w:rsidR="009E2845" w:rsidRPr="00A35703" w:rsidRDefault="00027761">
            <w:pPr>
              <w:spacing w:after="0"/>
              <w:rPr>
                <w:rFonts w:ascii="Times New Roman" w:eastAsia="Times New Roman" w:hAnsi="Times New Roman" w:cs="Times New Roman"/>
                <w:sz w:val="20"/>
              </w:rPr>
            </w:pPr>
          </w:p>
        </w:tc>
      </w:tr>
      <w:tr w:rsidR="00B01EFE" w14:paraId="795DCBAC" w14:textId="77777777">
        <w:trPr>
          <w:trHeight w:val="300"/>
        </w:trPr>
        <w:tc>
          <w:tcPr>
            <w:tcW w:w="1301" w:type="dxa"/>
            <w:tcBorders>
              <w:top w:val="nil"/>
              <w:left w:val="nil"/>
              <w:bottom w:val="nil"/>
              <w:right w:val="nil"/>
            </w:tcBorders>
            <w:shd w:val="clear" w:color="auto" w:fill="auto"/>
            <w:noWrap/>
            <w:vAlign w:val="bottom"/>
            <w:hideMark/>
          </w:tcPr>
          <w:p w14:paraId="795DCBA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CBA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BA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BA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BA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BA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BAB" w14:textId="77777777" w:rsidR="009E2845" w:rsidRPr="00A35703" w:rsidRDefault="00027761">
            <w:pPr>
              <w:spacing w:after="0"/>
              <w:rPr>
                <w:rFonts w:ascii="Times New Roman" w:eastAsia="Times New Roman" w:hAnsi="Times New Roman" w:cs="Times New Roman"/>
                <w:sz w:val="20"/>
              </w:rPr>
            </w:pPr>
          </w:p>
        </w:tc>
      </w:tr>
      <w:tr w:rsidR="00B01EFE" w14:paraId="795DCBB4" w14:textId="77777777">
        <w:trPr>
          <w:trHeight w:val="300"/>
        </w:trPr>
        <w:tc>
          <w:tcPr>
            <w:tcW w:w="1301" w:type="dxa"/>
            <w:tcBorders>
              <w:top w:val="nil"/>
              <w:left w:val="nil"/>
              <w:bottom w:val="nil"/>
              <w:right w:val="nil"/>
            </w:tcBorders>
            <w:shd w:val="clear" w:color="auto" w:fill="auto"/>
            <w:noWrap/>
            <w:vAlign w:val="bottom"/>
            <w:hideMark/>
          </w:tcPr>
          <w:p w14:paraId="795DCBA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CBA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BA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BB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BB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BB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BB3" w14:textId="77777777" w:rsidR="009E2845" w:rsidRPr="00A35703" w:rsidRDefault="00027761">
            <w:pPr>
              <w:spacing w:after="0"/>
              <w:rPr>
                <w:rFonts w:ascii="Times New Roman" w:eastAsia="Times New Roman" w:hAnsi="Times New Roman" w:cs="Times New Roman"/>
                <w:sz w:val="20"/>
              </w:rPr>
            </w:pPr>
          </w:p>
        </w:tc>
      </w:tr>
      <w:tr w:rsidR="00B01EFE" w14:paraId="795DCBBC" w14:textId="77777777">
        <w:trPr>
          <w:trHeight w:val="300"/>
        </w:trPr>
        <w:tc>
          <w:tcPr>
            <w:tcW w:w="1301" w:type="dxa"/>
            <w:tcBorders>
              <w:top w:val="nil"/>
              <w:left w:val="nil"/>
              <w:bottom w:val="nil"/>
              <w:right w:val="nil"/>
            </w:tcBorders>
            <w:shd w:val="clear" w:color="auto" w:fill="auto"/>
            <w:noWrap/>
            <w:vAlign w:val="bottom"/>
            <w:hideMark/>
          </w:tcPr>
          <w:p w14:paraId="795DCBB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CBB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BB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BB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CBB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BB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BBB" w14:textId="77777777" w:rsidR="009E2845" w:rsidRPr="00A35703" w:rsidRDefault="00027761">
            <w:pPr>
              <w:spacing w:after="0"/>
              <w:rPr>
                <w:rFonts w:ascii="Times New Roman" w:eastAsia="Times New Roman" w:hAnsi="Times New Roman" w:cs="Times New Roman"/>
                <w:sz w:val="20"/>
              </w:rPr>
            </w:pPr>
          </w:p>
        </w:tc>
      </w:tr>
      <w:tr w:rsidR="00B01EFE" w14:paraId="795DCBC4" w14:textId="77777777">
        <w:trPr>
          <w:trHeight w:val="300"/>
        </w:trPr>
        <w:tc>
          <w:tcPr>
            <w:tcW w:w="1301" w:type="dxa"/>
            <w:tcBorders>
              <w:top w:val="nil"/>
              <w:left w:val="nil"/>
              <w:bottom w:val="nil"/>
              <w:right w:val="nil"/>
            </w:tcBorders>
            <w:shd w:val="clear" w:color="auto" w:fill="auto"/>
            <w:noWrap/>
            <w:vAlign w:val="bottom"/>
            <w:hideMark/>
          </w:tcPr>
          <w:p w14:paraId="795DCBB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CBB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BB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BC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BC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BC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BC3" w14:textId="77777777" w:rsidR="009E2845" w:rsidRPr="00A35703" w:rsidRDefault="00027761">
            <w:pPr>
              <w:spacing w:after="0"/>
              <w:rPr>
                <w:rFonts w:ascii="Times New Roman" w:eastAsia="Times New Roman" w:hAnsi="Times New Roman" w:cs="Times New Roman"/>
                <w:sz w:val="20"/>
              </w:rPr>
            </w:pPr>
          </w:p>
        </w:tc>
      </w:tr>
      <w:tr w:rsidR="00B01EFE" w14:paraId="795DCBCC" w14:textId="77777777">
        <w:trPr>
          <w:trHeight w:val="300"/>
        </w:trPr>
        <w:tc>
          <w:tcPr>
            <w:tcW w:w="1301" w:type="dxa"/>
            <w:tcBorders>
              <w:top w:val="nil"/>
              <w:left w:val="nil"/>
              <w:bottom w:val="nil"/>
              <w:right w:val="nil"/>
            </w:tcBorders>
            <w:shd w:val="clear" w:color="auto" w:fill="auto"/>
            <w:noWrap/>
            <w:vAlign w:val="bottom"/>
            <w:hideMark/>
          </w:tcPr>
          <w:p w14:paraId="795DCBC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CBC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BC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BC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BC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BC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BCB" w14:textId="77777777" w:rsidR="009E2845" w:rsidRPr="00A35703" w:rsidRDefault="00027761">
            <w:pPr>
              <w:spacing w:after="0"/>
              <w:rPr>
                <w:rFonts w:ascii="Times New Roman" w:eastAsia="Times New Roman" w:hAnsi="Times New Roman" w:cs="Times New Roman"/>
                <w:sz w:val="20"/>
              </w:rPr>
            </w:pPr>
          </w:p>
        </w:tc>
      </w:tr>
      <w:tr w:rsidR="00B01EFE" w14:paraId="795DCBD3" w14:textId="77777777">
        <w:trPr>
          <w:trHeight w:val="300"/>
        </w:trPr>
        <w:tc>
          <w:tcPr>
            <w:tcW w:w="3218" w:type="dxa"/>
            <w:gridSpan w:val="2"/>
            <w:tcBorders>
              <w:top w:val="nil"/>
              <w:left w:val="nil"/>
              <w:bottom w:val="nil"/>
              <w:right w:val="nil"/>
            </w:tcBorders>
            <w:shd w:val="clear" w:color="auto" w:fill="auto"/>
            <w:noWrap/>
            <w:vAlign w:val="bottom"/>
            <w:hideMark/>
          </w:tcPr>
          <w:p w14:paraId="795DCBC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CBCE"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CBC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BD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BD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BD2" w14:textId="77777777" w:rsidR="009E2845" w:rsidRPr="00A35703" w:rsidRDefault="00027761">
            <w:pPr>
              <w:spacing w:after="0"/>
              <w:rPr>
                <w:rFonts w:ascii="Times New Roman" w:eastAsia="Times New Roman" w:hAnsi="Times New Roman" w:cs="Times New Roman"/>
                <w:sz w:val="20"/>
              </w:rPr>
            </w:pPr>
          </w:p>
        </w:tc>
      </w:tr>
      <w:tr w:rsidR="00B01EFE" w14:paraId="795DCBDB" w14:textId="77777777">
        <w:trPr>
          <w:trHeight w:val="300"/>
        </w:trPr>
        <w:tc>
          <w:tcPr>
            <w:tcW w:w="1301" w:type="dxa"/>
            <w:tcBorders>
              <w:top w:val="nil"/>
              <w:left w:val="nil"/>
              <w:bottom w:val="nil"/>
              <w:right w:val="nil"/>
            </w:tcBorders>
            <w:shd w:val="clear" w:color="auto" w:fill="auto"/>
            <w:noWrap/>
            <w:vAlign w:val="bottom"/>
            <w:hideMark/>
          </w:tcPr>
          <w:p w14:paraId="795DCBD4"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CBD5"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CBD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BD7"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CBD8"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CBD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BDA" w14:textId="77777777" w:rsidR="009E2845" w:rsidRPr="00A35703" w:rsidRDefault="00027761">
            <w:pPr>
              <w:spacing w:after="0"/>
              <w:rPr>
                <w:rFonts w:ascii="Times New Roman" w:eastAsia="Times New Roman" w:hAnsi="Times New Roman" w:cs="Times New Roman"/>
                <w:sz w:val="20"/>
              </w:rPr>
            </w:pPr>
          </w:p>
        </w:tc>
      </w:tr>
      <w:tr w:rsidR="00B01EFE" w14:paraId="795DCBDF" w14:textId="77777777">
        <w:trPr>
          <w:trHeight w:val="300"/>
        </w:trPr>
        <w:tc>
          <w:tcPr>
            <w:tcW w:w="1301" w:type="dxa"/>
            <w:tcBorders>
              <w:top w:val="nil"/>
              <w:left w:val="nil"/>
              <w:bottom w:val="nil"/>
              <w:right w:val="nil"/>
            </w:tcBorders>
            <w:shd w:val="clear" w:color="auto" w:fill="auto"/>
            <w:noWrap/>
            <w:vAlign w:val="bottom"/>
            <w:hideMark/>
          </w:tcPr>
          <w:p w14:paraId="795DCBDC"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CBD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27 ως έχει   ΔΕΚΤΟ ΚΑΤΑ ΠΛΕΙΟΨΗΦΙΑ</w:t>
            </w:r>
          </w:p>
        </w:tc>
        <w:tc>
          <w:tcPr>
            <w:tcW w:w="1072" w:type="dxa"/>
            <w:tcBorders>
              <w:top w:val="nil"/>
              <w:left w:val="nil"/>
              <w:bottom w:val="nil"/>
              <w:right w:val="nil"/>
            </w:tcBorders>
            <w:shd w:val="clear" w:color="auto" w:fill="auto"/>
            <w:noWrap/>
            <w:vAlign w:val="bottom"/>
            <w:hideMark/>
          </w:tcPr>
          <w:p w14:paraId="795DCBDE" w14:textId="77777777" w:rsidR="009E2845" w:rsidRPr="00A35703" w:rsidRDefault="00027761">
            <w:pPr>
              <w:spacing w:after="0"/>
              <w:rPr>
                <w:rFonts w:ascii="Calibri" w:eastAsia="Times New Roman" w:hAnsi="Calibri" w:cs="Times New Roman"/>
                <w:color w:val="000000"/>
                <w:sz w:val="22"/>
                <w:szCs w:val="22"/>
              </w:rPr>
            </w:pPr>
          </w:p>
        </w:tc>
      </w:tr>
      <w:tr w:rsidR="00B01EFE" w14:paraId="795DCBE7" w14:textId="77777777">
        <w:trPr>
          <w:trHeight w:val="300"/>
        </w:trPr>
        <w:tc>
          <w:tcPr>
            <w:tcW w:w="1301" w:type="dxa"/>
            <w:tcBorders>
              <w:top w:val="nil"/>
              <w:left w:val="nil"/>
              <w:bottom w:val="nil"/>
              <w:right w:val="nil"/>
            </w:tcBorders>
            <w:shd w:val="clear" w:color="auto" w:fill="auto"/>
            <w:noWrap/>
            <w:vAlign w:val="bottom"/>
            <w:hideMark/>
          </w:tcPr>
          <w:p w14:paraId="795DCBE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CBE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BE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BE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BE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BE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BE6" w14:textId="77777777" w:rsidR="009E2845" w:rsidRPr="00A35703" w:rsidRDefault="00027761">
            <w:pPr>
              <w:spacing w:after="0"/>
              <w:rPr>
                <w:rFonts w:ascii="Times New Roman" w:eastAsia="Times New Roman" w:hAnsi="Times New Roman" w:cs="Times New Roman"/>
                <w:sz w:val="20"/>
              </w:rPr>
            </w:pPr>
          </w:p>
        </w:tc>
      </w:tr>
      <w:tr w:rsidR="00B01EFE" w14:paraId="795DCBEF" w14:textId="77777777">
        <w:trPr>
          <w:trHeight w:val="300"/>
        </w:trPr>
        <w:tc>
          <w:tcPr>
            <w:tcW w:w="1301" w:type="dxa"/>
            <w:tcBorders>
              <w:top w:val="nil"/>
              <w:left w:val="nil"/>
              <w:bottom w:val="nil"/>
              <w:right w:val="nil"/>
            </w:tcBorders>
            <w:shd w:val="clear" w:color="auto" w:fill="auto"/>
            <w:noWrap/>
            <w:vAlign w:val="bottom"/>
            <w:hideMark/>
          </w:tcPr>
          <w:p w14:paraId="795DCBE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CBE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BE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BE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BE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BE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BEE" w14:textId="77777777" w:rsidR="009E2845" w:rsidRPr="00A35703" w:rsidRDefault="00027761">
            <w:pPr>
              <w:spacing w:after="0"/>
              <w:rPr>
                <w:rFonts w:ascii="Times New Roman" w:eastAsia="Times New Roman" w:hAnsi="Times New Roman" w:cs="Times New Roman"/>
                <w:sz w:val="20"/>
              </w:rPr>
            </w:pPr>
          </w:p>
        </w:tc>
      </w:tr>
      <w:tr w:rsidR="00B01EFE" w14:paraId="795DCBF7" w14:textId="77777777">
        <w:trPr>
          <w:trHeight w:val="300"/>
        </w:trPr>
        <w:tc>
          <w:tcPr>
            <w:tcW w:w="1301" w:type="dxa"/>
            <w:tcBorders>
              <w:top w:val="nil"/>
              <w:left w:val="nil"/>
              <w:bottom w:val="nil"/>
              <w:right w:val="nil"/>
            </w:tcBorders>
            <w:shd w:val="clear" w:color="auto" w:fill="auto"/>
            <w:noWrap/>
            <w:vAlign w:val="bottom"/>
            <w:hideMark/>
          </w:tcPr>
          <w:p w14:paraId="795DCBF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CBF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BF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BF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CBF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BF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BF6" w14:textId="77777777" w:rsidR="009E2845" w:rsidRPr="00A35703" w:rsidRDefault="00027761">
            <w:pPr>
              <w:spacing w:after="0"/>
              <w:rPr>
                <w:rFonts w:ascii="Times New Roman" w:eastAsia="Times New Roman" w:hAnsi="Times New Roman" w:cs="Times New Roman"/>
                <w:sz w:val="20"/>
              </w:rPr>
            </w:pPr>
          </w:p>
        </w:tc>
      </w:tr>
      <w:tr w:rsidR="00B01EFE" w14:paraId="795DCBFF" w14:textId="77777777">
        <w:trPr>
          <w:trHeight w:val="300"/>
        </w:trPr>
        <w:tc>
          <w:tcPr>
            <w:tcW w:w="1301" w:type="dxa"/>
            <w:tcBorders>
              <w:top w:val="nil"/>
              <w:left w:val="nil"/>
              <w:bottom w:val="nil"/>
              <w:right w:val="nil"/>
            </w:tcBorders>
            <w:shd w:val="clear" w:color="auto" w:fill="auto"/>
            <w:noWrap/>
            <w:vAlign w:val="bottom"/>
            <w:hideMark/>
          </w:tcPr>
          <w:p w14:paraId="795DCBF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CBF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BF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BF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BF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BF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BFE" w14:textId="77777777" w:rsidR="009E2845" w:rsidRPr="00A35703" w:rsidRDefault="00027761">
            <w:pPr>
              <w:spacing w:after="0"/>
              <w:rPr>
                <w:rFonts w:ascii="Times New Roman" w:eastAsia="Times New Roman" w:hAnsi="Times New Roman" w:cs="Times New Roman"/>
                <w:sz w:val="20"/>
              </w:rPr>
            </w:pPr>
          </w:p>
        </w:tc>
      </w:tr>
      <w:tr w:rsidR="00B01EFE" w14:paraId="795DCC07" w14:textId="77777777">
        <w:trPr>
          <w:trHeight w:val="300"/>
        </w:trPr>
        <w:tc>
          <w:tcPr>
            <w:tcW w:w="1301" w:type="dxa"/>
            <w:tcBorders>
              <w:top w:val="nil"/>
              <w:left w:val="nil"/>
              <w:bottom w:val="nil"/>
              <w:right w:val="nil"/>
            </w:tcBorders>
            <w:shd w:val="clear" w:color="auto" w:fill="auto"/>
            <w:noWrap/>
            <w:vAlign w:val="bottom"/>
            <w:hideMark/>
          </w:tcPr>
          <w:p w14:paraId="795DCC0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CC0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C0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C0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CC0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C0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C06" w14:textId="77777777" w:rsidR="009E2845" w:rsidRPr="00A35703" w:rsidRDefault="00027761">
            <w:pPr>
              <w:spacing w:after="0"/>
              <w:rPr>
                <w:rFonts w:ascii="Times New Roman" w:eastAsia="Times New Roman" w:hAnsi="Times New Roman" w:cs="Times New Roman"/>
                <w:sz w:val="20"/>
              </w:rPr>
            </w:pPr>
          </w:p>
        </w:tc>
      </w:tr>
      <w:tr w:rsidR="00B01EFE" w14:paraId="795DCC0F" w14:textId="77777777">
        <w:trPr>
          <w:trHeight w:val="300"/>
        </w:trPr>
        <w:tc>
          <w:tcPr>
            <w:tcW w:w="1301" w:type="dxa"/>
            <w:tcBorders>
              <w:top w:val="nil"/>
              <w:left w:val="nil"/>
              <w:bottom w:val="nil"/>
              <w:right w:val="nil"/>
            </w:tcBorders>
            <w:shd w:val="clear" w:color="auto" w:fill="auto"/>
            <w:noWrap/>
            <w:vAlign w:val="bottom"/>
            <w:hideMark/>
          </w:tcPr>
          <w:p w14:paraId="795DCC0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CC0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C0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C0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C0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C0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C0E" w14:textId="77777777" w:rsidR="009E2845" w:rsidRPr="00A35703" w:rsidRDefault="00027761">
            <w:pPr>
              <w:spacing w:after="0"/>
              <w:rPr>
                <w:rFonts w:ascii="Times New Roman" w:eastAsia="Times New Roman" w:hAnsi="Times New Roman" w:cs="Times New Roman"/>
                <w:sz w:val="20"/>
              </w:rPr>
            </w:pPr>
          </w:p>
        </w:tc>
      </w:tr>
      <w:tr w:rsidR="00B01EFE" w14:paraId="795DCC17" w14:textId="77777777">
        <w:trPr>
          <w:trHeight w:val="300"/>
        </w:trPr>
        <w:tc>
          <w:tcPr>
            <w:tcW w:w="1301" w:type="dxa"/>
            <w:tcBorders>
              <w:top w:val="nil"/>
              <w:left w:val="nil"/>
              <w:bottom w:val="nil"/>
              <w:right w:val="nil"/>
            </w:tcBorders>
            <w:shd w:val="clear" w:color="auto" w:fill="auto"/>
            <w:noWrap/>
            <w:vAlign w:val="bottom"/>
            <w:hideMark/>
          </w:tcPr>
          <w:p w14:paraId="795DCC1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CC1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C1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C1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C1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C1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C16" w14:textId="77777777" w:rsidR="009E2845" w:rsidRPr="00A35703" w:rsidRDefault="00027761">
            <w:pPr>
              <w:spacing w:after="0"/>
              <w:rPr>
                <w:rFonts w:ascii="Times New Roman" w:eastAsia="Times New Roman" w:hAnsi="Times New Roman" w:cs="Times New Roman"/>
                <w:sz w:val="20"/>
              </w:rPr>
            </w:pPr>
          </w:p>
        </w:tc>
      </w:tr>
      <w:tr w:rsidR="00B01EFE" w14:paraId="795DCC1E" w14:textId="77777777">
        <w:trPr>
          <w:trHeight w:val="300"/>
        </w:trPr>
        <w:tc>
          <w:tcPr>
            <w:tcW w:w="3218" w:type="dxa"/>
            <w:gridSpan w:val="2"/>
            <w:tcBorders>
              <w:top w:val="nil"/>
              <w:left w:val="nil"/>
              <w:bottom w:val="nil"/>
              <w:right w:val="nil"/>
            </w:tcBorders>
            <w:shd w:val="clear" w:color="auto" w:fill="auto"/>
            <w:noWrap/>
            <w:vAlign w:val="bottom"/>
            <w:hideMark/>
          </w:tcPr>
          <w:p w14:paraId="795DCC1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CC19"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CC1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C1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C1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C1D" w14:textId="77777777" w:rsidR="009E2845" w:rsidRPr="00A35703" w:rsidRDefault="00027761">
            <w:pPr>
              <w:spacing w:after="0"/>
              <w:rPr>
                <w:rFonts w:ascii="Times New Roman" w:eastAsia="Times New Roman" w:hAnsi="Times New Roman" w:cs="Times New Roman"/>
                <w:sz w:val="20"/>
              </w:rPr>
            </w:pPr>
          </w:p>
        </w:tc>
      </w:tr>
      <w:tr w:rsidR="00B01EFE" w14:paraId="795DCC26" w14:textId="77777777">
        <w:trPr>
          <w:trHeight w:val="300"/>
        </w:trPr>
        <w:tc>
          <w:tcPr>
            <w:tcW w:w="1301" w:type="dxa"/>
            <w:tcBorders>
              <w:top w:val="nil"/>
              <w:left w:val="nil"/>
              <w:bottom w:val="nil"/>
              <w:right w:val="nil"/>
            </w:tcBorders>
            <w:shd w:val="clear" w:color="auto" w:fill="auto"/>
            <w:noWrap/>
            <w:vAlign w:val="bottom"/>
            <w:hideMark/>
          </w:tcPr>
          <w:p w14:paraId="795DCC1F"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CC20"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CC2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C22"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CC23"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CC2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C25" w14:textId="77777777" w:rsidR="009E2845" w:rsidRPr="00A35703" w:rsidRDefault="00027761">
            <w:pPr>
              <w:spacing w:after="0"/>
              <w:rPr>
                <w:rFonts w:ascii="Times New Roman" w:eastAsia="Times New Roman" w:hAnsi="Times New Roman" w:cs="Times New Roman"/>
                <w:sz w:val="20"/>
              </w:rPr>
            </w:pPr>
          </w:p>
        </w:tc>
      </w:tr>
      <w:tr w:rsidR="00B01EFE" w14:paraId="795DCC2A" w14:textId="77777777">
        <w:trPr>
          <w:trHeight w:val="300"/>
        </w:trPr>
        <w:tc>
          <w:tcPr>
            <w:tcW w:w="1301" w:type="dxa"/>
            <w:tcBorders>
              <w:top w:val="nil"/>
              <w:left w:val="nil"/>
              <w:bottom w:val="nil"/>
              <w:right w:val="nil"/>
            </w:tcBorders>
            <w:shd w:val="clear" w:color="auto" w:fill="auto"/>
            <w:noWrap/>
            <w:vAlign w:val="bottom"/>
            <w:hideMark/>
          </w:tcPr>
          <w:p w14:paraId="795DCC27"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CC2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28 όπως τροπ.   ΔΕΚΤΟ ΚΑΤΑ ΠΛΕΙΟΨΗΦΙΑ</w:t>
            </w:r>
          </w:p>
        </w:tc>
        <w:tc>
          <w:tcPr>
            <w:tcW w:w="1072" w:type="dxa"/>
            <w:tcBorders>
              <w:top w:val="nil"/>
              <w:left w:val="nil"/>
              <w:bottom w:val="nil"/>
              <w:right w:val="nil"/>
            </w:tcBorders>
            <w:shd w:val="clear" w:color="auto" w:fill="auto"/>
            <w:noWrap/>
            <w:vAlign w:val="bottom"/>
            <w:hideMark/>
          </w:tcPr>
          <w:p w14:paraId="795DCC29" w14:textId="77777777" w:rsidR="009E2845" w:rsidRPr="00A35703" w:rsidRDefault="00027761">
            <w:pPr>
              <w:spacing w:after="0"/>
              <w:rPr>
                <w:rFonts w:ascii="Calibri" w:eastAsia="Times New Roman" w:hAnsi="Calibri" w:cs="Times New Roman"/>
                <w:color w:val="000000"/>
                <w:sz w:val="22"/>
                <w:szCs w:val="22"/>
              </w:rPr>
            </w:pPr>
          </w:p>
        </w:tc>
      </w:tr>
      <w:tr w:rsidR="00B01EFE" w14:paraId="795DCC32" w14:textId="77777777">
        <w:trPr>
          <w:trHeight w:val="300"/>
        </w:trPr>
        <w:tc>
          <w:tcPr>
            <w:tcW w:w="1301" w:type="dxa"/>
            <w:tcBorders>
              <w:top w:val="nil"/>
              <w:left w:val="nil"/>
              <w:bottom w:val="nil"/>
              <w:right w:val="nil"/>
            </w:tcBorders>
            <w:shd w:val="clear" w:color="auto" w:fill="auto"/>
            <w:noWrap/>
            <w:vAlign w:val="bottom"/>
            <w:hideMark/>
          </w:tcPr>
          <w:p w14:paraId="795DCC2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CC2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C2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C2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C2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C3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C31" w14:textId="77777777" w:rsidR="009E2845" w:rsidRPr="00A35703" w:rsidRDefault="00027761">
            <w:pPr>
              <w:spacing w:after="0"/>
              <w:rPr>
                <w:rFonts w:ascii="Times New Roman" w:eastAsia="Times New Roman" w:hAnsi="Times New Roman" w:cs="Times New Roman"/>
                <w:sz w:val="20"/>
              </w:rPr>
            </w:pPr>
          </w:p>
        </w:tc>
      </w:tr>
      <w:tr w:rsidR="00B01EFE" w14:paraId="795DCC3A" w14:textId="77777777">
        <w:trPr>
          <w:trHeight w:val="300"/>
        </w:trPr>
        <w:tc>
          <w:tcPr>
            <w:tcW w:w="1301" w:type="dxa"/>
            <w:tcBorders>
              <w:top w:val="nil"/>
              <w:left w:val="nil"/>
              <w:bottom w:val="nil"/>
              <w:right w:val="nil"/>
            </w:tcBorders>
            <w:shd w:val="clear" w:color="auto" w:fill="auto"/>
            <w:noWrap/>
            <w:vAlign w:val="bottom"/>
            <w:hideMark/>
          </w:tcPr>
          <w:p w14:paraId="795DCC3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CC3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C3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C3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CC3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C3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C39" w14:textId="77777777" w:rsidR="009E2845" w:rsidRPr="00A35703" w:rsidRDefault="00027761">
            <w:pPr>
              <w:spacing w:after="0"/>
              <w:rPr>
                <w:rFonts w:ascii="Times New Roman" w:eastAsia="Times New Roman" w:hAnsi="Times New Roman" w:cs="Times New Roman"/>
                <w:sz w:val="20"/>
              </w:rPr>
            </w:pPr>
          </w:p>
        </w:tc>
      </w:tr>
      <w:tr w:rsidR="00B01EFE" w14:paraId="795DCC42" w14:textId="77777777">
        <w:trPr>
          <w:trHeight w:val="300"/>
        </w:trPr>
        <w:tc>
          <w:tcPr>
            <w:tcW w:w="1301" w:type="dxa"/>
            <w:tcBorders>
              <w:top w:val="nil"/>
              <w:left w:val="nil"/>
              <w:bottom w:val="nil"/>
              <w:right w:val="nil"/>
            </w:tcBorders>
            <w:shd w:val="clear" w:color="auto" w:fill="auto"/>
            <w:noWrap/>
            <w:vAlign w:val="bottom"/>
            <w:hideMark/>
          </w:tcPr>
          <w:p w14:paraId="795DCC3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CC3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C3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C3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C3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C4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C41" w14:textId="77777777" w:rsidR="009E2845" w:rsidRPr="00A35703" w:rsidRDefault="00027761">
            <w:pPr>
              <w:spacing w:after="0"/>
              <w:rPr>
                <w:rFonts w:ascii="Times New Roman" w:eastAsia="Times New Roman" w:hAnsi="Times New Roman" w:cs="Times New Roman"/>
                <w:sz w:val="20"/>
              </w:rPr>
            </w:pPr>
          </w:p>
        </w:tc>
      </w:tr>
      <w:tr w:rsidR="00B01EFE" w14:paraId="795DCC4A" w14:textId="77777777">
        <w:trPr>
          <w:trHeight w:val="300"/>
        </w:trPr>
        <w:tc>
          <w:tcPr>
            <w:tcW w:w="1301" w:type="dxa"/>
            <w:tcBorders>
              <w:top w:val="nil"/>
              <w:left w:val="nil"/>
              <w:bottom w:val="nil"/>
              <w:right w:val="nil"/>
            </w:tcBorders>
            <w:shd w:val="clear" w:color="auto" w:fill="auto"/>
            <w:noWrap/>
            <w:vAlign w:val="bottom"/>
            <w:hideMark/>
          </w:tcPr>
          <w:p w14:paraId="795DCC4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CC4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C4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C4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C4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C4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C49" w14:textId="77777777" w:rsidR="009E2845" w:rsidRPr="00A35703" w:rsidRDefault="00027761">
            <w:pPr>
              <w:spacing w:after="0"/>
              <w:rPr>
                <w:rFonts w:ascii="Times New Roman" w:eastAsia="Times New Roman" w:hAnsi="Times New Roman" w:cs="Times New Roman"/>
                <w:sz w:val="20"/>
              </w:rPr>
            </w:pPr>
          </w:p>
        </w:tc>
      </w:tr>
      <w:tr w:rsidR="00B01EFE" w14:paraId="795DCC52" w14:textId="77777777">
        <w:trPr>
          <w:trHeight w:val="300"/>
        </w:trPr>
        <w:tc>
          <w:tcPr>
            <w:tcW w:w="1301" w:type="dxa"/>
            <w:tcBorders>
              <w:top w:val="nil"/>
              <w:left w:val="nil"/>
              <w:bottom w:val="nil"/>
              <w:right w:val="nil"/>
            </w:tcBorders>
            <w:shd w:val="clear" w:color="auto" w:fill="auto"/>
            <w:noWrap/>
            <w:vAlign w:val="bottom"/>
            <w:hideMark/>
          </w:tcPr>
          <w:p w14:paraId="795DCC4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CC4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C4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C4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C4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C5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C51" w14:textId="77777777" w:rsidR="009E2845" w:rsidRPr="00A35703" w:rsidRDefault="00027761">
            <w:pPr>
              <w:spacing w:after="0"/>
              <w:rPr>
                <w:rFonts w:ascii="Times New Roman" w:eastAsia="Times New Roman" w:hAnsi="Times New Roman" w:cs="Times New Roman"/>
                <w:sz w:val="20"/>
              </w:rPr>
            </w:pPr>
          </w:p>
        </w:tc>
      </w:tr>
      <w:tr w:rsidR="00B01EFE" w14:paraId="795DCC5A" w14:textId="77777777">
        <w:trPr>
          <w:trHeight w:val="300"/>
        </w:trPr>
        <w:tc>
          <w:tcPr>
            <w:tcW w:w="1301" w:type="dxa"/>
            <w:tcBorders>
              <w:top w:val="nil"/>
              <w:left w:val="nil"/>
              <w:bottom w:val="nil"/>
              <w:right w:val="nil"/>
            </w:tcBorders>
            <w:shd w:val="clear" w:color="auto" w:fill="auto"/>
            <w:noWrap/>
            <w:vAlign w:val="bottom"/>
            <w:hideMark/>
          </w:tcPr>
          <w:p w14:paraId="795DCC5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CC5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C5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C5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C5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C5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C59" w14:textId="77777777" w:rsidR="009E2845" w:rsidRPr="00A35703" w:rsidRDefault="00027761">
            <w:pPr>
              <w:spacing w:after="0"/>
              <w:rPr>
                <w:rFonts w:ascii="Times New Roman" w:eastAsia="Times New Roman" w:hAnsi="Times New Roman" w:cs="Times New Roman"/>
                <w:sz w:val="20"/>
              </w:rPr>
            </w:pPr>
          </w:p>
        </w:tc>
      </w:tr>
      <w:tr w:rsidR="00B01EFE" w14:paraId="795DCC62" w14:textId="77777777">
        <w:trPr>
          <w:trHeight w:val="300"/>
        </w:trPr>
        <w:tc>
          <w:tcPr>
            <w:tcW w:w="1301" w:type="dxa"/>
            <w:tcBorders>
              <w:top w:val="nil"/>
              <w:left w:val="nil"/>
              <w:bottom w:val="nil"/>
              <w:right w:val="nil"/>
            </w:tcBorders>
            <w:shd w:val="clear" w:color="auto" w:fill="auto"/>
            <w:noWrap/>
            <w:vAlign w:val="bottom"/>
            <w:hideMark/>
          </w:tcPr>
          <w:p w14:paraId="795DCC5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CC5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C5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C5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C5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C6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C61" w14:textId="77777777" w:rsidR="009E2845" w:rsidRPr="00A35703" w:rsidRDefault="00027761">
            <w:pPr>
              <w:spacing w:after="0"/>
              <w:rPr>
                <w:rFonts w:ascii="Times New Roman" w:eastAsia="Times New Roman" w:hAnsi="Times New Roman" w:cs="Times New Roman"/>
                <w:sz w:val="20"/>
              </w:rPr>
            </w:pPr>
          </w:p>
        </w:tc>
      </w:tr>
      <w:tr w:rsidR="00B01EFE" w14:paraId="795DCC69" w14:textId="77777777">
        <w:trPr>
          <w:trHeight w:val="300"/>
        </w:trPr>
        <w:tc>
          <w:tcPr>
            <w:tcW w:w="3218" w:type="dxa"/>
            <w:gridSpan w:val="2"/>
            <w:tcBorders>
              <w:top w:val="nil"/>
              <w:left w:val="nil"/>
              <w:bottom w:val="nil"/>
              <w:right w:val="nil"/>
            </w:tcBorders>
            <w:shd w:val="clear" w:color="auto" w:fill="auto"/>
            <w:noWrap/>
            <w:vAlign w:val="bottom"/>
            <w:hideMark/>
          </w:tcPr>
          <w:p w14:paraId="795DCC6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CC64"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CC6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C6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C6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C68" w14:textId="77777777" w:rsidR="009E2845" w:rsidRPr="00A35703" w:rsidRDefault="00027761">
            <w:pPr>
              <w:spacing w:after="0"/>
              <w:rPr>
                <w:rFonts w:ascii="Times New Roman" w:eastAsia="Times New Roman" w:hAnsi="Times New Roman" w:cs="Times New Roman"/>
                <w:sz w:val="20"/>
              </w:rPr>
            </w:pPr>
          </w:p>
        </w:tc>
      </w:tr>
      <w:tr w:rsidR="00B01EFE" w14:paraId="795DCC71" w14:textId="77777777">
        <w:trPr>
          <w:trHeight w:val="300"/>
        </w:trPr>
        <w:tc>
          <w:tcPr>
            <w:tcW w:w="1301" w:type="dxa"/>
            <w:tcBorders>
              <w:top w:val="nil"/>
              <w:left w:val="nil"/>
              <w:bottom w:val="nil"/>
              <w:right w:val="nil"/>
            </w:tcBorders>
            <w:shd w:val="clear" w:color="auto" w:fill="auto"/>
            <w:noWrap/>
            <w:vAlign w:val="bottom"/>
            <w:hideMark/>
          </w:tcPr>
          <w:p w14:paraId="795DCC6A"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CC6B"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CC6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C6D"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CC6E"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CC6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C70" w14:textId="77777777" w:rsidR="009E2845" w:rsidRPr="00A35703" w:rsidRDefault="00027761">
            <w:pPr>
              <w:spacing w:after="0"/>
              <w:rPr>
                <w:rFonts w:ascii="Times New Roman" w:eastAsia="Times New Roman" w:hAnsi="Times New Roman" w:cs="Times New Roman"/>
                <w:sz w:val="20"/>
              </w:rPr>
            </w:pPr>
          </w:p>
        </w:tc>
      </w:tr>
      <w:tr w:rsidR="00B01EFE" w14:paraId="795DCC75" w14:textId="77777777">
        <w:trPr>
          <w:trHeight w:val="300"/>
        </w:trPr>
        <w:tc>
          <w:tcPr>
            <w:tcW w:w="1301" w:type="dxa"/>
            <w:tcBorders>
              <w:top w:val="nil"/>
              <w:left w:val="nil"/>
              <w:bottom w:val="nil"/>
              <w:right w:val="nil"/>
            </w:tcBorders>
            <w:shd w:val="clear" w:color="auto" w:fill="auto"/>
            <w:noWrap/>
            <w:vAlign w:val="bottom"/>
            <w:hideMark/>
          </w:tcPr>
          <w:p w14:paraId="795DCC72"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CC7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29 ως έχει   ΔΕΚΤΟ ΚΑΤΑ ΠΛΕΙΟΨΗΦΙΑ</w:t>
            </w:r>
          </w:p>
        </w:tc>
        <w:tc>
          <w:tcPr>
            <w:tcW w:w="1072" w:type="dxa"/>
            <w:tcBorders>
              <w:top w:val="nil"/>
              <w:left w:val="nil"/>
              <w:bottom w:val="nil"/>
              <w:right w:val="nil"/>
            </w:tcBorders>
            <w:shd w:val="clear" w:color="auto" w:fill="auto"/>
            <w:noWrap/>
            <w:vAlign w:val="bottom"/>
            <w:hideMark/>
          </w:tcPr>
          <w:p w14:paraId="795DCC74" w14:textId="77777777" w:rsidR="009E2845" w:rsidRPr="00A35703" w:rsidRDefault="00027761">
            <w:pPr>
              <w:spacing w:after="0"/>
              <w:rPr>
                <w:rFonts w:ascii="Calibri" w:eastAsia="Times New Roman" w:hAnsi="Calibri" w:cs="Times New Roman"/>
                <w:color w:val="000000"/>
                <w:sz w:val="22"/>
                <w:szCs w:val="22"/>
              </w:rPr>
            </w:pPr>
          </w:p>
        </w:tc>
      </w:tr>
      <w:tr w:rsidR="00B01EFE" w14:paraId="795DCC7D" w14:textId="77777777">
        <w:trPr>
          <w:trHeight w:val="300"/>
        </w:trPr>
        <w:tc>
          <w:tcPr>
            <w:tcW w:w="1301" w:type="dxa"/>
            <w:tcBorders>
              <w:top w:val="nil"/>
              <w:left w:val="nil"/>
              <w:bottom w:val="nil"/>
              <w:right w:val="nil"/>
            </w:tcBorders>
            <w:shd w:val="clear" w:color="auto" w:fill="auto"/>
            <w:noWrap/>
            <w:vAlign w:val="bottom"/>
            <w:hideMark/>
          </w:tcPr>
          <w:p w14:paraId="795DCC7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CC7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C7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C7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C7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C7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C7C" w14:textId="77777777" w:rsidR="009E2845" w:rsidRPr="00A35703" w:rsidRDefault="00027761">
            <w:pPr>
              <w:spacing w:after="0"/>
              <w:rPr>
                <w:rFonts w:ascii="Times New Roman" w:eastAsia="Times New Roman" w:hAnsi="Times New Roman" w:cs="Times New Roman"/>
                <w:sz w:val="20"/>
              </w:rPr>
            </w:pPr>
          </w:p>
        </w:tc>
      </w:tr>
      <w:tr w:rsidR="00B01EFE" w14:paraId="795DCC85" w14:textId="77777777">
        <w:trPr>
          <w:trHeight w:val="300"/>
        </w:trPr>
        <w:tc>
          <w:tcPr>
            <w:tcW w:w="1301" w:type="dxa"/>
            <w:tcBorders>
              <w:top w:val="nil"/>
              <w:left w:val="nil"/>
              <w:bottom w:val="nil"/>
              <w:right w:val="nil"/>
            </w:tcBorders>
            <w:shd w:val="clear" w:color="auto" w:fill="auto"/>
            <w:noWrap/>
            <w:vAlign w:val="bottom"/>
            <w:hideMark/>
          </w:tcPr>
          <w:p w14:paraId="795DCC7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CC7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C8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C8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CC8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C8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C84" w14:textId="77777777" w:rsidR="009E2845" w:rsidRPr="00A35703" w:rsidRDefault="00027761">
            <w:pPr>
              <w:spacing w:after="0"/>
              <w:rPr>
                <w:rFonts w:ascii="Times New Roman" w:eastAsia="Times New Roman" w:hAnsi="Times New Roman" w:cs="Times New Roman"/>
                <w:sz w:val="20"/>
              </w:rPr>
            </w:pPr>
          </w:p>
        </w:tc>
      </w:tr>
      <w:tr w:rsidR="00B01EFE" w14:paraId="795DCC8D" w14:textId="77777777">
        <w:trPr>
          <w:trHeight w:val="300"/>
        </w:trPr>
        <w:tc>
          <w:tcPr>
            <w:tcW w:w="1301" w:type="dxa"/>
            <w:tcBorders>
              <w:top w:val="nil"/>
              <w:left w:val="nil"/>
              <w:bottom w:val="nil"/>
              <w:right w:val="nil"/>
            </w:tcBorders>
            <w:shd w:val="clear" w:color="auto" w:fill="auto"/>
            <w:noWrap/>
            <w:vAlign w:val="bottom"/>
            <w:hideMark/>
          </w:tcPr>
          <w:p w14:paraId="795DCC8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CC8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C8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C8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CC8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C8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C8C" w14:textId="77777777" w:rsidR="009E2845" w:rsidRPr="00A35703" w:rsidRDefault="00027761">
            <w:pPr>
              <w:spacing w:after="0"/>
              <w:rPr>
                <w:rFonts w:ascii="Times New Roman" w:eastAsia="Times New Roman" w:hAnsi="Times New Roman" w:cs="Times New Roman"/>
                <w:sz w:val="20"/>
              </w:rPr>
            </w:pPr>
          </w:p>
        </w:tc>
      </w:tr>
      <w:tr w:rsidR="00B01EFE" w14:paraId="795DCC95" w14:textId="77777777">
        <w:trPr>
          <w:trHeight w:val="300"/>
        </w:trPr>
        <w:tc>
          <w:tcPr>
            <w:tcW w:w="1301" w:type="dxa"/>
            <w:tcBorders>
              <w:top w:val="nil"/>
              <w:left w:val="nil"/>
              <w:bottom w:val="nil"/>
              <w:right w:val="nil"/>
            </w:tcBorders>
            <w:shd w:val="clear" w:color="auto" w:fill="auto"/>
            <w:noWrap/>
            <w:vAlign w:val="bottom"/>
            <w:hideMark/>
          </w:tcPr>
          <w:p w14:paraId="795DCC8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CC8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C9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C9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C9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C9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C94" w14:textId="77777777" w:rsidR="009E2845" w:rsidRPr="00A35703" w:rsidRDefault="00027761">
            <w:pPr>
              <w:spacing w:after="0"/>
              <w:rPr>
                <w:rFonts w:ascii="Times New Roman" w:eastAsia="Times New Roman" w:hAnsi="Times New Roman" w:cs="Times New Roman"/>
                <w:sz w:val="20"/>
              </w:rPr>
            </w:pPr>
          </w:p>
        </w:tc>
      </w:tr>
      <w:tr w:rsidR="00B01EFE" w14:paraId="795DCC9D" w14:textId="77777777">
        <w:trPr>
          <w:trHeight w:val="300"/>
        </w:trPr>
        <w:tc>
          <w:tcPr>
            <w:tcW w:w="1301" w:type="dxa"/>
            <w:tcBorders>
              <w:top w:val="nil"/>
              <w:left w:val="nil"/>
              <w:bottom w:val="nil"/>
              <w:right w:val="nil"/>
            </w:tcBorders>
            <w:shd w:val="clear" w:color="auto" w:fill="auto"/>
            <w:noWrap/>
            <w:vAlign w:val="bottom"/>
            <w:hideMark/>
          </w:tcPr>
          <w:p w14:paraId="795DCC9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CC9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C9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C9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C9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C9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C9C" w14:textId="77777777" w:rsidR="009E2845" w:rsidRPr="00A35703" w:rsidRDefault="00027761">
            <w:pPr>
              <w:spacing w:after="0"/>
              <w:rPr>
                <w:rFonts w:ascii="Times New Roman" w:eastAsia="Times New Roman" w:hAnsi="Times New Roman" w:cs="Times New Roman"/>
                <w:sz w:val="20"/>
              </w:rPr>
            </w:pPr>
          </w:p>
        </w:tc>
      </w:tr>
      <w:tr w:rsidR="00B01EFE" w14:paraId="795DCCA5" w14:textId="77777777">
        <w:trPr>
          <w:trHeight w:val="300"/>
        </w:trPr>
        <w:tc>
          <w:tcPr>
            <w:tcW w:w="1301" w:type="dxa"/>
            <w:tcBorders>
              <w:top w:val="nil"/>
              <w:left w:val="nil"/>
              <w:bottom w:val="nil"/>
              <w:right w:val="nil"/>
            </w:tcBorders>
            <w:shd w:val="clear" w:color="auto" w:fill="auto"/>
            <w:noWrap/>
            <w:vAlign w:val="bottom"/>
            <w:hideMark/>
          </w:tcPr>
          <w:p w14:paraId="795DCC9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CC9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CA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CA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CA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CA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CA4" w14:textId="77777777" w:rsidR="009E2845" w:rsidRPr="00A35703" w:rsidRDefault="00027761">
            <w:pPr>
              <w:spacing w:after="0"/>
              <w:rPr>
                <w:rFonts w:ascii="Times New Roman" w:eastAsia="Times New Roman" w:hAnsi="Times New Roman" w:cs="Times New Roman"/>
                <w:sz w:val="20"/>
              </w:rPr>
            </w:pPr>
          </w:p>
        </w:tc>
      </w:tr>
      <w:tr w:rsidR="00B01EFE" w14:paraId="795DCCAD" w14:textId="77777777">
        <w:trPr>
          <w:trHeight w:val="300"/>
        </w:trPr>
        <w:tc>
          <w:tcPr>
            <w:tcW w:w="1301" w:type="dxa"/>
            <w:tcBorders>
              <w:top w:val="nil"/>
              <w:left w:val="nil"/>
              <w:bottom w:val="nil"/>
              <w:right w:val="nil"/>
            </w:tcBorders>
            <w:shd w:val="clear" w:color="auto" w:fill="auto"/>
            <w:noWrap/>
            <w:vAlign w:val="bottom"/>
            <w:hideMark/>
          </w:tcPr>
          <w:p w14:paraId="795DCCA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CCA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CA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CA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CA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CA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CAC" w14:textId="77777777" w:rsidR="009E2845" w:rsidRPr="00A35703" w:rsidRDefault="00027761">
            <w:pPr>
              <w:spacing w:after="0"/>
              <w:rPr>
                <w:rFonts w:ascii="Times New Roman" w:eastAsia="Times New Roman" w:hAnsi="Times New Roman" w:cs="Times New Roman"/>
                <w:sz w:val="20"/>
              </w:rPr>
            </w:pPr>
          </w:p>
        </w:tc>
      </w:tr>
      <w:tr w:rsidR="00B01EFE" w14:paraId="795DCCB4" w14:textId="77777777">
        <w:trPr>
          <w:trHeight w:val="300"/>
        </w:trPr>
        <w:tc>
          <w:tcPr>
            <w:tcW w:w="3218" w:type="dxa"/>
            <w:gridSpan w:val="2"/>
            <w:tcBorders>
              <w:top w:val="nil"/>
              <w:left w:val="nil"/>
              <w:bottom w:val="nil"/>
              <w:right w:val="nil"/>
            </w:tcBorders>
            <w:shd w:val="clear" w:color="auto" w:fill="auto"/>
            <w:noWrap/>
            <w:vAlign w:val="bottom"/>
            <w:hideMark/>
          </w:tcPr>
          <w:p w14:paraId="795DCCA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CCAF"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CCB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CB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CB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CB3" w14:textId="77777777" w:rsidR="009E2845" w:rsidRPr="00A35703" w:rsidRDefault="00027761">
            <w:pPr>
              <w:spacing w:after="0"/>
              <w:rPr>
                <w:rFonts w:ascii="Times New Roman" w:eastAsia="Times New Roman" w:hAnsi="Times New Roman" w:cs="Times New Roman"/>
                <w:sz w:val="20"/>
              </w:rPr>
            </w:pPr>
          </w:p>
        </w:tc>
      </w:tr>
      <w:tr w:rsidR="00B01EFE" w14:paraId="795DCCBC" w14:textId="77777777">
        <w:trPr>
          <w:trHeight w:val="300"/>
        </w:trPr>
        <w:tc>
          <w:tcPr>
            <w:tcW w:w="1301" w:type="dxa"/>
            <w:tcBorders>
              <w:top w:val="nil"/>
              <w:left w:val="nil"/>
              <w:bottom w:val="nil"/>
              <w:right w:val="nil"/>
            </w:tcBorders>
            <w:shd w:val="clear" w:color="auto" w:fill="auto"/>
            <w:noWrap/>
            <w:vAlign w:val="bottom"/>
            <w:hideMark/>
          </w:tcPr>
          <w:p w14:paraId="795DCCB5"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CCB6"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CCB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CB8"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CCB9"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CCB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CBB" w14:textId="77777777" w:rsidR="009E2845" w:rsidRPr="00A35703" w:rsidRDefault="00027761">
            <w:pPr>
              <w:spacing w:after="0"/>
              <w:rPr>
                <w:rFonts w:ascii="Times New Roman" w:eastAsia="Times New Roman" w:hAnsi="Times New Roman" w:cs="Times New Roman"/>
                <w:sz w:val="20"/>
              </w:rPr>
            </w:pPr>
          </w:p>
        </w:tc>
      </w:tr>
      <w:tr w:rsidR="00B01EFE" w14:paraId="795DCCC0" w14:textId="77777777">
        <w:trPr>
          <w:trHeight w:val="300"/>
        </w:trPr>
        <w:tc>
          <w:tcPr>
            <w:tcW w:w="1301" w:type="dxa"/>
            <w:tcBorders>
              <w:top w:val="nil"/>
              <w:left w:val="nil"/>
              <w:bottom w:val="nil"/>
              <w:right w:val="nil"/>
            </w:tcBorders>
            <w:shd w:val="clear" w:color="auto" w:fill="auto"/>
            <w:noWrap/>
            <w:vAlign w:val="bottom"/>
            <w:hideMark/>
          </w:tcPr>
          <w:p w14:paraId="795DCCBD"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CCB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30 ως έχει   ΔΕΚΤΟ ΚΑΤΑ ΠΛΕΙΟΨΗΦΙΑ</w:t>
            </w:r>
          </w:p>
        </w:tc>
        <w:tc>
          <w:tcPr>
            <w:tcW w:w="1072" w:type="dxa"/>
            <w:tcBorders>
              <w:top w:val="nil"/>
              <w:left w:val="nil"/>
              <w:bottom w:val="nil"/>
              <w:right w:val="nil"/>
            </w:tcBorders>
            <w:shd w:val="clear" w:color="auto" w:fill="auto"/>
            <w:noWrap/>
            <w:vAlign w:val="bottom"/>
            <w:hideMark/>
          </w:tcPr>
          <w:p w14:paraId="795DCCBF" w14:textId="77777777" w:rsidR="009E2845" w:rsidRPr="00A35703" w:rsidRDefault="00027761">
            <w:pPr>
              <w:spacing w:after="0"/>
              <w:rPr>
                <w:rFonts w:ascii="Calibri" w:eastAsia="Times New Roman" w:hAnsi="Calibri" w:cs="Times New Roman"/>
                <w:color w:val="000000"/>
                <w:sz w:val="22"/>
                <w:szCs w:val="22"/>
              </w:rPr>
            </w:pPr>
          </w:p>
        </w:tc>
      </w:tr>
      <w:tr w:rsidR="00B01EFE" w14:paraId="795DCCC8" w14:textId="77777777">
        <w:trPr>
          <w:trHeight w:val="300"/>
        </w:trPr>
        <w:tc>
          <w:tcPr>
            <w:tcW w:w="1301" w:type="dxa"/>
            <w:tcBorders>
              <w:top w:val="nil"/>
              <w:left w:val="nil"/>
              <w:bottom w:val="nil"/>
              <w:right w:val="nil"/>
            </w:tcBorders>
            <w:shd w:val="clear" w:color="auto" w:fill="auto"/>
            <w:noWrap/>
            <w:vAlign w:val="bottom"/>
            <w:hideMark/>
          </w:tcPr>
          <w:p w14:paraId="795DCCC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CCC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CC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CC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CC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CC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CC7" w14:textId="77777777" w:rsidR="009E2845" w:rsidRPr="00A35703" w:rsidRDefault="00027761">
            <w:pPr>
              <w:spacing w:after="0"/>
              <w:rPr>
                <w:rFonts w:ascii="Times New Roman" w:eastAsia="Times New Roman" w:hAnsi="Times New Roman" w:cs="Times New Roman"/>
                <w:sz w:val="20"/>
              </w:rPr>
            </w:pPr>
          </w:p>
        </w:tc>
      </w:tr>
      <w:tr w:rsidR="00B01EFE" w14:paraId="795DCCD0" w14:textId="77777777">
        <w:trPr>
          <w:trHeight w:val="300"/>
        </w:trPr>
        <w:tc>
          <w:tcPr>
            <w:tcW w:w="1301" w:type="dxa"/>
            <w:tcBorders>
              <w:top w:val="nil"/>
              <w:left w:val="nil"/>
              <w:bottom w:val="nil"/>
              <w:right w:val="nil"/>
            </w:tcBorders>
            <w:shd w:val="clear" w:color="auto" w:fill="auto"/>
            <w:noWrap/>
            <w:vAlign w:val="bottom"/>
            <w:hideMark/>
          </w:tcPr>
          <w:p w14:paraId="795DCCC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CCC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CC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CC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CC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CC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CCF" w14:textId="77777777" w:rsidR="009E2845" w:rsidRPr="00A35703" w:rsidRDefault="00027761">
            <w:pPr>
              <w:spacing w:after="0"/>
              <w:rPr>
                <w:rFonts w:ascii="Times New Roman" w:eastAsia="Times New Roman" w:hAnsi="Times New Roman" w:cs="Times New Roman"/>
                <w:sz w:val="20"/>
              </w:rPr>
            </w:pPr>
          </w:p>
        </w:tc>
      </w:tr>
      <w:tr w:rsidR="00B01EFE" w14:paraId="795DCCD8" w14:textId="77777777">
        <w:trPr>
          <w:trHeight w:val="300"/>
        </w:trPr>
        <w:tc>
          <w:tcPr>
            <w:tcW w:w="1301" w:type="dxa"/>
            <w:tcBorders>
              <w:top w:val="nil"/>
              <w:left w:val="nil"/>
              <w:bottom w:val="nil"/>
              <w:right w:val="nil"/>
            </w:tcBorders>
            <w:shd w:val="clear" w:color="auto" w:fill="auto"/>
            <w:noWrap/>
            <w:vAlign w:val="bottom"/>
            <w:hideMark/>
          </w:tcPr>
          <w:p w14:paraId="795DCCD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CCD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CD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CD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CD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CD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CD7" w14:textId="77777777" w:rsidR="009E2845" w:rsidRPr="00A35703" w:rsidRDefault="00027761">
            <w:pPr>
              <w:spacing w:after="0"/>
              <w:rPr>
                <w:rFonts w:ascii="Times New Roman" w:eastAsia="Times New Roman" w:hAnsi="Times New Roman" w:cs="Times New Roman"/>
                <w:sz w:val="20"/>
              </w:rPr>
            </w:pPr>
          </w:p>
        </w:tc>
      </w:tr>
      <w:tr w:rsidR="00B01EFE" w14:paraId="795DCCE0" w14:textId="77777777">
        <w:trPr>
          <w:trHeight w:val="300"/>
        </w:trPr>
        <w:tc>
          <w:tcPr>
            <w:tcW w:w="1301" w:type="dxa"/>
            <w:tcBorders>
              <w:top w:val="nil"/>
              <w:left w:val="nil"/>
              <w:bottom w:val="nil"/>
              <w:right w:val="nil"/>
            </w:tcBorders>
            <w:shd w:val="clear" w:color="auto" w:fill="auto"/>
            <w:noWrap/>
            <w:vAlign w:val="bottom"/>
            <w:hideMark/>
          </w:tcPr>
          <w:p w14:paraId="795DCCD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CCD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CD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CD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CD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CD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CDF" w14:textId="77777777" w:rsidR="009E2845" w:rsidRPr="00A35703" w:rsidRDefault="00027761">
            <w:pPr>
              <w:spacing w:after="0"/>
              <w:rPr>
                <w:rFonts w:ascii="Times New Roman" w:eastAsia="Times New Roman" w:hAnsi="Times New Roman" w:cs="Times New Roman"/>
                <w:sz w:val="20"/>
              </w:rPr>
            </w:pPr>
          </w:p>
        </w:tc>
      </w:tr>
      <w:tr w:rsidR="00B01EFE" w14:paraId="795DCCE8" w14:textId="77777777">
        <w:trPr>
          <w:trHeight w:val="300"/>
        </w:trPr>
        <w:tc>
          <w:tcPr>
            <w:tcW w:w="1301" w:type="dxa"/>
            <w:tcBorders>
              <w:top w:val="nil"/>
              <w:left w:val="nil"/>
              <w:bottom w:val="nil"/>
              <w:right w:val="nil"/>
            </w:tcBorders>
            <w:shd w:val="clear" w:color="auto" w:fill="auto"/>
            <w:noWrap/>
            <w:vAlign w:val="bottom"/>
            <w:hideMark/>
          </w:tcPr>
          <w:p w14:paraId="795DCCE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CCE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CE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CE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CCE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CE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CE7" w14:textId="77777777" w:rsidR="009E2845" w:rsidRPr="00A35703" w:rsidRDefault="00027761">
            <w:pPr>
              <w:spacing w:after="0"/>
              <w:rPr>
                <w:rFonts w:ascii="Times New Roman" w:eastAsia="Times New Roman" w:hAnsi="Times New Roman" w:cs="Times New Roman"/>
                <w:sz w:val="20"/>
              </w:rPr>
            </w:pPr>
          </w:p>
        </w:tc>
      </w:tr>
      <w:tr w:rsidR="00B01EFE" w14:paraId="795DCCF0" w14:textId="77777777">
        <w:trPr>
          <w:trHeight w:val="300"/>
        </w:trPr>
        <w:tc>
          <w:tcPr>
            <w:tcW w:w="1301" w:type="dxa"/>
            <w:tcBorders>
              <w:top w:val="nil"/>
              <w:left w:val="nil"/>
              <w:bottom w:val="nil"/>
              <w:right w:val="nil"/>
            </w:tcBorders>
            <w:shd w:val="clear" w:color="auto" w:fill="auto"/>
            <w:noWrap/>
            <w:vAlign w:val="bottom"/>
            <w:hideMark/>
          </w:tcPr>
          <w:p w14:paraId="795DCCE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CCE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CE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CE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CE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CE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CEF" w14:textId="77777777" w:rsidR="009E2845" w:rsidRPr="00A35703" w:rsidRDefault="00027761">
            <w:pPr>
              <w:spacing w:after="0"/>
              <w:rPr>
                <w:rFonts w:ascii="Times New Roman" w:eastAsia="Times New Roman" w:hAnsi="Times New Roman" w:cs="Times New Roman"/>
                <w:sz w:val="20"/>
              </w:rPr>
            </w:pPr>
          </w:p>
        </w:tc>
      </w:tr>
      <w:tr w:rsidR="00B01EFE" w14:paraId="795DCCF8" w14:textId="77777777">
        <w:trPr>
          <w:trHeight w:val="300"/>
        </w:trPr>
        <w:tc>
          <w:tcPr>
            <w:tcW w:w="1301" w:type="dxa"/>
            <w:tcBorders>
              <w:top w:val="nil"/>
              <w:left w:val="nil"/>
              <w:bottom w:val="nil"/>
              <w:right w:val="nil"/>
            </w:tcBorders>
            <w:shd w:val="clear" w:color="auto" w:fill="auto"/>
            <w:noWrap/>
            <w:vAlign w:val="bottom"/>
            <w:hideMark/>
          </w:tcPr>
          <w:p w14:paraId="795DCCF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CCF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CF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CF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CF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CF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CF7" w14:textId="77777777" w:rsidR="009E2845" w:rsidRPr="00A35703" w:rsidRDefault="00027761">
            <w:pPr>
              <w:spacing w:after="0"/>
              <w:rPr>
                <w:rFonts w:ascii="Times New Roman" w:eastAsia="Times New Roman" w:hAnsi="Times New Roman" w:cs="Times New Roman"/>
                <w:sz w:val="20"/>
              </w:rPr>
            </w:pPr>
          </w:p>
        </w:tc>
      </w:tr>
      <w:tr w:rsidR="00B01EFE" w14:paraId="795DCCFF" w14:textId="77777777">
        <w:trPr>
          <w:trHeight w:val="300"/>
        </w:trPr>
        <w:tc>
          <w:tcPr>
            <w:tcW w:w="3218" w:type="dxa"/>
            <w:gridSpan w:val="2"/>
            <w:tcBorders>
              <w:top w:val="nil"/>
              <w:left w:val="nil"/>
              <w:bottom w:val="nil"/>
              <w:right w:val="nil"/>
            </w:tcBorders>
            <w:shd w:val="clear" w:color="auto" w:fill="auto"/>
            <w:noWrap/>
            <w:vAlign w:val="bottom"/>
            <w:hideMark/>
          </w:tcPr>
          <w:p w14:paraId="795DCCF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CCFA"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CCF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CF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CF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CFE" w14:textId="77777777" w:rsidR="009E2845" w:rsidRPr="00A35703" w:rsidRDefault="00027761">
            <w:pPr>
              <w:spacing w:after="0"/>
              <w:rPr>
                <w:rFonts w:ascii="Times New Roman" w:eastAsia="Times New Roman" w:hAnsi="Times New Roman" w:cs="Times New Roman"/>
                <w:sz w:val="20"/>
              </w:rPr>
            </w:pPr>
          </w:p>
        </w:tc>
      </w:tr>
      <w:tr w:rsidR="00B01EFE" w14:paraId="795DCD07" w14:textId="77777777">
        <w:trPr>
          <w:trHeight w:val="300"/>
        </w:trPr>
        <w:tc>
          <w:tcPr>
            <w:tcW w:w="1301" w:type="dxa"/>
            <w:tcBorders>
              <w:top w:val="nil"/>
              <w:left w:val="nil"/>
              <w:bottom w:val="nil"/>
              <w:right w:val="nil"/>
            </w:tcBorders>
            <w:shd w:val="clear" w:color="auto" w:fill="auto"/>
            <w:noWrap/>
            <w:vAlign w:val="bottom"/>
            <w:hideMark/>
          </w:tcPr>
          <w:p w14:paraId="795DCD00"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CD01"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CD0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D03"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CD04"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CD0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D06" w14:textId="77777777" w:rsidR="009E2845" w:rsidRPr="00A35703" w:rsidRDefault="00027761">
            <w:pPr>
              <w:spacing w:after="0"/>
              <w:rPr>
                <w:rFonts w:ascii="Times New Roman" w:eastAsia="Times New Roman" w:hAnsi="Times New Roman" w:cs="Times New Roman"/>
                <w:sz w:val="20"/>
              </w:rPr>
            </w:pPr>
          </w:p>
        </w:tc>
      </w:tr>
      <w:tr w:rsidR="00B01EFE" w14:paraId="795DCD0B" w14:textId="77777777">
        <w:trPr>
          <w:trHeight w:val="300"/>
        </w:trPr>
        <w:tc>
          <w:tcPr>
            <w:tcW w:w="1301" w:type="dxa"/>
            <w:tcBorders>
              <w:top w:val="nil"/>
              <w:left w:val="nil"/>
              <w:bottom w:val="nil"/>
              <w:right w:val="nil"/>
            </w:tcBorders>
            <w:shd w:val="clear" w:color="auto" w:fill="auto"/>
            <w:noWrap/>
            <w:vAlign w:val="bottom"/>
            <w:hideMark/>
          </w:tcPr>
          <w:p w14:paraId="795DCD08"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CD0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31 ως έχει   ΔΕΚΤΟ ΚΑΤΑ ΠΛΕΙΟΨΗΦΙΑ</w:t>
            </w:r>
          </w:p>
        </w:tc>
        <w:tc>
          <w:tcPr>
            <w:tcW w:w="1072" w:type="dxa"/>
            <w:tcBorders>
              <w:top w:val="nil"/>
              <w:left w:val="nil"/>
              <w:bottom w:val="nil"/>
              <w:right w:val="nil"/>
            </w:tcBorders>
            <w:shd w:val="clear" w:color="auto" w:fill="auto"/>
            <w:noWrap/>
            <w:vAlign w:val="bottom"/>
            <w:hideMark/>
          </w:tcPr>
          <w:p w14:paraId="795DCD0A" w14:textId="77777777" w:rsidR="009E2845" w:rsidRPr="00A35703" w:rsidRDefault="00027761">
            <w:pPr>
              <w:spacing w:after="0"/>
              <w:rPr>
                <w:rFonts w:ascii="Calibri" w:eastAsia="Times New Roman" w:hAnsi="Calibri" w:cs="Times New Roman"/>
                <w:color w:val="000000"/>
                <w:sz w:val="22"/>
                <w:szCs w:val="22"/>
              </w:rPr>
            </w:pPr>
          </w:p>
        </w:tc>
      </w:tr>
      <w:tr w:rsidR="00B01EFE" w14:paraId="795DCD13" w14:textId="77777777">
        <w:trPr>
          <w:trHeight w:val="300"/>
        </w:trPr>
        <w:tc>
          <w:tcPr>
            <w:tcW w:w="1301" w:type="dxa"/>
            <w:tcBorders>
              <w:top w:val="nil"/>
              <w:left w:val="nil"/>
              <w:bottom w:val="nil"/>
              <w:right w:val="nil"/>
            </w:tcBorders>
            <w:shd w:val="clear" w:color="auto" w:fill="auto"/>
            <w:noWrap/>
            <w:vAlign w:val="bottom"/>
            <w:hideMark/>
          </w:tcPr>
          <w:p w14:paraId="795DCD0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CD0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D0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D0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D1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D1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D12" w14:textId="77777777" w:rsidR="009E2845" w:rsidRPr="00A35703" w:rsidRDefault="00027761">
            <w:pPr>
              <w:spacing w:after="0"/>
              <w:rPr>
                <w:rFonts w:ascii="Times New Roman" w:eastAsia="Times New Roman" w:hAnsi="Times New Roman" w:cs="Times New Roman"/>
                <w:sz w:val="20"/>
              </w:rPr>
            </w:pPr>
          </w:p>
        </w:tc>
      </w:tr>
      <w:tr w:rsidR="00B01EFE" w14:paraId="795DCD1B" w14:textId="77777777">
        <w:trPr>
          <w:trHeight w:val="300"/>
        </w:trPr>
        <w:tc>
          <w:tcPr>
            <w:tcW w:w="1301" w:type="dxa"/>
            <w:tcBorders>
              <w:top w:val="nil"/>
              <w:left w:val="nil"/>
              <w:bottom w:val="nil"/>
              <w:right w:val="nil"/>
            </w:tcBorders>
            <w:shd w:val="clear" w:color="auto" w:fill="auto"/>
            <w:noWrap/>
            <w:vAlign w:val="bottom"/>
            <w:hideMark/>
          </w:tcPr>
          <w:p w14:paraId="795DCD1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CD1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D1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D1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CD1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D1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D1A" w14:textId="77777777" w:rsidR="009E2845" w:rsidRPr="00A35703" w:rsidRDefault="00027761">
            <w:pPr>
              <w:spacing w:after="0"/>
              <w:rPr>
                <w:rFonts w:ascii="Times New Roman" w:eastAsia="Times New Roman" w:hAnsi="Times New Roman" w:cs="Times New Roman"/>
                <w:sz w:val="20"/>
              </w:rPr>
            </w:pPr>
          </w:p>
        </w:tc>
      </w:tr>
      <w:tr w:rsidR="00B01EFE" w14:paraId="795DCD23" w14:textId="77777777">
        <w:trPr>
          <w:trHeight w:val="300"/>
        </w:trPr>
        <w:tc>
          <w:tcPr>
            <w:tcW w:w="1301" w:type="dxa"/>
            <w:tcBorders>
              <w:top w:val="nil"/>
              <w:left w:val="nil"/>
              <w:bottom w:val="nil"/>
              <w:right w:val="nil"/>
            </w:tcBorders>
            <w:shd w:val="clear" w:color="auto" w:fill="auto"/>
            <w:noWrap/>
            <w:vAlign w:val="bottom"/>
            <w:hideMark/>
          </w:tcPr>
          <w:p w14:paraId="795DCD1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CD1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D1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D1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D2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D2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D22" w14:textId="77777777" w:rsidR="009E2845" w:rsidRPr="00A35703" w:rsidRDefault="00027761">
            <w:pPr>
              <w:spacing w:after="0"/>
              <w:rPr>
                <w:rFonts w:ascii="Times New Roman" w:eastAsia="Times New Roman" w:hAnsi="Times New Roman" w:cs="Times New Roman"/>
                <w:sz w:val="20"/>
              </w:rPr>
            </w:pPr>
          </w:p>
        </w:tc>
      </w:tr>
      <w:tr w:rsidR="00B01EFE" w14:paraId="795DCD2B" w14:textId="77777777">
        <w:trPr>
          <w:trHeight w:val="300"/>
        </w:trPr>
        <w:tc>
          <w:tcPr>
            <w:tcW w:w="1301" w:type="dxa"/>
            <w:tcBorders>
              <w:top w:val="nil"/>
              <w:left w:val="nil"/>
              <w:bottom w:val="nil"/>
              <w:right w:val="nil"/>
            </w:tcBorders>
            <w:shd w:val="clear" w:color="auto" w:fill="auto"/>
            <w:noWrap/>
            <w:vAlign w:val="bottom"/>
            <w:hideMark/>
          </w:tcPr>
          <w:p w14:paraId="795DCD2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CD2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D2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D2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D2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D2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D2A" w14:textId="77777777" w:rsidR="009E2845" w:rsidRPr="00A35703" w:rsidRDefault="00027761">
            <w:pPr>
              <w:spacing w:after="0"/>
              <w:rPr>
                <w:rFonts w:ascii="Times New Roman" w:eastAsia="Times New Roman" w:hAnsi="Times New Roman" w:cs="Times New Roman"/>
                <w:sz w:val="20"/>
              </w:rPr>
            </w:pPr>
          </w:p>
        </w:tc>
      </w:tr>
      <w:tr w:rsidR="00B01EFE" w14:paraId="795DCD33" w14:textId="77777777">
        <w:trPr>
          <w:trHeight w:val="300"/>
        </w:trPr>
        <w:tc>
          <w:tcPr>
            <w:tcW w:w="1301" w:type="dxa"/>
            <w:tcBorders>
              <w:top w:val="nil"/>
              <w:left w:val="nil"/>
              <w:bottom w:val="nil"/>
              <w:right w:val="nil"/>
            </w:tcBorders>
            <w:shd w:val="clear" w:color="auto" w:fill="auto"/>
            <w:noWrap/>
            <w:vAlign w:val="bottom"/>
            <w:hideMark/>
          </w:tcPr>
          <w:p w14:paraId="795DCD2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CD2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D2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D2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D3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D3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D32" w14:textId="77777777" w:rsidR="009E2845" w:rsidRPr="00A35703" w:rsidRDefault="00027761">
            <w:pPr>
              <w:spacing w:after="0"/>
              <w:rPr>
                <w:rFonts w:ascii="Times New Roman" w:eastAsia="Times New Roman" w:hAnsi="Times New Roman" w:cs="Times New Roman"/>
                <w:sz w:val="20"/>
              </w:rPr>
            </w:pPr>
          </w:p>
        </w:tc>
      </w:tr>
      <w:tr w:rsidR="00B01EFE" w14:paraId="795DCD3B" w14:textId="77777777">
        <w:trPr>
          <w:trHeight w:val="300"/>
        </w:trPr>
        <w:tc>
          <w:tcPr>
            <w:tcW w:w="1301" w:type="dxa"/>
            <w:tcBorders>
              <w:top w:val="nil"/>
              <w:left w:val="nil"/>
              <w:bottom w:val="nil"/>
              <w:right w:val="nil"/>
            </w:tcBorders>
            <w:shd w:val="clear" w:color="auto" w:fill="auto"/>
            <w:noWrap/>
            <w:vAlign w:val="bottom"/>
            <w:hideMark/>
          </w:tcPr>
          <w:p w14:paraId="795DCD3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CD3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D3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D3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D3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D3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D3A" w14:textId="77777777" w:rsidR="009E2845" w:rsidRPr="00A35703" w:rsidRDefault="00027761">
            <w:pPr>
              <w:spacing w:after="0"/>
              <w:rPr>
                <w:rFonts w:ascii="Times New Roman" w:eastAsia="Times New Roman" w:hAnsi="Times New Roman" w:cs="Times New Roman"/>
                <w:sz w:val="20"/>
              </w:rPr>
            </w:pPr>
          </w:p>
        </w:tc>
      </w:tr>
      <w:tr w:rsidR="00B01EFE" w14:paraId="795DCD43" w14:textId="77777777">
        <w:trPr>
          <w:trHeight w:val="300"/>
        </w:trPr>
        <w:tc>
          <w:tcPr>
            <w:tcW w:w="1301" w:type="dxa"/>
            <w:tcBorders>
              <w:top w:val="nil"/>
              <w:left w:val="nil"/>
              <w:bottom w:val="nil"/>
              <w:right w:val="nil"/>
            </w:tcBorders>
            <w:shd w:val="clear" w:color="auto" w:fill="auto"/>
            <w:noWrap/>
            <w:vAlign w:val="bottom"/>
            <w:hideMark/>
          </w:tcPr>
          <w:p w14:paraId="795DCD3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CD3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D3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D3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D4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D4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D42" w14:textId="77777777" w:rsidR="009E2845" w:rsidRPr="00A35703" w:rsidRDefault="00027761">
            <w:pPr>
              <w:spacing w:after="0"/>
              <w:rPr>
                <w:rFonts w:ascii="Times New Roman" w:eastAsia="Times New Roman" w:hAnsi="Times New Roman" w:cs="Times New Roman"/>
                <w:sz w:val="20"/>
              </w:rPr>
            </w:pPr>
          </w:p>
        </w:tc>
      </w:tr>
      <w:tr w:rsidR="00B01EFE" w14:paraId="795DCD4A" w14:textId="77777777">
        <w:trPr>
          <w:trHeight w:val="300"/>
        </w:trPr>
        <w:tc>
          <w:tcPr>
            <w:tcW w:w="3218" w:type="dxa"/>
            <w:gridSpan w:val="2"/>
            <w:tcBorders>
              <w:top w:val="nil"/>
              <w:left w:val="nil"/>
              <w:bottom w:val="nil"/>
              <w:right w:val="nil"/>
            </w:tcBorders>
            <w:shd w:val="clear" w:color="auto" w:fill="auto"/>
            <w:noWrap/>
            <w:vAlign w:val="bottom"/>
            <w:hideMark/>
          </w:tcPr>
          <w:p w14:paraId="795DCD4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CD45"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CD4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D4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D4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D49" w14:textId="77777777" w:rsidR="009E2845" w:rsidRPr="00A35703" w:rsidRDefault="00027761">
            <w:pPr>
              <w:spacing w:after="0"/>
              <w:rPr>
                <w:rFonts w:ascii="Times New Roman" w:eastAsia="Times New Roman" w:hAnsi="Times New Roman" w:cs="Times New Roman"/>
                <w:sz w:val="20"/>
              </w:rPr>
            </w:pPr>
          </w:p>
        </w:tc>
      </w:tr>
      <w:tr w:rsidR="00B01EFE" w14:paraId="795DCD52" w14:textId="77777777">
        <w:trPr>
          <w:trHeight w:val="300"/>
        </w:trPr>
        <w:tc>
          <w:tcPr>
            <w:tcW w:w="1301" w:type="dxa"/>
            <w:tcBorders>
              <w:top w:val="nil"/>
              <w:left w:val="nil"/>
              <w:bottom w:val="nil"/>
              <w:right w:val="nil"/>
            </w:tcBorders>
            <w:shd w:val="clear" w:color="auto" w:fill="auto"/>
            <w:noWrap/>
            <w:vAlign w:val="bottom"/>
            <w:hideMark/>
          </w:tcPr>
          <w:p w14:paraId="795DCD4B"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CD4C"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CD4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D4E"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CD4F"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CD5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D51" w14:textId="77777777" w:rsidR="009E2845" w:rsidRPr="00A35703" w:rsidRDefault="00027761">
            <w:pPr>
              <w:spacing w:after="0"/>
              <w:rPr>
                <w:rFonts w:ascii="Times New Roman" w:eastAsia="Times New Roman" w:hAnsi="Times New Roman" w:cs="Times New Roman"/>
                <w:sz w:val="20"/>
              </w:rPr>
            </w:pPr>
          </w:p>
        </w:tc>
      </w:tr>
      <w:tr w:rsidR="00B01EFE" w14:paraId="795DCD56" w14:textId="77777777">
        <w:trPr>
          <w:trHeight w:val="300"/>
        </w:trPr>
        <w:tc>
          <w:tcPr>
            <w:tcW w:w="1301" w:type="dxa"/>
            <w:tcBorders>
              <w:top w:val="nil"/>
              <w:left w:val="nil"/>
              <w:bottom w:val="nil"/>
              <w:right w:val="nil"/>
            </w:tcBorders>
            <w:shd w:val="clear" w:color="auto" w:fill="auto"/>
            <w:noWrap/>
            <w:vAlign w:val="bottom"/>
            <w:hideMark/>
          </w:tcPr>
          <w:p w14:paraId="795DCD53"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CD5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32 ως έχει   ΔΕΚΤΟ ΚΑΤΑ ΠΛΕΙΟΨΗΦΙΑ</w:t>
            </w:r>
          </w:p>
        </w:tc>
        <w:tc>
          <w:tcPr>
            <w:tcW w:w="1072" w:type="dxa"/>
            <w:tcBorders>
              <w:top w:val="nil"/>
              <w:left w:val="nil"/>
              <w:bottom w:val="nil"/>
              <w:right w:val="nil"/>
            </w:tcBorders>
            <w:shd w:val="clear" w:color="auto" w:fill="auto"/>
            <w:noWrap/>
            <w:vAlign w:val="bottom"/>
            <w:hideMark/>
          </w:tcPr>
          <w:p w14:paraId="795DCD55" w14:textId="77777777" w:rsidR="009E2845" w:rsidRPr="00A35703" w:rsidRDefault="00027761">
            <w:pPr>
              <w:spacing w:after="0"/>
              <w:rPr>
                <w:rFonts w:ascii="Calibri" w:eastAsia="Times New Roman" w:hAnsi="Calibri" w:cs="Times New Roman"/>
                <w:color w:val="000000"/>
                <w:sz w:val="22"/>
                <w:szCs w:val="22"/>
              </w:rPr>
            </w:pPr>
          </w:p>
        </w:tc>
      </w:tr>
      <w:tr w:rsidR="00B01EFE" w14:paraId="795DCD5E" w14:textId="77777777">
        <w:trPr>
          <w:trHeight w:val="300"/>
        </w:trPr>
        <w:tc>
          <w:tcPr>
            <w:tcW w:w="1301" w:type="dxa"/>
            <w:tcBorders>
              <w:top w:val="nil"/>
              <w:left w:val="nil"/>
              <w:bottom w:val="nil"/>
              <w:right w:val="nil"/>
            </w:tcBorders>
            <w:shd w:val="clear" w:color="auto" w:fill="auto"/>
            <w:noWrap/>
            <w:vAlign w:val="bottom"/>
            <w:hideMark/>
          </w:tcPr>
          <w:p w14:paraId="795DCD5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CD5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D5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D5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D5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D5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D5D" w14:textId="77777777" w:rsidR="009E2845" w:rsidRPr="00A35703" w:rsidRDefault="00027761">
            <w:pPr>
              <w:spacing w:after="0"/>
              <w:rPr>
                <w:rFonts w:ascii="Times New Roman" w:eastAsia="Times New Roman" w:hAnsi="Times New Roman" w:cs="Times New Roman"/>
                <w:sz w:val="20"/>
              </w:rPr>
            </w:pPr>
          </w:p>
        </w:tc>
      </w:tr>
      <w:tr w:rsidR="00B01EFE" w14:paraId="795DCD66" w14:textId="77777777">
        <w:trPr>
          <w:trHeight w:val="300"/>
        </w:trPr>
        <w:tc>
          <w:tcPr>
            <w:tcW w:w="1301" w:type="dxa"/>
            <w:tcBorders>
              <w:top w:val="nil"/>
              <w:left w:val="nil"/>
              <w:bottom w:val="nil"/>
              <w:right w:val="nil"/>
            </w:tcBorders>
            <w:shd w:val="clear" w:color="auto" w:fill="auto"/>
            <w:noWrap/>
            <w:vAlign w:val="bottom"/>
            <w:hideMark/>
          </w:tcPr>
          <w:p w14:paraId="795DCD5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CD6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D6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D6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D6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D6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D65" w14:textId="77777777" w:rsidR="009E2845" w:rsidRPr="00A35703" w:rsidRDefault="00027761">
            <w:pPr>
              <w:spacing w:after="0"/>
              <w:rPr>
                <w:rFonts w:ascii="Times New Roman" w:eastAsia="Times New Roman" w:hAnsi="Times New Roman" w:cs="Times New Roman"/>
                <w:sz w:val="20"/>
              </w:rPr>
            </w:pPr>
          </w:p>
        </w:tc>
      </w:tr>
      <w:tr w:rsidR="00B01EFE" w14:paraId="795DCD6E" w14:textId="77777777">
        <w:trPr>
          <w:trHeight w:val="300"/>
        </w:trPr>
        <w:tc>
          <w:tcPr>
            <w:tcW w:w="1301" w:type="dxa"/>
            <w:tcBorders>
              <w:top w:val="nil"/>
              <w:left w:val="nil"/>
              <w:bottom w:val="nil"/>
              <w:right w:val="nil"/>
            </w:tcBorders>
            <w:shd w:val="clear" w:color="auto" w:fill="auto"/>
            <w:noWrap/>
            <w:vAlign w:val="bottom"/>
            <w:hideMark/>
          </w:tcPr>
          <w:p w14:paraId="795DCD6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CD6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D6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D6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D6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D6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D6D" w14:textId="77777777" w:rsidR="009E2845" w:rsidRPr="00A35703" w:rsidRDefault="00027761">
            <w:pPr>
              <w:spacing w:after="0"/>
              <w:rPr>
                <w:rFonts w:ascii="Times New Roman" w:eastAsia="Times New Roman" w:hAnsi="Times New Roman" w:cs="Times New Roman"/>
                <w:sz w:val="20"/>
              </w:rPr>
            </w:pPr>
          </w:p>
        </w:tc>
      </w:tr>
      <w:tr w:rsidR="00B01EFE" w14:paraId="795DCD76" w14:textId="77777777">
        <w:trPr>
          <w:trHeight w:val="300"/>
        </w:trPr>
        <w:tc>
          <w:tcPr>
            <w:tcW w:w="1301" w:type="dxa"/>
            <w:tcBorders>
              <w:top w:val="nil"/>
              <w:left w:val="nil"/>
              <w:bottom w:val="nil"/>
              <w:right w:val="nil"/>
            </w:tcBorders>
            <w:shd w:val="clear" w:color="auto" w:fill="auto"/>
            <w:noWrap/>
            <w:vAlign w:val="bottom"/>
            <w:hideMark/>
          </w:tcPr>
          <w:p w14:paraId="795DCD6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CD7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D7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D7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D7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D7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D75" w14:textId="77777777" w:rsidR="009E2845" w:rsidRPr="00A35703" w:rsidRDefault="00027761">
            <w:pPr>
              <w:spacing w:after="0"/>
              <w:rPr>
                <w:rFonts w:ascii="Times New Roman" w:eastAsia="Times New Roman" w:hAnsi="Times New Roman" w:cs="Times New Roman"/>
                <w:sz w:val="20"/>
              </w:rPr>
            </w:pPr>
          </w:p>
        </w:tc>
      </w:tr>
      <w:tr w:rsidR="00B01EFE" w14:paraId="795DCD7E" w14:textId="77777777">
        <w:trPr>
          <w:trHeight w:val="300"/>
        </w:trPr>
        <w:tc>
          <w:tcPr>
            <w:tcW w:w="1301" w:type="dxa"/>
            <w:tcBorders>
              <w:top w:val="nil"/>
              <w:left w:val="nil"/>
              <w:bottom w:val="nil"/>
              <w:right w:val="nil"/>
            </w:tcBorders>
            <w:shd w:val="clear" w:color="auto" w:fill="auto"/>
            <w:noWrap/>
            <w:vAlign w:val="bottom"/>
            <w:hideMark/>
          </w:tcPr>
          <w:p w14:paraId="795DCD7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CD7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D7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D7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CD7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D7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D7D" w14:textId="77777777" w:rsidR="009E2845" w:rsidRPr="00A35703" w:rsidRDefault="00027761">
            <w:pPr>
              <w:spacing w:after="0"/>
              <w:rPr>
                <w:rFonts w:ascii="Times New Roman" w:eastAsia="Times New Roman" w:hAnsi="Times New Roman" w:cs="Times New Roman"/>
                <w:sz w:val="20"/>
              </w:rPr>
            </w:pPr>
          </w:p>
        </w:tc>
      </w:tr>
      <w:tr w:rsidR="00B01EFE" w14:paraId="795DCD86" w14:textId="77777777">
        <w:trPr>
          <w:trHeight w:val="300"/>
        </w:trPr>
        <w:tc>
          <w:tcPr>
            <w:tcW w:w="1301" w:type="dxa"/>
            <w:tcBorders>
              <w:top w:val="nil"/>
              <w:left w:val="nil"/>
              <w:bottom w:val="nil"/>
              <w:right w:val="nil"/>
            </w:tcBorders>
            <w:shd w:val="clear" w:color="auto" w:fill="auto"/>
            <w:noWrap/>
            <w:vAlign w:val="bottom"/>
            <w:hideMark/>
          </w:tcPr>
          <w:p w14:paraId="795DCD7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CD8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D8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D8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D8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D8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D85" w14:textId="77777777" w:rsidR="009E2845" w:rsidRPr="00A35703" w:rsidRDefault="00027761">
            <w:pPr>
              <w:spacing w:after="0"/>
              <w:rPr>
                <w:rFonts w:ascii="Times New Roman" w:eastAsia="Times New Roman" w:hAnsi="Times New Roman" w:cs="Times New Roman"/>
                <w:sz w:val="20"/>
              </w:rPr>
            </w:pPr>
          </w:p>
        </w:tc>
      </w:tr>
      <w:tr w:rsidR="00B01EFE" w14:paraId="795DCD8E" w14:textId="77777777">
        <w:trPr>
          <w:trHeight w:val="300"/>
        </w:trPr>
        <w:tc>
          <w:tcPr>
            <w:tcW w:w="1301" w:type="dxa"/>
            <w:tcBorders>
              <w:top w:val="nil"/>
              <w:left w:val="nil"/>
              <w:bottom w:val="nil"/>
              <w:right w:val="nil"/>
            </w:tcBorders>
            <w:shd w:val="clear" w:color="auto" w:fill="auto"/>
            <w:noWrap/>
            <w:vAlign w:val="bottom"/>
            <w:hideMark/>
          </w:tcPr>
          <w:p w14:paraId="795DCD8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CD8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D8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D8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D8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D8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D8D" w14:textId="77777777" w:rsidR="009E2845" w:rsidRPr="00A35703" w:rsidRDefault="00027761">
            <w:pPr>
              <w:spacing w:after="0"/>
              <w:rPr>
                <w:rFonts w:ascii="Times New Roman" w:eastAsia="Times New Roman" w:hAnsi="Times New Roman" w:cs="Times New Roman"/>
                <w:sz w:val="20"/>
              </w:rPr>
            </w:pPr>
          </w:p>
        </w:tc>
      </w:tr>
      <w:tr w:rsidR="00B01EFE" w14:paraId="795DCD95" w14:textId="77777777">
        <w:trPr>
          <w:trHeight w:val="300"/>
        </w:trPr>
        <w:tc>
          <w:tcPr>
            <w:tcW w:w="3218" w:type="dxa"/>
            <w:gridSpan w:val="2"/>
            <w:tcBorders>
              <w:top w:val="nil"/>
              <w:left w:val="nil"/>
              <w:bottom w:val="nil"/>
              <w:right w:val="nil"/>
            </w:tcBorders>
            <w:shd w:val="clear" w:color="auto" w:fill="auto"/>
            <w:noWrap/>
            <w:vAlign w:val="bottom"/>
            <w:hideMark/>
          </w:tcPr>
          <w:p w14:paraId="795DCD8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CD90"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CD9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D9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D9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D94" w14:textId="77777777" w:rsidR="009E2845" w:rsidRPr="00A35703" w:rsidRDefault="00027761">
            <w:pPr>
              <w:spacing w:after="0"/>
              <w:rPr>
                <w:rFonts w:ascii="Times New Roman" w:eastAsia="Times New Roman" w:hAnsi="Times New Roman" w:cs="Times New Roman"/>
                <w:sz w:val="20"/>
              </w:rPr>
            </w:pPr>
          </w:p>
        </w:tc>
      </w:tr>
      <w:tr w:rsidR="00B01EFE" w14:paraId="795DCD9D" w14:textId="77777777">
        <w:trPr>
          <w:trHeight w:val="300"/>
        </w:trPr>
        <w:tc>
          <w:tcPr>
            <w:tcW w:w="1301" w:type="dxa"/>
            <w:tcBorders>
              <w:top w:val="nil"/>
              <w:left w:val="nil"/>
              <w:bottom w:val="nil"/>
              <w:right w:val="nil"/>
            </w:tcBorders>
            <w:shd w:val="clear" w:color="auto" w:fill="auto"/>
            <w:noWrap/>
            <w:vAlign w:val="bottom"/>
            <w:hideMark/>
          </w:tcPr>
          <w:p w14:paraId="795DCD96"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CD97"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CD9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D99"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CD9A"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CD9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D9C" w14:textId="77777777" w:rsidR="009E2845" w:rsidRPr="00A35703" w:rsidRDefault="00027761">
            <w:pPr>
              <w:spacing w:after="0"/>
              <w:rPr>
                <w:rFonts w:ascii="Times New Roman" w:eastAsia="Times New Roman" w:hAnsi="Times New Roman" w:cs="Times New Roman"/>
                <w:sz w:val="20"/>
              </w:rPr>
            </w:pPr>
          </w:p>
        </w:tc>
      </w:tr>
      <w:tr w:rsidR="00B01EFE" w14:paraId="795DCDA1" w14:textId="77777777">
        <w:trPr>
          <w:trHeight w:val="300"/>
        </w:trPr>
        <w:tc>
          <w:tcPr>
            <w:tcW w:w="1301" w:type="dxa"/>
            <w:tcBorders>
              <w:top w:val="nil"/>
              <w:left w:val="nil"/>
              <w:bottom w:val="nil"/>
              <w:right w:val="nil"/>
            </w:tcBorders>
            <w:shd w:val="clear" w:color="auto" w:fill="auto"/>
            <w:noWrap/>
            <w:vAlign w:val="bottom"/>
            <w:hideMark/>
          </w:tcPr>
          <w:p w14:paraId="795DCD9E"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CD9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33 ως έχει   ΔΕΚΤΟ ΚΑΤΑ ΠΛΕΙΟΨΗΦΙΑ</w:t>
            </w:r>
          </w:p>
        </w:tc>
        <w:tc>
          <w:tcPr>
            <w:tcW w:w="1072" w:type="dxa"/>
            <w:tcBorders>
              <w:top w:val="nil"/>
              <w:left w:val="nil"/>
              <w:bottom w:val="nil"/>
              <w:right w:val="nil"/>
            </w:tcBorders>
            <w:shd w:val="clear" w:color="auto" w:fill="auto"/>
            <w:noWrap/>
            <w:vAlign w:val="bottom"/>
            <w:hideMark/>
          </w:tcPr>
          <w:p w14:paraId="795DCDA0" w14:textId="77777777" w:rsidR="009E2845" w:rsidRPr="00A35703" w:rsidRDefault="00027761">
            <w:pPr>
              <w:spacing w:after="0"/>
              <w:rPr>
                <w:rFonts w:ascii="Calibri" w:eastAsia="Times New Roman" w:hAnsi="Calibri" w:cs="Times New Roman"/>
                <w:color w:val="000000"/>
                <w:sz w:val="22"/>
                <w:szCs w:val="22"/>
              </w:rPr>
            </w:pPr>
          </w:p>
        </w:tc>
      </w:tr>
      <w:tr w:rsidR="00B01EFE" w14:paraId="795DCDA9" w14:textId="77777777">
        <w:trPr>
          <w:trHeight w:val="300"/>
        </w:trPr>
        <w:tc>
          <w:tcPr>
            <w:tcW w:w="1301" w:type="dxa"/>
            <w:tcBorders>
              <w:top w:val="nil"/>
              <w:left w:val="nil"/>
              <w:bottom w:val="nil"/>
              <w:right w:val="nil"/>
            </w:tcBorders>
            <w:shd w:val="clear" w:color="auto" w:fill="auto"/>
            <w:noWrap/>
            <w:vAlign w:val="bottom"/>
            <w:hideMark/>
          </w:tcPr>
          <w:p w14:paraId="795DCDA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CDA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DA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DA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DA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DA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DA8" w14:textId="77777777" w:rsidR="009E2845" w:rsidRPr="00A35703" w:rsidRDefault="00027761">
            <w:pPr>
              <w:spacing w:after="0"/>
              <w:rPr>
                <w:rFonts w:ascii="Times New Roman" w:eastAsia="Times New Roman" w:hAnsi="Times New Roman" w:cs="Times New Roman"/>
                <w:sz w:val="20"/>
              </w:rPr>
            </w:pPr>
          </w:p>
        </w:tc>
      </w:tr>
      <w:tr w:rsidR="00B01EFE" w14:paraId="795DCDB1" w14:textId="77777777">
        <w:trPr>
          <w:trHeight w:val="300"/>
        </w:trPr>
        <w:tc>
          <w:tcPr>
            <w:tcW w:w="1301" w:type="dxa"/>
            <w:tcBorders>
              <w:top w:val="nil"/>
              <w:left w:val="nil"/>
              <w:bottom w:val="nil"/>
              <w:right w:val="nil"/>
            </w:tcBorders>
            <w:shd w:val="clear" w:color="auto" w:fill="auto"/>
            <w:noWrap/>
            <w:vAlign w:val="bottom"/>
            <w:hideMark/>
          </w:tcPr>
          <w:p w14:paraId="795DCDA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CDA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DA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DA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DA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DA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DB0" w14:textId="77777777" w:rsidR="009E2845" w:rsidRPr="00A35703" w:rsidRDefault="00027761">
            <w:pPr>
              <w:spacing w:after="0"/>
              <w:rPr>
                <w:rFonts w:ascii="Times New Roman" w:eastAsia="Times New Roman" w:hAnsi="Times New Roman" w:cs="Times New Roman"/>
                <w:sz w:val="20"/>
              </w:rPr>
            </w:pPr>
          </w:p>
        </w:tc>
      </w:tr>
      <w:tr w:rsidR="00B01EFE" w14:paraId="795DCDB9" w14:textId="77777777">
        <w:trPr>
          <w:trHeight w:val="300"/>
        </w:trPr>
        <w:tc>
          <w:tcPr>
            <w:tcW w:w="1301" w:type="dxa"/>
            <w:tcBorders>
              <w:top w:val="nil"/>
              <w:left w:val="nil"/>
              <w:bottom w:val="nil"/>
              <w:right w:val="nil"/>
            </w:tcBorders>
            <w:shd w:val="clear" w:color="auto" w:fill="auto"/>
            <w:noWrap/>
            <w:vAlign w:val="bottom"/>
            <w:hideMark/>
          </w:tcPr>
          <w:p w14:paraId="795DCDB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CDB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DB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DB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DB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DB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DB8" w14:textId="77777777" w:rsidR="009E2845" w:rsidRPr="00A35703" w:rsidRDefault="00027761">
            <w:pPr>
              <w:spacing w:after="0"/>
              <w:rPr>
                <w:rFonts w:ascii="Times New Roman" w:eastAsia="Times New Roman" w:hAnsi="Times New Roman" w:cs="Times New Roman"/>
                <w:sz w:val="20"/>
              </w:rPr>
            </w:pPr>
          </w:p>
        </w:tc>
      </w:tr>
      <w:tr w:rsidR="00B01EFE" w14:paraId="795DCDC1" w14:textId="77777777">
        <w:trPr>
          <w:trHeight w:val="300"/>
        </w:trPr>
        <w:tc>
          <w:tcPr>
            <w:tcW w:w="1301" w:type="dxa"/>
            <w:tcBorders>
              <w:top w:val="nil"/>
              <w:left w:val="nil"/>
              <w:bottom w:val="nil"/>
              <w:right w:val="nil"/>
            </w:tcBorders>
            <w:shd w:val="clear" w:color="auto" w:fill="auto"/>
            <w:noWrap/>
            <w:vAlign w:val="bottom"/>
            <w:hideMark/>
          </w:tcPr>
          <w:p w14:paraId="795DCDB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CDB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DB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DB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DB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DB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DC0" w14:textId="77777777" w:rsidR="009E2845" w:rsidRPr="00A35703" w:rsidRDefault="00027761">
            <w:pPr>
              <w:spacing w:after="0"/>
              <w:rPr>
                <w:rFonts w:ascii="Times New Roman" w:eastAsia="Times New Roman" w:hAnsi="Times New Roman" w:cs="Times New Roman"/>
                <w:sz w:val="20"/>
              </w:rPr>
            </w:pPr>
          </w:p>
        </w:tc>
      </w:tr>
      <w:tr w:rsidR="00B01EFE" w14:paraId="795DCDC9" w14:textId="77777777">
        <w:trPr>
          <w:trHeight w:val="300"/>
        </w:trPr>
        <w:tc>
          <w:tcPr>
            <w:tcW w:w="1301" w:type="dxa"/>
            <w:tcBorders>
              <w:top w:val="nil"/>
              <w:left w:val="nil"/>
              <w:bottom w:val="nil"/>
              <w:right w:val="nil"/>
            </w:tcBorders>
            <w:shd w:val="clear" w:color="auto" w:fill="auto"/>
            <w:noWrap/>
            <w:vAlign w:val="bottom"/>
            <w:hideMark/>
          </w:tcPr>
          <w:p w14:paraId="795DCDC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CDC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DC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DC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CDC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DC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DC8" w14:textId="77777777" w:rsidR="009E2845" w:rsidRPr="00A35703" w:rsidRDefault="00027761">
            <w:pPr>
              <w:spacing w:after="0"/>
              <w:rPr>
                <w:rFonts w:ascii="Times New Roman" w:eastAsia="Times New Roman" w:hAnsi="Times New Roman" w:cs="Times New Roman"/>
                <w:sz w:val="20"/>
              </w:rPr>
            </w:pPr>
          </w:p>
        </w:tc>
      </w:tr>
      <w:tr w:rsidR="00B01EFE" w14:paraId="795DCDD1" w14:textId="77777777">
        <w:trPr>
          <w:trHeight w:val="300"/>
        </w:trPr>
        <w:tc>
          <w:tcPr>
            <w:tcW w:w="1301" w:type="dxa"/>
            <w:tcBorders>
              <w:top w:val="nil"/>
              <w:left w:val="nil"/>
              <w:bottom w:val="nil"/>
              <w:right w:val="nil"/>
            </w:tcBorders>
            <w:shd w:val="clear" w:color="auto" w:fill="auto"/>
            <w:noWrap/>
            <w:vAlign w:val="bottom"/>
            <w:hideMark/>
          </w:tcPr>
          <w:p w14:paraId="795DCDC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CDC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DC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DC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DC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DC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DD0" w14:textId="77777777" w:rsidR="009E2845" w:rsidRPr="00A35703" w:rsidRDefault="00027761">
            <w:pPr>
              <w:spacing w:after="0"/>
              <w:rPr>
                <w:rFonts w:ascii="Times New Roman" w:eastAsia="Times New Roman" w:hAnsi="Times New Roman" w:cs="Times New Roman"/>
                <w:sz w:val="20"/>
              </w:rPr>
            </w:pPr>
          </w:p>
        </w:tc>
      </w:tr>
      <w:tr w:rsidR="00B01EFE" w14:paraId="795DCDD9" w14:textId="77777777">
        <w:trPr>
          <w:trHeight w:val="300"/>
        </w:trPr>
        <w:tc>
          <w:tcPr>
            <w:tcW w:w="1301" w:type="dxa"/>
            <w:tcBorders>
              <w:top w:val="nil"/>
              <w:left w:val="nil"/>
              <w:bottom w:val="nil"/>
              <w:right w:val="nil"/>
            </w:tcBorders>
            <w:shd w:val="clear" w:color="auto" w:fill="auto"/>
            <w:noWrap/>
            <w:vAlign w:val="bottom"/>
            <w:hideMark/>
          </w:tcPr>
          <w:p w14:paraId="795DCDD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CDD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DD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DD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DD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DD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DD8" w14:textId="77777777" w:rsidR="009E2845" w:rsidRPr="00A35703" w:rsidRDefault="00027761">
            <w:pPr>
              <w:spacing w:after="0"/>
              <w:rPr>
                <w:rFonts w:ascii="Times New Roman" w:eastAsia="Times New Roman" w:hAnsi="Times New Roman" w:cs="Times New Roman"/>
                <w:sz w:val="20"/>
              </w:rPr>
            </w:pPr>
          </w:p>
        </w:tc>
      </w:tr>
      <w:tr w:rsidR="00B01EFE" w14:paraId="795DCDE0" w14:textId="77777777">
        <w:trPr>
          <w:trHeight w:val="300"/>
        </w:trPr>
        <w:tc>
          <w:tcPr>
            <w:tcW w:w="3218" w:type="dxa"/>
            <w:gridSpan w:val="2"/>
            <w:tcBorders>
              <w:top w:val="nil"/>
              <w:left w:val="nil"/>
              <w:bottom w:val="nil"/>
              <w:right w:val="nil"/>
            </w:tcBorders>
            <w:shd w:val="clear" w:color="auto" w:fill="auto"/>
            <w:noWrap/>
            <w:vAlign w:val="bottom"/>
            <w:hideMark/>
          </w:tcPr>
          <w:p w14:paraId="795DCDD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CDDB"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CDD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DD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DD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DDF" w14:textId="77777777" w:rsidR="009E2845" w:rsidRPr="00A35703" w:rsidRDefault="00027761">
            <w:pPr>
              <w:spacing w:after="0"/>
              <w:rPr>
                <w:rFonts w:ascii="Times New Roman" w:eastAsia="Times New Roman" w:hAnsi="Times New Roman" w:cs="Times New Roman"/>
                <w:sz w:val="20"/>
              </w:rPr>
            </w:pPr>
          </w:p>
        </w:tc>
      </w:tr>
      <w:tr w:rsidR="00B01EFE" w14:paraId="795DCDE8" w14:textId="77777777">
        <w:trPr>
          <w:trHeight w:val="300"/>
        </w:trPr>
        <w:tc>
          <w:tcPr>
            <w:tcW w:w="1301" w:type="dxa"/>
            <w:tcBorders>
              <w:top w:val="nil"/>
              <w:left w:val="nil"/>
              <w:bottom w:val="nil"/>
              <w:right w:val="nil"/>
            </w:tcBorders>
            <w:shd w:val="clear" w:color="auto" w:fill="auto"/>
            <w:noWrap/>
            <w:vAlign w:val="bottom"/>
            <w:hideMark/>
          </w:tcPr>
          <w:p w14:paraId="795DCDE1"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CDE2"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CDE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DE4"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CDE5"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CDE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DE7" w14:textId="77777777" w:rsidR="009E2845" w:rsidRPr="00A35703" w:rsidRDefault="00027761">
            <w:pPr>
              <w:spacing w:after="0"/>
              <w:rPr>
                <w:rFonts w:ascii="Times New Roman" w:eastAsia="Times New Roman" w:hAnsi="Times New Roman" w:cs="Times New Roman"/>
                <w:sz w:val="20"/>
              </w:rPr>
            </w:pPr>
          </w:p>
        </w:tc>
      </w:tr>
      <w:tr w:rsidR="00B01EFE" w14:paraId="795DCDEC" w14:textId="77777777">
        <w:trPr>
          <w:trHeight w:val="300"/>
        </w:trPr>
        <w:tc>
          <w:tcPr>
            <w:tcW w:w="1301" w:type="dxa"/>
            <w:tcBorders>
              <w:top w:val="nil"/>
              <w:left w:val="nil"/>
              <w:bottom w:val="nil"/>
              <w:right w:val="nil"/>
            </w:tcBorders>
            <w:shd w:val="clear" w:color="auto" w:fill="auto"/>
            <w:noWrap/>
            <w:vAlign w:val="bottom"/>
            <w:hideMark/>
          </w:tcPr>
          <w:p w14:paraId="795DCDE9"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CDE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34 ως έχει   ΔΕΚΤΟ ΚΑΤΑ ΠΛΕΙΟΨΗΦΙΑ</w:t>
            </w:r>
          </w:p>
        </w:tc>
        <w:tc>
          <w:tcPr>
            <w:tcW w:w="1072" w:type="dxa"/>
            <w:tcBorders>
              <w:top w:val="nil"/>
              <w:left w:val="nil"/>
              <w:bottom w:val="nil"/>
              <w:right w:val="nil"/>
            </w:tcBorders>
            <w:shd w:val="clear" w:color="auto" w:fill="auto"/>
            <w:noWrap/>
            <w:vAlign w:val="bottom"/>
            <w:hideMark/>
          </w:tcPr>
          <w:p w14:paraId="795DCDEB" w14:textId="77777777" w:rsidR="009E2845" w:rsidRPr="00A35703" w:rsidRDefault="00027761">
            <w:pPr>
              <w:spacing w:after="0"/>
              <w:rPr>
                <w:rFonts w:ascii="Calibri" w:eastAsia="Times New Roman" w:hAnsi="Calibri" w:cs="Times New Roman"/>
                <w:color w:val="000000"/>
                <w:sz w:val="22"/>
                <w:szCs w:val="22"/>
              </w:rPr>
            </w:pPr>
          </w:p>
        </w:tc>
      </w:tr>
      <w:tr w:rsidR="00B01EFE" w14:paraId="795DCDF4" w14:textId="77777777">
        <w:trPr>
          <w:trHeight w:val="300"/>
        </w:trPr>
        <w:tc>
          <w:tcPr>
            <w:tcW w:w="1301" w:type="dxa"/>
            <w:tcBorders>
              <w:top w:val="nil"/>
              <w:left w:val="nil"/>
              <w:bottom w:val="nil"/>
              <w:right w:val="nil"/>
            </w:tcBorders>
            <w:shd w:val="clear" w:color="auto" w:fill="auto"/>
            <w:noWrap/>
            <w:vAlign w:val="bottom"/>
            <w:hideMark/>
          </w:tcPr>
          <w:p w14:paraId="795DCDE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CDE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DE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DF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DF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DF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DF3" w14:textId="77777777" w:rsidR="009E2845" w:rsidRPr="00A35703" w:rsidRDefault="00027761">
            <w:pPr>
              <w:spacing w:after="0"/>
              <w:rPr>
                <w:rFonts w:ascii="Times New Roman" w:eastAsia="Times New Roman" w:hAnsi="Times New Roman" w:cs="Times New Roman"/>
                <w:sz w:val="20"/>
              </w:rPr>
            </w:pPr>
          </w:p>
        </w:tc>
      </w:tr>
      <w:tr w:rsidR="00B01EFE" w14:paraId="795DCDFC" w14:textId="77777777">
        <w:trPr>
          <w:trHeight w:val="300"/>
        </w:trPr>
        <w:tc>
          <w:tcPr>
            <w:tcW w:w="1301" w:type="dxa"/>
            <w:tcBorders>
              <w:top w:val="nil"/>
              <w:left w:val="nil"/>
              <w:bottom w:val="nil"/>
              <w:right w:val="nil"/>
            </w:tcBorders>
            <w:shd w:val="clear" w:color="auto" w:fill="auto"/>
            <w:noWrap/>
            <w:vAlign w:val="bottom"/>
            <w:hideMark/>
          </w:tcPr>
          <w:p w14:paraId="795DCDF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CDF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DF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DF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CDF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DF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DFB" w14:textId="77777777" w:rsidR="009E2845" w:rsidRPr="00A35703" w:rsidRDefault="00027761">
            <w:pPr>
              <w:spacing w:after="0"/>
              <w:rPr>
                <w:rFonts w:ascii="Times New Roman" w:eastAsia="Times New Roman" w:hAnsi="Times New Roman" w:cs="Times New Roman"/>
                <w:sz w:val="20"/>
              </w:rPr>
            </w:pPr>
          </w:p>
        </w:tc>
      </w:tr>
      <w:tr w:rsidR="00B01EFE" w14:paraId="795DCE04" w14:textId="77777777">
        <w:trPr>
          <w:trHeight w:val="300"/>
        </w:trPr>
        <w:tc>
          <w:tcPr>
            <w:tcW w:w="1301" w:type="dxa"/>
            <w:tcBorders>
              <w:top w:val="nil"/>
              <w:left w:val="nil"/>
              <w:bottom w:val="nil"/>
              <w:right w:val="nil"/>
            </w:tcBorders>
            <w:shd w:val="clear" w:color="auto" w:fill="auto"/>
            <w:noWrap/>
            <w:vAlign w:val="bottom"/>
            <w:hideMark/>
          </w:tcPr>
          <w:p w14:paraId="795DCDF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CDF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DF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E0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E0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E0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E03" w14:textId="77777777" w:rsidR="009E2845" w:rsidRPr="00A35703" w:rsidRDefault="00027761">
            <w:pPr>
              <w:spacing w:after="0"/>
              <w:rPr>
                <w:rFonts w:ascii="Times New Roman" w:eastAsia="Times New Roman" w:hAnsi="Times New Roman" w:cs="Times New Roman"/>
                <w:sz w:val="20"/>
              </w:rPr>
            </w:pPr>
          </w:p>
        </w:tc>
      </w:tr>
      <w:tr w:rsidR="00B01EFE" w14:paraId="795DCE0C" w14:textId="77777777">
        <w:trPr>
          <w:trHeight w:val="300"/>
        </w:trPr>
        <w:tc>
          <w:tcPr>
            <w:tcW w:w="1301" w:type="dxa"/>
            <w:tcBorders>
              <w:top w:val="nil"/>
              <w:left w:val="nil"/>
              <w:bottom w:val="nil"/>
              <w:right w:val="nil"/>
            </w:tcBorders>
            <w:shd w:val="clear" w:color="auto" w:fill="auto"/>
            <w:noWrap/>
            <w:vAlign w:val="bottom"/>
            <w:hideMark/>
          </w:tcPr>
          <w:p w14:paraId="795DCE0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CE0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E0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E0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E0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E0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E0B" w14:textId="77777777" w:rsidR="009E2845" w:rsidRPr="00A35703" w:rsidRDefault="00027761">
            <w:pPr>
              <w:spacing w:after="0"/>
              <w:rPr>
                <w:rFonts w:ascii="Times New Roman" w:eastAsia="Times New Roman" w:hAnsi="Times New Roman" w:cs="Times New Roman"/>
                <w:sz w:val="20"/>
              </w:rPr>
            </w:pPr>
          </w:p>
        </w:tc>
      </w:tr>
      <w:tr w:rsidR="00B01EFE" w14:paraId="795DCE14" w14:textId="77777777">
        <w:trPr>
          <w:trHeight w:val="300"/>
        </w:trPr>
        <w:tc>
          <w:tcPr>
            <w:tcW w:w="1301" w:type="dxa"/>
            <w:tcBorders>
              <w:top w:val="nil"/>
              <w:left w:val="nil"/>
              <w:bottom w:val="nil"/>
              <w:right w:val="nil"/>
            </w:tcBorders>
            <w:shd w:val="clear" w:color="auto" w:fill="auto"/>
            <w:noWrap/>
            <w:vAlign w:val="bottom"/>
            <w:hideMark/>
          </w:tcPr>
          <w:p w14:paraId="795DCE0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CE0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E0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E1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E1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E1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E13" w14:textId="77777777" w:rsidR="009E2845" w:rsidRPr="00A35703" w:rsidRDefault="00027761">
            <w:pPr>
              <w:spacing w:after="0"/>
              <w:rPr>
                <w:rFonts w:ascii="Times New Roman" w:eastAsia="Times New Roman" w:hAnsi="Times New Roman" w:cs="Times New Roman"/>
                <w:sz w:val="20"/>
              </w:rPr>
            </w:pPr>
          </w:p>
        </w:tc>
      </w:tr>
      <w:tr w:rsidR="00B01EFE" w14:paraId="795DCE1C" w14:textId="77777777">
        <w:trPr>
          <w:trHeight w:val="300"/>
        </w:trPr>
        <w:tc>
          <w:tcPr>
            <w:tcW w:w="1301" w:type="dxa"/>
            <w:tcBorders>
              <w:top w:val="nil"/>
              <w:left w:val="nil"/>
              <w:bottom w:val="nil"/>
              <w:right w:val="nil"/>
            </w:tcBorders>
            <w:shd w:val="clear" w:color="auto" w:fill="auto"/>
            <w:noWrap/>
            <w:vAlign w:val="bottom"/>
            <w:hideMark/>
          </w:tcPr>
          <w:p w14:paraId="795DCE1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CE1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E1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E1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E1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E1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E1B" w14:textId="77777777" w:rsidR="009E2845" w:rsidRPr="00A35703" w:rsidRDefault="00027761">
            <w:pPr>
              <w:spacing w:after="0"/>
              <w:rPr>
                <w:rFonts w:ascii="Times New Roman" w:eastAsia="Times New Roman" w:hAnsi="Times New Roman" w:cs="Times New Roman"/>
                <w:sz w:val="20"/>
              </w:rPr>
            </w:pPr>
          </w:p>
        </w:tc>
      </w:tr>
      <w:tr w:rsidR="00B01EFE" w14:paraId="795DCE24" w14:textId="77777777">
        <w:trPr>
          <w:trHeight w:val="300"/>
        </w:trPr>
        <w:tc>
          <w:tcPr>
            <w:tcW w:w="1301" w:type="dxa"/>
            <w:tcBorders>
              <w:top w:val="nil"/>
              <w:left w:val="nil"/>
              <w:bottom w:val="nil"/>
              <w:right w:val="nil"/>
            </w:tcBorders>
            <w:shd w:val="clear" w:color="auto" w:fill="auto"/>
            <w:noWrap/>
            <w:vAlign w:val="bottom"/>
            <w:hideMark/>
          </w:tcPr>
          <w:p w14:paraId="795DCE1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CE1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E1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E2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E2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E2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E23" w14:textId="77777777" w:rsidR="009E2845" w:rsidRPr="00A35703" w:rsidRDefault="00027761">
            <w:pPr>
              <w:spacing w:after="0"/>
              <w:rPr>
                <w:rFonts w:ascii="Times New Roman" w:eastAsia="Times New Roman" w:hAnsi="Times New Roman" w:cs="Times New Roman"/>
                <w:sz w:val="20"/>
              </w:rPr>
            </w:pPr>
          </w:p>
        </w:tc>
      </w:tr>
      <w:tr w:rsidR="00B01EFE" w14:paraId="795DCE2B" w14:textId="77777777">
        <w:trPr>
          <w:trHeight w:val="300"/>
        </w:trPr>
        <w:tc>
          <w:tcPr>
            <w:tcW w:w="3218" w:type="dxa"/>
            <w:gridSpan w:val="2"/>
            <w:tcBorders>
              <w:top w:val="nil"/>
              <w:left w:val="nil"/>
              <w:bottom w:val="nil"/>
              <w:right w:val="nil"/>
            </w:tcBorders>
            <w:shd w:val="clear" w:color="auto" w:fill="auto"/>
            <w:noWrap/>
            <w:vAlign w:val="bottom"/>
            <w:hideMark/>
          </w:tcPr>
          <w:p w14:paraId="795DCE2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CE26"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CE2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E2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E2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E2A" w14:textId="77777777" w:rsidR="009E2845" w:rsidRPr="00A35703" w:rsidRDefault="00027761">
            <w:pPr>
              <w:spacing w:after="0"/>
              <w:rPr>
                <w:rFonts w:ascii="Times New Roman" w:eastAsia="Times New Roman" w:hAnsi="Times New Roman" w:cs="Times New Roman"/>
                <w:sz w:val="20"/>
              </w:rPr>
            </w:pPr>
          </w:p>
        </w:tc>
      </w:tr>
      <w:tr w:rsidR="00B01EFE" w14:paraId="795DCE33" w14:textId="77777777">
        <w:trPr>
          <w:trHeight w:val="300"/>
        </w:trPr>
        <w:tc>
          <w:tcPr>
            <w:tcW w:w="1301" w:type="dxa"/>
            <w:tcBorders>
              <w:top w:val="nil"/>
              <w:left w:val="nil"/>
              <w:bottom w:val="nil"/>
              <w:right w:val="nil"/>
            </w:tcBorders>
            <w:shd w:val="clear" w:color="auto" w:fill="auto"/>
            <w:noWrap/>
            <w:vAlign w:val="bottom"/>
            <w:hideMark/>
          </w:tcPr>
          <w:p w14:paraId="795DCE2C"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CE2D"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CE2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E2F"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CE30"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CE3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E32" w14:textId="77777777" w:rsidR="009E2845" w:rsidRPr="00A35703" w:rsidRDefault="00027761">
            <w:pPr>
              <w:spacing w:after="0"/>
              <w:rPr>
                <w:rFonts w:ascii="Times New Roman" w:eastAsia="Times New Roman" w:hAnsi="Times New Roman" w:cs="Times New Roman"/>
                <w:sz w:val="20"/>
              </w:rPr>
            </w:pPr>
          </w:p>
        </w:tc>
      </w:tr>
      <w:tr w:rsidR="00B01EFE" w14:paraId="795DCE37" w14:textId="77777777">
        <w:trPr>
          <w:trHeight w:val="300"/>
        </w:trPr>
        <w:tc>
          <w:tcPr>
            <w:tcW w:w="1301" w:type="dxa"/>
            <w:tcBorders>
              <w:top w:val="nil"/>
              <w:left w:val="nil"/>
              <w:bottom w:val="nil"/>
              <w:right w:val="nil"/>
            </w:tcBorders>
            <w:shd w:val="clear" w:color="auto" w:fill="auto"/>
            <w:noWrap/>
            <w:vAlign w:val="bottom"/>
            <w:hideMark/>
          </w:tcPr>
          <w:p w14:paraId="795DCE34"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CE3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35 ως έχει   ΔΕΚΤΟ ΚΑΤΑ ΠΛΕΙΟΨΗΦΙΑ</w:t>
            </w:r>
          </w:p>
        </w:tc>
        <w:tc>
          <w:tcPr>
            <w:tcW w:w="1072" w:type="dxa"/>
            <w:tcBorders>
              <w:top w:val="nil"/>
              <w:left w:val="nil"/>
              <w:bottom w:val="nil"/>
              <w:right w:val="nil"/>
            </w:tcBorders>
            <w:shd w:val="clear" w:color="auto" w:fill="auto"/>
            <w:noWrap/>
            <w:vAlign w:val="bottom"/>
            <w:hideMark/>
          </w:tcPr>
          <w:p w14:paraId="795DCE36" w14:textId="77777777" w:rsidR="009E2845" w:rsidRPr="00A35703" w:rsidRDefault="00027761">
            <w:pPr>
              <w:spacing w:after="0"/>
              <w:rPr>
                <w:rFonts w:ascii="Calibri" w:eastAsia="Times New Roman" w:hAnsi="Calibri" w:cs="Times New Roman"/>
                <w:color w:val="000000"/>
                <w:sz w:val="22"/>
                <w:szCs w:val="22"/>
              </w:rPr>
            </w:pPr>
          </w:p>
        </w:tc>
      </w:tr>
      <w:tr w:rsidR="00B01EFE" w14:paraId="795DCE3F" w14:textId="77777777">
        <w:trPr>
          <w:trHeight w:val="300"/>
        </w:trPr>
        <w:tc>
          <w:tcPr>
            <w:tcW w:w="1301" w:type="dxa"/>
            <w:tcBorders>
              <w:top w:val="nil"/>
              <w:left w:val="nil"/>
              <w:bottom w:val="nil"/>
              <w:right w:val="nil"/>
            </w:tcBorders>
            <w:shd w:val="clear" w:color="auto" w:fill="auto"/>
            <w:noWrap/>
            <w:vAlign w:val="bottom"/>
            <w:hideMark/>
          </w:tcPr>
          <w:p w14:paraId="795DCE3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CE3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E3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E3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E3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E3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E3E" w14:textId="77777777" w:rsidR="009E2845" w:rsidRPr="00A35703" w:rsidRDefault="00027761">
            <w:pPr>
              <w:spacing w:after="0"/>
              <w:rPr>
                <w:rFonts w:ascii="Times New Roman" w:eastAsia="Times New Roman" w:hAnsi="Times New Roman" w:cs="Times New Roman"/>
                <w:sz w:val="20"/>
              </w:rPr>
            </w:pPr>
          </w:p>
        </w:tc>
      </w:tr>
      <w:tr w:rsidR="00B01EFE" w14:paraId="795DCE47" w14:textId="77777777">
        <w:trPr>
          <w:trHeight w:val="300"/>
        </w:trPr>
        <w:tc>
          <w:tcPr>
            <w:tcW w:w="1301" w:type="dxa"/>
            <w:tcBorders>
              <w:top w:val="nil"/>
              <w:left w:val="nil"/>
              <w:bottom w:val="nil"/>
              <w:right w:val="nil"/>
            </w:tcBorders>
            <w:shd w:val="clear" w:color="auto" w:fill="auto"/>
            <w:noWrap/>
            <w:vAlign w:val="bottom"/>
            <w:hideMark/>
          </w:tcPr>
          <w:p w14:paraId="795DCE4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CE4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E4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E4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CE4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E4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E46" w14:textId="77777777" w:rsidR="009E2845" w:rsidRPr="00A35703" w:rsidRDefault="00027761">
            <w:pPr>
              <w:spacing w:after="0"/>
              <w:rPr>
                <w:rFonts w:ascii="Times New Roman" w:eastAsia="Times New Roman" w:hAnsi="Times New Roman" w:cs="Times New Roman"/>
                <w:sz w:val="20"/>
              </w:rPr>
            </w:pPr>
          </w:p>
        </w:tc>
      </w:tr>
      <w:tr w:rsidR="00B01EFE" w14:paraId="795DCE4F" w14:textId="77777777">
        <w:trPr>
          <w:trHeight w:val="300"/>
        </w:trPr>
        <w:tc>
          <w:tcPr>
            <w:tcW w:w="1301" w:type="dxa"/>
            <w:tcBorders>
              <w:top w:val="nil"/>
              <w:left w:val="nil"/>
              <w:bottom w:val="nil"/>
              <w:right w:val="nil"/>
            </w:tcBorders>
            <w:shd w:val="clear" w:color="auto" w:fill="auto"/>
            <w:noWrap/>
            <w:vAlign w:val="bottom"/>
            <w:hideMark/>
          </w:tcPr>
          <w:p w14:paraId="795DCE4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CE4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E4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E4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E4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E4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E4E" w14:textId="77777777" w:rsidR="009E2845" w:rsidRPr="00A35703" w:rsidRDefault="00027761">
            <w:pPr>
              <w:spacing w:after="0"/>
              <w:rPr>
                <w:rFonts w:ascii="Times New Roman" w:eastAsia="Times New Roman" w:hAnsi="Times New Roman" w:cs="Times New Roman"/>
                <w:sz w:val="20"/>
              </w:rPr>
            </w:pPr>
          </w:p>
        </w:tc>
      </w:tr>
      <w:tr w:rsidR="00B01EFE" w14:paraId="795DCE57" w14:textId="77777777">
        <w:trPr>
          <w:trHeight w:val="300"/>
        </w:trPr>
        <w:tc>
          <w:tcPr>
            <w:tcW w:w="1301" w:type="dxa"/>
            <w:tcBorders>
              <w:top w:val="nil"/>
              <w:left w:val="nil"/>
              <w:bottom w:val="nil"/>
              <w:right w:val="nil"/>
            </w:tcBorders>
            <w:shd w:val="clear" w:color="auto" w:fill="auto"/>
            <w:noWrap/>
            <w:vAlign w:val="bottom"/>
            <w:hideMark/>
          </w:tcPr>
          <w:p w14:paraId="795DCE5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CE5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E5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E5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E5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E5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E56" w14:textId="77777777" w:rsidR="009E2845" w:rsidRPr="00A35703" w:rsidRDefault="00027761">
            <w:pPr>
              <w:spacing w:after="0"/>
              <w:rPr>
                <w:rFonts w:ascii="Times New Roman" w:eastAsia="Times New Roman" w:hAnsi="Times New Roman" w:cs="Times New Roman"/>
                <w:sz w:val="20"/>
              </w:rPr>
            </w:pPr>
          </w:p>
        </w:tc>
      </w:tr>
      <w:tr w:rsidR="00B01EFE" w14:paraId="795DCE5F" w14:textId="77777777">
        <w:trPr>
          <w:trHeight w:val="300"/>
        </w:trPr>
        <w:tc>
          <w:tcPr>
            <w:tcW w:w="1301" w:type="dxa"/>
            <w:tcBorders>
              <w:top w:val="nil"/>
              <w:left w:val="nil"/>
              <w:bottom w:val="nil"/>
              <w:right w:val="nil"/>
            </w:tcBorders>
            <w:shd w:val="clear" w:color="auto" w:fill="auto"/>
            <w:noWrap/>
            <w:vAlign w:val="bottom"/>
            <w:hideMark/>
          </w:tcPr>
          <w:p w14:paraId="795DCE5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CE5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E5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E5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E5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E5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E5E" w14:textId="77777777" w:rsidR="009E2845" w:rsidRPr="00A35703" w:rsidRDefault="00027761">
            <w:pPr>
              <w:spacing w:after="0"/>
              <w:rPr>
                <w:rFonts w:ascii="Times New Roman" w:eastAsia="Times New Roman" w:hAnsi="Times New Roman" w:cs="Times New Roman"/>
                <w:sz w:val="20"/>
              </w:rPr>
            </w:pPr>
          </w:p>
        </w:tc>
      </w:tr>
      <w:tr w:rsidR="00B01EFE" w14:paraId="795DCE67" w14:textId="77777777">
        <w:trPr>
          <w:trHeight w:val="300"/>
        </w:trPr>
        <w:tc>
          <w:tcPr>
            <w:tcW w:w="1301" w:type="dxa"/>
            <w:tcBorders>
              <w:top w:val="nil"/>
              <w:left w:val="nil"/>
              <w:bottom w:val="nil"/>
              <w:right w:val="nil"/>
            </w:tcBorders>
            <w:shd w:val="clear" w:color="auto" w:fill="auto"/>
            <w:noWrap/>
            <w:vAlign w:val="bottom"/>
            <w:hideMark/>
          </w:tcPr>
          <w:p w14:paraId="795DCE6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CE6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E6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E6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E6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E6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E66" w14:textId="77777777" w:rsidR="009E2845" w:rsidRPr="00A35703" w:rsidRDefault="00027761">
            <w:pPr>
              <w:spacing w:after="0"/>
              <w:rPr>
                <w:rFonts w:ascii="Times New Roman" w:eastAsia="Times New Roman" w:hAnsi="Times New Roman" w:cs="Times New Roman"/>
                <w:sz w:val="20"/>
              </w:rPr>
            </w:pPr>
          </w:p>
        </w:tc>
      </w:tr>
      <w:tr w:rsidR="00B01EFE" w14:paraId="795DCE6F" w14:textId="77777777">
        <w:trPr>
          <w:trHeight w:val="300"/>
        </w:trPr>
        <w:tc>
          <w:tcPr>
            <w:tcW w:w="1301" w:type="dxa"/>
            <w:tcBorders>
              <w:top w:val="nil"/>
              <w:left w:val="nil"/>
              <w:bottom w:val="nil"/>
              <w:right w:val="nil"/>
            </w:tcBorders>
            <w:shd w:val="clear" w:color="auto" w:fill="auto"/>
            <w:noWrap/>
            <w:vAlign w:val="bottom"/>
            <w:hideMark/>
          </w:tcPr>
          <w:p w14:paraId="795DCE6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CE6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E6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E6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E6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E6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E6E" w14:textId="77777777" w:rsidR="009E2845" w:rsidRPr="00A35703" w:rsidRDefault="00027761">
            <w:pPr>
              <w:spacing w:after="0"/>
              <w:rPr>
                <w:rFonts w:ascii="Times New Roman" w:eastAsia="Times New Roman" w:hAnsi="Times New Roman" w:cs="Times New Roman"/>
                <w:sz w:val="20"/>
              </w:rPr>
            </w:pPr>
          </w:p>
        </w:tc>
      </w:tr>
      <w:tr w:rsidR="00B01EFE" w14:paraId="795DCE76" w14:textId="77777777">
        <w:trPr>
          <w:trHeight w:val="300"/>
        </w:trPr>
        <w:tc>
          <w:tcPr>
            <w:tcW w:w="3218" w:type="dxa"/>
            <w:gridSpan w:val="2"/>
            <w:tcBorders>
              <w:top w:val="nil"/>
              <w:left w:val="nil"/>
              <w:bottom w:val="nil"/>
              <w:right w:val="nil"/>
            </w:tcBorders>
            <w:shd w:val="clear" w:color="auto" w:fill="auto"/>
            <w:noWrap/>
            <w:vAlign w:val="bottom"/>
            <w:hideMark/>
          </w:tcPr>
          <w:p w14:paraId="795DCE7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CE71"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CE7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E7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E7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E75" w14:textId="77777777" w:rsidR="009E2845" w:rsidRPr="00A35703" w:rsidRDefault="00027761">
            <w:pPr>
              <w:spacing w:after="0"/>
              <w:rPr>
                <w:rFonts w:ascii="Times New Roman" w:eastAsia="Times New Roman" w:hAnsi="Times New Roman" w:cs="Times New Roman"/>
                <w:sz w:val="20"/>
              </w:rPr>
            </w:pPr>
          </w:p>
        </w:tc>
      </w:tr>
      <w:tr w:rsidR="00B01EFE" w14:paraId="795DCE7E" w14:textId="77777777">
        <w:trPr>
          <w:trHeight w:val="300"/>
        </w:trPr>
        <w:tc>
          <w:tcPr>
            <w:tcW w:w="1301" w:type="dxa"/>
            <w:tcBorders>
              <w:top w:val="nil"/>
              <w:left w:val="nil"/>
              <w:bottom w:val="nil"/>
              <w:right w:val="nil"/>
            </w:tcBorders>
            <w:shd w:val="clear" w:color="auto" w:fill="auto"/>
            <w:noWrap/>
            <w:vAlign w:val="bottom"/>
            <w:hideMark/>
          </w:tcPr>
          <w:p w14:paraId="795DCE77"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CE78"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CE7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E7A"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CE7B"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CE7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E7D" w14:textId="77777777" w:rsidR="009E2845" w:rsidRPr="00A35703" w:rsidRDefault="00027761">
            <w:pPr>
              <w:spacing w:after="0"/>
              <w:rPr>
                <w:rFonts w:ascii="Times New Roman" w:eastAsia="Times New Roman" w:hAnsi="Times New Roman" w:cs="Times New Roman"/>
                <w:sz w:val="20"/>
              </w:rPr>
            </w:pPr>
          </w:p>
        </w:tc>
      </w:tr>
      <w:tr w:rsidR="00B01EFE" w14:paraId="795DCE82" w14:textId="77777777">
        <w:trPr>
          <w:trHeight w:val="300"/>
        </w:trPr>
        <w:tc>
          <w:tcPr>
            <w:tcW w:w="1301" w:type="dxa"/>
            <w:tcBorders>
              <w:top w:val="nil"/>
              <w:left w:val="nil"/>
              <w:bottom w:val="nil"/>
              <w:right w:val="nil"/>
            </w:tcBorders>
            <w:shd w:val="clear" w:color="auto" w:fill="auto"/>
            <w:noWrap/>
            <w:vAlign w:val="bottom"/>
            <w:hideMark/>
          </w:tcPr>
          <w:p w14:paraId="795DCE7F"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CE8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36 ως έχει   ΔΕΚΤΟ ΚΑΤΑ ΠΛΕΙΟΨΗΦΙΑ</w:t>
            </w:r>
          </w:p>
        </w:tc>
        <w:tc>
          <w:tcPr>
            <w:tcW w:w="1072" w:type="dxa"/>
            <w:tcBorders>
              <w:top w:val="nil"/>
              <w:left w:val="nil"/>
              <w:bottom w:val="nil"/>
              <w:right w:val="nil"/>
            </w:tcBorders>
            <w:shd w:val="clear" w:color="auto" w:fill="auto"/>
            <w:noWrap/>
            <w:vAlign w:val="bottom"/>
            <w:hideMark/>
          </w:tcPr>
          <w:p w14:paraId="795DCE81" w14:textId="77777777" w:rsidR="009E2845" w:rsidRPr="00A35703" w:rsidRDefault="00027761">
            <w:pPr>
              <w:spacing w:after="0"/>
              <w:rPr>
                <w:rFonts w:ascii="Calibri" w:eastAsia="Times New Roman" w:hAnsi="Calibri" w:cs="Times New Roman"/>
                <w:color w:val="000000"/>
                <w:sz w:val="22"/>
                <w:szCs w:val="22"/>
              </w:rPr>
            </w:pPr>
          </w:p>
        </w:tc>
      </w:tr>
      <w:tr w:rsidR="00B01EFE" w14:paraId="795DCE8A" w14:textId="77777777">
        <w:trPr>
          <w:trHeight w:val="300"/>
        </w:trPr>
        <w:tc>
          <w:tcPr>
            <w:tcW w:w="1301" w:type="dxa"/>
            <w:tcBorders>
              <w:top w:val="nil"/>
              <w:left w:val="nil"/>
              <w:bottom w:val="nil"/>
              <w:right w:val="nil"/>
            </w:tcBorders>
            <w:shd w:val="clear" w:color="auto" w:fill="auto"/>
            <w:noWrap/>
            <w:vAlign w:val="bottom"/>
            <w:hideMark/>
          </w:tcPr>
          <w:p w14:paraId="795DCE8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CE8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E8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E8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E8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E8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E89" w14:textId="77777777" w:rsidR="009E2845" w:rsidRPr="00A35703" w:rsidRDefault="00027761">
            <w:pPr>
              <w:spacing w:after="0"/>
              <w:rPr>
                <w:rFonts w:ascii="Times New Roman" w:eastAsia="Times New Roman" w:hAnsi="Times New Roman" w:cs="Times New Roman"/>
                <w:sz w:val="20"/>
              </w:rPr>
            </w:pPr>
          </w:p>
        </w:tc>
      </w:tr>
      <w:tr w:rsidR="00B01EFE" w14:paraId="795DCE92" w14:textId="77777777">
        <w:trPr>
          <w:trHeight w:val="300"/>
        </w:trPr>
        <w:tc>
          <w:tcPr>
            <w:tcW w:w="1301" w:type="dxa"/>
            <w:tcBorders>
              <w:top w:val="nil"/>
              <w:left w:val="nil"/>
              <w:bottom w:val="nil"/>
              <w:right w:val="nil"/>
            </w:tcBorders>
            <w:shd w:val="clear" w:color="auto" w:fill="auto"/>
            <w:noWrap/>
            <w:vAlign w:val="bottom"/>
            <w:hideMark/>
          </w:tcPr>
          <w:p w14:paraId="795DCE8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CE8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E8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E8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CE8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E9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E91" w14:textId="77777777" w:rsidR="009E2845" w:rsidRPr="00A35703" w:rsidRDefault="00027761">
            <w:pPr>
              <w:spacing w:after="0"/>
              <w:rPr>
                <w:rFonts w:ascii="Times New Roman" w:eastAsia="Times New Roman" w:hAnsi="Times New Roman" w:cs="Times New Roman"/>
                <w:sz w:val="20"/>
              </w:rPr>
            </w:pPr>
          </w:p>
        </w:tc>
      </w:tr>
      <w:tr w:rsidR="00B01EFE" w14:paraId="795DCE9A" w14:textId="77777777">
        <w:trPr>
          <w:trHeight w:val="300"/>
        </w:trPr>
        <w:tc>
          <w:tcPr>
            <w:tcW w:w="1301" w:type="dxa"/>
            <w:tcBorders>
              <w:top w:val="nil"/>
              <w:left w:val="nil"/>
              <w:bottom w:val="nil"/>
              <w:right w:val="nil"/>
            </w:tcBorders>
            <w:shd w:val="clear" w:color="auto" w:fill="auto"/>
            <w:noWrap/>
            <w:vAlign w:val="bottom"/>
            <w:hideMark/>
          </w:tcPr>
          <w:p w14:paraId="795DCE9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CE9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E9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E9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E9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E9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E99" w14:textId="77777777" w:rsidR="009E2845" w:rsidRPr="00A35703" w:rsidRDefault="00027761">
            <w:pPr>
              <w:spacing w:after="0"/>
              <w:rPr>
                <w:rFonts w:ascii="Times New Roman" w:eastAsia="Times New Roman" w:hAnsi="Times New Roman" w:cs="Times New Roman"/>
                <w:sz w:val="20"/>
              </w:rPr>
            </w:pPr>
          </w:p>
        </w:tc>
      </w:tr>
      <w:tr w:rsidR="00B01EFE" w14:paraId="795DCEA2" w14:textId="77777777">
        <w:trPr>
          <w:trHeight w:val="300"/>
        </w:trPr>
        <w:tc>
          <w:tcPr>
            <w:tcW w:w="1301" w:type="dxa"/>
            <w:tcBorders>
              <w:top w:val="nil"/>
              <w:left w:val="nil"/>
              <w:bottom w:val="nil"/>
              <w:right w:val="nil"/>
            </w:tcBorders>
            <w:shd w:val="clear" w:color="auto" w:fill="auto"/>
            <w:noWrap/>
            <w:vAlign w:val="bottom"/>
            <w:hideMark/>
          </w:tcPr>
          <w:p w14:paraId="795DCE9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CE9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E9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E9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E9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EA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EA1" w14:textId="77777777" w:rsidR="009E2845" w:rsidRPr="00A35703" w:rsidRDefault="00027761">
            <w:pPr>
              <w:spacing w:after="0"/>
              <w:rPr>
                <w:rFonts w:ascii="Times New Roman" w:eastAsia="Times New Roman" w:hAnsi="Times New Roman" w:cs="Times New Roman"/>
                <w:sz w:val="20"/>
              </w:rPr>
            </w:pPr>
          </w:p>
        </w:tc>
      </w:tr>
      <w:tr w:rsidR="00B01EFE" w14:paraId="795DCEAA" w14:textId="77777777">
        <w:trPr>
          <w:trHeight w:val="300"/>
        </w:trPr>
        <w:tc>
          <w:tcPr>
            <w:tcW w:w="1301" w:type="dxa"/>
            <w:tcBorders>
              <w:top w:val="nil"/>
              <w:left w:val="nil"/>
              <w:bottom w:val="nil"/>
              <w:right w:val="nil"/>
            </w:tcBorders>
            <w:shd w:val="clear" w:color="auto" w:fill="auto"/>
            <w:noWrap/>
            <w:vAlign w:val="bottom"/>
            <w:hideMark/>
          </w:tcPr>
          <w:p w14:paraId="795DCEA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CEA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EA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EA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EA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EA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EA9" w14:textId="77777777" w:rsidR="009E2845" w:rsidRPr="00A35703" w:rsidRDefault="00027761">
            <w:pPr>
              <w:spacing w:after="0"/>
              <w:rPr>
                <w:rFonts w:ascii="Times New Roman" w:eastAsia="Times New Roman" w:hAnsi="Times New Roman" w:cs="Times New Roman"/>
                <w:sz w:val="20"/>
              </w:rPr>
            </w:pPr>
          </w:p>
        </w:tc>
      </w:tr>
      <w:tr w:rsidR="00B01EFE" w14:paraId="795DCEB2" w14:textId="77777777">
        <w:trPr>
          <w:trHeight w:val="300"/>
        </w:trPr>
        <w:tc>
          <w:tcPr>
            <w:tcW w:w="1301" w:type="dxa"/>
            <w:tcBorders>
              <w:top w:val="nil"/>
              <w:left w:val="nil"/>
              <w:bottom w:val="nil"/>
              <w:right w:val="nil"/>
            </w:tcBorders>
            <w:shd w:val="clear" w:color="auto" w:fill="auto"/>
            <w:noWrap/>
            <w:vAlign w:val="bottom"/>
            <w:hideMark/>
          </w:tcPr>
          <w:p w14:paraId="795DCEA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CEA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EA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EA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EA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EB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EB1" w14:textId="77777777" w:rsidR="009E2845" w:rsidRPr="00A35703" w:rsidRDefault="00027761">
            <w:pPr>
              <w:spacing w:after="0"/>
              <w:rPr>
                <w:rFonts w:ascii="Times New Roman" w:eastAsia="Times New Roman" w:hAnsi="Times New Roman" w:cs="Times New Roman"/>
                <w:sz w:val="20"/>
              </w:rPr>
            </w:pPr>
          </w:p>
        </w:tc>
      </w:tr>
      <w:tr w:rsidR="00B01EFE" w14:paraId="795DCEBA" w14:textId="77777777">
        <w:trPr>
          <w:trHeight w:val="300"/>
        </w:trPr>
        <w:tc>
          <w:tcPr>
            <w:tcW w:w="1301" w:type="dxa"/>
            <w:tcBorders>
              <w:top w:val="nil"/>
              <w:left w:val="nil"/>
              <w:bottom w:val="nil"/>
              <w:right w:val="nil"/>
            </w:tcBorders>
            <w:shd w:val="clear" w:color="auto" w:fill="auto"/>
            <w:noWrap/>
            <w:vAlign w:val="bottom"/>
            <w:hideMark/>
          </w:tcPr>
          <w:p w14:paraId="795DCEB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CEB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EB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EB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EB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EB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EB9" w14:textId="77777777" w:rsidR="009E2845" w:rsidRPr="00A35703" w:rsidRDefault="00027761">
            <w:pPr>
              <w:spacing w:after="0"/>
              <w:rPr>
                <w:rFonts w:ascii="Times New Roman" w:eastAsia="Times New Roman" w:hAnsi="Times New Roman" w:cs="Times New Roman"/>
                <w:sz w:val="20"/>
              </w:rPr>
            </w:pPr>
          </w:p>
        </w:tc>
      </w:tr>
      <w:tr w:rsidR="00B01EFE" w14:paraId="795DCEC1" w14:textId="77777777">
        <w:trPr>
          <w:trHeight w:val="300"/>
        </w:trPr>
        <w:tc>
          <w:tcPr>
            <w:tcW w:w="3218" w:type="dxa"/>
            <w:gridSpan w:val="2"/>
            <w:tcBorders>
              <w:top w:val="nil"/>
              <w:left w:val="nil"/>
              <w:bottom w:val="nil"/>
              <w:right w:val="nil"/>
            </w:tcBorders>
            <w:shd w:val="clear" w:color="auto" w:fill="auto"/>
            <w:noWrap/>
            <w:vAlign w:val="bottom"/>
            <w:hideMark/>
          </w:tcPr>
          <w:p w14:paraId="795DCEB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CEBC"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CEB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EB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EB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EC0" w14:textId="77777777" w:rsidR="009E2845" w:rsidRPr="00A35703" w:rsidRDefault="00027761">
            <w:pPr>
              <w:spacing w:after="0"/>
              <w:rPr>
                <w:rFonts w:ascii="Times New Roman" w:eastAsia="Times New Roman" w:hAnsi="Times New Roman" w:cs="Times New Roman"/>
                <w:sz w:val="20"/>
              </w:rPr>
            </w:pPr>
          </w:p>
        </w:tc>
      </w:tr>
      <w:tr w:rsidR="00B01EFE" w14:paraId="795DCEC9" w14:textId="77777777">
        <w:trPr>
          <w:trHeight w:val="300"/>
        </w:trPr>
        <w:tc>
          <w:tcPr>
            <w:tcW w:w="1301" w:type="dxa"/>
            <w:tcBorders>
              <w:top w:val="nil"/>
              <w:left w:val="nil"/>
              <w:bottom w:val="nil"/>
              <w:right w:val="nil"/>
            </w:tcBorders>
            <w:shd w:val="clear" w:color="auto" w:fill="auto"/>
            <w:noWrap/>
            <w:vAlign w:val="bottom"/>
            <w:hideMark/>
          </w:tcPr>
          <w:p w14:paraId="795DCEC2"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CEC3"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CEC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EC5"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CEC6"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CEC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EC8" w14:textId="77777777" w:rsidR="009E2845" w:rsidRPr="00A35703" w:rsidRDefault="00027761">
            <w:pPr>
              <w:spacing w:after="0"/>
              <w:rPr>
                <w:rFonts w:ascii="Times New Roman" w:eastAsia="Times New Roman" w:hAnsi="Times New Roman" w:cs="Times New Roman"/>
                <w:sz w:val="20"/>
              </w:rPr>
            </w:pPr>
          </w:p>
        </w:tc>
      </w:tr>
      <w:tr w:rsidR="00B01EFE" w14:paraId="795DCECD" w14:textId="77777777">
        <w:trPr>
          <w:trHeight w:val="300"/>
        </w:trPr>
        <w:tc>
          <w:tcPr>
            <w:tcW w:w="1301" w:type="dxa"/>
            <w:tcBorders>
              <w:top w:val="nil"/>
              <w:left w:val="nil"/>
              <w:bottom w:val="nil"/>
              <w:right w:val="nil"/>
            </w:tcBorders>
            <w:shd w:val="clear" w:color="auto" w:fill="auto"/>
            <w:noWrap/>
            <w:vAlign w:val="bottom"/>
            <w:hideMark/>
          </w:tcPr>
          <w:p w14:paraId="795DCECA"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CEC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37 ως έχει   ΔΕΚΤΟ ΚΑΤΑ ΠΛΕΙΟΨΗΦΙΑ</w:t>
            </w:r>
          </w:p>
        </w:tc>
        <w:tc>
          <w:tcPr>
            <w:tcW w:w="1072" w:type="dxa"/>
            <w:tcBorders>
              <w:top w:val="nil"/>
              <w:left w:val="nil"/>
              <w:bottom w:val="nil"/>
              <w:right w:val="nil"/>
            </w:tcBorders>
            <w:shd w:val="clear" w:color="auto" w:fill="auto"/>
            <w:noWrap/>
            <w:vAlign w:val="bottom"/>
            <w:hideMark/>
          </w:tcPr>
          <w:p w14:paraId="795DCECC" w14:textId="77777777" w:rsidR="009E2845" w:rsidRPr="00A35703" w:rsidRDefault="00027761">
            <w:pPr>
              <w:spacing w:after="0"/>
              <w:rPr>
                <w:rFonts w:ascii="Calibri" w:eastAsia="Times New Roman" w:hAnsi="Calibri" w:cs="Times New Roman"/>
                <w:color w:val="000000"/>
                <w:sz w:val="22"/>
                <w:szCs w:val="22"/>
              </w:rPr>
            </w:pPr>
          </w:p>
        </w:tc>
      </w:tr>
      <w:tr w:rsidR="00B01EFE" w14:paraId="795DCED5" w14:textId="77777777">
        <w:trPr>
          <w:trHeight w:val="300"/>
        </w:trPr>
        <w:tc>
          <w:tcPr>
            <w:tcW w:w="1301" w:type="dxa"/>
            <w:tcBorders>
              <w:top w:val="nil"/>
              <w:left w:val="nil"/>
              <w:bottom w:val="nil"/>
              <w:right w:val="nil"/>
            </w:tcBorders>
            <w:shd w:val="clear" w:color="auto" w:fill="auto"/>
            <w:noWrap/>
            <w:vAlign w:val="bottom"/>
            <w:hideMark/>
          </w:tcPr>
          <w:p w14:paraId="795DCEC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CEC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ED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ED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ED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ED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ED4" w14:textId="77777777" w:rsidR="009E2845" w:rsidRPr="00A35703" w:rsidRDefault="00027761">
            <w:pPr>
              <w:spacing w:after="0"/>
              <w:rPr>
                <w:rFonts w:ascii="Times New Roman" w:eastAsia="Times New Roman" w:hAnsi="Times New Roman" w:cs="Times New Roman"/>
                <w:sz w:val="20"/>
              </w:rPr>
            </w:pPr>
          </w:p>
        </w:tc>
      </w:tr>
      <w:tr w:rsidR="00B01EFE" w14:paraId="795DCEDD" w14:textId="77777777">
        <w:trPr>
          <w:trHeight w:val="300"/>
        </w:trPr>
        <w:tc>
          <w:tcPr>
            <w:tcW w:w="1301" w:type="dxa"/>
            <w:tcBorders>
              <w:top w:val="nil"/>
              <w:left w:val="nil"/>
              <w:bottom w:val="nil"/>
              <w:right w:val="nil"/>
            </w:tcBorders>
            <w:shd w:val="clear" w:color="auto" w:fill="auto"/>
            <w:noWrap/>
            <w:vAlign w:val="bottom"/>
            <w:hideMark/>
          </w:tcPr>
          <w:p w14:paraId="795DCED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CED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ED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ED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CED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ED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EDC" w14:textId="77777777" w:rsidR="009E2845" w:rsidRPr="00A35703" w:rsidRDefault="00027761">
            <w:pPr>
              <w:spacing w:after="0"/>
              <w:rPr>
                <w:rFonts w:ascii="Times New Roman" w:eastAsia="Times New Roman" w:hAnsi="Times New Roman" w:cs="Times New Roman"/>
                <w:sz w:val="20"/>
              </w:rPr>
            </w:pPr>
          </w:p>
        </w:tc>
      </w:tr>
      <w:tr w:rsidR="00B01EFE" w14:paraId="795DCEE5" w14:textId="77777777">
        <w:trPr>
          <w:trHeight w:val="300"/>
        </w:trPr>
        <w:tc>
          <w:tcPr>
            <w:tcW w:w="1301" w:type="dxa"/>
            <w:tcBorders>
              <w:top w:val="nil"/>
              <w:left w:val="nil"/>
              <w:bottom w:val="nil"/>
              <w:right w:val="nil"/>
            </w:tcBorders>
            <w:shd w:val="clear" w:color="auto" w:fill="auto"/>
            <w:noWrap/>
            <w:vAlign w:val="bottom"/>
            <w:hideMark/>
          </w:tcPr>
          <w:p w14:paraId="795DCED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CED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EE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EE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CEE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EE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EE4" w14:textId="77777777" w:rsidR="009E2845" w:rsidRPr="00A35703" w:rsidRDefault="00027761">
            <w:pPr>
              <w:spacing w:after="0"/>
              <w:rPr>
                <w:rFonts w:ascii="Times New Roman" w:eastAsia="Times New Roman" w:hAnsi="Times New Roman" w:cs="Times New Roman"/>
                <w:sz w:val="20"/>
              </w:rPr>
            </w:pPr>
          </w:p>
        </w:tc>
      </w:tr>
      <w:tr w:rsidR="00B01EFE" w14:paraId="795DCEED" w14:textId="77777777">
        <w:trPr>
          <w:trHeight w:val="300"/>
        </w:trPr>
        <w:tc>
          <w:tcPr>
            <w:tcW w:w="1301" w:type="dxa"/>
            <w:tcBorders>
              <w:top w:val="nil"/>
              <w:left w:val="nil"/>
              <w:bottom w:val="nil"/>
              <w:right w:val="nil"/>
            </w:tcBorders>
            <w:shd w:val="clear" w:color="auto" w:fill="auto"/>
            <w:noWrap/>
            <w:vAlign w:val="bottom"/>
            <w:hideMark/>
          </w:tcPr>
          <w:p w14:paraId="795DCEE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CEE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EE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EE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EE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EE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EEC" w14:textId="77777777" w:rsidR="009E2845" w:rsidRPr="00A35703" w:rsidRDefault="00027761">
            <w:pPr>
              <w:spacing w:after="0"/>
              <w:rPr>
                <w:rFonts w:ascii="Times New Roman" w:eastAsia="Times New Roman" w:hAnsi="Times New Roman" w:cs="Times New Roman"/>
                <w:sz w:val="20"/>
              </w:rPr>
            </w:pPr>
          </w:p>
        </w:tc>
      </w:tr>
      <w:tr w:rsidR="00B01EFE" w14:paraId="795DCEF5" w14:textId="77777777">
        <w:trPr>
          <w:trHeight w:val="300"/>
        </w:trPr>
        <w:tc>
          <w:tcPr>
            <w:tcW w:w="1301" w:type="dxa"/>
            <w:tcBorders>
              <w:top w:val="nil"/>
              <w:left w:val="nil"/>
              <w:bottom w:val="nil"/>
              <w:right w:val="nil"/>
            </w:tcBorders>
            <w:shd w:val="clear" w:color="auto" w:fill="auto"/>
            <w:noWrap/>
            <w:vAlign w:val="bottom"/>
            <w:hideMark/>
          </w:tcPr>
          <w:p w14:paraId="795DCEE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CEE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EF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EF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EF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EF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EF4" w14:textId="77777777" w:rsidR="009E2845" w:rsidRPr="00A35703" w:rsidRDefault="00027761">
            <w:pPr>
              <w:spacing w:after="0"/>
              <w:rPr>
                <w:rFonts w:ascii="Times New Roman" w:eastAsia="Times New Roman" w:hAnsi="Times New Roman" w:cs="Times New Roman"/>
                <w:sz w:val="20"/>
              </w:rPr>
            </w:pPr>
          </w:p>
        </w:tc>
      </w:tr>
      <w:tr w:rsidR="00B01EFE" w14:paraId="795DCEFD" w14:textId="77777777">
        <w:trPr>
          <w:trHeight w:val="300"/>
        </w:trPr>
        <w:tc>
          <w:tcPr>
            <w:tcW w:w="1301" w:type="dxa"/>
            <w:tcBorders>
              <w:top w:val="nil"/>
              <w:left w:val="nil"/>
              <w:bottom w:val="nil"/>
              <w:right w:val="nil"/>
            </w:tcBorders>
            <w:shd w:val="clear" w:color="auto" w:fill="auto"/>
            <w:noWrap/>
            <w:vAlign w:val="bottom"/>
            <w:hideMark/>
          </w:tcPr>
          <w:p w14:paraId="795DCEF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CEF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EF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EF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EF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EF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EFC" w14:textId="77777777" w:rsidR="009E2845" w:rsidRPr="00A35703" w:rsidRDefault="00027761">
            <w:pPr>
              <w:spacing w:after="0"/>
              <w:rPr>
                <w:rFonts w:ascii="Times New Roman" w:eastAsia="Times New Roman" w:hAnsi="Times New Roman" w:cs="Times New Roman"/>
                <w:sz w:val="20"/>
              </w:rPr>
            </w:pPr>
          </w:p>
        </w:tc>
      </w:tr>
      <w:tr w:rsidR="00B01EFE" w14:paraId="795DCF05" w14:textId="77777777">
        <w:trPr>
          <w:trHeight w:val="300"/>
        </w:trPr>
        <w:tc>
          <w:tcPr>
            <w:tcW w:w="1301" w:type="dxa"/>
            <w:tcBorders>
              <w:top w:val="nil"/>
              <w:left w:val="nil"/>
              <w:bottom w:val="nil"/>
              <w:right w:val="nil"/>
            </w:tcBorders>
            <w:shd w:val="clear" w:color="auto" w:fill="auto"/>
            <w:noWrap/>
            <w:vAlign w:val="bottom"/>
            <w:hideMark/>
          </w:tcPr>
          <w:p w14:paraId="795DCEF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CEF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F0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F0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CF0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F0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F04" w14:textId="77777777" w:rsidR="009E2845" w:rsidRPr="00A35703" w:rsidRDefault="00027761">
            <w:pPr>
              <w:spacing w:after="0"/>
              <w:rPr>
                <w:rFonts w:ascii="Times New Roman" w:eastAsia="Times New Roman" w:hAnsi="Times New Roman" w:cs="Times New Roman"/>
                <w:sz w:val="20"/>
              </w:rPr>
            </w:pPr>
          </w:p>
        </w:tc>
      </w:tr>
      <w:tr w:rsidR="00B01EFE" w14:paraId="795DCF0C" w14:textId="77777777">
        <w:trPr>
          <w:trHeight w:val="300"/>
        </w:trPr>
        <w:tc>
          <w:tcPr>
            <w:tcW w:w="3218" w:type="dxa"/>
            <w:gridSpan w:val="2"/>
            <w:tcBorders>
              <w:top w:val="nil"/>
              <w:left w:val="nil"/>
              <w:bottom w:val="nil"/>
              <w:right w:val="nil"/>
            </w:tcBorders>
            <w:shd w:val="clear" w:color="auto" w:fill="auto"/>
            <w:noWrap/>
            <w:vAlign w:val="bottom"/>
            <w:hideMark/>
          </w:tcPr>
          <w:p w14:paraId="795DCF0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CF07"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CF0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F0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F0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F0B" w14:textId="77777777" w:rsidR="009E2845" w:rsidRPr="00A35703" w:rsidRDefault="00027761">
            <w:pPr>
              <w:spacing w:after="0"/>
              <w:rPr>
                <w:rFonts w:ascii="Times New Roman" w:eastAsia="Times New Roman" w:hAnsi="Times New Roman" w:cs="Times New Roman"/>
                <w:sz w:val="20"/>
              </w:rPr>
            </w:pPr>
          </w:p>
        </w:tc>
      </w:tr>
      <w:tr w:rsidR="00B01EFE" w14:paraId="795DCF14" w14:textId="77777777">
        <w:trPr>
          <w:trHeight w:val="300"/>
        </w:trPr>
        <w:tc>
          <w:tcPr>
            <w:tcW w:w="1301" w:type="dxa"/>
            <w:tcBorders>
              <w:top w:val="nil"/>
              <w:left w:val="nil"/>
              <w:bottom w:val="nil"/>
              <w:right w:val="nil"/>
            </w:tcBorders>
            <w:shd w:val="clear" w:color="auto" w:fill="auto"/>
            <w:noWrap/>
            <w:vAlign w:val="bottom"/>
            <w:hideMark/>
          </w:tcPr>
          <w:p w14:paraId="795DCF0D"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CF0E"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CF0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F10"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CF11"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CF1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F13" w14:textId="77777777" w:rsidR="009E2845" w:rsidRPr="00A35703" w:rsidRDefault="00027761">
            <w:pPr>
              <w:spacing w:after="0"/>
              <w:rPr>
                <w:rFonts w:ascii="Times New Roman" w:eastAsia="Times New Roman" w:hAnsi="Times New Roman" w:cs="Times New Roman"/>
                <w:sz w:val="20"/>
              </w:rPr>
            </w:pPr>
          </w:p>
        </w:tc>
      </w:tr>
      <w:tr w:rsidR="00B01EFE" w14:paraId="795DCF18" w14:textId="77777777">
        <w:trPr>
          <w:trHeight w:val="300"/>
        </w:trPr>
        <w:tc>
          <w:tcPr>
            <w:tcW w:w="1301" w:type="dxa"/>
            <w:tcBorders>
              <w:top w:val="nil"/>
              <w:left w:val="nil"/>
              <w:bottom w:val="nil"/>
              <w:right w:val="nil"/>
            </w:tcBorders>
            <w:shd w:val="clear" w:color="auto" w:fill="auto"/>
            <w:noWrap/>
            <w:vAlign w:val="bottom"/>
            <w:hideMark/>
          </w:tcPr>
          <w:p w14:paraId="795DCF15"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CF1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38 ως έχει   ΔΕΚΤΟ ΚΑΤΑ ΠΛΕΙΟΨΗΦΙΑ</w:t>
            </w:r>
          </w:p>
        </w:tc>
        <w:tc>
          <w:tcPr>
            <w:tcW w:w="1072" w:type="dxa"/>
            <w:tcBorders>
              <w:top w:val="nil"/>
              <w:left w:val="nil"/>
              <w:bottom w:val="nil"/>
              <w:right w:val="nil"/>
            </w:tcBorders>
            <w:shd w:val="clear" w:color="auto" w:fill="auto"/>
            <w:noWrap/>
            <w:vAlign w:val="bottom"/>
            <w:hideMark/>
          </w:tcPr>
          <w:p w14:paraId="795DCF17" w14:textId="77777777" w:rsidR="009E2845" w:rsidRPr="00A35703" w:rsidRDefault="00027761">
            <w:pPr>
              <w:spacing w:after="0"/>
              <w:rPr>
                <w:rFonts w:ascii="Calibri" w:eastAsia="Times New Roman" w:hAnsi="Calibri" w:cs="Times New Roman"/>
                <w:color w:val="000000"/>
                <w:sz w:val="22"/>
                <w:szCs w:val="22"/>
              </w:rPr>
            </w:pPr>
          </w:p>
        </w:tc>
      </w:tr>
      <w:tr w:rsidR="00B01EFE" w14:paraId="795DCF20" w14:textId="77777777">
        <w:trPr>
          <w:trHeight w:val="300"/>
        </w:trPr>
        <w:tc>
          <w:tcPr>
            <w:tcW w:w="1301" w:type="dxa"/>
            <w:tcBorders>
              <w:top w:val="nil"/>
              <w:left w:val="nil"/>
              <w:bottom w:val="nil"/>
              <w:right w:val="nil"/>
            </w:tcBorders>
            <w:shd w:val="clear" w:color="auto" w:fill="auto"/>
            <w:noWrap/>
            <w:vAlign w:val="bottom"/>
            <w:hideMark/>
          </w:tcPr>
          <w:p w14:paraId="795DCF1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CF1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F1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F1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F1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F1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F1F" w14:textId="77777777" w:rsidR="009E2845" w:rsidRPr="00A35703" w:rsidRDefault="00027761">
            <w:pPr>
              <w:spacing w:after="0"/>
              <w:rPr>
                <w:rFonts w:ascii="Times New Roman" w:eastAsia="Times New Roman" w:hAnsi="Times New Roman" w:cs="Times New Roman"/>
                <w:sz w:val="20"/>
              </w:rPr>
            </w:pPr>
          </w:p>
        </w:tc>
      </w:tr>
      <w:tr w:rsidR="00B01EFE" w14:paraId="795DCF28" w14:textId="77777777">
        <w:trPr>
          <w:trHeight w:val="300"/>
        </w:trPr>
        <w:tc>
          <w:tcPr>
            <w:tcW w:w="1301" w:type="dxa"/>
            <w:tcBorders>
              <w:top w:val="nil"/>
              <w:left w:val="nil"/>
              <w:bottom w:val="nil"/>
              <w:right w:val="nil"/>
            </w:tcBorders>
            <w:shd w:val="clear" w:color="auto" w:fill="auto"/>
            <w:noWrap/>
            <w:vAlign w:val="bottom"/>
            <w:hideMark/>
          </w:tcPr>
          <w:p w14:paraId="795DCF2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CF2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F2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F2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CF2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F2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F27" w14:textId="77777777" w:rsidR="009E2845" w:rsidRPr="00A35703" w:rsidRDefault="00027761">
            <w:pPr>
              <w:spacing w:after="0"/>
              <w:rPr>
                <w:rFonts w:ascii="Times New Roman" w:eastAsia="Times New Roman" w:hAnsi="Times New Roman" w:cs="Times New Roman"/>
                <w:sz w:val="20"/>
              </w:rPr>
            </w:pPr>
          </w:p>
        </w:tc>
      </w:tr>
      <w:tr w:rsidR="00B01EFE" w14:paraId="795DCF30" w14:textId="77777777">
        <w:trPr>
          <w:trHeight w:val="300"/>
        </w:trPr>
        <w:tc>
          <w:tcPr>
            <w:tcW w:w="1301" w:type="dxa"/>
            <w:tcBorders>
              <w:top w:val="nil"/>
              <w:left w:val="nil"/>
              <w:bottom w:val="nil"/>
              <w:right w:val="nil"/>
            </w:tcBorders>
            <w:shd w:val="clear" w:color="auto" w:fill="auto"/>
            <w:noWrap/>
            <w:vAlign w:val="bottom"/>
            <w:hideMark/>
          </w:tcPr>
          <w:p w14:paraId="795DCF2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CF2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F2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F2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F2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F2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F2F" w14:textId="77777777" w:rsidR="009E2845" w:rsidRPr="00A35703" w:rsidRDefault="00027761">
            <w:pPr>
              <w:spacing w:after="0"/>
              <w:rPr>
                <w:rFonts w:ascii="Times New Roman" w:eastAsia="Times New Roman" w:hAnsi="Times New Roman" w:cs="Times New Roman"/>
                <w:sz w:val="20"/>
              </w:rPr>
            </w:pPr>
          </w:p>
        </w:tc>
      </w:tr>
      <w:tr w:rsidR="00B01EFE" w14:paraId="795DCF38" w14:textId="77777777">
        <w:trPr>
          <w:trHeight w:val="300"/>
        </w:trPr>
        <w:tc>
          <w:tcPr>
            <w:tcW w:w="1301" w:type="dxa"/>
            <w:tcBorders>
              <w:top w:val="nil"/>
              <w:left w:val="nil"/>
              <w:bottom w:val="nil"/>
              <w:right w:val="nil"/>
            </w:tcBorders>
            <w:shd w:val="clear" w:color="auto" w:fill="auto"/>
            <w:noWrap/>
            <w:vAlign w:val="bottom"/>
            <w:hideMark/>
          </w:tcPr>
          <w:p w14:paraId="795DCF3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CF3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F3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F3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F3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F3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F37" w14:textId="77777777" w:rsidR="009E2845" w:rsidRPr="00A35703" w:rsidRDefault="00027761">
            <w:pPr>
              <w:spacing w:after="0"/>
              <w:rPr>
                <w:rFonts w:ascii="Times New Roman" w:eastAsia="Times New Roman" w:hAnsi="Times New Roman" w:cs="Times New Roman"/>
                <w:sz w:val="20"/>
              </w:rPr>
            </w:pPr>
          </w:p>
        </w:tc>
      </w:tr>
      <w:tr w:rsidR="00B01EFE" w14:paraId="795DCF40" w14:textId="77777777">
        <w:trPr>
          <w:trHeight w:val="300"/>
        </w:trPr>
        <w:tc>
          <w:tcPr>
            <w:tcW w:w="1301" w:type="dxa"/>
            <w:tcBorders>
              <w:top w:val="nil"/>
              <w:left w:val="nil"/>
              <w:bottom w:val="nil"/>
              <w:right w:val="nil"/>
            </w:tcBorders>
            <w:shd w:val="clear" w:color="auto" w:fill="auto"/>
            <w:noWrap/>
            <w:vAlign w:val="bottom"/>
            <w:hideMark/>
          </w:tcPr>
          <w:p w14:paraId="795DCF3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CF3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F3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F3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F3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F3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F3F" w14:textId="77777777" w:rsidR="009E2845" w:rsidRPr="00A35703" w:rsidRDefault="00027761">
            <w:pPr>
              <w:spacing w:after="0"/>
              <w:rPr>
                <w:rFonts w:ascii="Times New Roman" w:eastAsia="Times New Roman" w:hAnsi="Times New Roman" w:cs="Times New Roman"/>
                <w:sz w:val="20"/>
              </w:rPr>
            </w:pPr>
          </w:p>
        </w:tc>
      </w:tr>
      <w:tr w:rsidR="00B01EFE" w14:paraId="795DCF48" w14:textId="77777777">
        <w:trPr>
          <w:trHeight w:val="300"/>
        </w:trPr>
        <w:tc>
          <w:tcPr>
            <w:tcW w:w="1301" w:type="dxa"/>
            <w:tcBorders>
              <w:top w:val="nil"/>
              <w:left w:val="nil"/>
              <w:bottom w:val="nil"/>
              <w:right w:val="nil"/>
            </w:tcBorders>
            <w:shd w:val="clear" w:color="auto" w:fill="auto"/>
            <w:noWrap/>
            <w:vAlign w:val="bottom"/>
            <w:hideMark/>
          </w:tcPr>
          <w:p w14:paraId="795DCF4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CF4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F4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F4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F4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F4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F47" w14:textId="77777777" w:rsidR="009E2845" w:rsidRPr="00A35703" w:rsidRDefault="00027761">
            <w:pPr>
              <w:spacing w:after="0"/>
              <w:rPr>
                <w:rFonts w:ascii="Times New Roman" w:eastAsia="Times New Roman" w:hAnsi="Times New Roman" w:cs="Times New Roman"/>
                <w:sz w:val="20"/>
              </w:rPr>
            </w:pPr>
          </w:p>
        </w:tc>
      </w:tr>
      <w:tr w:rsidR="00B01EFE" w14:paraId="795DCF50" w14:textId="77777777">
        <w:trPr>
          <w:trHeight w:val="300"/>
        </w:trPr>
        <w:tc>
          <w:tcPr>
            <w:tcW w:w="1301" w:type="dxa"/>
            <w:tcBorders>
              <w:top w:val="nil"/>
              <w:left w:val="nil"/>
              <w:bottom w:val="nil"/>
              <w:right w:val="nil"/>
            </w:tcBorders>
            <w:shd w:val="clear" w:color="auto" w:fill="auto"/>
            <w:noWrap/>
            <w:vAlign w:val="bottom"/>
            <w:hideMark/>
          </w:tcPr>
          <w:p w14:paraId="795DCF4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CF4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F4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F4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F4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F4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F4F" w14:textId="77777777" w:rsidR="009E2845" w:rsidRPr="00A35703" w:rsidRDefault="00027761">
            <w:pPr>
              <w:spacing w:after="0"/>
              <w:rPr>
                <w:rFonts w:ascii="Times New Roman" w:eastAsia="Times New Roman" w:hAnsi="Times New Roman" w:cs="Times New Roman"/>
                <w:sz w:val="20"/>
              </w:rPr>
            </w:pPr>
          </w:p>
        </w:tc>
      </w:tr>
      <w:tr w:rsidR="00B01EFE" w14:paraId="795DCF57" w14:textId="77777777">
        <w:trPr>
          <w:trHeight w:val="300"/>
        </w:trPr>
        <w:tc>
          <w:tcPr>
            <w:tcW w:w="3218" w:type="dxa"/>
            <w:gridSpan w:val="2"/>
            <w:tcBorders>
              <w:top w:val="nil"/>
              <w:left w:val="nil"/>
              <w:bottom w:val="nil"/>
              <w:right w:val="nil"/>
            </w:tcBorders>
            <w:shd w:val="clear" w:color="auto" w:fill="auto"/>
            <w:noWrap/>
            <w:vAlign w:val="bottom"/>
            <w:hideMark/>
          </w:tcPr>
          <w:p w14:paraId="795DCF5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CF52"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CF5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F5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F5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F56" w14:textId="77777777" w:rsidR="009E2845" w:rsidRPr="00A35703" w:rsidRDefault="00027761">
            <w:pPr>
              <w:spacing w:after="0"/>
              <w:rPr>
                <w:rFonts w:ascii="Times New Roman" w:eastAsia="Times New Roman" w:hAnsi="Times New Roman" w:cs="Times New Roman"/>
                <w:sz w:val="20"/>
              </w:rPr>
            </w:pPr>
          </w:p>
        </w:tc>
      </w:tr>
      <w:tr w:rsidR="00B01EFE" w14:paraId="795DCF5F" w14:textId="77777777">
        <w:trPr>
          <w:trHeight w:val="300"/>
        </w:trPr>
        <w:tc>
          <w:tcPr>
            <w:tcW w:w="1301" w:type="dxa"/>
            <w:tcBorders>
              <w:top w:val="nil"/>
              <w:left w:val="nil"/>
              <w:bottom w:val="nil"/>
              <w:right w:val="nil"/>
            </w:tcBorders>
            <w:shd w:val="clear" w:color="auto" w:fill="auto"/>
            <w:noWrap/>
            <w:vAlign w:val="bottom"/>
            <w:hideMark/>
          </w:tcPr>
          <w:p w14:paraId="795DCF58"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CF59"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CF5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F5B"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CF5C"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CF5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F5E" w14:textId="77777777" w:rsidR="009E2845" w:rsidRPr="00A35703" w:rsidRDefault="00027761">
            <w:pPr>
              <w:spacing w:after="0"/>
              <w:rPr>
                <w:rFonts w:ascii="Times New Roman" w:eastAsia="Times New Roman" w:hAnsi="Times New Roman" w:cs="Times New Roman"/>
                <w:sz w:val="20"/>
              </w:rPr>
            </w:pPr>
          </w:p>
        </w:tc>
      </w:tr>
      <w:tr w:rsidR="00B01EFE" w14:paraId="795DCF63" w14:textId="77777777">
        <w:trPr>
          <w:trHeight w:val="300"/>
        </w:trPr>
        <w:tc>
          <w:tcPr>
            <w:tcW w:w="1301" w:type="dxa"/>
            <w:tcBorders>
              <w:top w:val="nil"/>
              <w:left w:val="nil"/>
              <w:bottom w:val="nil"/>
              <w:right w:val="nil"/>
            </w:tcBorders>
            <w:shd w:val="clear" w:color="auto" w:fill="auto"/>
            <w:noWrap/>
            <w:vAlign w:val="bottom"/>
            <w:hideMark/>
          </w:tcPr>
          <w:p w14:paraId="795DCF60"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CF6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39 ως έχει   ΔΕΚΤΟ ΚΑΤΑ ΠΛΕΙΟΨΗΦΙΑ</w:t>
            </w:r>
          </w:p>
        </w:tc>
        <w:tc>
          <w:tcPr>
            <w:tcW w:w="1072" w:type="dxa"/>
            <w:tcBorders>
              <w:top w:val="nil"/>
              <w:left w:val="nil"/>
              <w:bottom w:val="nil"/>
              <w:right w:val="nil"/>
            </w:tcBorders>
            <w:shd w:val="clear" w:color="auto" w:fill="auto"/>
            <w:noWrap/>
            <w:vAlign w:val="bottom"/>
            <w:hideMark/>
          </w:tcPr>
          <w:p w14:paraId="795DCF62" w14:textId="77777777" w:rsidR="009E2845" w:rsidRPr="00A35703" w:rsidRDefault="00027761">
            <w:pPr>
              <w:spacing w:after="0"/>
              <w:rPr>
                <w:rFonts w:ascii="Calibri" w:eastAsia="Times New Roman" w:hAnsi="Calibri" w:cs="Times New Roman"/>
                <w:color w:val="000000"/>
                <w:sz w:val="22"/>
                <w:szCs w:val="22"/>
              </w:rPr>
            </w:pPr>
          </w:p>
        </w:tc>
      </w:tr>
      <w:tr w:rsidR="00B01EFE" w14:paraId="795DCF6B" w14:textId="77777777">
        <w:trPr>
          <w:trHeight w:val="300"/>
        </w:trPr>
        <w:tc>
          <w:tcPr>
            <w:tcW w:w="1301" w:type="dxa"/>
            <w:tcBorders>
              <w:top w:val="nil"/>
              <w:left w:val="nil"/>
              <w:bottom w:val="nil"/>
              <w:right w:val="nil"/>
            </w:tcBorders>
            <w:shd w:val="clear" w:color="auto" w:fill="auto"/>
            <w:noWrap/>
            <w:vAlign w:val="bottom"/>
            <w:hideMark/>
          </w:tcPr>
          <w:p w14:paraId="795DCF6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CF6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F6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F6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F6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F6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F6A" w14:textId="77777777" w:rsidR="009E2845" w:rsidRPr="00A35703" w:rsidRDefault="00027761">
            <w:pPr>
              <w:spacing w:after="0"/>
              <w:rPr>
                <w:rFonts w:ascii="Times New Roman" w:eastAsia="Times New Roman" w:hAnsi="Times New Roman" w:cs="Times New Roman"/>
                <w:sz w:val="20"/>
              </w:rPr>
            </w:pPr>
          </w:p>
        </w:tc>
      </w:tr>
      <w:tr w:rsidR="00B01EFE" w14:paraId="795DCF73" w14:textId="77777777">
        <w:trPr>
          <w:trHeight w:val="300"/>
        </w:trPr>
        <w:tc>
          <w:tcPr>
            <w:tcW w:w="1301" w:type="dxa"/>
            <w:tcBorders>
              <w:top w:val="nil"/>
              <w:left w:val="nil"/>
              <w:bottom w:val="nil"/>
              <w:right w:val="nil"/>
            </w:tcBorders>
            <w:shd w:val="clear" w:color="auto" w:fill="auto"/>
            <w:noWrap/>
            <w:vAlign w:val="bottom"/>
            <w:hideMark/>
          </w:tcPr>
          <w:p w14:paraId="795DCF6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CF6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F6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F6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CF7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F7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F72" w14:textId="77777777" w:rsidR="009E2845" w:rsidRPr="00A35703" w:rsidRDefault="00027761">
            <w:pPr>
              <w:spacing w:after="0"/>
              <w:rPr>
                <w:rFonts w:ascii="Times New Roman" w:eastAsia="Times New Roman" w:hAnsi="Times New Roman" w:cs="Times New Roman"/>
                <w:sz w:val="20"/>
              </w:rPr>
            </w:pPr>
          </w:p>
        </w:tc>
      </w:tr>
      <w:tr w:rsidR="00B01EFE" w14:paraId="795DCF7B" w14:textId="77777777">
        <w:trPr>
          <w:trHeight w:val="300"/>
        </w:trPr>
        <w:tc>
          <w:tcPr>
            <w:tcW w:w="1301" w:type="dxa"/>
            <w:tcBorders>
              <w:top w:val="nil"/>
              <w:left w:val="nil"/>
              <w:bottom w:val="nil"/>
              <w:right w:val="nil"/>
            </w:tcBorders>
            <w:shd w:val="clear" w:color="auto" w:fill="auto"/>
            <w:noWrap/>
            <w:vAlign w:val="bottom"/>
            <w:hideMark/>
          </w:tcPr>
          <w:p w14:paraId="795DCF7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CF7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F7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F7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F7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F7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F7A" w14:textId="77777777" w:rsidR="009E2845" w:rsidRPr="00A35703" w:rsidRDefault="00027761">
            <w:pPr>
              <w:spacing w:after="0"/>
              <w:rPr>
                <w:rFonts w:ascii="Times New Roman" w:eastAsia="Times New Roman" w:hAnsi="Times New Roman" w:cs="Times New Roman"/>
                <w:sz w:val="20"/>
              </w:rPr>
            </w:pPr>
          </w:p>
        </w:tc>
      </w:tr>
      <w:tr w:rsidR="00B01EFE" w14:paraId="795DCF83" w14:textId="77777777">
        <w:trPr>
          <w:trHeight w:val="300"/>
        </w:trPr>
        <w:tc>
          <w:tcPr>
            <w:tcW w:w="1301" w:type="dxa"/>
            <w:tcBorders>
              <w:top w:val="nil"/>
              <w:left w:val="nil"/>
              <w:bottom w:val="nil"/>
              <w:right w:val="nil"/>
            </w:tcBorders>
            <w:shd w:val="clear" w:color="auto" w:fill="auto"/>
            <w:noWrap/>
            <w:vAlign w:val="bottom"/>
            <w:hideMark/>
          </w:tcPr>
          <w:p w14:paraId="795DCF7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CF7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F7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F7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F8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F8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F82" w14:textId="77777777" w:rsidR="009E2845" w:rsidRPr="00A35703" w:rsidRDefault="00027761">
            <w:pPr>
              <w:spacing w:after="0"/>
              <w:rPr>
                <w:rFonts w:ascii="Times New Roman" w:eastAsia="Times New Roman" w:hAnsi="Times New Roman" w:cs="Times New Roman"/>
                <w:sz w:val="20"/>
              </w:rPr>
            </w:pPr>
          </w:p>
        </w:tc>
      </w:tr>
      <w:tr w:rsidR="00B01EFE" w14:paraId="795DCF8B" w14:textId="77777777">
        <w:trPr>
          <w:trHeight w:val="300"/>
        </w:trPr>
        <w:tc>
          <w:tcPr>
            <w:tcW w:w="1301" w:type="dxa"/>
            <w:tcBorders>
              <w:top w:val="nil"/>
              <w:left w:val="nil"/>
              <w:bottom w:val="nil"/>
              <w:right w:val="nil"/>
            </w:tcBorders>
            <w:shd w:val="clear" w:color="auto" w:fill="auto"/>
            <w:noWrap/>
            <w:vAlign w:val="bottom"/>
            <w:hideMark/>
          </w:tcPr>
          <w:p w14:paraId="795DCF8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CF8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F8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F8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F8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F8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F8A" w14:textId="77777777" w:rsidR="009E2845" w:rsidRPr="00A35703" w:rsidRDefault="00027761">
            <w:pPr>
              <w:spacing w:after="0"/>
              <w:rPr>
                <w:rFonts w:ascii="Times New Roman" w:eastAsia="Times New Roman" w:hAnsi="Times New Roman" w:cs="Times New Roman"/>
                <w:sz w:val="20"/>
              </w:rPr>
            </w:pPr>
          </w:p>
        </w:tc>
      </w:tr>
      <w:tr w:rsidR="00B01EFE" w14:paraId="795DCF93" w14:textId="77777777">
        <w:trPr>
          <w:trHeight w:val="300"/>
        </w:trPr>
        <w:tc>
          <w:tcPr>
            <w:tcW w:w="1301" w:type="dxa"/>
            <w:tcBorders>
              <w:top w:val="nil"/>
              <w:left w:val="nil"/>
              <w:bottom w:val="nil"/>
              <w:right w:val="nil"/>
            </w:tcBorders>
            <w:shd w:val="clear" w:color="auto" w:fill="auto"/>
            <w:noWrap/>
            <w:vAlign w:val="bottom"/>
            <w:hideMark/>
          </w:tcPr>
          <w:p w14:paraId="795DCF8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CF8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F8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F8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F9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F9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F92" w14:textId="77777777" w:rsidR="009E2845" w:rsidRPr="00A35703" w:rsidRDefault="00027761">
            <w:pPr>
              <w:spacing w:after="0"/>
              <w:rPr>
                <w:rFonts w:ascii="Times New Roman" w:eastAsia="Times New Roman" w:hAnsi="Times New Roman" w:cs="Times New Roman"/>
                <w:sz w:val="20"/>
              </w:rPr>
            </w:pPr>
          </w:p>
        </w:tc>
      </w:tr>
      <w:tr w:rsidR="00B01EFE" w14:paraId="795DCF9B" w14:textId="77777777">
        <w:trPr>
          <w:trHeight w:val="300"/>
        </w:trPr>
        <w:tc>
          <w:tcPr>
            <w:tcW w:w="1301" w:type="dxa"/>
            <w:tcBorders>
              <w:top w:val="nil"/>
              <w:left w:val="nil"/>
              <w:bottom w:val="nil"/>
              <w:right w:val="nil"/>
            </w:tcBorders>
            <w:shd w:val="clear" w:color="auto" w:fill="auto"/>
            <w:noWrap/>
            <w:vAlign w:val="bottom"/>
            <w:hideMark/>
          </w:tcPr>
          <w:p w14:paraId="795DCF9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CF9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F9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F9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F9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F9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F9A" w14:textId="77777777" w:rsidR="009E2845" w:rsidRPr="00A35703" w:rsidRDefault="00027761">
            <w:pPr>
              <w:spacing w:after="0"/>
              <w:rPr>
                <w:rFonts w:ascii="Times New Roman" w:eastAsia="Times New Roman" w:hAnsi="Times New Roman" w:cs="Times New Roman"/>
                <w:sz w:val="20"/>
              </w:rPr>
            </w:pPr>
          </w:p>
        </w:tc>
      </w:tr>
      <w:tr w:rsidR="00B01EFE" w14:paraId="795DCFA2" w14:textId="77777777">
        <w:trPr>
          <w:trHeight w:val="300"/>
        </w:trPr>
        <w:tc>
          <w:tcPr>
            <w:tcW w:w="3218" w:type="dxa"/>
            <w:gridSpan w:val="2"/>
            <w:tcBorders>
              <w:top w:val="nil"/>
              <w:left w:val="nil"/>
              <w:bottom w:val="nil"/>
              <w:right w:val="nil"/>
            </w:tcBorders>
            <w:shd w:val="clear" w:color="auto" w:fill="auto"/>
            <w:noWrap/>
            <w:vAlign w:val="bottom"/>
            <w:hideMark/>
          </w:tcPr>
          <w:p w14:paraId="795DCF9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CF9D"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CF9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F9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FA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FA1" w14:textId="77777777" w:rsidR="009E2845" w:rsidRPr="00A35703" w:rsidRDefault="00027761">
            <w:pPr>
              <w:spacing w:after="0"/>
              <w:rPr>
                <w:rFonts w:ascii="Times New Roman" w:eastAsia="Times New Roman" w:hAnsi="Times New Roman" w:cs="Times New Roman"/>
                <w:sz w:val="20"/>
              </w:rPr>
            </w:pPr>
          </w:p>
        </w:tc>
      </w:tr>
      <w:tr w:rsidR="00B01EFE" w14:paraId="795DCFAA" w14:textId="77777777">
        <w:trPr>
          <w:trHeight w:val="300"/>
        </w:trPr>
        <w:tc>
          <w:tcPr>
            <w:tcW w:w="1301" w:type="dxa"/>
            <w:tcBorders>
              <w:top w:val="nil"/>
              <w:left w:val="nil"/>
              <w:bottom w:val="nil"/>
              <w:right w:val="nil"/>
            </w:tcBorders>
            <w:shd w:val="clear" w:color="auto" w:fill="auto"/>
            <w:noWrap/>
            <w:vAlign w:val="bottom"/>
            <w:hideMark/>
          </w:tcPr>
          <w:p w14:paraId="795DCFA3"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CFA4"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CFA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FA6"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CFA7"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CFA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FA9" w14:textId="77777777" w:rsidR="009E2845" w:rsidRPr="00A35703" w:rsidRDefault="00027761">
            <w:pPr>
              <w:spacing w:after="0"/>
              <w:rPr>
                <w:rFonts w:ascii="Times New Roman" w:eastAsia="Times New Roman" w:hAnsi="Times New Roman" w:cs="Times New Roman"/>
                <w:sz w:val="20"/>
              </w:rPr>
            </w:pPr>
          </w:p>
        </w:tc>
      </w:tr>
      <w:tr w:rsidR="00B01EFE" w14:paraId="795DCFAE" w14:textId="77777777">
        <w:trPr>
          <w:trHeight w:val="300"/>
        </w:trPr>
        <w:tc>
          <w:tcPr>
            <w:tcW w:w="1301" w:type="dxa"/>
            <w:tcBorders>
              <w:top w:val="nil"/>
              <w:left w:val="nil"/>
              <w:bottom w:val="nil"/>
              <w:right w:val="nil"/>
            </w:tcBorders>
            <w:shd w:val="clear" w:color="auto" w:fill="auto"/>
            <w:noWrap/>
            <w:vAlign w:val="bottom"/>
            <w:hideMark/>
          </w:tcPr>
          <w:p w14:paraId="795DCFAB"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CFA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40 ως έχει   ΔΕΚΤΟ ΚΑΤΑ ΠΛΕΙΟΨΗΦΙΑ</w:t>
            </w:r>
          </w:p>
        </w:tc>
        <w:tc>
          <w:tcPr>
            <w:tcW w:w="1072" w:type="dxa"/>
            <w:tcBorders>
              <w:top w:val="nil"/>
              <w:left w:val="nil"/>
              <w:bottom w:val="nil"/>
              <w:right w:val="nil"/>
            </w:tcBorders>
            <w:shd w:val="clear" w:color="auto" w:fill="auto"/>
            <w:noWrap/>
            <w:vAlign w:val="bottom"/>
            <w:hideMark/>
          </w:tcPr>
          <w:p w14:paraId="795DCFAD" w14:textId="77777777" w:rsidR="009E2845" w:rsidRPr="00A35703" w:rsidRDefault="00027761">
            <w:pPr>
              <w:spacing w:after="0"/>
              <w:rPr>
                <w:rFonts w:ascii="Calibri" w:eastAsia="Times New Roman" w:hAnsi="Calibri" w:cs="Times New Roman"/>
                <w:color w:val="000000"/>
                <w:sz w:val="22"/>
                <w:szCs w:val="22"/>
              </w:rPr>
            </w:pPr>
          </w:p>
        </w:tc>
      </w:tr>
      <w:tr w:rsidR="00B01EFE" w14:paraId="795DCFB6" w14:textId="77777777">
        <w:trPr>
          <w:trHeight w:val="300"/>
        </w:trPr>
        <w:tc>
          <w:tcPr>
            <w:tcW w:w="1301" w:type="dxa"/>
            <w:tcBorders>
              <w:top w:val="nil"/>
              <w:left w:val="nil"/>
              <w:bottom w:val="nil"/>
              <w:right w:val="nil"/>
            </w:tcBorders>
            <w:shd w:val="clear" w:color="auto" w:fill="auto"/>
            <w:noWrap/>
            <w:vAlign w:val="bottom"/>
            <w:hideMark/>
          </w:tcPr>
          <w:p w14:paraId="795DCFA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CFB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FB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FB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FB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FB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FB5" w14:textId="77777777" w:rsidR="009E2845" w:rsidRPr="00A35703" w:rsidRDefault="00027761">
            <w:pPr>
              <w:spacing w:after="0"/>
              <w:rPr>
                <w:rFonts w:ascii="Times New Roman" w:eastAsia="Times New Roman" w:hAnsi="Times New Roman" w:cs="Times New Roman"/>
                <w:sz w:val="20"/>
              </w:rPr>
            </w:pPr>
          </w:p>
        </w:tc>
      </w:tr>
      <w:tr w:rsidR="00B01EFE" w14:paraId="795DCFBE" w14:textId="77777777">
        <w:trPr>
          <w:trHeight w:val="300"/>
        </w:trPr>
        <w:tc>
          <w:tcPr>
            <w:tcW w:w="1301" w:type="dxa"/>
            <w:tcBorders>
              <w:top w:val="nil"/>
              <w:left w:val="nil"/>
              <w:bottom w:val="nil"/>
              <w:right w:val="nil"/>
            </w:tcBorders>
            <w:shd w:val="clear" w:color="auto" w:fill="auto"/>
            <w:noWrap/>
            <w:vAlign w:val="bottom"/>
            <w:hideMark/>
          </w:tcPr>
          <w:p w14:paraId="795DCFB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CFB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FB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FB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FB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FB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FBD" w14:textId="77777777" w:rsidR="009E2845" w:rsidRPr="00A35703" w:rsidRDefault="00027761">
            <w:pPr>
              <w:spacing w:after="0"/>
              <w:rPr>
                <w:rFonts w:ascii="Times New Roman" w:eastAsia="Times New Roman" w:hAnsi="Times New Roman" w:cs="Times New Roman"/>
                <w:sz w:val="20"/>
              </w:rPr>
            </w:pPr>
          </w:p>
        </w:tc>
      </w:tr>
      <w:tr w:rsidR="00B01EFE" w14:paraId="795DCFC6" w14:textId="77777777">
        <w:trPr>
          <w:trHeight w:val="300"/>
        </w:trPr>
        <w:tc>
          <w:tcPr>
            <w:tcW w:w="1301" w:type="dxa"/>
            <w:tcBorders>
              <w:top w:val="nil"/>
              <w:left w:val="nil"/>
              <w:bottom w:val="nil"/>
              <w:right w:val="nil"/>
            </w:tcBorders>
            <w:shd w:val="clear" w:color="auto" w:fill="auto"/>
            <w:noWrap/>
            <w:vAlign w:val="bottom"/>
            <w:hideMark/>
          </w:tcPr>
          <w:p w14:paraId="795DCFB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CFC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FC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FC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CFC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FC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FC5" w14:textId="77777777" w:rsidR="009E2845" w:rsidRPr="00A35703" w:rsidRDefault="00027761">
            <w:pPr>
              <w:spacing w:after="0"/>
              <w:rPr>
                <w:rFonts w:ascii="Times New Roman" w:eastAsia="Times New Roman" w:hAnsi="Times New Roman" w:cs="Times New Roman"/>
                <w:sz w:val="20"/>
              </w:rPr>
            </w:pPr>
          </w:p>
        </w:tc>
      </w:tr>
      <w:tr w:rsidR="00B01EFE" w14:paraId="795DCFCE" w14:textId="77777777">
        <w:trPr>
          <w:trHeight w:val="300"/>
        </w:trPr>
        <w:tc>
          <w:tcPr>
            <w:tcW w:w="1301" w:type="dxa"/>
            <w:tcBorders>
              <w:top w:val="nil"/>
              <w:left w:val="nil"/>
              <w:bottom w:val="nil"/>
              <w:right w:val="nil"/>
            </w:tcBorders>
            <w:shd w:val="clear" w:color="auto" w:fill="auto"/>
            <w:noWrap/>
            <w:vAlign w:val="bottom"/>
            <w:hideMark/>
          </w:tcPr>
          <w:p w14:paraId="795DCFC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CFC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FC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FC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FC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FC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FCD" w14:textId="77777777" w:rsidR="009E2845" w:rsidRPr="00A35703" w:rsidRDefault="00027761">
            <w:pPr>
              <w:spacing w:after="0"/>
              <w:rPr>
                <w:rFonts w:ascii="Times New Roman" w:eastAsia="Times New Roman" w:hAnsi="Times New Roman" w:cs="Times New Roman"/>
                <w:sz w:val="20"/>
              </w:rPr>
            </w:pPr>
          </w:p>
        </w:tc>
      </w:tr>
      <w:tr w:rsidR="00B01EFE" w14:paraId="795DCFD6" w14:textId="77777777">
        <w:trPr>
          <w:trHeight w:val="300"/>
        </w:trPr>
        <w:tc>
          <w:tcPr>
            <w:tcW w:w="1301" w:type="dxa"/>
            <w:tcBorders>
              <w:top w:val="nil"/>
              <w:left w:val="nil"/>
              <w:bottom w:val="nil"/>
              <w:right w:val="nil"/>
            </w:tcBorders>
            <w:shd w:val="clear" w:color="auto" w:fill="auto"/>
            <w:noWrap/>
            <w:vAlign w:val="bottom"/>
            <w:hideMark/>
          </w:tcPr>
          <w:p w14:paraId="795DCFC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CFD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FD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FD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FD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FD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FD5" w14:textId="77777777" w:rsidR="009E2845" w:rsidRPr="00A35703" w:rsidRDefault="00027761">
            <w:pPr>
              <w:spacing w:after="0"/>
              <w:rPr>
                <w:rFonts w:ascii="Times New Roman" w:eastAsia="Times New Roman" w:hAnsi="Times New Roman" w:cs="Times New Roman"/>
                <w:sz w:val="20"/>
              </w:rPr>
            </w:pPr>
          </w:p>
        </w:tc>
      </w:tr>
      <w:tr w:rsidR="00B01EFE" w14:paraId="795DCFDE" w14:textId="77777777">
        <w:trPr>
          <w:trHeight w:val="300"/>
        </w:trPr>
        <w:tc>
          <w:tcPr>
            <w:tcW w:w="1301" w:type="dxa"/>
            <w:tcBorders>
              <w:top w:val="nil"/>
              <w:left w:val="nil"/>
              <w:bottom w:val="nil"/>
              <w:right w:val="nil"/>
            </w:tcBorders>
            <w:shd w:val="clear" w:color="auto" w:fill="auto"/>
            <w:noWrap/>
            <w:vAlign w:val="bottom"/>
            <w:hideMark/>
          </w:tcPr>
          <w:p w14:paraId="795DCFD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CFD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FD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FD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FD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FD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FDD" w14:textId="77777777" w:rsidR="009E2845" w:rsidRPr="00A35703" w:rsidRDefault="00027761">
            <w:pPr>
              <w:spacing w:after="0"/>
              <w:rPr>
                <w:rFonts w:ascii="Times New Roman" w:eastAsia="Times New Roman" w:hAnsi="Times New Roman" w:cs="Times New Roman"/>
                <w:sz w:val="20"/>
              </w:rPr>
            </w:pPr>
          </w:p>
        </w:tc>
      </w:tr>
      <w:tr w:rsidR="00B01EFE" w14:paraId="795DCFE6" w14:textId="77777777">
        <w:trPr>
          <w:trHeight w:val="300"/>
        </w:trPr>
        <w:tc>
          <w:tcPr>
            <w:tcW w:w="1301" w:type="dxa"/>
            <w:tcBorders>
              <w:top w:val="nil"/>
              <w:left w:val="nil"/>
              <w:bottom w:val="nil"/>
              <w:right w:val="nil"/>
            </w:tcBorders>
            <w:shd w:val="clear" w:color="auto" w:fill="auto"/>
            <w:noWrap/>
            <w:vAlign w:val="bottom"/>
            <w:hideMark/>
          </w:tcPr>
          <w:p w14:paraId="795DCFD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CFE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FE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FE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CFE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FE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FE5" w14:textId="77777777" w:rsidR="009E2845" w:rsidRPr="00A35703" w:rsidRDefault="00027761">
            <w:pPr>
              <w:spacing w:after="0"/>
              <w:rPr>
                <w:rFonts w:ascii="Times New Roman" w:eastAsia="Times New Roman" w:hAnsi="Times New Roman" w:cs="Times New Roman"/>
                <w:sz w:val="20"/>
              </w:rPr>
            </w:pPr>
          </w:p>
        </w:tc>
      </w:tr>
      <w:tr w:rsidR="00B01EFE" w14:paraId="795DCFED" w14:textId="77777777">
        <w:trPr>
          <w:trHeight w:val="300"/>
        </w:trPr>
        <w:tc>
          <w:tcPr>
            <w:tcW w:w="3218" w:type="dxa"/>
            <w:gridSpan w:val="2"/>
            <w:tcBorders>
              <w:top w:val="nil"/>
              <w:left w:val="nil"/>
              <w:bottom w:val="nil"/>
              <w:right w:val="nil"/>
            </w:tcBorders>
            <w:shd w:val="clear" w:color="auto" w:fill="auto"/>
            <w:noWrap/>
            <w:vAlign w:val="bottom"/>
            <w:hideMark/>
          </w:tcPr>
          <w:p w14:paraId="795DCFE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CFE8"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CFE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CFE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FE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FEC" w14:textId="77777777" w:rsidR="009E2845" w:rsidRPr="00A35703" w:rsidRDefault="00027761">
            <w:pPr>
              <w:spacing w:after="0"/>
              <w:rPr>
                <w:rFonts w:ascii="Times New Roman" w:eastAsia="Times New Roman" w:hAnsi="Times New Roman" w:cs="Times New Roman"/>
                <w:sz w:val="20"/>
              </w:rPr>
            </w:pPr>
          </w:p>
        </w:tc>
      </w:tr>
      <w:tr w:rsidR="00B01EFE" w14:paraId="795DCFF5" w14:textId="77777777">
        <w:trPr>
          <w:trHeight w:val="300"/>
        </w:trPr>
        <w:tc>
          <w:tcPr>
            <w:tcW w:w="1301" w:type="dxa"/>
            <w:tcBorders>
              <w:top w:val="nil"/>
              <w:left w:val="nil"/>
              <w:bottom w:val="nil"/>
              <w:right w:val="nil"/>
            </w:tcBorders>
            <w:shd w:val="clear" w:color="auto" w:fill="auto"/>
            <w:noWrap/>
            <w:vAlign w:val="bottom"/>
            <w:hideMark/>
          </w:tcPr>
          <w:p w14:paraId="795DCFEE"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CFEF"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CFF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FF1"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CFF2"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CFF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CFF4" w14:textId="77777777" w:rsidR="009E2845" w:rsidRPr="00A35703" w:rsidRDefault="00027761">
            <w:pPr>
              <w:spacing w:after="0"/>
              <w:rPr>
                <w:rFonts w:ascii="Times New Roman" w:eastAsia="Times New Roman" w:hAnsi="Times New Roman" w:cs="Times New Roman"/>
                <w:sz w:val="20"/>
              </w:rPr>
            </w:pPr>
          </w:p>
        </w:tc>
      </w:tr>
      <w:tr w:rsidR="00B01EFE" w14:paraId="795DCFF9" w14:textId="77777777">
        <w:trPr>
          <w:trHeight w:val="300"/>
        </w:trPr>
        <w:tc>
          <w:tcPr>
            <w:tcW w:w="1301" w:type="dxa"/>
            <w:tcBorders>
              <w:top w:val="nil"/>
              <w:left w:val="nil"/>
              <w:bottom w:val="nil"/>
              <w:right w:val="nil"/>
            </w:tcBorders>
            <w:shd w:val="clear" w:color="auto" w:fill="auto"/>
            <w:noWrap/>
            <w:vAlign w:val="bottom"/>
            <w:hideMark/>
          </w:tcPr>
          <w:p w14:paraId="795DCFF6"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CFF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41 ως έχει   ΔΕΚΤΟ ΚΑΤΑ ΠΛΕΙΟΨΗΦΙΑ</w:t>
            </w:r>
          </w:p>
        </w:tc>
        <w:tc>
          <w:tcPr>
            <w:tcW w:w="1072" w:type="dxa"/>
            <w:tcBorders>
              <w:top w:val="nil"/>
              <w:left w:val="nil"/>
              <w:bottom w:val="nil"/>
              <w:right w:val="nil"/>
            </w:tcBorders>
            <w:shd w:val="clear" w:color="auto" w:fill="auto"/>
            <w:noWrap/>
            <w:vAlign w:val="bottom"/>
            <w:hideMark/>
          </w:tcPr>
          <w:p w14:paraId="795DCFF8" w14:textId="77777777" w:rsidR="009E2845" w:rsidRPr="00A35703" w:rsidRDefault="00027761">
            <w:pPr>
              <w:spacing w:after="0"/>
              <w:rPr>
                <w:rFonts w:ascii="Calibri" w:eastAsia="Times New Roman" w:hAnsi="Calibri" w:cs="Times New Roman"/>
                <w:color w:val="000000"/>
                <w:sz w:val="22"/>
                <w:szCs w:val="22"/>
              </w:rPr>
            </w:pPr>
          </w:p>
        </w:tc>
      </w:tr>
      <w:tr w:rsidR="00B01EFE" w14:paraId="795DD001" w14:textId="77777777">
        <w:trPr>
          <w:trHeight w:val="300"/>
        </w:trPr>
        <w:tc>
          <w:tcPr>
            <w:tcW w:w="1301" w:type="dxa"/>
            <w:tcBorders>
              <w:top w:val="nil"/>
              <w:left w:val="nil"/>
              <w:bottom w:val="nil"/>
              <w:right w:val="nil"/>
            </w:tcBorders>
            <w:shd w:val="clear" w:color="auto" w:fill="auto"/>
            <w:noWrap/>
            <w:vAlign w:val="bottom"/>
            <w:hideMark/>
          </w:tcPr>
          <w:p w14:paraId="795DCFF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CFF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CFF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CFF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CFF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CFF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000" w14:textId="77777777" w:rsidR="009E2845" w:rsidRPr="00A35703" w:rsidRDefault="00027761">
            <w:pPr>
              <w:spacing w:after="0"/>
              <w:rPr>
                <w:rFonts w:ascii="Times New Roman" w:eastAsia="Times New Roman" w:hAnsi="Times New Roman" w:cs="Times New Roman"/>
                <w:sz w:val="20"/>
              </w:rPr>
            </w:pPr>
          </w:p>
        </w:tc>
      </w:tr>
      <w:tr w:rsidR="00B01EFE" w14:paraId="795DD009" w14:textId="77777777">
        <w:trPr>
          <w:trHeight w:val="300"/>
        </w:trPr>
        <w:tc>
          <w:tcPr>
            <w:tcW w:w="1301" w:type="dxa"/>
            <w:tcBorders>
              <w:top w:val="nil"/>
              <w:left w:val="nil"/>
              <w:bottom w:val="nil"/>
              <w:right w:val="nil"/>
            </w:tcBorders>
            <w:shd w:val="clear" w:color="auto" w:fill="auto"/>
            <w:noWrap/>
            <w:vAlign w:val="bottom"/>
            <w:hideMark/>
          </w:tcPr>
          <w:p w14:paraId="795DD00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00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00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00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00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00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008" w14:textId="77777777" w:rsidR="009E2845" w:rsidRPr="00A35703" w:rsidRDefault="00027761">
            <w:pPr>
              <w:spacing w:after="0"/>
              <w:rPr>
                <w:rFonts w:ascii="Times New Roman" w:eastAsia="Times New Roman" w:hAnsi="Times New Roman" w:cs="Times New Roman"/>
                <w:sz w:val="20"/>
              </w:rPr>
            </w:pPr>
          </w:p>
        </w:tc>
      </w:tr>
      <w:tr w:rsidR="00B01EFE" w14:paraId="795DD011" w14:textId="77777777">
        <w:trPr>
          <w:trHeight w:val="300"/>
        </w:trPr>
        <w:tc>
          <w:tcPr>
            <w:tcW w:w="1301" w:type="dxa"/>
            <w:tcBorders>
              <w:top w:val="nil"/>
              <w:left w:val="nil"/>
              <w:bottom w:val="nil"/>
              <w:right w:val="nil"/>
            </w:tcBorders>
            <w:shd w:val="clear" w:color="auto" w:fill="auto"/>
            <w:noWrap/>
            <w:vAlign w:val="bottom"/>
            <w:hideMark/>
          </w:tcPr>
          <w:p w14:paraId="795DD00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00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00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00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00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00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010" w14:textId="77777777" w:rsidR="009E2845" w:rsidRPr="00A35703" w:rsidRDefault="00027761">
            <w:pPr>
              <w:spacing w:after="0"/>
              <w:rPr>
                <w:rFonts w:ascii="Times New Roman" w:eastAsia="Times New Roman" w:hAnsi="Times New Roman" w:cs="Times New Roman"/>
                <w:sz w:val="20"/>
              </w:rPr>
            </w:pPr>
          </w:p>
        </w:tc>
      </w:tr>
      <w:tr w:rsidR="00B01EFE" w14:paraId="795DD019" w14:textId="77777777">
        <w:trPr>
          <w:trHeight w:val="300"/>
        </w:trPr>
        <w:tc>
          <w:tcPr>
            <w:tcW w:w="1301" w:type="dxa"/>
            <w:tcBorders>
              <w:top w:val="nil"/>
              <w:left w:val="nil"/>
              <w:bottom w:val="nil"/>
              <w:right w:val="nil"/>
            </w:tcBorders>
            <w:shd w:val="clear" w:color="auto" w:fill="auto"/>
            <w:noWrap/>
            <w:vAlign w:val="bottom"/>
            <w:hideMark/>
          </w:tcPr>
          <w:p w14:paraId="795DD01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01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01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01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01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01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018" w14:textId="77777777" w:rsidR="009E2845" w:rsidRPr="00A35703" w:rsidRDefault="00027761">
            <w:pPr>
              <w:spacing w:after="0"/>
              <w:rPr>
                <w:rFonts w:ascii="Times New Roman" w:eastAsia="Times New Roman" w:hAnsi="Times New Roman" w:cs="Times New Roman"/>
                <w:sz w:val="20"/>
              </w:rPr>
            </w:pPr>
          </w:p>
        </w:tc>
      </w:tr>
      <w:tr w:rsidR="00B01EFE" w14:paraId="795DD021" w14:textId="77777777">
        <w:trPr>
          <w:trHeight w:val="300"/>
        </w:trPr>
        <w:tc>
          <w:tcPr>
            <w:tcW w:w="1301" w:type="dxa"/>
            <w:tcBorders>
              <w:top w:val="nil"/>
              <w:left w:val="nil"/>
              <w:bottom w:val="nil"/>
              <w:right w:val="nil"/>
            </w:tcBorders>
            <w:shd w:val="clear" w:color="auto" w:fill="auto"/>
            <w:noWrap/>
            <w:vAlign w:val="bottom"/>
            <w:hideMark/>
          </w:tcPr>
          <w:p w14:paraId="795DD01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01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01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01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01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01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020" w14:textId="77777777" w:rsidR="009E2845" w:rsidRPr="00A35703" w:rsidRDefault="00027761">
            <w:pPr>
              <w:spacing w:after="0"/>
              <w:rPr>
                <w:rFonts w:ascii="Times New Roman" w:eastAsia="Times New Roman" w:hAnsi="Times New Roman" w:cs="Times New Roman"/>
                <w:sz w:val="20"/>
              </w:rPr>
            </w:pPr>
          </w:p>
        </w:tc>
      </w:tr>
      <w:tr w:rsidR="00B01EFE" w14:paraId="795DD029" w14:textId="77777777">
        <w:trPr>
          <w:trHeight w:val="300"/>
        </w:trPr>
        <w:tc>
          <w:tcPr>
            <w:tcW w:w="1301" w:type="dxa"/>
            <w:tcBorders>
              <w:top w:val="nil"/>
              <w:left w:val="nil"/>
              <w:bottom w:val="nil"/>
              <w:right w:val="nil"/>
            </w:tcBorders>
            <w:shd w:val="clear" w:color="auto" w:fill="auto"/>
            <w:noWrap/>
            <w:vAlign w:val="bottom"/>
            <w:hideMark/>
          </w:tcPr>
          <w:p w14:paraId="795DD02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02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02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02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02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02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028" w14:textId="77777777" w:rsidR="009E2845" w:rsidRPr="00A35703" w:rsidRDefault="00027761">
            <w:pPr>
              <w:spacing w:after="0"/>
              <w:rPr>
                <w:rFonts w:ascii="Times New Roman" w:eastAsia="Times New Roman" w:hAnsi="Times New Roman" w:cs="Times New Roman"/>
                <w:sz w:val="20"/>
              </w:rPr>
            </w:pPr>
          </w:p>
        </w:tc>
      </w:tr>
      <w:tr w:rsidR="00B01EFE" w14:paraId="795DD031" w14:textId="77777777">
        <w:trPr>
          <w:trHeight w:val="300"/>
        </w:trPr>
        <w:tc>
          <w:tcPr>
            <w:tcW w:w="1301" w:type="dxa"/>
            <w:tcBorders>
              <w:top w:val="nil"/>
              <w:left w:val="nil"/>
              <w:bottom w:val="nil"/>
              <w:right w:val="nil"/>
            </w:tcBorders>
            <w:shd w:val="clear" w:color="auto" w:fill="auto"/>
            <w:noWrap/>
            <w:vAlign w:val="bottom"/>
            <w:hideMark/>
          </w:tcPr>
          <w:p w14:paraId="795DD02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02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02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02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02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02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030" w14:textId="77777777" w:rsidR="009E2845" w:rsidRPr="00A35703" w:rsidRDefault="00027761">
            <w:pPr>
              <w:spacing w:after="0"/>
              <w:rPr>
                <w:rFonts w:ascii="Times New Roman" w:eastAsia="Times New Roman" w:hAnsi="Times New Roman" w:cs="Times New Roman"/>
                <w:sz w:val="20"/>
              </w:rPr>
            </w:pPr>
          </w:p>
        </w:tc>
      </w:tr>
      <w:tr w:rsidR="00B01EFE" w14:paraId="795DD038" w14:textId="77777777">
        <w:trPr>
          <w:trHeight w:val="300"/>
        </w:trPr>
        <w:tc>
          <w:tcPr>
            <w:tcW w:w="3218" w:type="dxa"/>
            <w:gridSpan w:val="2"/>
            <w:tcBorders>
              <w:top w:val="nil"/>
              <w:left w:val="nil"/>
              <w:bottom w:val="nil"/>
              <w:right w:val="nil"/>
            </w:tcBorders>
            <w:shd w:val="clear" w:color="auto" w:fill="auto"/>
            <w:noWrap/>
            <w:vAlign w:val="bottom"/>
            <w:hideMark/>
          </w:tcPr>
          <w:p w14:paraId="795DD03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033"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03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03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03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037" w14:textId="77777777" w:rsidR="009E2845" w:rsidRPr="00A35703" w:rsidRDefault="00027761">
            <w:pPr>
              <w:spacing w:after="0"/>
              <w:rPr>
                <w:rFonts w:ascii="Times New Roman" w:eastAsia="Times New Roman" w:hAnsi="Times New Roman" w:cs="Times New Roman"/>
                <w:sz w:val="20"/>
              </w:rPr>
            </w:pPr>
          </w:p>
        </w:tc>
      </w:tr>
      <w:tr w:rsidR="00B01EFE" w14:paraId="795DD040" w14:textId="77777777">
        <w:trPr>
          <w:trHeight w:val="300"/>
        </w:trPr>
        <w:tc>
          <w:tcPr>
            <w:tcW w:w="1301" w:type="dxa"/>
            <w:tcBorders>
              <w:top w:val="nil"/>
              <w:left w:val="nil"/>
              <w:bottom w:val="nil"/>
              <w:right w:val="nil"/>
            </w:tcBorders>
            <w:shd w:val="clear" w:color="auto" w:fill="auto"/>
            <w:noWrap/>
            <w:vAlign w:val="bottom"/>
            <w:hideMark/>
          </w:tcPr>
          <w:p w14:paraId="795DD039"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03A"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03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03C"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03D"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03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03F" w14:textId="77777777" w:rsidR="009E2845" w:rsidRPr="00A35703" w:rsidRDefault="00027761">
            <w:pPr>
              <w:spacing w:after="0"/>
              <w:rPr>
                <w:rFonts w:ascii="Times New Roman" w:eastAsia="Times New Roman" w:hAnsi="Times New Roman" w:cs="Times New Roman"/>
                <w:sz w:val="20"/>
              </w:rPr>
            </w:pPr>
          </w:p>
        </w:tc>
      </w:tr>
      <w:tr w:rsidR="00B01EFE" w14:paraId="795DD044" w14:textId="77777777">
        <w:trPr>
          <w:trHeight w:val="300"/>
        </w:trPr>
        <w:tc>
          <w:tcPr>
            <w:tcW w:w="1301" w:type="dxa"/>
            <w:tcBorders>
              <w:top w:val="nil"/>
              <w:left w:val="nil"/>
              <w:bottom w:val="nil"/>
              <w:right w:val="nil"/>
            </w:tcBorders>
            <w:shd w:val="clear" w:color="auto" w:fill="auto"/>
            <w:noWrap/>
            <w:vAlign w:val="bottom"/>
            <w:hideMark/>
          </w:tcPr>
          <w:p w14:paraId="795DD041"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04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42 ως έχει   ΔΕΚΤΟ ΚΑΤΑ ΠΛΕΙΟΨΗΦΙΑ</w:t>
            </w:r>
          </w:p>
        </w:tc>
        <w:tc>
          <w:tcPr>
            <w:tcW w:w="1072" w:type="dxa"/>
            <w:tcBorders>
              <w:top w:val="nil"/>
              <w:left w:val="nil"/>
              <w:bottom w:val="nil"/>
              <w:right w:val="nil"/>
            </w:tcBorders>
            <w:shd w:val="clear" w:color="auto" w:fill="auto"/>
            <w:noWrap/>
            <w:vAlign w:val="bottom"/>
            <w:hideMark/>
          </w:tcPr>
          <w:p w14:paraId="795DD043" w14:textId="77777777" w:rsidR="009E2845" w:rsidRPr="00A35703" w:rsidRDefault="00027761">
            <w:pPr>
              <w:spacing w:after="0"/>
              <w:rPr>
                <w:rFonts w:ascii="Calibri" w:eastAsia="Times New Roman" w:hAnsi="Calibri" w:cs="Times New Roman"/>
                <w:color w:val="000000"/>
                <w:sz w:val="22"/>
                <w:szCs w:val="22"/>
              </w:rPr>
            </w:pPr>
          </w:p>
        </w:tc>
      </w:tr>
      <w:tr w:rsidR="00B01EFE" w14:paraId="795DD04C" w14:textId="77777777">
        <w:trPr>
          <w:trHeight w:val="300"/>
        </w:trPr>
        <w:tc>
          <w:tcPr>
            <w:tcW w:w="1301" w:type="dxa"/>
            <w:tcBorders>
              <w:top w:val="nil"/>
              <w:left w:val="nil"/>
              <w:bottom w:val="nil"/>
              <w:right w:val="nil"/>
            </w:tcBorders>
            <w:shd w:val="clear" w:color="auto" w:fill="auto"/>
            <w:noWrap/>
            <w:vAlign w:val="bottom"/>
            <w:hideMark/>
          </w:tcPr>
          <w:p w14:paraId="795DD04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04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04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04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04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04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04B" w14:textId="77777777" w:rsidR="009E2845" w:rsidRPr="00A35703" w:rsidRDefault="00027761">
            <w:pPr>
              <w:spacing w:after="0"/>
              <w:rPr>
                <w:rFonts w:ascii="Times New Roman" w:eastAsia="Times New Roman" w:hAnsi="Times New Roman" w:cs="Times New Roman"/>
                <w:sz w:val="20"/>
              </w:rPr>
            </w:pPr>
          </w:p>
        </w:tc>
      </w:tr>
      <w:tr w:rsidR="00B01EFE" w14:paraId="795DD054" w14:textId="77777777">
        <w:trPr>
          <w:trHeight w:val="300"/>
        </w:trPr>
        <w:tc>
          <w:tcPr>
            <w:tcW w:w="1301" w:type="dxa"/>
            <w:tcBorders>
              <w:top w:val="nil"/>
              <w:left w:val="nil"/>
              <w:bottom w:val="nil"/>
              <w:right w:val="nil"/>
            </w:tcBorders>
            <w:shd w:val="clear" w:color="auto" w:fill="auto"/>
            <w:noWrap/>
            <w:vAlign w:val="bottom"/>
            <w:hideMark/>
          </w:tcPr>
          <w:p w14:paraId="795DD04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04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04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05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05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05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053" w14:textId="77777777" w:rsidR="009E2845" w:rsidRPr="00A35703" w:rsidRDefault="00027761">
            <w:pPr>
              <w:spacing w:after="0"/>
              <w:rPr>
                <w:rFonts w:ascii="Times New Roman" w:eastAsia="Times New Roman" w:hAnsi="Times New Roman" w:cs="Times New Roman"/>
                <w:sz w:val="20"/>
              </w:rPr>
            </w:pPr>
          </w:p>
        </w:tc>
      </w:tr>
      <w:tr w:rsidR="00B01EFE" w14:paraId="795DD05C" w14:textId="77777777">
        <w:trPr>
          <w:trHeight w:val="300"/>
        </w:trPr>
        <w:tc>
          <w:tcPr>
            <w:tcW w:w="1301" w:type="dxa"/>
            <w:tcBorders>
              <w:top w:val="nil"/>
              <w:left w:val="nil"/>
              <w:bottom w:val="nil"/>
              <w:right w:val="nil"/>
            </w:tcBorders>
            <w:shd w:val="clear" w:color="auto" w:fill="auto"/>
            <w:noWrap/>
            <w:vAlign w:val="bottom"/>
            <w:hideMark/>
          </w:tcPr>
          <w:p w14:paraId="795DD05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05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05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05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05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05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05B" w14:textId="77777777" w:rsidR="009E2845" w:rsidRPr="00A35703" w:rsidRDefault="00027761">
            <w:pPr>
              <w:spacing w:after="0"/>
              <w:rPr>
                <w:rFonts w:ascii="Times New Roman" w:eastAsia="Times New Roman" w:hAnsi="Times New Roman" w:cs="Times New Roman"/>
                <w:sz w:val="20"/>
              </w:rPr>
            </w:pPr>
          </w:p>
        </w:tc>
      </w:tr>
      <w:tr w:rsidR="00B01EFE" w14:paraId="795DD064" w14:textId="77777777">
        <w:trPr>
          <w:trHeight w:val="300"/>
        </w:trPr>
        <w:tc>
          <w:tcPr>
            <w:tcW w:w="1301" w:type="dxa"/>
            <w:tcBorders>
              <w:top w:val="nil"/>
              <w:left w:val="nil"/>
              <w:bottom w:val="nil"/>
              <w:right w:val="nil"/>
            </w:tcBorders>
            <w:shd w:val="clear" w:color="auto" w:fill="auto"/>
            <w:noWrap/>
            <w:vAlign w:val="bottom"/>
            <w:hideMark/>
          </w:tcPr>
          <w:p w14:paraId="795DD05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05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05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06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06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06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063" w14:textId="77777777" w:rsidR="009E2845" w:rsidRPr="00A35703" w:rsidRDefault="00027761">
            <w:pPr>
              <w:spacing w:after="0"/>
              <w:rPr>
                <w:rFonts w:ascii="Times New Roman" w:eastAsia="Times New Roman" w:hAnsi="Times New Roman" w:cs="Times New Roman"/>
                <w:sz w:val="20"/>
              </w:rPr>
            </w:pPr>
          </w:p>
        </w:tc>
      </w:tr>
      <w:tr w:rsidR="00B01EFE" w14:paraId="795DD06C" w14:textId="77777777">
        <w:trPr>
          <w:trHeight w:val="300"/>
        </w:trPr>
        <w:tc>
          <w:tcPr>
            <w:tcW w:w="1301" w:type="dxa"/>
            <w:tcBorders>
              <w:top w:val="nil"/>
              <w:left w:val="nil"/>
              <w:bottom w:val="nil"/>
              <w:right w:val="nil"/>
            </w:tcBorders>
            <w:shd w:val="clear" w:color="auto" w:fill="auto"/>
            <w:noWrap/>
            <w:vAlign w:val="bottom"/>
            <w:hideMark/>
          </w:tcPr>
          <w:p w14:paraId="795DD06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06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06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06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06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06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06B" w14:textId="77777777" w:rsidR="009E2845" w:rsidRPr="00A35703" w:rsidRDefault="00027761">
            <w:pPr>
              <w:spacing w:after="0"/>
              <w:rPr>
                <w:rFonts w:ascii="Times New Roman" w:eastAsia="Times New Roman" w:hAnsi="Times New Roman" w:cs="Times New Roman"/>
                <w:sz w:val="20"/>
              </w:rPr>
            </w:pPr>
          </w:p>
        </w:tc>
      </w:tr>
      <w:tr w:rsidR="00B01EFE" w14:paraId="795DD074" w14:textId="77777777">
        <w:trPr>
          <w:trHeight w:val="300"/>
        </w:trPr>
        <w:tc>
          <w:tcPr>
            <w:tcW w:w="1301" w:type="dxa"/>
            <w:tcBorders>
              <w:top w:val="nil"/>
              <w:left w:val="nil"/>
              <w:bottom w:val="nil"/>
              <w:right w:val="nil"/>
            </w:tcBorders>
            <w:shd w:val="clear" w:color="auto" w:fill="auto"/>
            <w:noWrap/>
            <w:vAlign w:val="bottom"/>
            <w:hideMark/>
          </w:tcPr>
          <w:p w14:paraId="795DD06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06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06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07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07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07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073" w14:textId="77777777" w:rsidR="009E2845" w:rsidRPr="00A35703" w:rsidRDefault="00027761">
            <w:pPr>
              <w:spacing w:after="0"/>
              <w:rPr>
                <w:rFonts w:ascii="Times New Roman" w:eastAsia="Times New Roman" w:hAnsi="Times New Roman" w:cs="Times New Roman"/>
                <w:sz w:val="20"/>
              </w:rPr>
            </w:pPr>
          </w:p>
        </w:tc>
      </w:tr>
      <w:tr w:rsidR="00B01EFE" w14:paraId="795DD07C" w14:textId="77777777">
        <w:trPr>
          <w:trHeight w:val="300"/>
        </w:trPr>
        <w:tc>
          <w:tcPr>
            <w:tcW w:w="1301" w:type="dxa"/>
            <w:tcBorders>
              <w:top w:val="nil"/>
              <w:left w:val="nil"/>
              <w:bottom w:val="nil"/>
              <w:right w:val="nil"/>
            </w:tcBorders>
            <w:shd w:val="clear" w:color="auto" w:fill="auto"/>
            <w:noWrap/>
            <w:vAlign w:val="bottom"/>
            <w:hideMark/>
          </w:tcPr>
          <w:p w14:paraId="795DD07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07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07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07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07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07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07B" w14:textId="77777777" w:rsidR="009E2845" w:rsidRPr="00A35703" w:rsidRDefault="00027761">
            <w:pPr>
              <w:spacing w:after="0"/>
              <w:rPr>
                <w:rFonts w:ascii="Times New Roman" w:eastAsia="Times New Roman" w:hAnsi="Times New Roman" w:cs="Times New Roman"/>
                <w:sz w:val="20"/>
              </w:rPr>
            </w:pPr>
          </w:p>
        </w:tc>
      </w:tr>
      <w:tr w:rsidR="00B01EFE" w14:paraId="795DD083" w14:textId="77777777">
        <w:trPr>
          <w:trHeight w:val="300"/>
        </w:trPr>
        <w:tc>
          <w:tcPr>
            <w:tcW w:w="3218" w:type="dxa"/>
            <w:gridSpan w:val="2"/>
            <w:tcBorders>
              <w:top w:val="nil"/>
              <w:left w:val="nil"/>
              <w:bottom w:val="nil"/>
              <w:right w:val="nil"/>
            </w:tcBorders>
            <w:shd w:val="clear" w:color="auto" w:fill="auto"/>
            <w:noWrap/>
            <w:vAlign w:val="bottom"/>
            <w:hideMark/>
          </w:tcPr>
          <w:p w14:paraId="795DD07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07E"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07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08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08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082" w14:textId="77777777" w:rsidR="009E2845" w:rsidRPr="00A35703" w:rsidRDefault="00027761">
            <w:pPr>
              <w:spacing w:after="0"/>
              <w:rPr>
                <w:rFonts w:ascii="Times New Roman" w:eastAsia="Times New Roman" w:hAnsi="Times New Roman" w:cs="Times New Roman"/>
                <w:sz w:val="20"/>
              </w:rPr>
            </w:pPr>
          </w:p>
        </w:tc>
      </w:tr>
      <w:tr w:rsidR="00B01EFE" w14:paraId="795DD08B" w14:textId="77777777">
        <w:trPr>
          <w:trHeight w:val="300"/>
        </w:trPr>
        <w:tc>
          <w:tcPr>
            <w:tcW w:w="1301" w:type="dxa"/>
            <w:tcBorders>
              <w:top w:val="nil"/>
              <w:left w:val="nil"/>
              <w:bottom w:val="nil"/>
              <w:right w:val="nil"/>
            </w:tcBorders>
            <w:shd w:val="clear" w:color="auto" w:fill="auto"/>
            <w:noWrap/>
            <w:vAlign w:val="bottom"/>
            <w:hideMark/>
          </w:tcPr>
          <w:p w14:paraId="795DD084"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085"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08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087"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088"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08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08A" w14:textId="77777777" w:rsidR="009E2845" w:rsidRPr="00A35703" w:rsidRDefault="00027761">
            <w:pPr>
              <w:spacing w:after="0"/>
              <w:rPr>
                <w:rFonts w:ascii="Times New Roman" w:eastAsia="Times New Roman" w:hAnsi="Times New Roman" w:cs="Times New Roman"/>
                <w:sz w:val="20"/>
              </w:rPr>
            </w:pPr>
          </w:p>
        </w:tc>
      </w:tr>
      <w:tr w:rsidR="00B01EFE" w14:paraId="795DD08F" w14:textId="77777777">
        <w:trPr>
          <w:trHeight w:val="300"/>
        </w:trPr>
        <w:tc>
          <w:tcPr>
            <w:tcW w:w="1301" w:type="dxa"/>
            <w:tcBorders>
              <w:top w:val="nil"/>
              <w:left w:val="nil"/>
              <w:bottom w:val="nil"/>
              <w:right w:val="nil"/>
            </w:tcBorders>
            <w:shd w:val="clear" w:color="auto" w:fill="auto"/>
            <w:noWrap/>
            <w:vAlign w:val="bottom"/>
            <w:hideMark/>
          </w:tcPr>
          <w:p w14:paraId="795DD08C"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08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43 ως έχει   ΔΕΚΤΟ ΚΑΤΑ ΠΛΕΙΟΨΗΦΙΑ</w:t>
            </w:r>
          </w:p>
        </w:tc>
        <w:tc>
          <w:tcPr>
            <w:tcW w:w="1072" w:type="dxa"/>
            <w:tcBorders>
              <w:top w:val="nil"/>
              <w:left w:val="nil"/>
              <w:bottom w:val="nil"/>
              <w:right w:val="nil"/>
            </w:tcBorders>
            <w:shd w:val="clear" w:color="auto" w:fill="auto"/>
            <w:noWrap/>
            <w:vAlign w:val="bottom"/>
            <w:hideMark/>
          </w:tcPr>
          <w:p w14:paraId="795DD08E" w14:textId="77777777" w:rsidR="009E2845" w:rsidRPr="00A35703" w:rsidRDefault="00027761">
            <w:pPr>
              <w:spacing w:after="0"/>
              <w:rPr>
                <w:rFonts w:ascii="Calibri" w:eastAsia="Times New Roman" w:hAnsi="Calibri" w:cs="Times New Roman"/>
                <w:color w:val="000000"/>
                <w:sz w:val="22"/>
                <w:szCs w:val="22"/>
              </w:rPr>
            </w:pPr>
          </w:p>
        </w:tc>
      </w:tr>
      <w:tr w:rsidR="00B01EFE" w14:paraId="795DD097" w14:textId="77777777">
        <w:trPr>
          <w:trHeight w:val="300"/>
        </w:trPr>
        <w:tc>
          <w:tcPr>
            <w:tcW w:w="1301" w:type="dxa"/>
            <w:tcBorders>
              <w:top w:val="nil"/>
              <w:left w:val="nil"/>
              <w:bottom w:val="nil"/>
              <w:right w:val="nil"/>
            </w:tcBorders>
            <w:shd w:val="clear" w:color="auto" w:fill="auto"/>
            <w:noWrap/>
            <w:vAlign w:val="bottom"/>
            <w:hideMark/>
          </w:tcPr>
          <w:p w14:paraId="795DD09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09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09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09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09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09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096" w14:textId="77777777" w:rsidR="009E2845" w:rsidRPr="00A35703" w:rsidRDefault="00027761">
            <w:pPr>
              <w:spacing w:after="0"/>
              <w:rPr>
                <w:rFonts w:ascii="Times New Roman" w:eastAsia="Times New Roman" w:hAnsi="Times New Roman" w:cs="Times New Roman"/>
                <w:sz w:val="20"/>
              </w:rPr>
            </w:pPr>
          </w:p>
        </w:tc>
      </w:tr>
      <w:tr w:rsidR="00B01EFE" w14:paraId="795DD09F" w14:textId="77777777">
        <w:trPr>
          <w:trHeight w:val="300"/>
        </w:trPr>
        <w:tc>
          <w:tcPr>
            <w:tcW w:w="1301" w:type="dxa"/>
            <w:tcBorders>
              <w:top w:val="nil"/>
              <w:left w:val="nil"/>
              <w:bottom w:val="nil"/>
              <w:right w:val="nil"/>
            </w:tcBorders>
            <w:shd w:val="clear" w:color="auto" w:fill="auto"/>
            <w:noWrap/>
            <w:vAlign w:val="bottom"/>
            <w:hideMark/>
          </w:tcPr>
          <w:p w14:paraId="795DD09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09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09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09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09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09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09E" w14:textId="77777777" w:rsidR="009E2845" w:rsidRPr="00A35703" w:rsidRDefault="00027761">
            <w:pPr>
              <w:spacing w:after="0"/>
              <w:rPr>
                <w:rFonts w:ascii="Times New Roman" w:eastAsia="Times New Roman" w:hAnsi="Times New Roman" w:cs="Times New Roman"/>
                <w:sz w:val="20"/>
              </w:rPr>
            </w:pPr>
          </w:p>
        </w:tc>
      </w:tr>
      <w:tr w:rsidR="00B01EFE" w14:paraId="795DD0A7" w14:textId="77777777">
        <w:trPr>
          <w:trHeight w:val="300"/>
        </w:trPr>
        <w:tc>
          <w:tcPr>
            <w:tcW w:w="1301" w:type="dxa"/>
            <w:tcBorders>
              <w:top w:val="nil"/>
              <w:left w:val="nil"/>
              <w:bottom w:val="nil"/>
              <w:right w:val="nil"/>
            </w:tcBorders>
            <w:shd w:val="clear" w:color="auto" w:fill="auto"/>
            <w:noWrap/>
            <w:vAlign w:val="bottom"/>
            <w:hideMark/>
          </w:tcPr>
          <w:p w14:paraId="795DD0A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0A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0A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0A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0A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0A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0A6" w14:textId="77777777" w:rsidR="009E2845" w:rsidRPr="00A35703" w:rsidRDefault="00027761">
            <w:pPr>
              <w:spacing w:after="0"/>
              <w:rPr>
                <w:rFonts w:ascii="Times New Roman" w:eastAsia="Times New Roman" w:hAnsi="Times New Roman" w:cs="Times New Roman"/>
                <w:sz w:val="20"/>
              </w:rPr>
            </w:pPr>
          </w:p>
        </w:tc>
      </w:tr>
      <w:tr w:rsidR="00B01EFE" w14:paraId="795DD0AF" w14:textId="77777777">
        <w:trPr>
          <w:trHeight w:val="300"/>
        </w:trPr>
        <w:tc>
          <w:tcPr>
            <w:tcW w:w="1301" w:type="dxa"/>
            <w:tcBorders>
              <w:top w:val="nil"/>
              <w:left w:val="nil"/>
              <w:bottom w:val="nil"/>
              <w:right w:val="nil"/>
            </w:tcBorders>
            <w:shd w:val="clear" w:color="auto" w:fill="auto"/>
            <w:noWrap/>
            <w:vAlign w:val="bottom"/>
            <w:hideMark/>
          </w:tcPr>
          <w:p w14:paraId="795DD0A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0A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0A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0A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0A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0A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0AE" w14:textId="77777777" w:rsidR="009E2845" w:rsidRPr="00A35703" w:rsidRDefault="00027761">
            <w:pPr>
              <w:spacing w:after="0"/>
              <w:rPr>
                <w:rFonts w:ascii="Times New Roman" w:eastAsia="Times New Roman" w:hAnsi="Times New Roman" w:cs="Times New Roman"/>
                <w:sz w:val="20"/>
              </w:rPr>
            </w:pPr>
          </w:p>
        </w:tc>
      </w:tr>
      <w:tr w:rsidR="00B01EFE" w14:paraId="795DD0B7" w14:textId="77777777">
        <w:trPr>
          <w:trHeight w:val="300"/>
        </w:trPr>
        <w:tc>
          <w:tcPr>
            <w:tcW w:w="1301" w:type="dxa"/>
            <w:tcBorders>
              <w:top w:val="nil"/>
              <w:left w:val="nil"/>
              <w:bottom w:val="nil"/>
              <w:right w:val="nil"/>
            </w:tcBorders>
            <w:shd w:val="clear" w:color="auto" w:fill="auto"/>
            <w:noWrap/>
            <w:vAlign w:val="bottom"/>
            <w:hideMark/>
          </w:tcPr>
          <w:p w14:paraId="795DD0B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0B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0B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0B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0B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0B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0B6" w14:textId="77777777" w:rsidR="009E2845" w:rsidRPr="00A35703" w:rsidRDefault="00027761">
            <w:pPr>
              <w:spacing w:after="0"/>
              <w:rPr>
                <w:rFonts w:ascii="Times New Roman" w:eastAsia="Times New Roman" w:hAnsi="Times New Roman" w:cs="Times New Roman"/>
                <w:sz w:val="20"/>
              </w:rPr>
            </w:pPr>
          </w:p>
        </w:tc>
      </w:tr>
      <w:tr w:rsidR="00B01EFE" w14:paraId="795DD0BF" w14:textId="77777777">
        <w:trPr>
          <w:trHeight w:val="300"/>
        </w:trPr>
        <w:tc>
          <w:tcPr>
            <w:tcW w:w="1301" w:type="dxa"/>
            <w:tcBorders>
              <w:top w:val="nil"/>
              <w:left w:val="nil"/>
              <w:bottom w:val="nil"/>
              <w:right w:val="nil"/>
            </w:tcBorders>
            <w:shd w:val="clear" w:color="auto" w:fill="auto"/>
            <w:noWrap/>
            <w:vAlign w:val="bottom"/>
            <w:hideMark/>
          </w:tcPr>
          <w:p w14:paraId="795DD0B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0B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0B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0B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0B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0B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0BE" w14:textId="77777777" w:rsidR="009E2845" w:rsidRPr="00A35703" w:rsidRDefault="00027761">
            <w:pPr>
              <w:spacing w:after="0"/>
              <w:rPr>
                <w:rFonts w:ascii="Times New Roman" w:eastAsia="Times New Roman" w:hAnsi="Times New Roman" w:cs="Times New Roman"/>
                <w:sz w:val="20"/>
              </w:rPr>
            </w:pPr>
          </w:p>
        </w:tc>
      </w:tr>
      <w:tr w:rsidR="00B01EFE" w14:paraId="795DD0C7" w14:textId="77777777">
        <w:trPr>
          <w:trHeight w:val="300"/>
        </w:trPr>
        <w:tc>
          <w:tcPr>
            <w:tcW w:w="1301" w:type="dxa"/>
            <w:tcBorders>
              <w:top w:val="nil"/>
              <w:left w:val="nil"/>
              <w:bottom w:val="nil"/>
              <w:right w:val="nil"/>
            </w:tcBorders>
            <w:shd w:val="clear" w:color="auto" w:fill="auto"/>
            <w:noWrap/>
            <w:vAlign w:val="bottom"/>
            <w:hideMark/>
          </w:tcPr>
          <w:p w14:paraId="795DD0C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0C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0C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0C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0C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0C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0C6" w14:textId="77777777" w:rsidR="009E2845" w:rsidRPr="00A35703" w:rsidRDefault="00027761">
            <w:pPr>
              <w:spacing w:after="0"/>
              <w:rPr>
                <w:rFonts w:ascii="Times New Roman" w:eastAsia="Times New Roman" w:hAnsi="Times New Roman" w:cs="Times New Roman"/>
                <w:sz w:val="20"/>
              </w:rPr>
            </w:pPr>
          </w:p>
        </w:tc>
      </w:tr>
      <w:tr w:rsidR="00B01EFE" w14:paraId="795DD0CE" w14:textId="77777777">
        <w:trPr>
          <w:trHeight w:val="300"/>
        </w:trPr>
        <w:tc>
          <w:tcPr>
            <w:tcW w:w="3218" w:type="dxa"/>
            <w:gridSpan w:val="2"/>
            <w:tcBorders>
              <w:top w:val="nil"/>
              <w:left w:val="nil"/>
              <w:bottom w:val="nil"/>
              <w:right w:val="nil"/>
            </w:tcBorders>
            <w:shd w:val="clear" w:color="auto" w:fill="auto"/>
            <w:noWrap/>
            <w:vAlign w:val="bottom"/>
            <w:hideMark/>
          </w:tcPr>
          <w:p w14:paraId="795DD0C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0C9"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0C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0C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0C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0CD" w14:textId="77777777" w:rsidR="009E2845" w:rsidRPr="00A35703" w:rsidRDefault="00027761">
            <w:pPr>
              <w:spacing w:after="0"/>
              <w:rPr>
                <w:rFonts w:ascii="Times New Roman" w:eastAsia="Times New Roman" w:hAnsi="Times New Roman" w:cs="Times New Roman"/>
                <w:sz w:val="20"/>
              </w:rPr>
            </w:pPr>
          </w:p>
        </w:tc>
      </w:tr>
      <w:tr w:rsidR="00B01EFE" w14:paraId="795DD0D6" w14:textId="77777777">
        <w:trPr>
          <w:trHeight w:val="300"/>
        </w:trPr>
        <w:tc>
          <w:tcPr>
            <w:tcW w:w="1301" w:type="dxa"/>
            <w:tcBorders>
              <w:top w:val="nil"/>
              <w:left w:val="nil"/>
              <w:bottom w:val="nil"/>
              <w:right w:val="nil"/>
            </w:tcBorders>
            <w:shd w:val="clear" w:color="auto" w:fill="auto"/>
            <w:noWrap/>
            <w:vAlign w:val="bottom"/>
            <w:hideMark/>
          </w:tcPr>
          <w:p w14:paraId="795DD0CF"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0D0"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0D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0D2"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0D3"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0D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0D5" w14:textId="77777777" w:rsidR="009E2845" w:rsidRPr="00A35703" w:rsidRDefault="00027761">
            <w:pPr>
              <w:spacing w:after="0"/>
              <w:rPr>
                <w:rFonts w:ascii="Times New Roman" w:eastAsia="Times New Roman" w:hAnsi="Times New Roman" w:cs="Times New Roman"/>
                <w:sz w:val="20"/>
              </w:rPr>
            </w:pPr>
          </w:p>
        </w:tc>
      </w:tr>
      <w:tr w:rsidR="00B01EFE" w14:paraId="795DD0DA" w14:textId="77777777">
        <w:trPr>
          <w:trHeight w:val="300"/>
        </w:trPr>
        <w:tc>
          <w:tcPr>
            <w:tcW w:w="1301" w:type="dxa"/>
            <w:tcBorders>
              <w:top w:val="nil"/>
              <w:left w:val="nil"/>
              <w:bottom w:val="nil"/>
              <w:right w:val="nil"/>
            </w:tcBorders>
            <w:shd w:val="clear" w:color="auto" w:fill="auto"/>
            <w:noWrap/>
            <w:vAlign w:val="bottom"/>
            <w:hideMark/>
          </w:tcPr>
          <w:p w14:paraId="795DD0D7"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0D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44 ως έχει   ΔΕΚΤΟ ΚΑΤΑ ΠΛΕΙΟΨΗΦΙΑ</w:t>
            </w:r>
          </w:p>
        </w:tc>
        <w:tc>
          <w:tcPr>
            <w:tcW w:w="1072" w:type="dxa"/>
            <w:tcBorders>
              <w:top w:val="nil"/>
              <w:left w:val="nil"/>
              <w:bottom w:val="nil"/>
              <w:right w:val="nil"/>
            </w:tcBorders>
            <w:shd w:val="clear" w:color="auto" w:fill="auto"/>
            <w:noWrap/>
            <w:vAlign w:val="bottom"/>
            <w:hideMark/>
          </w:tcPr>
          <w:p w14:paraId="795DD0D9" w14:textId="77777777" w:rsidR="009E2845" w:rsidRPr="00A35703" w:rsidRDefault="00027761">
            <w:pPr>
              <w:spacing w:after="0"/>
              <w:rPr>
                <w:rFonts w:ascii="Calibri" w:eastAsia="Times New Roman" w:hAnsi="Calibri" w:cs="Times New Roman"/>
                <w:color w:val="000000"/>
                <w:sz w:val="22"/>
                <w:szCs w:val="22"/>
              </w:rPr>
            </w:pPr>
          </w:p>
        </w:tc>
      </w:tr>
      <w:tr w:rsidR="00B01EFE" w14:paraId="795DD0E2" w14:textId="77777777">
        <w:trPr>
          <w:trHeight w:val="300"/>
        </w:trPr>
        <w:tc>
          <w:tcPr>
            <w:tcW w:w="1301" w:type="dxa"/>
            <w:tcBorders>
              <w:top w:val="nil"/>
              <w:left w:val="nil"/>
              <w:bottom w:val="nil"/>
              <w:right w:val="nil"/>
            </w:tcBorders>
            <w:shd w:val="clear" w:color="auto" w:fill="auto"/>
            <w:noWrap/>
            <w:vAlign w:val="bottom"/>
            <w:hideMark/>
          </w:tcPr>
          <w:p w14:paraId="795DD0D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0D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0D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0D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0D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0E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0E1" w14:textId="77777777" w:rsidR="009E2845" w:rsidRPr="00A35703" w:rsidRDefault="00027761">
            <w:pPr>
              <w:spacing w:after="0"/>
              <w:rPr>
                <w:rFonts w:ascii="Times New Roman" w:eastAsia="Times New Roman" w:hAnsi="Times New Roman" w:cs="Times New Roman"/>
                <w:sz w:val="20"/>
              </w:rPr>
            </w:pPr>
          </w:p>
        </w:tc>
      </w:tr>
      <w:tr w:rsidR="00B01EFE" w14:paraId="795DD0EA" w14:textId="77777777">
        <w:trPr>
          <w:trHeight w:val="300"/>
        </w:trPr>
        <w:tc>
          <w:tcPr>
            <w:tcW w:w="1301" w:type="dxa"/>
            <w:tcBorders>
              <w:top w:val="nil"/>
              <w:left w:val="nil"/>
              <w:bottom w:val="nil"/>
              <w:right w:val="nil"/>
            </w:tcBorders>
            <w:shd w:val="clear" w:color="auto" w:fill="auto"/>
            <w:noWrap/>
            <w:vAlign w:val="bottom"/>
            <w:hideMark/>
          </w:tcPr>
          <w:p w14:paraId="795DD0E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0E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0E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0E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0E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0E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0E9" w14:textId="77777777" w:rsidR="009E2845" w:rsidRPr="00A35703" w:rsidRDefault="00027761">
            <w:pPr>
              <w:spacing w:after="0"/>
              <w:rPr>
                <w:rFonts w:ascii="Times New Roman" w:eastAsia="Times New Roman" w:hAnsi="Times New Roman" w:cs="Times New Roman"/>
                <w:sz w:val="20"/>
              </w:rPr>
            </w:pPr>
          </w:p>
        </w:tc>
      </w:tr>
      <w:tr w:rsidR="00B01EFE" w14:paraId="795DD0F2" w14:textId="77777777">
        <w:trPr>
          <w:trHeight w:val="300"/>
        </w:trPr>
        <w:tc>
          <w:tcPr>
            <w:tcW w:w="1301" w:type="dxa"/>
            <w:tcBorders>
              <w:top w:val="nil"/>
              <w:left w:val="nil"/>
              <w:bottom w:val="nil"/>
              <w:right w:val="nil"/>
            </w:tcBorders>
            <w:shd w:val="clear" w:color="auto" w:fill="auto"/>
            <w:noWrap/>
            <w:vAlign w:val="bottom"/>
            <w:hideMark/>
          </w:tcPr>
          <w:p w14:paraId="795DD0E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0E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0E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0E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0E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0F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0F1" w14:textId="77777777" w:rsidR="009E2845" w:rsidRPr="00A35703" w:rsidRDefault="00027761">
            <w:pPr>
              <w:spacing w:after="0"/>
              <w:rPr>
                <w:rFonts w:ascii="Times New Roman" w:eastAsia="Times New Roman" w:hAnsi="Times New Roman" w:cs="Times New Roman"/>
                <w:sz w:val="20"/>
              </w:rPr>
            </w:pPr>
          </w:p>
        </w:tc>
      </w:tr>
      <w:tr w:rsidR="00B01EFE" w14:paraId="795DD0FA" w14:textId="77777777">
        <w:trPr>
          <w:trHeight w:val="300"/>
        </w:trPr>
        <w:tc>
          <w:tcPr>
            <w:tcW w:w="1301" w:type="dxa"/>
            <w:tcBorders>
              <w:top w:val="nil"/>
              <w:left w:val="nil"/>
              <w:bottom w:val="nil"/>
              <w:right w:val="nil"/>
            </w:tcBorders>
            <w:shd w:val="clear" w:color="auto" w:fill="auto"/>
            <w:noWrap/>
            <w:vAlign w:val="bottom"/>
            <w:hideMark/>
          </w:tcPr>
          <w:p w14:paraId="795DD0F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0F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0F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0F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0F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0F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0F9" w14:textId="77777777" w:rsidR="009E2845" w:rsidRPr="00A35703" w:rsidRDefault="00027761">
            <w:pPr>
              <w:spacing w:after="0"/>
              <w:rPr>
                <w:rFonts w:ascii="Times New Roman" w:eastAsia="Times New Roman" w:hAnsi="Times New Roman" w:cs="Times New Roman"/>
                <w:sz w:val="20"/>
              </w:rPr>
            </w:pPr>
          </w:p>
        </w:tc>
      </w:tr>
      <w:tr w:rsidR="00B01EFE" w14:paraId="795DD102" w14:textId="77777777">
        <w:trPr>
          <w:trHeight w:val="300"/>
        </w:trPr>
        <w:tc>
          <w:tcPr>
            <w:tcW w:w="1301" w:type="dxa"/>
            <w:tcBorders>
              <w:top w:val="nil"/>
              <w:left w:val="nil"/>
              <w:bottom w:val="nil"/>
              <w:right w:val="nil"/>
            </w:tcBorders>
            <w:shd w:val="clear" w:color="auto" w:fill="auto"/>
            <w:noWrap/>
            <w:vAlign w:val="bottom"/>
            <w:hideMark/>
          </w:tcPr>
          <w:p w14:paraId="795DD0F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0F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0F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0F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0F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10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101" w14:textId="77777777" w:rsidR="009E2845" w:rsidRPr="00A35703" w:rsidRDefault="00027761">
            <w:pPr>
              <w:spacing w:after="0"/>
              <w:rPr>
                <w:rFonts w:ascii="Times New Roman" w:eastAsia="Times New Roman" w:hAnsi="Times New Roman" w:cs="Times New Roman"/>
                <w:sz w:val="20"/>
              </w:rPr>
            </w:pPr>
          </w:p>
        </w:tc>
      </w:tr>
      <w:tr w:rsidR="00B01EFE" w14:paraId="795DD10A" w14:textId="77777777">
        <w:trPr>
          <w:trHeight w:val="300"/>
        </w:trPr>
        <w:tc>
          <w:tcPr>
            <w:tcW w:w="1301" w:type="dxa"/>
            <w:tcBorders>
              <w:top w:val="nil"/>
              <w:left w:val="nil"/>
              <w:bottom w:val="nil"/>
              <w:right w:val="nil"/>
            </w:tcBorders>
            <w:shd w:val="clear" w:color="auto" w:fill="auto"/>
            <w:noWrap/>
            <w:vAlign w:val="bottom"/>
            <w:hideMark/>
          </w:tcPr>
          <w:p w14:paraId="795DD10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10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10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10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10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10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109" w14:textId="77777777" w:rsidR="009E2845" w:rsidRPr="00A35703" w:rsidRDefault="00027761">
            <w:pPr>
              <w:spacing w:after="0"/>
              <w:rPr>
                <w:rFonts w:ascii="Times New Roman" w:eastAsia="Times New Roman" w:hAnsi="Times New Roman" w:cs="Times New Roman"/>
                <w:sz w:val="20"/>
              </w:rPr>
            </w:pPr>
          </w:p>
        </w:tc>
      </w:tr>
      <w:tr w:rsidR="00B01EFE" w14:paraId="795DD112" w14:textId="77777777">
        <w:trPr>
          <w:trHeight w:val="300"/>
        </w:trPr>
        <w:tc>
          <w:tcPr>
            <w:tcW w:w="1301" w:type="dxa"/>
            <w:tcBorders>
              <w:top w:val="nil"/>
              <w:left w:val="nil"/>
              <w:bottom w:val="nil"/>
              <w:right w:val="nil"/>
            </w:tcBorders>
            <w:shd w:val="clear" w:color="auto" w:fill="auto"/>
            <w:noWrap/>
            <w:vAlign w:val="bottom"/>
            <w:hideMark/>
          </w:tcPr>
          <w:p w14:paraId="795DD10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10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10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10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10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11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111" w14:textId="77777777" w:rsidR="009E2845" w:rsidRPr="00A35703" w:rsidRDefault="00027761">
            <w:pPr>
              <w:spacing w:after="0"/>
              <w:rPr>
                <w:rFonts w:ascii="Times New Roman" w:eastAsia="Times New Roman" w:hAnsi="Times New Roman" w:cs="Times New Roman"/>
                <w:sz w:val="20"/>
              </w:rPr>
            </w:pPr>
          </w:p>
        </w:tc>
      </w:tr>
      <w:tr w:rsidR="00B01EFE" w14:paraId="795DD119" w14:textId="77777777">
        <w:trPr>
          <w:trHeight w:val="300"/>
        </w:trPr>
        <w:tc>
          <w:tcPr>
            <w:tcW w:w="3218" w:type="dxa"/>
            <w:gridSpan w:val="2"/>
            <w:tcBorders>
              <w:top w:val="nil"/>
              <w:left w:val="nil"/>
              <w:bottom w:val="nil"/>
              <w:right w:val="nil"/>
            </w:tcBorders>
            <w:shd w:val="clear" w:color="auto" w:fill="auto"/>
            <w:noWrap/>
            <w:vAlign w:val="bottom"/>
            <w:hideMark/>
          </w:tcPr>
          <w:p w14:paraId="795DD11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114"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11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11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11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118" w14:textId="77777777" w:rsidR="009E2845" w:rsidRPr="00A35703" w:rsidRDefault="00027761">
            <w:pPr>
              <w:spacing w:after="0"/>
              <w:rPr>
                <w:rFonts w:ascii="Times New Roman" w:eastAsia="Times New Roman" w:hAnsi="Times New Roman" w:cs="Times New Roman"/>
                <w:sz w:val="20"/>
              </w:rPr>
            </w:pPr>
          </w:p>
        </w:tc>
      </w:tr>
      <w:tr w:rsidR="00B01EFE" w14:paraId="795DD121" w14:textId="77777777">
        <w:trPr>
          <w:trHeight w:val="300"/>
        </w:trPr>
        <w:tc>
          <w:tcPr>
            <w:tcW w:w="1301" w:type="dxa"/>
            <w:tcBorders>
              <w:top w:val="nil"/>
              <w:left w:val="nil"/>
              <w:bottom w:val="nil"/>
              <w:right w:val="nil"/>
            </w:tcBorders>
            <w:shd w:val="clear" w:color="auto" w:fill="auto"/>
            <w:noWrap/>
            <w:vAlign w:val="bottom"/>
            <w:hideMark/>
          </w:tcPr>
          <w:p w14:paraId="795DD11A"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11B"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11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11D"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11E"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11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120" w14:textId="77777777" w:rsidR="009E2845" w:rsidRPr="00A35703" w:rsidRDefault="00027761">
            <w:pPr>
              <w:spacing w:after="0"/>
              <w:rPr>
                <w:rFonts w:ascii="Times New Roman" w:eastAsia="Times New Roman" w:hAnsi="Times New Roman" w:cs="Times New Roman"/>
                <w:sz w:val="20"/>
              </w:rPr>
            </w:pPr>
          </w:p>
        </w:tc>
      </w:tr>
      <w:tr w:rsidR="00B01EFE" w14:paraId="795DD125" w14:textId="77777777">
        <w:trPr>
          <w:trHeight w:val="300"/>
        </w:trPr>
        <w:tc>
          <w:tcPr>
            <w:tcW w:w="1301" w:type="dxa"/>
            <w:tcBorders>
              <w:top w:val="nil"/>
              <w:left w:val="nil"/>
              <w:bottom w:val="nil"/>
              <w:right w:val="nil"/>
            </w:tcBorders>
            <w:shd w:val="clear" w:color="auto" w:fill="auto"/>
            <w:noWrap/>
            <w:vAlign w:val="bottom"/>
            <w:hideMark/>
          </w:tcPr>
          <w:p w14:paraId="795DD122"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12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45 ως έχει   ΔΕΚΤΟ ΚΑΤΑ ΠΛΕΙΟΨΗΦΙΑ</w:t>
            </w:r>
          </w:p>
        </w:tc>
        <w:tc>
          <w:tcPr>
            <w:tcW w:w="1072" w:type="dxa"/>
            <w:tcBorders>
              <w:top w:val="nil"/>
              <w:left w:val="nil"/>
              <w:bottom w:val="nil"/>
              <w:right w:val="nil"/>
            </w:tcBorders>
            <w:shd w:val="clear" w:color="auto" w:fill="auto"/>
            <w:noWrap/>
            <w:vAlign w:val="bottom"/>
            <w:hideMark/>
          </w:tcPr>
          <w:p w14:paraId="795DD124" w14:textId="77777777" w:rsidR="009E2845" w:rsidRPr="00A35703" w:rsidRDefault="00027761">
            <w:pPr>
              <w:spacing w:after="0"/>
              <w:rPr>
                <w:rFonts w:ascii="Calibri" w:eastAsia="Times New Roman" w:hAnsi="Calibri" w:cs="Times New Roman"/>
                <w:color w:val="000000"/>
                <w:sz w:val="22"/>
                <w:szCs w:val="22"/>
              </w:rPr>
            </w:pPr>
          </w:p>
        </w:tc>
      </w:tr>
      <w:tr w:rsidR="00B01EFE" w14:paraId="795DD12D" w14:textId="77777777">
        <w:trPr>
          <w:trHeight w:val="300"/>
        </w:trPr>
        <w:tc>
          <w:tcPr>
            <w:tcW w:w="1301" w:type="dxa"/>
            <w:tcBorders>
              <w:top w:val="nil"/>
              <w:left w:val="nil"/>
              <w:bottom w:val="nil"/>
              <w:right w:val="nil"/>
            </w:tcBorders>
            <w:shd w:val="clear" w:color="auto" w:fill="auto"/>
            <w:noWrap/>
            <w:vAlign w:val="bottom"/>
            <w:hideMark/>
          </w:tcPr>
          <w:p w14:paraId="795DD12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12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12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12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12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12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12C" w14:textId="77777777" w:rsidR="009E2845" w:rsidRPr="00A35703" w:rsidRDefault="00027761">
            <w:pPr>
              <w:spacing w:after="0"/>
              <w:rPr>
                <w:rFonts w:ascii="Times New Roman" w:eastAsia="Times New Roman" w:hAnsi="Times New Roman" w:cs="Times New Roman"/>
                <w:sz w:val="20"/>
              </w:rPr>
            </w:pPr>
          </w:p>
        </w:tc>
      </w:tr>
      <w:tr w:rsidR="00B01EFE" w14:paraId="795DD135" w14:textId="77777777">
        <w:trPr>
          <w:trHeight w:val="300"/>
        </w:trPr>
        <w:tc>
          <w:tcPr>
            <w:tcW w:w="1301" w:type="dxa"/>
            <w:tcBorders>
              <w:top w:val="nil"/>
              <w:left w:val="nil"/>
              <w:bottom w:val="nil"/>
              <w:right w:val="nil"/>
            </w:tcBorders>
            <w:shd w:val="clear" w:color="auto" w:fill="auto"/>
            <w:noWrap/>
            <w:vAlign w:val="bottom"/>
            <w:hideMark/>
          </w:tcPr>
          <w:p w14:paraId="795DD12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12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13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13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13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13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134" w14:textId="77777777" w:rsidR="009E2845" w:rsidRPr="00A35703" w:rsidRDefault="00027761">
            <w:pPr>
              <w:spacing w:after="0"/>
              <w:rPr>
                <w:rFonts w:ascii="Times New Roman" w:eastAsia="Times New Roman" w:hAnsi="Times New Roman" w:cs="Times New Roman"/>
                <w:sz w:val="20"/>
              </w:rPr>
            </w:pPr>
          </w:p>
        </w:tc>
      </w:tr>
      <w:tr w:rsidR="00B01EFE" w14:paraId="795DD13D" w14:textId="77777777">
        <w:trPr>
          <w:trHeight w:val="300"/>
        </w:trPr>
        <w:tc>
          <w:tcPr>
            <w:tcW w:w="1301" w:type="dxa"/>
            <w:tcBorders>
              <w:top w:val="nil"/>
              <w:left w:val="nil"/>
              <w:bottom w:val="nil"/>
              <w:right w:val="nil"/>
            </w:tcBorders>
            <w:shd w:val="clear" w:color="auto" w:fill="auto"/>
            <w:noWrap/>
            <w:vAlign w:val="bottom"/>
            <w:hideMark/>
          </w:tcPr>
          <w:p w14:paraId="795DD13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13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13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13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13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13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13C" w14:textId="77777777" w:rsidR="009E2845" w:rsidRPr="00A35703" w:rsidRDefault="00027761">
            <w:pPr>
              <w:spacing w:after="0"/>
              <w:rPr>
                <w:rFonts w:ascii="Times New Roman" w:eastAsia="Times New Roman" w:hAnsi="Times New Roman" w:cs="Times New Roman"/>
                <w:sz w:val="20"/>
              </w:rPr>
            </w:pPr>
          </w:p>
        </w:tc>
      </w:tr>
      <w:tr w:rsidR="00B01EFE" w14:paraId="795DD145" w14:textId="77777777">
        <w:trPr>
          <w:trHeight w:val="300"/>
        </w:trPr>
        <w:tc>
          <w:tcPr>
            <w:tcW w:w="1301" w:type="dxa"/>
            <w:tcBorders>
              <w:top w:val="nil"/>
              <w:left w:val="nil"/>
              <w:bottom w:val="nil"/>
              <w:right w:val="nil"/>
            </w:tcBorders>
            <w:shd w:val="clear" w:color="auto" w:fill="auto"/>
            <w:noWrap/>
            <w:vAlign w:val="bottom"/>
            <w:hideMark/>
          </w:tcPr>
          <w:p w14:paraId="795DD13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13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14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14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14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14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144" w14:textId="77777777" w:rsidR="009E2845" w:rsidRPr="00A35703" w:rsidRDefault="00027761">
            <w:pPr>
              <w:spacing w:after="0"/>
              <w:rPr>
                <w:rFonts w:ascii="Times New Roman" w:eastAsia="Times New Roman" w:hAnsi="Times New Roman" w:cs="Times New Roman"/>
                <w:sz w:val="20"/>
              </w:rPr>
            </w:pPr>
          </w:p>
        </w:tc>
      </w:tr>
      <w:tr w:rsidR="00B01EFE" w14:paraId="795DD14D" w14:textId="77777777">
        <w:trPr>
          <w:trHeight w:val="300"/>
        </w:trPr>
        <w:tc>
          <w:tcPr>
            <w:tcW w:w="1301" w:type="dxa"/>
            <w:tcBorders>
              <w:top w:val="nil"/>
              <w:left w:val="nil"/>
              <w:bottom w:val="nil"/>
              <w:right w:val="nil"/>
            </w:tcBorders>
            <w:shd w:val="clear" w:color="auto" w:fill="auto"/>
            <w:noWrap/>
            <w:vAlign w:val="bottom"/>
            <w:hideMark/>
          </w:tcPr>
          <w:p w14:paraId="795DD14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14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14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14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14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14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14C" w14:textId="77777777" w:rsidR="009E2845" w:rsidRPr="00A35703" w:rsidRDefault="00027761">
            <w:pPr>
              <w:spacing w:after="0"/>
              <w:rPr>
                <w:rFonts w:ascii="Times New Roman" w:eastAsia="Times New Roman" w:hAnsi="Times New Roman" w:cs="Times New Roman"/>
                <w:sz w:val="20"/>
              </w:rPr>
            </w:pPr>
          </w:p>
        </w:tc>
      </w:tr>
      <w:tr w:rsidR="00B01EFE" w14:paraId="795DD155" w14:textId="77777777">
        <w:trPr>
          <w:trHeight w:val="300"/>
        </w:trPr>
        <w:tc>
          <w:tcPr>
            <w:tcW w:w="1301" w:type="dxa"/>
            <w:tcBorders>
              <w:top w:val="nil"/>
              <w:left w:val="nil"/>
              <w:bottom w:val="nil"/>
              <w:right w:val="nil"/>
            </w:tcBorders>
            <w:shd w:val="clear" w:color="auto" w:fill="auto"/>
            <w:noWrap/>
            <w:vAlign w:val="bottom"/>
            <w:hideMark/>
          </w:tcPr>
          <w:p w14:paraId="795DD14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14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15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15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15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15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154" w14:textId="77777777" w:rsidR="009E2845" w:rsidRPr="00A35703" w:rsidRDefault="00027761">
            <w:pPr>
              <w:spacing w:after="0"/>
              <w:rPr>
                <w:rFonts w:ascii="Times New Roman" w:eastAsia="Times New Roman" w:hAnsi="Times New Roman" w:cs="Times New Roman"/>
                <w:sz w:val="20"/>
              </w:rPr>
            </w:pPr>
          </w:p>
        </w:tc>
      </w:tr>
      <w:tr w:rsidR="00B01EFE" w14:paraId="795DD15D" w14:textId="77777777">
        <w:trPr>
          <w:trHeight w:val="300"/>
        </w:trPr>
        <w:tc>
          <w:tcPr>
            <w:tcW w:w="1301" w:type="dxa"/>
            <w:tcBorders>
              <w:top w:val="nil"/>
              <w:left w:val="nil"/>
              <w:bottom w:val="nil"/>
              <w:right w:val="nil"/>
            </w:tcBorders>
            <w:shd w:val="clear" w:color="auto" w:fill="auto"/>
            <w:noWrap/>
            <w:vAlign w:val="bottom"/>
            <w:hideMark/>
          </w:tcPr>
          <w:p w14:paraId="795DD15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15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15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15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15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15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15C" w14:textId="77777777" w:rsidR="009E2845" w:rsidRPr="00A35703" w:rsidRDefault="00027761">
            <w:pPr>
              <w:spacing w:after="0"/>
              <w:rPr>
                <w:rFonts w:ascii="Times New Roman" w:eastAsia="Times New Roman" w:hAnsi="Times New Roman" w:cs="Times New Roman"/>
                <w:sz w:val="20"/>
              </w:rPr>
            </w:pPr>
          </w:p>
        </w:tc>
      </w:tr>
      <w:tr w:rsidR="00B01EFE" w14:paraId="795DD164" w14:textId="77777777">
        <w:trPr>
          <w:trHeight w:val="300"/>
        </w:trPr>
        <w:tc>
          <w:tcPr>
            <w:tcW w:w="3218" w:type="dxa"/>
            <w:gridSpan w:val="2"/>
            <w:tcBorders>
              <w:top w:val="nil"/>
              <w:left w:val="nil"/>
              <w:bottom w:val="nil"/>
              <w:right w:val="nil"/>
            </w:tcBorders>
            <w:shd w:val="clear" w:color="auto" w:fill="auto"/>
            <w:noWrap/>
            <w:vAlign w:val="bottom"/>
            <w:hideMark/>
          </w:tcPr>
          <w:p w14:paraId="795DD15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15F"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16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16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16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163" w14:textId="77777777" w:rsidR="009E2845" w:rsidRPr="00A35703" w:rsidRDefault="00027761">
            <w:pPr>
              <w:spacing w:after="0"/>
              <w:rPr>
                <w:rFonts w:ascii="Times New Roman" w:eastAsia="Times New Roman" w:hAnsi="Times New Roman" w:cs="Times New Roman"/>
                <w:sz w:val="20"/>
              </w:rPr>
            </w:pPr>
          </w:p>
        </w:tc>
      </w:tr>
      <w:tr w:rsidR="00B01EFE" w14:paraId="795DD16C" w14:textId="77777777">
        <w:trPr>
          <w:trHeight w:val="300"/>
        </w:trPr>
        <w:tc>
          <w:tcPr>
            <w:tcW w:w="1301" w:type="dxa"/>
            <w:tcBorders>
              <w:top w:val="nil"/>
              <w:left w:val="nil"/>
              <w:bottom w:val="nil"/>
              <w:right w:val="nil"/>
            </w:tcBorders>
            <w:shd w:val="clear" w:color="auto" w:fill="auto"/>
            <w:noWrap/>
            <w:vAlign w:val="bottom"/>
            <w:hideMark/>
          </w:tcPr>
          <w:p w14:paraId="795DD165"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166"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16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168"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169"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16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16B" w14:textId="77777777" w:rsidR="009E2845" w:rsidRPr="00A35703" w:rsidRDefault="00027761">
            <w:pPr>
              <w:spacing w:after="0"/>
              <w:rPr>
                <w:rFonts w:ascii="Times New Roman" w:eastAsia="Times New Roman" w:hAnsi="Times New Roman" w:cs="Times New Roman"/>
                <w:sz w:val="20"/>
              </w:rPr>
            </w:pPr>
          </w:p>
        </w:tc>
      </w:tr>
      <w:tr w:rsidR="00B01EFE" w14:paraId="795DD170" w14:textId="77777777">
        <w:trPr>
          <w:trHeight w:val="300"/>
        </w:trPr>
        <w:tc>
          <w:tcPr>
            <w:tcW w:w="1301" w:type="dxa"/>
            <w:tcBorders>
              <w:top w:val="nil"/>
              <w:left w:val="nil"/>
              <w:bottom w:val="nil"/>
              <w:right w:val="nil"/>
            </w:tcBorders>
            <w:shd w:val="clear" w:color="auto" w:fill="auto"/>
            <w:noWrap/>
            <w:vAlign w:val="bottom"/>
            <w:hideMark/>
          </w:tcPr>
          <w:p w14:paraId="795DD16D"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16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46 ως έχει   ΔΕΚΤΟ ΚΑΤΑ ΠΛΕΙΟΨΗΦΙΑ</w:t>
            </w:r>
          </w:p>
        </w:tc>
        <w:tc>
          <w:tcPr>
            <w:tcW w:w="1072" w:type="dxa"/>
            <w:tcBorders>
              <w:top w:val="nil"/>
              <w:left w:val="nil"/>
              <w:bottom w:val="nil"/>
              <w:right w:val="nil"/>
            </w:tcBorders>
            <w:shd w:val="clear" w:color="auto" w:fill="auto"/>
            <w:noWrap/>
            <w:vAlign w:val="bottom"/>
            <w:hideMark/>
          </w:tcPr>
          <w:p w14:paraId="795DD16F" w14:textId="77777777" w:rsidR="009E2845" w:rsidRPr="00A35703" w:rsidRDefault="00027761">
            <w:pPr>
              <w:spacing w:after="0"/>
              <w:rPr>
                <w:rFonts w:ascii="Calibri" w:eastAsia="Times New Roman" w:hAnsi="Calibri" w:cs="Times New Roman"/>
                <w:color w:val="000000"/>
                <w:sz w:val="22"/>
                <w:szCs w:val="22"/>
              </w:rPr>
            </w:pPr>
          </w:p>
        </w:tc>
      </w:tr>
      <w:tr w:rsidR="00B01EFE" w14:paraId="795DD178" w14:textId="77777777">
        <w:trPr>
          <w:trHeight w:val="300"/>
        </w:trPr>
        <w:tc>
          <w:tcPr>
            <w:tcW w:w="1301" w:type="dxa"/>
            <w:tcBorders>
              <w:top w:val="nil"/>
              <w:left w:val="nil"/>
              <w:bottom w:val="nil"/>
              <w:right w:val="nil"/>
            </w:tcBorders>
            <w:shd w:val="clear" w:color="auto" w:fill="auto"/>
            <w:noWrap/>
            <w:vAlign w:val="bottom"/>
            <w:hideMark/>
          </w:tcPr>
          <w:p w14:paraId="795DD17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17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17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17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17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17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177" w14:textId="77777777" w:rsidR="009E2845" w:rsidRPr="00A35703" w:rsidRDefault="00027761">
            <w:pPr>
              <w:spacing w:after="0"/>
              <w:rPr>
                <w:rFonts w:ascii="Times New Roman" w:eastAsia="Times New Roman" w:hAnsi="Times New Roman" w:cs="Times New Roman"/>
                <w:sz w:val="20"/>
              </w:rPr>
            </w:pPr>
          </w:p>
        </w:tc>
      </w:tr>
      <w:tr w:rsidR="00B01EFE" w14:paraId="795DD180" w14:textId="77777777">
        <w:trPr>
          <w:trHeight w:val="300"/>
        </w:trPr>
        <w:tc>
          <w:tcPr>
            <w:tcW w:w="1301" w:type="dxa"/>
            <w:tcBorders>
              <w:top w:val="nil"/>
              <w:left w:val="nil"/>
              <w:bottom w:val="nil"/>
              <w:right w:val="nil"/>
            </w:tcBorders>
            <w:shd w:val="clear" w:color="auto" w:fill="auto"/>
            <w:noWrap/>
            <w:vAlign w:val="bottom"/>
            <w:hideMark/>
          </w:tcPr>
          <w:p w14:paraId="795DD17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17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17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17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17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17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17F" w14:textId="77777777" w:rsidR="009E2845" w:rsidRPr="00A35703" w:rsidRDefault="00027761">
            <w:pPr>
              <w:spacing w:after="0"/>
              <w:rPr>
                <w:rFonts w:ascii="Times New Roman" w:eastAsia="Times New Roman" w:hAnsi="Times New Roman" w:cs="Times New Roman"/>
                <w:sz w:val="20"/>
              </w:rPr>
            </w:pPr>
          </w:p>
        </w:tc>
      </w:tr>
      <w:tr w:rsidR="00B01EFE" w14:paraId="795DD188" w14:textId="77777777">
        <w:trPr>
          <w:trHeight w:val="300"/>
        </w:trPr>
        <w:tc>
          <w:tcPr>
            <w:tcW w:w="1301" w:type="dxa"/>
            <w:tcBorders>
              <w:top w:val="nil"/>
              <w:left w:val="nil"/>
              <w:bottom w:val="nil"/>
              <w:right w:val="nil"/>
            </w:tcBorders>
            <w:shd w:val="clear" w:color="auto" w:fill="auto"/>
            <w:noWrap/>
            <w:vAlign w:val="bottom"/>
            <w:hideMark/>
          </w:tcPr>
          <w:p w14:paraId="795DD18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18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18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18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18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18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187" w14:textId="77777777" w:rsidR="009E2845" w:rsidRPr="00A35703" w:rsidRDefault="00027761">
            <w:pPr>
              <w:spacing w:after="0"/>
              <w:rPr>
                <w:rFonts w:ascii="Times New Roman" w:eastAsia="Times New Roman" w:hAnsi="Times New Roman" w:cs="Times New Roman"/>
                <w:sz w:val="20"/>
              </w:rPr>
            </w:pPr>
          </w:p>
        </w:tc>
      </w:tr>
      <w:tr w:rsidR="00B01EFE" w14:paraId="795DD190" w14:textId="77777777">
        <w:trPr>
          <w:trHeight w:val="300"/>
        </w:trPr>
        <w:tc>
          <w:tcPr>
            <w:tcW w:w="1301" w:type="dxa"/>
            <w:tcBorders>
              <w:top w:val="nil"/>
              <w:left w:val="nil"/>
              <w:bottom w:val="nil"/>
              <w:right w:val="nil"/>
            </w:tcBorders>
            <w:shd w:val="clear" w:color="auto" w:fill="auto"/>
            <w:noWrap/>
            <w:vAlign w:val="bottom"/>
            <w:hideMark/>
          </w:tcPr>
          <w:p w14:paraId="795DD18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18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18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18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18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18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18F" w14:textId="77777777" w:rsidR="009E2845" w:rsidRPr="00A35703" w:rsidRDefault="00027761">
            <w:pPr>
              <w:spacing w:after="0"/>
              <w:rPr>
                <w:rFonts w:ascii="Times New Roman" w:eastAsia="Times New Roman" w:hAnsi="Times New Roman" w:cs="Times New Roman"/>
                <w:sz w:val="20"/>
              </w:rPr>
            </w:pPr>
          </w:p>
        </w:tc>
      </w:tr>
      <w:tr w:rsidR="00B01EFE" w14:paraId="795DD198" w14:textId="77777777">
        <w:trPr>
          <w:trHeight w:val="300"/>
        </w:trPr>
        <w:tc>
          <w:tcPr>
            <w:tcW w:w="1301" w:type="dxa"/>
            <w:tcBorders>
              <w:top w:val="nil"/>
              <w:left w:val="nil"/>
              <w:bottom w:val="nil"/>
              <w:right w:val="nil"/>
            </w:tcBorders>
            <w:shd w:val="clear" w:color="auto" w:fill="auto"/>
            <w:noWrap/>
            <w:vAlign w:val="bottom"/>
            <w:hideMark/>
          </w:tcPr>
          <w:p w14:paraId="795DD19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19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19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19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19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19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197" w14:textId="77777777" w:rsidR="009E2845" w:rsidRPr="00A35703" w:rsidRDefault="00027761">
            <w:pPr>
              <w:spacing w:after="0"/>
              <w:rPr>
                <w:rFonts w:ascii="Times New Roman" w:eastAsia="Times New Roman" w:hAnsi="Times New Roman" w:cs="Times New Roman"/>
                <w:sz w:val="20"/>
              </w:rPr>
            </w:pPr>
          </w:p>
        </w:tc>
      </w:tr>
      <w:tr w:rsidR="00B01EFE" w14:paraId="795DD1A0" w14:textId="77777777">
        <w:trPr>
          <w:trHeight w:val="300"/>
        </w:trPr>
        <w:tc>
          <w:tcPr>
            <w:tcW w:w="1301" w:type="dxa"/>
            <w:tcBorders>
              <w:top w:val="nil"/>
              <w:left w:val="nil"/>
              <w:bottom w:val="nil"/>
              <w:right w:val="nil"/>
            </w:tcBorders>
            <w:shd w:val="clear" w:color="auto" w:fill="auto"/>
            <w:noWrap/>
            <w:vAlign w:val="bottom"/>
            <w:hideMark/>
          </w:tcPr>
          <w:p w14:paraId="795DD19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19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19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19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19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19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19F" w14:textId="77777777" w:rsidR="009E2845" w:rsidRPr="00A35703" w:rsidRDefault="00027761">
            <w:pPr>
              <w:spacing w:after="0"/>
              <w:rPr>
                <w:rFonts w:ascii="Times New Roman" w:eastAsia="Times New Roman" w:hAnsi="Times New Roman" w:cs="Times New Roman"/>
                <w:sz w:val="20"/>
              </w:rPr>
            </w:pPr>
          </w:p>
        </w:tc>
      </w:tr>
      <w:tr w:rsidR="00B01EFE" w14:paraId="795DD1A8" w14:textId="77777777">
        <w:trPr>
          <w:trHeight w:val="300"/>
        </w:trPr>
        <w:tc>
          <w:tcPr>
            <w:tcW w:w="1301" w:type="dxa"/>
            <w:tcBorders>
              <w:top w:val="nil"/>
              <w:left w:val="nil"/>
              <w:bottom w:val="nil"/>
              <w:right w:val="nil"/>
            </w:tcBorders>
            <w:shd w:val="clear" w:color="auto" w:fill="auto"/>
            <w:noWrap/>
            <w:vAlign w:val="bottom"/>
            <w:hideMark/>
          </w:tcPr>
          <w:p w14:paraId="795DD1A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1A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1A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1A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1A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1A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1A7" w14:textId="77777777" w:rsidR="009E2845" w:rsidRPr="00A35703" w:rsidRDefault="00027761">
            <w:pPr>
              <w:spacing w:after="0"/>
              <w:rPr>
                <w:rFonts w:ascii="Times New Roman" w:eastAsia="Times New Roman" w:hAnsi="Times New Roman" w:cs="Times New Roman"/>
                <w:sz w:val="20"/>
              </w:rPr>
            </w:pPr>
          </w:p>
        </w:tc>
      </w:tr>
      <w:tr w:rsidR="00B01EFE" w14:paraId="795DD1AF" w14:textId="77777777">
        <w:trPr>
          <w:trHeight w:val="300"/>
        </w:trPr>
        <w:tc>
          <w:tcPr>
            <w:tcW w:w="3218" w:type="dxa"/>
            <w:gridSpan w:val="2"/>
            <w:tcBorders>
              <w:top w:val="nil"/>
              <w:left w:val="nil"/>
              <w:bottom w:val="nil"/>
              <w:right w:val="nil"/>
            </w:tcBorders>
            <w:shd w:val="clear" w:color="auto" w:fill="auto"/>
            <w:noWrap/>
            <w:vAlign w:val="bottom"/>
            <w:hideMark/>
          </w:tcPr>
          <w:p w14:paraId="795DD1A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1AA"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1A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1A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1A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1AE" w14:textId="77777777" w:rsidR="009E2845" w:rsidRPr="00A35703" w:rsidRDefault="00027761">
            <w:pPr>
              <w:spacing w:after="0"/>
              <w:rPr>
                <w:rFonts w:ascii="Times New Roman" w:eastAsia="Times New Roman" w:hAnsi="Times New Roman" w:cs="Times New Roman"/>
                <w:sz w:val="20"/>
              </w:rPr>
            </w:pPr>
          </w:p>
        </w:tc>
      </w:tr>
      <w:tr w:rsidR="00B01EFE" w14:paraId="795DD1B7" w14:textId="77777777">
        <w:trPr>
          <w:trHeight w:val="300"/>
        </w:trPr>
        <w:tc>
          <w:tcPr>
            <w:tcW w:w="1301" w:type="dxa"/>
            <w:tcBorders>
              <w:top w:val="nil"/>
              <w:left w:val="nil"/>
              <w:bottom w:val="nil"/>
              <w:right w:val="nil"/>
            </w:tcBorders>
            <w:shd w:val="clear" w:color="auto" w:fill="auto"/>
            <w:noWrap/>
            <w:vAlign w:val="bottom"/>
            <w:hideMark/>
          </w:tcPr>
          <w:p w14:paraId="795DD1B0"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1B1"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1B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1B3"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1B4"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1B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1B6" w14:textId="77777777" w:rsidR="009E2845" w:rsidRPr="00A35703" w:rsidRDefault="00027761">
            <w:pPr>
              <w:spacing w:after="0"/>
              <w:rPr>
                <w:rFonts w:ascii="Times New Roman" w:eastAsia="Times New Roman" w:hAnsi="Times New Roman" w:cs="Times New Roman"/>
                <w:sz w:val="20"/>
              </w:rPr>
            </w:pPr>
          </w:p>
        </w:tc>
      </w:tr>
      <w:tr w:rsidR="00B01EFE" w14:paraId="795DD1BB" w14:textId="77777777">
        <w:trPr>
          <w:trHeight w:val="300"/>
        </w:trPr>
        <w:tc>
          <w:tcPr>
            <w:tcW w:w="1301" w:type="dxa"/>
            <w:tcBorders>
              <w:top w:val="nil"/>
              <w:left w:val="nil"/>
              <w:bottom w:val="nil"/>
              <w:right w:val="nil"/>
            </w:tcBorders>
            <w:shd w:val="clear" w:color="auto" w:fill="auto"/>
            <w:noWrap/>
            <w:vAlign w:val="bottom"/>
            <w:hideMark/>
          </w:tcPr>
          <w:p w14:paraId="795DD1B8"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1B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47 ως έχει   ΔΕΚΤΟ ΚΑΤΑ ΠΛΕΙΟΨΗΦΙΑ</w:t>
            </w:r>
          </w:p>
        </w:tc>
        <w:tc>
          <w:tcPr>
            <w:tcW w:w="1072" w:type="dxa"/>
            <w:tcBorders>
              <w:top w:val="nil"/>
              <w:left w:val="nil"/>
              <w:bottom w:val="nil"/>
              <w:right w:val="nil"/>
            </w:tcBorders>
            <w:shd w:val="clear" w:color="auto" w:fill="auto"/>
            <w:noWrap/>
            <w:vAlign w:val="bottom"/>
            <w:hideMark/>
          </w:tcPr>
          <w:p w14:paraId="795DD1BA" w14:textId="77777777" w:rsidR="009E2845" w:rsidRPr="00A35703" w:rsidRDefault="00027761">
            <w:pPr>
              <w:spacing w:after="0"/>
              <w:rPr>
                <w:rFonts w:ascii="Calibri" w:eastAsia="Times New Roman" w:hAnsi="Calibri" w:cs="Times New Roman"/>
                <w:color w:val="000000"/>
                <w:sz w:val="22"/>
                <w:szCs w:val="22"/>
              </w:rPr>
            </w:pPr>
          </w:p>
        </w:tc>
      </w:tr>
      <w:tr w:rsidR="00B01EFE" w14:paraId="795DD1C3" w14:textId="77777777">
        <w:trPr>
          <w:trHeight w:val="300"/>
        </w:trPr>
        <w:tc>
          <w:tcPr>
            <w:tcW w:w="1301" w:type="dxa"/>
            <w:tcBorders>
              <w:top w:val="nil"/>
              <w:left w:val="nil"/>
              <w:bottom w:val="nil"/>
              <w:right w:val="nil"/>
            </w:tcBorders>
            <w:shd w:val="clear" w:color="auto" w:fill="auto"/>
            <w:noWrap/>
            <w:vAlign w:val="bottom"/>
            <w:hideMark/>
          </w:tcPr>
          <w:p w14:paraId="795DD1B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1B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1B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1B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1C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1C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1C2" w14:textId="77777777" w:rsidR="009E2845" w:rsidRPr="00A35703" w:rsidRDefault="00027761">
            <w:pPr>
              <w:spacing w:after="0"/>
              <w:rPr>
                <w:rFonts w:ascii="Times New Roman" w:eastAsia="Times New Roman" w:hAnsi="Times New Roman" w:cs="Times New Roman"/>
                <w:sz w:val="20"/>
              </w:rPr>
            </w:pPr>
          </w:p>
        </w:tc>
      </w:tr>
      <w:tr w:rsidR="00B01EFE" w14:paraId="795DD1CB" w14:textId="77777777">
        <w:trPr>
          <w:trHeight w:val="300"/>
        </w:trPr>
        <w:tc>
          <w:tcPr>
            <w:tcW w:w="1301" w:type="dxa"/>
            <w:tcBorders>
              <w:top w:val="nil"/>
              <w:left w:val="nil"/>
              <w:bottom w:val="nil"/>
              <w:right w:val="nil"/>
            </w:tcBorders>
            <w:shd w:val="clear" w:color="auto" w:fill="auto"/>
            <w:noWrap/>
            <w:vAlign w:val="bottom"/>
            <w:hideMark/>
          </w:tcPr>
          <w:p w14:paraId="795DD1C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1C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1C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1C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1C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1C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1CA" w14:textId="77777777" w:rsidR="009E2845" w:rsidRPr="00A35703" w:rsidRDefault="00027761">
            <w:pPr>
              <w:spacing w:after="0"/>
              <w:rPr>
                <w:rFonts w:ascii="Times New Roman" w:eastAsia="Times New Roman" w:hAnsi="Times New Roman" w:cs="Times New Roman"/>
                <w:sz w:val="20"/>
              </w:rPr>
            </w:pPr>
          </w:p>
        </w:tc>
      </w:tr>
      <w:tr w:rsidR="00B01EFE" w14:paraId="795DD1D3" w14:textId="77777777">
        <w:trPr>
          <w:trHeight w:val="300"/>
        </w:trPr>
        <w:tc>
          <w:tcPr>
            <w:tcW w:w="1301" w:type="dxa"/>
            <w:tcBorders>
              <w:top w:val="nil"/>
              <w:left w:val="nil"/>
              <w:bottom w:val="nil"/>
              <w:right w:val="nil"/>
            </w:tcBorders>
            <w:shd w:val="clear" w:color="auto" w:fill="auto"/>
            <w:noWrap/>
            <w:vAlign w:val="bottom"/>
            <w:hideMark/>
          </w:tcPr>
          <w:p w14:paraId="795DD1C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1C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1C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1C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1D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1D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1D2" w14:textId="77777777" w:rsidR="009E2845" w:rsidRPr="00A35703" w:rsidRDefault="00027761">
            <w:pPr>
              <w:spacing w:after="0"/>
              <w:rPr>
                <w:rFonts w:ascii="Times New Roman" w:eastAsia="Times New Roman" w:hAnsi="Times New Roman" w:cs="Times New Roman"/>
                <w:sz w:val="20"/>
              </w:rPr>
            </w:pPr>
          </w:p>
        </w:tc>
      </w:tr>
      <w:tr w:rsidR="00B01EFE" w14:paraId="795DD1DB" w14:textId="77777777">
        <w:trPr>
          <w:trHeight w:val="300"/>
        </w:trPr>
        <w:tc>
          <w:tcPr>
            <w:tcW w:w="1301" w:type="dxa"/>
            <w:tcBorders>
              <w:top w:val="nil"/>
              <w:left w:val="nil"/>
              <w:bottom w:val="nil"/>
              <w:right w:val="nil"/>
            </w:tcBorders>
            <w:shd w:val="clear" w:color="auto" w:fill="auto"/>
            <w:noWrap/>
            <w:vAlign w:val="bottom"/>
            <w:hideMark/>
          </w:tcPr>
          <w:p w14:paraId="795DD1D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1D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1D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1D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1D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1D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1DA" w14:textId="77777777" w:rsidR="009E2845" w:rsidRPr="00A35703" w:rsidRDefault="00027761">
            <w:pPr>
              <w:spacing w:after="0"/>
              <w:rPr>
                <w:rFonts w:ascii="Times New Roman" w:eastAsia="Times New Roman" w:hAnsi="Times New Roman" w:cs="Times New Roman"/>
                <w:sz w:val="20"/>
              </w:rPr>
            </w:pPr>
          </w:p>
        </w:tc>
      </w:tr>
      <w:tr w:rsidR="00B01EFE" w14:paraId="795DD1E3" w14:textId="77777777">
        <w:trPr>
          <w:trHeight w:val="300"/>
        </w:trPr>
        <w:tc>
          <w:tcPr>
            <w:tcW w:w="1301" w:type="dxa"/>
            <w:tcBorders>
              <w:top w:val="nil"/>
              <w:left w:val="nil"/>
              <w:bottom w:val="nil"/>
              <w:right w:val="nil"/>
            </w:tcBorders>
            <w:shd w:val="clear" w:color="auto" w:fill="auto"/>
            <w:noWrap/>
            <w:vAlign w:val="bottom"/>
            <w:hideMark/>
          </w:tcPr>
          <w:p w14:paraId="795DD1D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1D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1D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1D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1E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1E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1E2" w14:textId="77777777" w:rsidR="009E2845" w:rsidRPr="00A35703" w:rsidRDefault="00027761">
            <w:pPr>
              <w:spacing w:after="0"/>
              <w:rPr>
                <w:rFonts w:ascii="Times New Roman" w:eastAsia="Times New Roman" w:hAnsi="Times New Roman" w:cs="Times New Roman"/>
                <w:sz w:val="20"/>
              </w:rPr>
            </w:pPr>
          </w:p>
        </w:tc>
      </w:tr>
      <w:tr w:rsidR="00B01EFE" w14:paraId="795DD1EB" w14:textId="77777777">
        <w:trPr>
          <w:trHeight w:val="300"/>
        </w:trPr>
        <w:tc>
          <w:tcPr>
            <w:tcW w:w="1301" w:type="dxa"/>
            <w:tcBorders>
              <w:top w:val="nil"/>
              <w:left w:val="nil"/>
              <w:bottom w:val="nil"/>
              <w:right w:val="nil"/>
            </w:tcBorders>
            <w:shd w:val="clear" w:color="auto" w:fill="auto"/>
            <w:noWrap/>
            <w:vAlign w:val="bottom"/>
            <w:hideMark/>
          </w:tcPr>
          <w:p w14:paraId="795DD1E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1E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1E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1E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1E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1E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1EA" w14:textId="77777777" w:rsidR="009E2845" w:rsidRPr="00A35703" w:rsidRDefault="00027761">
            <w:pPr>
              <w:spacing w:after="0"/>
              <w:rPr>
                <w:rFonts w:ascii="Times New Roman" w:eastAsia="Times New Roman" w:hAnsi="Times New Roman" w:cs="Times New Roman"/>
                <w:sz w:val="20"/>
              </w:rPr>
            </w:pPr>
          </w:p>
        </w:tc>
      </w:tr>
      <w:tr w:rsidR="00B01EFE" w14:paraId="795DD1F3" w14:textId="77777777">
        <w:trPr>
          <w:trHeight w:val="300"/>
        </w:trPr>
        <w:tc>
          <w:tcPr>
            <w:tcW w:w="1301" w:type="dxa"/>
            <w:tcBorders>
              <w:top w:val="nil"/>
              <w:left w:val="nil"/>
              <w:bottom w:val="nil"/>
              <w:right w:val="nil"/>
            </w:tcBorders>
            <w:shd w:val="clear" w:color="auto" w:fill="auto"/>
            <w:noWrap/>
            <w:vAlign w:val="bottom"/>
            <w:hideMark/>
          </w:tcPr>
          <w:p w14:paraId="795DD1E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1E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1E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1E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1F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1F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1F2" w14:textId="77777777" w:rsidR="009E2845" w:rsidRPr="00A35703" w:rsidRDefault="00027761">
            <w:pPr>
              <w:spacing w:after="0"/>
              <w:rPr>
                <w:rFonts w:ascii="Times New Roman" w:eastAsia="Times New Roman" w:hAnsi="Times New Roman" w:cs="Times New Roman"/>
                <w:sz w:val="20"/>
              </w:rPr>
            </w:pPr>
          </w:p>
        </w:tc>
      </w:tr>
      <w:tr w:rsidR="00B01EFE" w14:paraId="795DD1FA" w14:textId="77777777">
        <w:trPr>
          <w:trHeight w:val="300"/>
        </w:trPr>
        <w:tc>
          <w:tcPr>
            <w:tcW w:w="3218" w:type="dxa"/>
            <w:gridSpan w:val="2"/>
            <w:tcBorders>
              <w:top w:val="nil"/>
              <w:left w:val="nil"/>
              <w:bottom w:val="nil"/>
              <w:right w:val="nil"/>
            </w:tcBorders>
            <w:shd w:val="clear" w:color="auto" w:fill="auto"/>
            <w:noWrap/>
            <w:vAlign w:val="bottom"/>
            <w:hideMark/>
          </w:tcPr>
          <w:p w14:paraId="795DD1F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1F5"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1F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1F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1F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1F9" w14:textId="77777777" w:rsidR="009E2845" w:rsidRPr="00A35703" w:rsidRDefault="00027761">
            <w:pPr>
              <w:spacing w:after="0"/>
              <w:rPr>
                <w:rFonts w:ascii="Times New Roman" w:eastAsia="Times New Roman" w:hAnsi="Times New Roman" w:cs="Times New Roman"/>
                <w:sz w:val="20"/>
              </w:rPr>
            </w:pPr>
          </w:p>
        </w:tc>
      </w:tr>
      <w:tr w:rsidR="00B01EFE" w14:paraId="795DD202" w14:textId="77777777">
        <w:trPr>
          <w:trHeight w:val="300"/>
        </w:trPr>
        <w:tc>
          <w:tcPr>
            <w:tcW w:w="1301" w:type="dxa"/>
            <w:tcBorders>
              <w:top w:val="nil"/>
              <w:left w:val="nil"/>
              <w:bottom w:val="nil"/>
              <w:right w:val="nil"/>
            </w:tcBorders>
            <w:shd w:val="clear" w:color="auto" w:fill="auto"/>
            <w:noWrap/>
            <w:vAlign w:val="bottom"/>
            <w:hideMark/>
          </w:tcPr>
          <w:p w14:paraId="795DD1FB"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1FC"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1F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1FE"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1FF"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20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201" w14:textId="77777777" w:rsidR="009E2845" w:rsidRPr="00A35703" w:rsidRDefault="00027761">
            <w:pPr>
              <w:spacing w:after="0"/>
              <w:rPr>
                <w:rFonts w:ascii="Times New Roman" w:eastAsia="Times New Roman" w:hAnsi="Times New Roman" w:cs="Times New Roman"/>
                <w:sz w:val="20"/>
              </w:rPr>
            </w:pPr>
          </w:p>
        </w:tc>
      </w:tr>
      <w:tr w:rsidR="00B01EFE" w14:paraId="795DD206" w14:textId="77777777">
        <w:trPr>
          <w:trHeight w:val="300"/>
        </w:trPr>
        <w:tc>
          <w:tcPr>
            <w:tcW w:w="1301" w:type="dxa"/>
            <w:tcBorders>
              <w:top w:val="nil"/>
              <w:left w:val="nil"/>
              <w:bottom w:val="nil"/>
              <w:right w:val="nil"/>
            </w:tcBorders>
            <w:shd w:val="clear" w:color="auto" w:fill="auto"/>
            <w:noWrap/>
            <w:vAlign w:val="bottom"/>
            <w:hideMark/>
          </w:tcPr>
          <w:p w14:paraId="795DD203"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20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48 ως έχει   ΔΕΚΤΟ ΚΑΤΑ ΠΛΕΙΟΨΗΦΙΑ</w:t>
            </w:r>
          </w:p>
        </w:tc>
        <w:tc>
          <w:tcPr>
            <w:tcW w:w="1072" w:type="dxa"/>
            <w:tcBorders>
              <w:top w:val="nil"/>
              <w:left w:val="nil"/>
              <w:bottom w:val="nil"/>
              <w:right w:val="nil"/>
            </w:tcBorders>
            <w:shd w:val="clear" w:color="auto" w:fill="auto"/>
            <w:noWrap/>
            <w:vAlign w:val="bottom"/>
            <w:hideMark/>
          </w:tcPr>
          <w:p w14:paraId="795DD205" w14:textId="77777777" w:rsidR="009E2845" w:rsidRPr="00A35703" w:rsidRDefault="00027761">
            <w:pPr>
              <w:spacing w:after="0"/>
              <w:rPr>
                <w:rFonts w:ascii="Calibri" w:eastAsia="Times New Roman" w:hAnsi="Calibri" w:cs="Times New Roman"/>
                <w:color w:val="000000"/>
                <w:sz w:val="22"/>
                <w:szCs w:val="22"/>
              </w:rPr>
            </w:pPr>
          </w:p>
        </w:tc>
      </w:tr>
      <w:tr w:rsidR="00B01EFE" w14:paraId="795DD20E" w14:textId="77777777">
        <w:trPr>
          <w:trHeight w:val="300"/>
        </w:trPr>
        <w:tc>
          <w:tcPr>
            <w:tcW w:w="1301" w:type="dxa"/>
            <w:tcBorders>
              <w:top w:val="nil"/>
              <w:left w:val="nil"/>
              <w:bottom w:val="nil"/>
              <w:right w:val="nil"/>
            </w:tcBorders>
            <w:shd w:val="clear" w:color="auto" w:fill="auto"/>
            <w:noWrap/>
            <w:vAlign w:val="bottom"/>
            <w:hideMark/>
          </w:tcPr>
          <w:p w14:paraId="795DD20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20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20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20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20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20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20D" w14:textId="77777777" w:rsidR="009E2845" w:rsidRPr="00A35703" w:rsidRDefault="00027761">
            <w:pPr>
              <w:spacing w:after="0"/>
              <w:rPr>
                <w:rFonts w:ascii="Times New Roman" w:eastAsia="Times New Roman" w:hAnsi="Times New Roman" w:cs="Times New Roman"/>
                <w:sz w:val="20"/>
              </w:rPr>
            </w:pPr>
          </w:p>
        </w:tc>
      </w:tr>
      <w:tr w:rsidR="00B01EFE" w14:paraId="795DD216" w14:textId="77777777">
        <w:trPr>
          <w:trHeight w:val="300"/>
        </w:trPr>
        <w:tc>
          <w:tcPr>
            <w:tcW w:w="1301" w:type="dxa"/>
            <w:tcBorders>
              <w:top w:val="nil"/>
              <w:left w:val="nil"/>
              <w:bottom w:val="nil"/>
              <w:right w:val="nil"/>
            </w:tcBorders>
            <w:shd w:val="clear" w:color="auto" w:fill="auto"/>
            <w:noWrap/>
            <w:vAlign w:val="bottom"/>
            <w:hideMark/>
          </w:tcPr>
          <w:p w14:paraId="795DD20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21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21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21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21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21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215" w14:textId="77777777" w:rsidR="009E2845" w:rsidRPr="00A35703" w:rsidRDefault="00027761">
            <w:pPr>
              <w:spacing w:after="0"/>
              <w:rPr>
                <w:rFonts w:ascii="Times New Roman" w:eastAsia="Times New Roman" w:hAnsi="Times New Roman" w:cs="Times New Roman"/>
                <w:sz w:val="20"/>
              </w:rPr>
            </w:pPr>
          </w:p>
        </w:tc>
      </w:tr>
      <w:tr w:rsidR="00B01EFE" w14:paraId="795DD21E" w14:textId="77777777">
        <w:trPr>
          <w:trHeight w:val="300"/>
        </w:trPr>
        <w:tc>
          <w:tcPr>
            <w:tcW w:w="1301" w:type="dxa"/>
            <w:tcBorders>
              <w:top w:val="nil"/>
              <w:left w:val="nil"/>
              <w:bottom w:val="nil"/>
              <w:right w:val="nil"/>
            </w:tcBorders>
            <w:shd w:val="clear" w:color="auto" w:fill="auto"/>
            <w:noWrap/>
            <w:vAlign w:val="bottom"/>
            <w:hideMark/>
          </w:tcPr>
          <w:p w14:paraId="795DD21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21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21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21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21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21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21D" w14:textId="77777777" w:rsidR="009E2845" w:rsidRPr="00A35703" w:rsidRDefault="00027761">
            <w:pPr>
              <w:spacing w:after="0"/>
              <w:rPr>
                <w:rFonts w:ascii="Times New Roman" w:eastAsia="Times New Roman" w:hAnsi="Times New Roman" w:cs="Times New Roman"/>
                <w:sz w:val="20"/>
              </w:rPr>
            </w:pPr>
          </w:p>
        </w:tc>
      </w:tr>
      <w:tr w:rsidR="00B01EFE" w14:paraId="795DD226" w14:textId="77777777">
        <w:trPr>
          <w:trHeight w:val="300"/>
        </w:trPr>
        <w:tc>
          <w:tcPr>
            <w:tcW w:w="1301" w:type="dxa"/>
            <w:tcBorders>
              <w:top w:val="nil"/>
              <w:left w:val="nil"/>
              <w:bottom w:val="nil"/>
              <w:right w:val="nil"/>
            </w:tcBorders>
            <w:shd w:val="clear" w:color="auto" w:fill="auto"/>
            <w:noWrap/>
            <w:vAlign w:val="bottom"/>
            <w:hideMark/>
          </w:tcPr>
          <w:p w14:paraId="795DD21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22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22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22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22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22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225" w14:textId="77777777" w:rsidR="009E2845" w:rsidRPr="00A35703" w:rsidRDefault="00027761">
            <w:pPr>
              <w:spacing w:after="0"/>
              <w:rPr>
                <w:rFonts w:ascii="Times New Roman" w:eastAsia="Times New Roman" w:hAnsi="Times New Roman" w:cs="Times New Roman"/>
                <w:sz w:val="20"/>
              </w:rPr>
            </w:pPr>
          </w:p>
        </w:tc>
      </w:tr>
      <w:tr w:rsidR="00B01EFE" w14:paraId="795DD22E" w14:textId="77777777">
        <w:trPr>
          <w:trHeight w:val="300"/>
        </w:trPr>
        <w:tc>
          <w:tcPr>
            <w:tcW w:w="1301" w:type="dxa"/>
            <w:tcBorders>
              <w:top w:val="nil"/>
              <w:left w:val="nil"/>
              <w:bottom w:val="nil"/>
              <w:right w:val="nil"/>
            </w:tcBorders>
            <w:shd w:val="clear" w:color="auto" w:fill="auto"/>
            <w:noWrap/>
            <w:vAlign w:val="bottom"/>
            <w:hideMark/>
          </w:tcPr>
          <w:p w14:paraId="795DD22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22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22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22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22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22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22D" w14:textId="77777777" w:rsidR="009E2845" w:rsidRPr="00A35703" w:rsidRDefault="00027761">
            <w:pPr>
              <w:spacing w:after="0"/>
              <w:rPr>
                <w:rFonts w:ascii="Times New Roman" w:eastAsia="Times New Roman" w:hAnsi="Times New Roman" w:cs="Times New Roman"/>
                <w:sz w:val="20"/>
              </w:rPr>
            </w:pPr>
          </w:p>
        </w:tc>
      </w:tr>
      <w:tr w:rsidR="00B01EFE" w14:paraId="795DD236" w14:textId="77777777">
        <w:trPr>
          <w:trHeight w:val="300"/>
        </w:trPr>
        <w:tc>
          <w:tcPr>
            <w:tcW w:w="1301" w:type="dxa"/>
            <w:tcBorders>
              <w:top w:val="nil"/>
              <w:left w:val="nil"/>
              <w:bottom w:val="nil"/>
              <w:right w:val="nil"/>
            </w:tcBorders>
            <w:shd w:val="clear" w:color="auto" w:fill="auto"/>
            <w:noWrap/>
            <w:vAlign w:val="bottom"/>
            <w:hideMark/>
          </w:tcPr>
          <w:p w14:paraId="795DD22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23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23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23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23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23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235" w14:textId="77777777" w:rsidR="009E2845" w:rsidRPr="00A35703" w:rsidRDefault="00027761">
            <w:pPr>
              <w:spacing w:after="0"/>
              <w:rPr>
                <w:rFonts w:ascii="Times New Roman" w:eastAsia="Times New Roman" w:hAnsi="Times New Roman" w:cs="Times New Roman"/>
                <w:sz w:val="20"/>
              </w:rPr>
            </w:pPr>
          </w:p>
        </w:tc>
      </w:tr>
      <w:tr w:rsidR="00B01EFE" w14:paraId="795DD23E" w14:textId="77777777">
        <w:trPr>
          <w:trHeight w:val="300"/>
        </w:trPr>
        <w:tc>
          <w:tcPr>
            <w:tcW w:w="1301" w:type="dxa"/>
            <w:tcBorders>
              <w:top w:val="nil"/>
              <w:left w:val="nil"/>
              <w:bottom w:val="nil"/>
              <w:right w:val="nil"/>
            </w:tcBorders>
            <w:shd w:val="clear" w:color="auto" w:fill="auto"/>
            <w:noWrap/>
            <w:vAlign w:val="bottom"/>
            <w:hideMark/>
          </w:tcPr>
          <w:p w14:paraId="795DD23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23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23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23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23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23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23D" w14:textId="77777777" w:rsidR="009E2845" w:rsidRPr="00A35703" w:rsidRDefault="00027761">
            <w:pPr>
              <w:spacing w:after="0"/>
              <w:rPr>
                <w:rFonts w:ascii="Times New Roman" w:eastAsia="Times New Roman" w:hAnsi="Times New Roman" w:cs="Times New Roman"/>
                <w:sz w:val="20"/>
              </w:rPr>
            </w:pPr>
          </w:p>
        </w:tc>
      </w:tr>
      <w:tr w:rsidR="00B01EFE" w14:paraId="795DD245" w14:textId="77777777">
        <w:trPr>
          <w:trHeight w:val="300"/>
        </w:trPr>
        <w:tc>
          <w:tcPr>
            <w:tcW w:w="3218" w:type="dxa"/>
            <w:gridSpan w:val="2"/>
            <w:tcBorders>
              <w:top w:val="nil"/>
              <w:left w:val="nil"/>
              <w:bottom w:val="nil"/>
              <w:right w:val="nil"/>
            </w:tcBorders>
            <w:shd w:val="clear" w:color="auto" w:fill="auto"/>
            <w:noWrap/>
            <w:vAlign w:val="bottom"/>
            <w:hideMark/>
          </w:tcPr>
          <w:p w14:paraId="795DD23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240"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24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24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24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244" w14:textId="77777777" w:rsidR="009E2845" w:rsidRPr="00A35703" w:rsidRDefault="00027761">
            <w:pPr>
              <w:spacing w:after="0"/>
              <w:rPr>
                <w:rFonts w:ascii="Times New Roman" w:eastAsia="Times New Roman" w:hAnsi="Times New Roman" w:cs="Times New Roman"/>
                <w:sz w:val="20"/>
              </w:rPr>
            </w:pPr>
          </w:p>
        </w:tc>
      </w:tr>
      <w:tr w:rsidR="00B01EFE" w14:paraId="795DD24D" w14:textId="77777777">
        <w:trPr>
          <w:trHeight w:val="300"/>
        </w:trPr>
        <w:tc>
          <w:tcPr>
            <w:tcW w:w="1301" w:type="dxa"/>
            <w:tcBorders>
              <w:top w:val="nil"/>
              <w:left w:val="nil"/>
              <w:bottom w:val="nil"/>
              <w:right w:val="nil"/>
            </w:tcBorders>
            <w:shd w:val="clear" w:color="auto" w:fill="auto"/>
            <w:noWrap/>
            <w:vAlign w:val="bottom"/>
            <w:hideMark/>
          </w:tcPr>
          <w:p w14:paraId="795DD246"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247"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24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249"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24A"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24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24C" w14:textId="77777777" w:rsidR="009E2845" w:rsidRPr="00A35703" w:rsidRDefault="00027761">
            <w:pPr>
              <w:spacing w:after="0"/>
              <w:rPr>
                <w:rFonts w:ascii="Times New Roman" w:eastAsia="Times New Roman" w:hAnsi="Times New Roman" w:cs="Times New Roman"/>
                <w:sz w:val="20"/>
              </w:rPr>
            </w:pPr>
          </w:p>
        </w:tc>
      </w:tr>
      <w:tr w:rsidR="00B01EFE" w14:paraId="795DD251" w14:textId="77777777">
        <w:trPr>
          <w:trHeight w:val="300"/>
        </w:trPr>
        <w:tc>
          <w:tcPr>
            <w:tcW w:w="1301" w:type="dxa"/>
            <w:tcBorders>
              <w:top w:val="nil"/>
              <w:left w:val="nil"/>
              <w:bottom w:val="nil"/>
              <w:right w:val="nil"/>
            </w:tcBorders>
            <w:shd w:val="clear" w:color="auto" w:fill="auto"/>
            <w:noWrap/>
            <w:vAlign w:val="bottom"/>
            <w:hideMark/>
          </w:tcPr>
          <w:p w14:paraId="795DD24E"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24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49 ως έχει   ΔΕΚΤΟ ΚΑΤΑ ΠΛΕΙΟΨΗΦΙΑ</w:t>
            </w:r>
          </w:p>
        </w:tc>
        <w:tc>
          <w:tcPr>
            <w:tcW w:w="1072" w:type="dxa"/>
            <w:tcBorders>
              <w:top w:val="nil"/>
              <w:left w:val="nil"/>
              <w:bottom w:val="nil"/>
              <w:right w:val="nil"/>
            </w:tcBorders>
            <w:shd w:val="clear" w:color="auto" w:fill="auto"/>
            <w:noWrap/>
            <w:vAlign w:val="bottom"/>
            <w:hideMark/>
          </w:tcPr>
          <w:p w14:paraId="795DD250" w14:textId="77777777" w:rsidR="009E2845" w:rsidRPr="00A35703" w:rsidRDefault="00027761">
            <w:pPr>
              <w:spacing w:after="0"/>
              <w:rPr>
                <w:rFonts w:ascii="Calibri" w:eastAsia="Times New Roman" w:hAnsi="Calibri" w:cs="Times New Roman"/>
                <w:color w:val="000000"/>
                <w:sz w:val="22"/>
                <w:szCs w:val="22"/>
              </w:rPr>
            </w:pPr>
          </w:p>
        </w:tc>
      </w:tr>
      <w:tr w:rsidR="00B01EFE" w14:paraId="795DD259" w14:textId="77777777">
        <w:trPr>
          <w:trHeight w:val="300"/>
        </w:trPr>
        <w:tc>
          <w:tcPr>
            <w:tcW w:w="1301" w:type="dxa"/>
            <w:tcBorders>
              <w:top w:val="nil"/>
              <w:left w:val="nil"/>
              <w:bottom w:val="nil"/>
              <w:right w:val="nil"/>
            </w:tcBorders>
            <w:shd w:val="clear" w:color="auto" w:fill="auto"/>
            <w:noWrap/>
            <w:vAlign w:val="bottom"/>
            <w:hideMark/>
          </w:tcPr>
          <w:p w14:paraId="795DD25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25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25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25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25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25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258" w14:textId="77777777" w:rsidR="009E2845" w:rsidRPr="00A35703" w:rsidRDefault="00027761">
            <w:pPr>
              <w:spacing w:after="0"/>
              <w:rPr>
                <w:rFonts w:ascii="Times New Roman" w:eastAsia="Times New Roman" w:hAnsi="Times New Roman" w:cs="Times New Roman"/>
                <w:sz w:val="20"/>
              </w:rPr>
            </w:pPr>
          </w:p>
        </w:tc>
      </w:tr>
      <w:tr w:rsidR="00B01EFE" w14:paraId="795DD261" w14:textId="77777777">
        <w:trPr>
          <w:trHeight w:val="300"/>
        </w:trPr>
        <w:tc>
          <w:tcPr>
            <w:tcW w:w="1301" w:type="dxa"/>
            <w:tcBorders>
              <w:top w:val="nil"/>
              <w:left w:val="nil"/>
              <w:bottom w:val="nil"/>
              <w:right w:val="nil"/>
            </w:tcBorders>
            <w:shd w:val="clear" w:color="auto" w:fill="auto"/>
            <w:noWrap/>
            <w:vAlign w:val="bottom"/>
            <w:hideMark/>
          </w:tcPr>
          <w:p w14:paraId="795DD25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25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25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25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25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25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260" w14:textId="77777777" w:rsidR="009E2845" w:rsidRPr="00A35703" w:rsidRDefault="00027761">
            <w:pPr>
              <w:spacing w:after="0"/>
              <w:rPr>
                <w:rFonts w:ascii="Times New Roman" w:eastAsia="Times New Roman" w:hAnsi="Times New Roman" w:cs="Times New Roman"/>
                <w:sz w:val="20"/>
              </w:rPr>
            </w:pPr>
          </w:p>
        </w:tc>
      </w:tr>
      <w:tr w:rsidR="00B01EFE" w14:paraId="795DD269" w14:textId="77777777">
        <w:trPr>
          <w:trHeight w:val="300"/>
        </w:trPr>
        <w:tc>
          <w:tcPr>
            <w:tcW w:w="1301" w:type="dxa"/>
            <w:tcBorders>
              <w:top w:val="nil"/>
              <w:left w:val="nil"/>
              <w:bottom w:val="nil"/>
              <w:right w:val="nil"/>
            </w:tcBorders>
            <w:shd w:val="clear" w:color="auto" w:fill="auto"/>
            <w:noWrap/>
            <w:vAlign w:val="bottom"/>
            <w:hideMark/>
          </w:tcPr>
          <w:p w14:paraId="795DD26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26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26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26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26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26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268" w14:textId="77777777" w:rsidR="009E2845" w:rsidRPr="00A35703" w:rsidRDefault="00027761">
            <w:pPr>
              <w:spacing w:after="0"/>
              <w:rPr>
                <w:rFonts w:ascii="Times New Roman" w:eastAsia="Times New Roman" w:hAnsi="Times New Roman" w:cs="Times New Roman"/>
                <w:sz w:val="20"/>
              </w:rPr>
            </w:pPr>
          </w:p>
        </w:tc>
      </w:tr>
      <w:tr w:rsidR="00B01EFE" w14:paraId="795DD271" w14:textId="77777777">
        <w:trPr>
          <w:trHeight w:val="300"/>
        </w:trPr>
        <w:tc>
          <w:tcPr>
            <w:tcW w:w="1301" w:type="dxa"/>
            <w:tcBorders>
              <w:top w:val="nil"/>
              <w:left w:val="nil"/>
              <w:bottom w:val="nil"/>
              <w:right w:val="nil"/>
            </w:tcBorders>
            <w:shd w:val="clear" w:color="auto" w:fill="auto"/>
            <w:noWrap/>
            <w:vAlign w:val="bottom"/>
            <w:hideMark/>
          </w:tcPr>
          <w:p w14:paraId="795DD26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26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26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26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26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26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270" w14:textId="77777777" w:rsidR="009E2845" w:rsidRPr="00A35703" w:rsidRDefault="00027761">
            <w:pPr>
              <w:spacing w:after="0"/>
              <w:rPr>
                <w:rFonts w:ascii="Times New Roman" w:eastAsia="Times New Roman" w:hAnsi="Times New Roman" w:cs="Times New Roman"/>
                <w:sz w:val="20"/>
              </w:rPr>
            </w:pPr>
          </w:p>
        </w:tc>
      </w:tr>
      <w:tr w:rsidR="00B01EFE" w14:paraId="795DD279" w14:textId="77777777">
        <w:trPr>
          <w:trHeight w:val="300"/>
        </w:trPr>
        <w:tc>
          <w:tcPr>
            <w:tcW w:w="1301" w:type="dxa"/>
            <w:tcBorders>
              <w:top w:val="nil"/>
              <w:left w:val="nil"/>
              <w:bottom w:val="nil"/>
              <w:right w:val="nil"/>
            </w:tcBorders>
            <w:shd w:val="clear" w:color="auto" w:fill="auto"/>
            <w:noWrap/>
            <w:vAlign w:val="bottom"/>
            <w:hideMark/>
          </w:tcPr>
          <w:p w14:paraId="795DD27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27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27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27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27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27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278" w14:textId="77777777" w:rsidR="009E2845" w:rsidRPr="00A35703" w:rsidRDefault="00027761">
            <w:pPr>
              <w:spacing w:after="0"/>
              <w:rPr>
                <w:rFonts w:ascii="Times New Roman" w:eastAsia="Times New Roman" w:hAnsi="Times New Roman" w:cs="Times New Roman"/>
                <w:sz w:val="20"/>
              </w:rPr>
            </w:pPr>
          </w:p>
        </w:tc>
      </w:tr>
      <w:tr w:rsidR="00B01EFE" w14:paraId="795DD281" w14:textId="77777777">
        <w:trPr>
          <w:trHeight w:val="300"/>
        </w:trPr>
        <w:tc>
          <w:tcPr>
            <w:tcW w:w="1301" w:type="dxa"/>
            <w:tcBorders>
              <w:top w:val="nil"/>
              <w:left w:val="nil"/>
              <w:bottom w:val="nil"/>
              <w:right w:val="nil"/>
            </w:tcBorders>
            <w:shd w:val="clear" w:color="auto" w:fill="auto"/>
            <w:noWrap/>
            <w:vAlign w:val="bottom"/>
            <w:hideMark/>
          </w:tcPr>
          <w:p w14:paraId="795DD27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27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27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27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27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27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280" w14:textId="77777777" w:rsidR="009E2845" w:rsidRPr="00A35703" w:rsidRDefault="00027761">
            <w:pPr>
              <w:spacing w:after="0"/>
              <w:rPr>
                <w:rFonts w:ascii="Times New Roman" w:eastAsia="Times New Roman" w:hAnsi="Times New Roman" w:cs="Times New Roman"/>
                <w:sz w:val="20"/>
              </w:rPr>
            </w:pPr>
          </w:p>
        </w:tc>
      </w:tr>
      <w:tr w:rsidR="00B01EFE" w14:paraId="795DD289" w14:textId="77777777">
        <w:trPr>
          <w:trHeight w:val="300"/>
        </w:trPr>
        <w:tc>
          <w:tcPr>
            <w:tcW w:w="1301" w:type="dxa"/>
            <w:tcBorders>
              <w:top w:val="nil"/>
              <w:left w:val="nil"/>
              <w:bottom w:val="nil"/>
              <w:right w:val="nil"/>
            </w:tcBorders>
            <w:shd w:val="clear" w:color="auto" w:fill="auto"/>
            <w:noWrap/>
            <w:vAlign w:val="bottom"/>
            <w:hideMark/>
          </w:tcPr>
          <w:p w14:paraId="795DD28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28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28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28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28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28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288" w14:textId="77777777" w:rsidR="009E2845" w:rsidRPr="00A35703" w:rsidRDefault="00027761">
            <w:pPr>
              <w:spacing w:after="0"/>
              <w:rPr>
                <w:rFonts w:ascii="Times New Roman" w:eastAsia="Times New Roman" w:hAnsi="Times New Roman" w:cs="Times New Roman"/>
                <w:sz w:val="20"/>
              </w:rPr>
            </w:pPr>
          </w:p>
        </w:tc>
      </w:tr>
      <w:tr w:rsidR="00B01EFE" w14:paraId="795DD290" w14:textId="77777777">
        <w:trPr>
          <w:trHeight w:val="300"/>
        </w:trPr>
        <w:tc>
          <w:tcPr>
            <w:tcW w:w="3218" w:type="dxa"/>
            <w:gridSpan w:val="2"/>
            <w:tcBorders>
              <w:top w:val="nil"/>
              <w:left w:val="nil"/>
              <w:bottom w:val="nil"/>
              <w:right w:val="nil"/>
            </w:tcBorders>
            <w:shd w:val="clear" w:color="auto" w:fill="auto"/>
            <w:noWrap/>
            <w:vAlign w:val="bottom"/>
            <w:hideMark/>
          </w:tcPr>
          <w:p w14:paraId="795DD28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28B"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28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28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28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28F" w14:textId="77777777" w:rsidR="009E2845" w:rsidRPr="00A35703" w:rsidRDefault="00027761">
            <w:pPr>
              <w:spacing w:after="0"/>
              <w:rPr>
                <w:rFonts w:ascii="Times New Roman" w:eastAsia="Times New Roman" w:hAnsi="Times New Roman" w:cs="Times New Roman"/>
                <w:sz w:val="20"/>
              </w:rPr>
            </w:pPr>
          </w:p>
        </w:tc>
      </w:tr>
      <w:tr w:rsidR="00B01EFE" w14:paraId="795DD298" w14:textId="77777777">
        <w:trPr>
          <w:trHeight w:val="300"/>
        </w:trPr>
        <w:tc>
          <w:tcPr>
            <w:tcW w:w="1301" w:type="dxa"/>
            <w:tcBorders>
              <w:top w:val="nil"/>
              <w:left w:val="nil"/>
              <w:bottom w:val="nil"/>
              <w:right w:val="nil"/>
            </w:tcBorders>
            <w:shd w:val="clear" w:color="auto" w:fill="auto"/>
            <w:noWrap/>
            <w:vAlign w:val="bottom"/>
            <w:hideMark/>
          </w:tcPr>
          <w:p w14:paraId="795DD291"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292"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29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294"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295"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29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297" w14:textId="77777777" w:rsidR="009E2845" w:rsidRPr="00A35703" w:rsidRDefault="00027761">
            <w:pPr>
              <w:spacing w:after="0"/>
              <w:rPr>
                <w:rFonts w:ascii="Times New Roman" w:eastAsia="Times New Roman" w:hAnsi="Times New Roman" w:cs="Times New Roman"/>
                <w:sz w:val="20"/>
              </w:rPr>
            </w:pPr>
          </w:p>
        </w:tc>
      </w:tr>
      <w:tr w:rsidR="00B01EFE" w14:paraId="795DD29C" w14:textId="77777777">
        <w:trPr>
          <w:trHeight w:val="300"/>
        </w:trPr>
        <w:tc>
          <w:tcPr>
            <w:tcW w:w="1301" w:type="dxa"/>
            <w:tcBorders>
              <w:top w:val="nil"/>
              <w:left w:val="nil"/>
              <w:bottom w:val="nil"/>
              <w:right w:val="nil"/>
            </w:tcBorders>
            <w:shd w:val="clear" w:color="auto" w:fill="auto"/>
            <w:noWrap/>
            <w:vAlign w:val="bottom"/>
            <w:hideMark/>
          </w:tcPr>
          <w:p w14:paraId="795DD299"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29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50 ως έχει   ΔΕΚΤΟ ΚΑΤΑ ΠΛΕΙΟΨΗΦΙΑ</w:t>
            </w:r>
          </w:p>
        </w:tc>
        <w:tc>
          <w:tcPr>
            <w:tcW w:w="1072" w:type="dxa"/>
            <w:tcBorders>
              <w:top w:val="nil"/>
              <w:left w:val="nil"/>
              <w:bottom w:val="nil"/>
              <w:right w:val="nil"/>
            </w:tcBorders>
            <w:shd w:val="clear" w:color="auto" w:fill="auto"/>
            <w:noWrap/>
            <w:vAlign w:val="bottom"/>
            <w:hideMark/>
          </w:tcPr>
          <w:p w14:paraId="795DD29B" w14:textId="77777777" w:rsidR="009E2845" w:rsidRPr="00A35703" w:rsidRDefault="00027761">
            <w:pPr>
              <w:spacing w:after="0"/>
              <w:rPr>
                <w:rFonts w:ascii="Calibri" w:eastAsia="Times New Roman" w:hAnsi="Calibri" w:cs="Times New Roman"/>
                <w:color w:val="000000"/>
                <w:sz w:val="22"/>
                <w:szCs w:val="22"/>
              </w:rPr>
            </w:pPr>
          </w:p>
        </w:tc>
      </w:tr>
      <w:tr w:rsidR="00B01EFE" w14:paraId="795DD2A4" w14:textId="77777777">
        <w:trPr>
          <w:trHeight w:val="300"/>
        </w:trPr>
        <w:tc>
          <w:tcPr>
            <w:tcW w:w="1301" w:type="dxa"/>
            <w:tcBorders>
              <w:top w:val="nil"/>
              <w:left w:val="nil"/>
              <w:bottom w:val="nil"/>
              <w:right w:val="nil"/>
            </w:tcBorders>
            <w:shd w:val="clear" w:color="auto" w:fill="auto"/>
            <w:noWrap/>
            <w:vAlign w:val="bottom"/>
            <w:hideMark/>
          </w:tcPr>
          <w:p w14:paraId="795DD29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29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29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2A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2A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2A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2A3" w14:textId="77777777" w:rsidR="009E2845" w:rsidRPr="00A35703" w:rsidRDefault="00027761">
            <w:pPr>
              <w:spacing w:after="0"/>
              <w:rPr>
                <w:rFonts w:ascii="Times New Roman" w:eastAsia="Times New Roman" w:hAnsi="Times New Roman" w:cs="Times New Roman"/>
                <w:sz w:val="20"/>
              </w:rPr>
            </w:pPr>
          </w:p>
        </w:tc>
      </w:tr>
      <w:tr w:rsidR="00B01EFE" w14:paraId="795DD2AC" w14:textId="77777777">
        <w:trPr>
          <w:trHeight w:val="300"/>
        </w:trPr>
        <w:tc>
          <w:tcPr>
            <w:tcW w:w="1301" w:type="dxa"/>
            <w:tcBorders>
              <w:top w:val="nil"/>
              <w:left w:val="nil"/>
              <w:bottom w:val="nil"/>
              <w:right w:val="nil"/>
            </w:tcBorders>
            <w:shd w:val="clear" w:color="auto" w:fill="auto"/>
            <w:noWrap/>
            <w:vAlign w:val="bottom"/>
            <w:hideMark/>
          </w:tcPr>
          <w:p w14:paraId="795DD2A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2A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2A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2A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2A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2A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2AB" w14:textId="77777777" w:rsidR="009E2845" w:rsidRPr="00A35703" w:rsidRDefault="00027761">
            <w:pPr>
              <w:spacing w:after="0"/>
              <w:rPr>
                <w:rFonts w:ascii="Times New Roman" w:eastAsia="Times New Roman" w:hAnsi="Times New Roman" w:cs="Times New Roman"/>
                <w:sz w:val="20"/>
              </w:rPr>
            </w:pPr>
          </w:p>
        </w:tc>
      </w:tr>
      <w:tr w:rsidR="00B01EFE" w14:paraId="795DD2B4" w14:textId="77777777">
        <w:trPr>
          <w:trHeight w:val="300"/>
        </w:trPr>
        <w:tc>
          <w:tcPr>
            <w:tcW w:w="1301" w:type="dxa"/>
            <w:tcBorders>
              <w:top w:val="nil"/>
              <w:left w:val="nil"/>
              <w:bottom w:val="nil"/>
              <w:right w:val="nil"/>
            </w:tcBorders>
            <w:shd w:val="clear" w:color="auto" w:fill="auto"/>
            <w:noWrap/>
            <w:vAlign w:val="bottom"/>
            <w:hideMark/>
          </w:tcPr>
          <w:p w14:paraId="795DD2A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2A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2A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2B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2B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2B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2B3" w14:textId="77777777" w:rsidR="009E2845" w:rsidRPr="00A35703" w:rsidRDefault="00027761">
            <w:pPr>
              <w:spacing w:after="0"/>
              <w:rPr>
                <w:rFonts w:ascii="Times New Roman" w:eastAsia="Times New Roman" w:hAnsi="Times New Roman" w:cs="Times New Roman"/>
                <w:sz w:val="20"/>
              </w:rPr>
            </w:pPr>
          </w:p>
        </w:tc>
      </w:tr>
      <w:tr w:rsidR="00B01EFE" w14:paraId="795DD2BC" w14:textId="77777777">
        <w:trPr>
          <w:trHeight w:val="300"/>
        </w:trPr>
        <w:tc>
          <w:tcPr>
            <w:tcW w:w="1301" w:type="dxa"/>
            <w:tcBorders>
              <w:top w:val="nil"/>
              <w:left w:val="nil"/>
              <w:bottom w:val="nil"/>
              <w:right w:val="nil"/>
            </w:tcBorders>
            <w:shd w:val="clear" w:color="auto" w:fill="auto"/>
            <w:noWrap/>
            <w:vAlign w:val="bottom"/>
            <w:hideMark/>
          </w:tcPr>
          <w:p w14:paraId="795DD2B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2B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2B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2B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2B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2B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2BB" w14:textId="77777777" w:rsidR="009E2845" w:rsidRPr="00A35703" w:rsidRDefault="00027761">
            <w:pPr>
              <w:spacing w:after="0"/>
              <w:rPr>
                <w:rFonts w:ascii="Times New Roman" w:eastAsia="Times New Roman" w:hAnsi="Times New Roman" w:cs="Times New Roman"/>
                <w:sz w:val="20"/>
              </w:rPr>
            </w:pPr>
          </w:p>
        </w:tc>
      </w:tr>
      <w:tr w:rsidR="00B01EFE" w14:paraId="795DD2C4" w14:textId="77777777">
        <w:trPr>
          <w:trHeight w:val="300"/>
        </w:trPr>
        <w:tc>
          <w:tcPr>
            <w:tcW w:w="1301" w:type="dxa"/>
            <w:tcBorders>
              <w:top w:val="nil"/>
              <w:left w:val="nil"/>
              <w:bottom w:val="nil"/>
              <w:right w:val="nil"/>
            </w:tcBorders>
            <w:shd w:val="clear" w:color="auto" w:fill="auto"/>
            <w:noWrap/>
            <w:vAlign w:val="bottom"/>
            <w:hideMark/>
          </w:tcPr>
          <w:p w14:paraId="795DD2B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2B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2B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2C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2C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2C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2C3" w14:textId="77777777" w:rsidR="009E2845" w:rsidRPr="00A35703" w:rsidRDefault="00027761">
            <w:pPr>
              <w:spacing w:after="0"/>
              <w:rPr>
                <w:rFonts w:ascii="Times New Roman" w:eastAsia="Times New Roman" w:hAnsi="Times New Roman" w:cs="Times New Roman"/>
                <w:sz w:val="20"/>
              </w:rPr>
            </w:pPr>
          </w:p>
        </w:tc>
      </w:tr>
      <w:tr w:rsidR="00B01EFE" w14:paraId="795DD2CC" w14:textId="77777777">
        <w:trPr>
          <w:trHeight w:val="300"/>
        </w:trPr>
        <w:tc>
          <w:tcPr>
            <w:tcW w:w="1301" w:type="dxa"/>
            <w:tcBorders>
              <w:top w:val="nil"/>
              <w:left w:val="nil"/>
              <w:bottom w:val="nil"/>
              <w:right w:val="nil"/>
            </w:tcBorders>
            <w:shd w:val="clear" w:color="auto" w:fill="auto"/>
            <w:noWrap/>
            <w:vAlign w:val="bottom"/>
            <w:hideMark/>
          </w:tcPr>
          <w:p w14:paraId="795DD2C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2C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2C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2C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2C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2C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2CB" w14:textId="77777777" w:rsidR="009E2845" w:rsidRPr="00A35703" w:rsidRDefault="00027761">
            <w:pPr>
              <w:spacing w:after="0"/>
              <w:rPr>
                <w:rFonts w:ascii="Times New Roman" w:eastAsia="Times New Roman" w:hAnsi="Times New Roman" w:cs="Times New Roman"/>
                <w:sz w:val="20"/>
              </w:rPr>
            </w:pPr>
          </w:p>
        </w:tc>
      </w:tr>
      <w:tr w:rsidR="00B01EFE" w14:paraId="795DD2D4" w14:textId="77777777">
        <w:trPr>
          <w:trHeight w:val="300"/>
        </w:trPr>
        <w:tc>
          <w:tcPr>
            <w:tcW w:w="1301" w:type="dxa"/>
            <w:tcBorders>
              <w:top w:val="nil"/>
              <w:left w:val="nil"/>
              <w:bottom w:val="nil"/>
              <w:right w:val="nil"/>
            </w:tcBorders>
            <w:shd w:val="clear" w:color="auto" w:fill="auto"/>
            <w:noWrap/>
            <w:vAlign w:val="bottom"/>
            <w:hideMark/>
          </w:tcPr>
          <w:p w14:paraId="795DD2C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2C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2C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2D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2D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2D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2D3" w14:textId="77777777" w:rsidR="009E2845" w:rsidRPr="00A35703" w:rsidRDefault="00027761">
            <w:pPr>
              <w:spacing w:after="0"/>
              <w:rPr>
                <w:rFonts w:ascii="Times New Roman" w:eastAsia="Times New Roman" w:hAnsi="Times New Roman" w:cs="Times New Roman"/>
                <w:sz w:val="20"/>
              </w:rPr>
            </w:pPr>
          </w:p>
        </w:tc>
      </w:tr>
      <w:tr w:rsidR="00B01EFE" w14:paraId="795DD2DB" w14:textId="77777777">
        <w:trPr>
          <w:trHeight w:val="300"/>
        </w:trPr>
        <w:tc>
          <w:tcPr>
            <w:tcW w:w="3218" w:type="dxa"/>
            <w:gridSpan w:val="2"/>
            <w:tcBorders>
              <w:top w:val="nil"/>
              <w:left w:val="nil"/>
              <w:bottom w:val="nil"/>
              <w:right w:val="nil"/>
            </w:tcBorders>
            <w:shd w:val="clear" w:color="auto" w:fill="auto"/>
            <w:noWrap/>
            <w:vAlign w:val="bottom"/>
            <w:hideMark/>
          </w:tcPr>
          <w:p w14:paraId="795DD2D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2D6"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2D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2D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2D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2DA" w14:textId="77777777" w:rsidR="009E2845" w:rsidRPr="00A35703" w:rsidRDefault="00027761">
            <w:pPr>
              <w:spacing w:after="0"/>
              <w:rPr>
                <w:rFonts w:ascii="Times New Roman" w:eastAsia="Times New Roman" w:hAnsi="Times New Roman" w:cs="Times New Roman"/>
                <w:sz w:val="20"/>
              </w:rPr>
            </w:pPr>
          </w:p>
        </w:tc>
      </w:tr>
      <w:tr w:rsidR="00B01EFE" w14:paraId="795DD2E3" w14:textId="77777777">
        <w:trPr>
          <w:trHeight w:val="300"/>
        </w:trPr>
        <w:tc>
          <w:tcPr>
            <w:tcW w:w="1301" w:type="dxa"/>
            <w:tcBorders>
              <w:top w:val="nil"/>
              <w:left w:val="nil"/>
              <w:bottom w:val="nil"/>
              <w:right w:val="nil"/>
            </w:tcBorders>
            <w:shd w:val="clear" w:color="auto" w:fill="auto"/>
            <w:noWrap/>
            <w:vAlign w:val="bottom"/>
            <w:hideMark/>
          </w:tcPr>
          <w:p w14:paraId="795DD2DC"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2DD"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2D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2DF"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2E0"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2E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2E2" w14:textId="77777777" w:rsidR="009E2845" w:rsidRPr="00A35703" w:rsidRDefault="00027761">
            <w:pPr>
              <w:spacing w:after="0"/>
              <w:rPr>
                <w:rFonts w:ascii="Times New Roman" w:eastAsia="Times New Roman" w:hAnsi="Times New Roman" w:cs="Times New Roman"/>
                <w:sz w:val="20"/>
              </w:rPr>
            </w:pPr>
          </w:p>
        </w:tc>
      </w:tr>
      <w:tr w:rsidR="00B01EFE" w14:paraId="795DD2E7" w14:textId="77777777">
        <w:trPr>
          <w:trHeight w:val="300"/>
        </w:trPr>
        <w:tc>
          <w:tcPr>
            <w:tcW w:w="1301" w:type="dxa"/>
            <w:tcBorders>
              <w:top w:val="nil"/>
              <w:left w:val="nil"/>
              <w:bottom w:val="nil"/>
              <w:right w:val="nil"/>
            </w:tcBorders>
            <w:shd w:val="clear" w:color="auto" w:fill="auto"/>
            <w:noWrap/>
            <w:vAlign w:val="bottom"/>
            <w:hideMark/>
          </w:tcPr>
          <w:p w14:paraId="795DD2E4"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2E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51 ως έχει   ΔΕΚΤΟ ΚΑΤΑ ΠΛΕΙΟΨΗΦΙΑ</w:t>
            </w:r>
          </w:p>
        </w:tc>
        <w:tc>
          <w:tcPr>
            <w:tcW w:w="1072" w:type="dxa"/>
            <w:tcBorders>
              <w:top w:val="nil"/>
              <w:left w:val="nil"/>
              <w:bottom w:val="nil"/>
              <w:right w:val="nil"/>
            </w:tcBorders>
            <w:shd w:val="clear" w:color="auto" w:fill="auto"/>
            <w:noWrap/>
            <w:vAlign w:val="bottom"/>
            <w:hideMark/>
          </w:tcPr>
          <w:p w14:paraId="795DD2E6" w14:textId="77777777" w:rsidR="009E2845" w:rsidRPr="00A35703" w:rsidRDefault="00027761">
            <w:pPr>
              <w:spacing w:after="0"/>
              <w:rPr>
                <w:rFonts w:ascii="Calibri" w:eastAsia="Times New Roman" w:hAnsi="Calibri" w:cs="Times New Roman"/>
                <w:color w:val="000000"/>
                <w:sz w:val="22"/>
                <w:szCs w:val="22"/>
              </w:rPr>
            </w:pPr>
          </w:p>
        </w:tc>
      </w:tr>
      <w:tr w:rsidR="00B01EFE" w14:paraId="795DD2EF" w14:textId="77777777">
        <w:trPr>
          <w:trHeight w:val="300"/>
        </w:trPr>
        <w:tc>
          <w:tcPr>
            <w:tcW w:w="1301" w:type="dxa"/>
            <w:tcBorders>
              <w:top w:val="nil"/>
              <w:left w:val="nil"/>
              <w:bottom w:val="nil"/>
              <w:right w:val="nil"/>
            </w:tcBorders>
            <w:shd w:val="clear" w:color="auto" w:fill="auto"/>
            <w:noWrap/>
            <w:vAlign w:val="bottom"/>
            <w:hideMark/>
          </w:tcPr>
          <w:p w14:paraId="795DD2E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2E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2E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2E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2E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2E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2EE" w14:textId="77777777" w:rsidR="009E2845" w:rsidRPr="00A35703" w:rsidRDefault="00027761">
            <w:pPr>
              <w:spacing w:after="0"/>
              <w:rPr>
                <w:rFonts w:ascii="Times New Roman" w:eastAsia="Times New Roman" w:hAnsi="Times New Roman" w:cs="Times New Roman"/>
                <w:sz w:val="20"/>
              </w:rPr>
            </w:pPr>
          </w:p>
        </w:tc>
      </w:tr>
      <w:tr w:rsidR="00B01EFE" w14:paraId="795DD2F7" w14:textId="77777777">
        <w:trPr>
          <w:trHeight w:val="300"/>
        </w:trPr>
        <w:tc>
          <w:tcPr>
            <w:tcW w:w="1301" w:type="dxa"/>
            <w:tcBorders>
              <w:top w:val="nil"/>
              <w:left w:val="nil"/>
              <w:bottom w:val="nil"/>
              <w:right w:val="nil"/>
            </w:tcBorders>
            <w:shd w:val="clear" w:color="auto" w:fill="auto"/>
            <w:noWrap/>
            <w:vAlign w:val="bottom"/>
            <w:hideMark/>
          </w:tcPr>
          <w:p w14:paraId="795DD2F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2F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2F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2F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2F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2F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2F6" w14:textId="77777777" w:rsidR="009E2845" w:rsidRPr="00A35703" w:rsidRDefault="00027761">
            <w:pPr>
              <w:spacing w:after="0"/>
              <w:rPr>
                <w:rFonts w:ascii="Times New Roman" w:eastAsia="Times New Roman" w:hAnsi="Times New Roman" w:cs="Times New Roman"/>
                <w:sz w:val="20"/>
              </w:rPr>
            </w:pPr>
          </w:p>
        </w:tc>
      </w:tr>
      <w:tr w:rsidR="00B01EFE" w14:paraId="795DD2FF" w14:textId="77777777">
        <w:trPr>
          <w:trHeight w:val="300"/>
        </w:trPr>
        <w:tc>
          <w:tcPr>
            <w:tcW w:w="1301" w:type="dxa"/>
            <w:tcBorders>
              <w:top w:val="nil"/>
              <w:left w:val="nil"/>
              <w:bottom w:val="nil"/>
              <w:right w:val="nil"/>
            </w:tcBorders>
            <w:shd w:val="clear" w:color="auto" w:fill="auto"/>
            <w:noWrap/>
            <w:vAlign w:val="bottom"/>
            <w:hideMark/>
          </w:tcPr>
          <w:p w14:paraId="795DD2F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2F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2F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2F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2F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2F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2FE" w14:textId="77777777" w:rsidR="009E2845" w:rsidRPr="00A35703" w:rsidRDefault="00027761">
            <w:pPr>
              <w:spacing w:after="0"/>
              <w:rPr>
                <w:rFonts w:ascii="Times New Roman" w:eastAsia="Times New Roman" w:hAnsi="Times New Roman" w:cs="Times New Roman"/>
                <w:sz w:val="20"/>
              </w:rPr>
            </w:pPr>
          </w:p>
        </w:tc>
      </w:tr>
      <w:tr w:rsidR="00B01EFE" w14:paraId="795DD307" w14:textId="77777777">
        <w:trPr>
          <w:trHeight w:val="300"/>
        </w:trPr>
        <w:tc>
          <w:tcPr>
            <w:tcW w:w="1301" w:type="dxa"/>
            <w:tcBorders>
              <w:top w:val="nil"/>
              <w:left w:val="nil"/>
              <w:bottom w:val="nil"/>
              <w:right w:val="nil"/>
            </w:tcBorders>
            <w:shd w:val="clear" w:color="auto" w:fill="auto"/>
            <w:noWrap/>
            <w:vAlign w:val="bottom"/>
            <w:hideMark/>
          </w:tcPr>
          <w:p w14:paraId="795DD30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30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30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30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30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30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306" w14:textId="77777777" w:rsidR="009E2845" w:rsidRPr="00A35703" w:rsidRDefault="00027761">
            <w:pPr>
              <w:spacing w:after="0"/>
              <w:rPr>
                <w:rFonts w:ascii="Times New Roman" w:eastAsia="Times New Roman" w:hAnsi="Times New Roman" w:cs="Times New Roman"/>
                <w:sz w:val="20"/>
              </w:rPr>
            </w:pPr>
          </w:p>
        </w:tc>
      </w:tr>
      <w:tr w:rsidR="00B01EFE" w14:paraId="795DD30F" w14:textId="77777777">
        <w:trPr>
          <w:trHeight w:val="300"/>
        </w:trPr>
        <w:tc>
          <w:tcPr>
            <w:tcW w:w="1301" w:type="dxa"/>
            <w:tcBorders>
              <w:top w:val="nil"/>
              <w:left w:val="nil"/>
              <w:bottom w:val="nil"/>
              <w:right w:val="nil"/>
            </w:tcBorders>
            <w:shd w:val="clear" w:color="auto" w:fill="auto"/>
            <w:noWrap/>
            <w:vAlign w:val="bottom"/>
            <w:hideMark/>
          </w:tcPr>
          <w:p w14:paraId="795DD30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30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30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30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30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30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30E" w14:textId="77777777" w:rsidR="009E2845" w:rsidRPr="00A35703" w:rsidRDefault="00027761">
            <w:pPr>
              <w:spacing w:after="0"/>
              <w:rPr>
                <w:rFonts w:ascii="Times New Roman" w:eastAsia="Times New Roman" w:hAnsi="Times New Roman" w:cs="Times New Roman"/>
                <w:sz w:val="20"/>
              </w:rPr>
            </w:pPr>
          </w:p>
        </w:tc>
      </w:tr>
      <w:tr w:rsidR="00B01EFE" w14:paraId="795DD317" w14:textId="77777777">
        <w:trPr>
          <w:trHeight w:val="300"/>
        </w:trPr>
        <w:tc>
          <w:tcPr>
            <w:tcW w:w="1301" w:type="dxa"/>
            <w:tcBorders>
              <w:top w:val="nil"/>
              <w:left w:val="nil"/>
              <w:bottom w:val="nil"/>
              <w:right w:val="nil"/>
            </w:tcBorders>
            <w:shd w:val="clear" w:color="auto" w:fill="auto"/>
            <w:noWrap/>
            <w:vAlign w:val="bottom"/>
            <w:hideMark/>
          </w:tcPr>
          <w:p w14:paraId="795DD31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31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31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31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31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31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316" w14:textId="77777777" w:rsidR="009E2845" w:rsidRPr="00A35703" w:rsidRDefault="00027761">
            <w:pPr>
              <w:spacing w:after="0"/>
              <w:rPr>
                <w:rFonts w:ascii="Times New Roman" w:eastAsia="Times New Roman" w:hAnsi="Times New Roman" w:cs="Times New Roman"/>
                <w:sz w:val="20"/>
              </w:rPr>
            </w:pPr>
          </w:p>
        </w:tc>
      </w:tr>
      <w:tr w:rsidR="00B01EFE" w14:paraId="795DD31F" w14:textId="77777777">
        <w:trPr>
          <w:trHeight w:val="300"/>
        </w:trPr>
        <w:tc>
          <w:tcPr>
            <w:tcW w:w="1301" w:type="dxa"/>
            <w:tcBorders>
              <w:top w:val="nil"/>
              <w:left w:val="nil"/>
              <w:bottom w:val="nil"/>
              <w:right w:val="nil"/>
            </w:tcBorders>
            <w:shd w:val="clear" w:color="auto" w:fill="auto"/>
            <w:noWrap/>
            <w:vAlign w:val="bottom"/>
            <w:hideMark/>
          </w:tcPr>
          <w:p w14:paraId="795DD31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31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31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31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31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31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31E" w14:textId="77777777" w:rsidR="009E2845" w:rsidRPr="00A35703" w:rsidRDefault="00027761">
            <w:pPr>
              <w:spacing w:after="0"/>
              <w:rPr>
                <w:rFonts w:ascii="Times New Roman" w:eastAsia="Times New Roman" w:hAnsi="Times New Roman" w:cs="Times New Roman"/>
                <w:sz w:val="20"/>
              </w:rPr>
            </w:pPr>
          </w:p>
        </w:tc>
      </w:tr>
      <w:tr w:rsidR="00B01EFE" w14:paraId="795DD326" w14:textId="77777777">
        <w:trPr>
          <w:trHeight w:val="300"/>
        </w:trPr>
        <w:tc>
          <w:tcPr>
            <w:tcW w:w="3218" w:type="dxa"/>
            <w:gridSpan w:val="2"/>
            <w:tcBorders>
              <w:top w:val="nil"/>
              <w:left w:val="nil"/>
              <w:bottom w:val="nil"/>
              <w:right w:val="nil"/>
            </w:tcBorders>
            <w:shd w:val="clear" w:color="auto" w:fill="auto"/>
            <w:noWrap/>
            <w:vAlign w:val="bottom"/>
            <w:hideMark/>
          </w:tcPr>
          <w:p w14:paraId="795DD32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321"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32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32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32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325" w14:textId="77777777" w:rsidR="009E2845" w:rsidRPr="00A35703" w:rsidRDefault="00027761">
            <w:pPr>
              <w:spacing w:after="0"/>
              <w:rPr>
                <w:rFonts w:ascii="Times New Roman" w:eastAsia="Times New Roman" w:hAnsi="Times New Roman" w:cs="Times New Roman"/>
                <w:sz w:val="20"/>
              </w:rPr>
            </w:pPr>
          </w:p>
        </w:tc>
      </w:tr>
      <w:tr w:rsidR="00B01EFE" w14:paraId="795DD32E" w14:textId="77777777">
        <w:trPr>
          <w:trHeight w:val="300"/>
        </w:trPr>
        <w:tc>
          <w:tcPr>
            <w:tcW w:w="1301" w:type="dxa"/>
            <w:tcBorders>
              <w:top w:val="nil"/>
              <w:left w:val="nil"/>
              <w:bottom w:val="nil"/>
              <w:right w:val="nil"/>
            </w:tcBorders>
            <w:shd w:val="clear" w:color="auto" w:fill="auto"/>
            <w:noWrap/>
            <w:vAlign w:val="bottom"/>
            <w:hideMark/>
          </w:tcPr>
          <w:p w14:paraId="795DD327"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328"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32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32A"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32B"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32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32D" w14:textId="77777777" w:rsidR="009E2845" w:rsidRPr="00A35703" w:rsidRDefault="00027761">
            <w:pPr>
              <w:spacing w:after="0"/>
              <w:rPr>
                <w:rFonts w:ascii="Times New Roman" w:eastAsia="Times New Roman" w:hAnsi="Times New Roman" w:cs="Times New Roman"/>
                <w:sz w:val="20"/>
              </w:rPr>
            </w:pPr>
          </w:p>
        </w:tc>
      </w:tr>
      <w:tr w:rsidR="00B01EFE" w14:paraId="795DD332" w14:textId="77777777">
        <w:trPr>
          <w:trHeight w:val="300"/>
        </w:trPr>
        <w:tc>
          <w:tcPr>
            <w:tcW w:w="1301" w:type="dxa"/>
            <w:tcBorders>
              <w:top w:val="nil"/>
              <w:left w:val="nil"/>
              <w:bottom w:val="nil"/>
              <w:right w:val="nil"/>
            </w:tcBorders>
            <w:shd w:val="clear" w:color="auto" w:fill="auto"/>
            <w:noWrap/>
            <w:vAlign w:val="bottom"/>
            <w:hideMark/>
          </w:tcPr>
          <w:p w14:paraId="795DD32F"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33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52 ως έχει   ΔΕΚΤΟ ΚΑΤΑ ΠΛΕΙΟΨΗΦΙΑ</w:t>
            </w:r>
          </w:p>
        </w:tc>
        <w:tc>
          <w:tcPr>
            <w:tcW w:w="1072" w:type="dxa"/>
            <w:tcBorders>
              <w:top w:val="nil"/>
              <w:left w:val="nil"/>
              <w:bottom w:val="nil"/>
              <w:right w:val="nil"/>
            </w:tcBorders>
            <w:shd w:val="clear" w:color="auto" w:fill="auto"/>
            <w:noWrap/>
            <w:vAlign w:val="bottom"/>
            <w:hideMark/>
          </w:tcPr>
          <w:p w14:paraId="795DD331" w14:textId="77777777" w:rsidR="009E2845" w:rsidRPr="00A35703" w:rsidRDefault="00027761">
            <w:pPr>
              <w:spacing w:after="0"/>
              <w:rPr>
                <w:rFonts w:ascii="Calibri" w:eastAsia="Times New Roman" w:hAnsi="Calibri" w:cs="Times New Roman"/>
                <w:color w:val="000000"/>
                <w:sz w:val="22"/>
                <w:szCs w:val="22"/>
              </w:rPr>
            </w:pPr>
          </w:p>
        </w:tc>
      </w:tr>
      <w:tr w:rsidR="00B01EFE" w14:paraId="795DD33A" w14:textId="77777777">
        <w:trPr>
          <w:trHeight w:val="300"/>
        </w:trPr>
        <w:tc>
          <w:tcPr>
            <w:tcW w:w="1301" w:type="dxa"/>
            <w:tcBorders>
              <w:top w:val="nil"/>
              <w:left w:val="nil"/>
              <w:bottom w:val="nil"/>
              <w:right w:val="nil"/>
            </w:tcBorders>
            <w:shd w:val="clear" w:color="auto" w:fill="auto"/>
            <w:noWrap/>
            <w:vAlign w:val="bottom"/>
            <w:hideMark/>
          </w:tcPr>
          <w:p w14:paraId="795DD33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33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33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33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33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33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339" w14:textId="77777777" w:rsidR="009E2845" w:rsidRPr="00A35703" w:rsidRDefault="00027761">
            <w:pPr>
              <w:spacing w:after="0"/>
              <w:rPr>
                <w:rFonts w:ascii="Times New Roman" w:eastAsia="Times New Roman" w:hAnsi="Times New Roman" w:cs="Times New Roman"/>
                <w:sz w:val="20"/>
              </w:rPr>
            </w:pPr>
          </w:p>
        </w:tc>
      </w:tr>
      <w:tr w:rsidR="00B01EFE" w14:paraId="795DD342" w14:textId="77777777">
        <w:trPr>
          <w:trHeight w:val="300"/>
        </w:trPr>
        <w:tc>
          <w:tcPr>
            <w:tcW w:w="1301" w:type="dxa"/>
            <w:tcBorders>
              <w:top w:val="nil"/>
              <w:left w:val="nil"/>
              <w:bottom w:val="nil"/>
              <w:right w:val="nil"/>
            </w:tcBorders>
            <w:shd w:val="clear" w:color="auto" w:fill="auto"/>
            <w:noWrap/>
            <w:vAlign w:val="bottom"/>
            <w:hideMark/>
          </w:tcPr>
          <w:p w14:paraId="795DD33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33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33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33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33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34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341" w14:textId="77777777" w:rsidR="009E2845" w:rsidRPr="00A35703" w:rsidRDefault="00027761">
            <w:pPr>
              <w:spacing w:after="0"/>
              <w:rPr>
                <w:rFonts w:ascii="Times New Roman" w:eastAsia="Times New Roman" w:hAnsi="Times New Roman" w:cs="Times New Roman"/>
                <w:sz w:val="20"/>
              </w:rPr>
            </w:pPr>
          </w:p>
        </w:tc>
      </w:tr>
      <w:tr w:rsidR="00B01EFE" w14:paraId="795DD34A" w14:textId="77777777">
        <w:trPr>
          <w:trHeight w:val="300"/>
        </w:trPr>
        <w:tc>
          <w:tcPr>
            <w:tcW w:w="1301" w:type="dxa"/>
            <w:tcBorders>
              <w:top w:val="nil"/>
              <w:left w:val="nil"/>
              <w:bottom w:val="nil"/>
              <w:right w:val="nil"/>
            </w:tcBorders>
            <w:shd w:val="clear" w:color="auto" w:fill="auto"/>
            <w:noWrap/>
            <w:vAlign w:val="bottom"/>
            <w:hideMark/>
          </w:tcPr>
          <w:p w14:paraId="795DD34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34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34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34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34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34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349" w14:textId="77777777" w:rsidR="009E2845" w:rsidRPr="00A35703" w:rsidRDefault="00027761">
            <w:pPr>
              <w:spacing w:after="0"/>
              <w:rPr>
                <w:rFonts w:ascii="Times New Roman" w:eastAsia="Times New Roman" w:hAnsi="Times New Roman" w:cs="Times New Roman"/>
                <w:sz w:val="20"/>
              </w:rPr>
            </w:pPr>
          </w:p>
        </w:tc>
      </w:tr>
      <w:tr w:rsidR="00B01EFE" w14:paraId="795DD352" w14:textId="77777777">
        <w:trPr>
          <w:trHeight w:val="300"/>
        </w:trPr>
        <w:tc>
          <w:tcPr>
            <w:tcW w:w="1301" w:type="dxa"/>
            <w:tcBorders>
              <w:top w:val="nil"/>
              <w:left w:val="nil"/>
              <w:bottom w:val="nil"/>
              <w:right w:val="nil"/>
            </w:tcBorders>
            <w:shd w:val="clear" w:color="auto" w:fill="auto"/>
            <w:noWrap/>
            <w:vAlign w:val="bottom"/>
            <w:hideMark/>
          </w:tcPr>
          <w:p w14:paraId="795DD34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34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34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34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34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35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351" w14:textId="77777777" w:rsidR="009E2845" w:rsidRPr="00A35703" w:rsidRDefault="00027761">
            <w:pPr>
              <w:spacing w:after="0"/>
              <w:rPr>
                <w:rFonts w:ascii="Times New Roman" w:eastAsia="Times New Roman" w:hAnsi="Times New Roman" w:cs="Times New Roman"/>
                <w:sz w:val="20"/>
              </w:rPr>
            </w:pPr>
          </w:p>
        </w:tc>
      </w:tr>
      <w:tr w:rsidR="00B01EFE" w14:paraId="795DD35A" w14:textId="77777777">
        <w:trPr>
          <w:trHeight w:val="300"/>
        </w:trPr>
        <w:tc>
          <w:tcPr>
            <w:tcW w:w="1301" w:type="dxa"/>
            <w:tcBorders>
              <w:top w:val="nil"/>
              <w:left w:val="nil"/>
              <w:bottom w:val="nil"/>
              <w:right w:val="nil"/>
            </w:tcBorders>
            <w:shd w:val="clear" w:color="auto" w:fill="auto"/>
            <w:noWrap/>
            <w:vAlign w:val="bottom"/>
            <w:hideMark/>
          </w:tcPr>
          <w:p w14:paraId="795DD35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35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35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35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35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35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359" w14:textId="77777777" w:rsidR="009E2845" w:rsidRPr="00A35703" w:rsidRDefault="00027761">
            <w:pPr>
              <w:spacing w:after="0"/>
              <w:rPr>
                <w:rFonts w:ascii="Times New Roman" w:eastAsia="Times New Roman" w:hAnsi="Times New Roman" w:cs="Times New Roman"/>
                <w:sz w:val="20"/>
              </w:rPr>
            </w:pPr>
          </w:p>
        </w:tc>
      </w:tr>
      <w:tr w:rsidR="00B01EFE" w14:paraId="795DD362" w14:textId="77777777">
        <w:trPr>
          <w:trHeight w:val="300"/>
        </w:trPr>
        <w:tc>
          <w:tcPr>
            <w:tcW w:w="1301" w:type="dxa"/>
            <w:tcBorders>
              <w:top w:val="nil"/>
              <w:left w:val="nil"/>
              <w:bottom w:val="nil"/>
              <w:right w:val="nil"/>
            </w:tcBorders>
            <w:shd w:val="clear" w:color="auto" w:fill="auto"/>
            <w:noWrap/>
            <w:vAlign w:val="bottom"/>
            <w:hideMark/>
          </w:tcPr>
          <w:p w14:paraId="795DD35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35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35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35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35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36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361" w14:textId="77777777" w:rsidR="009E2845" w:rsidRPr="00A35703" w:rsidRDefault="00027761">
            <w:pPr>
              <w:spacing w:after="0"/>
              <w:rPr>
                <w:rFonts w:ascii="Times New Roman" w:eastAsia="Times New Roman" w:hAnsi="Times New Roman" w:cs="Times New Roman"/>
                <w:sz w:val="20"/>
              </w:rPr>
            </w:pPr>
          </w:p>
        </w:tc>
      </w:tr>
      <w:tr w:rsidR="00B01EFE" w14:paraId="795DD36A" w14:textId="77777777">
        <w:trPr>
          <w:trHeight w:val="300"/>
        </w:trPr>
        <w:tc>
          <w:tcPr>
            <w:tcW w:w="1301" w:type="dxa"/>
            <w:tcBorders>
              <w:top w:val="nil"/>
              <w:left w:val="nil"/>
              <w:bottom w:val="nil"/>
              <w:right w:val="nil"/>
            </w:tcBorders>
            <w:shd w:val="clear" w:color="auto" w:fill="auto"/>
            <w:noWrap/>
            <w:vAlign w:val="bottom"/>
            <w:hideMark/>
          </w:tcPr>
          <w:p w14:paraId="795DD36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36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36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36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36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36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369" w14:textId="77777777" w:rsidR="009E2845" w:rsidRPr="00A35703" w:rsidRDefault="00027761">
            <w:pPr>
              <w:spacing w:after="0"/>
              <w:rPr>
                <w:rFonts w:ascii="Times New Roman" w:eastAsia="Times New Roman" w:hAnsi="Times New Roman" w:cs="Times New Roman"/>
                <w:sz w:val="20"/>
              </w:rPr>
            </w:pPr>
          </w:p>
        </w:tc>
      </w:tr>
      <w:tr w:rsidR="00B01EFE" w14:paraId="795DD371" w14:textId="77777777">
        <w:trPr>
          <w:trHeight w:val="300"/>
        </w:trPr>
        <w:tc>
          <w:tcPr>
            <w:tcW w:w="3218" w:type="dxa"/>
            <w:gridSpan w:val="2"/>
            <w:tcBorders>
              <w:top w:val="nil"/>
              <w:left w:val="nil"/>
              <w:bottom w:val="nil"/>
              <w:right w:val="nil"/>
            </w:tcBorders>
            <w:shd w:val="clear" w:color="auto" w:fill="auto"/>
            <w:noWrap/>
            <w:vAlign w:val="bottom"/>
            <w:hideMark/>
          </w:tcPr>
          <w:p w14:paraId="795DD36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36C"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36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36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36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370" w14:textId="77777777" w:rsidR="009E2845" w:rsidRPr="00A35703" w:rsidRDefault="00027761">
            <w:pPr>
              <w:spacing w:after="0"/>
              <w:rPr>
                <w:rFonts w:ascii="Times New Roman" w:eastAsia="Times New Roman" w:hAnsi="Times New Roman" w:cs="Times New Roman"/>
                <w:sz w:val="20"/>
              </w:rPr>
            </w:pPr>
          </w:p>
        </w:tc>
      </w:tr>
      <w:tr w:rsidR="00B01EFE" w14:paraId="795DD379" w14:textId="77777777">
        <w:trPr>
          <w:trHeight w:val="300"/>
        </w:trPr>
        <w:tc>
          <w:tcPr>
            <w:tcW w:w="1301" w:type="dxa"/>
            <w:tcBorders>
              <w:top w:val="nil"/>
              <w:left w:val="nil"/>
              <w:bottom w:val="nil"/>
              <w:right w:val="nil"/>
            </w:tcBorders>
            <w:shd w:val="clear" w:color="auto" w:fill="auto"/>
            <w:noWrap/>
            <w:vAlign w:val="bottom"/>
            <w:hideMark/>
          </w:tcPr>
          <w:p w14:paraId="795DD372"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373"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37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375"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376"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37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378" w14:textId="77777777" w:rsidR="009E2845" w:rsidRPr="00A35703" w:rsidRDefault="00027761">
            <w:pPr>
              <w:spacing w:after="0"/>
              <w:rPr>
                <w:rFonts w:ascii="Times New Roman" w:eastAsia="Times New Roman" w:hAnsi="Times New Roman" w:cs="Times New Roman"/>
                <w:sz w:val="20"/>
              </w:rPr>
            </w:pPr>
          </w:p>
        </w:tc>
      </w:tr>
      <w:tr w:rsidR="00B01EFE" w14:paraId="795DD37D" w14:textId="77777777">
        <w:trPr>
          <w:trHeight w:val="300"/>
        </w:trPr>
        <w:tc>
          <w:tcPr>
            <w:tcW w:w="1301" w:type="dxa"/>
            <w:tcBorders>
              <w:top w:val="nil"/>
              <w:left w:val="nil"/>
              <w:bottom w:val="nil"/>
              <w:right w:val="nil"/>
            </w:tcBorders>
            <w:shd w:val="clear" w:color="auto" w:fill="auto"/>
            <w:noWrap/>
            <w:vAlign w:val="bottom"/>
            <w:hideMark/>
          </w:tcPr>
          <w:p w14:paraId="795DD37A"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37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53 ως έχει   ΔΕΚΤΟ ΚΑΤΑ ΠΛΕΙΟΨΗΦΙΑ</w:t>
            </w:r>
          </w:p>
        </w:tc>
        <w:tc>
          <w:tcPr>
            <w:tcW w:w="1072" w:type="dxa"/>
            <w:tcBorders>
              <w:top w:val="nil"/>
              <w:left w:val="nil"/>
              <w:bottom w:val="nil"/>
              <w:right w:val="nil"/>
            </w:tcBorders>
            <w:shd w:val="clear" w:color="auto" w:fill="auto"/>
            <w:noWrap/>
            <w:vAlign w:val="bottom"/>
            <w:hideMark/>
          </w:tcPr>
          <w:p w14:paraId="795DD37C" w14:textId="77777777" w:rsidR="009E2845" w:rsidRPr="00A35703" w:rsidRDefault="00027761">
            <w:pPr>
              <w:spacing w:after="0"/>
              <w:rPr>
                <w:rFonts w:ascii="Calibri" w:eastAsia="Times New Roman" w:hAnsi="Calibri" w:cs="Times New Roman"/>
                <w:color w:val="000000"/>
                <w:sz w:val="22"/>
                <w:szCs w:val="22"/>
              </w:rPr>
            </w:pPr>
          </w:p>
        </w:tc>
      </w:tr>
      <w:tr w:rsidR="00B01EFE" w14:paraId="795DD385" w14:textId="77777777">
        <w:trPr>
          <w:trHeight w:val="300"/>
        </w:trPr>
        <w:tc>
          <w:tcPr>
            <w:tcW w:w="1301" w:type="dxa"/>
            <w:tcBorders>
              <w:top w:val="nil"/>
              <w:left w:val="nil"/>
              <w:bottom w:val="nil"/>
              <w:right w:val="nil"/>
            </w:tcBorders>
            <w:shd w:val="clear" w:color="auto" w:fill="auto"/>
            <w:noWrap/>
            <w:vAlign w:val="bottom"/>
            <w:hideMark/>
          </w:tcPr>
          <w:p w14:paraId="795DD37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37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38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38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38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38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384" w14:textId="77777777" w:rsidR="009E2845" w:rsidRPr="00A35703" w:rsidRDefault="00027761">
            <w:pPr>
              <w:spacing w:after="0"/>
              <w:rPr>
                <w:rFonts w:ascii="Times New Roman" w:eastAsia="Times New Roman" w:hAnsi="Times New Roman" w:cs="Times New Roman"/>
                <w:sz w:val="20"/>
              </w:rPr>
            </w:pPr>
          </w:p>
        </w:tc>
      </w:tr>
      <w:tr w:rsidR="00B01EFE" w14:paraId="795DD38D" w14:textId="77777777">
        <w:trPr>
          <w:trHeight w:val="300"/>
        </w:trPr>
        <w:tc>
          <w:tcPr>
            <w:tcW w:w="1301" w:type="dxa"/>
            <w:tcBorders>
              <w:top w:val="nil"/>
              <w:left w:val="nil"/>
              <w:bottom w:val="nil"/>
              <w:right w:val="nil"/>
            </w:tcBorders>
            <w:shd w:val="clear" w:color="auto" w:fill="auto"/>
            <w:noWrap/>
            <w:vAlign w:val="bottom"/>
            <w:hideMark/>
          </w:tcPr>
          <w:p w14:paraId="795DD38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38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38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38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38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38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38C" w14:textId="77777777" w:rsidR="009E2845" w:rsidRPr="00A35703" w:rsidRDefault="00027761">
            <w:pPr>
              <w:spacing w:after="0"/>
              <w:rPr>
                <w:rFonts w:ascii="Times New Roman" w:eastAsia="Times New Roman" w:hAnsi="Times New Roman" w:cs="Times New Roman"/>
                <w:sz w:val="20"/>
              </w:rPr>
            </w:pPr>
          </w:p>
        </w:tc>
      </w:tr>
      <w:tr w:rsidR="00B01EFE" w14:paraId="795DD395" w14:textId="77777777">
        <w:trPr>
          <w:trHeight w:val="300"/>
        </w:trPr>
        <w:tc>
          <w:tcPr>
            <w:tcW w:w="1301" w:type="dxa"/>
            <w:tcBorders>
              <w:top w:val="nil"/>
              <w:left w:val="nil"/>
              <w:bottom w:val="nil"/>
              <w:right w:val="nil"/>
            </w:tcBorders>
            <w:shd w:val="clear" w:color="auto" w:fill="auto"/>
            <w:noWrap/>
            <w:vAlign w:val="bottom"/>
            <w:hideMark/>
          </w:tcPr>
          <w:p w14:paraId="795DD38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38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39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39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39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39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394" w14:textId="77777777" w:rsidR="009E2845" w:rsidRPr="00A35703" w:rsidRDefault="00027761">
            <w:pPr>
              <w:spacing w:after="0"/>
              <w:rPr>
                <w:rFonts w:ascii="Times New Roman" w:eastAsia="Times New Roman" w:hAnsi="Times New Roman" w:cs="Times New Roman"/>
                <w:sz w:val="20"/>
              </w:rPr>
            </w:pPr>
          </w:p>
        </w:tc>
      </w:tr>
      <w:tr w:rsidR="00B01EFE" w14:paraId="795DD39D" w14:textId="77777777">
        <w:trPr>
          <w:trHeight w:val="300"/>
        </w:trPr>
        <w:tc>
          <w:tcPr>
            <w:tcW w:w="1301" w:type="dxa"/>
            <w:tcBorders>
              <w:top w:val="nil"/>
              <w:left w:val="nil"/>
              <w:bottom w:val="nil"/>
              <w:right w:val="nil"/>
            </w:tcBorders>
            <w:shd w:val="clear" w:color="auto" w:fill="auto"/>
            <w:noWrap/>
            <w:vAlign w:val="bottom"/>
            <w:hideMark/>
          </w:tcPr>
          <w:p w14:paraId="795DD39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39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39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39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39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39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39C" w14:textId="77777777" w:rsidR="009E2845" w:rsidRPr="00A35703" w:rsidRDefault="00027761">
            <w:pPr>
              <w:spacing w:after="0"/>
              <w:rPr>
                <w:rFonts w:ascii="Times New Roman" w:eastAsia="Times New Roman" w:hAnsi="Times New Roman" w:cs="Times New Roman"/>
                <w:sz w:val="20"/>
              </w:rPr>
            </w:pPr>
          </w:p>
        </w:tc>
      </w:tr>
      <w:tr w:rsidR="00B01EFE" w14:paraId="795DD3A5" w14:textId="77777777">
        <w:trPr>
          <w:trHeight w:val="300"/>
        </w:trPr>
        <w:tc>
          <w:tcPr>
            <w:tcW w:w="1301" w:type="dxa"/>
            <w:tcBorders>
              <w:top w:val="nil"/>
              <w:left w:val="nil"/>
              <w:bottom w:val="nil"/>
              <w:right w:val="nil"/>
            </w:tcBorders>
            <w:shd w:val="clear" w:color="auto" w:fill="auto"/>
            <w:noWrap/>
            <w:vAlign w:val="bottom"/>
            <w:hideMark/>
          </w:tcPr>
          <w:p w14:paraId="795DD39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39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3A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3A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3A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3A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3A4" w14:textId="77777777" w:rsidR="009E2845" w:rsidRPr="00A35703" w:rsidRDefault="00027761">
            <w:pPr>
              <w:spacing w:after="0"/>
              <w:rPr>
                <w:rFonts w:ascii="Times New Roman" w:eastAsia="Times New Roman" w:hAnsi="Times New Roman" w:cs="Times New Roman"/>
                <w:sz w:val="20"/>
              </w:rPr>
            </w:pPr>
          </w:p>
        </w:tc>
      </w:tr>
      <w:tr w:rsidR="00B01EFE" w14:paraId="795DD3AD" w14:textId="77777777">
        <w:trPr>
          <w:trHeight w:val="300"/>
        </w:trPr>
        <w:tc>
          <w:tcPr>
            <w:tcW w:w="1301" w:type="dxa"/>
            <w:tcBorders>
              <w:top w:val="nil"/>
              <w:left w:val="nil"/>
              <w:bottom w:val="nil"/>
              <w:right w:val="nil"/>
            </w:tcBorders>
            <w:shd w:val="clear" w:color="auto" w:fill="auto"/>
            <w:noWrap/>
            <w:vAlign w:val="bottom"/>
            <w:hideMark/>
          </w:tcPr>
          <w:p w14:paraId="795DD3A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3A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3A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3A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3A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3A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3AC" w14:textId="77777777" w:rsidR="009E2845" w:rsidRPr="00A35703" w:rsidRDefault="00027761">
            <w:pPr>
              <w:spacing w:after="0"/>
              <w:rPr>
                <w:rFonts w:ascii="Times New Roman" w:eastAsia="Times New Roman" w:hAnsi="Times New Roman" w:cs="Times New Roman"/>
                <w:sz w:val="20"/>
              </w:rPr>
            </w:pPr>
          </w:p>
        </w:tc>
      </w:tr>
      <w:tr w:rsidR="00B01EFE" w14:paraId="795DD3B5" w14:textId="77777777">
        <w:trPr>
          <w:trHeight w:val="300"/>
        </w:trPr>
        <w:tc>
          <w:tcPr>
            <w:tcW w:w="1301" w:type="dxa"/>
            <w:tcBorders>
              <w:top w:val="nil"/>
              <w:left w:val="nil"/>
              <w:bottom w:val="nil"/>
              <w:right w:val="nil"/>
            </w:tcBorders>
            <w:shd w:val="clear" w:color="auto" w:fill="auto"/>
            <w:noWrap/>
            <w:vAlign w:val="bottom"/>
            <w:hideMark/>
          </w:tcPr>
          <w:p w14:paraId="795DD3A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3A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3B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3B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3B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3B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3B4" w14:textId="77777777" w:rsidR="009E2845" w:rsidRPr="00A35703" w:rsidRDefault="00027761">
            <w:pPr>
              <w:spacing w:after="0"/>
              <w:rPr>
                <w:rFonts w:ascii="Times New Roman" w:eastAsia="Times New Roman" w:hAnsi="Times New Roman" w:cs="Times New Roman"/>
                <w:sz w:val="20"/>
              </w:rPr>
            </w:pPr>
          </w:p>
        </w:tc>
      </w:tr>
      <w:tr w:rsidR="00B01EFE" w14:paraId="795DD3BC" w14:textId="77777777">
        <w:trPr>
          <w:trHeight w:val="300"/>
        </w:trPr>
        <w:tc>
          <w:tcPr>
            <w:tcW w:w="3218" w:type="dxa"/>
            <w:gridSpan w:val="2"/>
            <w:tcBorders>
              <w:top w:val="nil"/>
              <w:left w:val="nil"/>
              <w:bottom w:val="nil"/>
              <w:right w:val="nil"/>
            </w:tcBorders>
            <w:shd w:val="clear" w:color="auto" w:fill="auto"/>
            <w:noWrap/>
            <w:vAlign w:val="bottom"/>
            <w:hideMark/>
          </w:tcPr>
          <w:p w14:paraId="795DD3B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3B7"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3B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3B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3B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3BB" w14:textId="77777777" w:rsidR="009E2845" w:rsidRPr="00A35703" w:rsidRDefault="00027761">
            <w:pPr>
              <w:spacing w:after="0"/>
              <w:rPr>
                <w:rFonts w:ascii="Times New Roman" w:eastAsia="Times New Roman" w:hAnsi="Times New Roman" w:cs="Times New Roman"/>
                <w:sz w:val="20"/>
              </w:rPr>
            </w:pPr>
          </w:p>
        </w:tc>
      </w:tr>
      <w:tr w:rsidR="00B01EFE" w14:paraId="795DD3C4" w14:textId="77777777">
        <w:trPr>
          <w:trHeight w:val="300"/>
        </w:trPr>
        <w:tc>
          <w:tcPr>
            <w:tcW w:w="1301" w:type="dxa"/>
            <w:tcBorders>
              <w:top w:val="nil"/>
              <w:left w:val="nil"/>
              <w:bottom w:val="nil"/>
              <w:right w:val="nil"/>
            </w:tcBorders>
            <w:shd w:val="clear" w:color="auto" w:fill="auto"/>
            <w:noWrap/>
            <w:vAlign w:val="bottom"/>
            <w:hideMark/>
          </w:tcPr>
          <w:p w14:paraId="795DD3BD"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3BE"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3B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3C0"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3C1"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3C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3C3" w14:textId="77777777" w:rsidR="009E2845" w:rsidRPr="00A35703" w:rsidRDefault="00027761">
            <w:pPr>
              <w:spacing w:after="0"/>
              <w:rPr>
                <w:rFonts w:ascii="Times New Roman" w:eastAsia="Times New Roman" w:hAnsi="Times New Roman" w:cs="Times New Roman"/>
                <w:sz w:val="20"/>
              </w:rPr>
            </w:pPr>
          </w:p>
        </w:tc>
      </w:tr>
      <w:tr w:rsidR="00B01EFE" w14:paraId="795DD3C8" w14:textId="77777777">
        <w:trPr>
          <w:trHeight w:val="300"/>
        </w:trPr>
        <w:tc>
          <w:tcPr>
            <w:tcW w:w="1301" w:type="dxa"/>
            <w:tcBorders>
              <w:top w:val="nil"/>
              <w:left w:val="nil"/>
              <w:bottom w:val="nil"/>
              <w:right w:val="nil"/>
            </w:tcBorders>
            <w:shd w:val="clear" w:color="auto" w:fill="auto"/>
            <w:noWrap/>
            <w:vAlign w:val="bottom"/>
            <w:hideMark/>
          </w:tcPr>
          <w:p w14:paraId="795DD3C5"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3C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54 ως έχει   ΔΕΚΤΟ ΚΑΤΑ ΠΛΕΙΟΨΗΦΙΑ</w:t>
            </w:r>
          </w:p>
        </w:tc>
        <w:tc>
          <w:tcPr>
            <w:tcW w:w="1072" w:type="dxa"/>
            <w:tcBorders>
              <w:top w:val="nil"/>
              <w:left w:val="nil"/>
              <w:bottom w:val="nil"/>
              <w:right w:val="nil"/>
            </w:tcBorders>
            <w:shd w:val="clear" w:color="auto" w:fill="auto"/>
            <w:noWrap/>
            <w:vAlign w:val="bottom"/>
            <w:hideMark/>
          </w:tcPr>
          <w:p w14:paraId="795DD3C7" w14:textId="77777777" w:rsidR="009E2845" w:rsidRPr="00A35703" w:rsidRDefault="00027761">
            <w:pPr>
              <w:spacing w:after="0"/>
              <w:rPr>
                <w:rFonts w:ascii="Calibri" w:eastAsia="Times New Roman" w:hAnsi="Calibri" w:cs="Times New Roman"/>
                <w:color w:val="000000"/>
                <w:sz w:val="22"/>
                <w:szCs w:val="22"/>
              </w:rPr>
            </w:pPr>
          </w:p>
        </w:tc>
      </w:tr>
      <w:tr w:rsidR="00B01EFE" w14:paraId="795DD3D0" w14:textId="77777777">
        <w:trPr>
          <w:trHeight w:val="300"/>
        </w:trPr>
        <w:tc>
          <w:tcPr>
            <w:tcW w:w="1301" w:type="dxa"/>
            <w:tcBorders>
              <w:top w:val="nil"/>
              <w:left w:val="nil"/>
              <w:bottom w:val="nil"/>
              <w:right w:val="nil"/>
            </w:tcBorders>
            <w:shd w:val="clear" w:color="auto" w:fill="auto"/>
            <w:noWrap/>
            <w:vAlign w:val="bottom"/>
            <w:hideMark/>
          </w:tcPr>
          <w:p w14:paraId="795DD3C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3C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3C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3C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3C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3C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3CF" w14:textId="77777777" w:rsidR="009E2845" w:rsidRPr="00A35703" w:rsidRDefault="00027761">
            <w:pPr>
              <w:spacing w:after="0"/>
              <w:rPr>
                <w:rFonts w:ascii="Times New Roman" w:eastAsia="Times New Roman" w:hAnsi="Times New Roman" w:cs="Times New Roman"/>
                <w:sz w:val="20"/>
              </w:rPr>
            </w:pPr>
          </w:p>
        </w:tc>
      </w:tr>
      <w:tr w:rsidR="00B01EFE" w14:paraId="795DD3D8" w14:textId="77777777">
        <w:trPr>
          <w:trHeight w:val="300"/>
        </w:trPr>
        <w:tc>
          <w:tcPr>
            <w:tcW w:w="1301" w:type="dxa"/>
            <w:tcBorders>
              <w:top w:val="nil"/>
              <w:left w:val="nil"/>
              <w:bottom w:val="nil"/>
              <w:right w:val="nil"/>
            </w:tcBorders>
            <w:shd w:val="clear" w:color="auto" w:fill="auto"/>
            <w:noWrap/>
            <w:vAlign w:val="bottom"/>
            <w:hideMark/>
          </w:tcPr>
          <w:p w14:paraId="795DD3D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3D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3D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3D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3D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3D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3D7" w14:textId="77777777" w:rsidR="009E2845" w:rsidRPr="00A35703" w:rsidRDefault="00027761">
            <w:pPr>
              <w:spacing w:after="0"/>
              <w:rPr>
                <w:rFonts w:ascii="Times New Roman" w:eastAsia="Times New Roman" w:hAnsi="Times New Roman" w:cs="Times New Roman"/>
                <w:sz w:val="20"/>
              </w:rPr>
            </w:pPr>
          </w:p>
        </w:tc>
      </w:tr>
      <w:tr w:rsidR="00B01EFE" w14:paraId="795DD3E0" w14:textId="77777777">
        <w:trPr>
          <w:trHeight w:val="300"/>
        </w:trPr>
        <w:tc>
          <w:tcPr>
            <w:tcW w:w="1301" w:type="dxa"/>
            <w:tcBorders>
              <w:top w:val="nil"/>
              <w:left w:val="nil"/>
              <w:bottom w:val="nil"/>
              <w:right w:val="nil"/>
            </w:tcBorders>
            <w:shd w:val="clear" w:color="auto" w:fill="auto"/>
            <w:noWrap/>
            <w:vAlign w:val="bottom"/>
            <w:hideMark/>
          </w:tcPr>
          <w:p w14:paraId="795DD3D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3D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3D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3D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3D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3D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3DF" w14:textId="77777777" w:rsidR="009E2845" w:rsidRPr="00A35703" w:rsidRDefault="00027761">
            <w:pPr>
              <w:spacing w:after="0"/>
              <w:rPr>
                <w:rFonts w:ascii="Times New Roman" w:eastAsia="Times New Roman" w:hAnsi="Times New Roman" w:cs="Times New Roman"/>
                <w:sz w:val="20"/>
              </w:rPr>
            </w:pPr>
          </w:p>
        </w:tc>
      </w:tr>
      <w:tr w:rsidR="00B01EFE" w14:paraId="795DD3E8" w14:textId="77777777">
        <w:trPr>
          <w:trHeight w:val="300"/>
        </w:trPr>
        <w:tc>
          <w:tcPr>
            <w:tcW w:w="1301" w:type="dxa"/>
            <w:tcBorders>
              <w:top w:val="nil"/>
              <w:left w:val="nil"/>
              <w:bottom w:val="nil"/>
              <w:right w:val="nil"/>
            </w:tcBorders>
            <w:shd w:val="clear" w:color="auto" w:fill="auto"/>
            <w:noWrap/>
            <w:vAlign w:val="bottom"/>
            <w:hideMark/>
          </w:tcPr>
          <w:p w14:paraId="795DD3E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3E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3E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3E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3E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3E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3E7" w14:textId="77777777" w:rsidR="009E2845" w:rsidRPr="00A35703" w:rsidRDefault="00027761">
            <w:pPr>
              <w:spacing w:after="0"/>
              <w:rPr>
                <w:rFonts w:ascii="Times New Roman" w:eastAsia="Times New Roman" w:hAnsi="Times New Roman" w:cs="Times New Roman"/>
                <w:sz w:val="20"/>
              </w:rPr>
            </w:pPr>
          </w:p>
        </w:tc>
      </w:tr>
      <w:tr w:rsidR="00B01EFE" w14:paraId="795DD3F0" w14:textId="77777777">
        <w:trPr>
          <w:trHeight w:val="300"/>
        </w:trPr>
        <w:tc>
          <w:tcPr>
            <w:tcW w:w="1301" w:type="dxa"/>
            <w:tcBorders>
              <w:top w:val="nil"/>
              <w:left w:val="nil"/>
              <w:bottom w:val="nil"/>
              <w:right w:val="nil"/>
            </w:tcBorders>
            <w:shd w:val="clear" w:color="auto" w:fill="auto"/>
            <w:noWrap/>
            <w:vAlign w:val="bottom"/>
            <w:hideMark/>
          </w:tcPr>
          <w:p w14:paraId="795DD3E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3E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3E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3E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3E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3E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3EF" w14:textId="77777777" w:rsidR="009E2845" w:rsidRPr="00A35703" w:rsidRDefault="00027761">
            <w:pPr>
              <w:spacing w:after="0"/>
              <w:rPr>
                <w:rFonts w:ascii="Times New Roman" w:eastAsia="Times New Roman" w:hAnsi="Times New Roman" w:cs="Times New Roman"/>
                <w:sz w:val="20"/>
              </w:rPr>
            </w:pPr>
          </w:p>
        </w:tc>
      </w:tr>
      <w:tr w:rsidR="00B01EFE" w14:paraId="795DD3F8" w14:textId="77777777">
        <w:trPr>
          <w:trHeight w:val="300"/>
        </w:trPr>
        <w:tc>
          <w:tcPr>
            <w:tcW w:w="1301" w:type="dxa"/>
            <w:tcBorders>
              <w:top w:val="nil"/>
              <w:left w:val="nil"/>
              <w:bottom w:val="nil"/>
              <w:right w:val="nil"/>
            </w:tcBorders>
            <w:shd w:val="clear" w:color="auto" w:fill="auto"/>
            <w:noWrap/>
            <w:vAlign w:val="bottom"/>
            <w:hideMark/>
          </w:tcPr>
          <w:p w14:paraId="795DD3F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3F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3F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3F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3F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3F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3F7" w14:textId="77777777" w:rsidR="009E2845" w:rsidRPr="00A35703" w:rsidRDefault="00027761">
            <w:pPr>
              <w:spacing w:after="0"/>
              <w:rPr>
                <w:rFonts w:ascii="Times New Roman" w:eastAsia="Times New Roman" w:hAnsi="Times New Roman" w:cs="Times New Roman"/>
                <w:sz w:val="20"/>
              </w:rPr>
            </w:pPr>
          </w:p>
        </w:tc>
      </w:tr>
      <w:tr w:rsidR="00B01EFE" w14:paraId="795DD400" w14:textId="77777777">
        <w:trPr>
          <w:trHeight w:val="300"/>
        </w:trPr>
        <w:tc>
          <w:tcPr>
            <w:tcW w:w="1301" w:type="dxa"/>
            <w:tcBorders>
              <w:top w:val="nil"/>
              <w:left w:val="nil"/>
              <w:bottom w:val="nil"/>
              <w:right w:val="nil"/>
            </w:tcBorders>
            <w:shd w:val="clear" w:color="auto" w:fill="auto"/>
            <w:noWrap/>
            <w:vAlign w:val="bottom"/>
            <w:hideMark/>
          </w:tcPr>
          <w:p w14:paraId="795DD3F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3F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3F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3F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3F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3F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3FF" w14:textId="77777777" w:rsidR="009E2845" w:rsidRPr="00A35703" w:rsidRDefault="00027761">
            <w:pPr>
              <w:spacing w:after="0"/>
              <w:rPr>
                <w:rFonts w:ascii="Times New Roman" w:eastAsia="Times New Roman" w:hAnsi="Times New Roman" w:cs="Times New Roman"/>
                <w:sz w:val="20"/>
              </w:rPr>
            </w:pPr>
          </w:p>
        </w:tc>
      </w:tr>
      <w:tr w:rsidR="00B01EFE" w14:paraId="795DD407" w14:textId="77777777">
        <w:trPr>
          <w:trHeight w:val="300"/>
        </w:trPr>
        <w:tc>
          <w:tcPr>
            <w:tcW w:w="3218" w:type="dxa"/>
            <w:gridSpan w:val="2"/>
            <w:tcBorders>
              <w:top w:val="nil"/>
              <w:left w:val="nil"/>
              <w:bottom w:val="nil"/>
              <w:right w:val="nil"/>
            </w:tcBorders>
            <w:shd w:val="clear" w:color="auto" w:fill="auto"/>
            <w:noWrap/>
            <w:vAlign w:val="bottom"/>
            <w:hideMark/>
          </w:tcPr>
          <w:p w14:paraId="795DD40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402"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40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40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40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406" w14:textId="77777777" w:rsidR="009E2845" w:rsidRPr="00A35703" w:rsidRDefault="00027761">
            <w:pPr>
              <w:spacing w:after="0"/>
              <w:rPr>
                <w:rFonts w:ascii="Times New Roman" w:eastAsia="Times New Roman" w:hAnsi="Times New Roman" w:cs="Times New Roman"/>
                <w:sz w:val="20"/>
              </w:rPr>
            </w:pPr>
          </w:p>
        </w:tc>
      </w:tr>
      <w:tr w:rsidR="00B01EFE" w14:paraId="795DD40F" w14:textId="77777777">
        <w:trPr>
          <w:trHeight w:val="300"/>
        </w:trPr>
        <w:tc>
          <w:tcPr>
            <w:tcW w:w="1301" w:type="dxa"/>
            <w:tcBorders>
              <w:top w:val="nil"/>
              <w:left w:val="nil"/>
              <w:bottom w:val="nil"/>
              <w:right w:val="nil"/>
            </w:tcBorders>
            <w:shd w:val="clear" w:color="auto" w:fill="auto"/>
            <w:noWrap/>
            <w:vAlign w:val="bottom"/>
            <w:hideMark/>
          </w:tcPr>
          <w:p w14:paraId="795DD408"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409"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40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40B"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40C"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40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40E" w14:textId="77777777" w:rsidR="009E2845" w:rsidRPr="00A35703" w:rsidRDefault="00027761">
            <w:pPr>
              <w:spacing w:after="0"/>
              <w:rPr>
                <w:rFonts w:ascii="Times New Roman" w:eastAsia="Times New Roman" w:hAnsi="Times New Roman" w:cs="Times New Roman"/>
                <w:sz w:val="20"/>
              </w:rPr>
            </w:pPr>
          </w:p>
        </w:tc>
      </w:tr>
      <w:tr w:rsidR="00B01EFE" w14:paraId="795DD413" w14:textId="77777777">
        <w:trPr>
          <w:trHeight w:val="300"/>
        </w:trPr>
        <w:tc>
          <w:tcPr>
            <w:tcW w:w="1301" w:type="dxa"/>
            <w:tcBorders>
              <w:top w:val="nil"/>
              <w:left w:val="nil"/>
              <w:bottom w:val="nil"/>
              <w:right w:val="nil"/>
            </w:tcBorders>
            <w:shd w:val="clear" w:color="auto" w:fill="auto"/>
            <w:noWrap/>
            <w:vAlign w:val="bottom"/>
            <w:hideMark/>
          </w:tcPr>
          <w:p w14:paraId="795DD410"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41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55 ως έχει   ΔΕΚΤΟ ΚΑΤΑ ΠΛΕΙΟΨΗΦΙΑ</w:t>
            </w:r>
          </w:p>
        </w:tc>
        <w:tc>
          <w:tcPr>
            <w:tcW w:w="1072" w:type="dxa"/>
            <w:tcBorders>
              <w:top w:val="nil"/>
              <w:left w:val="nil"/>
              <w:bottom w:val="nil"/>
              <w:right w:val="nil"/>
            </w:tcBorders>
            <w:shd w:val="clear" w:color="auto" w:fill="auto"/>
            <w:noWrap/>
            <w:vAlign w:val="bottom"/>
            <w:hideMark/>
          </w:tcPr>
          <w:p w14:paraId="795DD412" w14:textId="77777777" w:rsidR="009E2845" w:rsidRPr="00A35703" w:rsidRDefault="00027761">
            <w:pPr>
              <w:spacing w:after="0"/>
              <w:rPr>
                <w:rFonts w:ascii="Calibri" w:eastAsia="Times New Roman" w:hAnsi="Calibri" w:cs="Times New Roman"/>
                <w:color w:val="000000"/>
                <w:sz w:val="22"/>
                <w:szCs w:val="22"/>
              </w:rPr>
            </w:pPr>
          </w:p>
        </w:tc>
      </w:tr>
      <w:tr w:rsidR="00B01EFE" w14:paraId="795DD41B" w14:textId="77777777">
        <w:trPr>
          <w:trHeight w:val="300"/>
        </w:trPr>
        <w:tc>
          <w:tcPr>
            <w:tcW w:w="1301" w:type="dxa"/>
            <w:tcBorders>
              <w:top w:val="nil"/>
              <w:left w:val="nil"/>
              <w:bottom w:val="nil"/>
              <w:right w:val="nil"/>
            </w:tcBorders>
            <w:shd w:val="clear" w:color="auto" w:fill="auto"/>
            <w:noWrap/>
            <w:vAlign w:val="bottom"/>
            <w:hideMark/>
          </w:tcPr>
          <w:p w14:paraId="795DD41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41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41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41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41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41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41A" w14:textId="77777777" w:rsidR="009E2845" w:rsidRPr="00A35703" w:rsidRDefault="00027761">
            <w:pPr>
              <w:spacing w:after="0"/>
              <w:rPr>
                <w:rFonts w:ascii="Times New Roman" w:eastAsia="Times New Roman" w:hAnsi="Times New Roman" w:cs="Times New Roman"/>
                <w:sz w:val="20"/>
              </w:rPr>
            </w:pPr>
          </w:p>
        </w:tc>
      </w:tr>
      <w:tr w:rsidR="00B01EFE" w14:paraId="795DD423" w14:textId="77777777">
        <w:trPr>
          <w:trHeight w:val="300"/>
        </w:trPr>
        <w:tc>
          <w:tcPr>
            <w:tcW w:w="1301" w:type="dxa"/>
            <w:tcBorders>
              <w:top w:val="nil"/>
              <w:left w:val="nil"/>
              <w:bottom w:val="nil"/>
              <w:right w:val="nil"/>
            </w:tcBorders>
            <w:shd w:val="clear" w:color="auto" w:fill="auto"/>
            <w:noWrap/>
            <w:vAlign w:val="bottom"/>
            <w:hideMark/>
          </w:tcPr>
          <w:p w14:paraId="795DD41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41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41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41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42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42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422" w14:textId="77777777" w:rsidR="009E2845" w:rsidRPr="00A35703" w:rsidRDefault="00027761">
            <w:pPr>
              <w:spacing w:after="0"/>
              <w:rPr>
                <w:rFonts w:ascii="Times New Roman" w:eastAsia="Times New Roman" w:hAnsi="Times New Roman" w:cs="Times New Roman"/>
                <w:sz w:val="20"/>
              </w:rPr>
            </w:pPr>
          </w:p>
        </w:tc>
      </w:tr>
      <w:tr w:rsidR="00B01EFE" w14:paraId="795DD42B" w14:textId="77777777">
        <w:trPr>
          <w:trHeight w:val="300"/>
        </w:trPr>
        <w:tc>
          <w:tcPr>
            <w:tcW w:w="1301" w:type="dxa"/>
            <w:tcBorders>
              <w:top w:val="nil"/>
              <w:left w:val="nil"/>
              <w:bottom w:val="nil"/>
              <w:right w:val="nil"/>
            </w:tcBorders>
            <w:shd w:val="clear" w:color="auto" w:fill="auto"/>
            <w:noWrap/>
            <w:vAlign w:val="bottom"/>
            <w:hideMark/>
          </w:tcPr>
          <w:p w14:paraId="795DD42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42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42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42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42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42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42A" w14:textId="77777777" w:rsidR="009E2845" w:rsidRPr="00A35703" w:rsidRDefault="00027761">
            <w:pPr>
              <w:spacing w:after="0"/>
              <w:rPr>
                <w:rFonts w:ascii="Times New Roman" w:eastAsia="Times New Roman" w:hAnsi="Times New Roman" w:cs="Times New Roman"/>
                <w:sz w:val="20"/>
              </w:rPr>
            </w:pPr>
          </w:p>
        </w:tc>
      </w:tr>
      <w:tr w:rsidR="00B01EFE" w14:paraId="795DD433" w14:textId="77777777">
        <w:trPr>
          <w:trHeight w:val="300"/>
        </w:trPr>
        <w:tc>
          <w:tcPr>
            <w:tcW w:w="1301" w:type="dxa"/>
            <w:tcBorders>
              <w:top w:val="nil"/>
              <w:left w:val="nil"/>
              <w:bottom w:val="nil"/>
              <w:right w:val="nil"/>
            </w:tcBorders>
            <w:shd w:val="clear" w:color="auto" w:fill="auto"/>
            <w:noWrap/>
            <w:vAlign w:val="bottom"/>
            <w:hideMark/>
          </w:tcPr>
          <w:p w14:paraId="795DD42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42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42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42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43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43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432" w14:textId="77777777" w:rsidR="009E2845" w:rsidRPr="00A35703" w:rsidRDefault="00027761">
            <w:pPr>
              <w:spacing w:after="0"/>
              <w:rPr>
                <w:rFonts w:ascii="Times New Roman" w:eastAsia="Times New Roman" w:hAnsi="Times New Roman" w:cs="Times New Roman"/>
                <w:sz w:val="20"/>
              </w:rPr>
            </w:pPr>
          </w:p>
        </w:tc>
      </w:tr>
      <w:tr w:rsidR="00B01EFE" w14:paraId="795DD43B" w14:textId="77777777">
        <w:trPr>
          <w:trHeight w:val="300"/>
        </w:trPr>
        <w:tc>
          <w:tcPr>
            <w:tcW w:w="1301" w:type="dxa"/>
            <w:tcBorders>
              <w:top w:val="nil"/>
              <w:left w:val="nil"/>
              <w:bottom w:val="nil"/>
              <w:right w:val="nil"/>
            </w:tcBorders>
            <w:shd w:val="clear" w:color="auto" w:fill="auto"/>
            <w:noWrap/>
            <w:vAlign w:val="bottom"/>
            <w:hideMark/>
          </w:tcPr>
          <w:p w14:paraId="795DD43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43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43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43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43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43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43A" w14:textId="77777777" w:rsidR="009E2845" w:rsidRPr="00A35703" w:rsidRDefault="00027761">
            <w:pPr>
              <w:spacing w:after="0"/>
              <w:rPr>
                <w:rFonts w:ascii="Times New Roman" w:eastAsia="Times New Roman" w:hAnsi="Times New Roman" w:cs="Times New Roman"/>
                <w:sz w:val="20"/>
              </w:rPr>
            </w:pPr>
          </w:p>
        </w:tc>
      </w:tr>
      <w:tr w:rsidR="00B01EFE" w14:paraId="795DD443" w14:textId="77777777">
        <w:trPr>
          <w:trHeight w:val="300"/>
        </w:trPr>
        <w:tc>
          <w:tcPr>
            <w:tcW w:w="1301" w:type="dxa"/>
            <w:tcBorders>
              <w:top w:val="nil"/>
              <w:left w:val="nil"/>
              <w:bottom w:val="nil"/>
              <w:right w:val="nil"/>
            </w:tcBorders>
            <w:shd w:val="clear" w:color="auto" w:fill="auto"/>
            <w:noWrap/>
            <w:vAlign w:val="bottom"/>
            <w:hideMark/>
          </w:tcPr>
          <w:p w14:paraId="795DD43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43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43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43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44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44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442" w14:textId="77777777" w:rsidR="009E2845" w:rsidRPr="00A35703" w:rsidRDefault="00027761">
            <w:pPr>
              <w:spacing w:after="0"/>
              <w:rPr>
                <w:rFonts w:ascii="Times New Roman" w:eastAsia="Times New Roman" w:hAnsi="Times New Roman" w:cs="Times New Roman"/>
                <w:sz w:val="20"/>
              </w:rPr>
            </w:pPr>
          </w:p>
        </w:tc>
      </w:tr>
      <w:tr w:rsidR="00B01EFE" w14:paraId="795DD44B" w14:textId="77777777">
        <w:trPr>
          <w:trHeight w:val="300"/>
        </w:trPr>
        <w:tc>
          <w:tcPr>
            <w:tcW w:w="1301" w:type="dxa"/>
            <w:tcBorders>
              <w:top w:val="nil"/>
              <w:left w:val="nil"/>
              <w:bottom w:val="nil"/>
              <w:right w:val="nil"/>
            </w:tcBorders>
            <w:shd w:val="clear" w:color="auto" w:fill="auto"/>
            <w:noWrap/>
            <w:vAlign w:val="bottom"/>
            <w:hideMark/>
          </w:tcPr>
          <w:p w14:paraId="795DD44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44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44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44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44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44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44A" w14:textId="77777777" w:rsidR="009E2845" w:rsidRPr="00A35703" w:rsidRDefault="00027761">
            <w:pPr>
              <w:spacing w:after="0"/>
              <w:rPr>
                <w:rFonts w:ascii="Times New Roman" w:eastAsia="Times New Roman" w:hAnsi="Times New Roman" w:cs="Times New Roman"/>
                <w:sz w:val="20"/>
              </w:rPr>
            </w:pPr>
          </w:p>
        </w:tc>
      </w:tr>
      <w:tr w:rsidR="00B01EFE" w14:paraId="795DD452" w14:textId="77777777">
        <w:trPr>
          <w:trHeight w:val="300"/>
        </w:trPr>
        <w:tc>
          <w:tcPr>
            <w:tcW w:w="3218" w:type="dxa"/>
            <w:gridSpan w:val="2"/>
            <w:tcBorders>
              <w:top w:val="nil"/>
              <w:left w:val="nil"/>
              <w:bottom w:val="nil"/>
              <w:right w:val="nil"/>
            </w:tcBorders>
            <w:shd w:val="clear" w:color="auto" w:fill="auto"/>
            <w:noWrap/>
            <w:vAlign w:val="bottom"/>
            <w:hideMark/>
          </w:tcPr>
          <w:p w14:paraId="795DD44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44D"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44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44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45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451" w14:textId="77777777" w:rsidR="009E2845" w:rsidRPr="00A35703" w:rsidRDefault="00027761">
            <w:pPr>
              <w:spacing w:after="0"/>
              <w:rPr>
                <w:rFonts w:ascii="Times New Roman" w:eastAsia="Times New Roman" w:hAnsi="Times New Roman" w:cs="Times New Roman"/>
                <w:sz w:val="20"/>
              </w:rPr>
            </w:pPr>
          </w:p>
        </w:tc>
      </w:tr>
      <w:tr w:rsidR="00B01EFE" w14:paraId="795DD45A" w14:textId="77777777">
        <w:trPr>
          <w:trHeight w:val="300"/>
        </w:trPr>
        <w:tc>
          <w:tcPr>
            <w:tcW w:w="1301" w:type="dxa"/>
            <w:tcBorders>
              <w:top w:val="nil"/>
              <w:left w:val="nil"/>
              <w:bottom w:val="nil"/>
              <w:right w:val="nil"/>
            </w:tcBorders>
            <w:shd w:val="clear" w:color="auto" w:fill="auto"/>
            <w:noWrap/>
            <w:vAlign w:val="bottom"/>
            <w:hideMark/>
          </w:tcPr>
          <w:p w14:paraId="795DD453"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454"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45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456"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457"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45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459" w14:textId="77777777" w:rsidR="009E2845" w:rsidRPr="00A35703" w:rsidRDefault="00027761">
            <w:pPr>
              <w:spacing w:after="0"/>
              <w:rPr>
                <w:rFonts w:ascii="Times New Roman" w:eastAsia="Times New Roman" w:hAnsi="Times New Roman" w:cs="Times New Roman"/>
                <w:sz w:val="20"/>
              </w:rPr>
            </w:pPr>
          </w:p>
        </w:tc>
      </w:tr>
      <w:tr w:rsidR="00B01EFE" w14:paraId="795DD45E" w14:textId="77777777">
        <w:trPr>
          <w:trHeight w:val="300"/>
        </w:trPr>
        <w:tc>
          <w:tcPr>
            <w:tcW w:w="1301" w:type="dxa"/>
            <w:tcBorders>
              <w:top w:val="nil"/>
              <w:left w:val="nil"/>
              <w:bottom w:val="nil"/>
              <w:right w:val="nil"/>
            </w:tcBorders>
            <w:shd w:val="clear" w:color="auto" w:fill="auto"/>
            <w:noWrap/>
            <w:vAlign w:val="bottom"/>
            <w:hideMark/>
          </w:tcPr>
          <w:p w14:paraId="795DD45B"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45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56 ως έχει   ΔΕΚΤΟ ΚΑΤΑ ΠΛΕΙΟΨΗΦΙΑ</w:t>
            </w:r>
          </w:p>
        </w:tc>
        <w:tc>
          <w:tcPr>
            <w:tcW w:w="1072" w:type="dxa"/>
            <w:tcBorders>
              <w:top w:val="nil"/>
              <w:left w:val="nil"/>
              <w:bottom w:val="nil"/>
              <w:right w:val="nil"/>
            </w:tcBorders>
            <w:shd w:val="clear" w:color="auto" w:fill="auto"/>
            <w:noWrap/>
            <w:vAlign w:val="bottom"/>
            <w:hideMark/>
          </w:tcPr>
          <w:p w14:paraId="795DD45D" w14:textId="77777777" w:rsidR="009E2845" w:rsidRPr="00A35703" w:rsidRDefault="00027761">
            <w:pPr>
              <w:spacing w:after="0"/>
              <w:rPr>
                <w:rFonts w:ascii="Calibri" w:eastAsia="Times New Roman" w:hAnsi="Calibri" w:cs="Times New Roman"/>
                <w:color w:val="000000"/>
                <w:sz w:val="22"/>
                <w:szCs w:val="22"/>
              </w:rPr>
            </w:pPr>
          </w:p>
        </w:tc>
      </w:tr>
      <w:tr w:rsidR="00B01EFE" w14:paraId="795DD466" w14:textId="77777777">
        <w:trPr>
          <w:trHeight w:val="300"/>
        </w:trPr>
        <w:tc>
          <w:tcPr>
            <w:tcW w:w="1301" w:type="dxa"/>
            <w:tcBorders>
              <w:top w:val="nil"/>
              <w:left w:val="nil"/>
              <w:bottom w:val="nil"/>
              <w:right w:val="nil"/>
            </w:tcBorders>
            <w:shd w:val="clear" w:color="auto" w:fill="auto"/>
            <w:noWrap/>
            <w:vAlign w:val="bottom"/>
            <w:hideMark/>
          </w:tcPr>
          <w:p w14:paraId="795DD45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46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46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46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46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46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465" w14:textId="77777777" w:rsidR="009E2845" w:rsidRPr="00A35703" w:rsidRDefault="00027761">
            <w:pPr>
              <w:spacing w:after="0"/>
              <w:rPr>
                <w:rFonts w:ascii="Times New Roman" w:eastAsia="Times New Roman" w:hAnsi="Times New Roman" w:cs="Times New Roman"/>
                <w:sz w:val="20"/>
              </w:rPr>
            </w:pPr>
          </w:p>
        </w:tc>
      </w:tr>
      <w:tr w:rsidR="00B01EFE" w14:paraId="795DD46E" w14:textId="77777777">
        <w:trPr>
          <w:trHeight w:val="300"/>
        </w:trPr>
        <w:tc>
          <w:tcPr>
            <w:tcW w:w="1301" w:type="dxa"/>
            <w:tcBorders>
              <w:top w:val="nil"/>
              <w:left w:val="nil"/>
              <w:bottom w:val="nil"/>
              <w:right w:val="nil"/>
            </w:tcBorders>
            <w:shd w:val="clear" w:color="auto" w:fill="auto"/>
            <w:noWrap/>
            <w:vAlign w:val="bottom"/>
            <w:hideMark/>
          </w:tcPr>
          <w:p w14:paraId="795DD46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46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46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46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46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46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46D" w14:textId="77777777" w:rsidR="009E2845" w:rsidRPr="00A35703" w:rsidRDefault="00027761">
            <w:pPr>
              <w:spacing w:after="0"/>
              <w:rPr>
                <w:rFonts w:ascii="Times New Roman" w:eastAsia="Times New Roman" w:hAnsi="Times New Roman" w:cs="Times New Roman"/>
                <w:sz w:val="20"/>
              </w:rPr>
            </w:pPr>
          </w:p>
        </w:tc>
      </w:tr>
      <w:tr w:rsidR="00B01EFE" w14:paraId="795DD476" w14:textId="77777777">
        <w:trPr>
          <w:trHeight w:val="300"/>
        </w:trPr>
        <w:tc>
          <w:tcPr>
            <w:tcW w:w="1301" w:type="dxa"/>
            <w:tcBorders>
              <w:top w:val="nil"/>
              <w:left w:val="nil"/>
              <w:bottom w:val="nil"/>
              <w:right w:val="nil"/>
            </w:tcBorders>
            <w:shd w:val="clear" w:color="auto" w:fill="auto"/>
            <w:noWrap/>
            <w:vAlign w:val="bottom"/>
            <w:hideMark/>
          </w:tcPr>
          <w:p w14:paraId="795DD46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47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47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47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47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47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475" w14:textId="77777777" w:rsidR="009E2845" w:rsidRPr="00A35703" w:rsidRDefault="00027761">
            <w:pPr>
              <w:spacing w:after="0"/>
              <w:rPr>
                <w:rFonts w:ascii="Times New Roman" w:eastAsia="Times New Roman" w:hAnsi="Times New Roman" w:cs="Times New Roman"/>
                <w:sz w:val="20"/>
              </w:rPr>
            </w:pPr>
          </w:p>
        </w:tc>
      </w:tr>
      <w:tr w:rsidR="00B01EFE" w14:paraId="795DD47E" w14:textId="77777777">
        <w:trPr>
          <w:trHeight w:val="300"/>
        </w:trPr>
        <w:tc>
          <w:tcPr>
            <w:tcW w:w="1301" w:type="dxa"/>
            <w:tcBorders>
              <w:top w:val="nil"/>
              <w:left w:val="nil"/>
              <w:bottom w:val="nil"/>
              <w:right w:val="nil"/>
            </w:tcBorders>
            <w:shd w:val="clear" w:color="auto" w:fill="auto"/>
            <w:noWrap/>
            <w:vAlign w:val="bottom"/>
            <w:hideMark/>
          </w:tcPr>
          <w:p w14:paraId="795DD47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47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47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47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47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47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47D" w14:textId="77777777" w:rsidR="009E2845" w:rsidRPr="00A35703" w:rsidRDefault="00027761">
            <w:pPr>
              <w:spacing w:after="0"/>
              <w:rPr>
                <w:rFonts w:ascii="Times New Roman" w:eastAsia="Times New Roman" w:hAnsi="Times New Roman" w:cs="Times New Roman"/>
                <w:sz w:val="20"/>
              </w:rPr>
            </w:pPr>
          </w:p>
        </w:tc>
      </w:tr>
      <w:tr w:rsidR="00B01EFE" w14:paraId="795DD486" w14:textId="77777777">
        <w:trPr>
          <w:trHeight w:val="300"/>
        </w:trPr>
        <w:tc>
          <w:tcPr>
            <w:tcW w:w="1301" w:type="dxa"/>
            <w:tcBorders>
              <w:top w:val="nil"/>
              <w:left w:val="nil"/>
              <w:bottom w:val="nil"/>
              <w:right w:val="nil"/>
            </w:tcBorders>
            <w:shd w:val="clear" w:color="auto" w:fill="auto"/>
            <w:noWrap/>
            <w:vAlign w:val="bottom"/>
            <w:hideMark/>
          </w:tcPr>
          <w:p w14:paraId="795DD47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48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48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48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48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48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485" w14:textId="77777777" w:rsidR="009E2845" w:rsidRPr="00A35703" w:rsidRDefault="00027761">
            <w:pPr>
              <w:spacing w:after="0"/>
              <w:rPr>
                <w:rFonts w:ascii="Times New Roman" w:eastAsia="Times New Roman" w:hAnsi="Times New Roman" w:cs="Times New Roman"/>
                <w:sz w:val="20"/>
              </w:rPr>
            </w:pPr>
          </w:p>
        </w:tc>
      </w:tr>
      <w:tr w:rsidR="00B01EFE" w14:paraId="795DD48E" w14:textId="77777777">
        <w:trPr>
          <w:trHeight w:val="300"/>
        </w:trPr>
        <w:tc>
          <w:tcPr>
            <w:tcW w:w="1301" w:type="dxa"/>
            <w:tcBorders>
              <w:top w:val="nil"/>
              <w:left w:val="nil"/>
              <w:bottom w:val="nil"/>
              <w:right w:val="nil"/>
            </w:tcBorders>
            <w:shd w:val="clear" w:color="auto" w:fill="auto"/>
            <w:noWrap/>
            <w:vAlign w:val="bottom"/>
            <w:hideMark/>
          </w:tcPr>
          <w:p w14:paraId="795DD48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48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48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48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48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48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48D" w14:textId="77777777" w:rsidR="009E2845" w:rsidRPr="00A35703" w:rsidRDefault="00027761">
            <w:pPr>
              <w:spacing w:after="0"/>
              <w:rPr>
                <w:rFonts w:ascii="Times New Roman" w:eastAsia="Times New Roman" w:hAnsi="Times New Roman" w:cs="Times New Roman"/>
                <w:sz w:val="20"/>
              </w:rPr>
            </w:pPr>
          </w:p>
        </w:tc>
      </w:tr>
      <w:tr w:rsidR="00B01EFE" w14:paraId="795DD496" w14:textId="77777777">
        <w:trPr>
          <w:trHeight w:val="300"/>
        </w:trPr>
        <w:tc>
          <w:tcPr>
            <w:tcW w:w="1301" w:type="dxa"/>
            <w:tcBorders>
              <w:top w:val="nil"/>
              <w:left w:val="nil"/>
              <w:bottom w:val="nil"/>
              <w:right w:val="nil"/>
            </w:tcBorders>
            <w:shd w:val="clear" w:color="auto" w:fill="auto"/>
            <w:noWrap/>
            <w:vAlign w:val="bottom"/>
            <w:hideMark/>
          </w:tcPr>
          <w:p w14:paraId="795DD48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49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49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49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49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49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495" w14:textId="77777777" w:rsidR="009E2845" w:rsidRPr="00A35703" w:rsidRDefault="00027761">
            <w:pPr>
              <w:spacing w:after="0"/>
              <w:rPr>
                <w:rFonts w:ascii="Times New Roman" w:eastAsia="Times New Roman" w:hAnsi="Times New Roman" w:cs="Times New Roman"/>
                <w:sz w:val="20"/>
              </w:rPr>
            </w:pPr>
          </w:p>
        </w:tc>
      </w:tr>
      <w:tr w:rsidR="00B01EFE" w14:paraId="795DD49D" w14:textId="77777777">
        <w:trPr>
          <w:trHeight w:val="300"/>
        </w:trPr>
        <w:tc>
          <w:tcPr>
            <w:tcW w:w="3218" w:type="dxa"/>
            <w:gridSpan w:val="2"/>
            <w:tcBorders>
              <w:top w:val="nil"/>
              <w:left w:val="nil"/>
              <w:bottom w:val="nil"/>
              <w:right w:val="nil"/>
            </w:tcBorders>
            <w:shd w:val="clear" w:color="auto" w:fill="auto"/>
            <w:noWrap/>
            <w:vAlign w:val="bottom"/>
            <w:hideMark/>
          </w:tcPr>
          <w:p w14:paraId="795DD49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498"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49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49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49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49C" w14:textId="77777777" w:rsidR="009E2845" w:rsidRPr="00A35703" w:rsidRDefault="00027761">
            <w:pPr>
              <w:spacing w:after="0"/>
              <w:rPr>
                <w:rFonts w:ascii="Times New Roman" w:eastAsia="Times New Roman" w:hAnsi="Times New Roman" w:cs="Times New Roman"/>
                <w:sz w:val="20"/>
              </w:rPr>
            </w:pPr>
          </w:p>
        </w:tc>
      </w:tr>
      <w:tr w:rsidR="00B01EFE" w14:paraId="795DD4A5" w14:textId="77777777">
        <w:trPr>
          <w:trHeight w:val="300"/>
        </w:trPr>
        <w:tc>
          <w:tcPr>
            <w:tcW w:w="1301" w:type="dxa"/>
            <w:tcBorders>
              <w:top w:val="nil"/>
              <w:left w:val="nil"/>
              <w:bottom w:val="nil"/>
              <w:right w:val="nil"/>
            </w:tcBorders>
            <w:shd w:val="clear" w:color="auto" w:fill="auto"/>
            <w:noWrap/>
            <w:vAlign w:val="bottom"/>
            <w:hideMark/>
          </w:tcPr>
          <w:p w14:paraId="795DD49E"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49F"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4A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4A1"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4A2"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4A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4A4" w14:textId="77777777" w:rsidR="009E2845" w:rsidRPr="00A35703" w:rsidRDefault="00027761">
            <w:pPr>
              <w:spacing w:after="0"/>
              <w:rPr>
                <w:rFonts w:ascii="Times New Roman" w:eastAsia="Times New Roman" w:hAnsi="Times New Roman" w:cs="Times New Roman"/>
                <w:sz w:val="20"/>
              </w:rPr>
            </w:pPr>
          </w:p>
        </w:tc>
      </w:tr>
      <w:tr w:rsidR="00B01EFE" w14:paraId="795DD4A9" w14:textId="77777777">
        <w:trPr>
          <w:trHeight w:val="300"/>
        </w:trPr>
        <w:tc>
          <w:tcPr>
            <w:tcW w:w="1301" w:type="dxa"/>
            <w:tcBorders>
              <w:top w:val="nil"/>
              <w:left w:val="nil"/>
              <w:bottom w:val="nil"/>
              <w:right w:val="nil"/>
            </w:tcBorders>
            <w:shd w:val="clear" w:color="auto" w:fill="auto"/>
            <w:noWrap/>
            <w:vAlign w:val="bottom"/>
            <w:hideMark/>
          </w:tcPr>
          <w:p w14:paraId="795DD4A6"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4A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57 ως έχει   ΔΕΚΤΟ ΚΑΤΑ ΠΛΕΙΟΨΗΦΙΑ</w:t>
            </w:r>
          </w:p>
        </w:tc>
        <w:tc>
          <w:tcPr>
            <w:tcW w:w="1072" w:type="dxa"/>
            <w:tcBorders>
              <w:top w:val="nil"/>
              <w:left w:val="nil"/>
              <w:bottom w:val="nil"/>
              <w:right w:val="nil"/>
            </w:tcBorders>
            <w:shd w:val="clear" w:color="auto" w:fill="auto"/>
            <w:noWrap/>
            <w:vAlign w:val="bottom"/>
            <w:hideMark/>
          </w:tcPr>
          <w:p w14:paraId="795DD4A8" w14:textId="77777777" w:rsidR="009E2845" w:rsidRPr="00A35703" w:rsidRDefault="00027761">
            <w:pPr>
              <w:spacing w:after="0"/>
              <w:rPr>
                <w:rFonts w:ascii="Calibri" w:eastAsia="Times New Roman" w:hAnsi="Calibri" w:cs="Times New Roman"/>
                <w:color w:val="000000"/>
                <w:sz w:val="22"/>
                <w:szCs w:val="22"/>
              </w:rPr>
            </w:pPr>
          </w:p>
        </w:tc>
      </w:tr>
      <w:tr w:rsidR="00B01EFE" w14:paraId="795DD4B1" w14:textId="77777777">
        <w:trPr>
          <w:trHeight w:val="300"/>
        </w:trPr>
        <w:tc>
          <w:tcPr>
            <w:tcW w:w="1301" w:type="dxa"/>
            <w:tcBorders>
              <w:top w:val="nil"/>
              <w:left w:val="nil"/>
              <w:bottom w:val="nil"/>
              <w:right w:val="nil"/>
            </w:tcBorders>
            <w:shd w:val="clear" w:color="auto" w:fill="auto"/>
            <w:noWrap/>
            <w:vAlign w:val="bottom"/>
            <w:hideMark/>
          </w:tcPr>
          <w:p w14:paraId="795DD4A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4A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4A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4A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4A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4A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4B0" w14:textId="77777777" w:rsidR="009E2845" w:rsidRPr="00A35703" w:rsidRDefault="00027761">
            <w:pPr>
              <w:spacing w:after="0"/>
              <w:rPr>
                <w:rFonts w:ascii="Times New Roman" w:eastAsia="Times New Roman" w:hAnsi="Times New Roman" w:cs="Times New Roman"/>
                <w:sz w:val="20"/>
              </w:rPr>
            </w:pPr>
          </w:p>
        </w:tc>
      </w:tr>
      <w:tr w:rsidR="00B01EFE" w14:paraId="795DD4B9" w14:textId="77777777">
        <w:trPr>
          <w:trHeight w:val="300"/>
        </w:trPr>
        <w:tc>
          <w:tcPr>
            <w:tcW w:w="1301" w:type="dxa"/>
            <w:tcBorders>
              <w:top w:val="nil"/>
              <w:left w:val="nil"/>
              <w:bottom w:val="nil"/>
              <w:right w:val="nil"/>
            </w:tcBorders>
            <w:shd w:val="clear" w:color="auto" w:fill="auto"/>
            <w:noWrap/>
            <w:vAlign w:val="bottom"/>
            <w:hideMark/>
          </w:tcPr>
          <w:p w14:paraId="795DD4B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4B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4B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4B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4B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4B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4B8" w14:textId="77777777" w:rsidR="009E2845" w:rsidRPr="00A35703" w:rsidRDefault="00027761">
            <w:pPr>
              <w:spacing w:after="0"/>
              <w:rPr>
                <w:rFonts w:ascii="Times New Roman" w:eastAsia="Times New Roman" w:hAnsi="Times New Roman" w:cs="Times New Roman"/>
                <w:sz w:val="20"/>
              </w:rPr>
            </w:pPr>
          </w:p>
        </w:tc>
      </w:tr>
      <w:tr w:rsidR="00B01EFE" w14:paraId="795DD4C1" w14:textId="77777777">
        <w:trPr>
          <w:trHeight w:val="300"/>
        </w:trPr>
        <w:tc>
          <w:tcPr>
            <w:tcW w:w="1301" w:type="dxa"/>
            <w:tcBorders>
              <w:top w:val="nil"/>
              <w:left w:val="nil"/>
              <w:bottom w:val="nil"/>
              <w:right w:val="nil"/>
            </w:tcBorders>
            <w:shd w:val="clear" w:color="auto" w:fill="auto"/>
            <w:noWrap/>
            <w:vAlign w:val="bottom"/>
            <w:hideMark/>
          </w:tcPr>
          <w:p w14:paraId="795DD4B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4B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4B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4B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4B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4B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4C0" w14:textId="77777777" w:rsidR="009E2845" w:rsidRPr="00A35703" w:rsidRDefault="00027761">
            <w:pPr>
              <w:spacing w:after="0"/>
              <w:rPr>
                <w:rFonts w:ascii="Times New Roman" w:eastAsia="Times New Roman" w:hAnsi="Times New Roman" w:cs="Times New Roman"/>
                <w:sz w:val="20"/>
              </w:rPr>
            </w:pPr>
          </w:p>
        </w:tc>
      </w:tr>
      <w:tr w:rsidR="00B01EFE" w14:paraId="795DD4C9" w14:textId="77777777">
        <w:trPr>
          <w:trHeight w:val="300"/>
        </w:trPr>
        <w:tc>
          <w:tcPr>
            <w:tcW w:w="1301" w:type="dxa"/>
            <w:tcBorders>
              <w:top w:val="nil"/>
              <w:left w:val="nil"/>
              <w:bottom w:val="nil"/>
              <w:right w:val="nil"/>
            </w:tcBorders>
            <w:shd w:val="clear" w:color="auto" w:fill="auto"/>
            <w:noWrap/>
            <w:vAlign w:val="bottom"/>
            <w:hideMark/>
          </w:tcPr>
          <w:p w14:paraId="795DD4C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4C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4C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4C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4C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4C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4C8" w14:textId="77777777" w:rsidR="009E2845" w:rsidRPr="00A35703" w:rsidRDefault="00027761">
            <w:pPr>
              <w:spacing w:after="0"/>
              <w:rPr>
                <w:rFonts w:ascii="Times New Roman" w:eastAsia="Times New Roman" w:hAnsi="Times New Roman" w:cs="Times New Roman"/>
                <w:sz w:val="20"/>
              </w:rPr>
            </w:pPr>
          </w:p>
        </w:tc>
      </w:tr>
      <w:tr w:rsidR="00B01EFE" w14:paraId="795DD4D1" w14:textId="77777777">
        <w:trPr>
          <w:trHeight w:val="300"/>
        </w:trPr>
        <w:tc>
          <w:tcPr>
            <w:tcW w:w="1301" w:type="dxa"/>
            <w:tcBorders>
              <w:top w:val="nil"/>
              <w:left w:val="nil"/>
              <w:bottom w:val="nil"/>
              <w:right w:val="nil"/>
            </w:tcBorders>
            <w:shd w:val="clear" w:color="auto" w:fill="auto"/>
            <w:noWrap/>
            <w:vAlign w:val="bottom"/>
            <w:hideMark/>
          </w:tcPr>
          <w:p w14:paraId="795DD4C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4C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4C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4C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4C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4C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4D0" w14:textId="77777777" w:rsidR="009E2845" w:rsidRPr="00A35703" w:rsidRDefault="00027761">
            <w:pPr>
              <w:spacing w:after="0"/>
              <w:rPr>
                <w:rFonts w:ascii="Times New Roman" w:eastAsia="Times New Roman" w:hAnsi="Times New Roman" w:cs="Times New Roman"/>
                <w:sz w:val="20"/>
              </w:rPr>
            </w:pPr>
          </w:p>
        </w:tc>
      </w:tr>
      <w:tr w:rsidR="00B01EFE" w14:paraId="795DD4D9" w14:textId="77777777">
        <w:trPr>
          <w:trHeight w:val="300"/>
        </w:trPr>
        <w:tc>
          <w:tcPr>
            <w:tcW w:w="1301" w:type="dxa"/>
            <w:tcBorders>
              <w:top w:val="nil"/>
              <w:left w:val="nil"/>
              <w:bottom w:val="nil"/>
              <w:right w:val="nil"/>
            </w:tcBorders>
            <w:shd w:val="clear" w:color="auto" w:fill="auto"/>
            <w:noWrap/>
            <w:vAlign w:val="bottom"/>
            <w:hideMark/>
          </w:tcPr>
          <w:p w14:paraId="795DD4D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4D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4D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4D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4D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4D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4D8" w14:textId="77777777" w:rsidR="009E2845" w:rsidRPr="00A35703" w:rsidRDefault="00027761">
            <w:pPr>
              <w:spacing w:after="0"/>
              <w:rPr>
                <w:rFonts w:ascii="Times New Roman" w:eastAsia="Times New Roman" w:hAnsi="Times New Roman" w:cs="Times New Roman"/>
                <w:sz w:val="20"/>
              </w:rPr>
            </w:pPr>
          </w:p>
        </w:tc>
      </w:tr>
      <w:tr w:rsidR="00B01EFE" w14:paraId="795DD4E1" w14:textId="77777777">
        <w:trPr>
          <w:trHeight w:val="300"/>
        </w:trPr>
        <w:tc>
          <w:tcPr>
            <w:tcW w:w="1301" w:type="dxa"/>
            <w:tcBorders>
              <w:top w:val="nil"/>
              <w:left w:val="nil"/>
              <w:bottom w:val="nil"/>
              <w:right w:val="nil"/>
            </w:tcBorders>
            <w:shd w:val="clear" w:color="auto" w:fill="auto"/>
            <w:noWrap/>
            <w:vAlign w:val="bottom"/>
            <w:hideMark/>
          </w:tcPr>
          <w:p w14:paraId="795DD4D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4D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4D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4D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4D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4D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4E0" w14:textId="77777777" w:rsidR="009E2845" w:rsidRPr="00A35703" w:rsidRDefault="00027761">
            <w:pPr>
              <w:spacing w:after="0"/>
              <w:rPr>
                <w:rFonts w:ascii="Times New Roman" w:eastAsia="Times New Roman" w:hAnsi="Times New Roman" w:cs="Times New Roman"/>
                <w:sz w:val="20"/>
              </w:rPr>
            </w:pPr>
          </w:p>
        </w:tc>
      </w:tr>
      <w:tr w:rsidR="00B01EFE" w14:paraId="795DD4E8" w14:textId="77777777">
        <w:trPr>
          <w:trHeight w:val="300"/>
        </w:trPr>
        <w:tc>
          <w:tcPr>
            <w:tcW w:w="3218" w:type="dxa"/>
            <w:gridSpan w:val="2"/>
            <w:tcBorders>
              <w:top w:val="nil"/>
              <w:left w:val="nil"/>
              <w:bottom w:val="nil"/>
              <w:right w:val="nil"/>
            </w:tcBorders>
            <w:shd w:val="clear" w:color="auto" w:fill="auto"/>
            <w:noWrap/>
            <w:vAlign w:val="bottom"/>
            <w:hideMark/>
          </w:tcPr>
          <w:p w14:paraId="795DD4E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4E3"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4E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4E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4E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4E7" w14:textId="77777777" w:rsidR="009E2845" w:rsidRPr="00A35703" w:rsidRDefault="00027761">
            <w:pPr>
              <w:spacing w:after="0"/>
              <w:rPr>
                <w:rFonts w:ascii="Times New Roman" w:eastAsia="Times New Roman" w:hAnsi="Times New Roman" w:cs="Times New Roman"/>
                <w:sz w:val="20"/>
              </w:rPr>
            </w:pPr>
          </w:p>
        </w:tc>
      </w:tr>
      <w:tr w:rsidR="00B01EFE" w14:paraId="795DD4F0" w14:textId="77777777">
        <w:trPr>
          <w:trHeight w:val="300"/>
        </w:trPr>
        <w:tc>
          <w:tcPr>
            <w:tcW w:w="1301" w:type="dxa"/>
            <w:tcBorders>
              <w:top w:val="nil"/>
              <w:left w:val="nil"/>
              <w:bottom w:val="nil"/>
              <w:right w:val="nil"/>
            </w:tcBorders>
            <w:shd w:val="clear" w:color="auto" w:fill="auto"/>
            <w:noWrap/>
            <w:vAlign w:val="bottom"/>
            <w:hideMark/>
          </w:tcPr>
          <w:p w14:paraId="795DD4E9"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4EA"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4E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4EC"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4ED"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4E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4EF" w14:textId="77777777" w:rsidR="009E2845" w:rsidRPr="00A35703" w:rsidRDefault="00027761">
            <w:pPr>
              <w:spacing w:after="0"/>
              <w:rPr>
                <w:rFonts w:ascii="Times New Roman" w:eastAsia="Times New Roman" w:hAnsi="Times New Roman" w:cs="Times New Roman"/>
                <w:sz w:val="20"/>
              </w:rPr>
            </w:pPr>
          </w:p>
        </w:tc>
      </w:tr>
      <w:tr w:rsidR="00B01EFE" w14:paraId="795DD4F4" w14:textId="77777777">
        <w:trPr>
          <w:trHeight w:val="300"/>
        </w:trPr>
        <w:tc>
          <w:tcPr>
            <w:tcW w:w="1301" w:type="dxa"/>
            <w:tcBorders>
              <w:top w:val="nil"/>
              <w:left w:val="nil"/>
              <w:bottom w:val="nil"/>
              <w:right w:val="nil"/>
            </w:tcBorders>
            <w:shd w:val="clear" w:color="auto" w:fill="auto"/>
            <w:noWrap/>
            <w:vAlign w:val="bottom"/>
            <w:hideMark/>
          </w:tcPr>
          <w:p w14:paraId="795DD4F1"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4F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58 ως έχει   ΔΕΚΤΟ ΚΑΤΑ ΠΛΕΙΟΨΗΦΙΑ</w:t>
            </w:r>
          </w:p>
        </w:tc>
        <w:tc>
          <w:tcPr>
            <w:tcW w:w="1072" w:type="dxa"/>
            <w:tcBorders>
              <w:top w:val="nil"/>
              <w:left w:val="nil"/>
              <w:bottom w:val="nil"/>
              <w:right w:val="nil"/>
            </w:tcBorders>
            <w:shd w:val="clear" w:color="auto" w:fill="auto"/>
            <w:noWrap/>
            <w:vAlign w:val="bottom"/>
            <w:hideMark/>
          </w:tcPr>
          <w:p w14:paraId="795DD4F3" w14:textId="77777777" w:rsidR="009E2845" w:rsidRPr="00A35703" w:rsidRDefault="00027761">
            <w:pPr>
              <w:spacing w:after="0"/>
              <w:rPr>
                <w:rFonts w:ascii="Calibri" w:eastAsia="Times New Roman" w:hAnsi="Calibri" w:cs="Times New Roman"/>
                <w:color w:val="000000"/>
                <w:sz w:val="22"/>
                <w:szCs w:val="22"/>
              </w:rPr>
            </w:pPr>
          </w:p>
        </w:tc>
      </w:tr>
      <w:tr w:rsidR="00B01EFE" w14:paraId="795DD4FC" w14:textId="77777777">
        <w:trPr>
          <w:trHeight w:val="300"/>
        </w:trPr>
        <w:tc>
          <w:tcPr>
            <w:tcW w:w="1301" w:type="dxa"/>
            <w:tcBorders>
              <w:top w:val="nil"/>
              <w:left w:val="nil"/>
              <w:bottom w:val="nil"/>
              <w:right w:val="nil"/>
            </w:tcBorders>
            <w:shd w:val="clear" w:color="auto" w:fill="auto"/>
            <w:noWrap/>
            <w:vAlign w:val="bottom"/>
            <w:hideMark/>
          </w:tcPr>
          <w:p w14:paraId="795DD4F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4F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4F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4F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4F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4F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4FB" w14:textId="77777777" w:rsidR="009E2845" w:rsidRPr="00A35703" w:rsidRDefault="00027761">
            <w:pPr>
              <w:spacing w:after="0"/>
              <w:rPr>
                <w:rFonts w:ascii="Times New Roman" w:eastAsia="Times New Roman" w:hAnsi="Times New Roman" w:cs="Times New Roman"/>
                <w:sz w:val="20"/>
              </w:rPr>
            </w:pPr>
          </w:p>
        </w:tc>
      </w:tr>
      <w:tr w:rsidR="00B01EFE" w14:paraId="795DD504" w14:textId="77777777">
        <w:trPr>
          <w:trHeight w:val="300"/>
        </w:trPr>
        <w:tc>
          <w:tcPr>
            <w:tcW w:w="1301" w:type="dxa"/>
            <w:tcBorders>
              <w:top w:val="nil"/>
              <w:left w:val="nil"/>
              <w:bottom w:val="nil"/>
              <w:right w:val="nil"/>
            </w:tcBorders>
            <w:shd w:val="clear" w:color="auto" w:fill="auto"/>
            <w:noWrap/>
            <w:vAlign w:val="bottom"/>
            <w:hideMark/>
          </w:tcPr>
          <w:p w14:paraId="795DD4F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4F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4F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50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50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50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503" w14:textId="77777777" w:rsidR="009E2845" w:rsidRPr="00A35703" w:rsidRDefault="00027761">
            <w:pPr>
              <w:spacing w:after="0"/>
              <w:rPr>
                <w:rFonts w:ascii="Times New Roman" w:eastAsia="Times New Roman" w:hAnsi="Times New Roman" w:cs="Times New Roman"/>
                <w:sz w:val="20"/>
              </w:rPr>
            </w:pPr>
          </w:p>
        </w:tc>
      </w:tr>
      <w:tr w:rsidR="00B01EFE" w14:paraId="795DD50C" w14:textId="77777777">
        <w:trPr>
          <w:trHeight w:val="300"/>
        </w:trPr>
        <w:tc>
          <w:tcPr>
            <w:tcW w:w="1301" w:type="dxa"/>
            <w:tcBorders>
              <w:top w:val="nil"/>
              <w:left w:val="nil"/>
              <w:bottom w:val="nil"/>
              <w:right w:val="nil"/>
            </w:tcBorders>
            <w:shd w:val="clear" w:color="auto" w:fill="auto"/>
            <w:noWrap/>
            <w:vAlign w:val="bottom"/>
            <w:hideMark/>
          </w:tcPr>
          <w:p w14:paraId="795DD50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50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50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50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50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50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50B" w14:textId="77777777" w:rsidR="009E2845" w:rsidRPr="00A35703" w:rsidRDefault="00027761">
            <w:pPr>
              <w:spacing w:after="0"/>
              <w:rPr>
                <w:rFonts w:ascii="Times New Roman" w:eastAsia="Times New Roman" w:hAnsi="Times New Roman" w:cs="Times New Roman"/>
                <w:sz w:val="20"/>
              </w:rPr>
            </w:pPr>
          </w:p>
        </w:tc>
      </w:tr>
      <w:tr w:rsidR="00B01EFE" w14:paraId="795DD514" w14:textId="77777777">
        <w:trPr>
          <w:trHeight w:val="300"/>
        </w:trPr>
        <w:tc>
          <w:tcPr>
            <w:tcW w:w="1301" w:type="dxa"/>
            <w:tcBorders>
              <w:top w:val="nil"/>
              <w:left w:val="nil"/>
              <w:bottom w:val="nil"/>
              <w:right w:val="nil"/>
            </w:tcBorders>
            <w:shd w:val="clear" w:color="auto" w:fill="auto"/>
            <w:noWrap/>
            <w:vAlign w:val="bottom"/>
            <w:hideMark/>
          </w:tcPr>
          <w:p w14:paraId="795DD50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50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50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51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51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51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513" w14:textId="77777777" w:rsidR="009E2845" w:rsidRPr="00A35703" w:rsidRDefault="00027761">
            <w:pPr>
              <w:spacing w:after="0"/>
              <w:rPr>
                <w:rFonts w:ascii="Times New Roman" w:eastAsia="Times New Roman" w:hAnsi="Times New Roman" w:cs="Times New Roman"/>
                <w:sz w:val="20"/>
              </w:rPr>
            </w:pPr>
          </w:p>
        </w:tc>
      </w:tr>
      <w:tr w:rsidR="00B01EFE" w14:paraId="795DD51C" w14:textId="77777777">
        <w:trPr>
          <w:trHeight w:val="300"/>
        </w:trPr>
        <w:tc>
          <w:tcPr>
            <w:tcW w:w="1301" w:type="dxa"/>
            <w:tcBorders>
              <w:top w:val="nil"/>
              <w:left w:val="nil"/>
              <w:bottom w:val="nil"/>
              <w:right w:val="nil"/>
            </w:tcBorders>
            <w:shd w:val="clear" w:color="auto" w:fill="auto"/>
            <w:noWrap/>
            <w:vAlign w:val="bottom"/>
            <w:hideMark/>
          </w:tcPr>
          <w:p w14:paraId="795DD51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51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51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51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51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51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51B" w14:textId="77777777" w:rsidR="009E2845" w:rsidRPr="00A35703" w:rsidRDefault="00027761">
            <w:pPr>
              <w:spacing w:after="0"/>
              <w:rPr>
                <w:rFonts w:ascii="Times New Roman" w:eastAsia="Times New Roman" w:hAnsi="Times New Roman" w:cs="Times New Roman"/>
                <w:sz w:val="20"/>
              </w:rPr>
            </w:pPr>
          </w:p>
        </w:tc>
      </w:tr>
      <w:tr w:rsidR="00B01EFE" w14:paraId="795DD524" w14:textId="77777777">
        <w:trPr>
          <w:trHeight w:val="300"/>
        </w:trPr>
        <w:tc>
          <w:tcPr>
            <w:tcW w:w="1301" w:type="dxa"/>
            <w:tcBorders>
              <w:top w:val="nil"/>
              <w:left w:val="nil"/>
              <w:bottom w:val="nil"/>
              <w:right w:val="nil"/>
            </w:tcBorders>
            <w:shd w:val="clear" w:color="auto" w:fill="auto"/>
            <w:noWrap/>
            <w:vAlign w:val="bottom"/>
            <w:hideMark/>
          </w:tcPr>
          <w:p w14:paraId="795DD51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51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51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52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52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52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523" w14:textId="77777777" w:rsidR="009E2845" w:rsidRPr="00A35703" w:rsidRDefault="00027761">
            <w:pPr>
              <w:spacing w:after="0"/>
              <w:rPr>
                <w:rFonts w:ascii="Times New Roman" w:eastAsia="Times New Roman" w:hAnsi="Times New Roman" w:cs="Times New Roman"/>
                <w:sz w:val="20"/>
              </w:rPr>
            </w:pPr>
          </w:p>
        </w:tc>
      </w:tr>
      <w:tr w:rsidR="00B01EFE" w14:paraId="795DD52C" w14:textId="77777777">
        <w:trPr>
          <w:trHeight w:val="300"/>
        </w:trPr>
        <w:tc>
          <w:tcPr>
            <w:tcW w:w="1301" w:type="dxa"/>
            <w:tcBorders>
              <w:top w:val="nil"/>
              <w:left w:val="nil"/>
              <w:bottom w:val="nil"/>
              <w:right w:val="nil"/>
            </w:tcBorders>
            <w:shd w:val="clear" w:color="auto" w:fill="auto"/>
            <w:noWrap/>
            <w:vAlign w:val="bottom"/>
            <w:hideMark/>
          </w:tcPr>
          <w:p w14:paraId="795DD52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52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52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52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52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52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52B" w14:textId="77777777" w:rsidR="009E2845" w:rsidRPr="00A35703" w:rsidRDefault="00027761">
            <w:pPr>
              <w:spacing w:after="0"/>
              <w:rPr>
                <w:rFonts w:ascii="Times New Roman" w:eastAsia="Times New Roman" w:hAnsi="Times New Roman" w:cs="Times New Roman"/>
                <w:sz w:val="20"/>
              </w:rPr>
            </w:pPr>
          </w:p>
        </w:tc>
      </w:tr>
      <w:tr w:rsidR="00B01EFE" w14:paraId="795DD533" w14:textId="77777777">
        <w:trPr>
          <w:trHeight w:val="300"/>
        </w:trPr>
        <w:tc>
          <w:tcPr>
            <w:tcW w:w="3218" w:type="dxa"/>
            <w:gridSpan w:val="2"/>
            <w:tcBorders>
              <w:top w:val="nil"/>
              <w:left w:val="nil"/>
              <w:bottom w:val="nil"/>
              <w:right w:val="nil"/>
            </w:tcBorders>
            <w:shd w:val="clear" w:color="auto" w:fill="auto"/>
            <w:noWrap/>
            <w:vAlign w:val="bottom"/>
            <w:hideMark/>
          </w:tcPr>
          <w:p w14:paraId="795DD52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52E"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52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53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53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532" w14:textId="77777777" w:rsidR="009E2845" w:rsidRPr="00A35703" w:rsidRDefault="00027761">
            <w:pPr>
              <w:spacing w:after="0"/>
              <w:rPr>
                <w:rFonts w:ascii="Times New Roman" w:eastAsia="Times New Roman" w:hAnsi="Times New Roman" w:cs="Times New Roman"/>
                <w:sz w:val="20"/>
              </w:rPr>
            </w:pPr>
          </w:p>
        </w:tc>
      </w:tr>
      <w:tr w:rsidR="00B01EFE" w14:paraId="795DD53B" w14:textId="77777777">
        <w:trPr>
          <w:trHeight w:val="300"/>
        </w:trPr>
        <w:tc>
          <w:tcPr>
            <w:tcW w:w="1301" w:type="dxa"/>
            <w:tcBorders>
              <w:top w:val="nil"/>
              <w:left w:val="nil"/>
              <w:bottom w:val="nil"/>
              <w:right w:val="nil"/>
            </w:tcBorders>
            <w:shd w:val="clear" w:color="auto" w:fill="auto"/>
            <w:noWrap/>
            <w:vAlign w:val="bottom"/>
            <w:hideMark/>
          </w:tcPr>
          <w:p w14:paraId="795DD534"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535"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53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537"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538"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53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53A" w14:textId="77777777" w:rsidR="009E2845" w:rsidRPr="00A35703" w:rsidRDefault="00027761">
            <w:pPr>
              <w:spacing w:after="0"/>
              <w:rPr>
                <w:rFonts w:ascii="Times New Roman" w:eastAsia="Times New Roman" w:hAnsi="Times New Roman" w:cs="Times New Roman"/>
                <w:sz w:val="20"/>
              </w:rPr>
            </w:pPr>
          </w:p>
        </w:tc>
      </w:tr>
      <w:tr w:rsidR="00B01EFE" w14:paraId="795DD53F" w14:textId="77777777">
        <w:trPr>
          <w:trHeight w:val="300"/>
        </w:trPr>
        <w:tc>
          <w:tcPr>
            <w:tcW w:w="1301" w:type="dxa"/>
            <w:tcBorders>
              <w:top w:val="nil"/>
              <w:left w:val="nil"/>
              <w:bottom w:val="nil"/>
              <w:right w:val="nil"/>
            </w:tcBorders>
            <w:shd w:val="clear" w:color="auto" w:fill="auto"/>
            <w:noWrap/>
            <w:vAlign w:val="bottom"/>
            <w:hideMark/>
          </w:tcPr>
          <w:p w14:paraId="795DD53C"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53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59 ως έχει   ΔΕΚΤΟ ΚΑΤΑ ΠΛΕΙΟΨΗΦΙΑ</w:t>
            </w:r>
          </w:p>
        </w:tc>
        <w:tc>
          <w:tcPr>
            <w:tcW w:w="1072" w:type="dxa"/>
            <w:tcBorders>
              <w:top w:val="nil"/>
              <w:left w:val="nil"/>
              <w:bottom w:val="nil"/>
              <w:right w:val="nil"/>
            </w:tcBorders>
            <w:shd w:val="clear" w:color="auto" w:fill="auto"/>
            <w:noWrap/>
            <w:vAlign w:val="bottom"/>
            <w:hideMark/>
          </w:tcPr>
          <w:p w14:paraId="795DD53E" w14:textId="77777777" w:rsidR="009E2845" w:rsidRPr="00A35703" w:rsidRDefault="00027761">
            <w:pPr>
              <w:spacing w:after="0"/>
              <w:rPr>
                <w:rFonts w:ascii="Calibri" w:eastAsia="Times New Roman" w:hAnsi="Calibri" w:cs="Times New Roman"/>
                <w:color w:val="000000"/>
                <w:sz w:val="22"/>
                <w:szCs w:val="22"/>
              </w:rPr>
            </w:pPr>
          </w:p>
        </w:tc>
      </w:tr>
      <w:tr w:rsidR="00B01EFE" w14:paraId="795DD547" w14:textId="77777777">
        <w:trPr>
          <w:trHeight w:val="300"/>
        </w:trPr>
        <w:tc>
          <w:tcPr>
            <w:tcW w:w="1301" w:type="dxa"/>
            <w:tcBorders>
              <w:top w:val="nil"/>
              <w:left w:val="nil"/>
              <w:bottom w:val="nil"/>
              <w:right w:val="nil"/>
            </w:tcBorders>
            <w:shd w:val="clear" w:color="auto" w:fill="auto"/>
            <w:noWrap/>
            <w:vAlign w:val="bottom"/>
            <w:hideMark/>
          </w:tcPr>
          <w:p w14:paraId="795DD54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54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54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54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54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54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546" w14:textId="77777777" w:rsidR="009E2845" w:rsidRPr="00A35703" w:rsidRDefault="00027761">
            <w:pPr>
              <w:spacing w:after="0"/>
              <w:rPr>
                <w:rFonts w:ascii="Times New Roman" w:eastAsia="Times New Roman" w:hAnsi="Times New Roman" w:cs="Times New Roman"/>
                <w:sz w:val="20"/>
              </w:rPr>
            </w:pPr>
          </w:p>
        </w:tc>
      </w:tr>
      <w:tr w:rsidR="00B01EFE" w14:paraId="795DD54F" w14:textId="77777777">
        <w:trPr>
          <w:trHeight w:val="300"/>
        </w:trPr>
        <w:tc>
          <w:tcPr>
            <w:tcW w:w="1301" w:type="dxa"/>
            <w:tcBorders>
              <w:top w:val="nil"/>
              <w:left w:val="nil"/>
              <w:bottom w:val="nil"/>
              <w:right w:val="nil"/>
            </w:tcBorders>
            <w:shd w:val="clear" w:color="auto" w:fill="auto"/>
            <w:noWrap/>
            <w:vAlign w:val="bottom"/>
            <w:hideMark/>
          </w:tcPr>
          <w:p w14:paraId="795DD54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54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54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54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54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54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54E" w14:textId="77777777" w:rsidR="009E2845" w:rsidRPr="00A35703" w:rsidRDefault="00027761">
            <w:pPr>
              <w:spacing w:after="0"/>
              <w:rPr>
                <w:rFonts w:ascii="Times New Roman" w:eastAsia="Times New Roman" w:hAnsi="Times New Roman" w:cs="Times New Roman"/>
                <w:sz w:val="20"/>
              </w:rPr>
            </w:pPr>
          </w:p>
        </w:tc>
      </w:tr>
      <w:tr w:rsidR="00B01EFE" w14:paraId="795DD557" w14:textId="77777777">
        <w:trPr>
          <w:trHeight w:val="300"/>
        </w:trPr>
        <w:tc>
          <w:tcPr>
            <w:tcW w:w="1301" w:type="dxa"/>
            <w:tcBorders>
              <w:top w:val="nil"/>
              <w:left w:val="nil"/>
              <w:bottom w:val="nil"/>
              <w:right w:val="nil"/>
            </w:tcBorders>
            <w:shd w:val="clear" w:color="auto" w:fill="auto"/>
            <w:noWrap/>
            <w:vAlign w:val="bottom"/>
            <w:hideMark/>
          </w:tcPr>
          <w:p w14:paraId="795DD55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55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55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55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55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55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556" w14:textId="77777777" w:rsidR="009E2845" w:rsidRPr="00A35703" w:rsidRDefault="00027761">
            <w:pPr>
              <w:spacing w:after="0"/>
              <w:rPr>
                <w:rFonts w:ascii="Times New Roman" w:eastAsia="Times New Roman" w:hAnsi="Times New Roman" w:cs="Times New Roman"/>
                <w:sz w:val="20"/>
              </w:rPr>
            </w:pPr>
          </w:p>
        </w:tc>
      </w:tr>
      <w:tr w:rsidR="00B01EFE" w14:paraId="795DD55F" w14:textId="77777777">
        <w:trPr>
          <w:trHeight w:val="300"/>
        </w:trPr>
        <w:tc>
          <w:tcPr>
            <w:tcW w:w="1301" w:type="dxa"/>
            <w:tcBorders>
              <w:top w:val="nil"/>
              <w:left w:val="nil"/>
              <w:bottom w:val="nil"/>
              <w:right w:val="nil"/>
            </w:tcBorders>
            <w:shd w:val="clear" w:color="auto" w:fill="auto"/>
            <w:noWrap/>
            <w:vAlign w:val="bottom"/>
            <w:hideMark/>
          </w:tcPr>
          <w:p w14:paraId="795DD55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55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55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55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55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55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55E" w14:textId="77777777" w:rsidR="009E2845" w:rsidRPr="00A35703" w:rsidRDefault="00027761">
            <w:pPr>
              <w:spacing w:after="0"/>
              <w:rPr>
                <w:rFonts w:ascii="Times New Roman" w:eastAsia="Times New Roman" w:hAnsi="Times New Roman" w:cs="Times New Roman"/>
                <w:sz w:val="20"/>
              </w:rPr>
            </w:pPr>
          </w:p>
        </w:tc>
      </w:tr>
      <w:tr w:rsidR="00B01EFE" w14:paraId="795DD567" w14:textId="77777777">
        <w:trPr>
          <w:trHeight w:val="300"/>
        </w:trPr>
        <w:tc>
          <w:tcPr>
            <w:tcW w:w="1301" w:type="dxa"/>
            <w:tcBorders>
              <w:top w:val="nil"/>
              <w:left w:val="nil"/>
              <w:bottom w:val="nil"/>
              <w:right w:val="nil"/>
            </w:tcBorders>
            <w:shd w:val="clear" w:color="auto" w:fill="auto"/>
            <w:noWrap/>
            <w:vAlign w:val="bottom"/>
            <w:hideMark/>
          </w:tcPr>
          <w:p w14:paraId="795DD56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56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56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56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56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56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566" w14:textId="77777777" w:rsidR="009E2845" w:rsidRPr="00A35703" w:rsidRDefault="00027761">
            <w:pPr>
              <w:spacing w:after="0"/>
              <w:rPr>
                <w:rFonts w:ascii="Times New Roman" w:eastAsia="Times New Roman" w:hAnsi="Times New Roman" w:cs="Times New Roman"/>
                <w:sz w:val="20"/>
              </w:rPr>
            </w:pPr>
          </w:p>
        </w:tc>
      </w:tr>
      <w:tr w:rsidR="00B01EFE" w14:paraId="795DD56F" w14:textId="77777777">
        <w:trPr>
          <w:trHeight w:val="300"/>
        </w:trPr>
        <w:tc>
          <w:tcPr>
            <w:tcW w:w="1301" w:type="dxa"/>
            <w:tcBorders>
              <w:top w:val="nil"/>
              <w:left w:val="nil"/>
              <w:bottom w:val="nil"/>
              <w:right w:val="nil"/>
            </w:tcBorders>
            <w:shd w:val="clear" w:color="auto" w:fill="auto"/>
            <w:noWrap/>
            <w:vAlign w:val="bottom"/>
            <w:hideMark/>
          </w:tcPr>
          <w:p w14:paraId="795DD56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56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56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56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56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56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56E" w14:textId="77777777" w:rsidR="009E2845" w:rsidRPr="00A35703" w:rsidRDefault="00027761">
            <w:pPr>
              <w:spacing w:after="0"/>
              <w:rPr>
                <w:rFonts w:ascii="Times New Roman" w:eastAsia="Times New Roman" w:hAnsi="Times New Roman" w:cs="Times New Roman"/>
                <w:sz w:val="20"/>
              </w:rPr>
            </w:pPr>
          </w:p>
        </w:tc>
      </w:tr>
      <w:tr w:rsidR="00B01EFE" w14:paraId="795DD577" w14:textId="77777777">
        <w:trPr>
          <w:trHeight w:val="300"/>
        </w:trPr>
        <w:tc>
          <w:tcPr>
            <w:tcW w:w="1301" w:type="dxa"/>
            <w:tcBorders>
              <w:top w:val="nil"/>
              <w:left w:val="nil"/>
              <w:bottom w:val="nil"/>
              <w:right w:val="nil"/>
            </w:tcBorders>
            <w:shd w:val="clear" w:color="auto" w:fill="auto"/>
            <w:noWrap/>
            <w:vAlign w:val="bottom"/>
            <w:hideMark/>
          </w:tcPr>
          <w:p w14:paraId="795DD57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57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57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57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57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57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576" w14:textId="77777777" w:rsidR="009E2845" w:rsidRPr="00A35703" w:rsidRDefault="00027761">
            <w:pPr>
              <w:spacing w:after="0"/>
              <w:rPr>
                <w:rFonts w:ascii="Times New Roman" w:eastAsia="Times New Roman" w:hAnsi="Times New Roman" w:cs="Times New Roman"/>
                <w:sz w:val="20"/>
              </w:rPr>
            </w:pPr>
          </w:p>
        </w:tc>
      </w:tr>
      <w:tr w:rsidR="00B01EFE" w14:paraId="795DD57E" w14:textId="77777777">
        <w:trPr>
          <w:trHeight w:val="300"/>
        </w:trPr>
        <w:tc>
          <w:tcPr>
            <w:tcW w:w="3218" w:type="dxa"/>
            <w:gridSpan w:val="2"/>
            <w:tcBorders>
              <w:top w:val="nil"/>
              <w:left w:val="nil"/>
              <w:bottom w:val="nil"/>
              <w:right w:val="nil"/>
            </w:tcBorders>
            <w:shd w:val="clear" w:color="auto" w:fill="auto"/>
            <w:noWrap/>
            <w:vAlign w:val="bottom"/>
            <w:hideMark/>
          </w:tcPr>
          <w:p w14:paraId="795DD57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579"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57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57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57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57D" w14:textId="77777777" w:rsidR="009E2845" w:rsidRPr="00A35703" w:rsidRDefault="00027761">
            <w:pPr>
              <w:spacing w:after="0"/>
              <w:rPr>
                <w:rFonts w:ascii="Times New Roman" w:eastAsia="Times New Roman" w:hAnsi="Times New Roman" w:cs="Times New Roman"/>
                <w:sz w:val="20"/>
              </w:rPr>
            </w:pPr>
          </w:p>
        </w:tc>
      </w:tr>
      <w:tr w:rsidR="00B01EFE" w14:paraId="795DD586" w14:textId="77777777">
        <w:trPr>
          <w:trHeight w:val="300"/>
        </w:trPr>
        <w:tc>
          <w:tcPr>
            <w:tcW w:w="1301" w:type="dxa"/>
            <w:tcBorders>
              <w:top w:val="nil"/>
              <w:left w:val="nil"/>
              <w:bottom w:val="nil"/>
              <w:right w:val="nil"/>
            </w:tcBorders>
            <w:shd w:val="clear" w:color="auto" w:fill="auto"/>
            <w:noWrap/>
            <w:vAlign w:val="bottom"/>
            <w:hideMark/>
          </w:tcPr>
          <w:p w14:paraId="795DD57F"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580"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58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582"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583"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58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585" w14:textId="77777777" w:rsidR="009E2845" w:rsidRPr="00A35703" w:rsidRDefault="00027761">
            <w:pPr>
              <w:spacing w:after="0"/>
              <w:rPr>
                <w:rFonts w:ascii="Times New Roman" w:eastAsia="Times New Roman" w:hAnsi="Times New Roman" w:cs="Times New Roman"/>
                <w:sz w:val="20"/>
              </w:rPr>
            </w:pPr>
          </w:p>
        </w:tc>
      </w:tr>
      <w:tr w:rsidR="00B01EFE" w14:paraId="795DD58A" w14:textId="77777777">
        <w:trPr>
          <w:trHeight w:val="300"/>
        </w:trPr>
        <w:tc>
          <w:tcPr>
            <w:tcW w:w="1301" w:type="dxa"/>
            <w:tcBorders>
              <w:top w:val="nil"/>
              <w:left w:val="nil"/>
              <w:bottom w:val="nil"/>
              <w:right w:val="nil"/>
            </w:tcBorders>
            <w:shd w:val="clear" w:color="auto" w:fill="auto"/>
            <w:noWrap/>
            <w:vAlign w:val="bottom"/>
            <w:hideMark/>
          </w:tcPr>
          <w:p w14:paraId="795DD587"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58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61 ως έχει   ΔΕΚΤΟ ΚΑΤΑ ΠΛΕΙΟΨΗΦΙΑ</w:t>
            </w:r>
          </w:p>
        </w:tc>
        <w:tc>
          <w:tcPr>
            <w:tcW w:w="1072" w:type="dxa"/>
            <w:tcBorders>
              <w:top w:val="nil"/>
              <w:left w:val="nil"/>
              <w:bottom w:val="nil"/>
              <w:right w:val="nil"/>
            </w:tcBorders>
            <w:shd w:val="clear" w:color="auto" w:fill="auto"/>
            <w:noWrap/>
            <w:vAlign w:val="bottom"/>
            <w:hideMark/>
          </w:tcPr>
          <w:p w14:paraId="795DD589" w14:textId="77777777" w:rsidR="009E2845" w:rsidRPr="00A35703" w:rsidRDefault="00027761">
            <w:pPr>
              <w:spacing w:after="0"/>
              <w:rPr>
                <w:rFonts w:ascii="Calibri" w:eastAsia="Times New Roman" w:hAnsi="Calibri" w:cs="Times New Roman"/>
                <w:color w:val="000000"/>
                <w:sz w:val="22"/>
                <w:szCs w:val="22"/>
              </w:rPr>
            </w:pPr>
          </w:p>
        </w:tc>
      </w:tr>
      <w:tr w:rsidR="00B01EFE" w14:paraId="795DD592" w14:textId="77777777">
        <w:trPr>
          <w:trHeight w:val="300"/>
        </w:trPr>
        <w:tc>
          <w:tcPr>
            <w:tcW w:w="1301" w:type="dxa"/>
            <w:tcBorders>
              <w:top w:val="nil"/>
              <w:left w:val="nil"/>
              <w:bottom w:val="nil"/>
              <w:right w:val="nil"/>
            </w:tcBorders>
            <w:shd w:val="clear" w:color="auto" w:fill="auto"/>
            <w:noWrap/>
            <w:vAlign w:val="bottom"/>
            <w:hideMark/>
          </w:tcPr>
          <w:p w14:paraId="795DD58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58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58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58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58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59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591" w14:textId="77777777" w:rsidR="009E2845" w:rsidRPr="00A35703" w:rsidRDefault="00027761">
            <w:pPr>
              <w:spacing w:after="0"/>
              <w:rPr>
                <w:rFonts w:ascii="Times New Roman" w:eastAsia="Times New Roman" w:hAnsi="Times New Roman" w:cs="Times New Roman"/>
                <w:sz w:val="20"/>
              </w:rPr>
            </w:pPr>
          </w:p>
        </w:tc>
      </w:tr>
      <w:tr w:rsidR="00B01EFE" w14:paraId="795DD59A" w14:textId="77777777">
        <w:trPr>
          <w:trHeight w:val="300"/>
        </w:trPr>
        <w:tc>
          <w:tcPr>
            <w:tcW w:w="1301" w:type="dxa"/>
            <w:tcBorders>
              <w:top w:val="nil"/>
              <w:left w:val="nil"/>
              <w:bottom w:val="nil"/>
              <w:right w:val="nil"/>
            </w:tcBorders>
            <w:shd w:val="clear" w:color="auto" w:fill="auto"/>
            <w:noWrap/>
            <w:vAlign w:val="bottom"/>
            <w:hideMark/>
          </w:tcPr>
          <w:p w14:paraId="795DD59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59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59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59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59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59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599" w14:textId="77777777" w:rsidR="009E2845" w:rsidRPr="00A35703" w:rsidRDefault="00027761">
            <w:pPr>
              <w:spacing w:after="0"/>
              <w:rPr>
                <w:rFonts w:ascii="Times New Roman" w:eastAsia="Times New Roman" w:hAnsi="Times New Roman" w:cs="Times New Roman"/>
                <w:sz w:val="20"/>
              </w:rPr>
            </w:pPr>
          </w:p>
        </w:tc>
      </w:tr>
      <w:tr w:rsidR="00B01EFE" w14:paraId="795DD5A2" w14:textId="77777777">
        <w:trPr>
          <w:trHeight w:val="300"/>
        </w:trPr>
        <w:tc>
          <w:tcPr>
            <w:tcW w:w="1301" w:type="dxa"/>
            <w:tcBorders>
              <w:top w:val="nil"/>
              <w:left w:val="nil"/>
              <w:bottom w:val="nil"/>
              <w:right w:val="nil"/>
            </w:tcBorders>
            <w:shd w:val="clear" w:color="auto" w:fill="auto"/>
            <w:noWrap/>
            <w:vAlign w:val="bottom"/>
            <w:hideMark/>
          </w:tcPr>
          <w:p w14:paraId="795DD59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59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59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59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59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5A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5A1" w14:textId="77777777" w:rsidR="009E2845" w:rsidRPr="00A35703" w:rsidRDefault="00027761">
            <w:pPr>
              <w:spacing w:after="0"/>
              <w:rPr>
                <w:rFonts w:ascii="Times New Roman" w:eastAsia="Times New Roman" w:hAnsi="Times New Roman" w:cs="Times New Roman"/>
                <w:sz w:val="20"/>
              </w:rPr>
            </w:pPr>
          </w:p>
        </w:tc>
      </w:tr>
      <w:tr w:rsidR="00B01EFE" w14:paraId="795DD5AA" w14:textId="77777777">
        <w:trPr>
          <w:trHeight w:val="300"/>
        </w:trPr>
        <w:tc>
          <w:tcPr>
            <w:tcW w:w="1301" w:type="dxa"/>
            <w:tcBorders>
              <w:top w:val="nil"/>
              <w:left w:val="nil"/>
              <w:bottom w:val="nil"/>
              <w:right w:val="nil"/>
            </w:tcBorders>
            <w:shd w:val="clear" w:color="auto" w:fill="auto"/>
            <w:noWrap/>
            <w:vAlign w:val="bottom"/>
            <w:hideMark/>
          </w:tcPr>
          <w:p w14:paraId="795DD5A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5A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5A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5A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5A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5A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5A9" w14:textId="77777777" w:rsidR="009E2845" w:rsidRPr="00A35703" w:rsidRDefault="00027761">
            <w:pPr>
              <w:spacing w:after="0"/>
              <w:rPr>
                <w:rFonts w:ascii="Times New Roman" w:eastAsia="Times New Roman" w:hAnsi="Times New Roman" w:cs="Times New Roman"/>
                <w:sz w:val="20"/>
              </w:rPr>
            </w:pPr>
          </w:p>
        </w:tc>
      </w:tr>
      <w:tr w:rsidR="00B01EFE" w14:paraId="795DD5B2" w14:textId="77777777">
        <w:trPr>
          <w:trHeight w:val="300"/>
        </w:trPr>
        <w:tc>
          <w:tcPr>
            <w:tcW w:w="1301" w:type="dxa"/>
            <w:tcBorders>
              <w:top w:val="nil"/>
              <w:left w:val="nil"/>
              <w:bottom w:val="nil"/>
              <w:right w:val="nil"/>
            </w:tcBorders>
            <w:shd w:val="clear" w:color="auto" w:fill="auto"/>
            <w:noWrap/>
            <w:vAlign w:val="bottom"/>
            <w:hideMark/>
          </w:tcPr>
          <w:p w14:paraId="795DD5A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5A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5A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5A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5A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5B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5B1" w14:textId="77777777" w:rsidR="009E2845" w:rsidRPr="00A35703" w:rsidRDefault="00027761">
            <w:pPr>
              <w:spacing w:after="0"/>
              <w:rPr>
                <w:rFonts w:ascii="Times New Roman" w:eastAsia="Times New Roman" w:hAnsi="Times New Roman" w:cs="Times New Roman"/>
                <w:sz w:val="20"/>
              </w:rPr>
            </w:pPr>
          </w:p>
        </w:tc>
      </w:tr>
      <w:tr w:rsidR="00B01EFE" w14:paraId="795DD5BA" w14:textId="77777777">
        <w:trPr>
          <w:trHeight w:val="300"/>
        </w:trPr>
        <w:tc>
          <w:tcPr>
            <w:tcW w:w="1301" w:type="dxa"/>
            <w:tcBorders>
              <w:top w:val="nil"/>
              <w:left w:val="nil"/>
              <w:bottom w:val="nil"/>
              <w:right w:val="nil"/>
            </w:tcBorders>
            <w:shd w:val="clear" w:color="auto" w:fill="auto"/>
            <w:noWrap/>
            <w:vAlign w:val="bottom"/>
            <w:hideMark/>
          </w:tcPr>
          <w:p w14:paraId="795DD5B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5B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5B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5B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5B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5B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5B9" w14:textId="77777777" w:rsidR="009E2845" w:rsidRPr="00A35703" w:rsidRDefault="00027761">
            <w:pPr>
              <w:spacing w:after="0"/>
              <w:rPr>
                <w:rFonts w:ascii="Times New Roman" w:eastAsia="Times New Roman" w:hAnsi="Times New Roman" w:cs="Times New Roman"/>
                <w:sz w:val="20"/>
              </w:rPr>
            </w:pPr>
          </w:p>
        </w:tc>
      </w:tr>
      <w:tr w:rsidR="00B01EFE" w14:paraId="795DD5C2" w14:textId="77777777">
        <w:trPr>
          <w:trHeight w:val="300"/>
        </w:trPr>
        <w:tc>
          <w:tcPr>
            <w:tcW w:w="1301" w:type="dxa"/>
            <w:tcBorders>
              <w:top w:val="nil"/>
              <w:left w:val="nil"/>
              <w:bottom w:val="nil"/>
              <w:right w:val="nil"/>
            </w:tcBorders>
            <w:shd w:val="clear" w:color="auto" w:fill="auto"/>
            <w:noWrap/>
            <w:vAlign w:val="bottom"/>
            <w:hideMark/>
          </w:tcPr>
          <w:p w14:paraId="795DD5B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5B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5B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5B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5B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5C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5C1" w14:textId="77777777" w:rsidR="009E2845" w:rsidRPr="00A35703" w:rsidRDefault="00027761">
            <w:pPr>
              <w:spacing w:after="0"/>
              <w:rPr>
                <w:rFonts w:ascii="Times New Roman" w:eastAsia="Times New Roman" w:hAnsi="Times New Roman" w:cs="Times New Roman"/>
                <w:sz w:val="20"/>
              </w:rPr>
            </w:pPr>
          </w:p>
        </w:tc>
      </w:tr>
      <w:tr w:rsidR="00B01EFE" w14:paraId="795DD5C9" w14:textId="77777777">
        <w:trPr>
          <w:trHeight w:val="300"/>
        </w:trPr>
        <w:tc>
          <w:tcPr>
            <w:tcW w:w="3218" w:type="dxa"/>
            <w:gridSpan w:val="2"/>
            <w:tcBorders>
              <w:top w:val="nil"/>
              <w:left w:val="nil"/>
              <w:bottom w:val="nil"/>
              <w:right w:val="nil"/>
            </w:tcBorders>
            <w:shd w:val="clear" w:color="auto" w:fill="auto"/>
            <w:noWrap/>
            <w:vAlign w:val="bottom"/>
            <w:hideMark/>
          </w:tcPr>
          <w:p w14:paraId="795DD5C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5C4"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5C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5C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5C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5C8" w14:textId="77777777" w:rsidR="009E2845" w:rsidRPr="00A35703" w:rsidRDefault="00027761">
            <w:pPr>
              <w:spacing w:after="0"/>
              <w:rPr>
                <w:rFonts w:ascii="Times New Roman" w:eastAsia="Times New Roman" w:hAnsi="Times New Roman" w:cs="Times New Roman"/>
                <w:sz w:val="20"/>
              </w:rPr>
            </w:pPr>
          </w:p>
        </w:tc>
      </w:tr>
      <w:tr w:rsidR="00B01EFE" w14:paraId="795DD5D1" w14:textId="77777777">
        <w:trPr>
          <w:trHeight w:val="300"/>
        </w:trPr>
        <w:tc>
          <w:tcPr>
            <w:tcW w:w="1301" w:type="dxa"/>
            <w:tcBorders>
              <w:top w:val="nil"/>
              <w:left w:val="nil"/>
              <w:bottom w:val="nil"/>
              <w:right w:val="nil"/>
            </w:tcBorders>
            <w:shd w:val="clear" w:color="auto" w:fill="auto"/>
            <w:noWrap/>
            <w:vAlign w:val="bottom"/>
            <w:hideMark/>
          </w:tcPr>
          <w:p w14:paraId="795DD5CA"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5CB"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5C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5CD"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5CE"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5C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5D0" w14:textId="77777777" w:rsidR="009E2845" w:rsidRPr="00A35703" w:rsidRDefault="00027761">
            <w:pPr>
              <w:spacing w:after="0"/>
              <w:rPr>
                <w:rFonts w:ascii="Times New Roman" w:eastAsia="Times New Roman" w:hAnsi="Times New Roman" w:cs="Times New Roman"/>
                <w:sz w:val="20"/>
              </w:rPr>
            </w:pPr>
          </w:p>
        </w:tc>
      </w:tr>
      <w:tr w:rsidR="00B01EFE" w14:paraId="795DD5D5" w14:textId="77777777">
        <w:trPr>
          <w:trHeight w:val="300"/>
        </w:trPr>
        <w:tc>
          <w:tcPr>
            <w:tcW w:w="1301" w:type="dxa"/>
            <w:tcBorders>
              <w:top w:val="nil"/>
              <w:left w:val="nil"/>
              <w:bottom w:val="nil"/>
              <w:right w:val="nil"/>
            </w:tcBorders>
            <w:shd w:val="clear" w:color="auto" w:fill="auto"/>
            <w:noWrap/>
            <w:vAlign w:val="bottom"/>
            <w:hideMark/>
          </w:tcPr>
          <w:p w14:paraId="795DD5D2"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5D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62 ως έχει   ΔΕΚΤΟ ΚΑΤΑ ΠΛΕΙΟΨΗΦΙΑ</w:t>
            </w:r>
          </w:p>
        </w:tc>
        <w:tc>
          <w:tcPr>
            <w:tcW w:w="1072" w:type="dxa"/>
            <w:tcBorders>
              <w:top w:val="nil"/>
              <w:left w:val="nil"/>
              <w:bottom w:val="nil"/>
              <w:right w:val="nil"/>
            </w:tcBorders>
            <w:shd w:val="clear" w:color="auto" w:fill="auto"/>
            <w:noWrap/>
            <w:vAlign w:val="bottom"/>
            <w:hideMark/>
          </w:tcPr>
          <w:p w14:paraId="795DD5D4" w14:textId="77777777" w:rsidR="009E2845" w:rsidRPr="00A35703" w:rsidRDefault="00027761">
            <w:pPr>
              <w:spacing w:after="0"/>
              <w:rPr>
                <w:rFonts w:ascii="Calibri" w:eastAsia="Times New Roman" w:hAnsi="Calibri" w:cs="Times New Roman"/>
                <w:color w:val="000000"/>
                <w:sz w:val="22"/>
                <w:szCs w:val="22"/>
              </w:rPr>
            </w:pPr>
          </w:p>
        </w:tc>
      </w:tr>
      <w:tr w:rsidR="00B01EFE" w14:paraId="795DD5DD" w14:textId="77777777">
        <w:trPr>
          <w:trHeight w:val="300"/>
        </w:trPr>
        <w:tc>
          <w:tcPr>
            <w:tcW w:w="1301" w:type="dxa"/>
            <w:tcBorders>
              <w:top w:val="nil"/>
              <w:left w:val="nil"/>
              <w:bottom w:val="nil"/>
              <w:right w:val="nil"/>
            </w:tcBorders>
            <w:shd w:val="clear" w:color="auto" w:fill="auto"/>
            <w:noWrap/>
            <w:vAlign w:val="bottom"/>
            <w:hideMark/>
          </w:tcPr>
          <w:p w14:paraId="795DD5D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5D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5D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5D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5D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5D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5DC" w14:textId="77777777" w:rsidR="009E2845" w:rsidRPr="00A35703" w:rsidRDefault="00027761">
            <w:pPr>
              <w:spacing w:after="0"/>
              <w:rPr>
                <w:rFonts w:ascii="Times New Roman" w:eastAsia="Times New Roman" w:hAnsi="Times New Roman" w:cs="Times New Roman"/>
                <w:sz w:val="20"/>
              </w:rPr>
            </w:pPr>
          </w:p>
        </w:tc>
      </w:tr>
      <w:tr w:rsidR="00B01EFE" w14:paraId="795DD5E5" w14:textId="77777777">
        <w:trPr>
          <w:trHeight w:val="300"/>
        </w:trPr>
        <w:tc>
          <w:tcPr>
            <w:tcW w:w="1301" w:type="dxa"/>
            <w:tcBorders>
              <w:top w:val="nil"/>
              <w:left w:val="nil"/>
              <w:bottom w:val="nil"/>
              <w:right w:val="nil"/>
            </w:tcBorders>
            <w:shd w:val="clear" w:color="auto" w:fill="auto"/>
            <w:noWrap/>
            <w:vAlign w:val="bottom"/>
            <w:hideMark/>
          </w:tcPr>
          <w:p w14:paraId="795DD5D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5D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5E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5E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5E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5E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5E4" w14:textId="77777777" w:rsidR="009E2845" w:rsidRPr="00A35703" w:rsidRDefault="00027761">
            <w:pPr>
              <w:spacing w:after="0"/>
              <w:rPr>
                <w:rFonts w:ascii="Times New Roman" w:eastAsia="Times New Roman" w:hAnsi="Times New Roman" w:cs="Times New Roman"/>
                <w:sz w:val="20"/>
              </w:rPr>
            </w:pPr>
          </w:p>
        </w:tc>
      </w:tr>
      <w:tr w:rsidR="00B01EFE" w14:paraId="795DD5ED" w14:textId="77777777">
        <w:trPr>
          <w:trHeight w:val="300"/>
        </w:trPr>
        <w:tc>
          <w:tcPr>
            <w:tcW w:w="1301" w:type="dxa"/>
            <w:tcBorders>
              <w:top w:val="nil"/>
              <w:left w:val="nil"/>
              <w:bottom w:val="nil"/>
              <w:right w:val="nil"/>
            </w:tcBorders>
            <w:shd w:val="clear" w:color="auto" w:fill="auto"/>
            <w:noWrap/>
            <w:vAlign w:val="bottom"/>
            <w:hideMark/>
          </w:tcPr>
          <w:p w14:paraId="795DD5E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5E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5E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5E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5E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5E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5EC" w14:textId="77777777" w:rsidR="009E2845" w:rsidRPr="00A35703" w:rsidRDefault="00027761">
            <w:pPr>
              <w:spacing w:after="0"/>
              <w:rPr>
                <w:rFonts w:ascii="Times New Roman" w:eastAsia="Times New Roman" w:hAnsi="Times New Roman" w:cs="Times New Roman"/>
                <w:sz w:val="20"/>
              </w:rPr>
            </w:pPr>
          </w:p>
        </w:tc>
      </w:tr>
      <w:tr w:rsidR="00B01EFE" w14:paraId="795DD5F5" w14:textId="77777777">
        <w:trPr>
          <w:trHeight w:val="300"/>
        </w:trPr>
        <w:tc>
          <w:tcPr>
            <w:tcW w:w="1301" w:type="dxa"/>
            <w:tcBorders>
              <w:top w:val="nil"/>
              <w:left w:val="nil"/>
              <w:bottom w:val="nil"/>
              <w:right w:val="nil"/>
            </w:tcBorders>
            <w:shd w:val="clear" w:color="auto" w:fill="auto"/>
            <w:noWrap/>
            <w:vAlign w:val="bottom"/>
            <w:hideMark/>
          </w:tcPr>
          <w:p w14:paraId="795DD5E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5E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5F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5F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5F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5F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5F4" w14:textId="77777777" w:rsidR="009E2845" w:rsidRPr="00A35703" w:rsidRDefault="00027761">
            <w:pPr>
              <w:spacing w:after="0"/>
              <w:rPr>
                <w:rFonts w:ascii="Times New Roman" w:eastAsia="Times New Roman" w:hAnsi="Times New Roman" w:cs="Times New Roman"/>
                <w:sz w:val="20"/>
              </w:rPr>
            </w:pPr>
          </w:p>
        </w:tc>
      </w:tr>
      <w:tr w:rsidR="00B01EFE" w14:paraId="795DD5FD" w14:textId="77777777">
        <w:trPr>
          <w:trHeight w:val="300"/>
        </w:trPr>
        <w:tc>
          <w:tcPr>
            <w:tcW w:w="1301" w:type="dxa"/>
            <w:tcBorders>
              <w:top w:val="nil"/>
              <w:left w:val="nil"/>
              <w:bottom w:val="nil"/>
              <w:right w:val="nil"/>
            </w:tcBorders>
            <w:shd w:val="clear" w:color="auto" w:fill="auto"/>
            <w:noWrap/>
            <w:vAlign w:val="bottom"/>
            <w:hideMark/>
          </w:tcPr>
          <w:p w14:paraId="795DD5F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5F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5F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5F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5F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5F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5FC" w14:textId="77777777" w:rsidR="009E2845" w:rsidRPr="00A35703" w:rsidRDefault="00027761">
            <w:pPr>
              <w:spacing w:after="0"/>
              <w:rPr>
                <w:rFonts w:ascii="Times New Roman" w:eastAsia="Times New Roman" w:hAnsi="Times New Roman" w:cs="Times New Roman"/>
                <w:sz w:val="20"/>
              </w:rPr>
            </w:pPr>
          </w:p>
        </w:tc>
      </w:tr>
      <w:tr w:rsidR="00B01EFE" w14:paraId="795DD605" w14:textId="77777777">
        <w:trPr>
          <w:trHeight w:val="300"/>
        </w:trPr>
        <w:tc>
          <w:tcPr>
            <w:tcW w:w="1301" w:type="dxa"/>
            <w:tcBorders>
              <w:top w:val="nil"/>
              <w:left w:val="nil"/>
              <w:bottom w:val="nil"/>
              <w:right w:val="nil"/>
            </w:tcBorders>
            <w:shd w:val="clear" w:color="auto" w:fill="auto"/>
            <w:noWrap/>
            <w:vAlign w:val="bottom"/>
            <w:hideMark/>
          </w:tcPr>
          <w:p w14:paraId="795DD5F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5F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60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60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60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60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604" w14:textId="77777777" w:rsidR="009E2845" w:rsidRPr="00A35703" w:rsidRDefault="00027761">
            <w:pPr>
              <w:spacing w:after="0"/>
              <w:rPr>
                <w:rFonts w:ascii="Times New Roman" w:eastAsia="Times New Roman" w:hAnsi="Times New Roman" w:cs="Times New Roman"/>
                <w:sz w:val="20"/>
              </w:rPr>
            </w:pPr>
          </w:p>
        </w:tc>
      </w:tr>
      <w:tr w:rsidR="00B01EFE" w14:paraId="795DD60D" w14:textId="77777777">
        <w:trPr>
          <w:trHeight w:val="300"/>
        </w:trPr>
        <w:tc>
          <w:tcPr>
            <w:tcW w:w="1301" w:type="dxa"/>
            <w:tcBorders>
              <w:top w:val="nil"/>
              <w:left w:val="nil"/>
              <w:bottom w:val="nil"/>
              <w:right w:val="nil"/>
            </w:tcBorders>
            <w:shd w:val="clear" w:color="auto" w:fill="auto"/>
            <w:noWrap/>
            <w:vAlign w:val="bottom"/>
            <w:hideMark/>
          </w:tcPr>
          <w:p w14:paraId="795DD60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60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60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60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60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60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60C" w14:textId="77777777" w:rsidR="009E2845" w:rsidRPr="00A35703" w:rsidRDefault="00027761">
            <w:pPr>
              <w:spacing w:after="0"/>
              <w:rPr>
                <w:rFonts w:ascii="Times New Roman" w:eastAsia="Times New Roman" w:hAnsi="Times New Roman" w:cs="Times New Roman"/>
                <w:sz w:val="20"/>
              </w:rPr>
            </w:pPr>
          </w:p>
        </w:tc>
      </w:tr>
      <w:tr w:rsidR="00B01EFE" w14:paraId="795DD614" w14:textId="77777777">
        <w:trPr>
          <w:trHeight w:val="300"/>
        </w:trPr>
        <w:tc>
          <w:tcPr>
            <w:tcW w:w="3218" w:type="dxa"/>
            <w:gridSpan w:val="2"/>
            <w:tcBorders>
              <w:top w:val="nil"/>
              <w:left w:val="nil"/>
              <w:bottom w:val="nil"/>
              <w:right w:val="nil"/>
            </w:tcBorders>
            <w:shd w:val="clear" w:color="auto" w:fill="auto"/>
            <w:noWrap/>
            <w:vAlign w:val="bottom"/>
            <w:hideMark/>
          </w:tcPr>
          <w:p w14:paraId="795DD60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60F"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61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61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61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613" w14:textId="77777777" w:rsidR="009E2845" w:rsidRPr="00A35703" w:rsidRDefault="00027761">
            <w:pPr>
              <w:spacing w:after="0"/>
              <w:rPr>
                <w:rFonts w:ascii="Times New Roman" w:eastAsia="Times New Roman" w:hAnsi="Times New Roman" w:cs="Times New Roman"/>
                <w:sz w:val="20"/>
              </w:rPr>
            </w:pPr>
          </w:p>
        </w:tc>
      </w:tr>
      <w:tr w:rsidR="00B01EFE" w14:paraId="795DD61C" w14:textId="77777777">
        <w:trPr>
          <w:trHeight w:val="300"/>
        </w:trPr>
        <w:tc>
          <w:tcPr>
            <w:tcW w:w="1301" w:type="dxa"/>
            <w:tcBorders>
              <w:top w:val="nil"/>
              <w:left w:val="nil"/>
              <w:bottom w:val="nil"/>
              <w:right w:val="nil"/>
            </w:tcBorders>
            <w:shd w:val="clear" w:color="auto" w:fill="auto"/>
            <w:noWrap/>
            <w:vAlign w:val="bottom"/>
            <w:hideMark/>
          </w:tcPr>
          <w:p w14:paraId="795DD615"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616"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61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618"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619"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61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61B" w14:textId="77777777" w:rsidR="009E2845" w:rsidRPr="00A35703" w:rsidRDefault="00027761">
            <w:pPr>
              <w:spacing w:after="0"/>
              <w:rPr>
                <w:rFonts w:ascii="Times New Roman" w:eastAsia="Times New Roman" w:hAnsi="Times New Roman" w:cs="Times New Roman"/>
                <w:sz w:val="20"/>
              </w:rPr>
            </w:pPr>
          </w:p>
        </w:tc>
      </w:tr>
      <w:tr w:rsidR="00B01EFE" w14:paraId="795DD620" w14:textId="77777777">
        <w:trPr>
          <w:trHeight w:val="300"/>
        </w:trPr>
        <w:tc>
          <w:tcPr>
            <w:tcW w:w="1301" w:type="dxa"/>
            <w:tcBorders>
              <w:top w:val="nil"/>
              <w:left w:val="nil"/>
              <w:bottom w:val="nil"/>
              <w:right w:val="nil"/>
            </w:tcBorders>
            <w:shd w:val="clear" w:color="auto" w:fill="auto"/>
            <w:noWrap/>
            <w:vAlign w:val="bottom"/>
            <w:hideMark/>
          </w:tcPr>
          <w:p w14:paraId="795DD61D"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61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63 ως έχει   ΔΕΚΤΟ ΚΑΤΑ ΠΛΕΙΟΨΗΦΙΑ</w:t>
            </w:r>
          </w:p>
        </w:tc>
        <w:tc>
          <w:tcPr>
            <w:tcW w:w="1072" w:type="dxa"/>
            <w:tcBorders>
              <w:top w:val="nil"/>
              <w:left w:val="nil"/>
              <w:bottom w:val="nil"/>
              <w:right w:val="nil"/>
            </w:tcBorders>
            <w:shd w:val="clear" w:color="auto" w:fill="auto"/>
            <w:noWrap/>
            <w:vAlign w:val="bottom"/>
            <w:hideMark/>
          </w:tcPr>
          <w:p w14:paraId="795DD61F" w14:textId="77777777" w:rsidR="009E2845" w:rsidRPr="00A35703" w:rsidRDefault="00027761">
            <w:pPr>
              <w:spacing w:after="0"/>
              <w:rPr>
                <w:rFonts w:ascii="Calibri" w:eastAsia="Times New Roman" w:hAnsi="Calibri" w:cs="Times New Roman"/>
                <w:color w:val="000000"/>
                <w:sz w:val="22"/>
                <w:szCs w:val="22"/>
              </w:rPr>
            </w:pPr>
          </w:p>
        </w:tc>
      </w:tr>
      <w:tr w:rsidR="00B01EFE" w14:paraId="795DD628" w14:textId="77777777">
        <w:trPr>
          <w:trHeight w:val="300"/>
        </w:trPr>
        <w:tc>
          <w:tcPr>
            <w:tcW w:w="1301" w:type="dxa"/>
            <w:tcBorders>
              <w:top w:val="nil"/>
              <w:left w:val="nil"/>
              <w:bottom w:val="nil"/>
              <w:right w:val="nil"/>
            </w:tcBorders>
            <w:shd w:val="clear" w:color="auto" w:fill="auto"/>
            <w:noWrap/>
            <w:vAlign w:val="bottom"/>
            <w:hideMark/>
          </w:tcPr>
          <w:p w14:paraId="795DD62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62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62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62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62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62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627" w14:textId="77777777" w:rsidR="009E2845" w:rsidRPr="00A35703" w:rsidRDefault="00027761">
            <w:pPr>
              <w:spacing w:after="0"/>
              <w:rPr>
                <w:rFonts w:ascii="Times New Roman" w:eastAsia="Times New Roman" w:hAnsi="Times New Roman" w:cs="Times New Roman"/>
                <w:sz w:val="20"/>
              </w:rPr>
            </w:pPr>
          </w:p>
        </w:tc>
      </w:tr>
      <w:tr w:rsidR="00B01EFE" w14:paraId="795DD630" w14:textId="77777777">
        <w:trPr>
          <w:trHeight w:val="300"/>
        </w:trPr>
        <w:tc>
          <w:tcPr>
            <w:tcW w:w="1301" w:type="dxa"/>
            <w:tcBorders>
              <w:top w:val="nil"/>
              <w:left w:val="nil"/>
              <w:bottom w:val="nil"/>
              <w:right w:val="nil"/>
            </w:tcBorders>
            <w:shd w:val="clear" w:color="auto" w:fill="auto"/>
            <w:noWrap/>
            <w:vAlign w:val="bottom"/>
            <w:hideMark/>
          </w:tcPr>
          <w:p w14:paraId="795DD62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62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62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62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62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62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62F" w14:textId="77777777" w:rsidR="009E2845" w:rsidRPr="00A35703" w:rsidRDefault="00027761">
            <w:pPr>
              <w:spacing w:after="0"/>
              <w:rPr>
                <w:rFonts w:ascii="Times New Roman" w:eastAsia="Times New Roman" w:hAnsi="Times New Roman" w:cs="Times New Roman"/>
                <w:sz w:val="20"/>
              </w:rPr>
            </w:pPr>
          </w:p>
        </w:tc>
      </w:tr>
      <w:tr w:rsidR="00B01EFE" w14:paraId="795DD638" w14:textId="77777777">
        <w:trPr>
          <w:trHeight w:val="300"/>
        </w:trPr>
        <w:tc>
          <w:tcPr>
            <w:tcW w:w="1301" w:type="dxa"/>
            <w:tcBorders>
              <w:top w:val="nil"/>
              <w:left w:val="nil"/>
              <w:bottom w:val="nil"/>
              <w:right w:val="nil"/>
            </w:tcBorders>
            <w:shd w:val="clear" w:color="auto" w:fill="auto"/>
            <w:noWrap/>
            <w:vAlign w:val="bottom"/>
            <w:hideMark/>
          </w:tcPr>
          <w:p w14:paraId="795DD63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63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63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63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63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63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637" w14:textId="77777777" w:rsidR="009E2845" w:rsidRPr="00A35703" w:rsidRDefault="00027761">
            <w:pPr>
              <w:spacing w:after="0"/>
              <w:rPr>
                <w:rFonts w:ascii="Times New Roman" w:eastAsia="Times New Roman" w:hAnsi="Times New Roman" w:cs="Times New Roman"/>
                <w:sz w:val="20"/>
              </w:rPr>
            </w:pPr>
          </w:p>
        </w:tc>
      </w:tr>
      <w:tr w:rsidR="00B01EFE" w14:paraId="795DD640" w14:textId="77777777">
        <w:trPr>
          <w:trHeight w:val="300"/>
        </w:trPr>
        <w:tc>
          <w:tcPr>
            <w:tcW w:w="1301" w:type="dxa"/>
            <w:tcBorders>
              <w:top w:val="nil"/>
              <w:left w:val="nil"/>
              <w:bottom w:val="nil"/>
              <w:right w:val="nil"/>
            </w:tcBorders>
            <w:shd w:val="clear" w:color="auto" w:fill="auto"/>
            <w:noWrap/>
            <w:vAlign w:val="bottom"/>
            <w:hideMark/>
          </w:tcPr>
          <w:p w14:paraId="795DD63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63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63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63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63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63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63F" w14:textId="77777777" w:rsidR="009E2845" w:rsidRPr="00A35703" w:rsidRDefault="00027761">
            <w:pPr>
              <w:spacing w:after="0"/>
              <w:rPr>
                <w:rFonts w:ascii="Times New Roman" w:eastAsia="Times New Roman" w:hAnsi="Times New Roman" w:cs="Times New Roman"/>
                <w:sz w:val="20"/>
              </w:rPr>
            </w:pPr>
          </w:p>
        </w:tc>
      </w:tr>
      <w:tr w:rsidR="00B01EFE" w14:paraId="795DD648" w14:textId="77777777">
        <w:trPr>
          <w:trHeight w:val="300"/>
        </w:trPr>
        <w:tc>
          <w:tcPr>
            <w:tcW w:w="1301" w:type="dxa"/>
            <w:tcBorders>
              <w:top w:val="nil"/>
              <w:left w:val="nil"/>
              <w:bottom w:val="nil"/>
              <w:right w:val="nil"/>
            </w:tcBorders>
            <w:shd w:val="clear" w:color="auto" w:fill="auto"/>
            <w:noWrap/>
            <w:vAlign w:val="bottom"/>
            <w:hideMark/>
          </w:tcPr>
          <w:p w14:paraId="795DD64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64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64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64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64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64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647" w14:textId="77777777" w:rsidR="009E2845" w:rsidRPr="00A35703" w:rsidRDefault="00027761">
            <w:pPr>
              <w:spacing w:after="0"/>
              <w:rPr>
                <w:rFonts w:ascii="Times New Roman" w:eastAsia="Times New Roman" w:hAnsi="Times New Roman" w:cs="Times New Roman"/>
                <w:sz w:val="20"/>
              </w:rPr>
            </w:pPr>
          </w:p>
        </w:tc>
      </w:tr>
      <w:tr w:rsidR="00B01EFE" w14:paraId="795DD650" w14:textId="77777777">
        <w:trPr>
          <w:trHeight w:val="300"/>
        </w:trPr>
        <w:tc>
          <w:tcPr>
            <w:tcW w:w="1301" w:type="dxa"/>
            <w:tcBorders>
              <w:top w:val="nil"/>
              <w:left w:val="nil"/>
              <w:bottom w:val="nil"/>
              <w:right w:val="nil"/>
            </w:tcBorders>
            <w:shd w:val="clear" w:color="auto" w:fill="auto"/>
            <w:noWrap/>
            <w:vAlign w:val="bottom"/>
            <w:hideMark/>
          </w:tcPr>
          <w:p w14:paraId="795DD64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64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64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64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64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64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64F" w14:textId="77777777" w:rsidR="009E2845" w:rsidRPr="00A35703" w:rsidRDefault="00027761">
            <w:pPr>
              <w:spacing w:after="0"/>
              <w:rPr>
                <w:rFonts w:ascii="Times New Roman" w:eastAsia="Times New Roman" w:hAnsi="Times New Roman" w:cs="Times New Roman"/>
                <w:sz w:val="20"/>
              </w:rPr>
            </w:pPr>
          </w:p>
        </w:tc>
      </w:tr>
      <w:tr w:rsidR="00B01EFE" w14:paraId="795DD658" w14:textId="77777777">
        <w:trPr>
          <w:trHeight w:val="300"/>
        </w:trPr>
        <w:tc>
          <w:tcPr>
            <w:tcW w:w="1301" w:type="dxa"/>
            <w:tcBorders>
              <w:top w:val="nil"/>
              <w:left w:val="nil"/>
              <w:bottom w:val="nil"/>
              <w:right w:val="nil"/>
            </w:tcBorders>
            <w:shd w:val="clear" w:color="auto" w:fill="auto"/>
            <w:noWrap/>
            <w:vAlign w:val="bottom"/>
            <w:hideMark/>
          </w:tcPr>
          <w:p w14:paraId="795DD65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65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65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65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65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65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657" w14:textId="77777777" w:rsidR="009E2845" w:rsidRPr="00A35703" w:rsidRDefault="00027761">
            <w:pPr>
              <w:spacing w:after="0"/>
              <w:rPr>
                <w:rFonts w:ascii="Times New Roman" w:eastAsia="Times New Roman" w:hAnsi="Times New Roman" w:cs="Times New Roman"/>
                <w:sz w:val="20"/>
              </w:rPr>
            </w:pPr>
          </w:p>
        </w:tc>
      </w:tr>
      <w:tr w:rsidR="00B01EFE" w14:paraId="795DD65F" w14:textId="77777777">
        <w:trPr>
          <w:trHeight w:val="300"/>
        </w:trPr>
        <w:tc>
          <w:tcPr>
            <w:tcW w:w="3218" w:type="dxa"/>
            <w:gridSpan w:val="2"/>
            <w:tcBorders>
              <w:top w:val="nil"/>
              <w:left w:val="nil"/>
              <w:bottom w:val="nil"/>
              <w:right w:val="nil"/>
            </w:tcBorders>
            <w:shd w:val="clear" w:color="auto" w:fill="auto"/>
            <w:noWrap/>
            <w:vAlign w:val="bottom"/>
            <w:hideMark/>
          </w:tcPr>
          <w:p w14:paraId="795DD65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65A"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65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65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65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65E" w14:textId="77777777" w:rsidR="009E2845" w:rsidRPr="00A35703" w:rsidRDefault="00027761">
            <w:pPr>
              <w:spacing w:after="0"/>
              <w:rPr>
                <w:rFonts w:ascii="Times New Roman" w:eastAsia="Times New Roman" w:hAnsi="Times New Roman" w:cs="Times New Roman"/>
                <w:sz w:val="20"/>
              </w:rPr>
            </w:pPr>
          </w:p>
        </w:tc>
      </w:tr>
      <w:tr w:rsidR="00B01EFE" w14:paraId="795DD667" w14:textId="77777777">
        <w:trPr>
          <w:trHeight w:val="300"/>
        </w:trPr>
        <w:tc>
          <w:tcPr>
            <w:tcW w:w="1301" w:type="dxa"/>
            <w:tcBorders>
              <w:top w:val="nil"/>
              <w:left w:val="nil"/>
              <w:bottom w:val="nil"/>
              <w:right w:val="nil"/>
            </w:tcBorders>
            <w:shd w:val="clear" w:color="auto" w:fill="auto"/>
            <w:noWrap/>
            <w:vAlign w:val="bottom"/>
            <w:hideMark/>
          </w:tcPr>
          <w:p w14:paraId="795DD660"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661"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66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663"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664"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66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666" w14:textId="77777777" w:rsidR="009E2845" w:rsidRPr="00A35703" w:rsidRDefault="00027761">
            <w:pPr>
              <w:spacing w:after="0"/>
              <w:rPr>
                <w:rFonts w:ascii="Times New Roman" w:eastAsia="Times New Roman" w:hAnsi="Times New Roman" w:cs="Times New Roman"/>
                <w:sz w:val="20"/>
              </w:rPr>
            </w:pPr>
          </w:p>
        </w:tc>
      </w:tr>
      <w:tr w:rsidR="00B01EFE" w14:paraId="795DD66B" w14:textId="77777777">
        <w:trPr>
          <w:trHeight w:val="300"/>
        </w:trPr>
        <w:tc>
          <w:tcPr>
            <w:tcW w:w="1301" w:type="dxa"/>
            <w:tcBorders>
              <w:top w:val="nil"/>
              <w:left w:val="nil"/>
              <w:bottom w:val="nil"/>
              <w:right w:val="nil"/>
            </w:tcBorders>
            <w:shd w:val="clear" w:color="auto" w:fill="auto"/>
            <w:noWrap/>
            <w:vAlign w:val="bottom"/>
            <w:hideMark/>
          </w:tcPr>
          <w:p w14:paraId="795DD668"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66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64 ως έχει   ΔΕΚΤΟ ΚΑΤΑ ΠΛΕΙΟΨΗΦΙΑ</w:t>
            </w:r>
          </w:p>
        </w:tc>
        <w:tc>
          <w:tcPr>
            <w:tcW w:w="1072" w:type="dxa"/>
            <w:tcBorders>
              <w:top w:val="nil"/>
              <w:left w:val="nil"/>
              <w:bottom w:val="nil"/>
              <w:right w:val="nil"/>
            </w:tcBorders>
            <w:shd w:val="clear" w:color="auto" w:fill="auto"/>
            <w:noWrap/>
            <w:vAlign w:val="bottom"/>
            <w:hideMark/>
          </w:tcPr>
          <w:p w14:paraId="795DD66A" w14:textId="77777777" w:rsidR="009E2845" w:rsidRPr="00A35703" w:rsidRDefault="00027761">
            <w:pPr>
              <w:spacing w:after="0"/>
              <w:rPr>
                <w:rFonts w:ascii="Calibri" w:eastAsia="Times New Roman" w:hAnsi="Calibri" w:cs="Times New Roman"/>
                <w:color w:val="000000"/>
                <w:sz w:val="22"/>
                <w:szCs w:val="22"/>
              </w:rPr>
            </w:pPr>
          </w:p>
        </w:tc>
      </w:tr>
      <w:tr w:rsidR="00B01EFE" w14:paraId="795DD673" w14:textId="77777777">
        <w:trPr>
          <w:trHeight w:val="300"/>
        </w:trPr>
        <w:tc>
          <w:tcPr>
            <w:tcW w:w="1301" w:type="dxa"/>
            <w:tcBorders>
              <w:top w:val="nil"/>
              <w:left w:val="nil"/>
              <w:bottom w:val="nil"/>
              <w:right w:val="nil"/>
            </w:tcBorders>
            <w:shd w:val="clear" w:color="auto" w:fill="auto"/>
            <w:noWrap/>
            <w:vAlign w:val="bottom"/>
            <w:hideMark/>
          </w:tcPr>
          <w:p w14:paraId="795DD66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66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66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66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67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67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672" w14:textId="77777777" w:rsidR="009E2845" w:rsidRPr="00A35703" w:rsidRDefault="00027761">
            <w:pPr>
              <w:spacing w:after="0"/>
              <w:rPr>
                <w:rFonts w:ascii="Times New Roman" w:eastAsia="Times New Roman" w:hAnsi="Times New Roman" w:cs="Times New Roman"/>
                <w:sz w:val="20"/>
              </w:rPr>
            </w:pPr>
          </w:p>
        </w:tc>
      </w:tr>
      <w:tr w:rsidR="00B01EFE" w14:paraId="795DD67B" w14:textId="77777777">
        <w:trPr>
          <w:trHeight w:val="300"/>
        </w:trPr>
        <w:tc>
          <w:tcPr>
            <w:tcW w:w="1301" w:type="dxa"/>
            <w:tcBorders>
              <w:top w:val="nil"/>
              <w:left w:val="nil"/>
              <w:bottom w:val="nil"/>
              <w:right w:val="nil"/>
            </w:tcBorders>
            <w:shd w:val="clear" w:color="auto" w:fill="auto"/>
            <w:noWrap/>
            <w:vAlign w:val="bottom"/>
            <w:hideMark/>
          </w:tcPr>
          <w:p w14:paraId="795DD67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67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67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67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67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67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67A" w14:textId="77777777" w:rsidR="009E2845" w:rsidRPr="00A35703" w:rsidRDefault="00027761">
            <w:pPr>
              <w:spacing w:after="0"/>
              <w:rPr>
                <w:rFonts w:ascii="Times New Roman" w:eastAsia="Times New Roman" w:hAnsi="Times New Roman" w:cs="Times New Roman"/>
                <w:sz w:val="20"/>
              </w:rPr>
            </w:pPr>
          </w:p>
        </w:tc>
      </w:tr>
      <w:tr w:rsidR="00B01EFE" w14:paraId="795DD683" w14:textId="77777777">
        <w:trPr>
          <w:trHeight w:val="300"/>
        </w:trPr>
        <w:tc>
          <w:tcPr>
            <w:tcW w:w="1301" w:type="dxa"/>
            <w:tcBorders>
              <w:top w:val="nil"/>
              <w:left w:val="nil"/>
              <w:bottom w:val="nil"/>
              <w:right w:val="nil"/>
            </w:tcBorders>
            <w:shd w:val="clear" w:color="auto" w:fill="auto"/>
            <w:noWrap/>
            <w:vAlign w:val="bottom"/>
            <w:hideMark/>
          </w:tcPr>
          <w:p w14:paraId="795DD67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67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67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67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68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68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682" w14:textId="77777777" w:rsidR="009E2845" w:rsidRPr="00A35703" w:rsidRDefault="00027761">
            <w:pPr>
              <w:spacing w:after="0"/>
              <w:rPr>
                <w:rFonts w:ascii="Times New Roman" w:eastAsia="Times New Roman" w:hAnsi="Times New Roman" w:cs="Times New Roman"/>
                <w:sz w:val="20"/>
              </w:rPr>
            </w:pPr>
          </w:p>
        </w:tc>
      </w:tr>
      <w:tr w:rsidR="00B01EFE" w14:paraId="795DD68B" w14:textId="77777777">
        <w:trPr>
          <w:trHeight w:val="300"/>
        </w:trPr>
        <w:tc>
          <w:tcPr>
            <w:tcW w:w="1301" w:type="dxa"/>
            <w:tcBorders>
              <w:top w:val="nil"/>
              <w:left w:val="nil"/>
              <w:bottom w:val="nil"/>
              <w:right w:val="nil"/>
            </w:tcBorders>
            <w:shd w:val="clear" w:color="auto" w:fill="auto"/>
            <w:noWrap/>
            <w:vAlign w:val="bottom"/>
            <w:hideMark/>
          </w:tcPr>
          <w:p w14:paraId="795DD68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68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68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68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68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68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68A" w14:textId="77777777" w:rsidR="009E2845" w:rsidRPr="00A35703" w:rsidRDefault="00027761">
            <w:pPr>
              <w:spacing w:after="0"/>
              <w:rPr>
                <w:rFonts w:ascii="Times New Roman" w:eastAsia="Times New Roman" w:hAnsi="Times New Roman" w:cs="Times New Roman"/>
                <w:sz w:val="20"/>
              </w:rPr>
            </w:pPr>
          </w:p>
        </w:tc>
      </w:tr>
      <w:tr w:rsidR="00B01EFE" w14:paraId="795DD693" w14:textId="77777777">
        <w:trPr>
          <w:trHeight w:val="300"/>
        </w:trPr>
        <w:tc>
          <w:tcPr>
            <w:tcW w:w="1301" w:type="dxa"/>
            <w:tcBorders>
              <w:top w:val="nil"/>
              <w:left w:val="nil"/>
              <w:bottom w:val="nil"/>
              <w:right w:val="nil"/>
            </w:tcBorders>
            <w:shd w:val="clear" w:color="auto" w:fill="auto"/>
            <w:noWrap/>
            <w:vAlign w:val="bottom"/>
            <w:hideMark/>
          </w:tcPr>
          <w:p w14:paraId="795DD68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68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68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68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69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69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692" w14:textId="77777777" w:rsidR="009E2845" w:rsidRPr="00A35703" w:rsidRDefault="00027761">
            <w:pPr>
              <w:spacing w:after="0"/>
              <w:rPr>
                <w:rFonts w:ascii="Times New Roman" w:eastAsia="Times New Roman" w:hAnsi="Times New Roman" w:cs="Times New Roman"/>
                <w:sz w:val="20"/>
              </w:rPr>
            </w:pPr>
          </w:p>
        </w:tc>
      </w:tr>
      <w:tr w:rsidR="00B01EFE" w14:paraId="795DD69B" w14:textId="77777777">
        <w:trPr>
          <w:trHeight w:val="300"/>
        </w:trPr>
        <w:tc>
          <w:tcPr>
            <w:tcW w:w="1301" w:type="dxa"/>
            <w:tcBorders>
              <w:top w:val="nil"/>
              <w:left w:val="nil"/>
              <w:bottom w:val="nil"/>
              <w:right w:val="nil"/>
            </w:tcBorders>
            <w:shd w:val="clear" w:color="auto" w:fill="auto"/>
            <w:noWrap/>
            <w:vAlign w:val="bottom"/>
            <w:hideMark/>
          </w:tcPr>
          <w:p w14:paraId="795DD69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69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69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69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69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69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69A" w14:textId="77777777" w:rsidR="009E2845" w:rsidRPr="00A35703" w:rsidRDefault="00027761">
            <w:pPr>
              <w:spacing w:after="0"/>
              <w:rPr>
                <w:rFonts w:ascii="Times New Roman" w:eastAsia="Times New Roman" w:hAnsi="Times New Roman" w:cs="Times New Roman"/>
                <w:sz w:val="20"/>
              </w:rPr>
            </w:pPr>
          </w:p>
        </w:tc>
      </w:tr>
      <w:tr w:rsidR="00B01EFE" w14:paraId="795DD6A3" w14:textId="77777777">
        <w:trPr>
          <w:trHeight w:val="300"/>
        </w:trPr>
        <w:tc>
          <w:tcPr>
            <w:tcW w:w="1301" w:type="dxa"/>
            <w:tcBorders>
              <w:top w:val="nil"/>
              <w:left w:val="nil"/>
              <w:bottom w:val="nil"/>
              <w:right w:val="nil"/>
            </w:tcBorders>
            <w:shd w:val="clear" w:color="auto" w:fill="auto"/>
            <w:noWrap/>
            <w:vAlign w:val="bottom"/>
            <w:hideMark/>
          </w:tcPr>
          <w:p w14:paraId="795DD69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69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69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69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6A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6A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6A2" w14:textId="77777777" w:rsidR="009E2845" w:rsidRPr="00A35703" w:rsidRDefault="00027761">
            <w:pPr>
              <w:spacing w:after="0"/>
              <w:rPr>
                <w:rFonts w:ascii="Times New Roman" w:eastAsia="Times New Roman" w:hAnsi="Times New Roman" w:cs="Times New Roman"/>
                <w:sz w:val="20"/>
              </w:rPr>
            </w:pPr>
          </w:p>
        </w:tc>
      </w:tr>
      <w:tr w:rsidR="00B01EFE" w14:paraId="795DD6AA" w14:textId="77777777">
        <w:trPr>
          <w:trHeight w:val="300"/>
        </w:trPr>
        <w:tc>
          <w:tcPr>
            <w:tcW w:w="3218" w:type="dxa"/>
            <w:gridSpan w:val="2"/>
            <w:tcBorders>
              <w:top w:val="nil"/>
              <w:left w:val="nil"/>
              <w:bottom w:val="nil"/>
              <w:right w:val="nil"/>
            </w:tcBorders>
            <w:shd w:val="clear" w:color="auto" w:fill="auto"/>
            <w:noWrap/>
            <w:vAlign w:val="bottom"/>
            <w:hideMark/>
          </w:tcPr>
          <w:p w14:paraId="795DD6A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6A5"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6A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6A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6A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6A9" w14:textId="77777777" w:rsidR="009E2845" w:rsidRPr="00A35703" w:rsidRDefault="00027761">
            <w:pPr>
              <w:spacing w:after="0"/>
              <w:rPr>
                <w:rFonts w:ascii="Times New Roman" w:eastAsia="Times New Roman" w:hAnsi="Times New Roman" w:cs="Times New Roman"/>
                <w:sz w:val="20"/>
              </w:rPr>
            </w:pPr>
          </w:p>
        </w:tc>
      </w:tr>
      <w:tr w:rsidR="00B01EFE" w14:paraId="795DD6B2" w14:textId="77777777">
        <w:trPr>
          <w:trHeight w:val="300"/>
        </w:trPr>
        <w:tc>
          <w:tcPr>
            <w:tcW w:w="1301" w:type="dxa"/>
            <w:tcBorders>
              <w:top w:val="nil"/>
              <w:left w:val="nil"/>
              <w:bottom w:val="nil"/>
              <w:right w:val="nil"/>
            </w:tcBorders>
            <w:shd w:val="clear" w:color="auto" w:fill="auto"/>
            <w:noWrap/>
            <w:vAlign w:val="bottom"/>
            <w:hideMark/>
          </w:tcPr>
          <w:p w14:paraId="795DD6AB"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6AC"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6A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6AE"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6AF"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6B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6B1" w14:textId="77777777" w:rsidR="009E2845" w:rsidRPr="00A35703" w:rsidRDefault="00027761">
            <w:pPr>
              <w:spacing w:after="0"/>
              <w:rPr>
                <w:rFonts w:ascii="Times New Roman" w:eastAsia="Times New Roman" w:hAnsi="Times New Roman" w:cs="Times New Roman"/>
                <w:sz w:val="20"/>
              </w:rPr>
            </w:pPr>
          </w:p>
        </w:tc>
      </w:tr>
      <w:tr w:rsidR="00B01EFE" w14:paraId="795DD6B6" w14:textId="77777777">
        <w:trPr>
          <w:trHeight w:val="300"/>
        </w:trPr>
        <w:tc>
          <w:tcPr>
            <w:tcW w:w="1301" w:type="dxa"/>
            <w:tcBorders>
              <w:top w:val="nil"/>
              <w:left w:val="nil"/>
              <w:bottom w:val="nil"/>
              <w:right w:val="nil"/>
            </w:tcBorders>
            <w:shd w:val="clear" w:color="auto" w:fill="auto"/>
            <w:noWrap/>
            <w:vAlign w:val="bottom"/>
            <w:hideMark/>
          </w:tcPr>
          <w:p w14:paraId="795DD6B3"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6B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65 ως έχει   ΔΕΚΤΟ ΚΑΤΑ ΠΛΕΙΟΨΗΦΙΑ</w:t>
            </w:r>
          </w:p>
        </w:tc>
        <w:tc>
          <w:tcPr>
            <w:tcW w:w="1072" w:type="dxa"/>
            <w:tcBorders>
              <w:top w:val="nil"/>
              <w:left w:val="nil"/>
              <w:bottom w:val="nil"/>
              <w:right w:val="nil"/>
            </w:tcBorders>
            <w:shd w:val="clear" w:color="auto" w:fill="auto"/>
            <w:noWrap/>
            <w:vAlign w:val="bottom"/>
            <w:hideMark/>
          </w:tcPr>
          <w:p w14:paraId="795DD6B5" w14:textId="77777777" w:rsidR="009E2845" w:rsidRPr="00A35703" w:rsidRDefault="00027761">
            <w:pPr>
              <w:spacing w:after="0"/>
              <w:rPr>
                <w:rFonts w:ascii="Calibri" w:eastAsia="Times New Roman" w:hAnsi="Calibri" w:cs="Times New Roman"/>
                <w:color w:val="000000"/>
                <w:sz w:val="22"/>
                <w:szCs w:val="22"/>
              </w:rPr>
            </w:pPr>
          </w:p>
        </w:tc>
      </w:tr>
      <w:tr w:rsidR="00B01EFE" w14:paraId="795DD6BE" w14:textId="77777777">
        <w:trPr>
          <w:trHeight w:val="300"/>
        </w:trPr>
        <w:tc>
          <w:tcPr>
            <w:tcW w:w="1301" w:type="dxa"/>
            <w:tcBorders>
              <w:top w:val="nil"/>
              <w:left w:val="nil"/>
              <w:bottom w:val="nil"/>
              <w:right w:val="nil"/>
            </w:tcBorders>
            <w:shd w:val="clear" w:color="auto" w:fill="auto"/>
            <w:noWrap/>
            <w:vAlign w:val="bottom"/>
            <w:hideMark/>
          </w:tcPr>
          <w:p w14:paraId="795DD6B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6B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6B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6B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6B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6B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6BD" w14:textId="77777777" w:rsidR="009E2845" w:rsidRPr="00A35703" w:rsidRDefault="00027761">
            <w:pPr>
              <w:spacing w:after="0"/>
              <w:rPr>
                <w:rFonts w:ascii="Times New Roman" w:eastAsia="Times New Roman" w:hAnsi="Times New Roman" w:cs="Times New Roman"/>
                <w:sz w:val="20"/>
              </w:rPr>
            </w:pPr>
          </w:p>
        </w:tc>
      </w:tr>
      <w:tr w:rsidR="00B01EFE" w14:paraId="795DD6C6" w14:textId="77777777">
        <w:trPr>
          <w:trHeight w:val="300"/>
        </w:trPr>
        <w:tc>
          <w:tcPr>
            <w:tcW w:w="1301" w:type="dxa"/>
            <w:tcBorders>
              <w:top w:val="nil"/>
              <w:left w:val="nil"/>
              <w:bottom w:val="nil"/>
              <w:right w:val="nil"/>
            </w:tcBorders>
            <w:shd w:val="clear" w:color="auto" w:fill="auto"/>
            <w:noWrap/>
            <w:vAlign w:val="bottom"/>
            <w:hideMark/>
          </w:tcPr>
          <w:p w14:paraId="795DD6B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6C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6C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6C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6C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6C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6C5" w14:textId="77777777" w:rsidR="009E2845" w:rsidRPr="00A35703" w:rsidRDefault="00027761">
            <w:pPr>
              <w:spacing w:after="0"/>
              <w:rPr>
                <w:rFonts w:ascii="Times New Roman" w:eastAsia="Times New Roman" w:hAnsi="Times New Roman" w:cs="Times New Roman"/>
                <w:sz w:val="20"/>
              </w:rPr>
            </w:pPr>
          </w:p>
        </w:tc>
      </w:tr>
      <w:tr w:rsidR="00B01EFE" w14:paraId="795DD6CE" w14:textId="77777777">
        <w:trPr>
          <w:trHeight w:val="300"/>
        </w:trPr>
        <w:tc>
          <w:tcPr>
            <w:tcW w:w="1301" w:type="dxa"/>
            <w:tcBorders>
              <w:top w:val="nil"/>
              <w:left w:val="nil"/>
              <w:bottom w:val="nil"/>
              <w:right w:val="nil"/>
            </w:tcBorders>
            <w:shd w:val="clear" w:color="auto" w:fill="auto"/>
            <w:noWrap/>
            <w:vAlign w:val="bottom"/>
            <w:hideMark/>
          </w:tcPr>
          <w:p w14:paraId="795DD6C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6C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6C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6C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6C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6C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6CD" w14:textId="77777777" w:rsidR="009E2845" w:rsidRPr="00A35703" w:rsidRDefault="00027761">
            <w:pPr>
              <w:spacing w:after="0"/>
              <w:rPr>
                <w:rFonts w:ascii="Times New Roman" w:eastAsia="Times New Roman" w:hAnsi="Times New Roman" w:cs="Times New Roman"/>
                <w:sz w:val="20"/>
              </w:rPr>
            </w:pPr>
          </w:p>
        </w:tc>
      </w:tr>
      <w:tr w:rsidR="00B01EFE" w14:paraId="795DD6D6" w14:textId="77777777">
        <w:trPr>
          <w:trHeight w:val="300"/>
        </w:trPr>
        <w:tc>
          <w:tcPr>
            <w:tcW w:w="1301" w:type="dxa"/>
            <w:tcBorders>
              <w:top w:val="nil"/>
              <w:left w:val="nil"/>
              <w:bottom w:val="nil"/>
              <w:right w:val="nil"/>
            </w:tcBorders>
            <w:shd w:val="clear" w:color="auto" w:fill="auto"/>
            <w:noWrap/>
            <w:vAlign w:val="bottom"/>
            <w:hideMark/>
          </w:tcPr>
          <w:p w14:paraId="795DD6C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6D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6D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6D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6D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6D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6D5" w14:textId="77777777" w:rsidR="009E2845" w:rsidRPr="00A35703" w:rsidRDefault="00027761">
            <w:pPr>
              <w:spacing w:after="0"/>
              <w:rPr>
                <w:rFonts w:ascii="Times New Roman" w:eastAsia="Times New Roman" w:hAnsi="Times New Roman" w:cs="Times New Roman"/>
                <w:sz w:val="20"/>
              </w:rPr>
            </w:pPr>
          </w:p>
        </w:tc>
      </w:tr>
      <w:tr w:rsidR="00B01EFE" w14:paraId="795DD6DE" w14:textId="77777777">
        <w:trPr>
          <w:trHeight w:val="300"/>
        </w:trPr>
        <w:tc>
          <w:tcPr>
            <w:tcW w:w="1301" w:type="dxa"/>
            <w:tcBorders>
              <w:top w:val="nil"/>
              <w:left w:val="nil"/>
              <w:bottom w:val="nil"/>
              <w:right w:val="nil"/>
            </w:tcBorders>
            <w:shd w:val="clear" w:color="auto" w:fill="auto"/>
            <w:noWrap/>
            <w:vAlign w:val="bottom"/>
            <w:hideMark/>
          </w:tcPr>
          <w:p w14:paraId="795DD6D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6D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6D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6D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6D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6D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6DD" w14:textId="77777777" w:rsidR="009E2845" w:rsidRPr="00A35703" w:rsidRDefault="00027761">
            <w:pPr>
              <w:spacing w:after="0"/>
              <w:rPr>
                <w:rFonts w:ascii="Times New Roman" w:eastAsia="Times New Roman" w:hAnsi="Times New Roman" w:cs="Times New Roman"/>
                <w:sz w:val="20"/>
              </w:rPr>
            </w:pPr>
          </w:p>
        </w:tc>
      </w:tr>
      <w:tr w:rsidR="00B01EFE" w14:paraId="795DD6E6" w14:textId="77777777">
        <w:trPr>
          <w:trHeight w:val="300"/>
        </w:trPr>
        <w:tc>
          <w:tcPr>
            <w:tcW w:w="1301" w:type="dxa"/>
            <w:tcBorders>
              <w:top w:val="nil"/>
              <w:left w:val="nil"/>
              <w:bottom w:val="nil"/>
              <w:right w:val="nil"/>
            </w:tcBorders>
            <w:shd w:val="clear" w:color="auto" w:fill="auto"/>
            <w:noWrap/>
            <w:vAlign w:val="bottom"/>
            <w:hideMark/>
          </w:tcPr>
          <w:p w14:paraId="795DD6D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6E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6E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6E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6E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6E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6E5" w14:textId="77777777" w:rsidR="009E2845" w:rsidRPr="00A35703" w:rsidRDefault="00027761">
            <w:pPr>
              <w:spacing w:after="0"/>
              <w:rPr>
                <w:rFonts w:ascii="Times New Roman" w:eastAsia="Times New Roman" w:hAnsi="Times New Roman" w:cs="Times New Roman"/>
                <w:sz w:val="20"/>
              </w:rPr>
            </w:pPr>
          </w:p>
        </w:tc>
      </w:tr>
      <w:tr w:rsidR="00B01EFE" w14:paraId="795DD6EE" w14:textId="77777777">
        <w:trPr>
          <w:trHeight w:val="300"/>
        </w:trPr>
        <w:tc>
          <w:tcPr>
            <w:tcW w:w="1301" w:type="dxa"/>
            <w:tcBorders>
              <w:top w:val="nil"/>
              <w:left w:val="nil"/>
              <w:bottom w:val="nil"/>
              <w:right w:val="nil"/>
            </w:tcBorders>
            <w:shd w:val="clear" w:color="auto" w:fill="auto"/>
            <w:noWrap/>
            <w:vAlign w:val="bottom"/>
            <w:hideMark/>
          </w:tcPr>
          <w:p w14:paraId="795DD6E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6E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6E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6E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6E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6E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6ED" w14:textId="77777777" w:rsidR="009E2845" w:rsidRPr="00A35703" w:rsidRDefault="00027761">
            <w:pPr>
              <w:spacing w:after="0"/>
              <w:rPr>
                <w:rFonts w:ascii="Times New Roman" w:eastAsia="Times New Roman" w:hAnsi="Times New Roman" w:cs="Times New Roman"/>
                <w:sz w:val="20"/>
              </w:rPr>
            </w:pPr>
          </w:p>
        </w:tc>
      </w:tr>
      <w:tr w:rsidR="00B01EFE" w14:paraId="795DD6F5" w14:textId="77777777">
        <w:trPr>
          <w:trHeight w:val="300"/>
        </w:trPr>
        <w:tc>
          <w:tcPr>
            <w:tcW w:w="3218" w:type="dxa"/>
            <w:gridSpan w:val="2"/>
            <w:tcBorders>
              <w:top w:val="nil"/>
              <w:left w:val="nil"/>
              <w:bottom w:val="nil"/>
              <w:right w:val="nil"/>
            </w:tcBorders>
            <w:shd w:val="clear" w:color="auto" w:fill="auto"/>
            <w:noWrap/>
            <w:vAlign w:val="bottom"/>
            <w:hideMark/>
          </w:tcPr>
          <w:p w14:paraId="795DD6E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6F0"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6F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6F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6F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6F4" w14:textId="77777777" w:rsidR="009E2845" w:rsidRPr="00A35703" w:rsidRDefault="00027761">
            <w:pPr>
              <w:spacing w:after="0"/>
              <w:rPr>
                <w:rFonts w:ascii="Times New Roman" w:eastAsia="Times New Roman" w:hAnsi="Times New Roman" w:cs="Times New Roman"/>
                <w:sz w:val="20"/>
              </w:rPr>
            </w:pPr>
          </w:p>
        </w:tc>
      </w:tr>
      <w:tr w:rsidR="00B01EFE" w14:paraId="795DD6FD" w14:textId="77777777">
        <w:trPr>
          <w:trHeight w:val="300"/>
        </w:trPr>
        <w:tc>
          <w:tcPr>
            <w:tcW w:w="1301" w:type="dxa"/>
            <w:tcBorders>
              <w:top w:val="nil"/>
              <w:left w:val="nil"/>
              <w:bottom w:val="nil"/>
              <w:right w:val="nil"/>
            </w:tcBorders>
            <w:shd w:val="clear" w:color="auto" w:fill="auto"/>
            <w:noWrap/>
            <w:vAlign w:val="bottom"/>
            <w:hideMark/>
          </w:tcPr>
          <w:p w14:paraId="795DD6F6"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6F7"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6F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6F9"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6FA"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6F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6FC" w14:textId="77777777" w:rsidR="009E2845" w:rsidRPr="00A35703" w:rsidRDefault="00027761">
            <w:pPr>
              <w:spacing w:after="0"/>
              <w:rPr>
                <w:rFonts w:ascii="Times New Roman" w:eastAsia="Times New Roman" w:hAnsi="Times New Roman" w:cs="Times New Roman"/>
                <w:sz w:val="20"/>
              </w:rPr>
            </w:pPr>
          </w:p>
        </w:tc>
      </w:tr>
      <w:tr w:rsidR="00B01EFE" w14:paraId="795DD701" w14:textId="77777777">
        <w:trPr>
          <w:trHeight w:val="300"/>
        </w:trPr>
        <w:tc>
          <w:tcPr>
            <w:tcW w:w="1301" w:type="dxa"/>
            <w:tcBorders>
              <w:top w:val="nil"/>
              <w:left w:val="nil"/>
              <w:bottom w:val="nil"/>
              <w:right w:val="nil"/>
            </w:tcBorders>
            <w:shd w:val="clear" w:color="auto" w:fill="auto"/>
            <w:noWrap/>
            <w:vAlign w:val="bottom"/>
            <w:hideMark/>
          </w:tcPr>
          <w:p w14:paraId="795DD6FE"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6F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66 ως έχει   ΔΕΚΤΟ ΚΑΤΑ ΠΛΕΙΟΨΗΦΙΑ</w:t>
            </w:r>
          </w:p>
        </w:tc>
        <w:tc>
          <w:tcPr>
            <w:tcW w:w="1072" w:type="dxa"/>
            <w:tcBorders>
              <w:top w:val="nil"/>
              <w:left w:val="nil"/>
              <w:bottom w:val="nil"/>
              <w:right w:val="nil"/>
            </w:tcBorders>
            <w:shd w:val="clear" w:color="auto" w:fill="auto"/>
            <w:noWrap/>
            <w:vAlign w:val="bottom"/>
            <w:hideMark/>
          </w:tcPr>
          <w:p w14:paraId="795DD700" w14:textId="77777777" w:rsidR="009E2845" w:rsidRPr="00A35703" w:rsidRDefault="00027761">
            <w:pPr>
              <w:spacing w:after="0"/>
              <w:rPr>
                <w:rFonts w:ascii="Calibri" w:eastAsia="Times New Roman" w:hAnsi="Calibri" w:cs="Times New Roman"/>
                <w:color w:val="000000"/>
                <w:sz w:val="22"/>
                <w:szCs w:val="22"/>
              </w:rPr>
            </w:pPr>
          </w:p>
        </w:tc>
      </w:tr>
      <w:tr w:rsidR="00B01EFE" w14:paraId="795DD709" w14:textId="77777777">
        <w:trPr>
          <w:trHeight w:val="300"/>
        </w:trPr>
        <w:tc>
          <w:tcPr>
            <w:tcW w:w="1301" w:type="dxa"/>
            <w:tcBorders>
              <w:top w:val="nil"/>
              <w:left w:val="nil"/>
              <w:bottom w:val="nil"/>
              <w:right w:val="nil"/>
            </w:tcBorders>
            <w:shd w:val="clear" w:color="auto" w:fill="auto"/>
            <w:noWrap/>
            <w:vAlign w:val="bottom"/>
            <w:hideMark/>
          </w:tcPr>
          <w:p w14:paraId="795DD70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70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70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70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70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70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708" w14:textId="77777777" w:rsidR="009E2845" w:rsidRPr="00A35703" w:rsidRDefault="00027761">
            <w:pPr>
              <w:spacing w:after="0"/>
              <w:rPr>
                <w:rFonts w:ascii="Times New Roman" w:eastAsia="Times New Roman" w:hAnsi="Times New Roman" w:cs="Times New Roman"/>
                <w:sz w:val="20"/>
              </w:rPr>
            </w:pPr>
          </w:p>
        </w:tc>
      </w:tr>
      <w:tr w:rsidR="00B01EFE" w14:paraId="795DD711" w14:textId="77777777">
        <w:trPr>
          <w:trHeight w:val="300"/>
        </w:trPr>
        <w:tc>
          <w:tcPr>
            <w:tcW w:w="1301" w:type="dxa"/>
            <w:tcBorders>
              <w:top w:val="nil"/>
              <w:left w:val="nil"/>
              <w:bottom w:val="nil"/>
              <w:right w:val="nil"/>
            </w:tcBorders>
            <w:shd w:val="clear" w:color="auto" w:fill="auto"/>
            <w:noWrap/>
            <w:vAlign w:val="bottom"/>
            <w:hideMark/>
          </w:tcPr>
          <w:p w14:paraId="795DD70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70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70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70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70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70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710" w14:textId="77777777" w:rsidR="009E2845" w:rsidRPr="00A35703" w:rsidRDefault="00027761">
            <w:pPr>
              <w:spacing w:after="0"/>
              <w:rPr>
                <w:rFonts w:ascii="Times New Roman" w:eastAsia="Times New Roman" w:hAnsi="Times New Roman" w:cs="Times New Roman"/>
                <w:sz w:val="20"/>
              </w:rPr>
            </w:pPr>
          </w:p>
        </w:tc>
      </w:tr>
      <w:tr w:rsidR="00B01EFE" w14:paraId="795DD719" w14:textId="77777777">
        <w:trPr>
          <w:trHeight w:val="300"/>
        </w:trPr>
        <w:tc>
          <w:tcPr>
            <w:tcW w:w="1301" w:type="dxa"/>
            <w:tcBorders>
              <w:top w:val="nil"/>
              <w:left w:val="nil"/>
              <w:bottom w:val="nil"/>
              <w:right w:val="nil"/>
            </w:tcBorders>
            <w:shd w:val="clear" w:color="auto" w:fill="auto"/>
            <w:noWrap/>
            <w:vAlign w:val="bottom"/>
            <w:hideMark/>
          </w:tcPr>
          <w:p w14:paraId="795DD71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71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71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71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71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71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718" w14:textId="77777777" w:rsidR="009E2845" w:rsidRPr="00A35703" w:rsidRDefault="00027761">
            <w:pPr>
              <w:spacing w:after="0"/>
              <w:rPr>
                <w:rFonts w:ascii="Times New Roman" w:eastAsia="Times New Roman" w:hAnsi="Times New Roman" w:cs="Times New Roman"/>
                <w:sz w:val="20"/>
              </w:rPr>
            </w:pPr>
          </w:p>
        </w:tc>
      </w:tr>
      <w:tr w:rsidR="00B01EFE" w14:paraId="795DD721" w14:textId="77777777">
        <w:trPr>
          <w:trHeight w:val="300"/>
        </w:trPr>
        <w:tc>
          <w:tcPr>
            <w:tcW w:w="1301" w:type="dxa"/>
            <w:tcBorders>
              <w:top w:val="nil"/>
              <w:left w:val="nil"/>
              <w:bottom w:val="nil"/>
              <w:right w:val="nil"/>
            </w:tcBorders>
            <w:shd w:val="clear" w:color="auto" w:fill="auto"/>
            <w:noWrap/>
            <w:vAlign w:val="bottom"/>
            <w:hideMark/>
          </w:tcPr>
          <w:p w14:paraId="795DD71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71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71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71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71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71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720" w14:textId="77777777" w:rsidR="009E2845" w:rsidRPr="00A35703" w:rsidRDefault="00027761">
            <w:pPr>
              <w:spacing w:after="0"/>
              <w:rPr>
                <w:rFonts w:ascii="Times New Roman" w:eastAsia="Times New Roman" w:hAnsi="Times New Roman" w:cs="Times New Roman"/>
                <w:sz w:val="20"/>
              </w:rPr>
            </w:pPr>
          </w:p>
        </w:tc>
      </w:tr>
      <w:tr w:rsidR="00B01EFE" w14:paraId="795DD729" w14:textId="77777777">
        <w:trPr>
          <w:trHeight w:val="300"/>
        </w:trPr>
        <w:tc>
          <w:tcPr>
            <w:tcW w:w="1301" w:type="dxa"/>
            <w:tcBorders>
              <w:top w:val="nil"/>
              <w:left w:val="nil"/>
              <w:bottom w:val="nil"/>
              <w:right w:val="nil"/>
            </w:tcBorders>
            <w:shd w:val="clear" w:color="auto" w:fill="auto"/>
            <w:noWrap/>
            <w:vAlign w:val="bottom"/>
            <w:hideMark/>
          </w:tcPr>
          <w:p w14:paraId="795DD72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72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72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72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72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72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728" w14:textId="77777777" w:rsidR="009E2845" w:rsidRPr="00A35703" w:rsidRDefault="00027761">
            <w:pPr>
              <w:spacing w:after="0"/>
              <w:rPr>
                <w:rFonts w:ascii="Times New Roman" w:eastAsia="Times New Roman" w:hAnsi="Times New Roman" w:cs="Times New Roman"/>
                <w:sz w:val="20"/>
              </w:rPr>
            </w:pPr>
          </w:p>
        </w:tc>
      </w:tr>
      <w:tr w:rsidR="00B01EFE" w14:paraId="795DD731" w14:textId="77777777">
        <w:trPr>
          <w:trHeight w:val="300"/>
        </w:trPr>
        <w:tc>
          <w:tcPr>
            <w:tcW w:w="1301" w:type="dxa"/>
            <w:tcBorders>
              <w:top w:val="nil"/>
              <w:left w:val="nil"/>
              <w:bottom w:val="nil"/>
              <w:right w:val="nil"/>
            </w:tcBorders>
            <w:shd w:val="clear" w:color="auto" w:fill="auto"/>
            <w:noWrap/>
            <w:vAlign w:val="bottom"/>
            <w:hideMark/>
          </w:tcPr>
          <w:p w14:paraId="795DD72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72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72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72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72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72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730" w14:textId="77777777" w:rsidR="009E2845" w:rsidRPr="00A35703" w:rsidRDefault="00027761">
            <w:pPr>
              <w:spacing w:after="0"/>
              <w:rPr>
                <w:rFonts w:ascii="Times New Roman" w:eastAsia="Times New Roman" w:hAnsi="Times New Roman" w:cs="Times New Roman"/>
                <w:sz w:val="20"/>
              </w:rPr>
            </w:pPr>
          </w:p>
        </w:tc>
      </w:tr>
      <w:tr w:rsidR="00B01EFE" w14:paraId="795DD739" w14:textId="77777777">
        <w:trPr>
          <w:trHeight w:val="300"/>
        </w:trPr>
        <w:tc>
          <w:tcPr>
            <w:tcW w:w="1301" w:type="dxa"/>
            <w:tcBorders>
              <w:top w:val="nil"/>
              <w:left w:val="nil"/>
              <w:bottom w:val="nil"/>
              <w:right w:val="nil"/>
            </w:tcBorders>
            <w:shd w:val="clear" w:color="auto" w:fill="auto"/>
            <w:noWrap/>
            <w:vAlign w:val="bottom"/>
            <w:hideMark/>
          </w:tcPr>
          <w:p w14:paraId="795DD73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73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73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73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73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73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738" w14:textId="77777777" w:rsidR="009E2845" w:rsidRPr="00A35703" w:rsidRDefault="00027761">
            <w:pPr>
              <w:spacing w:after="0"/>
              <w:rPr>
                <w:rFonts w:ascii="Times New Roman" w:eastAsia="Times New Roman" w:hAnsi="Times New Roman" w:cs="Times New Roman"/>
                <w:sz w:val="20"/>
              </w:rPr>
            </w:pPr>
          </w:p>
        </w:tc>
      </w:tr>
      <w:tr w:rsidR="00B01EFE" w14:paraId="795DD740" w14:textId="77777777">
        <w:trPr>
          <w:trHeight w:val="300"/>
        </w:trPr>
        <w:tc>
          <w:tcPr>
            <w:tcW w:w="3218" w:type="dxa"/>
            <w:gridSpan w:val="2"/>
            <w:tcBorders>
              <w:top w:val="nil"/>
              <w:left w:val="nil"/>
              <w:bottom w:val="nil"/>
              <w:right w:val="nil"/>
            </w:tcBorders>
            <w:shd w:val="clear" w:color="auto" w:fill="auto"/>
            <w:noWrap/>
            <w:vAlign w:val="bottom"/>
            <w:hideMark/>
          </w:tcPr>
          <w:p w14:paraId="795DD73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73B"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73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73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73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73F" w14:textId="77777777" w:rsidR="009E2845" w:rsidRPr="00A35703" w:rsidRDefault="00027761">
            <w:pPr>
              <w:spacing w:after="0"/>
              <w:rPr>
                <w:rFonts w:ascii="Times New Roman" w:eastAsia="Times New Roman" w:hAnsi="Times New Roman" w:cs="Times New Roman"/>
                <w:sz w:val="20"/>
              </w:rPr>
            </w:pPr>
          </w:p>
        </w:tc>
      </w:tr>
      <w:tr w:rsidR="00B01EFE" w14:paraId="795DD748" w14:textId="77777777">
        <w:trPr>
          <w:trHeight w:val="300"/>
        </w:trPr>
        <w:tc>
          <w:tcPr>
            <w:tcW w:w="1301" w:type="dxa"/>
            <w:tcBorders>
              <w:top w:val="nil"/>
              <w:left w:val="nil"/>
              <w:bottom w:val="nil"/>
              <w:right w:val="nil"/>
            </w:tcBorders>
            <w:shd w:val="clear" w:color="auto" w:fill="auto"/>
            <w:noWrap/>
            <w:vAlign w:val="bottom"/>
            <w:hideMark/>
          </w:tcPr>
          <w:p w14:paraId="795DD741"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742"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74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744"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745"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74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747" w14:textId="77777777" w:rsidR="009E2845" w:rsidRPr="00A35703" w:rsidRDefault="00027761">
            <w:pPr>
              <w:spacing w:after="0"/>
              <w:rPr>
                <w:rFonts w:ascii="Times New Roman" w:eastAsia="Times New Roman" w:hAnsi="Times New Roman" w:cs="Times New Roman"/>
                <w:sz w:val="20"/>
              </w:rPr>
            </w:pPr>
          </w:p>
        </w:tc>
      </w:tr>
      <w:tr w:rsidR="00B01EFE" w14:paraId="795DD74C" w14:textId="77777777">
        <w:trPr>
          <w:trHeight w:val="300"/>
        </w:trPr>
        <w:tc>
          <w:tcPr>
            <w:tcW w:w="1301" w:type="dxa"/>
            <w:tcBorders>
              <w:top w:val="nil"/>
              <w:left w:val="nil"/>
              <w:bottom w:val="nil"/>
              <w:right w:val="nil"/>
            </w:tcBorders>
            <w:shd w:val="clear" w:color="auto" w:fill="auto"/>
            <w:noWrap/>
            <w:vAlign w:val="bottom"/>
            <w:hideMark/>
          </w:tcPr>
          <w:p w14:paraId="795DD749"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74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67 ως έχει   ΔΕΚΤΟ ΚΑΤΑ ΠΛΕΙΟΨΗΦΙΑ</w:t>
            </w:r>
          </w:p>
        </w:tc>
        <w:tc>
          <w:tcPr>
            <w:tcW w:w="1072" w:type="dxa"/>
            <w:tcBorders>
              <w:top w:val="nil"/>
              <w:left w:val="nil"/>
              <w:bottom w:val="nil"/>
              <w:right w:val="nil"/>
            </w:tcBorders>
            <w:shd w:val="clear" w:color="auto" w:fill="auto"/>
            <w:noWrap/>
            <w:vAlign w:val="bottom"/>
            <w:hideMark/>
          </w:tcPr>
          <w:p w14:paraId="795DD74B" w14:textId="77777777" w:rsidR="009E2845" w:rsidRPr="00A35703" w:rsidRDefault="00027761">
            <w:pPr>
              <w:spacing w:after="0"/>
              <w:rPr>
                <w:rFonts w:ascii="Calibri" w:eastAsia="Times New Roman" w:hAnsi="Calibri" w:cs="Times New Roman"/>
                <w:color w:val="000000"/>
                <w:sz w:val="22"/>
                <w:szCs w:val="22"/>
              </w:rPr>
            </w:pPr>
          </w:p>
        </w:tc>
      </w:tr>
      <w:tr w:rsidR="00B01EFE" w14:paraId="795DD754" w14:textId="77777777">
        <w:trPr>
          <w:trHeight w:val="300"/>
        </w:trPr>
        <w:tc>
          <w:tcPr>
            <w:tcW w:w="1301" w:type="dxa"/>
            <w:tcBorders>
              <w:top w:val="nil"/>
              <w:left w:val="nil"/>
              <w:bottom w:val="nil"/>
              <w:right w:val="nil"/>
            </w:tcBorders>
            <w:shd w:val="clear" w:color="auto" w:fill="auto"/>
            <w:noWrap/>
            <w:vAlign w:val="bottom"/>
            <w:hideMark/>
          </w:tcPr>
          <w:p w14:paraId="795DD74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74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74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75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75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75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753" w14:textId="77777777" w:rsidR="009E2845" w:rsidRPr="00A35703" w:rsidRDefault="00027761">
            <w:pPr>
              <w:spacing w:after="0"/>
              <w:rPr>
                <w:rFonts w:ascii="Times New Roman" w:eastAsia="Times New Roman" w:hAnsi="Times New Roman" w:cs="Times New Roman"/>
                <w:sz w:val="20"/>
              </w:rPr>
            </w:pPr>
          </w:p>
        </w:tc>
      </w:tr>
      <w:tr w:rsidR="00B01EFE" w14:paraId="795DD75C" w14:textId="77777777">
        <w:trPr>
          <w:trHeight w:val="300"/>
        </w:trPr>
        <w:tc>
          <w:tcPr>
            <w:tcW w:w="1301" w:type="dxa"/>
            <w:tcBorders>
              <w:top w:val="nil"/>
              <w:left w:val="nil"/>
              <w:bottom w:val="nil"/>
              <w:right w:val="nil"/>
            </w:tcBorders>
            <w:shd w:val="clear" w:color="auto" w:fill="auto"/>
            <w:noWrap/>
            <w:vAlign w:val="bottom"/>
            <w:hideMark/>
          </w:tcPr>
          <w:p w14:paraId="795DD75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75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75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75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75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75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75B" w14:textId="77777777" w:rsidR="009E2845" w:rsidRPr="00A35703" w:rsidRDefault="00027761">
            <w:pPr>
              <w:spacing w:after="0"/>
              <w:rPr>
                <w:rFonts w:ascii="Times New Roman" w:eastAsia="Times New Roman" w:hAnsi="Times New Roman" w:cs="Times New Roman"/>
                <w:sz w:val="20"/>
              </w:rPr>
            </w:pPr>
          </w:p>
        </w:tc>
      </w:tr>
      <w:tr w:rsidR="00B01EFE" w14:paraId="795DD764" w14:textId="77777777">
        <w:trPr>
          <w:trHeight w:val="300"/>
        </w:trPr>
        <w:tc>
          <w:tcPr>
            <w:tcW w:w="1301" w:type="dxa"/>
            <w:tcBorders>
              <w:top w:val="nil"/>
              <w:left w:val="nil"/>
              <w:bottom w:val="nil"/>
              <w:right w:val="nil"/>
            </w:tcBorders>
            <w:shd w:val="clear" w:color="auto" w:fill="auto"/>
            <w:noWrap/>
            <w:vAlign w:val="bottom"/>
            <w:hideMark/>
          </w:tcPr>
          <w:p w14:paraId="795DD75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75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75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76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76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76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763" w14:textId="77777777" w:rsidR="009E2845" w:rsidRPr="00A35703" w:rsidRDefault="00027761">
            <w:pPr>
              <w:spacing w:after="0"/>
              <w:rPr>
                <w:rFonts w:ascii="Times New Roman" w:eastAsia="Times New Roman" w:hAnsi="Times New Roman" w:cs="Times New Roman"/>
                <w:sz w:val="20"/>
              </w:rPr>
            </w:pPr>
          </w:p>
        </w:tc>
      </w:tr>
      <w:tr w:rsidR="00B01EFE" w14:paraId="795DD76C" w14:textId="77777777">
        <w:trPr>
          <w:trHeight w:val="300"/>
        </w:trPr>
        <w:tc>
          <w:tcPr>
            <w:tcW w:w="1301" w:type="dxa"/>
            <w:tcBorders>
              <w:top w:val="nil"/>
              <w:left w:val="nil"/>
              <w:bottom w:val="nil"/>
              <w:right w:val="nil"/>
            </w:tcBorders>
            <w:shd w:val="clear" w:color="auto" w:fill="auto"/>
            <w:noWrap/>
            <w:vAlign w:val="bottom"/>
            <w:hideMark/>
          </w:tcPr>
          <w:p w14:paraId="795DD76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76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76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76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76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76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76B" w14:textId="77777777" w:rsidR="009E2845" w:rsidRPr="00A35703" w:rsidRDefault="00027761">
            <w:pPr>
              <w:spacing w:after="0"/>
              <w:rPr>
                <w:rFonts w:ascii="Times New Roman" w:eastAsia="Times New Roman" w:hAnsi="Times New Roman" w:cs="Times New Roman"/>
                <w:sz w:val="20"/>
              </w:rPr>
            </w:pPr>
          </w:p>
        </w:tc>
      </w:tr>
      <w:tr w:rsidR="00B01EFE" w14:paraId="795DD774" w14:textId="77777777">
        <w:trPr>
          <w:trHeight w:val="300"/>
        </w:trPr>
        <w:tc>
          <w:tcPr>
            <w:tcW w:w="1301" w:type="dxa"/>
            <w:tcBorders>
              <w:top w:val="nil"/>
              <w:left w:val="nil"/>
              <w:bottom w:val="nil"/>
              <w:right w:val="nil"/>
            </w:tcBorders>
            <w:shd w:val="clear" w:color="auto" w:fill="auto"/>
            <w:noWrap/>
            <w:vAlign w:val="bottom"/>
            <w:hideMark/>
          </w:tcPr>
          <w:p w14:paraId="795DD76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76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76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77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77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77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773" w14:textId="77777777" w:rsidR="009E2845" w:rsidRPr="00A35703" w:rsidRDefault="00027761">
            <w:pPr>
              <w:spacing w:after="0"/>
              <w:rPr>
                <w:rFonts w:ascii="Times New Roman" w:eastAsia="Times New Roman" w:hAnsi="Times New Roman" w:cs="Times New Roman"/>
                <w:sz w:val="20"/>
              </w:rPr>
            </w:pPr>
          </w:p>
        </w:tc>
      </w:tr>
      <w:tr w:rsidR="00B01EFE" w14:paraId="795DD77C" w14:textId="77777777">
        <w:trPr>
          <w:trHeight w:val="300"/>
        </w:trPr>
        <w:tc>
          <w:tcPr>
            <w:tcW w:w="1301" w:type="dxa"/>
            <w:tcBorders>
              <w:top w:val="nil"/>
              <w:left w:val="nil"/>
              <w:bottom w:val="nil"/>
              <w:right w:val="nil"/>
            </w:tcBorders>
            <w:shd w:val="clear" w:color="auto" w:fill="auto"/>
            <w:noWrap/>
            <w:vAlign w:val="bottom"/>
            <w:hideMark/>
          </w:tcPr>
          <w:p w14:paraId="795DD77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77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77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77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77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77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77B" w14:textId="77777777" w:rsidR="009E2845" w:rsidRPr="00A35703" w:rsidRDefault="00027761">
            <w:pPr>
              <w:spacing w:after="0"/>
              <w:rPr>
                <w:rFonts w:ascii="Times New Roman" w:eastAsia="Times New Roman" w:hAnsi="Times New Roman" w:cs="Times New Roman"/>
                <w:sz w:val="20"/>
              </w:rPr>
            </w:pPr>
          </w:p>
        </w:tc>
      </w:tr>
      <w:tr w:rsidR="00B01EFE" w14:paraId="795DD784" w14:textId="77777777">
        <w:trPr>
          <w:trHeight w:val="300"/>
        </w:trPr>
        <w:tc>
          <w:tcPr>
            <w:tcW w:w="1301" w:type="dxa"/>
            <w:tcBorders>
              <w:top w:val="nil"/>
              <w:left w:val="nil"/>
              <w:bottom w:val="nil"/>
              <w:right w:val="nil"/>
            </w:tcBorders>
            <w:shd w:val="clear" w:color="auto" w:fill="auto"/>
            <w:noWrap/>
            <w:vAlign w:val="bottom"/>
            <w:hideMark/>
          </w:tcPr>
          <w:p w14:paraId="795DD77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77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77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78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78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78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783" w14:textId="77777777" w:rsidR="009E2845" w:rsidRPr="00A35703" w:rsidRDefault="00027761">
            <w:pPr>
              <w:spacing w:after="0"/>
              <w:rPr>
                <w:rFonts w:ascii="Times New Roman" w:eastAsia="Times New Roman" w:hAnsi="Times New Roman" w:cs="Times New Roman"/>
                <w:sz w:val="20"/>
              </w:rPr>
            </w:pPr>
          </w:p>
        </w:tc>
      </w:tr>
      <w:tr w:rsidR="00B01EFE" w14:paraId="795DD78B" w14:textId="77777777">
        <w:trPr>
          <w:trHeight w:val="300"/>
        </w:trPr>
        <w:tc>
          <w:tcPr>
            <w:tcW w:w="3218" w:type="dxa"/>
            <w:gridSpan w:val="2"/>
            <w:tcBorders>
              <w:top w:val="nil"/>
              <w:left w:val="nil"/>
              <w:bottom w:val="nil"/>
              <w:right w:val="nil"/>
            </w:tcBorders>
            <w:shd w:val="clear" w:color="auto" w:fill="auto"/>
            <w:noWrap/>
            <w:vAlign w:val="bottom"/>
            <w:hideMark/>
          </w:tcPr>
          <w:p w14:paraId="795DD78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786"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78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78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78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78A" w14:textId="77777777" w:rsidR="009E2845" w:rsidRPr="00A35703" w:rsidRDefault="00027761">
            <w:pPr>
              <w:spacing w:after="0"/>
              <w:rPr>
                <w:rFonts w:ascii="Times New Roman" w:eastAsia="Times New Roman" w:hAnsi="Times New Roman" w:cs="Times New Roman"/>
                <w:sz w:val="20"/>
              </w:rPr>
            </w:pPr>
          </w:p>
        </w:tc>
      </w:tr>
      <w:tr w:rsidR="00B01EFE" w14:paraId="795DD793" w14:textId="77777777">
        <w:trPr>
          <w:trHeight w:val="300"/>
        </w:trPr>
        <w:tc>
          <w:tcPr>
            <w:tcW w:w="1301" w:type="dxa"/>
            <w:tcBorders>
              <w:top w:val="nil"/>
              <w:left w:val="nil"/>
              <w:bottom w:val="nil"/>
              <w:right w:val="nil"/>
            </w:tcBorders>
            <w:shd w:val="clear" w:color="auto" w:fill="auto"/>
            <w:noWrap/>
            <w:vAlign w:val="bottom"/>
            <w:hideMark/>
          </w:tcPr>
          <w:p w14:paraId="795DD78C"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78D"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78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78F"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790"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79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792" w14:textId="77777777" w:rsidR="009E2845" w:rsidRPr="00A35703" w:rsidRDefault="00027761">
            <w:pPr>
              <w:spacing w:after="0"/>
              <w:rPr>
                <w:rFonts w:ascii="Times New Roman" w:eastAsia="Times New Roman" w:hAnsi="Times New Roman" w:cs="Times New Roman"/>
                <w:sz w:val="20"/>
              </w:rPr>
            </w:pPr>
          </w:p>
        </w:tc>
      </w:tr>
      <w:tr w:rsidR="00B01EFE" w14:paraId="795DD797" w14:textId="77777777">
        <w:trPr>
          <w:trHeight w:val="300"/>
        </w:trPr>
        <w:tc>
          <w:tcPr>
            <w:tcW w:w="1301" w:type="dxa"/>
            <w:tcBorders>
              <w:top w:val="nil"/>
              <w:left w:val="nil"/>
              <w:bottom w:val="nil"/>
              <w:right w:val="nil"/>
            </w:tcBorders>
            <w:shd w:val="clear" w:color="auto" w:fill="auto"/>
            <w:noWrap/>
            <w:vAlign w:val="bottom"/>
            <w:hideMark/>
          </w:tcPr>
          <w:p w14:paraId="795DD794"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79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68 ως έχει   ΔΕΚΤΟ ΚΑΤΑ ΠΛΕΙΟΨΗΦΙΑ</w:t>
            </w:r>
          </w:p>
        </w:tc>
        <w:tc>
          <w:tcPr>
            <w:tcW w:w="1072" w:type="dxa"/>
            <w:tcBorders>
              <w:top w:val="nil"/>
              <w:left w:val="nil"/>
              <w:bottom w:val="nil"/>
              <w:right w:val="nil"/>
            </w:tcBorders>
            <w:shd w:val="clear" w:color="auto" w:fill="auto"/>
            <w:noWrap/>
            <w:vAlign w:val="bottom"/>
            <w:hideMark/>
          </w:tcPr>
          <w:p w14:paraId="795DD796" w14:textId="77777777" w:rsidR="009E2845" w:rsidRPr="00A35703" w:rsidRDefault="00027761">
            <w:pPr>
              <w:spacing w:after="0"/>
              <w:rPr>
                <w:rFonts w:ascii="Calibri" w:eastAsia="Times New Roman" w:hAnsi="Calibri" w:cs="Times New Roman"/>
                <w:color w:val="000000"/>
                <w:sz w:val="22"/>
                <w:szCs w:val="22"/>
              </w:rPr>
            </w:pPr>
          </w:p>
        </w:tc>
      </w:tr>
      <w:tr w:rsidR="00B01EFE" w14:paraId="795DD79F" w14:textId="77777777">
        <w:trPr>
          <w:trHeight w:val="300"/>
        </w:trPr>
        <w:tc>
          <w:tcPr>
            <w:tcW w:w="1301" w:type="dxa"/>
            <w:tcBorders>
              <w:top w:val="nil"/>
              <w:left w:val="nil"/>
              <w:bottom w:val="nil"/>
              <w:right w:val="nil"/>
            </w:tcBorders>
            <w:shd w:val="clear" w:color="auto" w:fill="auto"/>
            <w:noWrap/>
            <w:vAlign w:val="bottom"/>
            <w:hideMark/>
          </w:tcPr>
          <w:p w14:paraId="795DD79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79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79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79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79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79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79E" w14:textId="77777777" w:rsidR="009E2845" w:rsidRPr="00A35703" w:rsidRDefault="00027761">
            <w:pPr>
              <w:spacing w:after="0"/>
              <w:rPr>
                <w:rFonts w:ascii="Times New Roman" w:eastAsia="Times New Roman" w:hAnsi="Times New Roman" w:cs="Times New Roman"/>
                <w:sz w:val="20"/>
              </w:rPr>
            </w:pPr>
          </w:p>
        </w:tc>
      </w:tr>
      <w:tr w:rsidR="00B01EFE" w14:paraId="795DD7A7" w14:textId="77777777">
        <w:trPr>
          <w:trHeight w:val="300"/>
        </w:trPr>
        <w:tc>
          <w:tcPr>
            <w:tcW w:w="1301" w:type="dxa"/>
            <w:tcBorders>
              <w:top w:val="nil"/>
              <w:left w:val="nil"/>
              <w:bottom w:val="nil"/>
              <w:right w:val="nil"/>
            </w:tcBorders>
            <w:shd w:val="clear" w:color="auto" w:fill="auto"/>
            <w:noWrap/>
            <w:vAlign w:val="bottom"/>
            <w:hideMark/>
          </w:tcPr>
          <w:p w14:paraId="795DD7A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7A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7A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7A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7A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7A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7A6" w14:textId="77777777" w:rsidR="009E2845" w:rsidRPr="00A35703" w:rsidRDefault="00027761">
            <w:pPr>
              <w:spacing w:after="0"/>
              <w:rPr>
                <w:rFonts w:ascii="Times New Roman" w:eastAsia="Times New Roman" w:hAnsi="Times New Roman" w:cs="Times New Roman"/>
                <w:sz w:val="20"/>
              </w:rPr>
            </w:pPr>
          </w:p>
        </w:tc>
      </w:tr>
      <w:tr w:rsidR="00B01EFE" w14:paraId="795DD7AF" w14:textId="77777777">
        <w:trPr>
          <w:trHeight w:val="300"/>
        </w:trPr>
        <w:tc>
          <w:tcPr>
            <w:tcW w:w="1301" w:type="dxa"/>
            <w:tcBorders>
              <w:top w:val="nil"/>
              <w:left w:val="nil"/>
              <w:bottom w:val="nil"/>
              <w:right w:val="nil"/>
            </w:tcBorders>
            <w:shd w:val="clear" w:color="auto" w:fill="auto"/>
            <w:noWrap/>
            <w:vAlign w:val="bottom"/>
            <w:hideMark/>
          </w:tcPr>
          <w:p w14:paraId="795DD7A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7A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7A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7A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7A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7A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7AE" w14:textId="77777777" w:rsidR="009E2845" w:rsidRPr="00A35703" w:rsidRDefault="00027761">
            <w:pPr>
              <w:spacing w:after="0"/>
              <w:rPr>
                <w:rFonts w:ascii="Times New Roman" w:eastAsia="Times New Roman" w:hAnsi="Times New Roman" w:cs="Times New Roman"/>
                <w:sz w:val="20"/>
              </w:rPr>
            </w:pPr>
          </w:p>
        </w:tc>
      </w:tr>
      <w:tr w:rsidR="00B01EFE" w14:paraId="795DD7B7" w14:textId="77777777">
        <w:trPr>
          <w:trHeight w:val="300"/>
        </w:trPr>
        <w:tc>
          <w:tcPr>
            <w:tcW w:w="1301" w:type="dxa"/>
            <w:tcBorders>
              <w:top w:val="nil"/>
              <w:left w:val="nil"/>
              <w:bottom w:val="nil"/>
              <w:right w:val="nil"/>
            </w:tcBorders>
            <w:shd w:val="clear" w:color="auto" w:fill="auto"/>
            <w:noWrap/>
            <w:vAlign w:val="bottom"/>
            <w:hideMark/>
          </w:tcPr>
          <w:p w14:paraId="795DD7B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7B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7B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7B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7B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7B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7B6" w14:textId="77777777" w:rsidR="009E2845" w:rsidRPr="00A35703" w:rsidRDefault="00027761">
            <w:pPr>
              <w:spacing w:after="0"/>
              <w:rPr>
                <w:rFonts w:ascii="Times New Roman" w:eastAsia="Times New Roman" w:hAnsi="Times New Roman" w:cs="Times New Roman"/>
                <w:sz w:val="20"/>
              </w:rPr>
            </w:pPr>
          </w:p>
        </w:tc>
      </w:tr>
      <w:tr w:rsidR="00B01EFE" w14:paraId="795DD7BF" w14:textId="77777777">
        <w:trPr>
          <w:trHeight w:val="300"/>
        </w:trPr>
        <w:tc>
          <w:tcPr>
            <w:tcW w:w="1301" w:type="dxa"/>
            <w:tcBorders>
              <w:top w:val="nil"/>
              <w:left w:val="nil"/>
              <w:bottom w:val="nil"/>
              <w:right w:val="nil"/>
            </w:tcBorders>
            <w:shd w:val="clear" w:color="auto" w:fill="auto"/>
            <w:noWrap/>
            <w:vAlign w:val="bottom"/>
            <w:hideMark/>
          </w:tcPr>
          <w:p w14:paraId="795DD7B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7B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7B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7B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7B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7B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7BE" w14:textId="77777777" w:rsidR="009E2845" w:rsidRPr="00A35703" w:rsidRDefault="00027761">
            <w:pPr>
              <w:spacing w:after="0"/>
              <w:rPr>
                <w:rFonts w:ascii="Times New Roman" w:eastAsia="Times New Roman" w:hAnsi="Times New Roman" w:cs="Times New Roman"/>
                <w:sz w:val="20"/>
              </w:rPr>
            </w:pPr>
          </w:p>
        </w:tc>
      </w:tr>
      <w:tr w:rsidR="00B01EFE" w14:paraId="795DD7C7" w14:textId="77777777">
        <w:trPr>
          <w:trHeight w:val="300"/>
        </w:trPr>
        <w:tc>
          <w:tcPr>
            <w:tcW w:w="1301" w:type="dxa"/>
            <w:tcBorders>
              <w:top w:val="nil"/>
              <w:left w:val="nil"/>
              <w:bottom w:val="nil"/>
              <w:right w:val="nil"/>
            </w:tcBorders>
            <w:shd w:val="clear" w:color="auto" w:fill="auto"/>
            <w:noWrap/>
            <w:vAlign w:val="bottom"/>
            <w:hideMark/>
          </w:tcPr>
          <w:p w14:paraId="795DD7C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7C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7C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7C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7C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7C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7C6" w14:textId="77777777" w:rsidR="009E2845" w:rsidRPr="00A35703" w:rsidRDefault="00027761">
            <w:pPr>
              <w:spacing w:after="0"/>
              <w:rPr>
                <w:rFonts w:ascii="Times New Roman" w:eastAsia="Times New Roman" w:hAnsi="Times New Roman" w:cs="Times New Roman"/>
                <w:sz w:val="20"/>
              </w:rPr>
            </w:pPr>
          </w:p>
        </w:tc>
      </w:tr>
      <w:tr w:rsidR="00B01EFE" w14:paraId="795DD7CF" w14:textId="77777777">
        <w:trPr>
          <w:trHeight w:val="300"/>
        </w:trPr>
        <w:tc>
          <w:tcPr>
            <w:tcW w:w="1301" w:type="dxa"/>
            <w:tcBorders>
              <w:top w:val="nil"/>
              <w:left w:val="nil"/>
              <w:bottom w:val="nil"/>
              <w:right w:val="nil"/>
            </w:tcBorders>
            <w:shd w:val="clear" w:color="auto" w:fill="auto"/>
            <w:noWrap/>
            <w:vAlign w:val="bottom"/>
            <w:hideMark/>
          </w:tcPr>
          <w:p w14:paraId="795DD7C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7C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7C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7C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7C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7C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7CE" w14:textId="77777777" w:rsidR="009E2845" w:rsidRPr="00A35703" w:rsidRDefault="00027761">
            <w:pPr>
              <w:spacing w:after="0"/>
              <w:rPr>
                <w:rFonts w:ascii="Times New Roman" w:eastAsia="Times New Roman" w:hAnsi="Times New Roman" w:cs="Times New Roman"/>
                <w:sz w:val="20"/>
              </w:rPr>
            </w:pPr>
          </w:p>
        </w:tc>
      </w:tr>
      <w:tr w:rsidR="00B01EFE" w14:paraId="795DD7D6" w14:textId="77777777">
        <w:trPr>
          <w:trHeight w:val="300"/>
        </w:trPr>
        <w:tc>
          <w:tcPr>
            <w:tcW w:w="3218" w:type="dxa"/>
            <w:gridSpan w:val="2"/>
            <w:tcBorders>
              <w:top w:val="nil"/>
              <w:left w:val="nil"/>
              <w:bottom w:val="nil"/>
              <w:right w:val="nil"/>
            </w:tcBorders>
            <w:shd w:val="clear" w:color="auto" w:fill="auto"/>
            <w:noWrap/>
            <w:vAlign w:val="bottom"/>
            <w:hideMark/>
          </w:tcPr>
          <w:p w14:paraId="795DD7D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7D1"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7D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7D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7D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7D5" w14:textId="77777777" w:rsidR="009E2845" w:rsidRPr="00A35703" w:rsidRDefault="00027761">
            <w:pPr>
              <w:spacing w:after="0"/>
              <w:rPr>
                <w:rFonts w:ascii="Times New Roman" w:eastAsia="Times New Roman" w:hAnsi="Times New Roman" w:cs="Times New Roman"/>
                <w:sz w:val="20"/>
              </w:rPr>
            </w:pPr>
          </w:p>
        </w:tc>
      </w:tr>
      <w:tr w:rsidR="00B01EFE" w14:paraId="795DD7DE" w14:textId="77777777">
        <w:trPr>
          <w:trHeight w:val="300"/>
        </w:trPr>
        <w:tc>
          <w:tcPr>
            <w:tcW w:w="1301" w:type="dxa"/>
            <w:tcBorders>
              <w:top w:val="nil"/>
              <w:left w:val="nil"/>
              <w:bottom w:val="nil"/>
              <w:right w:val="nil"/>
            </w:tcBorders>
            <w:shd w:val="clear" w:color="auto" w:fill="auto"/>
            <w:noWrap/>
            <w:vAlign w:val="bottom"/>
            <w:hideMark/>
          </w:tcPr>
          <w:p w14:paraId="795DD7D7"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7D8"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7D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7DA"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7DB"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7D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7DD" w14:textId="77777777" w:rsidR="009E2845" w:rsidRPr="00A35703" w:rsidRDefault="00027761">
            <w:pPr>
              <w:spacing w:after="0"/>
              <w:rPr>
                <w:rFonts w:ascii="Times New Roman" w:eastAsia="Times New Roman" w:hAnsi="Times New Roman" w:cs="Times New Roman"/>
                <w:sz w:val="20"/>
              </w:rPr>
            </w:pPr>
          </w:p>
        </w:tc>
      </w:tr>
      <w:tr w:rsidR="00B01EFE" w14:paraId="795DD7E2" w14:textId="77777777">
        <w:trPr>
          <w:trHeight w:val="300"/>
        </w:trPr>
        <w:tc>
          <w:tcPr>
            <w:tcW w:w="1301" w:type="dxa"/>
            <w:tcBorders>
              <w:top w:val="nil"/>
              <w:left w:val="nil"/>
              <w:bottom w:val="nil"/>
              <w:right w:val="nil"/>
            </w:tcBorders>
            <w:shd w:val="clear" w:color="auto" w:fill="auto"/>
            <w:noWrap/>
            <w:vAlign w:val="bottom"/>
            <w:hideMark/>
          </w:tcPr>
          <w:p w14:paraId="795DD7DF"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7E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71 ως έχει   ΔΕΚΤΟ ΚΑΤΑ ΠΛΕΙΟΨΗΦΙΑ</w:t>
            </w:r>
          </w:p>
        </w:tc>
        <w:tc>
          <w:tcPr>
            <w:tcW w:w="1072" w:type="dxa"/>
            <w:tcBorders>
              <w:top w:val="nil"/>
              <w:left w:val="nil"/>
              <w:bottom w:val="nil"/>
              <w:right w:val="nil"/>
            </w:tcBorders>
            <w:shd w:val="clear" w:color="auto" w:fill="auto"/>
            <w:noWrap/>
            <w:vAlign w:val="bottom"/>
            <w:hideMark/>
          </w:tcPr>
          <w:p w14:paraId="795DD7E1" w14:textId="77777777" w:rsidR="009E2845" w:rsidRPr="00A35703" w:rsidRDefault="00027761">
            <w:pPr>
              <w:spacing w:after="0"/>
              <w:rPr>
                <w:rFonts w:ascii="Calibri" w:eastAsia="Times New Roman" w:hAnsi="Calibri" w:cs="Times New Roman"/>
                <w:color w:val="000000"/>
                <w:sz w:val="22"/>
                <w:szCs w:val="22"/>
              </w:rPr>
            </w:pPr>
          </w:p>
        </w:tc>
      </w:tr>
      <w:tr w:rsidR="00B01EFE" w14:paraId="795DD7EA" w14:textId="77777777">
        <w:trPr>
          <w:trHeight w:val="300"/>
        </w:trPr>
        <w:tc>
          <w:tcPr>
            <w:tcW w:w="1301" w:type="dxa"/>
            <w:tcBorders>
              <w:top w:val="nil"/>
              <w:left w:val="nil"/>
              <w:bottom w:val="nil"/>
              <w:right w:val="nil"/>
            </w:tcBorders>
            <w:shd w:val="clear" w:color="auto" w:fill="auto"/>
            <w:noWrap/>
            <w:vAlign w:val="bottom"/>
            <w:hideMark/>
          </w:tcPr>
          <w:p w14:paraId="795DD7E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7E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7E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7E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7E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7E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7E9" w14:textId="77777777" w:rsidR="009E2845" w:rsidRPr="00A35703" w:rsidRDefault="00027761">
            <w:pPr>
              <w:spacing w:after="0"/>
              <w:rPr>
                <w:rFonts w:ascii="Times New Roman" w:eastAsia="Times New Roman" w:hAnsi="Times New Roman" w:cs="Times New Roman"/>
                <w:sz w:val="20"/>
              </w:rPr>
            </w:pPr>
          </w:p>
        </w:tc>
      </w:tr>
      <w:tr w:rsidR="00B01EFE" w14:paraId="795DD7F2" w14:textId="77777777">
        <w:trPr>
          <w:trHeight w:val="300"/>
        </w:trPr>
        <w:tc>
          <w:tcPr>
            <w:tcW w:w="1301" w:type="dxa"/>
            <w:tcBorders>
              <w:top w:val="nil"/>
              <w:left w:val="nil"/>
              <w:bottom w:val="nil"/>
              <w:right w:val="nil"/>
            </w:tcBorders>
            <w:shd w:val="clear" w:color="auto" w:fill="auto"/>
            <w:noWrap/>
            <w:vAlign w:val="bottom"/>
            <w:hideMark/>
          </w:tcPr>
          <w:p w14:paraId="795DD7E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7E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7E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7E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7E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7F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7F1" w14:textId="77777777" w:rsidR="009E2845" w:rsidRPr="00A35703" w:rsidRDefault="00027761">
            <w:pPr>
              <w:spacing w:after="0"/>
              <w:rPr>
                <w:rFonts w:ascii="Times New Roman" w:eastAsia="Times New Roman" w:hAnsi="Times New Roman" w:cs="Times New Roman"/>
                <w:sz w:val="20"/>
              </w:rPr>
            </w:pPr>
          </w:p>
        </w:tc>
      </w:tr>
      <w:tr w:rsidR="00B01EFE" w14:paraId="795DD7FA" w14:textId="77777777">
        <w:trPr>
          <w:trHeight w:val="300"/>
        </w:trPr>
        <w:tc>
          <w:tcPr>
            <w:tcW w:w="1301" w:type="dxa"/>
            <w:tcBorders>
              <w:top w:val="nil"/>
              <w:left w:val="nil"/>
              <w:bottom w:val="nil"/>
              <w:right w:val="nil"/>
            </w:tcBorders>
            <w:shd w:val="clear" w:color="auto" w:fill="auto"/>
            <w:noWrap/>
            <w:vAlign w:val="bottom"/>
            <w:hideMark/>
          </w:tcPr>
          <w:p w14:paraId="795DD7F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7F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7F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7F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7F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7F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7F9" w14:textId="77777777" w:rsidR="009E2845" w:rsidRPr="00A35703" w:rsidRDefault="00027761">
            <w:pPr>
              <w:spacing w:after="0"/>
              <w:rPr>
                <w:rFonts w:ascii="Times New Roman" w:eastAsia="Times New Roman" w:hAnsi="Times New Roman" w:cs="Times New Roman"/>
                <w:sz w:val="20"/>
              </w:rPr>
            </w:pPr>
          </w:p>
        </w:tc>
      </w:tr>
      <w:tr w:rsidR="00B01EFE" w14:paraId="795DD802" w14:textId="77777777">
        <w:trPr>
          <w:trHeight w:val="300"/>
        </w:trPr>
        <w:tc>
          <w:tcPr>
            <w:tcW w:w="1301" w:type="dxa"/>
            <w:tcBorders>
              <w:top w:val="nil"/>
              <w:left w:val="nil"/>
              <w:bottom w:val="nil"/>
              <w:right w:val="nil"/>
            </w:tcBorders>
            <w:shd w:val="clear" w:color="auto" w:fill="auto"/>
            <w:noWrap/>
            <w:vAlign w:val="bottom"/>
            <w:hideMark/>
          </w:tcPr>
          <w:p w14:paraId="795DD7F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7F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7F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7F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7F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80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801" w14:textId="77777777" w:rsidR="009E2845" w:rsidRPr="00A35703" w:rsidRDefault="00027761">
            <w:pPr>
              <w:spacing w:after="0"/>
              <w:rPr>
                <w:rFonts w:ascii="Times New Roman" w:eastAsia="Times New Roman" w:hAnsi="Times New Roman" w:cs="Times New Roman"/>
                <w:sz w:val="20"/>
              </w:rPr>
            </w:pPr>
          </w:p>
        </w:tc>
      </w:tr>
      <w:tr w:rsidR="00B01EFE" w14:paraId="795DD80A" w14:textId="77777777">
        <w:trPr>
          <w:trHeight w:val="300"/>
        </w:trPr>
        <w:tc>
          <w:tcPr>
            <w:tcW w:w="1301" w:type="dxa"/>
            <w:tcBorders>
              <w:top w:val="nil"/>
              <w:left w:val="nil"/>
              <w:bottom w:val="nil"/>
              <w:right w:val="nil"/>
            </w:tcBorders>
            <w:shd w:val="clear" w:color="auto" w:fill="auto"/>
            <w:noWrap/>
            <w:vAlign w:val="bottom"/>
            <w:hideMark/>
          </w:tcPr>
          <w:p w14:paraId="795DD80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80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80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80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80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80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809" w14:textId="77777777" w:rsidR="009E2845" w:rsidRPr="00A35703" w:rsidRDefault="00027761">
            <w:pPr>
              <w:spacing w:after="0"/>
              <w:rPr>
                <w:rFonts w:ascii="Times New Roman" w:eastAsia="Times New Roman" w:hAnsi="Times New Roman" w:cs="Times New Roman"/>
                <w:sz w:val="20"/>
              </w:rPr>
            </w:pPr>
          </w:p>
        </w:tc>
      </w:tr>
      <w:tr w:rsidR="00B01EFE" w14:paraId="795DD812" w14:textId="77777777">
        <w:trPr>
          <w:trHeight w:val="300"/>
        </w:trPr>
        <w:tc>
          <w:tcPr>
            <w:tcW w:w="1301" w:type="dxa"/>
            <w:tcBorders>
              <w:top w:val="nil"/>
              <w:left w:val="nil"/>
              <w:bottom w:val="nil"/>
              <w:right w:val="nil"/>
            </w:tcBorders>
            <w:shd w:val="clear" w:color="auto" w:fill="auto"/>
            <w:noWrap/>
            <w:vAlign w:val="bottom"/>
            <w:hideMark/>
          </w:tcPr>
          <w:p w14:paraId="795DD80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80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80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80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80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81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811" w14:textId="77777777" w:rsidR="009E2845" w:rsidRPr="00A35703" w:rsidRDefault="00027761">
            <w:pPr>
              <w:spacing w:after="0"/>
              <w:rPr>
                <w:rFonts w:ascii="Times New Roman" w:eastAsia="Times New Roman" w:hAnsi="Times New Roman" w:cs="Times New Roman"/>
                <w:sz w:val="20"/>
              </w:rPr>
            </w:pPr>
          </w:p>
        </w:tc>
      </w:tr>
      <w:tr w:rsidR="00B01EFE" w14:paraId="795DD81A" w14:textId="77777777">
        <w:trPr>
          <w:trHeight w:val="300"/>
        </w:trPr>
        <w:tc>
          <w:tcPr>
            <w:tcW w:w="1301" w:type="dxa"/>
            <w:tcBorders>
              <w:top w:val="nil"/>
              <w:left w:val="nil"/>
              <w:bottom w:val="nil"/>
              <w:right w:val="nil"/>
            </w:tcBorders>
            <w:shd w:val="clear" w:color="auto" w:fill="auto"/>
            <w:noWrap/>
            <w:vAlign w:val="bottom"/>
            <w:hideMark/>
          </w:tcPr>
          <w:p w14:paraId="795DD81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81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81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81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81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81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819" w14:textId="77777777" w:rsidR="009E2845" w:rsidRPr="00A35703" w:rsidRDefault="00027761">
            <w:pPr>
              <w:spacing w:after="0"/>
              <w:rPr>
                <w:rFonts w:ascii="Times New Roman" w:eastAsia="Times New Roman" w:hAnsi="Times New Roman" w:cs="Times New Roman"/>
                <w:sz w:val="20"/>
              </w:rPr>
            </w:pPr>
          </w:p>
        </w:tc>
      </w:tr>
      <w:tr w:rsidR="00B01EFE" w14:paraId="795DD821" w14:textId="77777777">
        <w:trPr>
          <w:trHeight w:val="300"/>
        </w:trPr>
        <w:tc>
          <w:tcPr>
            <w:tcW w:w="3218" w:type="dxa"/>
            <w:gridSpan w:val="2"/>
            <w:tcBorders>
              <w:top w:val="nil"/>
              <w:left w:val="nil"/>
              <w:bottom w:val="nil"/>
              <w:right w:val="nil"/>
            </w:tcBorders>
            <w:shd w:val="clear" w:color="auto" w:fill="auto"/>
            <w:noWrap/>
            <w:vAlign w:val="bottom"/>
            <w:hideMark/>
          </w:tcPr>
          <w:p w14:paraId="795DD81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81C"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81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81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81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820" w14:textId="77777777" w:rsidR="009E2845" w:rsidRPr="00A35703" w:rsidRDefault="00027761">
            <w:pPr>
              <w:spacing w:after="0"/>
              <w:rPr>
                <w:rFonts w:ascii="Times New Roman" w:eastAsia="Times New Roman" w:hAnsi="Times New Roman" w:cs="Times New Roman"/>
                <w:sz w:val="20"/>
              </w:rPr>
            </w:pPr>
          </w:p>
        </w:tc>
      </w:tr>
      <w:tr w:rsidR="00B01EFE" w14:paraId="795DD829" w14:textId="77777777">
        <w:trPr>
          <w:trHeight w:val="300"/>
        </w:trPr>
        <w:tc>
          <w:tcPr>
            <w:tcW w:w="1301" w:type="dxa"/>
            <w:tcBorders>
              <w:top w:val="nil"/>
              <w:left w:val="nil"/>
              <w:bottom w:val="nil"/>
              <w:right w:val="nil"/>
            </w:tcBorders>
            <w:shd w:val="clear" w:color="auto" w:fill="auto"/>
            <w:noWrap/>
            <w:vAlign w:val="bottom"/>
            <w:hideMark/>
          </w:tcPr>
          <w:p w14:paraId="795DD822"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823"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82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825"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826"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82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828" w14:textId="77777777" w:rsidR="009E2845" w:rsidRPr="00A35703" w:rsidRDefault="00027761">
            <w:pPr>
              <w:spacing w:after="0"/>
              <w:rPr>
                <w:rFonts w:ascii="Times New Roman" w:eastAsia="Times New Roman" w:hAnsi="Times New Roman" w:cs="Times New Roman"/>
                <w:sz w:val="20"/>
              </w:rPr>
            </w:pPr>
          </w:p>
        </w:tc>
      </w:tr>
      <w:tr w:rsidR="00B01EFE" w14:paraId="795DD82D" w14:textId="77777777">
        <w:trPr>
          <w:trHeight w:val="300"/>
        </w:trPr>
        <w:tc>
          <w:tcPr>
            <w:tcW w:w="1301" w:type="dxa"/>
            <w:tcBorders>
              <w:top w:val="nil"/>
              <w:left w:val="nil"/>
              <w:bottom w:val="nil"/>
              <w:right w:val="nil"/>
            </w:tcBorders>
            <w:shd w:val="clear" w:color="auto" w:fill="auto"/>
            <w:noWrap/>
            <w:vAlign w:val="bottom"/>
            <w:hideMark/>
          </w:tcPr>
          <w:p w14:paraId="795DD82A"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82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72 ως έχει   ΔΕΚΤΟ ΚΑΤΑ ΠΛΕΙΟΨΗΦΙΑ</w:t>
            </w:r>
          </w:p>
        </w:tc>
        <w:tc>
          <w:tcPr>
            <w:tcW w:w="1072" w:type="dxa"/>
            <w:tcBorders>
              <w:top w:val="nil"/>
              <w:left w:val="nil"/>
              <w:bottom w:val="nil"/>
              <w:right w:val="nil"/>
            </w:tcBorders>
            <w:shd w:val="clear" w:color="auto" w:fill="auto"/>
            <w:noWrap/>
            <w:vAlign w:val="bottom"/>
            <w:hideMark/>
          </w:tcPr>
          <w:p w14:paraId="795DD82C" w14:textId="77777777" w:rsidR="009E2845" w:rsidRPr="00A35703" w:rsidRDefault="00027761">
            <w:pPr>
              <w:spacing w:after="0"/>
              <w:rPr>
                <w:rFonts w:ascii="Calibri" w:eastAsia="Times New Roman" w:hAnsi="Calibri" w:cs="Times New Roman"/>
                <w:color w:val="000000"/>
                <w:sz w:val="22"/>
                <w:szCs w:val="22"/>
              </w:rPr>
            </w:pPr>
          </w:p>
        </w:tc>
      </w:tr>
      <w:tr w:rsidR="00B01EFE" w14:paraId="795DD835" w14:textId="77777777">
        <w:trPr>
          <w:trHeight w:val="300"/>
        </w:trPr>
        <w:tc>
          <w:tcPr>
            <w:tcW w:w="1301" w:type="dxa"/>
            <w:tcBorders>
              <w:top w:val="nil"/>
              <w:left w:val="nil"/>
              <w:bottom w:val="nil"/>
              <w:right w:val="nil"/>
            </w:tcBorders>
            <w:shd w:val="clear" w:color="auto" w:fill="auto"/>
            <w:noWrap/>
            <w:vAlign w:val="bottom"/>
            <w:hideMark/>
          </w:tcPr>
          <w:p w14:paraId="795DD82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82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83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83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83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83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834" w14:textId="77777777" w:rsidR="009E2845" w:rsidRPr="00A35703" w:rsidRDefault="00027761">
            <w:pPr>
              <w:spacing w:after="0"/>
              <w:rPr>
                <w:rFonts w:ascii="Times New Roman" w:eastAsia="Times New Roman" w:hAnsi="Times New Roman" w:cs="Times New Roman"/>
                <w:sz w:val="20"/>
              </w:rPr>
            </w:pPr>
          </w:p>
        </w:tc>
      </w:tr>
      <w:tr w:rsidR="00B01EFE" w14:paraId="795DD83D" w14:textId="77777777">
        <w:trPr>
          <w:trHeight w:val="300"/>
        </w:trPr>
        <w:tc>
          <w:tcPr>
            <w:tcW w:w="1301" w:type="dxa"/>
            <w:tcBorders>
              <w:top w:val="nil"/>
              <w:left w:val="nil"/>
              <w:bottom w:val="nil"/>
              <w:right w:val="nil"/>
            </w:tcBorders>
            <w:shd w:val="clear" w:color="auto" w:fill="auto"/>
            <w:noWrap/>
            <w:vAlign w:val="bottom"/>
            <w:hideMark/>
          </w:tcPr>
          <w:p w14:paraId="795DD83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83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83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83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83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83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83C" w14:textId="77777777" w:rsidR="009E2845" w:rsidRPr="00A35703" w:rsidRDefault="00027761">
            <w:pPr>
              <w:spacing w:after="0"/>
              <w:rPr>
                <w:rFonts w:ascii="Times New Roman" w:eastAsia="Times New Roman" w:hAnsi="Times New Roman" w:cs="Times New Roman"/>
                <w:sz w:val="20"/>
              </w:rPr>
            </w:pPr>
          </w:p>
        </w:tc>
      </w:tr>
      <w:tr w:rsidR="00B01EFE" w14:paraId="795DD845" w14:textId="77777777">
        <w:trPr>
          <w:trHeight w:val="300"/>
        </w:trPr>
        <w:tc>
          <w:tcPr>
            <w:tcW w:w="1301" w:type="dxa"/>
            <w:tcBorders>
              <w:top w:val="nil"/>
              <w:left w:val="nil"/>
              <w:bottom w:val="nil"/>
              <w:right w:val="nil"/>
            </w:tcBorders>
            <w:shd w:val="clear" w:color="auto" w:fill="auto"/>
            <w:noWrap/>
            <w:vAlign w:val="bottom"/>
            <w:hideMark/>
          </w:tcPr>
          <w:p w14:paraId="795DD83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83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84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84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84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84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844" w14:textId="77777777" w:rsidR="009E2845" w:rsidRPr="00A35703" w:rsidRDefault="00027761">
            <w:pPr>
              <w:spacing w:after="0"/>
              <w:rPr>
                <w:rFonts w:ascii="Times New Roman" w:eastAsia="Times New Roman" w:hAnsi="Times New Roman" w:cs="Times New Roman"/>
                <w:sz w:val="20"/>
              </w:rPr>
            </w:pPr>
          </w:p>
        </w:tc>
      </w:tr>
      <w:tr w:rsidR="00B01EFE" w14:paraId="795DD84D" w14:textId="77777777">
        <w:trPr>
          <w:trHeight w:val="300"/>
        </w:trPr>
        <w:tc>
          <w:tcPr>
            <w:tcW w:w="1301" w:type="dxa"/>
            <w:tcBorders>
              <w:top w:val="nil"/>
              <w:left w:val="nil"/>
              <w:bottom w:val="nil"/>
              <w:right w:val="nil"/>
            </w:tcBorders>
            <w:shd w:val="clear" w:color="auto" w:fill="auto"/>
            <w:noWrap/>
            <w:vAlign w:val="bottom"/>
            <w:hideMark/>
          </w:tcPr>
          <w:p w14:paraId="795DD84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84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84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84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84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84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84C" w14:textId="77777777" w:rsidR="009E2845" w:rsidRPr="00A35703" w:rsidRDefault="00027761">
            <w:pPr>
              <w:spacing w:after="0"/>
              <w:rPr>
                <w:rFonts w:ascii="Times New Roman" w:eastAsia="Times New Roman" w:hAnsi="Times New Roman" w:cs="Times New Roman"/>
                <w:sz w:val="20"/>
              </w:rPr>
            </w:pPr>
          </w:p>
        </w:tc>
      </w:tr>
      <w:tr w:rsidR="00B01EFE" w14:paraId="795DD855" w14:textId="77777777">
        <w:trPr>
          <w:trHeight w:val="300"/>
        </w:trPr>
        <w:tc>
          <w:tcPr>
            <w:tcW w:w="1301" w:type="dxa"/>
            <w:tcBorders>
              <w:top w:val="nil"/>
              <w:left w:val="nil"/>
              <w:bottom w:val="nil"/>
              <w:right w:val="nil"/>
            </w:tcBorders>
            <w:shd w:val="clear" w:color="auto" w:fill="auto"/>
            <w:noWrap/>
            <w:vAlign w:val="bottom"/>
            <w:hideMark/>
          </w:tcPr>
          <w:p w14:paraId="795DD84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84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85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85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85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85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854" w14:textId="77777777" w:rsidR="009E2845" w:rsidRPr="00A35703" w:rsidRDefault="00027761">
            <w:pPr>
              <w:spacing w:after="0"/>
              <w:rPr>
                <w:rFonts w:ascii="Times New Roman" w:eastAsia="Times New Roman" w:hAnsi="Times New Roman" w:cs="Times New Roman"/>
                <w:sz w:val="20"/>
              </w:rPr>
            </w:pPr>
          </w:p>
        </w:tc>
      </w:tr>
      <w:tr w:rsidR="00B01EFE" w14:paraId="795DD85D" w14:textId="77777777">
        <w:trPr>
          <w:trHeight w:val="300"/>
        </w:trPr>
        <w:tc>
          <w:tcPr>
            <w:tcW w:w="1301" w:type="dxa"/>
            <w:tcBorders>
              <w:top w:val="nil"/>
              <w:left w:val="nil"/>
              <w:bottom w:val="nil"/>
              <w:right w:val="nil"/>
            </w:tcBorders>
            <w:shd w:val="clear" w:color="auto" w:fill="auto"/>
            <w:noWrap/>
            <w:vAlign w:val="bottom"/>
            <w:hideMark/>
          </w:tcPr>
          <w:p w14:paraId="795DD85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85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85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85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85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85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85C" w14:textId="77777777" w:rsidR="009E2845" w:rsidRPr="00A35703" w:rsidRDefault="00027761">
            <w:pPr>
              <w:spacing w:after="0"/>
              <w:rPr>
                <w:rFonts w:ascii="Times New Roman" w:eastAsia="Times New Roman" w:hAnsi="Times New Roman" w:cs="Times New Roman"/>
                <w:sz w:val="20"/>
              </w:rPr>
            </w:pPr>
          </w:p>
        </w:tc>
      </w:tr>
      <w:tr w:rsidR="00B01EFE" w14:paraId="795DD865" w14:textId="77777777">
        <w:trPr>
          <w:trHeight w:val="300"/>
        </w:trPr>
        <w:tc>
          <w:tcPr>
            <w:tcW w:w="1301" w:type="dxa"/>
            <w:tcBorders>
              <w:top w:val="nil"/>
              <w:left w:val="nil"/>
              <w:bottom w:val="nil"/>
              <w:right w:val="nil"/>
            </w:tcBorders>
            <w:shd w:val="clear" w:color="auto" w:fill="auto"/>
            <w:noWrap/>
            <w:vAlign w:val="bottom"/>
            <w:hideMark/>
          </w:tcPr>
          <w:p w14:paraId="795DD85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85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86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86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86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86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864" w14:textId="77777777" w:rsidR="009E2845" w:rsidRPr="00A35703" w:rsidRDefault="00027761">
            <w:pPr>
              <w:spacing w:after="0"/>
              <w:rPr>
                <w:rFonts w:ascii="Times New Roman" w:eastAsia="Times New Roman" w:hAnsi="Times New Roman" w:cs="Times New Roman"/>
                <w:sz w:val="20"/>
              </w:rPr>
            </w:pPr>
          </w:p>
        </w:tc>
      </w:tr>
      <w:tr w:rsidR="00B01EFE" w14:paraId="795DD86C" w14:textId="77777777">
        <w:trPr>
          <w:trHeight w:val="300"/>
        </w:trPr>
        <w:tc>
          <w:tcPr>
            <w:tcW w:w="3218" w:type="dxa"/>
            <w:gridSpan w:val="2"/>
            <w:tcBorders>
              <w:top w:val="nil"/>
              <w:left w:val="nil"/>
              <w:bottom w:val="nil"/>
              <w:right w:val="nil"/>
            </w:tcBorders>
            <w:shd w:val="clear" w:color="auto" w:fill="auto"/>
            <w:noWrap/>
            <w:vAlign w:val="bottom"/>
            <w:hideMark/>
          </w:tcPr>
          <w:p w14:paraId="795DD86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867"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86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86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86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86B" w14:textId="77777777" w:rsidR="009E2845" w:rsidRPr="00A35703" w:rsidRDefault="00027761">
            <w:pPr>
              <w:spacing w:after="0"/>
              <w:rPr>
                <w:rFonts w:ascii="Times New Roman" w:eastAsia="Times New Roman" w:hAnsi="Times New Roman" w:cs="Times New Roman"/>
                <w:sz w:val="20"/>
              </w:rPr>
            </w:pPr>
          </w:p>
        </w:tc>
      </w:tr>
      <w:tr w:rsidR="00B01EFE" w14:paraId="795DD874" w14:textId="77777777">
        <w:trPr>
          <w:trHeight w:val="300"/>
        </w:trPr>
        <w:tc>
          <w:tcPr>
            <w:tcW w:w="1301" w:type="dxa"/>
            <w:tcBorders>
              <w:top w:val="nil"/>
              <w:left w:val="nil"/>
              <w:bottom w:val="nil"/>
              <w:right w:val="nil"/>
            </w:tcBorders>
            <w:shd w:val="clear" w:color="auto" w:fill="auto"/>
            <w:noWrap/>
            <w:vAlign w:val="bottom"/>
            <w:hideMark/>
          </w:tcPr>
          <w:p w14:paraId="795DD86D"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86E"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86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870"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871"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87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873" w14:textId="77777777" w:rsidR="009E2845" w:rsidRPr="00A35703" w:rsidRDefault="00027761">
            <w:pPr>
              <w:spacing w:after="0"/>
              <w:rPr>
                <w:rFonts w:ascii="Times New Roman" w:eastAsia="Times New Roman" w:hAnsi="Times New Roman" w:cs="Times New Roman"/>
                <w:sz w:val="20"/>
              </w:rPr>
            </w:pPr>
          </w:p>
        </w:tc>
      </w:tr>
      <w:tr w:rsidR="00B01EFE" w14:paraId="795DD878" w14:textId="77777777">
        <w:trPr>
          <w:trHeight w:val="300"/>
        </w:trPr>
        <w:tc>
          <w:tcPr>
            <w:tcW w:w="1301" w:type="dxa"/>
            <w:tcBorders>
              <w:top w:val="nil"/>
              <w:left w:val="nil"/>
              <w:bottom w:val="nil"/>
              <w:right w:val="nil"/>
            </w:tcBorders>
            <w:shd w:val="clear" w:color="auto" w:fill="auto"/>
            <w:noWrap/>
            <w:vAlign w:val="bottom"/>
            <w:hideMark/>
          </w:tcPr>
          <w:p w14:paraId="795DD875"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87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73 ως έχει   ΔΕΚΤΟ ΚΑΤΑ ΠΛΕΙΟΨΗΦΙΑ</w:t>
            </w:r>
          </w:p>
        </w:tc>
        <w:tc>
          <w:tcPr>
            <w:tcW w:w="1072" w:type="dxa"/>
            <w:tcBorders>
              <w:top w:val="nil"/>
              <w:left w:val="nil"/>
              <w:bottom w:val="nil"/>
              <w:right w:val="nil"/>
            </w:tcBorders>
            <w:shd w:val="clear" w:color="auto" w:fill="auto"/>
            <w:noWrap/>
            <w:vAlign w:val="bottom"/>
            <w:hideMark/>
          </w:tcPr>
          <w:p w14:paraId="795DD877" w14:textId="77777777" w:rsidR="009E2845" w:rsidRPr="00A35703" w:rsidRDefault="00027761">
            <w:pPr>
              <w:spacing w:after="0"/>
              <w:rPr>
                <w:rFonts w:ascii="Calibri" w:eastAsia="Times New Roman" w:hAnsi="Calibri" w:cs="Times New Roman"/>
                <w:color w:val="000000"/>
                <w:sz w:val="22"/>
                <w:szCs w:val="22"/>
              </w:rPr>
            </w:pPr>
          </w:p>
        </w:tc>
      </w:tr>
      <w:tr w:rsidR="00B01EFE" w14:paraId="795DD880" w14:textId="77777777">
        <w:trPr>
          <w:trHeight w:val="300"/>
        </w:trPr>
        <w:tc>
          <w:tcPr>
            <w:tcW w:w="1301" w:type="dxa"/>
            <w:tcBorders>
              <w:top w:val="nil"/>
              <w:left w:val="nil"/>
              <w:bottom w:val="nil"/>
              <w:right w:val="nil"/>
            </w:tcBorders>
            <w:shd w:val="clear" w:color="auto" w:fill="auto"/>
            <w:noWrap/>
            <w:vAlign w:val="bottom"/>
            <w:hideMark/>
          </w:tcPr>
          <w:p w14:paraId="795DD87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87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87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87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87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87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87F" w14:textId="77777777" w:rsidR="009E2845" w:rsidRPr="00A35703" w:rsidRDefault="00027761">
            <w:pPr>
              <w:spacing w:after="0"/>
              <w:rPr>
                <w:rFonts w:ascii="Times New Roman" w:eastAsia="Times New Roman" w:hAnsi="Times New Roman" w:cs="Times New Roman"/>
                <w:sz w:val="20"/>
              </w:rPr>
            </w:pPr>
          </w:p>
        </w:tc>
      </w:tr>
      <w:tr w:rsidR="00B01EFE" w14:paraId="795DD888" w14:textId="77777777">
        <w:trPr>
          <w:trHeight w:val="300"/>
        </w:trPr>
        <w:tc>
          <w:tcPr>
            <w:tcW w:w="1301" w:type="dxa"/>
            <w:tcBorders>
              <w:top w:val="nil"/>
              <w:left w:val="nil"/>
              <w:bottom w:val="nil"/>
              <w:right w:val="nil"/>
            </w:tcBorders>
            <w:shd w:val="clear" w:color="auto" w:fill="auto"/>
            <w:noWrap/>
            <w:vAlign w:val="bottom"/>
            <w:hideMark/>
          </w:tcPr>
          <w:p w14:paraId="795DD88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88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88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88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88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88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887" w14:textId="77777777" w:rsidR="009E2845" w:rsidRPr="00A35703" w:rsidRDefault="00027761">
            <w:pPr>
              <w:spacing w:after="0"/>
              <w:rPr>
                <w:rFonts w:ascii="Times New Roman" w:eastAsia="Times New Roman" w:hAnsi="Times New Roman" w:cs="Times New Roman"/>
                <w:sz w:val="20"/>
              </w:rPr>
            </w:pPr>
          </w:p>
        </w:tc>
      </w:tr>
      <w:tr w:rsidR="00B01EFE" w14:paraId="795DD890" w14:textId="77777777">
        <w:trPr>
          <w:trHeight w:val="300"/>
        </w:trPr>
        <w:tc>
          <w:tcPr>
            <w:tcW w:w="1301" w:type="dxa"/>
            <w:tcBorders>
              <w:top w:val="nil"/>
              <w:left w:val="nil"/>
              <w:bottom w:val="nil"/>
              <w:right w:val="nil"/>
            </w:tcBorders>
            <w:shd w:val="clear" w:color="auto" w:fill="auto"/>
            <w:noWrap/>
            <w:vAlign w:val="bottom"/>
            <w:hideMark/>
          </w:tcPr>
          <w:p w14:paraId="795DD88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88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88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88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88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88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88F" w14:textId="77777777" w:rsidR="009E2845" w:rsidRPr="00A35703" w:rsidRDefault="00027761">
            <w:pPr>
              <w:spacing w:after="0"/>
              <w:rPr>
                <w:rFonts w:ascii="Times New Roman" w:eastAsia="Times New Roman" w:hAnsi="Times New Roman" w:cs="Times New Roman"/>
                <w:sz w:val="20"/>
              </w:rPr>
            </w:pPr>
          </w:p>
        </w:tc>
      </w:tr>
      <w:tr w:rsidR="00B01EFE" w14:paraId="795DD898" w14:textId="77777777">
        <w:trPr>
          <w:trHeight w:val="300"/>
        </w:trPr>
        <w:tc>
          <w:tcPr>
            <w:tcW w:w="1301" w:type="dxa"/>
            <w:tcBorders>
              <w:top w:val="nil"/>
              <w:left w:val="nil"/>
              <w:bottom w:val="nil"/>
              <w:right w:val="nil"/>
            </w:tcBorders>
            <w:shd w:val="clear" w:color="auto" w:fill="auto"/>
            <w:noWrap/>
            <w:vAlign w:val="bottom"/>
            <w:hideMark/>
          </w:tcPr>
          <w:p w14:paraId="795DD89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89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89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89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89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89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897" w14:textId="77777777" w:rsidR="009E2845" w:rsidRPr="00A35703" w:rsidRDefault="00027761">
            <w:pPr>
              <w:spacing w:after="0"/>
              <w:rPr>
                <w:rFonts w:ascii="Times New Roman" w:eastAsia="Times New Roman" w:hAnsi="Times New Roman" w:cs="Times New Roman"/>
                <w:sz w:val="20"/>
              </w:rPr>
            </w:pPr>
          </w:p>
        </w:tc>
      </w:tr>
      <w:tr w:rsidR="00B01EFE" w14:paraId="795DD8A0" w14:textId="77777777">
        <w:trPr>
          <w:trHeight w:val="300"/>
        </w:trPr>
        <w:tc>
          <w:tcPr>
            <w:tcW w:w="1301" w:type="dxa"/>
            <w:tcBorders>
              <w:top w:val="nil"/>
              <w:left w:val="nil"/>
              <w:bottom w:val="nil"/>
              <w:right w:val="nil"/>
            </w:tcBorders>
            <w:shd w:val="clear" w:color="auto" w:fill="auto"/>
            <w:noWrap/>
            <w:vAlign w:val="bottom"/>
            <w:hideMark/>
          </w:tcPr>
          <w:p w14:paraId="795DD89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89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89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89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89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89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89F" w14:textId="77777777" w:rsidR="009E2845" w:rsidRPr="00A35703" w:rsidRDefault="00027761">
            <w:pPr>
              <w:spacing w:after="0"/>
              <w:rPr>
                <w:rFonts w:ascii="Times New Roman" w:eastAsia="Times New Roman" w:hAnsi="Times New Roman" w:cs="Times New Roman"/>
                <w:sz w:val="20"/>
              </w:rPr>
            </w:pPr>
          </w:p>
        </w:tc>
      </w:tr>
      <w:tr w:rsidR="00B01EFE" w14:paraId="795DD8A8" w14:textId="77777777">
        <w:trPr>
          <w:trHeight w:val="300"/>
        </w:trPr>
        <w:tc>
          <w:tcPr>
            <w:tcW w:w="1301" w:type="dxa"/>
            <w:tcBorders>
              <w:top w:val="nil"/>
              <w:left w:val="nil"/>
              <w:bottom w:val="nil"/>
              <w:right w:val="nil"/>
            </w:tcBorders>
            <w:shd w:val="clear" w:color="auto" w:fill="auto"/>
            <w:noWrap/>
            <w:vAlign w:val="bottom"/>
            <w:hideMark/>
          </w:tcPr>
          <w:p w14:paraId="795DD8A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8A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8A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8A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8A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8A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8A7" w14:textId="77777777" w:rsidR="009E2845" w:rsidRPr="00A35703" w:rsidRDefault="00027761">
            <w:pPr>
              <w:spacing w:after="0"/>
              <w:rPr>
                <w:rFonts w:ascii="Times New Roman" w:eastAsia="Times New Roman" w:hAnsi="Times New Roman" w:cs="Times New Roman"/>
                <w:sz w:val="20"/>
              </w:rPr>
            </w:pPr>
          </w:p>
        </w:tc>
      </w:tr>
      <w:tr w:rsidR="00B01EFE" w14:paraId="795DD8B0" w14:textId="77777777">
        <w:trPr>
          <w:trHeight w:val="300"/>
        </w:trPr>
        <w:tc>
          <w:tcPr>
            <w:tcW w:w="1301" w:type="dxa"/>
            <w:tcBorders>
              <w:top w:val="nil"/>
              <w:left w:val="nil"/>
              <w:bottom w:val="nil"/>
              <w:right w:val="nil"/>
            </w:tcBorders>
            <w:shd w:val="clear" w:color="auto" w:fill="auto"/>
            <w:noWrap/>
            <w:vAlign w:val="bottom"/>
            <w:hideMark/>
          </w:tcPr>
          <w:p w14:paraId="795DD8A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8A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8A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8A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8A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8A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8AF" w14:textId="77777777" w:rsidR="009E2845" w:rsidRPr="00A35703" w:rsidRDefault="00027761">
            <w:pPr>
              <w:spacing w:after="0"/>
              <w:rPr>
                <w:rFonts w:ascii="Times New Roman" w:eastAsia="Times New Roman" w:hAnsi="Times New Roman" w:cs="Times New Roman"/>
                <w:sz w:val="20"/>
              </w:rPr>
            </w:pPr>
          </w:p>
        </w:tc>
      </w:tr>
      <w:tr w:rsidR="00B01EFE" w14:paraId="795DD8B7" w14:textId="77777777">
        <w:trPr>
          <w:trHeight w:val="300"/>
        </w:trPr>
        <w:tc>
          <w:tcPr>
            <w:tcW w:w="3218" w:type="dxa"/>
            <w:gridSpan w:val="2"/>
            <w:tcBorders>
              <w:top w:val="nil"/>
              <w:left w:val="nil"/>
              <w:bottom w:val="nil"/>
              <w:right w:val="nil"/>
            </w:tcBorders>
            <w:shd w:val="clear" w:color="auto" w:fill="auto"/>
            <w:noWrap/>
            <w:vAlign w:val="bottom"/>
            <w:hideMark/>
          </w:tcPr>
          <w:p w14:paraId="795DD8B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8B2"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8B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8B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8B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8B6" w14:textId="77777777" w:rsidR="009E2845" w:rsidRPr="00A35703" w:rsidRDefault="00027761">
            <w:pPr>
              <w:spacing w:after="0"/>
              <w:rPr>
                <w:rFonts w:ascii="Times New Roman" w:eastAsia="Times New Roman" w:hAnsi="Times New Roman" w:cs="Times New Roman"/>
                <w:sz w:val="20"/>
              </w:rPr>
            </w:pPr>
          </w:p>
        </w:tc>
      </w:tr>
      <w:tr w:rsidR="00B01EFE" w14:paraId="795DD8BF" w14:textId="77777777">
        <w:trPr>
          <w:trHeight w:val="300"/>
        </w:trPr>
        <w:tc>
          <w:tcPr>
            <w:tcW w:w="1301" w:type="dxa"/>
            <w:tcBorders>
              <w:top w:val="nil"/>
              <w:left w:val="nil"/>
              <w:bottom w:val="nil"/>
              <w:right w:val="nil"/>
            </w:tcBorders>
            <w:shd w:val="clear" w:color="auto" w:fill="auto"/>
            <w:noWrap/>
            <w:vAlign w:val="bottom"/>
            <w:hideMark/>
          </w:tcPr>
          <w:p w14:paraId="795DD8B8"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8B9"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8B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8BB"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8BC"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8B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8BE" w14:textId="77777777" w:rsidR="009E2845" w:rsidRPr="00A35703" w:rsidRDefault="00027761">
            <w:pPr>
              <w:spacing w:after="0"/>
              <w:rPr>
                <w:rFonts w:ascii="Times New Roman" w:eastAsia="Times New Roman" w:hAnsi="Times New Roman" w:cs="Times New Roman"/>
                <w:sz w:val="20"/>
              </w:rPr>
            </w:pPr>
          </w:p>
        </w:tc>
      </w:tr>
      <w:tr w:rsidR="00B01EFE" w14:paraId="795DD8C3" w14:textId="77777777">
        <w:trPr>
          <w:trHeight w:val="300"/>
        </w:trPr>
        <w:tc>
          <w:tcPr>
            <w:tcW w:w="1301" w:type="dxa"/>
            <w:tcBorders>
              <w:top w:val="nil"/>
              <w:left w:val="nil"/>
              <w:bottom w:val="nil"/>
              <w:right w:val="nil"/>
            </w:tcBorders>
            <w:shd w:val="clear" w:color="auto" w:fill="auto"/>
            <w:noWrap/>
            <w:vAlign w:val="bottom"/>
            <w:hideMark/>
          </w:tcPr>
          <w:p w14:paraId="795DD8C0"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8C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74 όπως τροπ.   ΔΕΚΤΟ ΚΑΤΑ ΠΛΕΙΟΨΗΦΙΑ</w:t>
            </w:r>
          </w:p>
        </w:tc>
        <w:tc>
          <w:tcPr>
            <w:tcW w:w="1072" w:type="dxa"/>
            <w:tcBorders>
              <w:top w:val="nil"/>
              <w:left w:val="nil"/>
              <w:bottom w:val="nil"/>
              <w:right w:val="nil"/>
            </w:tcBorders>
            <w:shd w:val="clear" w:color="auto" w:fill="auto"/>
            <w:noWrap/>
            <w:vAlign w:val="bottom"/>
            <w:hideMark/>
          </w:tcPr>
          <w:p w14:paraId="795DD8C2" w14:textId="77777777" w:rsidR="009E2845" w:rsidRPr="00A35703" w:rsidRDefault="00027761">
            <w:pPr>
              <w:spacing w:after="0"/>
              <w:rPr>
                <w:rFonts w:ascii="Calibri" w:eastAsia="Times New Roman" w:hAnsi="Calibri" w:cs="Times New Roman"/>
                <w:color w:val="000000"/>
                <w:sz w:val="22"/>
                <w:szCs w:val="22"/>
              </w:rPr>
            </w:pPr>
          </w:p>
        </w:tc>
      </w:tr>
      <w:tr w:rsidR="00B01EFE" w14:paraId="795DD8CB" w14:textId="77777777">
        <w:trPr>
          <w:trHeight w:val="300"/>
        </w:trPr>
        <w:tc>
          <w:tcPr>
            <w:tcW w:w="1301" w:type="dxa"/>
            <w:tcBorders>
              <w:top w:val="nil"/>
              <w:left w:val="nil"/>
              <w:bottom w:val="nil"/>
              <w:right w:val="nil"/>
            </w:tcBorders>
            <w:shd w:val="clear" w:color="auto" w:fill="auto"/>
            <w:noWrap/>
            <w:vAlign w:val="bottom"/>
            <w:hideMark/>
          </w:tcPr>
          <w:p w14:paraId="795DD8C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8C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8C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8C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8C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8C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8CA" w14:textId="77777777" w:rsidR="009E2845" w:rsidRPr="00A35703" w:rsidRDefault="00027761">
            <w:pPr>
              <w:spacing w:after="0"/>
              <w:rPr>
                <w:rFonts w:ascii="Times New Roman" w:eastAsia="Times New Roman" w:hAnsi="Times New Roman" w:cs="Times New Roman"/>
                <w:sz w:val="20"/>
              </w:rPr>
            </w:pPr>
          </w:p>
        </w:tc>
      </w:tr>
      <w:tr w:rsidR="00B01EFE" w14:paraId="795DD8D3" w14:textId="77777777">
        <w:trPr>
          <w:trHeight w:val="300"/>
        </w:trPr>
        <w:tc>
          <w:tcPr>
            <w:tcW w:w="1301" w:type="dxa"/>
            <w:tcBorders>
              <w:top w:val="nil"/>
              <w:left w:val="nil"/>
              <w:bottom w:val="nil"/>
              <w:right w:val="nil"/>
            </w:tcBorders>
            <w:shd w:val="clear" w:color="auto" w:fill="auto"/>
            <w:noWrap/>
            <w:vAlign w:val="bottom"/>
            <w:hideMark/>
          </w:tcPr>
          <w:p w14:paraId="795DD8C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8C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8C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8C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8D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8D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8D2" w14:textId="77777777" w:rsidR="009E2845" w:rsidRPr="00A35703" w:rsidRDefault="00027761">
            <w:pPr>
              <w:spacing w:after="0"/>
              <w:rPr>
                <w:rFonts w:ascii="Times New Roman" w:eastAsia="Times New Roman" w:hAnsi="Times New Roman" w:cs="Times New Roman"/>
                <w:sz w:val="20"/>
              </w:rPr>
            </w:pPr>
          </w:p>
        </w:tc>
      </w:tr>
      <w:tr w:rsidR="00B01EFE" w14:paraId="795DD8DB" w14:textId="77777777">
        <w:trPr>
          <w:trHeight w:val="300"/>
        </w:trPr>
        <w:tc>
          <w:tcPr>
            <w:tcW w:w="1301" w:type="dxa"/>
            <w:tcBorders>
              <w:top w:val="nil"/>
              <w:left w:val="nil"/>
              <w:bottom w:val="nil"/>
              <w:right w:val="nil"/>
            </w:tcBorders>
            <w:shd w:val="clear" w:color="auto" w:fill="auto"/>
            <w:noWrap/>
            <w:vAlign w:val="bottom"/>
            <w:hideMark/>
          </w:tcPr>
          <w:p w14:paraId="795DD8D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8D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8D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8D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8D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8D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8DA" w14:textId="77777777" w:rsidR="009E2845" w:rsidRPr="00A35703" w:rsidRDefault="00027761">
            <w:pPr>
              <w:spacing w:after="0"/>
              <w:rPr>
                <w:rFonts w:ascii="Times New Roman" w:eastAsia="Times New Roman" w:hAnsi="Times New Roman" w:cs="Times New Roman"/>
                <w:sz w:val="20"/>
              </w:rPr>
            </w:pPr>
          </w:p>
        </w:tc>
      </w:tr>
      <w:tr w:rsidR="00B01EFE" w14:paraId="795DD8E3" w14:textId="77777777">
        <w:trPr>
          <w:trHeight w:val="300"/>
        </w:trPr>
        <w:tc>
          <w:tcPr>
            <w:tcW w:w="1301" w:type="dxa"/>
            <w:tcBorders>
              <w:top w:val="nil"/>
              <w:left w:val="nil"/>
              <w:bottom w:val="nil"/>
              <w:right w:val="nil"/>
            </w:tcBorders>
            <w:shd w:val="clear" w:color="auto" w:fill="auto"/>
            <w:noWrap/>
            <w:vAlign w:val="bottom"/>
            <w:hideMark/>
          </w:tcPr>
          <w:p w14:paraId="795DD8D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8D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8D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8D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8E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8E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8E2" w14:textId="77777777" w:rsidR="009E2845" w:rsidRPr="00A35703" w:rsidRDefault="00027761">
            <w:pPr>
              <w:spacing w:after="0"/>
              <w:rPr>
                <w:rFonts w:ascii="Times New Roman" w:eastAsia="Times New Roman" w:hAnsi="Times New Roman" w:cs="Times New Roman"/>
                <w:sz w:val="20"/>
              </w:rPr>
            </w:pPr>
          </w:p>
        </w:tc>
      </w:tr>
      <w:tr w:rsidR="00B01EFE" w14:paraId="795DD8EB" w14:textId="77777777">
        <w:trPr>
          <w:trHeight w:val="300"/>
        </w:trPr>
        <w:tc>
          <w:tcPr>
            <w:tcW w:w="1301" w:type="dxa"/>
            <w:tcBorders>
              <w:top w:val="nil"/>
              <w:left w:val="nil"/>
              <w:bottom w:val="nil"/>
              <w:right w:val="nil"/>
            </w:tcBorders>
            <w:shd w:val="clear" w:color="auto" w:fill="auto"/>
            <w:noWrap/>
            <w:vAlign w:val="bottom"/>
            <w:hideMark/>
          </w:tcPr>
          <w:p w14:paraId="795DD8E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8E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8E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8E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8E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8E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8EA" w14:textId="77777777" w:rsidR="009E2845" w:rsidRPr="00A35703" w:rsidRDefault="00027761">
            <w:pPr>
              <w:spacing w:after="0"/>
              <w:rPr>
                <w:rFonts w:ascii="Times New Roman" w:eastAsia="Times New Roman" w:hAnsi="Times New Roman" w:cs="Times New Roman"/>
                <w:sz w:val="20"/>
              </w:rPr>
            </w:pPr>
          </w:p>
        </w:tc>
      </w:tr>
      <w:tr w:rsidR="00B01EFE" w14:paraId="795DD8F3" w14:textId="77777777">
        <w:trPr>
          <w:trHeight w:val="300"/>
        </w:trPr>
        <w:tc>
          <w:tcPr>
            <w:tcW w:w="1301" w:type="dxa"/>
            <w:tcBorders>
              <w:top w:val="nil"/>
              <w:left w:val="nil"/>
              <w:bottom w:val="nil"/>
              <w:right w:val="nil"/>
            </w:tcBorders>
            <w:shd w:val="clear" w:color="auto" w:fill="auto"/>
            <w:noWrap/>
            <w:vAlign w:val="bottom"/>
            <w:hideMark/>
          </w:tcPr>
          <w:p w14:paraId="795DD8E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8E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8E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8E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8F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8F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8F2" w14:textId="77777777" w:rsidR="009E2845" w:rsidRPr="00A35703" w:rsidRDefault="00027761">
            <w:pPr>
              <w:spacing w:after="0"/>
              <w:rPr>
                <w:rFonts w:ascii="Times New Roman" w:eastAsia="Times New Roman" w:hAnsi="Times New Roman" w:cs="Times New Roman"/>
                <w:sz w:val="20"/>
              </w:rPr>
            </w:pPr>
          </w:p>
        </w:tc>
      </w:tr>
      <w:tr w:rsidR="00B01EFE" w14:paraId="795DD8FB" w14:textId="77777777">
        <w:trPr>
          <w:trHeight w:val="300"/>
        </w:trPr>
        <w:tc>
          <w:tcPr>
            <w:tcW w:w="1301" w:type="dxa"/>
            <w:tcBorders>
              <w:top w:val="nil"/>
              <w:left w:val="nil"/>
              <w:bottom w:val="nil"/>
              <w:right w:val="nil"/>
            </w:tcBorders>
            <w:shd w:val="clear" w:color="auto" w:fill="auto"/>
            <w:noWrap/>
            <w:vAlign w:val="bottom"/>
            <w:hideMark/>
          </w:tcPr>
          <w:p w14:paraId="795DD8F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8F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8F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8F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8F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8F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8FA" w14:textId="77777777" w:rsidR="009E2845" w:rsidRPr="00A35703" w:rsidRDefault="00027761">
            <w:pPr>
              <w:spacing w:after="0"/>
              <w:rPr>
                <w:rFonts w:ascii="Times New Roman" w:eastAsia="Times New Roman" w:hAnsi="Times New Roman" w:cs="Times New Roman"/>
                <w:sz w:val="20"/>
              </w:rPr>
            </w:pPr>
          </w:p>
        </w:tc>
      </w:tr>
      <w:tr w:rsidR="00B01EFE" w14:paraId="795DD902" w14:textId="77777777">
        <w:trPr>
          <w:trHeight w:val="300"/>
        </w:trPr>
        <w:tc>
          <w:tcPr>
            <w:tcW w:w="3218" w:type="dxa"/>
            <w:gridSpan w:val="2"/>
            <w:tcBorders>
              <w:top w:val="nil"/>
              <w:left w:val="nil"/>
              <w:bottom w:val="nil"/>
              <w:right w:val="nil"/>
            </w:tcBorders>
            <w:shd w:val="clear" w:color="auto" w:fill="auto"/>
            <w:noWrap/>
            <w:vAlign w:val="bottom"/>
            <w:hideMark/>
          </w:tcPr>
          <w:p w14:paraId="795DD8F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8FD"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8F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8F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90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901" w14:textId="77777777" w:rsidR="009E2845" w:rsidRPr="00A35703" w:rsidRDefault="00027761">
            <w:pPr>
              <w:spacing w:after="0"/>
              <w:rPr>
                <w:rFonts w:ascii="Times New Roman" w:eastAsia="Times New Roman" w:hAnsi="Times New Roman" w:cs="Times New Roman"/>
                <w:sz w:val="20"/>
              </w:rPr>
            </w:pPr>
          </w:p>
        </w:tc>
      </w:tr>
      <w:tr w:rsidR="00B01EFE" w14:paraId="795DD90A" w14:textId="77777777">
        <w:trPr>
          <w:trHeight w:val="300"/>
        </w:trPr>
        <w:tc>
          <w:tcPr>
            <w:tcW w:w="1301" w:type="dxa"/>
            <w:tcBorders>
              <w:top w:val="nil"/>
              <w:left w:val="nil"/>
              <w:bottom w:val="nil"/>
              <w:right w:val="nil"/>
            </w:tcBorders>
            <w:shd w:val="clear" w:color="auto" w:fill="auto"/>
            <w:noWrap/>
            <w:vAlign w:val="bottom"/>
            <w:hideMark/>
          </w:tcPr>
          <w:p w14:paraId="795DD903"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904"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90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906"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907"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90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909" w14:textId="77777777" w:rsidR="009E2845" w:rsidRPr="00A35703" w:rsidRDefault="00027761">
            <w:pPr>
              <w:spacing w:after="0"/>
              <w:rPr>
                <w:rFonts w:ascii="Times New Roman" w:eastAsia="Times New Roman" w:hAnsi="Times New Roman" w:cs="Times New Roman"/>
                <w:sz w:val="20"/>
              </w:rPr>
            </w:pPr>
          </w:p>
        </w:tc>
      </w:tr>
      <w:tr w:rsidR="00B01EFE" w14:paraId="795DD90E" w14:textId="77777777">
        <w:trPr>
          <w:trHeight w:val="300"/>
        </w:trPr>
        <w:tc>
          <w:tcPr>
            <w:tcW w:w="1301" w:type="dxa"/>
            <w:tcBorders>
              <w:top w:val="nil"/>
              <w:left w:val="nil"/>
              <w:bottom w:val="nil"/>
              <w:right w:val="nil"/>
            </w:tcBorders>
            <w:shd w:val="clear" w:color="auto" w:fill="auto"/>
            <w:noWrap/>
            <w:vAlign w:val="bottom"/>
            <w:hideMark/>
          </w:tcPr>
          <w:p w14:paraId="795DD90B"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90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75 ως έχει   ΔΕΚΤΟ ΚΑΤΑ ΠΛΕΙΟΨΗΦΙΑ</w:t>
            </w:r>
          </w:p>
        </w:tc>
        <w:tc>
          <w:tcPr>
            <w:tcW w:w="1072" w:type="dxa"/>
            <w:tcBorders>
              <w:top w:val="nil"/>
              <w:left w:val="nil"/>
              <w:bottom w:val="nil"/>
              <w:right w:val="nil"/>
            </w:tcBorders>
            <w:shd w:val="clear" w:color="auto" w:fill="auto"/>
            <w:noWrap/>
            <w:vAlign w:val="bottom"/>
            <w:hideMark/>
          </w:tcPr>
          <w:p w14:paraId="795DD90D" w14:textId="77777777" w:rsidR="009E2845" w:rsidRPr="00A35703" w:rsidRDefault="00027761">
            <w:pPr>
              <w:spacing w:after="0"/>
              <w:rPr>
                <w:rFonts w:ascii="Calibri" w:eastAsia="Times New Roman" w:hAnsi="Calibri" w:cs="Times New Roman"/>
                <w:color w:val="000000"/>
                <w:sz w:val="22"/>
                <w:szCs w:val="22"/>
              </w:rPr>
            </w:pPr>
          </w:p>
        </w:tc>
      </w:tr>
      <w:tr w:rsidR="00B01EFE" w14:paraId="795DD916" w14:textId="77777777">
        <w:trPr>
          <w:trHeight w:val="300"/>
        </w:trPr>
        <w:tc>
          <w:tcPr>
            <w:tcW w:w="1301" w:type="dxa"/>
            <w:tcBorders>
              <w:top w:val="nil"/>
              <w:left w:val="nil"/>
              <w:bottom w:val="nil"/>
              <w:right w:val="nil"/>
            </w:tcBorders>
            <w:shd w:val="clear" w:color="auto" w:fill="auto"/>
            <w:noWrap/>
            <w:vAlign w:val="bottom"/>
            <w:hideMark/>
          </w:tcPr>
          <w:p w14:paraId="795DD90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91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91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91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91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91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915" w14:textId="77777777" w:rsidR="009E2845" w:rsidRPr="00A35703" w:rsidRDefault="00027761">
            <w:pPr>
              <w:spacing w:after="0"/>
              <w:rPr>
                <w:rFonts w:ascii="Times New Roman" w:eastAsia="Times New Roman" w:hAnsi="Times New Roman" w:cs="Times New Roman"/>
                <w:sz w:val="20"/>
              </w:rPr>
            </w:pPr>
          </w:p>
        </w:tc>
      </w:tr>
      <w:tr w:rsidR="00B01EFE" w14:paraId="795DD91E" w14:textId="77777777">
        <w:trPr>
          <w:trHeight w:val="300"/>
        </w:trPr>
        <w:tc>
          <w:tcPr>
            <w:tcW w:w="1301" w:type="dxa"/>
            <w:tcBorders>
              <w:top w:val="nil"/>
              <w:left w:val="nil"/>
              <w:bottom w:val="nil"/>
              <w:right w:val="nil"/>
            </w:tcBorders>
            <w:shd w:val="clear" w:color="auto" w:fill="auto"/>
            <w:noWrap/>
            <w:vAlign w:val="bottom"/>
            <w:hideMark/>
          </w:tcPr>
          <w:p w14:paraId="795DD91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91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91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91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91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91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91D" w14:textId="77777777" w:rsidR="009E2845" w:rsidRPr="00A35703" w:rsidRDefault="00027761">
            <w:pPr>
              <w:spacing w:after="0"/>
              <w:rPr>
                <w:rFonts w:ascii="Times New Roman" w:eastAsia="Times New Roman" w:hAnsi="Times New Roman" w:cs="Times New Roman"/>
                <w:sz w:val="20"/>
              </w:rPr>
            </w:pPr>
          </w:p>
        </w:tc>
      </w:tr>
      <w:tr w:rsidR="00B01EFE" w14:paraId="795DD926" w14:textId="77777777">
        <w:trPr>
          <w:trHeight w:val="300"/>
        </w:trPr>
        <w:tc>
          <w:tcPr>
            <w:tcW w:w="1301" w:type="dxa"/>
            <w:tcBorders>
              <w:top w:val="nil"/>
              <w:left w:val="nil"/>
              <w:bottom w:val="nil"/>
              <w:right w:val="nil"/>
            </w:tcBorders>
            <w:shd w:val="clear" w:color="auto" w:fill="auto"/>
            <w:noWrap/>
            <w:vAlign w:val="bottom"/>
            <w:hideMark/>
          </w:tcPr>
          <w:p w14:paraId="795DD91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92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92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92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92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92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925" w14:textId="77777777" w:rsidR="009E2845" w:rsidRPr="00A35703" w:rsidRDefault="00027761">
            <w:pPr>
              <w:spacing w:after="0"/>
              <w:rPr>
                <w:rFonts w:ascii="Times New Roman" w:eastAsia="Times New Roman" w:hAnsi="Times New Roman" w:cs="Times New Roman"/>
                <w:sz w:val="20"/>
              </w:rPr>
            </w:pPr>
          </w:p>
        </w:tc>
      </w:tr>
      <w:tr w:rsidR="00B01EFE" w14:paraId="795DD92E" w14:textId="77777777">
        <w:trPr>
          <w:trHeight w:val="300"/>
        </w:trPr>
        <w:tc>
          <w:tcPr>
            <w:tcW w:w="1301" w:type="dxa"/>
            <w:tcBorders>
              <w:top w:val="nil"/>
              <w:left w:val="nil"/>
              <w:bottom w:val="nil"/>
              <w:right w:val="nil"/>
            </w:tcBorders>
            <w:shd w:val="clear" w:color="auto" w:fill="auto"/>
            <w:noWrap/>
            <w:vAlign w:val="bottom"/>
            <w:hideMark/>
          </w:tcPr>
          <w:p w14:paraId="795DD92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92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92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92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92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92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92D" w14:textId="77777777" w:rsidR="009E2845" w:rsidRPr="00A35703" w:rsidRDefault="00027761">
            <w:pPr>
              <w:spacing w:after="0"/>
              <w:rPr>
                <w:rFonts w:ascii="Times New Roman" w:eastAsia="Times New Roman" w:hAnsi="Times New Roman" w:cs="Times New Roman"/>
                <w:sz w:val="20"/>
              </w:rPr>
            </w:pPr>
          </w:p>
        </w:tc>
      </w:tr>
      <w:tr w:rsidR="00B01EFE" w14:paraId="795DD936" w14:textId="77777777">
        <w:trPr>
          <w:trHeight w:val="300"/>
        </w:trPr>
        <w:tc>
          <w:tcPr>
            <w:tcW w:w="1301" w:type="dxa"/>
            <w:tcBorders>
              <w:top w:val="nil"/>
              <w:left w:val="nil"/>
              <w:bottom w:val="nil"/>
              <w:right w:val="nil"/>
            </w:tcBorders>
            <w:shd w:val="clear" w:color="auto" w:fill="auto"/>
            <w:noWrap/>
            <w:vAlign w:val="bottom"/>
            <w:hideMark/>
          </w:tcPr>
          <w:p w14:paraId="795DD92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93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93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93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93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93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935" w14:textId="77777777" w:rsidR="009E2845" w:rsidRPr="00A35703" w:rsidRDefault="00027761">
            <w:pPr>
              <w:spacing w:after="0"/>
              <w:rPr>
                <w:rFonts w:ascii="Times New Roman" w:eastAsia="Times New Roman" w:hAnsi="Times New Roman" w:cs="Times New Roman"/>
                <w:sz w:val="20"/>
              </w:rPr>
            </w:pPr>
          </w:p>
        </w:tc>
      </w:tr>
      <w:tr w:rsidR="00B01EFE" w14:paraId="795DD93E" w14:textId="77777777">
        <w:trPr>
          <w:trHeight w:val="300"/>
        </w:trPr>
        <w:tc>
          <w:tcPr>
            <w:tcW w:w="1301" w:type="dxa"/>
            <w:tcBorders>
              <w:top w:val="nil"/>
              <w:left w:val="nil"/>
              <w:bottom w:val="nil"/>
              <w:right w:val="nil"/>
            </w:tcBorders>
            <w:shd w:val="clear" w:color="auto" w:fill="auto"/>
            <w:noWrap/>
            <w:vAlign w:val="bottom"/>
            <w:hideMark/>
          </w:tcPr>
          <w:p w14:paraId="795DD93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93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93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93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93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93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93D" w14:textId="77777777" w:rsidR="009E2845" w:rsidRPr="00A35703" w:rsidRDefault="00027761">
            <w:pPr>
              <w:spacing w:after="0"/>
              <w:rPr>
                <w:rFonts w:ascii="Times New Roman" w:eastAsia="Times New Roman" w:hAnsi="Times New Roman" w:cs="Times New Roman"/>
                <w:sz w:val="20"/>
              </w:rPr>
            </w:pPr>
          </w:p>
        </w:tc>
      </w:tr>
      <w:tr w:rsidR="00B01EFE" w14:paraId="795DD946" w14:textId="77777777">
        <w:trPr>
          <w:trHeight w:val="300"/>
        </w:trPr>
        <w:tc>
          <w:tcPr>
            <w:tcW w:w="1301" w:type="dxa"/>
            <w:tcBorders>
              <w:top w:val="nil"/>
              <w:left w:val="nil"/>
              <w:bottom w:val="nil"/>
              <w:right w:val="nil"/>
            </w:tcBorders>
            <w:shd w:val="clear" w:color="auto" w:fill="auto"/>
            <w:noWrap/>
            <w:vAlign w:val="bottom"/>
            <w:hideMark/>
          </w:tcPr>
          <w:p w14:paraId="795DD93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94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94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94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94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94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945" w14:textId="77777777" w:rsidR="009E2845" w:rsidRPr="00A35703" w:rsidRDefault="00027761">
            <w:pPr>
              <w:spacing w:after="0"/>
              <w:rPr>
                <w:rFonts w:ascii="Times New Roman" w:eastAsia="Times New Roman" w:hAnsi="Times New Roman" w:cs="Times New Roman"/>
                <w:sz w:val="20"/>
              </w:rPr>
            </w:pPr>
          </w:p>
        </w:tc>
      </w:tr>
      <w:tr w:rsidR="00B01EFE" w14:paraId="795DD94D" w14:textId="77777777">
        <w:trPr>
          <w:trHeight w:val="300"/>
        </w:trPr>
        <w:tc>
          <w:tcPr>
            <w:tcW w:w="3218" w:type="dxa"/>
            <w:gridSpan w:val="2"/>
            <w:tcBorders>
              <w:top w:val="nil"/>
              <w:left w:val="nil"/>
              <w:bottom w:val="nil"/>
              <w:right w:val="nil"/>
            </w:tcBorders>
            <w:shd w:val="clear" w:color="auto" w:fill="auto"/>
            <w:noWrap/>
            <w:vAlign w:val="bottom"/>
            <w:hideMark/>
          </w:tcPr>
          <w:p w14:paraId="795DD94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948"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94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94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94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94C" w14:textId="77777777" w:rsidR="009E2845" w:rsidRPr="00A35703" w:rsidRDefault="00027761">
            <w:pPr>
              <w:spacing w:after="0"/>
              <w:rPr>
                <w:rFonts w:ascii="Times New Roman" w:eastAsia="Times New Roman" w:hAnsi="Times New Roman" w:cs="Times New Roman"/>
                <w:sz w:val="20"/>
              </w:rPr>
            </w:pPr>
          </w:p>
        </w:tc>
      </w:tr>
      <w:tr w:rsidR="00B01EFE" w14:paraId="795DD955" w14:textId="77777777">
        <w:trPr>
          <w:trHeight w:val="300"/>
        </w:trPr>
        <w:tc>
          <w:tcPr>
            <w:tcW w:w="1301" w:type="dxa"/>
            <w:tcBorders>
              <w:top w:val="nil"/>
              <w:left w:val="nil"/>
              <w:bottom w:val="nil"/>
              <w:right w:val="nil"/>
            </w:tcBorders>
            <w:shd w:val="clear" w:color="auto" w:fill="auto"/>
            <w:noWrap/>
            <w:vAlign w:val="bottom"/>
            <w:hideMark/>
          </w:tcPr>
          <w:p w14:paraId="795DD94E"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94F"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95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951"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952"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95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954" w14:textId="77777777" w:rsidR="009E2845" w:rsidRPr="00A35703" w:rsidRDefault="00027761">
            <w:pPr>
              <w:spacing w:after="0"/>
              <w:rPr>
                <w:rFonts w:ascii="Times New Roman" w:eastAsia="Times New Roman" w:hAnsi="Times New Roman" w:cs="Times New Roman"/>
                <w:sz w:val="20"/>
              </w:rPr>
            </w:pPr>
          </w:p>
        </w:tc>
      </w:tr>
      <w:tr w:rsidR="00B01EFE" w14:paraId="795DD959" w14:textId="77777777">
        <w:trPr>
          <w:trHeight w:val="300"/>
        </w:trPr>
        <w:tc>
          <w:tcPr>
            <w:tcW w:w="1301" w:type="dxa"/>
            <w:tcBorders>
              <w:top w:val="nil"/>
              <w:left w:val="nil"/>
              <w:bottom w:val="nil"/>
              <w:right w:val="nil"/>
            </w:tcBorders>
            <w:shd w:val="clear" w:color="auto" w:fill="auto"/>
            <w:noWrap/>
            <w:vAlign w:val="bottom"/>
            <w:hideMark/>
          </w:tcPr>
          <w:p w14:paraId="795DD956"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95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76 ως έχει   ΔΕΚΤΟ ΚΑΤΑ ΠΛΕΙΟΨΗΦΙΑ</w:t>
            </w:r>
          </w:p>
        </w:tc>
        <w:tc>
          <w:tcPr>
            <w:tcW w:w="1072" w:type="dxa"/>
            <w:tcBorders>
              <w:top w:val="nil"/>
              <w:left w:val="nil"/>
              <w:bottom w:val="nil"/>
              <w:right w:val="nil"/>
            </w:tcBorders>
            <w:shd w:val="clear" w:color="auto" w:fill="auto"/>
            <w:noWrap/>
            <w:vAlign w:val="bottom"/>
            <w:hideMark/>
          </w:tcPr>
          <w:p w14:paraId="795DD958" w14:textId="77777777" w:rsidR="009E2845" w:rsidRPr="00A35703" w:rsidRDefault="00027761">
            <w:pPr>
              <w:spacing w:after="0"/>
              <w:rPr>
                <w:rFonts w:ascii="Calibri" w:eastAsia="Times New Roman" w:hAnsi="Calibri" w:cs="Times New Roman"/>
                <w:color w:val="000000"/>
                <w:sz w:val="22"/>
                <w:szCs w:val="22"/>
              </w:rPr>
            </w:pPr>
          </w:p>
        </w:tc>
      </w:tr>
      <w:tr w:rsidR="00B01EFE" w14:paraId="795DD961" w14:textId="77777777">
        <w:trPr>
          <w:trHeight w:val="300"/>
        </w:trPr>
        <w:tc>
          <w:tcPr>
            <w:tcW w:w="1301" w:type="dxa"/>
            <w:tcBorders>
              <w:top w:val="nil"/>
              <w:left w:val="nil"/>
              <w:bottom w:val="nil"/>
              <w:right w:val="nil"/>
            </w:tcBorders>
            <w:shd w:val="clear" w:color="auto" w:fill="auto"/>
            <w:noWrap/>
            <w:vAlign w:val="bottom"/>
            <w:hideMark/>
          </w:tcPr>
          <w:p w14:paraId="795DD95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95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95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95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95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95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960" w14:textId="77777777" w:rsidR="009E2845" w:rsidRPr="00A35703" w:rsidRDefault="00027761">
            <w:pPr>
              <w:spacing w:after="0"/>
              <w:rPr>
                <w:rFonts w:ascii="Times New Roman" w:eastAsia="Times New Roman" w:hAnsi="Times New Roman" w:cs="Times New Roman"/>
                <w:sz w:val="20"/>
              </w:rPr>
            </w:pPr>
          </w:p>
        </w:tc>
      </w:tr>
      <w:tr w:rsidR="00B01EFE" w14:paraId="795DD969" w14:textId="77777777">
        <w:trPr>
          <w:trHeight w:val="300"/>
        </w:trPr>
        <w:tc>
          <w:tcPr>
            <w:tcW w:w="1301" w:type="dxa"/>
            <w:tcBorders>
              <w:top w:val="nil"/>
              <w:left w:val="nil"/>
              <w:bottom w:val="nil"/>
              <w:right w:val="nil"/>
            </w:tcBorders>
            <w:shd w:val="clear" w:color="auto" w:fill="auto"/>
            <w:noWrap/>
            <w:vAlign w:val="bottom"/>
            <w:hideMark/>
          </w:tcPr>
          <w:p w14:paraId="795DD96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96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96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96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96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96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968" w14:textId="77777777" w:rsidR="009E2845" w:rsidRPr="00A35703" w:rsidRDefault="00027761">
            <w:pPr>
              <w:spacing w:after="0"/>
              <w:rPr>
                <w:rFonts w:ascii="Times New Roman" w:eastAsia="Times New Roman" w:hAnsi="Times New Roman" w:cs="Times New Roman"/>
                <w:sz w:val="20"/>
              </w:rPr>
            </w:pPr>
          </w:p>
        </w:tc>
      </w:tr>
      <w:tr w:rsidR="00B01EFE" w14:paraId="795DD971" w14:textId="77777777">
        <w:trPr>
          <w:trHeight w:val="300"/>
        </w:trPr>
        <w:tc>
          <w:tcPr>
            <w:tcW w:w="1301" w:type="dxa"/>
            <w:tcBorders>
              <w:top w:val="nil"/>
              <w:left w:val="nil"/>
              <w:bottom w:val="nil"/>
              <w:right w:val="nil"/>
            </w:tcBorders>
            <w:shd w:val="clear" w:color="auto" w:fill="auto"/>
            <w:noWrap/>
            <w:vAlign w:val="bottom"/>
            <w:hideMark/>
          </w:tcPr>
          <w:p w14:paraId="795DD96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96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96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96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96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96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970" w14:textId="77777777" w:rsidR="009E2845" w:rsidRPr="00A35703" w:rsidRDefault="00027761">
            <w:pPr>
              <w:spacing w:after="0"/>
              <w:rPr>
                <w:rFonts w:ascii="Times New Roman" w:eastAsia="Times New Roman" w:hAnsi="Times New Roman" w:cs="Times New Roman"/>
                <w:sz w:val="20"/>
              </w:rPr>
            </w:pPr>
          </w:p>
        </w:tc>
      </w:tr>
      <w:tr w:rsidR="00B01EFE" w14:paraId="795DD979" w14:textId="77777777">
        <w:trPr>
          <w:trHeight w:val="300"/>
        </w:trPr>
        <w:tc>
          <w:tcPr>
            <w:tcW w:w="1301" w:type="dxa"/>
            <w:tcBorders>
              <w:top w:val="nil"/>
              <w:left w:val="nil"/>
              <w:bottom w:val="nil"/>
              <w:right w:val="nil"/>
            </w:tcBorders>
            <w:shd w:val="clear" w:color="auto" w:fill="auto"/>
            <w:noWrap/>
            <w:vAlign w:val="bottom"/>
            <w:hideMark/>
          </w:tcPr>
          <w:p w14:paraId="795DD97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97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97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97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97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97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978" w14:textId="77777777" w:rsidR="009E2845" w:rsidRPr="00A35703" w:rsidRDefault="00027761">
            <w:pPr>
              <w:spacing w:after="0"/>
              <w:rPr>
                <w:rFonts w:ascii="Times New Roman" w:eastAsia="Times New Roman" w:hAnsi="Times New Roman" w:cs="Times New Roman"/>
                <w:sz w:val="20"/>
              </w:rPr>
            </w:pPr>
          </w:p>
        </w:tc>
      </w:tr>
      <w:tr w:rsidR="00B01EFE" w14:paraId="795DD981" w14:textId="77777777">
        <w:trPr>
          <w:trHeight w:val="300"/>
        </w:trPr>
        <w:tc>
          <w:tcPr>
            <w:tcW w:w="1301" w:type="dxa"/>
            <w:tcBorders>
              <w:top w:val="nil"/>
              <w:left w:val="nil"/>
              <w:bottom w:val="nil"/>
              <w:right w:val="nil"/>
            </w:tcBorders>
            <w:shd w:val="clear" w:color="auto" w:fill="auto"/>
            <w:noWrap/>
            <w:vAlign w:val="bottom"/>
            <w:hideMark/>
          </w:tcPr>
          <w:p w14:paraId="795DD97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97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97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97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97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97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980" w14:textId="77777777" w:rsidR="009E2845" w:rsidRPr="00A35703" w:rsidRDefault="00027761">
            <w:pPr>
              <w:spacing w:after="0"/>
              <w:rPr>
                <w:rFonts w:ascii="Times New Roman" w:eastAsia="Times New Roman" w:hAnsi="Times New Roman" w:cs="Times New Roman"/>
                <w:sz w:val="20"/>
              </w:rPr>
            </w:pPr>
          </w:p>
        </w:tc>
      </w:tr>
      <w:tr w:rsidR="00B01EFE" w14:paraId="795DD989" w14:textId="77777777">
        <w:trPr>
          <w:trHeight w:val="300"/>
        </w:trPr>
        <w:tc>
          <w:tcPr>
            <w:tcW w:w="1301" w:type="dxa"/>
            <w:tcBorders>
              <w:top w:val="nil"/>
              <w:left w:val="nil"/>
              <w:bottom w:val="nil"/>
              <w:right w:val="nil"/>
            </w:tcBorders>
            <w:shd w:val="clear" w:color="auto" w:fill="auto"/>
            <w:noWrap/>
            <w:vAlign w:val="bottom"/>
            <w:hideMark/>
          </w:tcPr>
          <w:p w14:paraId="795DD98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98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98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98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98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98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988" w14:textId="77777777" w:rsidR="009E2845" w:rsidRPr="00A35703" w:rsidRDefault="00027761">
            <w:pPr>
              <w:spacing w:after="0"/>
              <w:rPr>
                <w:rFonts w:ascii="Times New Roman" w:eastAsia="Times New Roman" w:hAnsi="Times New Roman" w:cs="Times New Roman"/>
                <w:sz w:val="20"/>
              </w:rPr>
            </w:pPr>
          </w:p>
        </w:tc>
      </w:tr>
      <w:tr w:rsidR="00B01EFE" w14:paraId="795DD991" w14:textId="77777777">
        <w:trPr>
          <w:trHeight w:val="300"/>
        </w:trPr>
        <w:tc>
          <w:tcPr>
            <w:tcW w:w="1301" w:type="dxa"/>
            <w:tcBorders>
              <w:top w:val="nil"/>
              <w:left w:val="nil"/>
              <w:bottom w:val="nil"/>
              <w:right w:val="nil"/>
            </w:tcBorders>
            <w:shd w:val="clear" w:color="auto" w:fill="auto"/>
            <w:noWrap/>
            <w:vAlign w:val="bottom"/>
            <w:hideMark/>
          </w:tcPr>
          <w:p w14:paraId="795DD98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98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98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98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98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98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990" w14:textId="77777777" w:rsidR="009E2845" w:rsidRPr="00A35703" w:rsidRDefault="00027761">
            <w:pPr>
              <w:spacing w:after="0"/>
              <w:rPr>
                <w:rFonts w:ascii="Times New Roman" w:eastAsia="Times New Roman" w:hAnsi="Times New Roman" w:cs="Times New Roman"/>
                <w:sz w:val="20"/>
              </w:rPr>
            </w:pPr>
          </w:p>
        </w:tc>
      </w:tr>
      <w:tr w:rsidR="00B01EFE" w14:paraId="795DD998" w14:textId="77777777">
        <w:trPr>
          <w:trHeight w:val="300"/>
        </w:trPr>
        <w:tc>
          <w:tcPr>
            <w:tcW w:w="3218" w:type="dxa"/>
            <w:gridSpan w:val="2"/>
            <w:tcBorders>
              <w:top w:val="nil"/>
              <w:left w:val="nil"/>
              <w:bottom w:val="nil"/>
              <w:right w:val="nil"/>
            </w:tcBorders>
            <w:shd w:val="clear" w:color="auto" w:fill="auto"/>
            <w:noWrap/>
            <w:vAlign w:val="bottom"/>
            <w:hideMark/>
          </w:tcPr>
          <w:p w14:paraId="795DD99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993"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99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99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99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997" w14:textId="77777777" w:rsidR="009E2845" w:rsidRPr="00A35703" w:rsidRDefault="00027761">
            <w:pPr>
              <w:spacing w:after="0"/>
              <w:rPr>
                <w:rFonts w:ascii="Times New Roman" w:eastAsia="Times New Roman" w:hAnsi="Times New Roman" w:cs="Times New Roman"/>
                <w:sz w:val="20"/>
              </w:rPr>
            </w:pPr>
          </w:p>
        </w:tc>
      </w:tr>
      <w:tr w:rsidR="00B01EFE" w14:paraId="795DD9A0" w14:textId="77777777">
        <w:trPr>
          <w:trHeight w:val="300"/>
        </w:trPr>
        <w:tc>
          <w:tcPr>
            <w:tcW w:w="1301" w:type="dxa"/>
            <w:tcBorders>
              <w:top w:val="nil"/>
              <w:left w:val="nil"/>
              <w:bottom w:val="nil"/>
              <w:right w:val="nil"/>
            </w:tcBorders>
            <w:shd w:val="clear" w:color="auto" w:fill="auto"/>
            <w:noWrap/>
            <w:vAlign w:val="bottom"/>
            <w:hideMark/>
          </w:tcPr>
          <w:p w14:paraId="795DD999"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99A"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99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99C"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99D"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99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99F" w14:textId="77777777" w:rsidR="009E2845" w:rsidRPr="00A35703" w:rsidRDefault="00027761">
            <w:pPr>
              <w:spacing w:after="0"/>
              <w:rPr>
                <w:rFonts w:ascii="Times New Roman" w:eastAsia="Times New Roman" w:hAnsi="Times New Roman" w:cs="Times New Roman"/>
                <w:sz w:val="20"/>
              </w:rPr>
            </w:pPr>
          </w:p>
        </w:tc>
      </w:tr>
      <w:tr w:rsidR="00B01EFE" w14:paraId="795DD9A4" w14:textId="77777777">
        <w:trPr>
          <w:trHeight w:val="300"/>
        </w:trPr>
        <w:tc>
          <w:tcPr>
            <w:tcW w:w="1301" w:type="dxa"/>
            <w:tcBorders>
              <w:top w:val="nil"/>
              <w:left w:val="nil"/>
              <w:bottom w:val="nil"/>
              <w:right w:val="nil"/>
            </w:tcBorders>
            <w:shd w:val="clear" w:color="auto" w:fill="auto"/>
            <w:noWrap/>
            <w:vAlign w:val="bottom"/>
            <w:hideMark/>
          </w:tcPr>
          <w:p w14:paraId="795DD9A1"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9A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77 ως έχει   ΔΕΚΤΟ ΚΑΤΑ ΠΛΕΙΟΨΗΦΙΑ</w:t>
            </w:r>
          </w:p>
        </w:tc>
        <w:tc>
          <w:tcPr>
            <w:tcW w:w="1072" w:type="dxa"/>
            <w:tcBorders>
              <w:top w:val="nil"/>
              <w:left w:val="nil"/>
              <w:bottom w:val="nil"/>
              <w:right w:val="nil"/>
            </w:tcBorders>
            <w:shd w:val="clear" w:color="auto" w:fill="auto"/>
            <w:noWrap/>
            <w:vAlign w:val="bottom"/>
            <w:hideMark/>
          </w:tcPr>
          <w:p w14:paraId="795DD9A3" w14:textId="77777777" w:rsidR="009E2845" w:rsidRPr="00A35703" w:rsidRDefault="00027761">
            <w:pPr>
              <w:spacing w:after="0"/>
              <w:rPr>
                <w:rFonts w:ascii="Calibri" w:eastAsia="Times New Roman" w:hAnsi="Calibri" w:cs="Times New Roman"/>
                <w:color w:val="000000"/>
                <w:sz w:val="22"/>
                <w:szCs w:val="22"/>
              </w:rPr>
            </w:pPr>
          </w:p>
        </w:tc>
      </w:tr>
      <w:tr w:rsidR="00B01EFE" w14:paraId="795DD9AC" w14:textId="77777777">
        <w:trPr>
          <w:trHeight w:val="300"/>
        </w:trPr>
        <w:tc>
          <w:tcPr>
            <w:tcW w:w="1301" w:type="dxa"/>
            <w:tcBorders>
              <w:top w:val="nil"/>
              <w:left w:val="nil"/>
              <w:bottom w:val="nil"/>
              <w:right w:val="nil"/>
            </w:tcBorders>
            <w:shd w:val="clear" w:color="auto" w:fill="auto"/>
            <w:noWrap/>
            <w:vAlign w:val="bottom"/>
            <w:hideMark/>
          </w:tcPr>
          <w:p w14:paraId="795DD9A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9A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9A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9A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9A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9A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9AB" w14:textId="77777777" w:rsidR="009E2845" w:rsidRPr="00A35703" w:rsidRDefault="00027761">
            <w:pPr>
              <w:spacing w:after="0"/>
              <w:rPr>
                <w:rFonts w:ascii="Times New Roman" w:eastAsia="Times New Roman" w:hAnsi="Times New Roman" w:cs="Times New Roman"/>
                <w:sz w:val="20"/>
              </w:rPr>
            </w:pPr>
          </w:p>
        </w:tc>
      </w:tr>
      <w:tr w:rsidR="00B01EFE" w14:paraId="795DD9B4" w14:textId="77777777">
        <w:trPr>
          <w:trHeight w:val="300"/>
        </w:trPr>
        <w:tc>
          <w:tcPr>
            <w:tcW w:w="1301" w:type="dxa"/>
            <w:tcBorders>
              <w:top w:val="nil"/>
              <w:left w:val="nil"/>
              <w:bottom w:val="nil"/>
              <w:right w:val="nil"/>
            </w:tcBorders>
            <w:shd w:val="clear" w:color="auto" w:fill="auto"/>
            <w:noWrap/>
            <w:vAlign w:val="bottom"/>
            <w:hideMark/>
          </w:tcPr>
          <w:p w14:paraId="795DD9A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9A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9A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9B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9B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9B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9B3" w14:textId="77777777" w:rsidR="009E2845" w:rsidRPr="00A35703" w:rsidRDefault="00027761">
            <w:pPr>
              <w:spacing w:after="0"/>
              <w:rPr>
                <w:rFonts w:ascii="Times New Roman" w:eastAsia="Times New Roman" w:hAnsi="Times New Roman" w:cs="Times New Roman"/>
                <w:sz w:val="20"/>
              </w:rPr>
            </w:pPr>
          </w:p>
        </w:tc>
      </w:tr>
      <w:tr w:rsidR="00B01EFE" w14:paraId="795DD9BC" w14:textId="77777777">
        <w:trPr>
          <w:trHeight w:val="300"/>
        </w:trPr>
        <w:tc>
          <w:tcPr>
            <w:tcW w:w="1301" w:type="dxa"/>
            <w:tcBorders>
              <w:top w:val="nil"/>
              <w:left w:val="nil"/>
              <w:bottom w:val="nil"/>
              <w:right w:val="nil"/>
            </w:tcBorders>
            <w:shd w:val="clear" w:color="auto" w:fill="auto"/>
            <w:noWrap/>
            <w:vAlign w:val="bottom"/>
            <w:hideMark/>
          </w:tcPr>
          <w:p w14:paraId="795DD9B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9B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9B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9B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9B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9B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9BB" w14:textId="77777777" w:rsidR="009E2845" w:rsidRPr="00A35703" w:rsidRDefault="00027761">
            <w:pPr>
              <w:spacing w:after="0"/>
              <w:rPr>
                <w:rFonts w:ascii="Times New Roman" w:eastAsia="Times New Roman" w:hAnsi="Times New Roman" w:cs="Times New Roman"/>
                <w:sz w:val="20"/>
              </w:rPr>
            </w:pPr>
          </w:p>
        </w:tc>
      </w:tr>
      <w:tr w:rsidR="00B01EFE" w14:paraId="795DD9C4" w14:textId="77777777">
        <w:trPr>
          <w:trHeight w:val="300"/>
        </w:trPr>
        <w:tc>
          <w:tcPr>
            <w:tcW w:w="1301" w:type="dxa"/>
            <w:tcBorders>
              <w:top w:val="nil"/>
              <w:left w:val="nil"/>
              <w:bottom w:val="nil"/>
              <w:right w:val="nil"/>
            </w:tcBorders>
            <w:shd w:val="clear" w:color="auto" w:fill="auto"/>
            <w:noWrap/>
            <w:vAlign w:val="bottom"/>
            <w:hideMark/>
          </w:tcPr>
          <w:p w14:paraId="795DD9B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9B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9B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9C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9C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9C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9C3" w14:textId="77777777" w:rsidR="009E2845" w:rsidRPr="00A35703" w:rsidRDefault="00027761">
            <w:pPr>
              <w:spacing w:after="0"/>
              <w:rPr>
                <w:rFonts w:ascii="Times New Roman" w:eastAsia="Times New Roman" w:hAnsi="Times New Roman" w:cs="Times New Roman"/>
                <w:sz w:val="20"/>
              </w:rPr>
            </w:pPr>
          </w:p>
        </w:tc>
      </w:tr>
      <w:tr w:rsidR="00B01EFE" w14:paraId="795DD9CC" w14:textId="77777777">
        <w:trPr>
          <w:trHeight w:val="300"/>
        </w:trPr>
        <w:tc>
          <w:tcPr>
            <w:tcW w:w="1301" w:type="dxa"/>
            <w:tcBorders>
              <w:top w:val="nil"/>
              <w:left w:val="nil"/>
              <w:bottom w:val="nil"/>
              <w:right w:val="nil"/>
            </w:tcBorders>
            <w:shd w:val="clear" w:color="auto" w:fill="auto"/>
            <w:noWrap/>
            <w:vAlign w:val="bottom"/>
            <w:hideMark/>
          </w:tcPr>
          <w:p w14:paraId="795DD9C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9C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9C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9C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9C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9C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9CB" w14:textId="77777777" w:rsidR="009E2845" w:rsidRPr="00A35703" w:rsidRDefault="00027761">
            <w:pPr>
              <w:spacing w:after="0"/>
              <w:rPr>
                <w:rFonts w:ascii="Times New Roman" w:eastAsia="Times New Roman" w:hAnsi="Times New Roman" w:cs="Times New Roman"/>
                <w:sz w:val="20"/>
              </w:rPr>
            </w:pPr>
          </w:p>
        </w:tc>
      </w:tr>
      <w:tr w:rsidR="00B01EFE" w14:paraId="795DD9D4" w14:textId="77777777">
        <w:trPr>
          <w:trHeight w:val="300"/>
        </w:trPr>
        <w:tc>
          <w:tcPr>
            <w:tcW w:w="1301" w:type="dxa"/>
            <w:tcBorders>
              <w:top w:val="nil"/>
              <w:left w:val="nil"/>
              <w:bottom w:val="nil"/>
              <w:right w:val="nil"/>
            </w:tcBorders>
            <w:shd w:val="clear" w:color="auto" w:fill="auto"/>
            <w:noWrap/>
            <w:vAlign w:val="bottom"/>
            <w:hideMark/>
          </w:tcPr>
          <w:p w14:paraId="795DD9C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9C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9C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9D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9D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9D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9D3" w14:textId="77777777" w:rsidR="009E2845" w:rsidRPr="00A35703" w:rsidRDefault="00027761">
            <w:pPr>
              <w:spacing w:after="0"/>
              <w:rPr>
                <w:rFonts w:ascii="Times New Roman" w:eastAsia="Times New Roman" w:hAnsi="Times New Roman" w:cs="Times New Roman"/>
                <w:sz w:val="20"/>
              </w:rPr>
            </w:pPr>
          </w:p>
        </w:tc>
      </w:tr>
      <w:tr w:rsidR="00B01EFE" w14:paraId="795DD9DC" w14:textId="77777777">
        <w:trPr>
          <w:trHeight w:val="300"/>
        </w:trPr>
        <w:tc>
          <w:tcPr>
            <w:tcW w:w="1301" w:type="dxa"/>
            <w:tcBorders>
              <w:top w:val="nil"/>
              <w:left w:val="nil"/>
              <w:bottom w:val="nil"/>
              <w:right w:val="nil"/>
            </w:tcBorders>
            <w:shd w:val="clear" w:color="auto" w:fill="auto"/>
            <w:noWrap/>
            <w:vAlign w:val="bottom"/>
            <w:hideMark/>
          </w:tcPr>
          <w:p w14:paraId="795DD9D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9D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9D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9D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9D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9D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9DB" w14:textId="77777777" w:rsidR="009E2845" w:rsidRPr="00A35703" w:rsidRDefault="00027761">
            <w:pPr>
              <w:spacing w:after="0"/>
              <w:rPr>
                <w:rFonts w:ascii="Times New Roman" w:eastAsia="Times New Roman" w:hAnsi="Times New Roman" w:cs="Times New Roman"/>
                <w:sz w:val="20"/>
              </w:rPr>
            </w:pPr>
          </w:p>
        </w:tc>
      </w:tr>
      <w:tr w:rsidR="00B01EFE" w14:paraId="795DD9E3" w14:textId="77777777">
        <w:trPr>
          <w:trHeight w:val="300"/>
        </w:trPr>
        <w:tc>
          <w:tcPr>
            <w:tcW w:w="3218" w:type="dxa"/>
            <w:gridSpan w:val="2"/>
            <w:tcBorders>
              <w:top w:val="nil"/>
              <w:left w:val="nil"/>
              <w:bottom w:val="nil"/>
              <w:right w:val="nil"/>
            </w:tcBorders>
            <w:shd w:val="clear" w:color="auto" w:fill="auto"/>
            <w:noWrap/>
            <w:vAlign w:val="bottom"/>
            <w:hideMark/>
          </w:tcPr>
          <w:p w14:paraId="795DD9D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9DE"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9D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9E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9E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9E2" w14:textId="77777777" w:rsidR="009E2845" w:rsidRPr="00A35703" w:rsidRDefault="00027761">
            <w:pPr>
              <w:spacing w:after="0"/>
              <w:rPr>
                <w:rFonts w:ascii="Times New Roman" w:eastAsia="Times New Roman" w:hAnsi="Times New Roman" w:cs="Times New Roman"/>
                <w:sz w:val="20"/>
              </w:rPr>
            </w:pPr>
          </w:p>
        </w:tc>
      </w:tr>
      <w:tr w:rsidR="00B01EFE" w14:paraId="795DD9EB" w14:textId="77777777">
        <w:trPr>
          <w:trHeight w:val="300"/>
        </w:trPr>
        <w:tc>
          <w:tcPr>
            <w:tcW w:w="1301" w:type="dxa"/>
            <w:tcBorders>
              <w:top w:val="nil"/>
              <w:left w:val="nil"/>
              <w:bottom w:val="nil"/>
              <w:right w:val="nil"/>
            </w:tcBorders>
            <w:shd w:val="clear" w:color="auto" w:fill="auto"/>
            <w:noWrap/>
            <w:vAlign w:val="bottom"/>
            <w:hideMark/>
          </w:tcPr>
          <w:p w14:paraId="795DD9E4"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9E5"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9E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9E7"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9E8"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9E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9EA" w14:textId="77777777" w:rsidR="009E2845" w:rsidRPr="00A35703" w:rsidRDefault="00027761">
            <w:pPr>
              <w:spacing w:after="0"/>
              <w:rPr>
                <w:rFonts w:ascii="Times New Roman" w:eastAsia="Times New Roman" w:hAnsi="Times New Roman" w:cs="Times New Roman"/>
                <w:sz w:val="20"/>
              </w:rPr>
            </w:pPr>
          </w:p>
        </w:tc>
      </w:tr>
      <w:tr w:rsidR="00B01EFE" w14:paraId="795DD9EF" w14:textId="77777777">
        <w:trPr>
          <w:trHeight w:val="300"/>
        </w:trPr>
        <w:tc>
          <w:tcPr>
            <w:tcW w:w="1301" w:type="dxa"/>
            <w:tcBorders>
              <w:top w:val="nil"/>
              <w:left w:val="nil"/>
              <w:bottom w:val="nil"/>
              <w:right w:val="nil"/>
            </w:tcBorders>
            <w:shd w:val="clear" w:color="auto" w:fill="auto"/>
            <w:noWrap/>
            <w:vAlign w:val="bottom"/>
            <w:hideMark/>
          </w:tcPr>
          <w:p w14:paraId="795DD9EC"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9E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78 όπως τροπ.   ΔΕΚΤΟ ΚΑΤΑ ΠΛΕΙΟΨΗΦΙΑ</w:t>
            </w:r>
          </w:p>
        </w:tc>
        <w:tc>
          <w:tcPr>
            <w:tcW w:w="1072" w:type="dxa"/>
            <w:tcBorders>
              <w:top w:val="nil"/>
              <w:left w:val="nil"/>
              <w:bottom w:val="nil"/>
              <w:right w:val="nil"/>
            </w:tcBorders>
            <w:shd w:val="clear" w:color="auto" w:fill="auto"/>
            <w:noWrap/>
            <w:vAlign w:val="bottom"/>
            <w:hideMark/>
          </w:tcPr>
          <w:p w14:paraId="795DD9EE" w14:textId="77777777" w:rsidR="009E2845" w:rsidRPr="00A35703" w:rsidRDefault="00027761">
            <w:pPr>
              <w:spacing w:after="0"/>
              <w:rPr>
                <w:rFonts w:ascii="Calibri" w:eastAsia="Times New Roman" w:hAnsi="Calibri" w:cs="Times New Roman"/>
                <w:color w:val="000000"/>
                <w:sz w:val="22"/>
                <w:szCs w:val="22"/>
              </w:rPr>
            </w:pPr>
          </w:p>
        </w:tc>
      </w:tr>
      <w:tr w:rsidR="00B01EFE" w14:paraId="795DD9F7" w14:textId="77777777">
        <w:trPr>
          <w:trHeight w:val="300"/>
        </w:trPr>
        <w:tc>
          <w:tcPr>
            <w:tcW w:w="1301" w:type="dxa"/>
            <w:tcBorders>
              <w:top w:val="nil"/>
              <w:left w:val="nil"/>
              <w:bottom w:val="nil"/>
              <w:right w:val="nil"/>
            </w:tcBorders>
            <w:shd w:val="clear" w:color="auto" w:fill="auto"/>
            <w:noWrap/>
            <w:vAlign w:val="bottom"/>
            <w:hideMark/>
          </w:tcPr>
          <w:p w14:paraId="795DD9F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9F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9F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9F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9F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9F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9F6" w14:textId="77777777" w:rsidR="009E2845" w:rsidRPr="00A35703" w:rsidRDefault="00027761">
            <w:pPr>
              <w:spacing w:after="0"/>
              <w:rPr>
                <w:rFonts w:ascii="Times New Roman" w:eastAsia="Times New Roman" w:hAnsi="Times New Roman" w:cs="Times New Roman"/>
                <w:sz w:val="20"/>
              </w:rPr>
            </w:pPr>
          </w:p>
        </w:tc>
      </w:tr>
      <w:tr w:rsidR="00B01EFE" w14:paraId="795DD9FF" w14:textId="77777777">
        <w:trPr>
          <w:trHeight w:val="300"/>
        </w:trPr>
        <w:tc>
          <w:tcPr>
            <w:tcW w:w="1301" w:type="dxa"/>
            <w:tcBorders>
              <w:top w:val="nil"/>
              <w:left w:val="nil"/>
              <w:bottom w:val="nil"/>
              <w:right w:val="nil"/>
            </w:tcBorders>
            <w:shd w:val="clear" w:color="auto" w:fill="auto"/>
            <w:noWrap/>
            <w:vAlign w:val="bottom"/>
            <w:hideMark/>
          </w:tcPr>
          <w:p w14:paraId="795DD9F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9F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9F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9F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9F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9F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9FE" w14:textId="77777777" w:rsidR="009E2845" w:rsidRPr="00A35703" w:rsidRDefault="00027761">
            <w:pPr>
              <w:spacing w:after="0"/>
              <w:rPr>
                <w:rFonts w:ascii="Times New Roman" w:eastAsia="Times New Roman" w:hAnsi="Times New Roman" w:cs="Times New Roman"/>
                <w:sz w:val="20"/>
              </w:rPr>
            </w:pPr>
          </w:p>
        </w:tc>
      </w:tr>
      <w:tr w:rsidR="00B01EFE" w14:paraId="795DDA07" w14:textId="77777777">
        <w:trPr>
          <w:trHeight w:val="300"/>
        </w:trPr>
        <w:tc>
          <w:tcPr>
            <w:tcW w:w="1301" w:type="dxa"/>
            <w:tcBorders>
              <w:top w:val="nil"/>
              <w:left w:val="nil"/>
              <w:bottom w:val="nil"/>
              <w:right w:val="nil"/>
            </w:tcBorders>
            <w:shd w:val="clear" w:color="auto" w:fill="auto"/>
            <w:noWrap/>
            <w:vAlign w:val="bottom"/>
            <w:hideMark/>
          </w:tcPr>
          <w:p w14:paraId="795DDA0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A0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A0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A0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A0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A0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A06" w14:textId="77777777" w:rsidR="009E2845" w:rsidRPr="00A35703" w:rsidRDefault="00027761">
            <w:pPr>
              <w:spacing w:after="0"/>
              <w:rPr>
                <w:rFonts w:ascii="Times New Roman" w:eastAsia="Times New Roman" w:hAnsi="Times New Roman" w:cs="Times New Roman"/>
                <w:sz w:val="20"/>
              </w:rPr>
            </w:pPr>
          </w:p>
        </w:tc>
      </w:tr>
      <w:tr w:rsidR="00B01EFE" w14:paraId="795DDA0F" w14:textId="77777777">
        <w:trPr>
          <w:trHeight w:val="300"/>
        </w:trPr>
        <w:tc>
          <w:tcPr>
            <w:tcW w:w="1301" w:type="dxa"/>
            <w:tcBorders>
              <w:top w:val="nil"/>
              <w:left w:val="nil"/>
              <w:bottom w:val="nil"/>
              <w:right w:val="nil"/>
            </w:tcBorders>
            <w:shd w:val="clear" w:color="auto" w:fill="auto"/>
            <w:noWrap/>
            <w:vAlign w:val="bottom"/>
            <w:hideMark/>
          </w:tcPr>
          <w:p w14:paraId="795DDA0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A0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A0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A0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A0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A0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A0E" w14:textId="77777777" w:rsidR="009E2845" w:rsidRPr="00A35703" w:rsidRDefault="00027761">
            <w:pPr>
              <w:spacing w:after="0"/>
              <w:rPr>
                <w:rFonts w:ascii="Times New Roman" w:eastAsia="Times New Roman" w:hAnsi="Times New Roman" w:cs="Times New Roman"/>
                <w:sz w:val="20"/>
              </w:rPr>
            </w:pPr>
          </w:p>
        </w:tc>
      </w:tr>
      <w:tr w:rsidR="00B01EFE" w14:paraId="795DDA17" w14:textId="77777777">
        <w:trPr>
          <w:trHeight w:val="300"/>
        </w:trPr>
        <w:tc>
          <w:tcPr>
            <w:tcW w:w="1301" w:type="dxa"/>
            <w:tcBorders>
              <w:top w:val="nil"/>
              <w:left w:val="nil"/>
              <w:bottom w:val="nil"/>
              <w:right w:val="nil"/>
            </w:tcBorders>
            <w:shd w:val="clear" w:color="auto" w:fill="auto"/>
            <w:noWrap/>
            <w:vAlign w:val="bottom"/>
            <w:hideMark/>
          </w:tcPr>
          <w:p w14:paraId="795DDA1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A1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A1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A1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A1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A1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A16" w14:textId="77777777" w:rsidR="009E2845" w:rsidRPr="00A35703" w:rsidRDefault="00027761">
            <w:pPr>
              <w:spacing w:after="0"/>
              <w:rPr>
                <w:rFonts w:ascii="Times New Roman" w:eastAsia="Times New Roman" w:hAnsi="Times New Roman" w:cs="Times New Roman"/>
                <w:sz w:val="20"/>
              </w:rPr>
            </w:pPr>
          </w:p>
        </w:tc>
      </w:tr>
      <w:tr w:rsidR="00B01EFE" w14:paraId="795DDA1F" w14:textId="77777777">
        <w:trPr>
          <w:trHeight w:val="300"/>
        </w:trPr>
        <w:tc>
          <w:tcPr>
            <w:tcW w:w="1301" w:type="dxa"/>
            <w:tcBorders>
              <w:top w:val="nil"/>
              <w:left w:val="nil"/>
              <w:bottom w:val="nil"/>
              <w:right w:val="nil"/>
            </w:tcBorders>
            <w:shd w:val="clear" w:color="auto" w:fill="auto"/>
            <w:noWrap/>
            <w:vAlign w:val="bottom"/>
            <w:hideMark/>
          </w:tcPr>
          <w:p w14:paraId="795DDA1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A1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A1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A1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A1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A1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A1E" w14:textId="77777777" w:rsidR="009E2845" w:rsidRPr="00A35703" w:rsidRDefault="00027761">
            <w:pPr>
              <w:spacing w:after="0"/>
              <w:rPr>
                <w:rFonts w:ascii="Times New Roman" w:eastAsia="Times New Roman" w:hAnsi="Times New Roman" w:cs="Times New Roman"/>
                <w:sz w:val="20"/>
              </w:rPr>
            </w:pPr>
          </w:p>
        </w:tc>
      </w:tr>
      <w:tr w:rsidR="00B01EFE" w14:paraId="795DDA27" w14:textId="77777777">
        <w:trPr>
          <w:trHeight w:val="300"/>
        </w:trPr>
        <w:tc>
          <w:tcPr>
            <w:tcW w:w="1301" w:type="dxa"/>
            <w:tcBorders>
              <w:top w:val="nil"/>
              <w:left w:val="nil"/>
              <w:bottom w:val="nil"/>
              <w:right w:val="nil"/>
            </w:tcBorders>
            <w:shd w:val="clear" w:color="auto" w:fill="auto"/>
            <w:noWrap/>
            <w:vAlign w:val="bottom"/>
            <w:hideMark/>
          </w:tcPr>
          <w:p w14:paraId="795DDA2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A2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A2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A2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A2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A2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A26" w14:textId="77777777" w:rsidR="009E2845" w:rsidRPr="00A35703" w:rsidRDefault="00027761">
            <w:pPr>
              <w:spacing w:after="0"/>
              <w:rPr>
                <w:rFonts w:ascii="Times New Roman" w:eastAsia="Times New Roman" w:hAnsi="Times New Roman" w:cs="Times New Roman"/>
                <w:sz w:val="20"/>
              </w:rPr>
            </w:pPr>
          </w:p>
        </w:tc>
      </w:tr>
      <w:tr w:rsidR="00B01EFE" w14:paraId="795DDA2E" w14:textId="77777777">
        <w:trPr>
          <w:trHeight w:val="300"/>
        </w:trPr>
        <w:tc>
          <w:tcPr>
            <w:tcW w:w="3218" w:type="dxa"/>
            <w:gridSpan w:val="2"/>
            <w:tcBorders>
              <w:top w:val="nil"/>
              <w:left w:val="nil"/>
              <w:bottom w:val="nil"/>
              <w:right w:val="nil"/>
            </w:tcBorders>
            <w:shd w:val="clear" w:color="auto" w:fill="auto"/>
            <w:noWrap/>
            <w:vAlign w:val="bottom"/>
            <w:hideMark/>
          </w:tcPr>
          <w:p w14:paraId="795DDA2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A29"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A2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A2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A2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A2D" w14:textId="77777777" w:rsidR="009E2845" w:rsidRPr="00A35703" w:rsidRDefault="00027761">
            <w:pPr>
              <w:spacing w:after="0"/>
              <w:rPr>
                <w:rFonts w:ascii="Times New Roman" w:eastAsia="Times New Roman" w:hAnsi="Times New Roman" w:cs="Times New Roman"/>
                <w:sz w:val="20"/>
              </w:rPr>
            </w:pPr>
          </w:p>
        </w:tc>
      </w:tr>
      <w:tr w:rsidR="00B01EFE" w14:paraId="795DDA36" w14:textId="77777777">
        <w:trPr>
          <w:trHeight w:val="300"/>
        </w:trPr>
        <w:tc>
          <w:tcPr>
            <w:tcW w:w="1301" w:type="dxa"/>
            <w:tcBorders>
              <w:top w:val="nil"/>
              <w:left w:val="nil"/>
              <w:bottom w:val="nil"/>
              <w:right w:val="nil"/>
            </w:tcBorders>
            <w:shd w:val="clear" w:color="auto" w:fill="auto"/>
            <w:noWrap/>
            <w:vAlign w:val="bottom"/>
            <w:hideMark/>
          </w:tcPr>
          <w:p w14:paraId="795DDA2F"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A30"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A3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A32"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A33"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A3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A35" w14:textId="77777777" w:rsidR="009E2845" w:rsidRPr="00A35703" w:rsidRDefault="00027761">
            <w:pPr>
              <w:spacing w:after="0"/>
              <w:rPr>
                <w:rFonts w:ascii="Times New Roman" w:eastAsia="Times New Roman" w:hAnsi="Times New Roman" w:cs="Times New Roman"/>
                <w:sz w:val="20"/>
              </w:rPr>
            </w:pPr>
          </w:p>
        </w:tc>
      </w:tr>
      <w:tr w:rsidR="00B01EFE" w14:paraId="795DDA3A" w14:textId="77777777">
        <w:trPr>
          <w:trHeight w:val="300"/>
        </w:trPr>
        <w:tc>
          <w:tcPr>
            <w:tcW w:w="1301" w:type="dxa"/>
            <w:tcBorders>
              <w:top w:val="nil"/>
              <w:left w:val="nil"/>
              <w:bottom w:val="nil"/>
              <w:right w:val="nil"/>
            </w:tcBorders>
            <w:shd w:val="clear" w:color="auto" w:fill="auto"/>
            <w:noWrap/>
            <w:vAlign w:val="bottom"/>
            <w:hideMark/>
          </w:tcPr>
          <w:p w14:paraId="795DDA37"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A3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79 ως έχει   ΔΕΚΤΟ ΚΑΤΑ ΠΛΕΙΟΨΗΦΙΑ</w:t>
            </w:r>
          </w:p>
        </w:tc>
        <w:tc>
          <w:tcPr>
            <w:tcW w:w="1072" w:type="dxa"/>
            <w:tcBorders>
              <w:top w:val="nil"/>
              <w:left w:val="nil"/>
              <w:bottom w:val="nil"/>
              <w:right w:val="nil"/>
            </w:tcBorders>
            <w:shd w:val="clear" w:color="auto" w:fill="auto"/>
            <w:noWrap/>
            <w:vAlign w:val="bottom"/>
            <w:hideMark/>
          </w:tcPr>
          <w:p w14:paraId="795DDA39" w14:textId="77777777" w:rsidR="009E2845" w:rsidRPr="00A35703" w:rsidRDefault="00027761">
            <w:pPr>
              <w:spacing w:after="0"/>
              <w:rPr>
                <w:rFonts w:ascii="Calibri" w:eastAsia="Times New Roman" w:hAnsi="Calibri" w:cs="Times New Roman"/>
                <w:color w:val="000000"/>
                <w:sz w:val="22"/>
                <w:szCs w:val="22"/>
              </w:rPr>
            </w:pPr>
          </w:p>
        </w:tc>
      </w:tr>
      <w:tr w:rsidR="00B01EFE" w14:paraId="795DDA42" w14:textId="77777777">
        <w:trPr>
          <w:trHeight w:val="300"/>
        </w:trPr>
        <w:tc>
          <w:tcPr>
            <w:tcW w:w="1301" w:type="dxa"/>
            <w:tcBorders>
              <w:top w:val="nil"/>
              <w:left w:val="nil"/>
              <w:bottom w:val="nil"/>
              <w:right w:val="nil"/>
            </w:tcBorders>
            <w:shd w:val="clear" w:color="auto" w:fill="auto"/>
            <w:noWrap/>
            <w:vAlign w:val="bottom"/>
            <w:hideMark/>
          </w:tcPr>
          <w:p w14:paraId="795DDA3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A3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A3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A3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A3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A4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A41" w14:textId="77777777" w:rsidR="009E2845" w:rsidRPr="00A35703" w:rsidRDefault="00027761">
            <w:pPr>
              <w:spacing w:after="0"/>
              <w:rPr>
                <w:rFonts w:ascii="Times New Roman" w:eastAsia="Times New Roman" w:hAnsi="Times New Roman" w:cs="Times New Roman"/>
                <w:sz w:val="20"/>
              </w:rPr>
            </w:pPr>
          </w:p>
        </w:tc>
      </w:tr>
      <w:tr w:rsidR="00B01EFE" w14:paraId="795DDA4A" w14:textId="77777777">
        <w:trPr>
          <w:trHeight w:val="300"/>
        </w:trPr>
        <w:tc>
          <w:tcPr>
            <w:tcW w:w="1301" w:type="dxa"/>
            <w:tcBorders>
              <w:top w:val="nil"/>
              <w:left w:val="nil"/>
              <w:bottom w:val="nil"/>
              <w:right w:val="nil"/>
            </w:tcBorders>
            <w:shd w:val="clear" w:color="auto" w:fill="auto"/>
            <w:noWrap/>
            <w:vAlign w:val="bottom"/>
            <w:hideMark/>
          </w:tcPr>
          <w:p w14:paraId="795DDA4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A4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A4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A4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A4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A4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A49" w14:textId="77777777" w:rsidR="009E2845" w:rsidRPr="00A35703" w:rsidRDefault="00027761">
            <w:pPr>
              <w:spacing w:after="0"/>
              <w:rPr>
                <w:rFonts w:ascii="Times New Roman" w:eastAsia="Times New Roman" w:hAnsi="Times New Roman" w:cs="Times New Roman"/>
                <w:sz w:val="20"/>
              </w:rPr>
            </w:pPr>
          </w:p>
        </w:tc>
      </w:tr>
      <w:tr w:rsidR="00B01EFE" w14:paraId="795DDA52" w14:textId="77777777">
        <w:trPr>
          <w:trHeight w:val="300"/>
        </w:trPr>
        <w:tc>
          <w:tcPr>
            <w:tcW w:w="1301" w:type="dxa"/>
            <w:tcBorders>
              <w:top w:val="nil"/>
              <w:left w:val="nil"/>
              <w:bottom w:val="nil"/>
              <w:right w:val="nil"/>
            </w:tcBorders>
            <w:shd w:val="clear" w:color="auto" w:fill="auto"/>
            <w:noWrap/>
            <w:vAlign w:val="bottom"/>
            <w:hideMark/>
          </w:tcPr>
          <w:p w14:paraId="795DDA4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A4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A4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A4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A4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A5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A51" w14:textId="77777777" w:rsidR="009E2845" w:rsidRPr="00A35703" w:rsidRDefault="00027761">
            <w:pPr>
              <w:spacing w:after="0"/>
              <w:rPr>
                <w:rFonts w:ascii="Times New Roman" w:eastAsia="Times New Roman" w:hAnsi="Times New Roman" w:cs="Times New Roman"/>
                <w:sz w:val="20"/>
              </w:rPr>
            </w:pPr>
          </w:p>
        </w:tc>
      </w:tr>
      <w:tr w:rsidR="00B01EFE" w14:paraId="795DDA5A" w14:textId="77777777">
        <w:trPr>
          <w:trHeight w:val="300"/>
        </w:trPr>
        <w:tc>
          <w:tcPr>
            <w:tcW w:w="1301" w:type="dxa"/>
            <w:tcBorders>
              <w:top w:val="nil"/>
              <w:left w:val="nil"/>
              <w:bottom w:val="nil"/>
              <w:right w:val="nil"/>
            </w:tcBorders>
            <w:shd w:val="clear" w:color="auto" w:fill="auto"/>
            <w:noWrap/>
            <w:vAlign w:val="bottom"/>
            <w:hideMark/>
          </w:tcPr>
          <w:p w14:paraId="795DDA5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A5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A5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A5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A5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A5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A59" w14:textId="77777777" w:rsidR="009E2845" w:rsidRPr="00A35703" w:rsidRDefault="00027761">
            <w:pPr>
              <w:spacing w:after="0"/>
              <w:rPr>
                <w:rFonts w:ascii="Times New Roman" w:eastAsia="Times New Roman" w:hAnsi="Times New Roman" w:cs="Times New Roman"/>
                <w:sz w:val="20"/>
              </w:rPr>
            </w:pPr>
          </w:p>
        </w:tc>
      </w:tr>
      <w:tr w:rsidR="00B01EFE" w14:paraId="795DDA62" w14:textId="77777777">
        <w:trPr>
          <w:trHeight w:val="300"/>
        </w:trPr>
        <w:tc>
          <w:tcPr>
            <w:tcW w:w="1301" w:type="dxa"/>
            <w:tcBorders>
              <w:top w:val="nil"/>
              <w:left w:val="nil"/>
              <w:bottom w:val="nil"/>
              <w:right w:val="nil"/>
            </w:tcBorders>
            <w:shd w:val="clear" w:color="auto" w:fill="auto"/>
            <w:noWrap/>
            <w:vAlign w:val="bottom"/>
            <w:hideMark/>
          </w:tcPr>
          <w:p w14:paraId="795DDA5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A5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A5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A5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A5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A6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A61" w14:textId="77777777" w:rsidR="009E2845" w:rsidRPr="00A35703" w:rsidRDefault="00027761">
            <w:pPr>
              <w:spacing w:after="0"/>
              <w:rPr>
                <w:rFonts w:ascii="Times New Roman" w:eastAsia="Times New Roman" w:hAnsi="Times New Roman" w:cs="Times New Roman"/>
                <w:sz w:val="20"/>
              </w:rPr>
            </w:pPr>
          </w:p>
        </w:tc>
      </w:tr>
      <w:tr w:rsidR="00B01EFE" w14:paraId="795DDA6A" w14:textId="77777777">
        <w:trPr>
          <w:trHeight w:val="300"/>
        </w:trPr>
        <w:tc>
          <w:tcPr>
            <w:tcW w:w="1301" w:type="dxa"/>
            <w:tcBorders>
              <w:top w:val="nil"/>
              <w:left w:val="nil"/>
              <w:bottom w:val="nil"/>
              <w:right w:val="nil"/>
            </w:tcBorders>
            <w:shd w:val="clear" w:color="auto" w:fill="auto"/>
            <w:noWrap/>
            <w:vAlign w:val="bottom"/>
            <w:hideMark/>
          </w:tcPr>
          <w:p w14:paraId="795DDA6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A6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A6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A6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A6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A6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A69" w14:textId="77777777" w:rsidR="009E2845" w:rsidRPr="00A35703" w:rsidRDefault="00027761">
            <w:pPr>
              <w:spacing w:after="0"/>
              <w:rPr>
                <w:rFonts w:ascii="Times New Roman" w:eastAsia="Times New Roman" w:hAnsi="Times New Roman" w:cs="Times New Roman"/>
                <w:sz w:val="20"/>
              </w:rPr>
            </w:pPr>
          </w:p>
        </w:tc>
      </w:tr>
      <w:tr w:rsidR="00B01EFE" w14:paraId="795DDA72" w14:textId="77777777">
        <w:trPr>
          <w:trHeight w:val="300"/>
        </w:trPr>
        <w:tc>
          <w:tcPr>
            <w:tcW w:w="1301" w:type="dxa"/>
            <w:tcBorders>
              <w:top w:val="nil"/>
              <w:left w:val="nil"/>
              <w:bottom w:val="nil"/>
              <w:right w:val="nil"/>
            </w:tcBorders>
            <w:shd w:val="clear" w:color="auto" w:fill="auto"/>
            <w:noWrap/>
            <w:vAlign w:val="bottom"/>
            <w:hideMark/>
          </w:tcPr>
          <w:p w14:paraId="795DDA6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A6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A6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A6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A6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A7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A71" w14:textId="77777777" w:rsidR="009E2845" w:rsidRPr="00A35703" w:rsidRDefault="00027761">
            <w:pPr>
              <w:spacing w:after="0"/>
              <w:rPr>
                <w:rFonts w:ascii="Times New Roman" w:eastAsia="Times New Roman" w:hAnsi="Times New Roman" w:cs="Times New Roman"/>
                <w:sz w:val="20"/>
              </w:rPr>
            </w:pPr>
          </w:p>
        </w:tc>
      </w:tr>
      <w:tr w:rsidR="00B01EFE" w14:paraId="795DDA79" w14:textId="77777777">
        <w:trPr>
          <w:trHeight w:val="300"/>
        </w:trPr>
        <w:tc>
          <w:tcPr>
            <w:tcW w:w="3218" w:type="dxa"/>
            <w:gridSpan w:val="2"/>
            <w:tcBorders>
              <w:top w:val="nil"/>
              <w:left w:val="nil"/>
              <w:bottom w:val="nil"/>
              <w:right w:val="nil"/>
            </w:tcBorders>
            <w:shd w:val="clear" w:color="auto" w:fill="auto"/>
            <w:noWrap/>
            <w:vAlign w:val="bottom"/>
            <w:hideMark/>
          </w:tcPr>
          <w:p w14:paraId="795DDA7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A74"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A7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A7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A7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A78" w14:textId="77777777" w:rsidR="009E2845" w:rsidRPr="00A35703" w:rsidRDefault="00027761">
            <w:pPr>
              <w:spacing w:after="0"/>
              <w:rPr>
                <w:rFonts w:ascii="Times New Roman" w:eastAsia="Times New Roman" w:hAnsi="Times New Roman" w:cs="Times New Roman"/>
                <w:sz w:val="20"/>
              </w:rPr>
            </w:pPr>
          </w:p>
        </w:tc>
      </w:tr>
      <w:tr w:rsidR="00B01EFE" w14:paraId="795DDA81" w14:textId="77777777">
        <w:trPr>
          <w:trHeight w:val="300"/>
        </w:trPr>
        <w:tc>
          <w:tcPr>
            <w:tcW w:w="1301" w:type="dxa"/>
            <w:tcBorders>
              <w:top w:val="nil"/>
              <w:left w:val="nil"/>
              <w:bottom w:val="nil"/>
              <w:right w:val="nil"/>
            </w:tcBorders>
            <w:shd w:val="clear" w:color="auto" w:fill="auto"/>
            <w:noWrap/>
            <w:vAlign w:val="bottom"/>
            <w:hideMark/>
          </w:tcPr>
          <w:p w14:paraId="795DDA7A"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A7B"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A7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A7D"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A7E"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A7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A80" w14:textId="77777777" w:rsidR="009E2845" w:rsidRPr="00A35703" w:rsidRDefault="00027761">
            <w:pPr>
              <w:spacing w:after="0"/>
              <w:rPr>
                <w:rFonts w:ascii="Times New Roman" w:eastAsia="Times New Roman" w:hAnsi="Times New Roman" w:cs="Times New Roman"/>
                <w:sz w:val="20"/>
              </w:rPr>
            </w:pPr>
          </w:p>
        </w:tc>
      </w:tr>
      <w:tr w:rsidR="00B01EFE" w14:paraId="795DDA85" w14:textId="77777777">
        <w:trPr>
          <w:trHeight w:val="300"/>
        </w:trPr>
        <w:tc>
          <w:tcPr>
            <w:tcW w:w="1301" w:type="dxa"/>
            <w:tcBorders>
              <w:top w:val="nil"/>
              <w:left w:val="nil"/>
              <w:bottom w:val="nil"/>
              <w:right w:val="nil"/>
            </w:tcBorders>
            <w:shd w:val="clear" w:color="auto" w:fill="auto"/>
            <w:noWrap/>
            <w:vAlign w:val="bottom"/>
            <w:hideMark/>
          </w:tcPr>
          <w:p w14:paraId="795DDA82"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A8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81 ως έχει   ΔΕΚΤΟ ΚΑΤΑ ΠΛΕΙΟΨΗΦΙΑ</w:t>
            </w:r>
          </w:p>
        </w:tc>
        <w:tc>
          <w:tcPr>
            <w:tcW w:w="1072" w:type="dxa"/>
            <w:tcBorders>
              <w:top w:val="nil"/>
              <w:left w:val="nil"/>
              <w:bottom w:val="nil"/>
              <w:right w:val="nil"/>
            </w:tcBorders>
            <w:shd w:val="clear" w:color="auto" w:fill="auto"/>
            <w:noWrap/>
            <w:vAlign w:val="bottom"/>
            <w:hideMark/>
          </w:tcPr>
          <w:p w14:paraId="795DDA84" w14:textId="77777777" w:rsidR="009E2845" w:rsidRPr="00A35703" w:rsidRDefault="00027761">
            <w:pPr>
              <w:spacing w:after="0"/>
              <w:rPr>
                <w:rFonts w:ascii="Calibri" w:eastAsia="Times New Roman" w:hAnsi="Calibri" w:cs="Times New Roman"/>
                <w:color w:val="000000"/>
                <w:sz w:val="22"/>
                <w:szCs w:val="22"/>
              </w:rPr>
            </w:pPr>
          </w:p>
        </w:tc>
      </w:tr>
      <w:tr w:rsidR="00B01EFE" w14:paraId="795DDA8D" w14:textId="77777777">
        <w:trPr>
          <w:trHeight w:val="300"/>
        </w:trPr>
        <w:tc>
          <w:tcPr>
            <w:tcW w:w="1301" w:type="dxa"/>
            <w:tcBorders>
              <w:top w:val="nil"/>
              <w:left w:val="nil"/>
              <w:bottom w:val="nil"/>
              <w:right w:val="nil"/>
            </w:tcBorders>
            <w:shd w:val="clear" w:color="auto" w:fill="auto"/>
            <w:noWrap/>
            <w:vAlign w:val="bottom"/>
            <w:hideMark/>
          </w:tcPr>
          <w:p w14:paraId="795DDA8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A8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A8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A8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A8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A8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A8C" w14:textId="77777777" w:rsidR="009E2845" w:rsidRPr="00A35703" w:rsidRDefault="00027761">
            <w:pPr>
              <w:spacing w:after="0"/>
              <w:rPr>
                <w:rFonts w:ascii="Times New Roman" w:eastAsia="Times New Roman" w:hAnsi="Times New Roman" w:cs="Times New Roman"/>
                <w:sz w:val="20"/>
              </w:rPr>
            </w:pPr>
          </w:p>
        </w:tc>
      </w:tr>
      <w:tr w:rsidR="00B01EFE" w14:paraId="795DDA95" w14:textId="77777777">
        <w:trPr>
          <w:trHeight w:val="300"/>
        </w:trPr>
        <w:tc>
          <w:tcPr>
            <w:tcW w:w="1301" w:type="dxa"/>
            <w:tcBorders>
              <w:top w:val="nil"/>
              <w:left w:val="nil"/>
              <w:bottom w:val="nil"/>
              <w:right w:val="nil"/>
            </w:tcBorders>
            <w:shd w:val="clear" w:color="auto" w:fill="auto"/>
            <w:noWrap/>
            <w:vAlign w:val="bottom"/>
            <w:hideMark/>
          </w:tcPr>
          <w:p w14:paraId="795DDA8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A8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A9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A9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A9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A9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A94" w14:textId="77777777" w:rsidR="009E2845" w:rsidRPr="00A35703" w:rsidRDefault="00027761">
            <w:pPr>
              <w:spacing w:after="0"/>
              <w:rPr>
                <w:rFonts w:ascii="Times New Roman" w:eastAsia="Times New Roman" w:hAnsi="Times New Roman" w:cs="Times New Roman"/>
                <w:sz w:val="20"/>
              </w:rPr>
            </w:pPr>
          </w:p>
        </w:tc>
      </w:tr>
      <w:tr w:rsidR="00B01EFE" w14:paraId="795DDA9D" w14:textId="77777777">
        <w:trPr>
          <w:trHeight w:val="300"/>
        </w:trPr>
        <w:tc>
          <w:tcPr>
            <w:tcW w:w="1301" w:type="dxa"/>
            <w:tcBorders>
              <w:top w:val="nil"/>
              <w:left w:val="nil"/>
              <w:bottom w:val="nil"/>
              <w:right w:val="nil"/>
            </w:tcBorders>
            <w:shd w:val="clear" w:color="auto" w:fill="auto"/>
            <w:noWrap/>
            <w:vAlign w:val="bottom"/>
            <w:hideMark/>
          </w:tcPr>
          <w:p w14:paraId="795DDA9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A9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A9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A9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A9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A9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A9C" w14:textId="77777777" w:rsidR="009E2845" w:rsidRPr="00A35703" w:rsidRDefault="00027761">
            <w:pPr>
              <w:spacing w:after="0"/>
              <w:rPr>
                <w:rFonts w:ascii="Times New Roman" w:eastAsia="Times New Roman" w:hAnsi="Times New Roman" w:cs="Times New Roman"/>
                <w:sz w:val="20"/>
              </w:rPr>
            </w:pPr>
          </w:p>
        </w:tc>
      </w:tr>
      <w:tr w:rsidR="00B01EFE" w14:paraId="795DDAA5" w14:textId="77777777">
        <w:trPr>
          <w:trHeight w:val="300"/>
        </w:trPr>
        <w:tc>
          <w:tcPr>
            <w:tcW w:w="1301" w:type="dxa"/>
            <w:tcBorders>
              <w:top w:val="nil"/>
              <w:left w:val="nil"/>
              <w:bottom w:val="nil"/>
              <w:right w:val="nil"/>
            </w:tcBorders>
            <w:shd w:val="clear" w:color="auto" w:fill="auto"/>
            <w:noWrap/>
            <w:vAlign w:val="bottom"/>
            <w:hideMark/>
          </w:tcPr>
          <w:p w14:paraId="795DDA9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A9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AA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AA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AA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AA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AA4" w14:textId="77777777" w:rsidR="009E2845" w:rsidRPr="00A35703" w:rsidRDefault="00027761">
            <w:pPr>
              <w:spacing w:after="0"/>
              <w:rPr>
                <w:rFonts w:ascii="Times New Roman" w:eastAsia="Times New Roman" w:hAnsi="Times New Roman" w:cs="Times New Roman"/>
                <w:sz w:val="20"/>
              </w:rPr>
            </w:pPr>
          </w:p>
        </w:tc>
      </w:tr>
      <w:tr w:rsidR="00B01EFE" w14:paraId="795DDAAD" w14:textId="77777777">
        <w:trPr>
          <w:trHeight w:val="300"/>
        </w:trPr>
        <w:tc>
          <w:tcPr>
            <w:tcW w:w="1301" w:type="dxa"/>
            <w:tcBorders>
              <w:top w:val="nil"/>
              <w:left w:val="nil"/>
              <w:bottom w:val="nil"/>
              <w:right w:val="nil"/>
            </w:tcBorders>
            <w:shd w:val="clear" w:color="auto" w:fill="auto"/>
            <w:noWrap/>
            <w:vAlign w:val="bottom"/>
            <w:hideMark/>
          </w:tcPr>
          <w:p w14:paraId="795DDAA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AA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AA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AA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AA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AA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AAC" w14:textId="77777777" w:rsidR="009E2845" w:rsidRPr="00A35703" w:rsidRDefault="00027761">
            <w:pPr>
              <w:spacing w:after="0"/>
              <w:rPr>
                <w:rFonts w:ascii="Times New Roman" w:eastAsia="Times New Roman" w:hAnsi="Times New Roman" w:cs="Times New Roman"/>
                <w:sz w:val="20"/>
              </w:rPr>
            </w:pPr>
          </w:p>
        </w:tc>
      </w:tr>
      <w:tr w:rsidR="00B01EFE" w14:paraId="795DDAB5" w14:textId="77777777">
        <w:trPr>
          <w:trHeight w:val="300"/>
        </w:trPr>
        <w:tc>
          <w:tcPr>
            <w:tcW w:w="1301" w:type="dxa"/>
            <w:tcBorders>
              <w:top w:val="nil"/>
              <w:left w:val="nil"/>
              <w:bottom w:val="nil"/>
              <w:right w:val="nil"/>
            </w:tcBorders>
            <w:shd w:val="clear" w:color="auto" w:fill="auto"/>
            <w:noWrap/>
            <w:vAlign w:val="bottom"/>
            <w:hideMark/>
          </w:tcPr>
          <w:p w14:paraId="795DDAA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AA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AB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AB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AB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AB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AB4" w14:textId="77777777" w:rsidR="009E2845" w:rsidRPr="00A35703" w:rsidRDefault="00027761">
            <w:pPr>
              <w:spacing w:after="0"/>
              <w:rPr>
                <w:rFonts w:ascii="Times New Roman" w:eastAsia="Times New Roman" w:hAnsi="Times New Roman" w:cs="Times New Roman"/>
                <w:sz w:val="20"/>
              </w:rPr>
            </w:pPr>
          </w:p>
        </w:tc>
      </w:tr>
      <w:tr w:rsidR="00B01EFE" w14:paraId="795DDABD" w14:textId="77777777">
        <w:trPr>
          <w:trHeight w:val="300"/>
        </w:trPr>
        <w:tc>
          <w:tcPr>
            <w:tcW w:w="1301" w:type="dxa"/>
            <w:tcBorders>
              <w:top w:val="nil"/>
              <w:left w:val="nil"/>
              <w:bottom w:val="nil"/>
              <w:right w:val="nil"/>
            </w:tcBorders>
            <w:shd w:val="clear" w:color="auto" w:fill="auto"/>
            <w:noWrap/>
            <w:vAlign w:val="bottom"/>
            <w:hideMark/>
          </w:tcPr>
          <w:p w14:paraId="795DDAB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AB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AB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AB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AB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AB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ABC" w14:textId="77777777" w:rsidR="009E2845" w:rsidRPr="00A35703" w:rsidRDefault="00027761">
            <w:pPr>
              <w:spacing w:after="0"/>
              <w:rPr>
                <w:rFonts w:ascii="Times New Roman" w:eastAsia="Times New Roman" w:hAnsi="Times New Roman" w:cs="Times New Roman"/>
                <w:sz w:val="20"/>
              </w:rPr>
            </w:pPr>
          </w:p>
        </w:tc>
      </w:tr>
      <w:tr w:rsidR="00B01EFE" w14:paraId="795DDAC4" w14:textId="77777777">
        <w:trPr>
          <w:trHeight w:val="300"/>
        </w:trPr>
        <w:tc>
          <w:tcPr>
            <w:tcW w:w="3218" w:type="dxa"/>
            <w:gridSpan w:val="2"/>
            <w:tcBorders>
              <w:top w:val="nil"/>
              <w:left w:val="nil"/>
              <w:bottom w:val="nil"/>
              <w:right w:val="nil"/>
            </w:tcBorders>
            <w:shd w:val="clear" w:color="auto" w:fill="auto"/>
            <w:noWrap/>
            <w:vAlign w:val="bottom"/>
            <w:hideMark/>
          </w:tcPr>
          <w:p w14:paraId="795DDAB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ABF"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AC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AC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AC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AC3" w14:textId="77777777" w:rsidR="009E2845" w:rsidRPr="00A35703" w:rsidRDefault="00027761">
            <w:pPr>
              <w:spacing w:after="0"/>
              <w:rPr>
                <w:rFonts w:ascii="Times New Roman" w:eastAsia="Times New Roman" w:hAnsi="Times New Roman" w:cs="Times New Roman"/>
                <w:sz w:val="20"/>
              </w:rPr>
            </w:pPr>
          </w:p>
        </w:tc>
      </w:tr>
      <w:tr w:rsidR="00B01EFE" w14:paraId="795DDACC" w14:textId="77777777">
        <w:trPr>
          <w:trHeight w:val="300"/>
        </w:trPr>
        <w:tc>
          <w:tcPr>
            <w:tcW w:w="1301" w:type="dxa"/>
            <w:tcBorders>
              <w:top w:val="nil"/>
              <w:left w:val="nil"/>
              <w:bottom w:val="nil"/>
              <w:right w:val="nil"/>
            </w:tcBorders>
            <w:shd w:val="clear" w:color="auto" w:fill="auto"/>
            <w:noWrap/>
            <w:vAlign w:val="bottom"/>
            <w:hideMark/>
          </w:tcPr>
          <w:p w14:paraId="795DDAC5"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AC6"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AC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AC8"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AC9"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AC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ACB" w14:textId="77777777" w:rsidR="009E2845" w:rsidRPr="00A35703" w:rsidRDefault="00027761">
            <w:pPr>
              <w:spacing w:after="0"/>
              <w:rPr>
                <w:rFonts w:ascii="Times New Roman" w:eastAsia="Times New Roman" w:hAnsi="Times New Roman" w:cs="Times New Roman"/>
                <w:sz w:val="20"/>
              </w:rPr>
            </w:pPr>
          </w:p>
        </w:tc>
      </w:tr>
      <w:tr w:rsidR="00B01EFE" w14:paraId="795DDAD0" w14:textId="77777777">
        <w:trPr>
          <w:trHeight w:val="300"/>
        </w:trPr>
        <w:tc>
          <w:tcPr>
            <w:tcW w:w="1301" w:type="dxa"/>
            <w:tcBorders>
              <w:top w:val="nil"/>
              <w:left w:val="nil"/>
              <w:bottom w:val="nil"/>
              <w:right w:val="nil"/>
            </w:tcBorders>
            <w:shd w:val="clear" w:color="auto" w:fill="auto"/>
            <w:noWrap/>
            <w:vAlign w:val="bottom"/>
            <w:hideMark/>
          </w:tcPr>
          <w:p w14:paraId="795DDACD"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AC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82 ως έχει   ΔΕΚΤΟ ΚΑΤΑ ΠΛΕΙΟΨΗΦΙΑ</w:t>
            </w:r>
          </w:p>
        </w:tc>
        <w:tc>
          <w:tcPr>
            <w:tcW w:w="1072" w:type="dxa"/>
            <w:tcBorders>
              <w:top w:val="nil"/>
              <w:left w:val="nil"/>
              <w:bottom w:val="nil"/>
              <w:right w:val="nil"/>
            </w:tcBorders>
            <w:shd w:val="clear" w:color="auto" w:fill="auto"/>
            <w:noWrap/>
            <w:vAlign w:val="bottom"/>
            <w:hideMark/>
          </w:tcPr>
          <w:p w14:paraId="795DDACF" w14:textId="77777777" w:rsidR="009E2845" w:rsidRPr="00A35703" w:rsidRDefault="00027761">
            <w:pPr>
              <w:spacing w:after="0"/>
              <w:rPr>
                <w:rFonts w:ascii="Calibri" w:eastAsia="Times New Roman" w:hAnsi="Calibri" w:cs="Times New Roman"/>
                <w:color w:val="000000"/>
                <w:sz w:val="22"/>
                <w:szCs w:val="22"/>
              </w:rPr>
            </w:pPr>
          </w:p>
        </w:tc>
      </w:tr>
      <w:tr w:rsidR="00B01EFE" w14:paraId="795DDAD8" w14:textId="77777777">
        <w:trPr>
          <w:trHeight w:val="300"/>
        </w:trPr>
        <w:tc>
          <w:tcPr>
            <w:tcW w:w="1301" w:type="dxa"/>
            <w:tcBorders>
              <w:top w:val="nil"/>
              <w:left w:val="nil"/>
              <w:bottom w:val="nil"/>
              <w:right w:val="nil"/>
            </w:tcBorders>
            <w:shd w:val="clear" w:color="auto" w:fill="auto"/>
            <w:noWrap/>
            <w:vAlign w:val="bottom"/>
            <w:hideMark/>
          </w:tcPr>
          <w:p w14:paraId="795DDAD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AD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AD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AD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AD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AD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AD7" w14:textId="77777777" w:rsidR="009E2845" w:rsidRPr="00A35703" w:rsidRDefault="00027761">
            <w:pPr>
              <w:spacing w:after="0"/>
              <w:rPr>
                <w:rFonts w:ascii="Times New Roman" w:eastAsia="Times New Roman" w:hAnsi="Times New Roman" w:cs="Times New Roman"/>
                <w:sz w:val="20"/>
              </w:rPr>
            </w:pPr>
          </w:p>
        </w:tc>
      </w:tr>
      <w:tr w:rsidR="00B01EFE" w14:paraId="795DDAE0" w14:textId="77777777">
        <w:trPr>
          <w:trHeight w:val="300"/>
        </w:trPr>
        <w:tc>
          <w:tcPr>
            <w:tcW w:w="1301" w:type="dxa"/>
            <w:tcBorders>
              <w:top w:val="nil"/>
              <w:left w:val="nil"/>
              <w:bottom w:val="nil"/>
              <w:right w:val="nil"/>
            </w:tcBorders>
            <w:shd w:val="clear" w:color="auto" w:fill="auto"/>
            <w:noWrap/>
            <w:vAlign w:val="bottom"/>
            <w:hideMark/>
          </w:tcPr>
          <w:p w14:paraId="795DDAD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AD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AD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AD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AD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AD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ADF" w14:textId="77777777" w:rsidR="009E2845" w:rsidRPr="00A35703" w:rsidRDefault="00027761">
            <w:pPr>
              <w:spacing w:after="0"/>
              <w:rPr>
                <w:rFonts w:ascii="Times New Roman" w:eastAsia="Times New Roman" w:hAnsi="Times New Roman" w:cs="Times New Roman"/>
                <w:sz w:val="20"/>
              </w:rPr>
            </w:pPr>
          </w:p>
        </w:tc>
      </w:tr>
      <w:tr w:rsidR="00B01EFE" w14:paraId="795DDAE8" w14:textId="77777777">
        <w:trPr>
          <w:trHeight w:val="300"/>
        </w:trPr>
        <w:tc>
          <w:tcPr>
            <w:tcW w:w="1301" w:type="dxa"/>
            <w:tcBorders>
              <w:top w:val="nil"/>
              <w:left w:val="nil"/>
              <w:bottom w:val="nil"/>
              <w:right w:val="nil"/>
            </w:tcBorders>
            <w:shd w:val="clear" w:color="auto" w:fill="auto"/>
            <w:noWrap/>
            <w:vAlign w:val="bottom"/>
            <w:hideMark/>
          </w:tcPr>
          <w:p w14:paraId="795DDAE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AE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AE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AE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AE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AE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AE7" w14:textId="77777777" w:rsidR="009E2845" w:rsidRPr="00A35703" w:rsidRDefault="00027761">
            <w:pPr>
              <w:spacing w:after="0"/>
              <w:rPr>
                <w:rFonts w:ascii="Times New Roman" w:eastAsia="Times New Roman" w:hAnsi="Times New Roman" w:cs="Times New Roman"/>
                <w:sz w:val="20"/>
              </w:rPr>
            </w:pPr>
          </w:p>
        </w:tc>
      </w:tr>
      <w:tr w:rsidR="00B01EFE" w14:paraId="795DDAF0" w14:textId="77777777">
        <w:trPr>
          <w:trHeight w:val="300"/>
        </w:trPr>
        <w:tc>
          <w:tcPr>
            <w:tcW w:w="1301" w:type="dxa"/>
            <w:tcBorders>
              <w:top w:val="nil"/>
              <w:left w:val="nil"/>
              <w:bottom w:val="nil"/>
              <w:right w:val="nil"/>
            </w:tcBorders>
            <w:shd w:val="clear" w:color="auto" w:fill="auto"/>
            <w:noWrap/>
            <w:vAlign w:val="bottom"/>
            <w:hideMark/>
          </w:tcPr>
          <w:p w14:paraId="795DDAE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AE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AE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AE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AE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AE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AEF" w14:textId="77777777" w:rsidR="009E2845" w:rsidRPr="00A35703" w:rsidRDefault="00027761">
            <w:pPr>
              <w:spacing w:after="0"/>
              <w:rPr>
                <w:rFonts w:ascii="Times New Roman" w:eastAsia="Times New Roman" w:hAnsi="Times New Roman" w:cs="Times New Roman"/>
                <w:sz w:val="20"/>
              </w:rPr>
            </w:pPr>
          </w:p>
        </w:tc>
      </w:tr>
      <w:tr w:rsidR="00B01EFE" w14:paraId="795DDAF8" w14:textId="77777777">
        <w:trPr>
          <w:trHeight w:val="300"/>
        </w:trPr>
        <w:tc>
          <w:tcPr>
            <w:tcW w:w="1301" w:type="dxa"/>
            <w:tcBorders>
              <w:top w:val="nil"/>
              <w:left w:val="nil"/>
              <w:bottom w:val="nil"/>
              <w:right w:val="nil"/>
            </w:tcBorders>
            <w:shd w:val="clear" w:color="auto" w:fill="auto"/>
            <w:noWrap/>
            <w:vAlign w:val="bottom"/>
            <w:hideMark/>
          </w:tcPr>
          <w:p w14:paraId="795DDAF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AF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AF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AF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AF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AF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AF7" w14:textId="77777777" w:rsidR="009E2845" w:rsidRPr="00A35703" w:rsidRDefault="00027761">
            <w:pPr>
              <w:spacing w:after="0"/>
              <w:rPr>
                <w:rFonts w:ascii="Times New Roman" w:eastAsia="Times New Roman" w:hAnsi="Times New Roman" w:cs="Times New Roman"/>
                <w:sz w:val="20"/>
              </w:rPr>
            </w:pPr>
          </w:p>
        </w:tc>
      </w:tr>
      <w:tr w:rsidR="00B01EFE" w14:paraId="795DDB00" w14:textId="77777777">
        <w:trPr>
          <w:trHeight w:val="300"/>
        </w:trPr>
        <w:tc>
          <w:tcPr>
            <w:tcW w:w="1301" w:type="dxa"/>
            <w:tcBorders>
              <w:top w:val="nil"/>
              <w:left w:val="nil"/>
              <w:bottom w:val="nil"/>
              <w:right w:val="nil"/>
            </w:tcBorders>
            <w:shd w:val="clear" w:color="auto" w:fill="auto"/>
            <w:noWrap/>
            <w:vAlign w:val="bottom"/>
            <w:hideMark/>
          </w:tcPr>
          <w:p w14:paraId="795DDAF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AF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AF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AF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AF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AF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AFF" w14:textId="77777777" w:rsidR="009E2845" w:rsidRPr="00A35703" w:rsidRDefault="00027761">
            <w:pPr>
              <w:spacing w:after="0"/>
              <w:rPr>
                <w:rFonts w:ascii="Times New Roman" w:eastAsia="Times New Roman" w:hAnsi="Times New Roman" w:cs="Times New Roman"/>
                <w:sz w:val="20"/>
              </w:rPr>
            </w:pPr>
          </w:p>
        </w:tc>
      </w:tr>
      <w:tr w:rsidR="00B01EFE" w14:paraId="795DDB08" w14:textId="77777777">
        <w:trPr>
          <w:trHeight w:val="300"/>
        </w:trPr>
        <w:tc>
          <w:tcPr>
            <w:tcW w:w="1301" w:type="dxa"/>
            <w:tcBorders>
              <w:top w:val="nil"/>
              <w:left w:val="nil"/>
              <w:bottom w:val="nil"/>
              <w:right w:val="nil"/>
            </w:tcBorders>
            <w:shd w:val="clear" w:color="auto" w:fill="auto"/>
            <w:noWrap/>
            <w:vAlign w:val="bottom"/>
            <w:hideMark/>
          </w:tcPr>
          <w:p w14:paraId="795DDB0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B0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B0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B0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B0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B0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B07" w14:textId="77777777" w:rsidR="009E2845" w:rsidRPr="00A35703" w:rsidRDefault="00027761">
            <w:pPr>
              <w:spacing w:after="0"/>
              <w:rPr>
                <w:rFonts w:ascii="Times New Roman" w:eastAsia="Times New Roman" w:hAnsi="Times New Roman" w:cs="Times New Roman"/>
                <w:sz w:val="20"/>
              </w:rPr>
            </w:pPr>
          </w:p>
        </w:tc>
      </w:tr>
      <w:tr w:rsidR="00B01EFE" w14:paraId="795DDB0F" w14:textId="77777777">
        <w:trPr>
          <w:trHeight w:val="300"/>
        </w:trPr>
        <w:tc>
          <w:tcPr>
            <w:tcW w:w="3218" w:type="dxa"/>
            <w:gridSpan w:val="2"/>
            <w:tcBorders>
              <w:top w:val="nil"/>
              <w:left w:val="nil"/>
              <w:bottom w:val="nil"/>
              <w:right w:val="nil"/>
            </w:tcBorders>
            <w:shd w:val="clear" w:color="auto" w:fill="auto"/>
            <w:noWrap/>
            <w:vAlign w:val="bottom"/>
            <w:hideMark/>
          </w:tcPr>
          <w:p w14:paraId="795DDB0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 xml:space="preserve">ΕΝ. </w:t>
            </w:r>
            <w:r w:rsidRPr="00A35703">
              <w:rPr>
                <w:rFonts w:ascii="Calibri" w:eastAsia="Times New Roman" w:hAnsi="Calibri" w:cs="Times New Roman"/>
                <w:color w:val="000000"/>
                <w:sz w:val="22"/>
                <w:szCs w:val="22"/>
              </w:rPr>
              <w:t>ΚΕΝΤΡΩΩΝ:</w:t>
            </w:r>
          </w:p>
        </w:tc>
        <w:tc>
          <w:tcPr>
            <w:tcW w:w="2071" w:type="dxa"/>
            <w:tcBorders>
              <w:top w:val="nil"/>
              <w:left w:val="nil"/>
              <w:bottom w:val="nil"/>
              <w:right w:val="nil"/>
            </w:tcBorders>
            <w:shd w:val="clear" w:color="auto" w:fill="auto"/>
            <w:noWrap/>
            <w:vAlign w:val="bottom"/>
            <w:hideMark/>
          </w:tcPr>
          <w:p w14:paraId="795DDB0A"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B0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B0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B0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B0E" w14:textId="77777777" w:rsidR="009E2845" w:rsidRPr="00A35703" w:rsidRDefault="00027761">
            <w:pPr>
              <w:spacing w:after="0"/>
              <w:rPr>
                <w:rFonts w:ascii="Times New Roman" w:eastAsia="Times New Roman" w:hAnsi="Times New Roman" w:cs="Times New Roman"/>
                <w:sz w:val="20"/>
              </w:rPr>
            </w:pPr>
          </w:p>
        </w:tc>
      </w:tr>
      <w:tr w:rsidR="00B01EFE" w14:paraId="795DDB17" w14:textId="77777777">
        <w:trPr>
          <w:trHeight w:val="300"/>
        </w:trPr>
        <w:tc>
          <w:tcPr>
            <w:tcW w:w="1301" w:type="dxa"/>
            <w:tcBorders>
              <w:top w:val="nil"/>
              <w:left w:val="nil"/>
              <w:bottom w:val="nil"/>
              <w:right w:val="nil"/>
            </w:tcBorders>
            <w:shd w:val="clear" w:color="auto" w:fill="auto"/>
            <w:noWrap/>
            <w:vAlign w:val="bottom"/>
            <w:hideMark/>
          </w:tcPr>
          <w:p w14:paraId="795DDB10"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B11"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B1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B13"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B14"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B1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B16" w14:textId="77777777" w:rsidR="009E2845" w:rsidRPr="00A35703" w:rsidRDefault="00027761">
            <w:pPr>
              <w:spacing w:after="0"/>
              <w:rPr>
                <w:rFonts w:ascii="Times New Roman" w:eastAsia="Times New Roman" w:hAnsi="Times New Roman" w:cs="Times New Roman"/>
                <w:sz w:val="20"/>
              </w:rPr>
            </w:pPr>
          </w:p>
        </w:tc>
      </w:tr>
      <w:tr w:rsidR="00B01EFE" w14:paraId="795DDB1B" w14:textId="77777777">
        <w:trPr>
          <w:trHeight w:val="300"/>
        </w:trPr>
        <w:tc>
          <w:tcPr>
            <w:tcW w:w="1301" w:type="dxa"/>
            <w:tcBorders>
              <w:top w:val="nil"/>
              <w:left w:val="nil"/>
              <w:bottom w:val="nil"/>
              <w:right w:val="nil"/>
            </w:tcBorders>
            <w:shd w:val="clear" w:color="auto" w:fill="auto"/>
            <w:noWrap/>
            <w:vAlign w:val="bottom"/>
            <w:hideMark/>
          </w:tcPr>
          <w:p w14:paraId="795DDB18"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B1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83 ως έχει   ΔΕΚΤΟ ΚΑΤΑ ΠΛΕΙΟΨΗΦΙΑ</w:t>
            </w:r>
          </w:p>
        </w:tc>
        <w:tc>
          <w:tcPr>
            <w:tcW w:w="1072" w:type="dxa"/>
            <w:tcBorders>
              <w:top w:val="nil"/>
              <w:left w:val="nil"/>
              <w:bottom w:val="nil"/>
              <w:right w:val="nil"/>
            </w:tcBorders>
            <w:shd w:val="clear" w:color="auto" w:fill="auto"/>
            <w:noWrap/>
            <w:vAlign w:val="bottom"/>
            <w:hideMark/>
          </w:tcPr>
          <w:p w14:paraId="795DDB1A" w14:textId="77777777" w:rsidR="009E2845" w:rsidRPr="00A35703" w:rsidRDefault="00027761">
            <w:pPr>
              <w:spacing w:after="0"/>
              <w:rPr>
                <w:rFonts w:ascii="Calibri" w:eastAsia="Times New Roman" w:hAnsi="Calibri" w:cs="Times New Roman"/>
                <w:color w:val="000000"/>
                <w:sz w:val="22"/>
                <w:szCs w:val="22"/>
              </w:rPr>
            </w:pPr>
          </w:p>
        </w:tc>
      </w:tr>
      <w:tr w:rsidR="00B01EFE" w14:paraId="795DDB23" w14:textId="77777777">
        <w:trPr>
          <w:trHeight w:val="300"/>
        </w:trPr>
        <w:tc>
          <w:tcPr>
            <w:tcW w:w="1301" w:type="dxa"/>
            <w:tcBorders>
              <w:top w:val="nil"/>
              <w:left w:val="nil"/>
              <w:bottom w:val="nil"/>
              <w:right w:val="nil"/>
            </w:tcBorders>
            <w:shd w:val="clear" w:color="auto" w:fill="auto"/>
            <w:noWrap/>
            <w:vAlign w:val="bottom"/>
            <w:hideMark/>
          </w:tcPr>
          <w:p w14:paraId="795DDB1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B1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B1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B1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B2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B2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B22" w14:textId="77777777" w:rsidR="009E2845" w:rsidRPr="00A35703" w:rsidRDefault="00027761">
            <w:pPr>
              <w:spacing w:after="0"/>
              <w:rPr>
                <w:rFonts w:ascii="Times New Roman" w:eastAsia="Times New Roman" w:hAnsi="Times New Roman" w:cs="Times New Roman"/>
                <w:sz w:val="20"/>
              </w:rPr>
            </w:pPr>
          </w:p>
        </w:tc>
      </w:tr>
      <w:tr w:rsidR="00B01EFE" w14:paraId="795DDB2B" w14:textId="77777777">
        <w:trPr>
          <w:trHeight w:val="300"/>
        </w:trPr>
        <w:tc>
          <w:tcPr>
            <w:tcW w:w="1301" w:type="dxa"/>
            <w:tcBorders>
              <w:top w:val="nil"/>
              <w:left w:val="nil"/>
              <w:bottom w:val="nil"/>
              <w:right w:val="nil"/>
            </w:tcBorders>
            <w:shd w:val="clear" w:color="auto" w:fill="auto"/>
            <w:noWrap/>
            <w:vAlign w:val="bottom"/>
            <w:hideMark/>
          </w:tcPr>
          <w:p w14:paraId="795DDB2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B2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B2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B2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B2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B2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B2A" w14:textId="77777777" w:rsidR="009E2845" w:rsidRPr="00A35703" w:rsidRDefault="00027761">
            <w:pPr>
              <w:spacing w:after="0"/>
              <w:rPr>
                <w:rFonts w:ascii="Times New Roman" w:eastAsia="Times New Roman" w:hAnsi="Times New Roman" w:cs="Times New Roman"/>
                <w:sz w:val="20"/>
              </w:rPr>
            </w:pPr>
          </w:p>
        </w:tc>
      </w:tr>
      <w:tr w:rsidR="00B01EFE" w14:paraId="795DDB33" w14:textId="77777777">
        <w:trPr>
          <w:trHeight w:val="300"/>
        </w:trPr>
        <w:tc>
          <w:tcPr>
            <w:tcW w:w="1301" w:type="dxa"/>
            <w:tcBorders>
              <w:top w:val="nil"/>
              <w:left w:val="nil"/>
              <w:bottom w:val="nil"/>
              <w:right w:val="nil"/>
            </w:tcBorders>
            <w:shd w:val="clear" w:color="auto" w:fill="auto"/>
            <w:noWrap/>
            <w:vAlign w:val="bottom"/>
            <w:hideMark/>
          </w:tcPr>
          <w:p w14:paraId="795DDB2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B2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B2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B2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B3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B3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B32" w14:textId="77777777" w:rsidR="009E2845" w:rsidRPr="00A35703" w:rsidRDefault="00027761">
            <w:pPr>
              <w:spacing w:after="0"/>
              <w:rPr>
                <w:rFonts w:ascii="Times New Roman" w:eastAsia="Times New Roman" w:hAnsi="Times New Roman" w:cs="Times New Roman"/>
                <w:sz w:val="20"/>
              </w:rPr>
            </w:pPr>
          </w:p>
        </w:tc>
      </w:tr>
      <w:tr w:rsidR="00B01EFE" w14:paraId="795DDB3B" w14:textId="77777777">
        <w:trPr>
          <w:trHeight w:val="300"/>
        </w:trPr>
        <w:tc>
          <w:tcPr>
            <w:tcW w:w="1301" w:type="dxa"/>
            <w:tcBorders>
              <w:top w:val="nil"/>
              <w:left w:val="nil"/>
              <w:bottom w:val="nil"/>
              <w:right w:val="nil"/>
            </w:tcBorders>
            <w:shd w:val="clear" w:color="auto" w:fill="auto"/>
            <w:noWrap/>
            <w:vAlign w:val="bottom"/>
            <w:hideMark/>
          </w:tcPr>
          <w:p w14:paraId="795DDB3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B3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B3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B3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B3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B3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B3A" w14:textId="77777777" w:rsidR="009E2845" w:rsidRPr="00A35703" w:rsidRDefault="00027761">
            <w:pPr>
              <w:spacing w:after="0"/>
              <w:rPr>
                <w:rFonts w:ascii="Times New Roman" w:eastAsia="Times New Roman" w:hAnsi="Times New Roman" w:cs="Times New Roman"/>
                <w:sz w:val="20"/>
              </w:rPr>
            </w:pPr>
          </w:p>
        </w:tc>
      </w:tr>
      <w:tr w:rsidR="00B01EFE" w14:paraId="795DDB43" w14:textId="77777777">
        <w:trPr>
          <w:trHeight w:val="300"/>
        </w:trPr>
        <w:tc>
          <w:tcPr>
            <w:tcW w:w="1301" w:type="dxa"/>
            <w:tcBorders>
              <w:top w:val="nil"/>
              <w:left w:val="nil"/>
              <w:bottom w:val="nil"/>
              <w:right w:val="nil"/>
            </w:tcBorders>
            <w:shd w:val="clear" w:color="auto" w:fill="auto"/>
            <w:noWrap/>
            <w:vAlign w:val="bottom"/>
            <w:hideMark/>
          </w:tcPr>
          <w:p w14:paraId="795DDB3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B3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B3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B3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B4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B4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B42" w14:textId="77777777" w:rsidR="009E2845" w:rsidRPr="00A35703" w:rsidRDefault="00027761">
            <w:pPr>
              <w:spacing w:after="0"/>
              <w:rPr>
                <w:rFonts w:ascii="Times New Roman" w:eastAsia="Times New Roman" w:hAnsi="Times New Roman" w:cs="Times New Roman"/>
                <w:sz w:val="20"/>
              </w:rPr>
            </w:pPr>
          </w:p>
        </w:tc>
      </w:tr>
      <w:tr w:rsidR="00B01EFE" w14:paraId="795DDB4B" w14:textId="77777777">
        <w:trPr>
          <w:trHeight w:val="300"/>
        </w:trPr>
        <w:tc>
          <w:tcPr>
            <w:tcW w:w="1301" w:type="dxa"/>
            <w:tcBorders>
              <w:top w:val="nil"/>
              <w:left w:val="nil"/>
              <w:bottom w:val="nil"/>
              <w:right w:val="nil"/>
            </w:tcBorders>
            <w:shd w:val="clear" w:color="auto" w:fill="auto"/>
            <w:noWrap/>
            <w:vAlign w:val="bottom"/>
            <w:hideMark/>
          </w:tcPr>
          <w:p w14:paraId="795DDB4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B4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B4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B4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B4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B4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B4A" w14:textId="77777777" w:rsidR="009E2845" w:rsidRPr="00A35703" w:rsidRDefault="00027761">
            <w:pPr>
              <w:spacing w:after="0"/>
              <w:rPr>
                <w:rFonts w:ascii="Times New Roman" w:eastAsia="Times New Roman" w:hAnsi="Times New Roman" w:cs="Times New Roman"/>
                <w:sz w:val="20"/>
              </w:rPr>
            </w:pPr>
          </w:p>
        </w:tc>
      </w:tr>
      <w:tr w:rsidR="00B01EFE" w14:paraId="795DDB53" w14:textId="77777777">
        <w:trPr>
          <w:trHeight w:val="300"/>
        </w:trPr>
        <w:tc>
          <w:tcPr>
            <w:tcW w:w="1301" w:type="dxa"/>
            <w:tcBorders>
              <w:top w:val="nil"/>
              <w:left w:val="nil"/>
              <w:bottom w:val="nil"/>
              <w:right w:val="nil"/>
            </w:tcBorders>
            <w:shd w:val="clear" w:color="auto" w:fill="auto"/>
            <w:noWrap/>
            <w:vAlign w:val="bottom"/>
            <w:hideMark/>
          </w:tcPr>
          <w:p w14:paraId="795DDB4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B4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B4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B4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B5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B5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B52" w14:textId="77777777" w:rsidR="009E2845" w:rsidRPr="00A35703" w:rsidRDefault="00027761">
            <w:pPr>
              <w:spacing w:after="0"/>
              <w:rPr>
                <w:rFonts w:ascii="Times New Roman" w:eastAsia="Times New Roman" w:hAnsi="Times New Roman" w:cs="Times New Roman"/>
                <w:sz w:val="20"/>
              </w:rPr>
            </w:pPr>
          </w:p>
        </w:tc>
      </w:tr>
      <w:tr w:rsidR="00B01EFE" w14:paraId="795DDB5A" w14:textId="77777777">
        <w:trPr>
          <w:trHeight w:val="300"/>
        </w:trPr>
        <w:tc>
          <w:tcPr>
            <w:tcW w:w="3218" w:type="dxa"/>
            <w:gridSpan w:val="2"/>
            <w:tcBorders>
              <w:top w:val="nil"/>
              <w:left w:val="nil"/>
              <w:bottom w:val="nil"/>
              <w:right w:val="nil"/>
            </w:tcBorders>
            <w:shd w:val="clear" w:color="auto" w:fill="auto"/>
            <w:noWrap/>
            <w:vAlign w:val="bottom"/>
            <w:hideMark/>
          </w:tcPr>
          <w:p w14:paraId="795DDB5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B55"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B5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B5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B5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B59" w14:textId="77777777" w:rsidR="009E2845" w:rsidRPr="00A35703" w:rsidRDefault="00027761">
            <w:pPr>
              <w:spacing w:after="0"/>
              <w:rPr>
                <w:rFonts w:ascii="Times New Roman" w:eastAsia="Times New Roman" w:hAnsi="Times New Roman" w:cs="Times New Roman"/>
                <w:sz w:val="20"/>
              </w:rPr>
            </w:pPr>
          </w:p>
        </w:tc>
      </w:tr>
      <w:tr w:rsidR="00B01EFE" w14:paraId="795DDB62" w14:textId="77777777">
        <w:trPr>
          <w:trHeight w:val="300"/>
        </w:trPr>
        <w:tc>
          <w:tcPr>
            <w:tcW w:w="1301" w:type="dxa"/>
            <w:tcBorders>
              <w:top w:val="nil"/>
              <w:left w:val="nil"/>
              <w:bottom w:val="nil"/>
              <w:right w:val="nil"/>
            </w:tcBorders>
            <w:shd w:val="clear" w:color="auto" w:fill="auto"/>
            <w:noWrap/>
            <w:vAlign w:val="bottom"/>
            <w:hideMark/>
          </w:tcPr>
          <w:p w14:paraId="795DDB5B"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B5C"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B5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B5E"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B5F"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B6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B61" w14:textId="77777777" w:rsidR="009E2845" w:rsidRPr="00A35703" w:rsidRDefault="00027761">
            <w:pPr>
              <w:spacing w:after="0"/>
              <w:rPr>
                <w:rFonts w:ascii="Times New Roman" w:eastAsia="Times New Roman" w:hAnsi="Times New Roman" w:cs="Times New Roman"/>
                <w:sz w:val="20"/>
              </w:rPr>
            </w:pPr>
          </w:p>
        </w:tc>
      </w:tr>
      <w:tr w:rsidR="00B01EFE" w14:paraId="795DDB66" w14:textId="77777777">
        <w:trPr>
          <w:trHeight w:val="300"/>
        </w:trPr>
        <w:tc>
          <w:tcPr>
            <w:tcW w:w="1301" w:type="dxa"/>
            <w:tcBorders>
              <w:top w:val="nil"/>
              <w:left w:val="nil"/>
              <w:bottom w:val="nil"/>
              <w:right w:val="nil"/>
            </w:tcBorders>
            <w:shd w:val="clear" w:color="auto" w:fill="auto"/>
            <w:noWrap/>
            <w:vAlign w:val="bottom"/>
            <w:hideMark/>
          </w:tcPr>
          <w:p w14:paraId="795DDB63"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B6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 xml:space="preserve">Άρθρο 84 ως έχει   ΔΕΚΤΟ ΚΑΤΑ </w:t>
            </w:r>
            <w:r w:rsidRPr="00A35703">
              <w:rPr>
                <w:rFonts w:ascii="Calibri" w:eastAsia="Times New Roman" w:hAnsi="Calibri" w:cs="Times New Roman"/>
                <w:color w:val="000000"/>
                <w:sz w:val="22"/>
                <w:szCs w:val="22"/>
              </w:rPr>
              <w:t>ΠΛΕΙΟΨΗΦΙΑ</w:t>
            </w:r>
          </w:p>
        </w:tc>
        <w:tc>
          <w:tcPr>
            <w:tcW w:w="1072" w:type="dxa"/>
            <w:tcBorders>
              <w:top w:val="nil"/>
              <w:left w:val="nil"/>
              <w:bottom w:val="nil"/>
              <w:right w:val="nil"/>
            </w:tcBorders>
            <w:shd w:val="clear" w:color="auto" w:fill="auto"/>
            <w:noWrap/>
            <w:vAlign w:val="bottom"/>
            <w:hideMark/>
          </w:tcPr>
          <w:p w14:paraId="795DDB65" w14:textId="77777777" w:rsidR="009E2845" w:rsidRPr="00A35703" w:rsidRDefault="00027761">
            <w:pPr>
              <w:spacing w:after="0"/>
              <w:rPr>
                <w:rFonts w:ascii="Calibri" w:eastAsia="Times New Roman" w:hAnsi="Calibri" w:cs="Times New Roman"/>
                <w:color w:val="000000"/>
                <w:sz w:val="22"/>
                <w:szCs w:val="22"/>
              </w:rPr>
            </w:pPr>
          </w:p>
        </w:tc>
      </w:tr>
      <w:tr w:rsidR="00B01EFE" w14:paraId="795DDB6E" w14:textId="77777777">
        <w:trPr>
          <w:trHeight w:val="300"/>
        </w:trPr>
        <w:tc>
          <w:tcPr>
            <w:tcW w:w="1301" w:type="dxa"/>
            <w:tcBorders>
              <w:top w:val="nil"/>
              <w:left w:val="nil"/>
              <w:bottom w:val="nil"/>
              <w:right w:val="nil"/>
            </w:tcBorders>
            <w:shd w:val="clear" w:color="auto" w:fill="auto"/>
            <w:noWrap/>
            <w:vAlign w:val="bottom"/>
            <w:hideMark/>
          </w:tcPr>
          <w:p w14:paraId="795DDB6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B6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B6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B6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B6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B6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B6D" w14:textId="77777777" w:rsidR="009E2845" w:rsidRPr="00A35703" w:rsidRDefault="00027761">
            <w:pPr>
              <w:spacing w:after="0"/>
              <w:rPr>
                <w:rFonts w:ascii="Times New Roman" w:eastAsia="Times New Roman" w:hAnsi="Times New Roman" w:cs="Times New Roman"/>
                <w:sz w:val="20"/>
              </w:rPr>
            </w:pPr>
          </w:p>
        </w:tc>
      </w:tr>
      <w:tr w:rsidR="00B01EFE" w14:paraId="795DDB76" w14:textId="77777777">
        <w:trPr>
          <w:trHeight w:val="300"/>
        </w:trPr>
        <w:tc>
          <w:tcPr>
            <w:tcW w:w="1301" w:type="dxa"/>
            <w:tcBorders>
              <w:top w:val="nil"/>
              <w:left w:val="nil"/>
              <w:bottom w:val="nil"/>
              <w:right w:val="nil"/>
            </w:tcBorders>
            <w:shd w:val="clear" w:color="auto" w:fill="auto"/>
            <w:noWrap/>
            <w:vAlign w:val="bottom"/>
            <w:hideMark/>
          </w:tcPr>
          <w:p w14:paraId="795DDB6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B7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B7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B7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B7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B7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B75" w14:textId="77777777" w:rsidR="009E2845" w:rsidRPr="00A35703" w:rsidRDefault="00027761">
            <w:pPr>
              <w:spacing w:after="0"/>
              <w:rPr>
                <w:rFonts w:ascii="Times New Roman" w:eastAsia="Times New Roman" w:hAnsi="Times New Roman" w:cs="Times New Roman"/>
                <w:sz w:val="20"/>
              </w:rPr>
            </w:pPr>
          </w:p>
        </w:tc>
      </w:tr>
      <w:tr w:rsidR="00B01EFE" w14:paraId="795DDB7E" w14:textId="77777777">
        <w:trPr>
          <w:trHeight w:val="300"/>
        </w:trPr>
        <w:tc>
          <w:tcPr>
            <w:tcW w:w="1301" w:type="dxa"/>
            <w:tcBorders>
              <w:top w:val="nil"/>
              <w:left w:val="nil"/>
              <w:bottom w:val="nil"/>
              <w:right w:val="nil"/>
            </w:tcBorders>
            <w:shd w:val="clear" w:color="auto" w:fill="auto"/>
            <w:noWrap/>
            <w:vAlign w:val="bottom"/>
            <w:hideMark/>
          </w:tcPr>
          <w:p w14:paraId="795DDB7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B7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B7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B7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B7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B7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B7D" w14:textId="77777777" w:rsidR="009E2845" w:rsidRPr="00A35703" w:rsidRDefault="00027761">
            <w:pPr>
              <w:spacing w:after="0"/>
              <w:rPr>
                <w:rFonts w:ascii="Times New Roman" w:eastAsia="Times New Roman" w:hAnsi="Times New Roman" w:cs="Times New Roman"/>
                <w:sz w:val="20"/>
              </w:rPr>
            </w:pPr>
          </w:p>
        </w:tc>
      </w:tr>
      <w:tr w:rsidR="00B01EFE" w14:paraId="795DDB86" w14:textId="77777777">
        <w:trPr>
          <w:trHeight w:val="300"/>
        </w:trPr>
        <w:tc>
          <w:tcPr>
            <w:tcW w:w="1301" w:type="dxa"/>
            <w:tcBorders>
              <w:top w:val="nil"/>
              <w:left w:val="nil"/>
              <w:bottom w:val="nil"/>
              <w:right w:val="nil"/>
            </w:tcBorders>
            <w:shd w:val="clear" w:color="auto" w:fill="auto"/>
            <w:noWrap/>
            <w:vAlign w:val="bottom"/>
            <w:hideMark/>
          </w:tcPr>
          <w:p w14:paraId="795DDB7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B8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B8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B8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B8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B8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B85" w14:textId="77777777" w:rsidR="009E2845" w:rsidRPr="00A35703" w:rsidRDefault="00027761">
            <w:pPr>
              <w:spacing w:after="0"/>
              <w:rPr>
                <w:rFonts w:ascii="Times New Roman" w:eastAsia="Times New Roman" w:hAnsi="Times New Roman" w:cs="Times New Roman"/>
                <w:sz w:val="20"/>
              </w:rPr>
            </w:pPr>
          </w:p>
        </w:tc>
      </w:tr>
      <w:tr w:rsidR="00B01EFE" w14:paraId="795DDB8E" w14:textId="77777777">
        <w:trPr>
          <w:trHeight w:val="300"/>
        </w:trPr>
        <w:tc>
          <w:tcPr>
            <w:tcW w:w="1301" w:type="dxa"/>
            <w:tcBorders>
              <w:top w:val="nil"/>
              <w:left w:val="nil"/>
              <w:bottom w:val="nil"/>
              <w:right w:val="nil"/>
            </w:tcBorders>
            <w:shd w:val="clear" w:color="auto" w:fill="auto"/>
            <w:noWrap/>
            <w:vAlign w:val="bottom"/>
            <w:hideMark/>
          </w:tcPr>
          <w:p w14:paraId="795DDB8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B8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B8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B8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B8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B8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B8D" w14:textId="77777777" w:rsidR="009E2845" w:rsidRPr="00A35703" w:rsidRDefault="00027761">
            <w:pPr>
              <w:spacing w:after="0"/>
              <w:rPr>
                <w:rFonts w:ascii="Times New Roman" w:eastAsia="Times New Roman" w:hAnsi="Times New Roman" w:cs="Times New Roman"/>
                <w:sz w:val="20"/>
              </w:rPr>
            </w:pPr>
          </w:p>
        </w:tc>
      </w:tr>
      <w:tr w:rsidR="00B01EFE" w14:paraId="795DDB96" w14:textId="77777777">
        <w:trPr>
          <w:trHeight w:val="300"/>
        </w:trPr>
        <w:tc>
          <w:tcPr>
            <w:tcW w:w="1301" w:type="dxa"/>
            <w:tcBorders>
              <w:top w:val="nil"/>
              <w:left w:val="nil"/>
              <w:bottom w:val="nil"/>
              <w:right w:val="nil"/>
            </w:tcBorders>
            <w:shd w:val="clear" w:color="auto" w:fill="auto"/>
            <w:noWrap/>
            <w:vAlign w:val="bottom"/>
            <w:hideMark/>
          </w:tcPr>
          <w:p w14:paraId="795DDB8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B9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B9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B9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B9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B9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B95" w14:textId="77777777" w:rsidR="009E2845" w:rsidRPr="00A35703" w:rsidRDefault="00027761">
            <w:pPr>
              <w:spacing w:after="0"/>
              <w:rPr>
                <w:rFonts w:ascii="Times New Roman" w:eastAsia="Times New Roman" w:hAnsi="Times New Roman" w:cs="Times New Roman"/>
                <w:sz w:val="20"/>
              </w:rPr>
            </w:pPr>
          </w:p>
        </w:tc>
      </w:tr>
      <w:tr w:rsidR="00B01EFE" w14:paraId="795DDB9E" w14:textId="77777777">
        <w:trPr>
          <w:trHeight w:val="300"/>
        </w:trPr>
        <w:tc>
          <w:tcPr>
            <w:tcW w:w="1301" w:type="dxa"/>
            <w:tcBorders>
              <w:top w:val="nil"/>
              <w:left w:val="nil"/>
              <w:bottom w:val="nil"/>
              <w:right w:val="nil"/>
            </w:tcBorders>
            <w:shd w:val="clear" w:color="auto" w:fill="auto"/>
            <w:noWrap/>
            <w:vAlign w:val="bottom"/>
            <w:hideMark/>
          </w:tcPr>
          <w:p w14:paraId="795DDB9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B9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B9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B9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B9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B9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B9D" w14:textId="77777777" w:rsidR="009E2845" w:rsidRPr="00A35703" w:rsidRDefault="00027761">
            <w:pPr>
              <w:spacing w:after="0"/>
              <w:rPr>
                <w:rFonts w:ascii="Times New Roman" w:eastAsia="Times New Roman" w:hAnsi="Times New Roman" w:cs="Times New Roman"/>
                <w:sz w:val="20"/>
              </w:rPr>
            </w:pPr>
          </w:p>
        </w:tc>
      </w:tr>
      <w:tr w:rsidR="00B01EFE" w14:paraId="795DDBA5" w14:textId="77777777">
        <w:trPr>
          <w:trHeight w:val="300"/>
        </w:trPr>
        <w:tc>
          <w:tcPr>
            <w:tcW w:w="3218" w:type="dxa"/>
            <w:gridSpan w:val="2"/>
            <w:tcBorders>
              <w:top w:val="nil"/>
              <w:left w:val="nil"/>
              <w:bottom w:val="nil"/>
              <w:right w:val="nil"/>
            </w:tcBorders>
            <w:shd w:val="clear" w:color="auto" w:fill="auto"/>
            <w:noWrap/>
            <w:vAlign w:val="bottom"/>
            <w:hideMark/>
          </w:tcPr>
          <w:p w14:paraId="795DDB9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BA0"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BA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BA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BA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BA4" w14:textId="77777777" w:rsidR="009E2845" w:rsidRPr="00A35703" w:rsidRDefault="00027761">
            <w:pPr>
              <w:spacing w:after="0"/>
              <w:rPr>
                <w:rFonts w:ascii="Times New Roman" w:eastAsia="Times New Roman" w:hAnsi="Times New Roman" w:cs="Times New Roman"/>
                <w:sz w:val="20"/>
              </w:rPr>
            </w:pPr>
          </w:p>
        </w:tc>
      </w:tr>
      <w:tr w:rsidR="00B01EFE" w14:paraId="795DDBAD" w14:textId="77777777">
        <w:trPr>
          <w:trHeight w:val="300"/>
        </w:trPr>
        <w:tc>
          <w:tcPr>
            <w:tcW w:w="1301" w:type="dxa"/>
            <w:tcBorders>
              <w:top w:val="nil"/>
              <w:left w:val="nil"/>
              <w:bottom w:val="nil"/>
              <w:right w:val="nil"/>
            </w:tcBorders>
            <w:shd w:val="clear" w:color="auto" w:fill="auto"/>
            <w:noWrap/>
            <w:vAlign w:val="bottom"/>
            <w:hideMark/>
          </w:tcPr>
          <w:p w14:paraId="795DDBA6"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BA7"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BA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BA9"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BAA"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BA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BAC" w14:textId="77777777" w:rsidR="009E2845" w:rsidRPr="00A35703" w:rsidRDefault="00027761">
            <w:pPr>
              <w:spacing w:after="0"/>
              <w:rPr>
                <w:rFonts w:ascii="Times New Roman" w:eastAsia="Times New Roman" w:hAnsi="Times New Roman" w:cs="Times New Roman"/>
                <w:sz w:val="20"/>
              </w:rPr>
            </w:pPr>
          </w:p>
        </w:tc>
      </w:tr>
      <w:tr w:rsidR="00B01EFE" w14:paraId="795DDBB1" w14:textId="77777777">
        <w:trPr>
          <w:trHeight w:val="300"/>
        </w:trPr>
        <w:tc>
          <w:tcPr>
            <w:tcW w:w="1301" w:type="dxa"/>
            <w:tcBorders>
              <w:top w:val="nil"/>
              <w:left w:val="nil"/>
              <w:bottom w:val="nil"/>
              <w:right w:val="nil"/>
            </w:tcBorders>
            <w:shd w:val="clear" w:color="auto" w:fill="auto"/>
            <w:noWrap/>
            <w:vAlign w:val="bottom"/>
            <w:hideMark/>
          </w:tcPr>
          <w:p w14:paraId="795DDBAE"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BA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85 ως έχει   ΔΕΚΤΟ ΚΑΤΑ ΠΛΕΙΟΨΗΦΙΑ</w:t>
            </w:r>
          </w:p>
        </w:tc>
        <w:tc>
          <w:tcPr>
            <w:tcW w:w="1072" w:type="dxa"/>
            <w:tcBorders>
              <w:top w:val="nil"/>
              <w:left w:val="nil"/>
              <w:bottom w:val="nil"/>
              <w:right w:val="nil"/>
            </w:tcBorders>
            <w:shd w:val="clear" w:color="auto" w:fill="auto"/>
            <w:noWrap/>
            <w:vAlign w:val="bottom"/>
            <w:hideMark/>
          </w:tcPr>
          <w:p w14:paraId="795DDBB0" w14:textId="77777777" w:rsidR="009E2845" w:rsidRPr="00A35703" w:rsidRDefault="00027761">
            <w:pPr>
              <w:spacing w:after="0"/>
              <w:rPr>
                <w:rFonts w:ascii="Calibri" w:eastAsia="Times New Roman" w:hAnsi="Calibri" w:cs="Times New Roman"/>
                <w:color w:val="000000"/>
                <w:sz w:val="22"/>
                <w:szCs w:val="22"/>
              </w:rPr>
            </w:pPr>
          </w:p>
        </w:tc>
      </w:tr>
      <w:tr w:rsidR="00B01EFE" w14:paraId="795DDBB9" w14:textId="77777777">
        <w:trPr>
          <w:trHeight w:val="300"/>
        </w:trPr>
        <w:tc>
          <w:tcPr>
            <w:tcW w:w="1301" w:type="dxa"/>
            <w:tcBorders>
              <w:top w:val="nil"/>
              <w:left w:val="nil"/>
              <w:bottom w:val="nil"/>
              <w:right w:val="nil"/>
            </w:tcBorders>
            <w:shd w:val="clear" w:color="auto" w:fill="auto"/>
            <w:noWrap/>
            <w:vAlign w:val="bottom"/>
            <w:hideMark/>
          </w:tcPr>
          <w:p w14:paraId="795DDBB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BB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BB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BB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BB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BB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BB8" w14:textId="77777777" w:rsidR="009E2845" w:rsidRPr="00A35703" w:rsidRDefault="00027761">
            <w:pPr>
              <w:spacing w:after="0"/>
              <w:rPr>
                <w:rFonts w:ascii="Times New Roman" w:eastAsia="Times New Roman" w:hAnsi="Times New Roman" w:cs="Times New Roman"/>
                <w:sz w:val="20"/>
              </w:rPr>
            </w:pPr>
          </w:p>
        </w:tc>
      </w:tr>
      <w:tr w:rsidR="00B01EFE" w14:paraId="795DDBC1" w14:textId="77777777">
        <w:trPr>
          <w:trHeight w:val="300"/>
        </w:trPr>
        <w:tc>
          <w:tcPr>
            <w:tcW w:w="1301" w:type="dxa"/>
            <w:tcBorders>
              <w:top w:val="nil"/>
              <w:left w:val="nil"/>
              <w:bottom w:val="nil"/>
              <w:right w:val="nil"/>
            </w:tcBorders>
            <w:shd w:val="clear" w:color="auto" w:fill="auto"/>
            <w:noWrap/>
            <w:vAlign w:val="bottom"/>
            <w:hideMark/>
          </w:tcPr>
          <w:p w14:paraId="795DDBB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BB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BB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BB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BB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BB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BC0" w14:textId="77777777" w:rsidR="009E2845" w:rsidRPr="00A35703" w:rsidRDefault="00027761">
            <w:pPr>
              <w:spacing w:after="0"/>
              <w:rPr>
                <w:rFonts w:ascii="Times New Roman" w:eastAsia="Times New Roman" w:hAnsi="Times New Roman" w:cs="Times New Roman"/>
                <w:sz w:val="20"/>
              </w:rPr>
            </w:pPr>
          </w:p>
        </w:tc>
      </w:tr>
      <w:tr w:rsidR="00B01EFE" w14:paraId="795DDBC9" w14:textId="77777777">
        <w:trPr>
          <w:trHeight w:val="300"/>
        </w:trPr>
        <w:tc>
          <w:tcPr>
            <w:tcW w:w="1301" w:type="dxa"/>
            <w:tcBorders>
              <w:top w:val="nil"/>
              <w:left w:val="nil"/>
              <w:bottom w:val="nil"/>
              <w:right w:val="nil"/>
            </w:tcBorders>
            <w:shd w:val="clear" w:color="auto" w:fill="auto"/>
            <w:noWrap/>
            <w:vAlign w:val="bottom"/>
            <w:hideMark/>
          </w:tcPr>
          <w:p w14:paraId="795DDBC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BC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BC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BC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BC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BC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BC8" w14:textId="77777777" w:rsidR="009E2845" w:rsidRPr="00A35703" w:rsidRDefault="00027761">
            <w:pPr>
              <w:spacing w:after="0"/>
              <w:rPr>
                <w:rFonts w:ascii="Times New Roman" w:eastAsia="Times New Roman" w:hAnsi="Times New Roman" w:cs="Times New Roman"/>
                <w:sz w:val="20"/>
              </w:rPr>
            </w:pPr>
          </w:p>
        </w:tc>
      </w:tr>
      <w:tr w:rsidR="00B01EFE" w14:paraId="795DDBD1" w14:textId="77777777">
        <w:trPr>
          <w:trHeight w:val="300"/>
        </w:trPr>
        <w:tc>
          <w:tcPr>
            <w:tcW w:w="1301" w:type="dxa"/>
            <w:tcBorders>
              <w:top w:val="nil"/>
              <w:left w:val="nil"/>
              <w:bottom w:val="nil"/>
              <w:right w:val="nil"/>
            </w:tcBorders>
            <w:shd w:val="clear" w:color="auto" w:fill="auto"/>
            <w:noWrap/>
            <w:vAlign w:val="bottom"/>
            <w:hideMark/>
          </w:tcPr>
          <w:p w14:paraId="795DDBC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BC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BC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BC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BC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BC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BD0" w14:textId="77777777" w:rsidR="009E2845" w:rsidRPr="00A35703" w:rsidRDefault="00027761">
            <w:pPr>
              <w:spacing w:after="0"/>
              <w:rPr>
                <w:rFonts w:ascii="Times New Roman" w:eastAsia="Times New Roman" w:hAnsi="Times New Roman" w:cs="Times New Roman"/>
                <w:sz w:val="20"/>
              </w:rPr>
            </w:pPr>
          </w:p>
        </w:tc>
      </w:tr>
      <w:tr w:rsidR="00B01EFE" w14:paraId="795DDBD9" w14:textId="77777777">
        <w:trPr>
          <w:trHeight w:val="300"/>
        </w:trPr>
        <w:tc>
          <w:tcPr>
            <w:tcW w:w="1301" w:type="dxa"/>
            <w:tcBorders>
              <w:top w:val="nil"/>
              <w:left w:val="nil"/>
              <w:bottom w:val="nil"/>
              <w:right w:val="nil"/>
            </w:tcBorders>
            <w:shd w:val="clear" w:color="auto" w:fill="auto"/>
            <w:noWrap/>
            <w:vAlign w:val="bottom"/>
            <w:hideMark/>
          </w:tcPr>
          <w:p w14:paraId="795DDBD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BD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BD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BD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BD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BD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BD8" w14:textId="77777777" w:rsidR="009E2845" w:rsidRPr="00A35703" w:rsidRDefault="00027761">
            <w:pPr>
              <w:spacing w:after="0"/>
              <w:rPr>
                <w:rFonts w:ascii="Times New Roman" w:eastAsia="Times New Roman" w:hAnsi="Times New Roman" w:cs="Times New Roman"/>
                <w:sz w:val="20"/>
              </w:rPr>
            </w:pPr>
          </w:p>
        </w:tc>
      </w:tr>
      <w:tr w:rsidR="00B01EFE" w14:paraId="795DDBE1" w14:textId="77777777">
        <w:trPr>
          <w:trHeight w:val="300"/>
        </w:trPr>
        <w:tc>
          <w:tcPr>
            <w:tcW w:w="1301" w:type="dxa"/>
            <w:tcBorders>
              <w:top w:val="nil"/>
              <w:left w:val="nil"/>
              <w:bottom w:val="nil"/>
              <w:right w:val="nil"/>
            </w:tcBorders>
            <w:shd w:val="clear" w:color="auto" w:fill="auto"/>
            <w:noWrap/>
            <w:vAlign w:val="bottom"/>
            <w:hideMark/>
          </w:tcPr>
          <w:p w14:paraId="795DDBD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BD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BD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BD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BD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BD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BE0" w14:textId="77777777" w:rsidR="009E2845" w:rsidRPr="00A35703" w:rsidRDefault="00027761">
            <w:pPr>
              <w:spacing w:after="0"/>
              <w:rPr>
                <w:rFonts w:ascii="Times New Roman" w:eastAsia="Times New Roman" w:hAnsi="Times New Roman" w:cs="Times New Roman"/>
                <w:sz w:val="20"/>
              </w:rPr>
            </w:pPr>
          </w:p>
        </w:tc>
      </w:tr>
      <w:tr w:rsidR="00B01EFE" w14:paraId="795DDBE9" w14:textId="77777777">
        <w:trPr>
          <w:trHeight w:val="300"/>
        </w:trPr>
        <w:tc>
          <w:tcPr>
            <w:tcW w:w="1301" w:type="dxa"/>
            <w:tcBorders>
              <w:top w:val="nil"/>
              <w:left w:val="nil"/>
              <w:bottom w:val="nil"/>
              <w:right w:val="nil"/>
            </w:tcBorders>
            <w:shd w:val="clear" w:color="auto" w:fill="auto"/>
            <w:noWrap/>
            <w:vAlign w:val="bottom"/>
            <w:hideMark/>
          </w:tcPr>
          <w:p w14:paraId="795DDBE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BE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BE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BE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BE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BE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BE8" w14:textId="77777777" w:rsidR="009E2845" w:rsidRPr="00A35703" w:rsidRDefault="00027761">
            <w:pPr>
              <w:spacing w:after="0"/>
              <w:rPr>
                <w:rFonts w:ascii="Times New Roman" w:eastAsia="Times New Roman" w:hAnsi="Times New Roman" w:cs="Times New Roman"/>
                <w:sz w:val="20"/>
              </w:rPr>
            </w:pPr>
          </w:p>
        </w:tc>
      </w:tr>
      <w:tr w:rsidR="00B01EFE" w14:paraId="795DDBF0" w14:textId="77777777">
        <w:trPr>
          <w:trHeight w:val="300"/>
        </w:trPr>
        <w:tc>
          <w:tcPr>
            <w:tcW w:w="3218" w:type="dxa"/>
            <w:gridSpan w:val="2"/>
            <w:tcBorders>
              <w:top w:val="nil"/>
              <w:left w:val="nil"/>
              <w:bottom w:val="nil"/>
              <w:right w:val="nil"/>
            </w:tcBorders>
            <w:shd w:val="clear" w:color="auto" w:fill="auto"/>
            <w:noWrap/>
            <w:vAlign w:val="bottom"/>
            <w:hideMark/>
          </w:tcPr>
          <w:p w14:paraId="795DDBE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BEB"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BE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BE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BE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BEF" w14:textId="77777777" w:rsidR="009E2845" w:rsidRPr="00A35703" w:rsidRDefault="00027761">
            <w:pPr>
              <w:spacing w:after="0"/>
              <w:rPr>
                <w:rFonts w:ascii="Times New Roman" w:eastAsia="Times New Roman" w:hAnsi="Times New Roman" w:cs="Times New Roman"/>
                <w:sz w:val="20"/>
              </w:rPr>
            </w:pPr>
          </w:p>
        </w:tc>
      </w:tr>
      <w:tr w:rsidR="00B01EFE" w14:paraId="795DDBF8" w14:textId="77777777">
        <w:trPr>
          <w:trHeight w:val="300"/>
        </w:trPr>
        <w:tc>
          <w:tcPr>
            <w:tcW w:w="1301" w:type="dxa"/>
            <w:tcBorders>
              <w:top w:val="nil"/>
              <w:left w:val="nil"/>
              <w:bottom w:val="nil"/>
              <w:right w:val="nil"/>
            </w:tcBorders>
            <w:shd w:val="clear" w:color="auto" w:fill="auto"/>
            <w:noWrap/>
            <w:vAlign w:val="bottom"/>
            <w:hideMark/>
          </w:tcPr>
          <w:p w14:paraId="795DDBF1"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BF2"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BF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BF4"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BF5"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BF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BF7" w14:textId="77777777" w:rsidR="009E2845" w:rsidRPr="00A35703" w:rsidRDefault="00027761">
            <w:pPr>
              <w:spacing w:after="0"/>
              <w:rPr>
                <w:rFonts w:ascii="Times New Roman" w:eastAsia="Times New Roman" w:hAnsi="Times New Roman" w:cs="Times New Roman"/>
                <w:sz w:val="20"/>
              </w:rPr>
            </w:pPr>
          </w:p>
        </w:tc>
      </w:tr>
      <w:tr w:rsidR="00B01EFE" w14:paraId="795DDBFC" w14:textId="77777777">
        <w:trPr>
          <w:trHeight w:val="300"/>
        </w:trPr>
        <w:tc>
          <w:tcPr>
            <w:tcW w:w="1301" w:type="dxa"/>
            <w:tcBorders>
              <w:top w:val="nil"/>
              <w:left w:val="nil"/>
              <w:bottom w:val="nil"/>
              <w:right w:val="nil"/>
            </w:tcBorders>
            <w:shd w:val="clear" w:color="auto" w:fill="auto"/>
            <w:noWrap/>
            <w:vAlign w:val="bottom"/>
            <w:hideMark/>
          </w:tcPr>
          <w:p w14:paraId="795DDBF9"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BF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86 ως έχει   ΔΕΚΤΟ ΚΑΤΑ ΠΛΕΙΟΨΗΦΙΑ</w:t>
            </w:r>
          </w:p>
        </w:tc>
        <w:tc>
          <w:tcPr>
            <w:tcW w:w="1072" w:type="dxa"/>
            <w:tcBorders>
              <w:top w:val="nil"/>
              <w:left w:val="nil"/>
              <w:bottom w:val="nil"/>
              <w:right w:val="nil"/>
            </w:tcBorders>
            <w:shd w:val="clear" w:color="auto" w:fill="auto"/>
            <w:noWrap/>
            <w:vAlign w:val="bottom"/>
            <w:hideMark/>
          </w:tcPr>
          <w:p w14:paraId="795DDBFB" w14:textId="77777777" w:rsidR="009E2845" w:rsidRPr="00A35703" w:rsidRDefault="00027761">
            <w:pPr>
              <w:spacing w:after="0"/>
              <w:rPr>
                <w:rFonts w:ascii="Calibri" w:eastAsia="Times New Roman" w:hAnsi="Calibri" w:cs="Times New Roman"/>
                <w:color w:val="000000"/>
                <w:sz w:val="22"/>
                <w:szCs w:val="22"/>
              </w:rPr>
            </w:pPr>
          </w:p>
        </w:tc>
      </w:tr>
      <w:tr w:rsidR="00B01EFE" w14:paraId="795DDC04" w14:textId="77777777">
        <w:trPr>
          <w:trHeight w:val="300"/>
        </w:trPr>
        <w:tc>
          <w:tcPr>
            <w:tcW w:w="1301" w:type="dxa"/>
            <w:tcBorders>
              <w:top w:val="nil"/>
              <w:left w:val="nil"/>
              <w:bottom w:val="nil"/>
              <w:right w:val="nil"/>
            </w:tcBorders>
            <w:shd w:val="clear" w:color="auto" w:fill="auto"/>
            <w:noWrap/>
            <w:vAlign w:val="bottom"/>
            <w:hideMark/>
          </w:tcPr>
          <w:p w14:paraId="795DDBF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BF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BF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C0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C0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C0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C03" w14:textId="77777777" w:rsidR="009E2845" w:rsidRPr="00A35703" w:rsidRDefault="00027761">
            <w:pPr>
              <w:spacing w:after="0"/>
              <w:rPr>
                <w:rFonts w:ascii="Times New Roman" w:eastAsia="Times New Roman" w:hAnsi="Times New Roman" w:cs="Times New Roman"/>
                <w:sz w:val="20"/>
              </w:rPr>
            </w:pPr>
          </w:p>
        </w:tc>
      </w:tr>
      <w:tr w:rsidR="00B01EFE" w14:paraId="795DDC0C" w14:textId="77777777">
        <w:trPr>
          <w:trHeight w:val="300"/>
        </w:trPr>
        <w:tc>
          <w:tcPr>
            <w:tcW w:w="1301" w:type="dxa"/>
            <w:tcBorders>
              <w:top w:val="nil"/>
              <w:left w:val="nil"/>
              <w:bottom w:val="nil"/>
              <w:right w:val="nil"/>
            </w:tcBorders>
            <w:shd w:val="clear" w:color="auto" w:fill="auto"/>
            <w:noWrap/>
            <w:vAlign w:val="bottom"/>
            <w:hideMark/>
          </w:tcPr>
          <w:p w14:paraId="795DDC0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C0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C0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C0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C0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C0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C0B" w14:textId="77777777" w:rsidR="009E2845" w:rsidRPr="00A35703" w:rsidRDefault="00027761">
            <w:pPr>
              <w:spacing w:after="0"/>
              <w:rPr>
                <w:rFonts w:ascii="Times New Roman" w:eastAsia="Times New Roman" w:hAnsi="Times New Roman" w:cs="Times New Roman"/>
                <w:sz w:val="20"/>
              </w:rPr>
            </w:pPr>
          </w:p>
        </w:tc>
      </w:tr>
      <w:tr w:rsidR="00B01EFE" w14:paraId="795DDC14" w14:textId="77777777">
        <w:trPr>
          <w:trHeight w:val="300"/>
        </w:trPr>
        <w:tc>
          <w:tcPr>
            <w:tcW w:w="1301" w:type="dxa"/>
            <w:tcBorders>
              <w:top w:val="nil"/>
              <w:left w:val="nil"/>
              <w:bottom w:val="nil"/>
              <w:right w:val="nil"/>
            </w:tcBorders>
            <w:shd w:val="clear" w:color="auto" w:fill="auto"/>
            <w:noWrap/>
            <w:vAlign w:val="bottom"/>
            <w:hideMark/>
          </w:tcPr>
          <w:p w14:paraId="795DDC0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C0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C0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C1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C1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C1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C13" w14:textId="77777777" w:rsidR="009E2845" w:rsidRPr="00A35703" w:rsidRDefault="00027761">
            <w:pPr>
              <w:spacing w:after="0"/>
              <w:rPr>
                <w:rFonts w:ascii="Times New Roman" w:eastAsia="Times New Roman" w:hAnsi="Times New Roman" w:cs="Times New Roman"/>
                <w:sz w:val="20"/>
              </w:rPr>
            </w:pPr>
          </w:p>
        </w:tc>
      </w:tr>
      <w:tr w:rsidR="00B01EFE" w14:paraId="795DDC1C" w14:textId="77777777">
        <w:trPr>
          <w:trHeight w:val="300"/>
        </w:trPr>
        <w:tc>
          <w:tcPr>
            <w:tcW w:w="1301" w:type="dxa"/>
            <w:tcBorders>
              <w:top w:val="nil"/>
              <w:left w:val="nil"/>
              <w:bottom w:val="nil"/>
              <w:right w:val="nil"/>
            </w:tcBorders>
            <w:shd w:val="clear" w:color="auto" w:fill="auto"/>
            <w:noWrap/>
            <w:vAlign w:val="bottom"/>
            <w:hideMark/>
          </w:tcPr>
          <w:p w14:paraId="795DDC1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C1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C1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C1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C1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C1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C1B" w14:textId="77777777" w:rsidR="009E2845" w:rsidRPr="00A35703" w:rsidRDefault="00027761">
            <w:pPr>
              <w:spacing w:after="0"/>
              <w:rPr>
                <w:rFonts w:ascii="Times New Roman" w:eastAsia="Times New Roman" w:hAnsi="Times New Roman" w:cs="Times New Roman"/>
                <w:sz w:val="20"/>
              </w:rPr>
            </w:pPr>
          </w:p>
        </w:tc>
      </w:tr>
      <w:tr w:rsidR="00B01EFE" w14:paraId="795DDC24" w14:textId="77777777">
        <w:trPr>
          <w:trHeight w:val="300"/>
        </w:trPr>
        <w:tc>
          <w:tcPr>
            <w:tcW w:w="1301" w:type="dxa"/>
            <w:tcBorders>
              <w:top w:val="nil"/>
              <w:left w:val="nil"/>
              <w:bottom w:val="nil"/>
              <w:right w:val="nil"/>
            </w:tcBorders>
            <w:shd w:val="clear" w:color="auto" w:fill="auto"/>
            <w:noWrap/>
            <w:vAlign w:val="bottom"/>
            <w:hideMark/>
          </w:tcPr>
          <w:p w14:paraId="795DDC1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C1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C1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C2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C2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C2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C23" w14:textId="77777777" w:rsidR="009E2845" w:rsidRPr="00A35703" w:rsidRDefault="00027761">
            <w:pPr>
              <w:spacing w:after="0"/>
              <w:rPr>
                <w:rFonts w:ascii="Times New Roman" w:eastAsia="Times New Roman" w:hAnsi="Times New Roman" w:cs="Times New Roman"/>
                <w:sz w:val="20"/>
              </w:rPr>
            </w:pPr>
          </w:p>
        </w:tc>
      </w:tr>
      <w:tr w:rsidR="00B01EFE" w14:paraId="795DDC2C" w14:textId="77777777">
        <w:trPr>
          <w:trHeight w:val="300"/>
        </w:trPr>
        <w:tc>
          <w:tcPr>
            <w:tcW w:w="1301" w:type="dxa"/>
            <w:tcBorders>
              <w:top w:val="nil"/>
              <w:left w:val="nil"/>
              <w:bottom w:val="nil"/>
              <w:right w:val="nil"/>
            </w:tcBorders>
            <w:shd w:val="clear" w:color="auto" w:fill="auto"/>
            <w:noWrap/>
            <w:vAlign w:val="bottom"/>
            <w:hideMark/>
          </w:tcPr>
          <w:p w14:paraId="795DDC2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C2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C2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C2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C2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C2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C2B" w14:textId="77777777" w:rsidR="009E2845" w:rsidRPr="00A35703" w:rsidRDefault="00027761">
            <w:pPr>
              <w:spacing w:after="0"/>
              <w:rPr>
                <w:rFonts w:ascii="Times New Roman" w:eastAsia="Times New Roman" w:hAnsi="Times New Roman" w:cs="Times New Roman"/>
                <w:sz w:val="20"/>
              </w:rPr>
            </w:pPr>
          </w:p>
        </w:tc>
      </w:tr>
      <w:tr w:rsidR="00B01EFE" w14:paraId="795DDC34" w14:textId="77777777">
        <w:trPr>
          <w:trHeight w:val="300"/>
        </w:trPr>
        <w:tc>
          <w:tcPr>
            <w:tcW w:w="1301" w:type="dxa"/>
            <w:tcBorders>
              <w:top w:val="nil"/>
              <w:left w:val="nil"/>
              <w:bottom w:val="nil"/>
              <w:right w:val="nil"/>
            </w:tcBorders>
            <w:shd w:val="clear" w:color="auto" w:fill="auto"/>
            <w:noWrap/>
            <w:vAlign w:val="bottom"/>
            <w:hideMark/>
          </w:tcPr>
          <w:p w14:paraId="795DDC2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C2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C2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C3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C3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C3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C33" w14:textId="77777777" w:rsidR="009E2845" w:rsidRPr="00A35703" w:rsidRDefault="00027761">
            <w:pPr>
              <w:spacing w:after="0"/>
              <w:rPr>
                <w:rFonts w:ascii="Times New Roman" w:eastAsia="Times New Roman" w:hAnsi="Times New Roman" w:cs="Times New Roman"/>
                <w:sz w:val="20"/>
              </w:rPr>
            </w:pPr>
          </w:p>
        </w:tc>
      </w:tr>
      <w:tr w:rsidR="00B01EFE" w14:paraId="795DDC3B" w14:textId="77777777">
        <w:trPr>
          <w:trHeight w:val="300"/>
        </w:trPr>
        <w:tc>
          <w:tcPr>
            <w:tcW w:w="3218" w:type="dxa"/>
            <w:gridSpan w:val="2"/>
            <w:tcBorders>
              <w:top w:val="nil"/>
              <w:left w:val="nil"/>
              <w:bottom w:val="nil"/>
              <w:right w:val="nil"/>
            </w:tcBorders>
            <w:shd w:val="clear" w:color="auto" w:fill="auto"/>
            <w:noWrap/>
            <w:vAlign w:val="bottom"/>
            <w:hideMark/>
          </w:tcPr>
          <w:p w14:paraId="795DDC3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C36"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C3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C3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C3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C3A" w14:textId="77777777" w:rsidR="009E2845" w:rsidRPr="00A35703" w:rsidRDefault="00027761">
            <w:pPr>
              <w:spacing w:after="0"/>
              <w:rPr>
                <w:rFonts w:ascii="Times New Roman" w:eastAsia="Times New Roman" w:hAnsi="Times New Roman" w:cs="Times New Roman"/>
                <w:sz w:val="20"/>
              </w:rPr>
            </w:pPr>
          </w:p>
        </w:tc>
      </w:tr>
      <w:tr w:rsidR="00B01EFE" w14:paraId="795DDC43" w14:textId="77777777">
        <w:trPr>
          <w:trHeight w:val="300"/>
        </w:trPr>
        <w:tc>
          <w:tcPr>
            <w:tcW w:w="1301" w:type="dxa"/>
            <w:tcBorders>
              <w:top w:val="nil"/>
              <w:left w:val="nil"/>
              <w:bottom w:val="nil"/>
              <w:right w:val="nil"/>
            </w:tcBorders>
            <w:shd w:val="clear" w:color="auto" w:fill="auto"/>
            <w:noWrap/>
            <w:vAlign w:val="bottom"/>
            <w:hideMark/>
          </w:tcPr>
          <w:p w14:paraId="795DDC3C"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C3D"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C3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C3F"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C40"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C4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C42" w14:textId="77777777" w:rsidR="009E2845" w:rsidRPr="00A35703" w:rsidRDefault="00027761">
            <w:pPr>
              <w:spacing w:after="0"/>
              <w:rPr>
                <w:rFonts w:ascii="Times New Roman" w:eastAsia="Times New Roman" w:hAnsi="Times New Roman" w:cs="Times New Roman"/>
                <w:sz w:val="20"/>
              </w:rPr>
            </w:pPr>
          </w:p>
        </w:tc>
      </w:tr>
      <w:tr w:rsidR="00B01EFE" w14:paraId="795DDC47" w14:textId="77777777">
        <w:trPr>
          <w:trHeight w:val="300"/>
        </w:trPr>
        <w:tc>
          <w:tcPr>
            <w:tcW w:w="1301" w:type="dxa"/>
            <w:tcBorders>
              <w:top w:val="nil"/>
              <w:left w:val="nil"/>
              <w:bottom w:val="nil"/>
              <w:right w:val="nil"/>
            </w:tcBorders>
            <w:shd w:val="clear" w:color="auto" w:fill="auto"/>
            <w:noWrap/>
            <w:vAlign w:val="bottom"/>
            <w:hideMark/>
          </w:tcPr>
          <w:p w14:paraId="795DDC44"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C4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87 ως έχει   ΔΕΚΤΟ ΚΑΤΑ ΠΛΕΙΟΨΗΦΙΑ</w:t>
            </w:r>
          </w:p>
        </w:tc>
        <w:tc>
          <w:tcPr>
            <w:tcW w:w="1072" w:type="dxa"/>
            <w:tcBorders>
              <w:top w:val="nil"/>
              <w:left w:val="nil"/>
              <w:bottom w:val="nil"/>
              <w:right w:val="nil"/>
            </w:tcBorders>
            <w:shd w:val="clear" w:color="auto" w:fill="auto"/>
            <w:noWrap/>
            <w:vAlign w:val="bottom"/>
            <w:hideMark/>
          </w:tcPr>
          <w:p w14:paraId="795DDC46" w14:textId="77777777" w:rsidR="009E2845" w:rsidRPr="00A35703" w:rsidRDefault="00027761">
            <w:pPr>
              <w:spacing w:after="0"/>
              <w:rPr>
                <w:rFonts w:ascii="Calibri" w:eastAsia="Times New Roman" w:hAnsi="Calibri" w:cs="Times New Roman"/>
                <w:color w:val="000000"/>
                <w:sz w:val="22"/>
                <w:szCs w:val="22"/>
              </w:rPr>
            </w:pPr>
          </w:p>
        </w:tc>
      </w:tr>
      <w:tr w:rsidR="00B01EFE" w14:paraId="795DDC4F" w14:textId="77777777">
        <w:trPr>
          <w:trHeight w:val="300"/>
        </w:trPr>
        <w:tc>
          <w:tcPr>
            <w:tcW w:w="1301" w:type="dxa"/>
            <w:tcBorders>
              <w:top w:val="nil"/>
              <w:left w:val="nil"/>
              <w:bottom w:val="nil"/>
              <w:right w:val="nil"/>
            </w:tcBorders>
            <w:shd w:val="clear" w:color="auto" w:fill="auto"/>
            <w:noWrap/>
            <w:vAlign w:val="bottom"/>
            <w:hideMark/>
          </w:tcPr>
          <w:p w14:paraId="795DDC4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C4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C4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C4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C4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C4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C4E" w14:textId="77777777" w:rsidR="009E2845" w:rsidRPr="00A35703" w:rsidRDefault="00027761">
            <w:pPr>
              <w:spacing w:after="0"/>
              <w:rPr>
                <w:rFonts w:ascii="Times New Roman" w:eastAsia="Times New Roman" w:hAnsi="Times New Roman" w:cs="Times New Roman"/>
                <w:sz w:val="20"/>
              </w:rPr>
            </w:pPr>
          </w:p>
        </w:tc>
      </w:tr>
      <w:tr w:rsidR="00B01EFE" w14:paraId="795DDC57" w14:textId="77777777">
        <w:trPr>
          <w:trHeight w:val="300"/>
        </w:trPr>
        <w:tc>
          <w:tcPr>
            <w:tcW w:w="1301" w:type="dxa"/>
            <w:tcBorders>
              <w:top w:val="nil"/>
              <w:left w:val="nil"/>
              <w:bottom w:val="nil"/>
              <w:right w:val="nil"/>
            </w:tcBorders>
            <w:shd w:val="clear" w:color="auto" w:fill="auto"/>
            <w:noWrap/>
            <w:vAlign w:val="bottom"/>
            <w:hideMark/>
          </w:tcPr>
          <w:p w14:paraId="795DDC5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C5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C5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C5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C5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C5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C56" w14:textId="77777777" w:rsidR="009E2845" w:rsidRPr="00A35703" w:rsidRDefault="00027761">
            <w:pPr>
              <w:spacing w:after="0"/>
              <w:rPr>
                <w:rFonts w:ascii="Times New Roman" w:eastAsia="Times New Roman" w:hAnsi="Times New Roman" w:cs="Times New Roman"/>
                <w:sz w:val="20"/>
              </w:rPr>
            </w:pPr>
          </w:p>
        </w:tc>
      </w:tr>
      <w:tr w:rsidR="00B01EFE" w14:paraId="795DDC5F" w14:textId="77777777">
        <w:trPr>
          <w:trHeight w:val="300"/>
        </w:trPr>
        <w:tc>
          <w:tcPr>
            <w:tcW w:w="1301" w:type="dxa"/>
            <w:tcBorders>
              <w:top w:val="nil"/>
              <w:left w:val="nil"/>
              <w:bottom w:val="nil"/>
              <w:right w:val="nil"/>
            </w:tcBorders>
            <w:shd w:val="clear" w:color="auto" w:fill="auto"/>
            <w:noWrap/>
            <w:vAlign w:val="bottom"/>
            <w:hideMark/>
          </w:tcPr>
          <w:p w14:paraId="795DDC5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C5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C5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C5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C5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C5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C5E" w14:textId="77777777" w:rsidR="009E2845" w:rsidRPr="00A35703" w:rsidRDefault="00027761">
            <w:pPr>
              <w:spacing w:after="0"/>
              <w:rPr>
                <w:rFonts w:ascii="Times New Roman" w:eastAsia="Times New Roman" w:hAnsi="Times New Roman" w:cs="Times New Roman"/>
                <w:sz w:val="20"/>
              </w:rPr>
            </w:pPr>
          </w:p>
        </w:tc>
      </w:tr>
      <w:tr w:rsidR="00B01EFE" w14:paraId="795DDC67" w14:textId="77777777">
        <w:trPr>
          <w:trHeight w:val="300"/>
        </w:trPr>
        <w:tc>
          <w:tcPr>
            <w:tcW w:w="1301" w:type="dxa"/>
            <w:tcBorders>
              <w:top w:val="nil"/>
              <w:left w:val="nil"/>
              <w:bottom w:val="nil"/>
              <w:right w:val="nil"/>
            </w:tcBorders>
            <w:shd w:val="clear" w:color="auto" w:fill="auto"/>
            <w:noWrap/>
            <w:vAlign w:val="bottom"/>
            <w:hideMark/>
          </w:tcPr>
          <w:p w14:paraId="795DDC6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C6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C6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C6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C6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C6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C66" w14:textId="77777777" w:rsidR="009E2845" w:rsidRPr="00A35703" w:rsidRDefault="00027761">
            <w:pPr>
              <w:spacing w:after="0"/>
              <w:rPr>
                <w:rFonts w:ascii="Times New Roman" w:eastAsia="Times New Roman" w:hAnsi="Times New Roman" w:cs="Times New Roman"/>
                <w:sz w:val="20"/>
              </w:rPr>
            </w:pPr>
          </w:p>
        </w:tc>
      </w:tr>
      <w:tr w:rsidR="00B01EFE" w14:paraId="795DDC6F" w14:textId="77777777">
        <w:trPr>
          <w:trHeight w:val="300"/>
        </w:trPr>
        <w:tc>
          <w:tcPr>
            <w:tcW w:w="1301" w:type="dxa"/>
            <w:tcBorders>
              <w:top w:val="nil"/>
              <w:left w:val="nil"/>
              <w:bottom w:val="nil"/>
              <w:right w:val="nil"/>
            </w:tcBorders>
            <w:shd w:val="clear" w:color="auto" w:fill="auto"/>
            <w:noWrap/>
            <w:vAlign w:val="bottom"/>
            <w:hideMark/>
          </w:tcPr>
          <w:p w14:paraId="795DDC6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C6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C6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C6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C6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C6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C6E" w14:textId="77777777" w:rsidR="009E2845" w:rsidRPr="00A35703" w:rsidRDefault="00027761">
            <w:pPr>
              <w:spacing w:after="0"/>
              <w:rPr>
                <w:rFonts w:ascii="Times New Roman" w:eastAsia="Times New Roman" w:hAnsi="Times New Roman" w:cs="Times New Roman"/>
                <w:sz w:val="20"/>
              </w:rPr>
            </w:pPr>
          </w:p>
        </w:tc>
      </w:tr>
      <w:tr w:rsidR="00B01EFE" w14:paraId="795DDC77" w14:textId="77777777">
        <w:trPr>
          <w:trHeight w:val="300"/>
        </w:trPr>
        <w:tc>
          <w:tcPr>
            <w:tcW w:w="1301" w:type="dxa"/>
            <w:tcBorders>
              <w:top w:val="nil"/>
              <w:left w:val="nil"/>
              <w:bottom w:val="nil"/>
              <w:right w:val="nil"/>
            </w:tcBorders>
            <w:shd w:val="clear" w:color="auto" w:fill="auto"/>
            <w:noWrap/>
            <w:vAlign w:val="bottom"/>
            <w:hideMark/>
          </w:tcPr>
          <w:p w14:paraId="795DDC7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C7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C7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C7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C7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C7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C76" w14:textId="77777777" w:rsidR="009E2845" w:rsidRPr="00A35703" w:rsidRDefault="00027761">
            <w:pPr>
              <w:spacing w:after="0"/>
              <w:rPr>
                <w:rFonts w:ascii="Times New Roman" w:eastAsia="Times New Roman" w:hAnsi="Times New Roman" w:cs="Times New Roman"/>
                <w:sz w:val="20"/>
              </w:rPr>
            </w:pPr>
          </w:p>
        </w:tc>
      </w:tr>
      <w:tr w:rsidR="00B01EFE" w14:paraId="795DDC7F" w14:textId="77777777">
        <w:trPr>
          <w:trHeight w:val="300"/>
        </w:trPr>
        <w:tc>
          <w:tcPr>
            <w:tcW w:w="1301" w:type="dxa"/>
            <w:tcBorders>
              <w:top w:val="nil"/>
              <w:left w:val="nil"/>
              <w:bottom w:val="nil"/>
              <w:right w:val="nil"/>
            </w:tcBorders>
            <w:shd w:val="clear" w:color="auto" w:fill="auto"/>
            <w:noWrap/>
            <w:vAlign w:val="bottom"/>
            <w:hideMark/>
          </w:tcPr>
          <w:p w14:paraId="795DDC7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C7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C7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C7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C7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C7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C7E" w14:textId="77777777" w:rsidR="009E2845" w:rsidRPr="00A35703" w:rsidRDefault="00027761">
            <w:pPr>
              <w:spacing w:after="0"/>
              <w:rPr>
                <w:rFonts w:ascii="Times New Roman" w:eastAsia="Times New Roman" w:hAnsi="Times New Roman" w:cs="Times New Roman"/>
                <w:sz w:val="20"/>
              </w:rPr>
            </w:pPr>
          </w:p>
        </w:tc>
      </w:tr>
      <w:tr w:rsidR="00B01EFE" w14:paraId="795DDC86" w14:textId="77777777">
        <w:trPr>
          <w:trHeight w:val="300"/>
        </w:trPr>
        <w:tc>
          <w:tcPr>
            <w:tcW w:w="3218" w:type="dxa"/>
            <w:gridSpan w:val="2"/>
            <w:tcBorders>
              <w:top w:val="nil"/>
              <w:left w:val="nil"/>
              <w:bottom w:val="nil"/>
              <w:right w:val="nil"/>
            </w:tcBorders>
            <w:shd w:val="clear" w:color="auto" w:fill="auto"/>
            <w:noWrap/>
            <w:vAlign w:val="bottom"/>
            <w:hideMark/>
          </w:tcPr>
          <w:p w14:paraId="795DDC8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C81"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C8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C8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C8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C85" w14:textId="77777777" w:rsidR="009E2845" w:rsidRPr="00A35703" w:rsidRDefault="00027761">
            <w:pPr>
              <w:spacing w:after="0"/>
              <w:rPr>
                <w:rFonts w:ascii="Times New Roman" w:eastAsia="Times New Roman" w:hAnsi="Times New Roman" w:cs="Times New Roman"/>
                <w:sz w:val="20"/>
              </w:rPr>
            </w:pPr>
          </w:p>
        </w:tc>
      </w:tr>
      <w:tr w:rsidR="00B01EFE" w14:paraId="795DDC8E" w14:textId="77777777">
        <w:trPr>
          <w:trHeight w:val="300"/>
        </w:trPr>
        <w:tc>
          <w:tcPr>
            <w:tcW w:w="1301" w:type="dxa"/>
            <w:tcBorders>
              <w:top w:val="nil"/>
              <w:left w:val="nil"/>
              <w:bottom w:val="nil"/>
              <w:right w:val="nil"/>
            </w:tcBorders>
            <w:shd w:val="clear" w:color="auto" w:fill="auto"/>
            <w:noWrap/>
            <w:vAlign w:val="bottom"/>
            <w:hideMark/>
          </w:tcPr>
          <w:p w14:paraId="795DDC87"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C88"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C8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C8A"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C8B"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C8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C8D" w14:textId="77777777" w:rsidR="009E2845" w:rsidRPr="00A35703" w:rsidRDefault="00027761">
            <w:pPr>
              <w:spacing w:after="0"/>
              <w:rPr>
                <w:rFonts w:ascii="Times New Roman" w:eastAsia="Times New Roman" w:hAnsi="Times New Roman" w:cs="Times New Roman"/>
                <w:sz w:val="20"/>
              </w:rPr>
            </w:pPr>
          </w:p>
        </w:tc>
      </w:tr>
      <w:tr w:rsidR="00B01EFE" w14:paraId="795DDC92" w14:textId="77777777">
        <w:trPr>
          <w:trHeight w:val="300"/>
        </w:trPr>
        <w:tc>
          <w:tcPr>
            <w:tcW w:w="1301" w:type="dxa"/>
            <w:tcBorders>
              <w:top w:val="nil"/>
              <w:left w:val="nil"/>
              <w:bottom w:val="nil"/>
              <w:right w:val="nil"/>
            </w:tcBorders>
            <w:shd w:val="clear" w:color="auto" w:fill="auto"/>
            <w:noWrap/>
            <w:vAlign w:val="bottom"/>
            <w:hideMark/>
          </w:tcPr>
          <w:p w14:paraId="795DDC8F"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C9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 xml:space="preserve">Άρθρο 88 όπως τροπ.   ΔΕΚΤΟ </w:t>
            </w:r>
            <w:r w:rsidRPr="00A35703">
              <w:rPr>
                <w:rFonts w:ascii="Calibri" w:eastAsia="Times New Roman" w:hAnsi="Calibri" w:cs="Times New Roman"/>
                <w:color w:val="000000"/>
                <w:sz w:val="22"/>
                <w:szCs w:val="22"/>
              </w:rPr>
              <w:t>ΚΑΤΑ ΠΛΕΙΟΨΗΦΙΑ</w:t>
            </w:r>
          </w:p>
        </w:tc>
        <w:tc>
          <w:tcPr>
            <w:tcW w:w="1072" w:type="dxa"/>
            <w:tcBorders>
              <w:top w:val="nil"/>
              <w:left w:val="nil"/>
              <w:bottom w:val="nil"/>
              <w:right w:val="nil"/>
            </w:tcBorders>
            <w:shd w:val="clear" w:color="auto" w:fill="auto"/>
            <w:noWrap/>
            <w:vAlign w:val="bottom"/>
            <w:hideMark/>
          </w:tcPr>
          <w:p w14:paraId="795DDC91" w14:textId="77777777" w:rsidR="009E2845" w:rsidRPr="00A35703" w:rsidRDefault="00027761">
            <w:pPr>
              <w:spacing w:after="0"/>
              <w:rPr>
                <w:rFonts w:ascii="Calibri" w:eastAsia="Times New Roman" w:hAnsi="Calibri" w:cs="Times New Roman"/>
                <w:color w:val="000000"/>
                <w:sz w:val="22"/>
                <w:szCs w:val="22"/>
              </w:rPr>
            </w:pPr>
          </w:p>
        </w:tc>
      </w:tr>
      <w:tr w:rsidR="00B01EFE" w14:paraId="795DDC9A" w14:textId="77777777">
        <w:trPr>
          <w:trHeight w:val="300"/>
        </w:trPr>
        <w:tc>
          <w:tcPr>
            <w:tcW w:w="1301" w:type="dxa"/>
            <w:tcBorders>
              <w:top w:val="nil"/>
              <w:left w:val="nil"/>
              <w:bottom w:val="nil"/>
              <w:right w:val="nil"/>
            </w:tcBorders>
            <w:shd w:val="clear" w:color="auto" w:fill="auto"/>
            <w:noWrap/>
            <w:vAlign w:val="bottom"/>
            <w:hideMark/>
          </w:tcPr>
          <w:p w14:paraId="795DDC9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C9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C9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C9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C9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C9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C99" w14:textId="77777777" w:rsidR="009E2845" w:rsidRPr="00A35703" w:rsidRDefault="00027761">
            <w:pPr>
              <w:spacing w:after="0"/>
              <w:rPr>
                <w:rFonts w:ascii="Times New Roman" w:eastAsia="Times New Roman" w:hAnsi="Times New Roman" w:cs="Times New Roman"/>
                <w:sz w:val="20"/>
              </w:rPr>
            </w:pPr>
          </w:p>
        </w:tc>
      </w:tr>
      <w:tr w:rsidR="00B01EFE" w14:paraId="795DDCA2" w14:textId="77777777">
        <w:trPr>
          <w:trHeight w:val="300"/>
        </w:trPr>
        <w:tc>
          <w:tcPr>
            <w:tcW w:w="1301" w:type="dxa"/>
            <w:tcBorders>
              <w:top w:val="nil"/>
              <w:left w:val="nil"/>
              <w:bottom w:val="nil"/>
              <w:right w:val="nil"/>
            </w:tcBorders>
            <w:shd w:val="clear" w:color="auto" w:fill="auto"/>
            <w:noWrap/>
            <w:vAlign w:val="bottom"/>
            <w:hideMark/>
          </w:tcPr>
          <w:p w14:paraId="795DDC9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C9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C9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C9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C9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CA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CA1" w14:textId="77777777" w:rsidR="009E2845" w:rsidRPr="00A35703" w:rsidRDefault="00027761">
            <w:pPr>
              <w:spacing w:after="0"/>
              <w:rPr>
                <w:rFonts w:ascii="Times New Roman" w:eastAsia="Times New Roman" w:hAnsi="Times New Roman" w:cs="Times New Roman"/>
                <w:sz w:val="20"/>
              </w:rPr>
            </w:pPr>
          </w:p>
        </w:tc>
      </w:tr>
      <w:tr w:rsidR="00B01EFE" w14:paraId="795DDCAA" w14:textId="77777777">
        <w:trPr>
          <w:trHeight w:val="300"/>
        </w:trPr>
        <w:tc>
          <w:tcPr>
            <w:tcW w:w="1301" w:type="dxa"/>
            <w:tcBorders>
              <w:top w:val="nil"/>
              <w:left w:val="nil"/>
              <w:bottom w:val="nil"/>
              <w:right w:val="nil"/>
            </w:tcBorders>
            <w:shd w:val="clear" w:color="auto" w:fill="auto"/>
            <w:noWrap/>
            <w:vAlign w:val="bottom"/>
            <w:hideMark/>
          </w:tcPr>
          <w:p w14:paraId="795DDCA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CA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CA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CA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CA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CA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CA9" w14:textId="77777777" w:rsidR="009E2845" w:rsidRPr="00A35703" w:rsidRDefault="00027761">
            <w:pPr>
              <w:spacing w:after="0"/>
              <w:rPr>
                <w:rFonts w:ascii="Times New Roman" w:eastAsia="Times New Roman" w:hAnsi="Times New Roman" w:cs="Times New Roman"/>
                <w:sz w:val="20"/>
              </w:rPr>
            </w:pPr>
          </w:p>
        </w:tc>
      </w:tr>
      <w:tr w:rsidR="00B01EFE" w14:paraId="795DDCB2" w14:textId="77777777">
        <w:trPr>
          <w:trHeight w:val="300"/>
        </w:trPr>
        <w:tc>
          <w:tcPr>
            <w:tcW w:w="1301" w:type="dxa"/>
            <w:tcBorders>
              <w:top w:val="nil"/>
              <w:left w:val="nil"/>
              <w:bottom w:val="nil"/>
              <w:right w:val="nil"/>
            </w:tcBorders>
            <w:shd w:val="clear" w:color="auto" w:fill="auto"/>
            <w:noWrap/>
            <w:vAlign w:val="bottom"/>
            <w:hideMark/>
          </w:tcPr>
          <w:p w14:paraId="795DDCA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CA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CA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CA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CA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CB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CB1" w14:textId="77777777" w:rsidR="009E2845" w:rsidRPr="00A35703" w:rsidRDefault="00027761">
            <w:pPr>
              <w:spacing w:after="0"/>
              <w:rPr>
                <w:rFonts w:ascii="Times New Roman" w:eastAsia="Times New Roman" w:hAnsi="Times New Roman" w:cs="Times New Roman"/>
                <w:sz w:val="20"/>
              </w:rPr>
            </w:pPr>
          </w:p>
        </w:tc>
      </w:tr>
      <w:tr w:rsidR="00B01EFE" w14:paraId="795DDCBA" w14:textId="77777777">
        <w:trPr>
          <w:trHeight w:val="300"/>
        </w:trPr>
        <w:tc>
          <w:tcPr>
            <w:tcW w:w="1301" w:type="dxa"/>
            <w:tcBorders>
              <w:top w:val="nil"/>
              <w:left w:val="nil"/>
              <w:bottom w:val="nil"/>
              <w:right w:val="nil"/>
            </w:tcBorders>
            <w:shd w:val="clear" w:color="auto" w:fill="auto"/>
            <w:noWrap/>
            <w:vAlign w:val="bottom"/>
            <w:hideMark/>
          </w:tcPr>
          <w:p w14:paraId="795DDCB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CB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CB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CB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CB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CB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CB9" w14:textId="77777777" w:rsidR="009E2845" w:rsidRPr="00A35703" w:rsidRDefault="00027761">
            <w:pPr>
              <w:spacing w:after="0"/>
              <w:rPr>
                <w:rFonts w:ascii="Times New Roman" w:eastAsia="Times New Roman" w:hAnsi="Times New Roman" w:cs="Times New Roman"/>
                <w:sz w:val="20"/>
              </w:rPr>
            </w:pPr>
          </w:p>
        </w:tc>
      </w:tr>
      <w:tr w:rsidR="00B01EFE" w14:paraId="795DDCC2" w14:textId="77777777">
        <w:trPr>
          <w:trHeight w:val="300"/>
        </w:trPr>
        <w:tc>
          <w:tcPr>
            <w:tcW w:w="1301" w:type="dxa"/>
            <w:tcBorders>
              <w:top w:val="nil"/>
              <w:left w:val="nil"/>
              <w:bottom w:val="nil"/>
              <w:right w:val="nil"/>
            </w:tcBorders>
            <w:shd w:val="clear" w:color="auto" w:fill="auto"/>
            <w:noWrap/>
            <w:vAlign w:val="bottom"/>
            <w:hideMark/>
          </w:tcPr>
          <w:p w14:paraId="795DDCB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CB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CB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CB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CB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CC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CC1" w14:textId="77777777" w:rsidR="009E2845" w:rsidRPr="00A35703" w:rsidRDefault="00027761">
            <w:pPr>
              <w:spacing w:after="0"/>
              <w:rPr>
                <w:rFonts w:ascii="Times New Roman" w:eastAsia="Times New Roman" w:hAnsi="Times New Roman" w:cs="Times New Roman"/>
                <w:sz w:val="20"/>
              </w:rPr>
            </w:pPr>
          </w:p>
        </w:tc>
      </w:tr>
      <w:tr w:rsidR="00B01EFE" w14:paraId="795DDCCA" w14:textId="77777777">
        <w:trPr>
          <w:trHeight w:val="300"/>
        </w:trPr>
        <w:tc>
          <w:tcPr>
            <w:tcW w:w="1301" w:type="dxa"/>
            <w:tcBorders>
              <w:top w:val="nil"/>
              <w:left w:val="nil"/>
              <w:bottom w:val="nil"/>
              <w:right w:val="nil"/>
            </w:tcBorders>
            <w:shd w:val="clear" w:color="auto" w:fill="auto"/>
            <w:noWrap/>
            <w:vAlign w:val="bottom"/>
            <w:hideMark/>
          </w:tcPr>
          <w:p w14:paraId="795DDCC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CC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CC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CC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CC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CC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CC9" w14:textId="77777777" w:rsidR="009E2845" w:rsidRPr="00A35703" w:rsidRDefault="00027761">
            <w:pPr>
              <w:spacing w:after="0"/>
              <w:rPr>
                <w:rFonts w:ascii="Times New Roman" w:eastAsia="Times New Roman" w:hAnsi="Times New Roman" w:cs="Times New Roman"/>
                <w:sz w:val="20"/>
              </w:rPr>
            </w:pPr>
          </w:p>
        </w:tc>
      </w:tr>
      <w:tr w:rsidR="00B01EFE" w14:paraId="795DDCD1" w14:textId="77777777">
        <w:trPr>
          <w:trHeight w:val="300"/>
        </w:trPr>
        <w:tc>
          <w:tcPr>
            <w:tcW w:w="3218" w:type="dxa"/>
            <w:gridSpan w:val="2"/>
            <w:tcBorders>
              <w:top w:val="nil"/>
              <w:left w:val="nil"/>
              <w:bottom w:val="nil"/>
              <w:right w:val="nil"/>
            </w:tcBorders>
            <w:shd w:val="clear" w:color="auto" w:fill="auto"/>
            <w:noWrap/>
            <w:vAlign w:val="bottom"/>
            <w:hideMark/>
          </w:tcPr>
          <w:p w14:paraId="795DDCC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CCC"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CC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CC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CC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CD0" w14:textId="77777777" w:rsidR="009E2845" w:rsidRPr="00A35703" w:rsidRDefault="00027761">
            <w:pPr>
              <w:spacing w:after="0"/>
              <w:rPr>
                <w:rFonts w:ascii="Times New Roman" w:eastAsia="Times New Roman" w:hAnsi="Times New Roman" w:cs="Times New Roman"/>
                <w:sz w:val="20"/>
              </w:rPr>
            </w:pPr>
          </w:p>
        </w:tc>
      </w:tr>
      <w:tr w:rsidR="00B01EFE" w14:paraId="795DDCD9" w14:textId="77777777">
        <w:trPr>
          <w:trHeight w:val="300"/>
        </w:trPr>
        <w:tc>
          <w:tcPr>
            <w:tcW w:w="1301" w:type="dxa"/>
            <w:tcBorders>
              <w:top w:val="nil"/>
              <w:left w:val="nil"/>
              <w:bottom w:val="nil"/>
              <w:right w:val="nil"/>
            </w:tcBorders>
            <w:shd w:val="clear" w:color="auto" w:fill="auto"/>
            <w:noWrap/>
            <w:vAlign w:val="bottom"/>
            <w:hideMark/>
          </w:tcPr>
          <w:p w14:paraId="795DDCD2"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CD3"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CD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CD5"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CD6"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CD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CD8" w14:textId="77777777" w:rsidR="009E2845" w:rsidRPr="00A35703" w:rsidRDefault="00027761">
            <w:pPr>
              <w:spacing w:after="0"/>
              <w:rPr>
                <w:rFonts w:ascii="Times New Roman" w:eastAsia="Times New Roman" w:hAnsi="Times New Roman" w:cs="Times New Roman"/>
                <w:sz w:val="20"/>
              </w:rPr>
            </w:pPr>
          </w:p>
        </w:tc>
      </w:tr>
      <w:tr w:rsidR="00B01EFE" w14:paraId="795DDCDD" w14:textId="77777777">
        <w:trPr>
          <w:trHeight w:val="300"/>
        </w:trPr>
        <w:tc>
          <w:tcPr>
            <w:tcW w:w="1301" w:type="dxa"/>
            <w:tcBorders>
              <w:top w:val="nil"/>
              <w:left w:val="nil"/>
              <w:bottom w:val="nil"/>
              <w:right w:val="nil"/>
            </w:tcBorders>
            <w:shd w:val="clear" w:color="auto" w:fill="auto"/>
            <w:noWrap/>
            <w:vAlign w:val="bottom"/>
            <w:hideMark/>
          </w:tcPr>
          <w:p w14:paraId="795DDCDA"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CD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89 ως έχει   ΔΕΚΤΟ ΚΑΤΑ ΠΛΕΙΟΨΗΦΙΑ</w:t>
            </w:r>
          </w:p>
        </w:tc>
        <w:tc>
          <w:tcPr>
            <w:tcW w:w="1072" w:type="dxa"/>
            <w:tcBorders>
              <w:top w:val="nil"/>
              <w:left w:val="nil"/>
              <w:bottom w:val="nil"/>
              <w:right w:val="nil"/>
            </w:tcBorders>
            <w:shd w:val="clear" w:color="auto" w:fill="auto"/>
            <w:noWrap/>
            <w:vAlign w:val="bottom"/>
            <w:hideMark/>
          </w:tcPr>
          <w:p w14:paraId="795DDCDC" w14:textId="77777777" w:rsidR="009E2845" w:rsidRPr="00A35703" w:rsidRDefault="00027761">
            <w:pPr>
              <w:spacing w:after="0"/>
              <w:rPr>
                <w:rFonts w:ascii="Calibri" w:eastAsia="Times New Roman" w:hAnsi="Calibri" w:cs="Times New Roman"/>
                <w:color w:val="000000"/>
                <w:sz w:val="22"/>
                <w:szCs w:val="22"/>
              </w:rPr>
            </w:pPr>
          </w:p>
        </w:tc>
      </w:tr>
      <w:tr w:rsidR="00B01EFE" w14:paraId="795DDCE5" w14:textId="77777777">
        <w:trPr>
          <w:trHeight w:val="300"/>
        </w:trPr>
        <w:tc>
          <w:tcPr>
            <w:tcW w:w="1301" w:type="dxa"/>
            <w:tcBorders>
              <w:top w:val="nil"/>
              <w:left w:val="nil"/>
              <w:bottom w:val="nil"/>
              <w:right w:val="nil"/>
            </w:tcBorders>
            <w:shd w:val="clear" w:color="auto" w:fill="auto"/>
            <w:noWrap/>
            <w:vAlign w:val="bottom"/>
            <w:hideMark/>
          </w:tcPr>
          <w:p w14:paraId="795DDCD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CD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CE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CE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CE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CE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CE4" w14:textId="77777777" w:rsidR="009E2845" w:rsidRPr="00A35703" w:rsidRDefault="00027761">
            <w:pPr>
              <w:spacing w:after="0"/>
              <w:rPr>
                <w:rFonts w:ascii="Times New Roman" w:eastAsia="Times New Roman" w:hAnsi="Times New Roman" w:cs="Times New Roman"/>
                <w:sz w:val="20"/>
              </w:rPr>
            </w:pPr>
          </w:p>
        </w:tc>
      </w:tr>
      <w:tr w:rsidR="00B01EFE" w14:paraId="795DDCED" w14:textId="77777777">
        <w:trPr>
          <w:trHeight w:val="300"/>
        </w:trPr>
        <w:tc>
          <w:tcPr>
            <w:tcW w:w="1301" w:type="dxa"/>
            <w:tcBorders>
              <w:top w:val="nil"/>
              <w:left w:val="nil"/>
              <w:bottom w:val="nil"/>
              <w:right w:val="nil"/>
            </w:tcBorders>
            <w:shd w:val="clear" w:color="auto" w:fill="auto"/>
            <w:noWrap/>
            <w:vAlign w:val="bottom"/>
            <w:hideMark/>
          </w:tcPr>
          <w:p w14:paraId="795DDCE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CE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CE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CE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CE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CE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CEC" w14:textId="77777777" w:rsidR="009E2845" w:rsidRPr="00A35703" w:rsidRDefault="00027761">
            <w:pPr>
              <w:spacing w:after="0"/>
              <w:rPr>
                <w:rFonts w:ascii="Times New Roman" w:eastAsia="Times New Roman" w:hAnsi="Times New Roman" w:cs="Times New Roman"/>
                <w:sz w:val="20"/>
              </w:rPr>
            </w:pPr>
          </w:p>
        </w:tc>
      </w:tr>
      <w:tr w:rsidR="00B01EFE" w14:paraId="795DDCF5" w14:textId="77777777">
        <w:trPr>
          <w:trHeight w:val="300"/>
        </w:trPr>
        <w:tc>
          <w:tcPr>
            <w:tcW w:w="1301" w:type="dxa"/>
            <w:tcBorders>
              <w:top w:val="nil"/>
              <w:left w:val="nil"/>
              <w:bottom w:val="nil"/>
              <w:right w:val="nil"/>
            </w:tcBorders>
            <w:shd w:val="clear" w:color="auto" w:fill="auto"/>
            <w:noWrap/>
            <w:vAlign w:val="bottom"/>
            <w:hideMark/>
          </w:tcPr>
          <w:p w14:paraId="795DDCE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CE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CF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CF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CF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CF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CF4" w14:textId="77777777" w:rsidR="009E2845" w:rsidRPr="00A35703" w:rsidRDefault="00027761">
            <w:pPr>
              <w:spacing w:after="0"/>
              <w:rPr>
                <w:rFonts w:ascii="Times New Roman" w:eastAsia="Times New Roman" w:hAnsi="Times New Roman" w:cs="Times New Roman"/>
                <w:sz w:val="20"/>
              </w:rPr>
            </w:pPr>
          </w:p>
        </w:tc>
      </w:tr>
      <w:tr w:rsidR="00B01EFE" w14:paraId="795DDCFD" w14:textId="77777777">
        <w:trPr>
          <w:trHeight w:val="300"/>
        </w:trPr>
        <w:tc>
          <w:tcPr>
            <w:tcW w:w="1301" w:type="dxa"/>
            <w:tcBorders>
              <w:top w:val="nil"/>
              <w:left w:val="nil"/>
              <w:bottom w:val="nil"/>
              <w:right w:val="nil"/>
            </w:tcBorders>
            <w:shd w:val="clear" w:color="auto" w:fill="auto"/>
            <w:noWrap/>
            <w:vAlign w:val="bottom"/>
            <w:hideMark/>
          </w:tcPr>
          <w:p w14:paraId="795DDCF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CF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CF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CF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CF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CF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CFC" w14:textId="77777777" w:rsidR="009E2845" w:rsidRPr="00A35703" w:rsidRDefault="00027761">
            <w:pPr>
              <w:spacing w:after="0"/>
              <w:rPr>
                <w:rFonts w:ascii="Times New Roman" w:eastAsia="Times New Roman" w:hAnsi="Times New Roman" w:cs="Times New Roman"/>
                <w:sz w:val="20"/>
              </w:rPr>
            </w:pPr>
          </w:p>
        </w:tc>
      </w:tr>
      <w:tr w:rsidR="00B01EFE" w14:paraId="795DDD05" w14:textId="77777777">
        <w:trPr>
          <w:trHeight w:val="300"/>
        </w:trPr>
        <w:tc>
          <w:tcPr>
            <w:tcW w:w="1301" w:type="dxa"/>
            <w:tcBorders>
              <w:top w:val="nil"/>
              <w:left w:val="nil"/>
              <w:bottom w:val="nil"/>
              <w:right w:val="nil"/>
            </w:tcBorders>
            <w:shd w:val="clear" w:color="auto" w:fill="auto"/>
            <w:noWrap/>
            <w:vAlign w:val="bottom"/>
            <w:hideMark/>
          </w:tcPr>
          <w:p w14:paraId="795DDCF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CF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D0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D0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D0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D0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D04" w14:textId="77777777" w:rsidR="009E2845" w:rsidRPr="00A35703" w:rsidRDefault="00027761">
            <w:pPr>
              <w:spacing w:after="0"/>
              <w:rPr>
                <w:rFonts w:ascii="Times New Roman" w:eastAsia="Times New Roman" w:hAnsi="Times New Roman" w:cs="Times New Roman"/>
                <w:sz w:val="20"/>
              </w:rPr>
            </w:pPr>
          </w:p>
        </w:tc>
      </w:tr>
      <w:tr w:rsidR="00B01EFE" w14:paraId="795DDD0D" w14:textId="77777777">
        <w:trPr>
          <w:trHeight w:val="300"/>
        </w:trPr>
        <w:tc>
          <w:tcPr>
            <w:tcW w:w="1301" w:type="dxa"/>
            <w:tcBorders>
              <w:top w:val="nil"/>
              <w:left w:val="nil"/>
              <w:bottom w:val="nil"/>
              <w:right w:val="nil"/>
            </w:tcBorders>
            <w:shd w:val="clear" w:color="auto" w:fill="auto"/>
            <w:noWrap/>
            <w:vAlign w:val="bottom"/>
            <w:hideMark/>
          </w:tcPr>
          <w:p w14:paraId="795DDD0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D0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D0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D0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D0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D0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D0C" w14:textId="77777777" w:rsidR="009E2845" w:rsidRPr="00A35703" w:rsidRDefault="00027761">
            <w:pPr>
              <w:spacing w:after="0"/>
              <w:rPr>
                <w:rFonts w:ascii="Times New Roman" w:eastAsia="Times New Roman" w:hAnsi="Times New Roman" w:cs="Times New Roman"/>
                <w:sz w:val="20"/>
              </w:rPr>
            </w:pPr>
          </w:p>
        </w:tc>
      </w:tr>
      <w:tr w:rsidR="00B01EFE" w14:paraId="795DDD15" w14:textId="77777777">
        <w:trPr>
          <w:trHeight w:val="300"/>
        </w:trPr>
        <w:tc>
          <w:tcPr>
            <w:tcW w:w="1301" w:type="dxa"/>
            <w:tcBorders>
              <w:top w:val="nil"/>
              <w:left w:val="nil"/>
              <w:bottom w:val="nil"/>
              <w:right w:val="nil"/>
            </w:tcBorders>
            <w:shd w:val="clear" w:color="auto" w:fill="auto"/>
            <w:noWrap/>
            <w:vAlign w:val="bottom"/>
            <w:hideMark/>
          </w:tcPr>
          <w:p w14:paraId="795DDD0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D0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D1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D1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D1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D1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D14" w14:textId="77777777" w:rsidR="009E2845" w:rsidRPr="00A35703" w:rsidRDefault="00027761">
            <w:pPr>
              <w:spacing w:after="0"/>
              <w:rPr>
                <w:rFonts w:ascii="Times New Roman" w:eastAsia="Times New Roman" w:hAnsi="Times New Roman" w:cs="Times New Roman"/>
                <w:sz w:val="20"/>
              </w:rPr>
            </w:pPr>
          </w:p>
        </w:tc>
      </w:tr>
      <w:tr w:rsidR="00B01EFE" w14:paraId="795DDD1C" w14:textId="77777777">
        <w:trPr>
          <w:trHeight w:val="300"/>
        </w:trPr>
        <w:tc>
          <w:tcPr>
            <w:tcW w:w="3218" w:type="dxa"/>
            <w:gridSpan w:val="2"/>
            <w:tcBorders>
              <w:top w:val="nil"/>
              <w:left w:val="nil"/>
              <w:bottom w:val="nil"/>
              <w:right w:val="nil"/>
            </w:tcBorders>
            <w:shd w:val="clear" w:color="auto" w:fill="auto"/>
            <w:noWrap/>
            <w:vAlign w:val="bottom"/>
            <w:hideMark/>
          </w:tcPr>
          <w:p w14:paraId="795DDD1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D17"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D1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D1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D1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D1B" w14:textId="77777777" w:rsidR="009E2845" w:rsidRPr="00A35703" w:rsidRDefault="00027761">
            <w:pPr>
              <w:spacing w:after="0"/>
              <w:rPr>
                <w:rFonts w:ascii="Times New Roman" w:eastAsia="Times New Roman" w:hAnsi="Times New Roman" w:cs="Times New Roman"/>
                <w:sz w:val="20"/>
              </w:rPr>
            </w:pPr>
          </w:p>
        </w:tc>
      </w:tr>
      <w:tr w:rsidR="00B01EFE" w14:paraId="795DDD24" w14:textId="77777777">
        <w:trPr>
          <w:trHeight w:val="300"/>
        </w:trPr>
        <w:tc>
          <w:tcPr>
            <w:tcW w:w="1301" w:type="dxa"/>
            <w:tcBorders>
              <w:top w:val="nil"/>
              <w:left w:val="nil"/>
              <w:bottom w:val="nil"/>
              <w:right w:val="nil"/>
            </w:tcBorders>
            <w:shd w:val="clear" w:color="auto" w:fill="auto"/>
            <w:noWrap/>
            <w:vAlign w:val="bottom"/>
            <w:hideMark/>
          </w:tcPr>
          <w:p w14:paraId="795DDD1D"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D1E"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D1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D20"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D21"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D2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D23" w14:textId="77777777" w:rsidR="009E2845" w:rsidRPr="00A35703" w:rsidRDefault="00027761">
            <w:pPr>
              <w:spacing w:after="0"/>
              <w:rPr>
                <w:rFonts w:ascii="Times New Roman" w:eastAsia="Times New Roman" w:hAnsi="Times New Roman" w:cs="Times New Roman"/>
                <w:sz w:val="20"/>
              </w:rPr>
            </w:pPr>
          </w:p>
        </w:tc>
      </w:tr>
      <w:tr w:rsidR="00B01EFE" w14:paraId="795DDD28" w14:textId="77777777">
        <w:trPr>
          <w:trHeight w:val="300"/>
        </w:trPr>
        <w:tc>
          <w:tcPr>
            <w:tcW w:w="1301" w:type="dxa"/>
            <w:tcBorders>
              <w:top w:val="nil"/>
              <w:left w:val="nil"/>
              <w:bottom w:val="nil"/>
              <w:right w:val="nil"/>
            </w:tcBorders>
            <w:shd w:val="clear" w:color="auto" w:fill="auto"/>
            <w:noWrap/>
            <w:vAlign w:val="bottom"/>
            <w:hideMark/>
          </w:tcPr>
          <w:p w14:paraId="795DDD25"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D2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90 ως έχει   ΔΕΚΤΟ ΚΑΤΑ ΠΛΕΙΟΨΗΦΙΑ</w:t>
            </w:r>
          </w:p>
        </w:tc>
        <w:tc>
          <w:tcPr>
            <w:tcW w:w="1072" w:type="dxa"/>
            <w:tcBorders>
              <w:top w:val="nil"/>
              <w:left w:val="nil"/>
              <w:bottom w:val="nil"/>
              <w:right w:val="nil"/>
            </w:tcBorders>
            <w:shd w:val="clear" w:color="auto" w:fill="auto"/>
            <w:noWrap/>
            <w:vAlign w:val="bottom"/>
            <w:hideMark/>
          </w:tcPr>
          <w:p w14:paraId="795DDD27" w14:textId="77777777" w:rsidR="009E2845" w:rsidRPr="00A35703" w:rsidRDefault="00027761">
            <w:pPr>
              <w:spacing w:after="0"/>
              <w:rPr>
                <w:rFonts w:ascii="Calibri" w:eastAsia="Times New Roman" w:hAnsi="Calibri" w:cs="Times New Roman"/>
                <w:color w:val="000000"/>
                <w:sz w:val="22"/>
                <w:szCs w:val="22"/>
              </w:rPr>
            </w:pPr>
          </w:p>
        </w:tc>
      </w:tr>
      <w:tr w:rsidR="00B01EFE" w14:paraId="795DDD30" w14:textId="77777777">
        <w:trPr>
          <w:trHeight w:val="300"/>
        </w:trPr>
        <w:tc>
          <w:tcPr>
            <w:tcW w:w="1301" w:type="dxa"/>
            <w:tcBorders>
              <w:top w:val="nil"/>
              <w:left w:val="nil"/>
              <w:bottom w:val="nil"/>
              <w:right w:val="nil"/>
            </w:tcBorders>
            <w:shd w:val="clear" w:color="auto" w:fill="auto"/>
            <w:noWrap/>
            <w:vAlign w:val="bottom"/>
            <w:hideMark/>
          </w:tcPr>
          <w:p w14:paraId="795DDD2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D2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D2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D2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D2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D2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D2F" w14:textId="77777777" w:rsidR="009E2845" w:rsidRPr="00A35703" w:rsidRDefault="00027761">
            <w:pPr>
              <w:spacing w:after="0"/>
              <w:rPr>
                <w:rFonts w:ascii="Times New Roman" w:eastAsia="Times New Roman" w:hAnsi="Times New Roman" w:cs="Times New Roman"/>
                <w:sz w:val="20"/>
              </w:rPr>
            </w:pPr>
          </w:p>
        </w:tc>
      </w:tr>
      <w:tr w:rsidR="00B01EFE" w14:paraId="795DDD38" w14:textId="77777777">
        <w:trPr>
          <w:trHeight w:val="300"/>
        </w:trPr>
        <w:tc>
          <w:tcPr>
            <w:tcW w:w="1301" w:type="dxa"/>
            <w:tcBorders>
              <w:top w:val="nil"/>
              <w:left w:val="nil"/>
              <w:bottom w:val="nil"/>
              <w:right w:val="nil"/>
            </w:tcBorders>
            <w:shd w:val="clear" w:color="auto" w:fill="auto"/>
            <w:noWrap/>
            <w:vAlign w:val="bottom"/>
            <w:hideMark/>
          </w:tcPr>
          <w:p w14:paraId="795DDD3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D3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D3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D3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D3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D3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D37" w14:textId="77777777" w:rsidR="009E2845" w:rsidRPr="00A35703" w:rsidRDefault="00027761">
            <w:pPr>
              <w:spacing w:after="0"/>
              <w:rPr>
                <w:rFonts w:ascii="Times New Roman" w:eastAsia="Times New Roman" w:hAnsi="Times New Roman" w:cs="Times New Roman"/>
                <w:sz w:val="20"/>
              </w:rPr>
            </w:pPr>
          </w:p>
        </w:tc>
      </w:tr>
      <w:tr w:rsidR="00B01EFE" w14:paraId="795DDD40" w14:textId="77777777">
        <w:trPr>
          <w:trHeight w:val="300"/>
        </w:trPr>
        <w:tc>
          <w:tcPr>
            <w:tcW w:w="1301" w:type="dxa"/>
            <w:tcBorders>
              <w:top w:val="nil"/>
              <w:left w:val="nil"/>
              <w:bottom w:val="nil"/>
              <w:right w:val="nil"/>
            </w:tcBorders>
            <w:shd w:val="clear" w:color="auto" w:fill="auto"/>
            <w:noWrap/>
            <w:vAlign w:val="bottom"/>
            <w:hideMark/>
          </w:tcPr>
          <w:p w14:paraId="795DDD3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D3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D3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D3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D3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D3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D3F" w14:textId="77777777" w:rsidR="009E2845" w:rsidRPr="00A35703" w:rsidRDefault="00027761">
            <w:pPr>
              <w:spacing w:after="0"/>
              <w:rPr>
                <w:rFonts w:ascii="Times New Roman" w:eastAsia="Times New Roman" w:hAnsi="Times New Roman" w:cs="Times New Roman"/>
                <w:sz w:val="20"/>
              </w:rPr>
            </w:pPr>
          </w:p>
        </w:tc>
      </w:tr>
      <w:tr w:rsidR="00B01EFE" w14:paraId="795DDD48" w14:textId="77777777">
        <w:trPr>
          <w:trHeight w:val="300"/>
        </w:trPr>
        <w:tc>
          <w:tcPr>
            <w:tcW w:w="1301" w:type="dxa"/>
            <w:tcBorders>
              <w:top w:val="nil"/>
              <w:left w:val="nil"/>
              <w:bottom w:val="nil"/>
              <w:right w:val="nil"/>
            </w:tcBorders>
            <w:shd w:val="clear" w:color="auto" w:fill="auto"/>
            <w:noWrap/>
            <w:vAlign w:val="bottom"/>
            <w:hideMark/>
          </w:tcPr>
          <w:p w14:paraId="795DDD4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D4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D4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D4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D4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D4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D47" w14:textId="77777777" w:rsidR="009E2845" w:rsidRPr="00A35703" w:rsidRDefault="00027761">
            <w:pPr>
              <w:spacing w:after="0"/>
              <w:rPr>
                <w:rFonts w:ascii="Times New Roman" w:eastAsia="Times New Roman" w:hAnsi="Times New Roman" w:cs="Times New Roman"/>
                <w:sz w:val="20"/>
              </w:rPr>
            </w:pPr>
          </w:p>
        </w:tc>
      </w:tr>
      <w:tr w:rsidR="00B01EFE" w14:paraId="795DDD50" w14:textId="77777777">
        <w:trPr>
          <w:trHeight w:val="300"/>
        </w:trPr>
        <w:tc>
          <w:tcPr>
            <w:tcW w:w="1301" w:type="dxa"/>
            <w:tcBorders>
              <w:top w:val="nil"/>
              <w:left w:val="nil"/>
              <w:bottom w:val="nil"/>
              <w:right w:val="nil"/>
            </w:tcBorders>
            <w:shd w:val="clear" w:color="auto" w:fill="auto"/>
            <w:noWrap/>
            <w:vAlign w:val="bottom"/>
            <w:hideMark/>
          </w:tcPr>
          <w:p w14:paraId="795DDD4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D4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D4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D4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D4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D4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D4F" w14:textId="77777777" w:rsidR="009E2845" w:rsidRPr="00A35703" w:rsidRDefault="00027761">
            <w:pPr>
              <w:spacing w:after="0"/>
              <w:rPr>
                <w:rFonts w:ascii="Times New Roman" w:eastAsia="Times New Roman" w:hAnsi="Times New Roman" w:cs="Times New Roman"/>
                <w:sz w:val="20"/>
              </w:rPr>
            </w:pPr>
          </w:p>
        </w:tc>
      </w:tr>
      <w:tr w:rsidR="00B01EFE" w14:paraId="795DDD58" w14:textId="77777777">
        <w:trPr>
          <w:trHeight w:val="300"/>
        </w:trPr>
        <w:tc>
          <w:tcPr>
            <w:tcW w:w="1301" w:type="dxa"/>
            <w:tcBorders>
              <w:top w:val="nil"/>
              <w:left w:val="nil"/>
              <w:bottom w:val="nil"/>
              <w:right w:val="nil"/>
            </w:tcBorders>
            <w:shd w:val="clear" w:color="auto" w:fill="auto"/>
            <w:noWrap/>
            <w:vAlign w:val="bottom"/>
            <w:hideMark/>
          </w:tcPr>
          <w:p w14:paraId="795DDD5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D5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D5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D5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D5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D5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D57" w14:textId="77777777" w:rsidR="009E2845" w:rsidRPr="00A35703" w:rsidRDefault="00027761">
            <w:pPr>
              <w:spacing w:after="0"/>
              <w:rPr>
                <w:rFonts w:ascii="Times New Roman" w:eastAsia="Times New Roman" w:hAnsi="Times New Roman" w:cs="Times New Roman"/>
                <w:sz w:val="20"/>
              </w:rPr>
            </w:pPr>
          </w:p>
        </w:tc>
      </w:tr>
      <w:tr w:rsidR="00B01EFE" w14:paraId="795DDD60" w14:textId="77777777">
        <w:trPr>
          <w:trHeight w:val="300"/>
        </w:trPr>
        <w:tc>
          <w:tcPr>
            <w:tcW w:w="1301" w:type="dxa"/>
            <w:tcBorders>
              <w:top w:val="nil"/>
              <w:left w:val="nil"/>
              <w:bottom w:val="nil"/>
              <w:right w:val="nil"/>
            </w:tcBorders>
            <w:shd w:val="clear" w:color="auto" w:fill="auto"/>
            <w:noWrap/>
            <w:vAlign w:val="bottom"/>
            <w:hideMark/>
          </w:tcPr>
          <w:p w14:paraId="795DDD5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D5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D5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D5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D5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D5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D5F" w14:textId="77777777" w:rsidR="009E2845" w:rsidRPr="00A35703" w:rsidRDefault="00027761">
            <w:pPr>
              <w:spacing w:after="0"/>
              <w:rPr>
                <w:rFonts w:ascii="Times New Roman" w:eastAsia="Times New Roman" w:hAnsi="Times New Roman" w:cs="Times New Roman"/>
                <w:sz w:val="20"/>
              </w:rPr>
            </w:pPr>
          </w:p>
        </w:tc>
      </w:tr>
      <w:tr w:rsidR="00B01EFE" w14:paraId="795DDD67" w14:textId="77777777">
        <w:trPr>
          <w:trHeight w:val="300"/>
        </w:trPr>
        <w:tc>
          <w:tcPr>
            <w:tcW w:w="3218" w:type="dxa"/>
            <w:gridSpan w:val="2"/>
            <w:tcBorders>
              <w:top w:val="nil"/>
              <w:left w:val="nil"/>
              <w:bottom w:val="nil"/>
              <w:right w:val="nil"/>
            </w:tcBorders>
            <w:shd w:val="clear" w:color="auto" w:fill="auto"/>
            <w:noWrap/>
            <w:vAlign w:val="bottom"/>
            <w:hideMark/>
          </w:tcPr>
          <w:p w14:paraId="795DDD6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D62"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D6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D6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D6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D66" w14:textId="77777777" w:rsidR="009E2845" w:rsidRPr="00A35703" w:rsidRDefault="00027761">
            <w:pPr>
              <w:spacing w:after="0"/>
              <w:rPr>
                <w:rFonts w:ascii="Times New Roman" w:eastAsia="Times New Roman" w:hAnsi="Times New Roman" w:cs="Times New Roman"/>
                <w:sz w:val="20"/>
              </w:rPr>
            </w:pPr>
          </w:p>
        </w:tc>
      </w:tr>
      <w:tr w:rsidR="00B01EFE" w14:paraId="795DDD6F" w14:textId="77777777">
        <w:trPr>
          <w:trHeight w:val="300"/>
        </w:trPr>
        <w:tc>
          <w:tcPr>
            <w:tcW w:w="1301" w:type="dxa"/>
            <w:tcBorders>
              <w:top w:val="nil"/>
              <w:left w:val="nil"/>
              <w:bottom w:val="nil"/>
              <w:right w:val="nil"/>
            </w:tcBorders>
            <w:shd w:val="clear" w:color="auto" w:fill="auto"/>
            <w:noWrap/>
            <w:vAlign w:val="bottom"/>
            <w:hideMark/>
          </w:tcPr>
          <w:p w14:paraId="795DDD68"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D69"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D6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D6B"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D6C"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D6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D6E" w14:textId="77777777" w:rsidR="009E2845" w:rsidRPr="00A35703" w:rsidRDefault="00027761">
            <w:pPr>
              <w:spacing w:after="0"/>
              <w:rPr>
                <w:rFonts w:ascii="Times New Roman" w:eastAsia="Times New Roman" w:hAnsi="Times New Roman" w:cs="Times New Roman"/>
                <w:sz w:val="20"/>
              </w:rPr>
            </w:pPr>
          </w:p>
        </w:tc>
      </w:tr>
      <w:tr w:rsidR="00B01EFE" w14:paraId="795DDD73" w14:textId="77777777">
        <w:trPr>
          <w:trHeight w:val="300"/>
        </w:trPr>
        <w:tc>
          <w:tcPr>
            <w:tcW w:w="1301" w:type="dxa"/>
            <w:tcBorders>
              <w:top w:val="nil"/>
              <w:left w:val="nil"/>
              <w:bottom w:val="nil"/>
              <w:right w:val="nil"/>
            </w:tcBorders>
            <w:shd w:val="clear" w:color="auto" w:fill="auto"/>
            <w:noWrap/>
            <w:vAlign w:val="bottom"/>
            <w:hideMark/>
          </w:tcPr>
          <w:p w14:paraId="795DDD70"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D7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91 ως έχει   ΔΕΚΤΟ ΚΑΤΑ ΠΛΕΙΟΨΗΦΙΑ</w:t>
            </w:r>
          </w:p>
        </w:tc>
        <w:tc>
          <w:tcPr>
            <w:tcW w:w="1072" w:type="dxa"/>
            <w:tcBorders>
              <w:top w:val="nil"/>
              <w:left w:val="nil"/>
              <w:bottom w:val="nil"/>
              <w:right w:val="nil"/>
            </w:tcBorders>
            <w:shd w:val="clear" w:color="auto" w:fill="auto"/>
            <w:noWrap/>
            <w:vAlign w:val="bottom"/>
            <w:hideMark/>
          </w:tcPr>
          <w:p w14:paraId="795DDD72" w14:textId="77777777" w:rsidR="009E2845" w:rsidRPr="00A35703" w:rsidRDefault="00027761">
            <w:pPr>
              <w:spacing w:after="0"/>
              <w:rPr>
                <w:rFonts w:ascii="Calibri" w:eastAsia="Times New Roman" w:hAnsi="Calibri" w:cs="Times New Roman"/>
                <w:color w:val="000000"/>
                <w:sz w:val="22"/>
                <w:szCs w:val="22"/>
              </w:rPr>
            </w:pPr>
          </w:p>
        </w:tc>
      </w:tr>
      <w:tr w:rsidR="00B01EFE" w14:paraId="795DDD7B" w14:textId="77777777">
        <w:trPr>
          <w:trHeight w:val="300"/>
        </w:trPr>
        <w:tc>
          <w:tcPr>
            <w:tcW w:w="1301" w:type="dxa"/>
            <w:tcBorders>
              <w:top w:val="nil"/>
              <w:left w:val="nil"/>
              <w:bottom w:val="nil"/>
              <w:right w:val="nil"/>
            </w:tcBorders>
            <w:shd w:val="clear" w:color="auto" w:fill="auto"/>
            <w:noWrap/>
            <w:vAlign w:val="bottom"/>
            <w:hideMark/>
          </w:tcPr>
          <w:p w14:paraId="795DDD7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D7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D7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D7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D7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D7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D7A" w14:textId="77777777" w:rsidR="009E2845" w:rsidRPr="00A35703" w:rsidRDefault="00027761">
            <w:pPr>
              <w:spacing w:after="0"/>
              <w:rPr>
                <w:rFonts w:ascii="Times New Roman" w:eastAsia="Times New Roman" w:hAnsi="Times New Roman" w:cs="Times New Roman"/>
                <w:sz w:val="20"/>
              </w:rPr>
            </w:pPr>
          </w:p>
        </w:tc>
      </w:tr>
      <w:tr w:rsidR="00B01EFE" w14:paraId="795DDD83" w14:textId="77777777">
        <w:trPr>
          <w:trHeight w:val="300"/>
        </w:trPr>
        <w:tc>
          <w:tcPr>
            <w:tcW w:w="1301" w:type="dxa"/>
            <w:tcBorders>
              <w:top w:val="nil"/>
              <w:left w:val="nil"/>
              <w:bottom w:val="nil"/>
              <w:right w:val="nil"/>
            </w:tcBorders>
            <w:shd w:val="clear" w:color="auto" w:fill="auto"/>
            <w:noWrap/>
            <w:vAlign w:val="bottom"/>
            <w:hideMark/>
          </w:tcPr>
          <w:p w14:paraId="795DDD7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D7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D7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D7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D8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D8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D82" w14:textId="77777777" w:rsidR="009E2845" w:rsidRPr="00A35703" w:rsidRDefault="00027761">
            <w:pPr>
              <w:spacing w:after="0"/>
              <w:rPr>
                <w:rFonts w:ascii="Times New Roman" w:eastAsia="Times New Roman" w:hAnsi="Times New Roman" w:cs="Times New Roman"/>
                <w:sz w:val="20"/>
              </w:rPr>
            </w:pPr>
          </w:p>
        </w:tc>
      </w:tr>
      <w:tr w:rsidR="00B01EFE" w14:paraId="795DDD8B" w14:textId="77777777">
        <w:trPr>
          <w:trHeight w:val="300"/>
        </w:trPr>
        <w:tc>
          <w:tcPr>
            <w:tcW w:w="1301" w:type="dxa"/>
            <w:tcBorders>
              <w:top w:val="nil"/>
              <w:left w:val="nil"/>
              <w:bottom w:val="nil"/>
              <w:right w:val="nil"/>
            </w:tcBorders>
            <w:shd w:val="clear" w:color="auto" w:fill="auto"/>
            <w:noWrap/>
            <w:vAlign w:val="bottom"/>
            <w:hideMark/>
          </w:tcPr>
          <w:p w14:paraId="795DDD8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D8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D8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D8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D8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D8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D8A" w14:textId="77777777" w:rsidR="009E2845" w:rsidRPr="00A35703" w:rsidRDefault="00027761">
            <w:pPr>
              <w:spacing w:after="0"/>
              <w:rPr>
                <w:rFonts w:ascii="Times New Roman" w:eastAsia="Times New Roman" w:hAnsi="Times New Roman" w:cs="Times New Roman"/>
                <w:sz w:val="20"/>
              </w:rPr>
            </w:pPr>
          </w:p>
        </w:tc>
      </w:tr>
      <w:tr w:rsidR="00B01EFE" w14:paraId="795DDD93" w14:textId="77777777">
        <w:trPr>
          <w:trHeight w:val="300"/>
        </w:trPr>
        <w:tc>
          <w:tcPr>
            <w:tcW w:w="1301" w:type="dxa"/>
            <w:tcBorders>
              <w:top w:val="nil"/>
              <w:left w:val="nil"/>
              <w:bottom w:val="nil"/>
              <w:right w:val="nil"/>
            </w:tcBorders>
            <w:shd w:val="clear" w:color="auto" w:fill="auto"/>
            <w:noWrap/>
            <w:vAlign w:val="bottom"/>
            <w:hideMark/>
          </w:tcPr>
          <w:p w14:paraId="795DDD8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D8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D8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D8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D9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D9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D92" w14:textId="77777777" w:rsidR="009E2845" w:rsidRPr="00A35703" w:rsidRDefault="00027761">
            <w:pPr>
              <w:spacing w:after="0"/>
              <w:rPr>
                <w:rFonts w:ascii="Times New Roman" w:eastAsia="Times New Roman" w:hAnsi="Times New Roman" w:cs="Times New Roman"/>
                <w:sz w:val="20"/>
              </w:rPr>
            </w:pPr>
          </w:p>
        </w:tc>
      </w:tr>
      <w:tr w:rsidR="00B01EFE" w14:paraId="795DDD9B" w14:textId="77777777">
        <w:trPr>
          <w:trHeight w:val="300"/>
        </w:trPr>
        <w:tc>
          <w:tcPr>
            <w:tcW w:w="1301" w:type="dxa"/>
            <w:tcBorders>
              <w:top w:val="nil"/>
              <w:left w:val="nil"/>
              <w:bottom w:val="nil"/>
              <w:right w:val="nil"/>
            </w:tcBorders>
            <w:shd w:val="clear" w:color="auto" w:fill="auto"/>
            <w:noWrap/>
            <w:vAlign w:val="bottom"/>
            <w:hideMark/>
          </w:tcPr>
          <w:p w14:paraId="795DDD9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D9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D9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D9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D9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D9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D9A" w14:textId="77777777" w:rsidR="009E2845" w:rsidRPr="00A35703" w:rsidRDefault="00027761">
            <w:pPr>
              <w:spacing w:after="0"/>
              <w:rPr>
                <w:rFonts w:ascii="Times New Roman" w:eastAsia="Times New Roman" w:hAnsi="Times New Roman" w:cs="Times New Roman"/>
                <w:sz w:val="20"/>
              </w:rPr>
            </w:pPr>
          </w:p>
        </w:tc>
      </w:tr>
      <w:tr w:rsidR="00B01EFE" w14:paraId="795DDDA3" w14:textId="77777777">
        <w:trPr>
          <w:trHeight w:val="300"/>
        </w:trPr>
        <w:tc>
          <w:tcPr>
            <w:tcW w:w="1301" w:type="dxa"/>
            <w:tcBorders>
              <w:top w:val="nil"/>
              <w:left w:val="nil"/>
              <w:bottom w:val="nil"/>
              <w:right w:val="nil"/>
            </w:tcBorders>
            <w:shd w:val="clear" w:color="auto" w:fill="auto"/>
            <w:noWrap/>
            <w:vAlign w:val="bottom"/>
            <w:hideMark/>
          </w:tcPr>
          <w:p w14:paraId="795DDD9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D9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D9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D9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DA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DA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DA2" w14:textId="77777777" w:rsidR="009E2845" w:rsidRPr="00A35703" w:rsidRDefault="00027761">
            <w:pPr>
              <w:spacing w:after="0"/>
              <w:rPr>
                <w:rFonts w:ascii="Times New Roman" w:eastAsia="Times New Roman" w:hAnsi="Times New Roman" w:cs="Times New Roman"/>
                <w:sz w:val="20"/>
              </w:rPr>
            </w:pPr>
          </w:p>
        </w:tc>
      </w:tr>
      <w:tr w:rsidR="00B01EFE" w14:paraId="795DDDAB" w14:textId="77777777">
        <w:trPr>
          <w:trHeight w:val="300"/>
        </w:trPr>
        <w:tc>
          <w:tcPr>
            <w:tcW w:w="1301" w:type="dxa"/>
            <w:tcBorders>
              <w:top w:val="nil"/>
              <w:left w:val="nil"/>
              <w:bottom w:val="nil"/>
              <w:right w:val="nil"/>
            </w:tcBorders>
            <w:shd w:val="clear" w:color="auto" w:fill="auto"/>
            <w:noWrap/>
            <w:vAlign w:val="bottom"/>
            <w:hideMark/>
          </w:tcPr>
          <w:p w14:paraId="795DDDA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DA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DA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DA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DA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DA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DAA" w14:textId="77777777" w:rsidR="009E2845" w:rsidRPr="00A35703" w:rsidRDefault="00027761">
            <w:pPr>
              <w:spacing w:after="0"/>
              <w:rPr>
                <w:rFonts w:ascii="Times New Roman" w:eastAsia="Times New Roman" w:hAnsi="Times New Roman" w:cs="Times New Roman"/>
                <w:sz w:val="20"/>
              </w:rPr>
            </w:pPr>
          </w:p>
        </w:tc>
      </w:tr>
      <w:tr w:rsidR="00B01EFE" w14:paraId="795DDDB2" w14:textId="77777777">
        <w:trPr>
          <w:trHeight w:val="300"/>
        </w:trPr>
        <w:tc>
          <w:tcPr>
            <w:tcW w:w="3218" w:type="dxa"/>
            <w:gridSpan w:val="2"/>
            <w:tcBorders>
              <w:top w:val="nil"/>
              <w:left w:val="nil"/>
              <w:bottom w:val="nil"/>
              <w:right w:val="nil"/>
            </w:tcBorders>
            <w:shd w:val="clear" w:color="auto" w:fill="auto"/>
            <w:noWrap/>
            <w:vAlign w:val="bottom"/>
            <w:hideMark/>
          </w:tcPr>
          <w:p w14:paraId="795DDDA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DAD"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DA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DA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DB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DB1" w14:textId="77777777" w:rsidR="009E2845" w:rsidRPr="00A35703" w:rsidRDefault="00027761">
            <w:pPr>
              <w:spacing w:after="0"/>
              <w:rPr>
                <w:rFonts w:ascii="Times New Roman" w:eastAsia="Times New Roman" w:hAnsi="Times New Roman" w:cs="Times New Roman"/>
                <w:sz w:val="20"/>
              </w:rPr>
            </w:pPr>
          </w:p>
        </w:tc>
      </w:tr>
      <w:tr w:rsidR="00B01EFE" w14:paraId="795DDDBA" w14:textId="77777777">
        <w:trPr>
          <w:trHeight w:val="300"/>
        </w:trPr>
        <w:tc>
          <w:tcPr>
            <w:tcW w:w="1301" w:type="dxa"/>
            <w:tcBorders>
              <w:top w:val="nil"/>
              <w:left w:val="nil"/>
              <w:bottom w:val="nil"/>
              <w:right w:val="nil"/>
            </w:tcBorders>
            <w:shd w:val="clear" w:color="auto" w:fill="auto"/>
            <w:noWrap/>
            <w:vAlign w:val="bottom"/>
            <w:hideMark/>
          </w:tcPr>
          <w:p w14:paraId="795DDDB3"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DB4"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DB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DB6"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DB7"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DB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DB9" w14:textId="77777777" w:rsidR="009E2845" w:rsidRPr="00A35703" w:rsidRDefault="00027761">
            <w:pPr>
              <w:spacing w:after="0"/>
              <w:rPr>
                <w:rFonts w:ascii="Times New Roman" w:eastAsia="Times New Roman" w:hAnsi="Times New Roman" w:cs="Times New Roman"/>
                <w:sz w:val="20"/>
              </w:rPr>
            </w:pPr>
          </w:p>
        </w:tc>
      </w:tr>
      <w:tr w:rsidR="00B01EFE" w14:paraId="795DDDBE" w14:textId="77777777">
        <w:trPr>
          <w:trHeight w:val="300"/>
        </w:trPr>
        <w:tc>
          <w:tcPr>
            <w:tcW w:w="1301" w:type="dxa"/>
            <w:tcBorders>
              <w:top w:val="nil"/>
              <w:left w:val="nil"/>
              <w:bottom w:val="nil"/>
              <w:right w:val="nil"/>
            </w:tcBorders>
            <w:shd w:val="clear" w:color="auto" w:fill="auto"/>
            <w:noWrap/>
            <w:vAlign w:val="bottom"/>
            <w:hideMark/>
          </w:tcPr>
          <w:p w14:paraId="795DDDBB"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DB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 xml:space="preserve">Άρθρο 92 όπως τροπ.   </w:t>
            </w:r>
            <w:r w:rsidRPr="00A35703">
              <w:rPr>
                <w:rFonts w:ascii="Calibri" w:eastAsia="Times New Roman" w:hAnsi="Calibri" w:cs="Times New Roman"/>
                <w:color w:val="000000"/>
                <w:sz w:val="22"/>
                <w:szCs w:val="22"/>
              </w:rPr>
              <w:t>ΔΕΚΤΟ ΚΑΤΑ ΠΛΕΙΟΨΗΦΙΑ</w:t>
            </w:r>
          </w:p>
        </w:tc>
        <w:tc>
          <w:tcPr>
            <w:tcW w:w="1072" w:type="dxa"/>
            <w:tcBorders>
              <w:top w:val="nil"/>
              <w:left w:val="nil"/>
              <w:bottom w:val="nil"/>
              <w:right w:val="nil"/>
            </w:tcBorders>
            <w:shd w:val="clear" w:color="auto" w:fill="auto"/>
            <w:noWrap/>
            <w:vAlign w:val="bottom"/>
            <w:hideMark/>
          </w:tcPr>
          <w:p w14:paraId="795DDDBD" w14:textId="77777777" w:rsidR="009E2845" w:rsidRPr="00A35703" w:rsidRDefault="00027761">
            <w:pPr>
              <w:spacing w:after="0"/>
              <w:rPr>
                <w:rFonts w:ascii="Calibri" w:eastAsia="Times New Roman" w:hAnsi="Calibri" w:cs="Times New Roman"/>
                <w:color w:val="000000"/>
                <w:sz w:val="22"/>
                <w:szCs w:val="22"/>
              </w:rPr>
            </w:pPr>
          </w:p>
        </w:tc>
      </w:tr>
      <w:tr w:rsidR="00B01EFE" w14:paraId="795DDDC6" w14:textId="77777777">
        <w:trPr>
          <w:trHeight w:val="300"/>
        </w:trPr>
        <w:tc>
          <w:tcPr>
            <w:tcW w:w="1301" w:type="dxa"/>
            <w:tcBorders>
              <w:top w:val="nil"/>
              <w:left w:val="nil"/>
              <w:bottom w:val="nil"/>
              <w:right w:val="nil"/>
            </w:tcBorders>
            <w:shd w:val="clear" w:color="auto" w:fill="auto"/>
            <w:noWrap/>
            <w:vAlign w:val="bottom"/>
            <w:hideMark/>
          </w:tcPr>
          <w:p w14:paraId="795DDDB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DC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DC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DC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DC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DC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DC5" w14:textId="77777777" w:rsidR="009E2845" w:rsidRPr="00A35703" w:rsidRDefault="00027761">
            <w:pPr>
              <w:spacing w:after="0"/>
              <w:rPr>
                <w:rFonts w:ascii="Times New Roman" w:eastAsia="Times New Roman" w:hAnsi="Times New Roman" w:cs="Times New Roman"/>
                <w:sz w:val="20"/>
              </w:rPr>
            </w:pPr>
          </w:p>
        </w:tc>
      </w:tr>
      <w:tr w:rsidR="00B01EFE" w14:paraId="795DDDCE" w14:textId="77777777">
        <w:trPr>
          <w:trHeight w:val="300"/>
        </w:trPr>
        <w:tc>
          <w:tcPr>
            <w:tcW w:w="1301" w:type="dxa"/>
            <w:tcBorders>
              <w:top w:val="nil"/>
              <w:left w:val="nil"/>
              <w:bottom w:val="nil"/>
              <w:right w:val="nil"/>
            </w:tcBorders>
            <w:shd w:val="clear" w:color="auto" w:fill="auto"/>
            <w:noWrap/>
            <w:vAlign w:val="bottom"/>
            <w:hideMark/>
          </w:tcPr>
          <w:p w14:paraId="795DDDC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DC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DC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DC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DC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DC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DCD" w14:textId="77777777" w:rsidR="009E2845" w:rsidRPr="00A35703" w:rsidRDefault="00027761">
            <w:pPr>
              <w:spacing w:after="0"/>
              <w:rPr>
                <w:rFonts w:ascii="Times New Roman" w:eastAsia="Times New Roman" w:hAnsi="Times New Roman" w:cs="Times New Roman"/>
                <w:sz w:val="20"/>
              </w:rPr>
            </w:pPr>
          </w:p>
        </w:tc>
      </w:tr>
      <w:tr w:rsidR="00B01EFE" w14:paraId="795DDDD6" w14:textId="77777777">
        <w:trPr>
          <w:trHeight w:val="300"/>
        </w:trPr>
        <w:tc>
          <w:tcPr>
            <w:tcW w:w="1301" w:type="dxa"/>
            <w:tcBorders>
              <w:top w:val="nil"/>
              <w:left w:val="nil"/>
              <w:bottom w:val="nil"/>
              <w:right w:val="nil"/>
            </w:tcBorders>
            <w:shd w:val="clear" w:color="auto" w:fill="auto"/>
            <w:noWrap/>
            <w:vAlign w:val="bottom"/>
            <w:hideMark/>
          </w:tcPr>
          <w:p w14:paraId="795DDDC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DD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DD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DD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DD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DD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DD5" w14:textId="77777777" w:rsidR="009E2845" w:rsidRPr="00A35703" w:rsidRDefault="00027761">
            <w:pPr>
              <w:spacing w:after="0"/>
              <w:rPr>
                <w:rFonts w:ascii="Times New Roman" w:eastAsia="Times New Roman" w:hAnsi="Times New Roman" w:cs="Times New Roman"/>
                <w:sz w:val="20"/>
              </w:rPr>
            </w:pPr>
          </w:p>
        </w:tc>
      </w:tr>
      <w:tr w:rsidR="00B01EFE" w14:paraId="795DDDDE" w14:textId="77777777">
        <w:trPr>
          <w:trHeight w:val="300"/>
        </w:trPr>
        <w:tc>
          <w:tcPr>
            <w:tcW w:w="1301" w:type="dxa"/>
            <w:tcBorders>
              <w:top w:val="nil"/>
              <w:left w:val="nil"/>
              <w:bottom w:val="nil"/>
              <w:right w:val="nil"/>
            </w:tcBorders>
            <w:shd w:val="clear" w:color="auto" w:fill="auto"/>
            <w:noWrap/>
            <w:vAlign w:val="bottom"/>
            <w:hideMark/>
          </w:tcPr>
          <w:p w14:paraId="795DDDD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DD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DD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DD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DD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DD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DDD" w14:textId="77777777" w:rsidR="009E2845" w:rsidRPr="00A35703" w:rsidRDefault="00027761">
            <w:pPr>
              <w:spacing w:after="0"/>
              <w:rPr>
                <w:rFonts w:ascii="Times New Roman" w:eastAsia="Times New Roman" w:hAnsi="Times New Roman" w:cs="Times New Roman"/>
                <w:sz w:val="20"/>
              </w:rPr>
            </w:pPr>
          </w:p>
        </w:tc>
      </w:tr>
      <w:tr w:rsidR="00B01EFE" w14:paraId="795DDDE6" w14:textId="77777777">
        <w:trPr>
          <w:trHeight w:val="300"/>
        </w:trPr>
        <w:tc>
          <w:tcPr>
            <w:tcW w:w="1301" w:type="dxa"/>
            <w:tcBorders>
              <w:top w:val="nil"/>
              <w:left w:val="nil"/>
              <w:bottom w:val="nil"/>
              <w:right w:val="nil"/>
            </w:tcBorders>
            <w:shd w:val="clear" w:color="auto" w:fill="auto"/>
            <w:noWrap/>
            <w:vAlign w:val="bottom"/>
            <w:hideMark/>
          </w:tcPr>
          <w:p w14:paraId="795DDDD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DE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DE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DE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DE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DE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DE5" w14:textId="77777777" w:rsidR="009E2845" w:rsidRPr="00A35703" w:rsidRDefault="00027761">
            <w:pPr>
              <w:spacing w:after="0"/>
              <w:rPr>
                <w:rFonts w:ascii="Times New Roman" w:eastAsia="Times New Roman" w:hAnsi="Times New Roman" w:cs="Times New Roman"/>
                <w:sz w:val="20"/>
              </w:rPr>
            </w:pPr>
          </w:p>
        </w:tc>
      </w:tr>
      <w:tr w:rsidR="00B01EFE" w14:paraId="795DDDEE" w14:textId="77777777">
        <w:trPr>
          <w:trHeight w:val="300"/>
        </w:trPr>
        <w:tc>
          <w:tcPr>
            <w:tcW w:w="1301" w:type="dxa"/>
            <w:tcBorders>
              <w:top w:val="nil"/>
              <w:left w:val="nil"/>
              <w:bottom w:val="nil"/>
              <w:right w:val="nil"/>
            </w:tcBorders>
            <w:shd w:val="clear" w:color="auto" w:fill="auto"/>
            <w:noWrap/>
            <w:vAlign w:val="bottom"/>
            <w:hideMark/>
          </w:tcPr>
          <w:p w14:paraId="795DDDE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DE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DE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DE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DE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DE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DED" w14:textId="77777777" w:rsidR="009E2845" w:rsidRPr="00A35703" w:rsidRDefault="00027761">
            <w:pPr>
              <w:spacing w:after="0"/>
              <w:rPr>
                <w:rFonts w:ascii="Times New Roman" w:eastAsia="Times New Roman" w:hAnsi="Times New Roman" w:cs="Times New Roman"/>
                <w:sz w:val="20"/>
              </w:rPr>
            </w:pPr>
          </w:p>
        </w:tc>
      </w:tr>
      <w:tr w:rsidR="00B01EFE" w14:paraId="795DDDF6" w14:textId="77777777">
        <w:trPr>
          <w:trHeight w:val="300"/>
        </w:trPr>
        <w:tc>
          <w:tcPr>
            <w:tcW w:w="1301" w:type="dxa"/>
            <w:tcBorders>
              <w:top w:val="nil"/>
              <w:left w:val="nil"/>
              <w:bottom w:val="nil"/>
              <w:right w:val="nil"/>
            </w:tcBorders>
            <w:shd w:val="clear" w:color="auto" w:fill="auto"/>
            <w:noWrap/>
            <w:vAlign w:val="bottom"/>
            <w:hideMark/>
          </w:tcPr>
          <w:p w14:paraId="795DDDE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DF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DF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DF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DF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DF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DF5" w14:textId="77777777" w:rsidR="009E2845" w:rsidRPr="00A35703" w:rsidRDefault="00027761">
            <w:pPr>
              <w:spacing w:after="0"/>
              <w:rPr>
                <w:rFonts w:ascii="Times New Roman" w:eastAsia="Times New Roman" w:hAnsi="Times New Roman" w:cs="Times New Roman"/>
                <w:sz w:val="20"/>
              </w:rPr>
            </w:pPr>
          </w:p>
        </w:tc>
      </w:tr>
      <w:tr w:rsidR="00B01EFE" w14:paraId="795DDDFD" w14:textId="77777777">
        <w:trPr>
          <w:trHeight w:val="300"/>
        </w:trPr>
        <w:tc>
          <w:tcPr>
            <w:tcW w:w="3218" w:type="dxa"/>
            <w:gridSpan w:val="2"/>
            <w:tcBorders>
              <w:top w:val="nil"/>
              <w:left w:val="nil"/>
              <w:bottom w:val="nil"/>
              <w:right w:val="nil"/>
            </w:tcBorders>
            <w:shd w:val="clear" w:color="auto" w:fill="auto"/>
            <w:noWrap/>
            <w:vAlign w:val="bottom"/>
            <w:hideMark/>
          </w:tcPr>
          <w:p w14:paraId="795DDDF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DF8"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DF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DF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DF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DFC" w14:textId="77777777" w:rsidR="009E2845" w:rsidRPr="00A35703" w:rsidRDefault="00027761">
            <w:pPr>
              <w:spacing w:after="0"/>
              <w:rPr>
                <w:rFonts w:ascii="Times New Roman" w:eastAsia="Times New Roman" w:hAnsi="Times New Roman" w:cs="Times New Roman"/>
                <w:sz w:val="20"/>
              </w:rPr>
            </w:pPr>
          </w:p>
        </w:tc>
      </w:tr>
      <w:tr w:rsidR="00B01EFE" w14:paraId="795DDE05" w14:textId="77777777">
        <w:trPr>
          <w:trHeight w:val="300"/>
        </w:trPr>
        <w:tc>
          <w:tcPr>
            <w:tcW w:w="1301" w:type="dxa"/>
            <w:tcBorders>
              <w:top w:val="nil"/>
              <w:left w:val="nil"/>
              <w:bottom w:val="nil"/>
              <w:right w:val="nil"/>
            </w:tcBorders>
            <w:shd w:val="clear" w:color="auto" w:fill="auto"/>
            <w:noWrap/>
            <w:vAlign w:val="bottom"/>
            <w:hideMark/>
          </w:tcPr>
          <w:p w14:paraId="795DDDFE"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DFF"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E0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E01"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E02"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E0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E04" w14:textId="77777777" w:rsidR="009E2845" w:rsidRPr="00A35703" w:rsidRDefault="00027761">
            <w:pPr>
              <w:spacing w:after="0"/>
              <w:rPr>
                <w:rFonts w:ascii="Times New Roman" w:eastAsia="Times New Roman" w:hAnsi="Times New Roman" w:cs="Times New Roman"/>
                <w:sz w:val="20"/>
              </w:rPr>
            </w:pPr>
          </w:p>
        </w:tc>
      </w:tr>
      <w:tr w:rsidR="00B01EFE" w14:paraId="795DDE09" w14:textId="77777777">
        <w:trPr>
          <w:trHeight w:val="300"/>
        </w:trPr>
        <w:tc>
          <w:tcPr>
            <w:tcW w:w="1301" w:type="dxa"/>
            <w:tcBorders>
              <w:top w:val="nil"/>
              <w:left w:val="nil"/>
              <w:bottom w:val="nil"/>
              <w:right w:val="nil"/>
            </w:tcBorders>
            <w:shd w:val="clear" w:color="auto" w:fill="auto"/>
            <w:noWrap/>
            <w:vAlign w:val="bottom"/>
            <w:hideMark/>
          </w:tcPr>
          <w:p w14:paraId="795DDE06"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E0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93 όπως τροπ.   ΔΕΚΤΟ ΚΑΤΑ ΠΛΕΙΟΨΗΦΙΑ</w:t>
            </w:r>
          </w:p>
        </w:tc>
        <w:tc>
          <w:tcPr>
            <w:tcW w:w="1072" w:type="dxa"/>
            <w:tcBorders>
              <w:top w:val="nil"/>
              <w:left w:val="nil"/>
              <w:bottom w:val="nil"/>
              <w:right w:val="nil"/>
            </w:tcBorders>
            <w:shd w:val="clear" w:color="auto" w:fill="auto"/>
            <w:noWrap/>
            <w:vAlign w:val="bottom"/>
            <w:hideMark/>
          </w:tcPr>
          <w:p w14:paraId="795DDE08" w14:textId="77777777" w:rsidR="009E2845" w:rsidRPr="00A35703" w:rsidRDefault="00027761">
            <w:pPr>
              <w:spacing w:after="0"/>
              <w:rPr>
                <w:rFonts w:ascii="Calibri" w:eastAsia="Times New Roman" w:hAnsi="Calibri" w:cs="Times New Roman"/>
                <w:color w:val="000000"/>
                <w:sz w:val="22"/>
                <w:szCs w:val="22"/>
              </w:rPr>
            </w:pPr>
          </w:p>
        </w:tc>
      </w:tr>
      <w:tr w:rsidR="00B01EFE" w14:paraId="795DDE11" w14:textId="77777777">
        <w:trPr>
          <w:trHeight w:val="300"/>
        </w:trPr>
        <w:tc>
          <w:tcPr>
            <w:tcW w:w="1301" w:type="dxa"/>
            <w:tcBorders>
              <w:top w:val="nil"/>
              <w:left w:val="nil"/>
              <w:bottom w:val="nil"/>
              <w:right w:val="nil"/>
            </w:tcBorders>
            <w:shd w:val="clear" w:color="auto" w:fill="auto"/>
            <w:noWrap/>
            <w:vAlign w:val="bottom"/>
            <w:hideMark/>
          </w:tcPr>
          <w:p w14:paraId="795DDE0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E0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E0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E0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E0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E0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E10" w14:textId="77777777" w:rsidR="009E2845" w:rsidRPr="00A35703" w:rsidRDefault="00027761">
            <w:pPr>
              <w:spacing w:after="0"/>
              <w:rPr>
                <w:rFonts w:ascii="Times New Roman" w:eastAsia="Times New Roman" w:hAnsi="Times New Roman" w:cs="Times New Roman"/>
                <w:sz w:val="20"/>
              </w:rPr>
            </w:pPr>
          </w:p>
        </w:tc>
      </w:tr>
      <w:tr w:rsidR="00B01EFE" w14:paraId="795DDE19" w14:textId="77777777">
        <w:trPr>
          <w:trHeight w:val="300"/>
        </w:trPr>
        <w:tc>
          <w:tcPr>
            <w:tcW w:w="1301" w:type="dxa"/>
            <w:tcBorders>
              <w:top w:val="nil"/>
              <w:left w:val="nil"/>
              <w:bottom w:val="nil"/>
              <w:right w:val="nil"/>
            </w:tcBorders>
            <w:shd w:val="clear" w:color="auto" w:fill="auto"/>
            <w:noWrap/>
            <w:vAlign w:val="bottom"/>
            <w:hideMark/>
          </w:tcPr>
          <w:p w14:paraId="795DDE1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E1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E1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E1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E1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E1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E18" w14:textId="77777777" w:rsidR="009E2845" w:rsidRPr="00A35703" w:rsidRDefault="00027761">
            <w:pPr>
              <w:spacing w:after="0"/>
              <w:rPr>
                <w:rFonts w:ascii="Times New Roman" w:eastAsia="Times New Roman" w:hAnsi="Times New Roman" w:cs="Times New Roman"/>
                <w:sz w:val="20"/>
              </w:rPr>
            </w:pPr>
          </w:p>
        </w:tc>
      </w:tr>
      <w:tr w:rsidR="00B01EFE" w14:paraId="795DDE21" w14:textId="77777777">
        <w:trPr>
          <w:trHeight w:val="300"/>
        </w:trPr>
        <w:tc>
          <w:tcPr>
            <w:tcW w:w="1301" w:type="dxa"/>
            <w:tcBorders>
              <w:top w:val="nil"/>
              <w:left w:val="nil"/>
              <w:bottom w:val="nil"/>
              <w:right w:val="nil"/>
            </w:tcBorders>
            <w:shd w:val="clear" w:color="auto" w:fill="auto"/>
            <w:noWrap/>
            <w:vAlign w:val="bottom"/>
            <w:hideMark/>
          </w:tcPr>
          <w:p w14:paraId="795DDE1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E1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E1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E1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E1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E1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E20" w14:textId="77777777" w:rsidR="009E2845" w:rsidRPr="00A35703" w:rsidRDefault="00027761">
            <w:pPr>
              <w:spacing w:after="0"/>
              <w:rPr>
                <w:rFonts w:ascii="Times New Roman" w:eastAsia="Times New Roman" w:hAnsi="Times New Roman" w:cs="Times New Roman"/>
                <w:sz w:val="20"/>
              </w:rPr>
            </w:pPr>
          </w:p>
        </w:tc>
      </w:tr>
      <w:tr w:rsidR="00B01EFE" w14:paraId="795DDE29" w14:textId="77777777">
        <w:trPr>
          <w:trHeight w:val="300"/>
        </w:trPr>
        <w:tc>
          <w:tcPr>
            <w:tcW w:w="1301" w:type="dxa"/>
            <w:tcBorders>
              <w:top w:val="nil"/>
              <w:left w:val="nil"/>
              <w:bottom w:val="nil"/>
              <w:right w:val="nil"/>
            </w:tcBorders>
            <w:shd w:val="clear" w:color="auto" w:fill="auto"/>
            <w:noWrap/>
            <w:vAlign w:val="bottom"/>
            <w:hideMark/>
          </w:tcPr>
          <w:p w14:paraId="795DDE2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E2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E2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E2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E2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E2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E28" w14:textId="77777777" w:rsidR="009E2845" w:rsidRPr="00A35703" w:rsidRDefault="00027761">
            <w:pPr>
              <w:spacing w:after="0"/>
              <w:rPr>
                <w:rFonts w:ascii="Times New Roman" w:eastAsia="Times New Roman" w:hAnsi="Times New Roman" w:cs="Times New Roman"/>
                <w:sz w:val="20"/>
              </w:rPr>
            </w:pPr>
          </w:p>
        </w:tc>
      </w:tr>
      <w:tr w:rsidR="00B01EFE" w14:paraId="795DDE31" w14:textId="77777777">
        <w:trPr>
          <w:trHeight w:val="300"/>
        </w:trPr>
        <w:tc>
          <w:tcPr>
            <w:tcW w:w="1301" w:type="dxa"/>
            <w:tcBorders>
              <w:top w:val="nil"/>
              <w:left w:val="nil"/>
              <w:bottom w:val="nil"/>
              <w:right w:val="nil"/>
            </w:tcBorders>
            <w:shd w:val="clear" w:color="auto" w:fill="auto"/>
            <w:noWrap/>
            <w:vAlign w:val="bottom"/>
            <w:hideMark/>
          </w:tcPr>
          <w:p w14:paraId="795DDE2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E2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E2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E2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E2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E2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E30" w14:textId="77777777" w:rsidR="009E2845" w:rsidRPr="00A35703" w:rsidRDefault="00027761">
            <w:pPr>
              <w:spacing w:after="0"/>
              <w:rPr>
                <w:rFonts w:ascii="Times New Roman" w:eastAsia="Times New Roman" w:hAnsi="Times New Roman" w:cs="Times New Roman"/>
                <w:sz w:val="20"/>
              </w:rPr>
            </w:pPr>
          </w:p>
        </w:tc>
      </w:tr>
      <w:tr w:rsidR="00B01EFE" w14:paraId="795DDE39" w14:textId="77777777">
        <w:trPr>
          <w:trHeight w:val="300"/>
        </w:trPr>
        <w:tc>
          <w:tcPr>
            <w:tcW w:w="1301" w:type="dxa"/>
            <w:tcBorders>
              <w:top w:val="nil"/>
              <w:left w:val="nil"/>
              <w:bottom w:val="nil"/>
              <w:right w:val="nil"/>
            </w:tcBorders>
            <w:shd w:val="clear" w:color="auto" w:fill="auto"/>
            <w:noWrap/>
            <w:vAlign w:val="bottom"/>
            <w:hideMark/>
          </w:tcPr>
          <w:p w14:paraId="795DDE3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E3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E3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E3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E3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E3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E38" w14:textId="77777777" w:rsidR="009E2845" w:rsidRPr="00A35703" w:rsidRDefault="00027761">
            <w:pPr>
              <w:spacing w:after="0"/>
              <w:rPr>
                <w:rFonts w:ascii="Times New Roman" w:eastAsia="Times New Roman" w:hAnsi="Times New Roman" w:cs="Times New Roman"/>
                <w:sz w:val="20"/>
              </w:rPr>
            </w:pPr>
          </w:p>
        </w:tc>
      </w:tr>
      <w:tr w:rsidR="00B01EFE" w14:paraId="795DDE41" w14:textId="77777777">
        <w:trPr>
          <w:trHeight w:val="300"/>
        </w:trPr>
        <w:tc>
          <w:tcPr>
            <w:tcW w:w="1301" w:type="dxa"/>
            <w:tcBorders>
              <w:top w:val="nil"/>
              <w:left w:val="nil"/>
              <w:bottom w:val="nil"/>
              <w:right w:val="nil"/>
            </w:tcBorders>
            <w:shd w:val="clear" w:color="auto" w:fill="auto"/>
            <w:noWrap/>
            <w:vAlign w:val="bottom"/>
            <w:hideMark/>
          </w:tcPr>
          <w:p w14:paraId="795DDE3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E3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E3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E3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E3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E3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E40" w14:textId="77777777" w:rsidR="009E2845" w:rsidRPr="00A35703" w:rsidRDefault="00027761">
            <w:pPr>
              <w:spacing w:after="0"/>
              <w:rPr>
                <w:rFonts w:ascii="Times New Roman" w:eastAsia="Times New Roman" w:hAnsi="Times New Roman" w:cs="Times New Roman"/>
                <w:sz w:val="20"/>
              </w:rPr>
            </w:pPr>
          </w:p>
        </w:tc>
      </w:tr>
      <w:tr w:rsidR="00B01EFE" w14:paraId="795DDE48" w14:textId="77777777">
        <w:trPr>
          <w:trHeight w:val="300"/>
        </w:trPr>
        <w:tc>
          <w:tcPr>
            <w:tcW w:w="3218" w:type="dxa"/>
            <w:gridSpan w:val="2"/>
            <w:tcBorders>
              <w:top w:val="nil"/>
              <w:left w:val="nil"/>
              <w:bottom w:val="nil"/>
              <w:right w:val="nil"/>
            </w:tcBorders>
            <w:shd w:val="clear" w:color="auto" w:fill="auto"/>
            <w:noWrap/>
            <w:vAlign w:val="bottom"/>
            <w:hideMark/>
          </w:tcPr>
          <w:p w14:paraId="795DDE4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E43"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E4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E4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E4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E47" w14:textId="77777777" w:rsidR="009E2845" w:rsidRPr="00A35703" w:rsidRDefault="00027761">
            <w:pPr>
              <w:spacing w:after="0"/>
              <w:rPr>
                <w:rFonts w:ascii="Times New Roman" w:eastAsia="Times New Roman" w:hAnsi="Times New Roman" w:cs="Times New Roman"/>
                <w:sz w:val="20"/>
              </w:rPr>
            </w:pPr>
          </w:p>
        </w:tc>
      </w:tr>
      <w:tr w:rsidR="00B01EFE" w14:paraId="795DDE50" w14:textId="77777777">
        <w:trPr>
          <w:trHeight w:val="300"/>
        </w:trPr>
        <w:tc>
          <w:tcPr>
            <w:tcW w:w="1301" w:type="dxa"/>
            <w:tcBorders>
              <w:top w:val="nil"/>
              <w:left w:val="nil"/>
              <w:bottom w:val="nil"/>
              <w:right w:val="nil"/>
            </w:tcBorders>
            <w:shd w:val="clear" w:color="auto" w:fill="auto"/>
            <w:noWrap/>
            <w:vAlign w:val="bottom"/>
            <w:hideMark/>
          </w:tcPr>
          <w:p w14:paraId="795DDE49"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E4A"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E4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E4C"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E4D"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E4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E4F" w14:textId="77777777" w:rsidR="009E2845" w:rsidRPr="00A35703" w:rsidRDefault="00027761">
            <w:pPr>
              <w:spacing w:after="0"/>
              <w:rPr>
                <w:rFonts w:ascii="Times New Roman" w:eastAsia="Times New Roman" w:hAnsi="Times New Roman" w:cs="Times New Roman"/>
                <w:sz w:val="20"/>
              </w:rPr>
            </w:pPr>
          </w:p>
        </w:tc>
      </w:tr>
      <w:tr w:rsidR="00B01EFE" w14:paraId="795DDE54" w14:textId="77777777">
        <w:trPr>
          <w:trHeight w:val="300"/>
        </w:trPr>
        <w:tc>
          <w:tcPr>
            <w:tcW w:w="1301" w:type="dxa"/>
            <w:tcBorders>
              <w:top w:val="nil"/>
              <w:left w:val="nil"/>
              <w:bottom w:val="nil"/>
              <w:right w:val="nil"/>
            </w:tcBorders>
            <w:shd w:val="clear" w:color="auto" w:fill="auto"/>
            <w:noWrap/>
            <w:vAlign w:val="bottom"/>
            <w:hideMark/>
          </w:tcPr>
          <w:p w14:paraId="795DDE51"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E5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94 ως έχει   ΔΕΚΤΟ ΚΑΤΑ ΠΛΕΙΟΨΗΦΙΑ</w:t>
            </w:r>
          </w:p>
        </w:tc>
        <w:tc>
          <w:tcPr>
            <w:tcW w:w="1072" w:type="dxa"/>
            <w:tcBorders>
              <w:top w:val="nil"/>
              <w:left w:val="nil"/>
              <w:bottom w:val="nil"/>
              <w:right w:val="nil"/>
            </w:tcBorders>
            <w:shd w:val="clear" w:color="auto" w:fill="auto"/>
            <w:noWrap/>
            <w:vAlign w:val="bottom"/>
            <w:hideMark/>
          </w:tcPr>
          <w:p w14:paraId="795DDE53" w14:textId="77777777" w:rsidR="009E2845" w:rsidRPr="00A35703" w:rsidRDefault="00027761">
            <w:pPr>
              <w:spacing w:after="0"/>
              <w:rPr>
                <w:rFonts w:ascii="Calibri" w:eastAsia="Times New Roman" w:hAnsi="Calibri" w:cs="Times New Roman"/>
                <w:color w:val="000000"/>
                <w:sz w:val="22"/>
                <w:szCs w:val="22"/>
              </w:rPr>
            </w:pPr>
          </w:p>
        </w:tc>
      </w:tr>
      <w:tr w:rsidR="00B01EFE" w14:paraId="795DDE5C" w14:textId="77777777">
        <w:trPr>
          <w:trHeight w:val="300"/>
        </w:trPr>
        <w:tc>
          <w:tcPr>
            <w:tcW w:w="1301" w:type="dxa"/>
            <w:tcBorders>
              <w:top w:val="nil"/>
              <w:left w:val="nil"/>
              <w:bottom w:val="nil"/>
              <w:right w:val="nil"/>
            </w:tcBorders>
            <w:shd w:val="clear" w:color="auto" w:fill="auto"/>
            <w:noWrap/>
            <w:vAlign w:val="bottom"/>
            <w:hideMark/>
          </w:tcPr>
          <w:p w14:paraId="795DDE5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E5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E5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E5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E5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E5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E5B" w14:textId="77777777" w:rsidR="009E2845" w:rsidRPr="00A35703" w:rsidRDefault="00027761">
            <w:pPr>
              <w:spacing w:after="0"/>
              <w:rPr>
                <w:rFonts w:ascii="Times New Roman" w:eastAsia="Times New Roman" w:hAnsi="Times New Roman" w:cs="Times New Roman"/>
                <w:sz w:val="20"/>
              </w:rPr>
            </w:pPr>
          </w:p>
        </w:tc>
      </w:tr>
      <w:tr w:rsidR="00B01EFE" w14:paraId="795DDE64" w14:textId="77777777">
        <w:trPr>
          <w:trHeight w:val="300"/>
        </w:trPr>
        <w:tc>
          <w:tcPr>
            <w:tcW w:w="1301" w:type="dxa"/>
            <w:tcBorders>
              <w:top w:val="nil"/>
              <w:left w:val="nil"/>
              <w:bottom w:val="nil"/>
              <w:right w:val="nil"/>
            </w:tcBorders>
            <w:shd w:val="clear" w:color="auto" w:fill="auto"/>
            <w:noWrap/>
            <w:vAlign w:val="bottom"/>
            <w:hideMark/>
          </w:tcPr>
          <w:p w14:paraId="795DDE5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E5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E5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E6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E6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E6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E63" w14:textId="77777777" w:rsidR="009E2845" w:rsidRPr="00A35703" w:rsidRDefault="00027761">
            <w:pPr>
              <w:spacing w:after="0"/>
              <w:rPr>
                <w:rFonts w:ascii="Times New Roman" w:eastAsia="Times New Roman" w:hAnsi="Times New Roman" w:cs="Times New Roman"/>
                <w:sz w:val="20"/>
              </w:rPr>
            </w:pPr>
          </w:p>
        </w:tc>
      </w:tr>
      <w:tr w:rsidR="00B01EFE" w14:paraId="795DDE6C" w14:textId="77777777">
        <w:trPr>
          <w:trHeight w:val="300"/>
        </w:trPr>
        <w:tc>
          <w:tcPr>
            <w:tcW w:w="1301" w:type="dxa"/>
            <w:tcBorders>
              <w:top w:val="nil"/>
              <w:left w:val="nil"/>
              <w:bottom w:val="nil"/>
              <w:right w:val="nil"/>
            </w:tcBorders>
            <w:shd w:val="clear" w:color="auto" w:fill="auto"/>
            <w:noWrap/>
            <w:vAlign w:val="bottom"/>
            <w:hideMark/>
          </w:tcPr>
          <w:p w14:paraId="795DDE6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E6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E6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E6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E6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E6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E6B" w14:textId="77777777" w:rsidR="009E2845" w:rsidRPr="00A35703" w:rsidRDefault="00027761">
            <w:pPr>
              <w:spacing w:after="0"/>
              <w:rPr>
                <w:rFonts w:ascii="Times New Roman" w:eastAsia="Times New Roman" w:hAnsi="Times New Roman" w:cs="Times New Roman"/>
                <w:sz w:val="20"/>
              </w:rPr>
            </w:pPr>
          </w:p>
        </w:tc>
      </w:tr>
      <w:tr w:rsidR="00B01EFE" w14:paraId="795DDE74" w14:textId="77777777">
        <w:trPr>
          <w:trHeight w:val="300"/>
        </w:trPr>
        <w:tc>
          <w:tcPr>
            <w:tcW w:w="1301" w:type="dxa"/>
            <w:tcBorders>
              <w:top w:val="nil"/>
              <w:left w:val="nil"/>
              <w:bottom w:val="nil"/>
              <w:right w:val="nil"/>
            </w:tcBorders>
            <w:shd w:val="clear" w:color="auto" w:fill="auto"/>
            <w:noWrap/>
            <w:vAlign w:val="bottom"/>
            <w:hideMark/>
          </w:tcPr>
          <w:p w14:paraId="795DDE6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E6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E6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E7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E7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E7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E73" w14:textId="77777777" w:rsidR="009E2845" w:rsidRPr="00A35703" w:rsidRDefault="00027761">
            <w:pPr>
              <w:spacing w:after="0"/>
              <w:rPr>
                <w:rFonts w:ascii="Times New Roman" w:eastAsia="Times New Roman" w:hAnsi="Times New Roman" w:cs="Times New Roman"/>
                <w:sz w:val="20"/>
              </w:rPr>
            </w:pPr>
          </w:p>
        </w:tc>
      </w:tr>
      <w:tr w:rsidR="00B01EFE" w14:paraId="795DDE7C" w14:textId="77777777">
        <w:trPr>
          <w:trHeight w:val="300"/>
        </w:trPr>
        <w:tc>
          <w:tcPr>
            <w:tcW w:w="1301" w:type="dxa"/>
            <w:tcBorders>
              <w:top w:val="nil"/>
              <w:left w:val="nil"/>
              <w:bottom w:val="nil"/>
              <w:right w:val="nil"/>
            </w:tcBorders>
            <w:shd w:val="clear" w:color="auto" w:fill="auto"/>
            <w:noWrap/>
            <w:vAlign w:val="bottom"/>
            <w:hideMark/>
          </w:tcPr>
          <w:p w14:paraId="795DDE7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E7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E7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E7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E7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E7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E7B" w14:textId="77777777" w:rsidR="009E2845" w:rsidRPr="00A35703" w:rsidRDefault="00027761">
            <w:pPr>
              <w:spacing w:after="0"/>
              <w:rPr>
                <w:rFonts w:ascii="Times New Roman" w:eastAsia="Times New Roman" w:hAnsi="Times New Roman" w:cs="Times New Roman"/>
                <w:sz w:val="20"/>
              </w:rPr>
            </w:pPr>
          </w:p>
        </w:tc>
      </w:tr>
      <w:tr w:rsidR="00B01EFE" w14:paraId="795DDE84" w14:textId="77777777">
        <w:trPr>
          <w:trHeight w:val="300"/>
        </w:trPr>
        <w:tc>
          <w:tcPr>
            <w:tcW w:w="1301" w:type="dxa"/>
            <w:tcBorders>
              <w:top w:val="nil"/>
              <w:left w:val="nil"/>
              <w:bottom w:val="nil"/>
              <w:right w:val="nil"/>
            </w:tcBorders>
            <w:shd w:val="clear" w:color="auto" w:fill="auto"/>
            <w:noWrap/>
            <w:vAlign w:val="bottom"/>
            <w:hideMark/>
          </w:tcPr>
          <w:p w14:paraId="795DDE7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E7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E7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E8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E8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E8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E83" w14:textId="77777777" w:rsidR="009E2845" w:rsidRPr="00A35703" w:rsidRDefault="00027761">
            <w:pPr>
              <w:spacing w:after="0"/>
              <w:rPr>
                <w:rFonts w:ascii="Times New Roman" w:eastAsia="Times New Roman" w:hAnsi="Times New Roman" w:cs="Times New Roman"/>
                <w:sz w:val="20"/>
              </w:rPr>
            </w:pPr>
          </w:p>
        </w:tc>
      </w:tr>
      <w:tr w:rsidR="00B01EFE" w14:paraId="795DDE8C" w14:textId="77777777">
        <w:trPr>
          <w:trHeight w:val="300"/>
        </w:trPr>
        <w:tc>
          <w:tcPr>
            <w:tcW w:w="1301" w:type="dxa"/>
            <w:tcBorders>
              <w:top w:val="nil"/>
              <w:left w:val="nil"/>
              <w:bottom w:val="nil"/>
              <w:right w:val="nil"/>
            </w:tcBorders>
            <w:shd w:val="clear" w:color="auto" w:fill="auto"/>
            <w:noWrap/>
            <w:vAlign w:val="bottom"/>
            <w:hideMark/>
          </w:tcPr>
          <w:p w14:paraId="795DDE8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E8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E8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E8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E8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E8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E8B" w14:textId="77777777" w:rsidR="009E2845" w:rsidRPr="00A35703" w:rsidRDefault="00027761">
            <w:pPr>
              <w:spacing w:after="0"/>
              <w:rPr>
                <w:rFonts w:ascii="Times New Roman" w:eastAsia="Times New Roman" w:hAnsi="Times New Roman" w:cs="Times New Roman"/>
                <w:sz w:val="20"/>
              </w:rPr>
            </w:pPr>
          </w:p>
        </w:tc>
      </w:tr>
      <w:tr w:rsidR="00B01EFE" w14:paraId="795DDE93" w14:textId="77777777">
        <w:trPr>
          <w:trHeight w:val="300"/>
        </w:trPr>
        <w:tc>
          <w:tcPr>
            <w:tcW w:w="3218" w:type="dxa"/>
            <w:gridSpan w:val="2"/>
            <w:tcBorders>
              <w:top w:val="nil"/>
              <w:left w:val="nil"/>
              <w:bottom w:val="nil"/>
              <w:right w:val="nil"/>
            </w:tcBorders>
            <w:shd w:val="clear" w:color="auto" w:fill="auto"/>
            <w:noWrap/>
            <w:vAlign w:val="bottom"/>
            <w:hideMark/>
          </w:tcPr>
          <w:p w14:paraId="795DDE8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E8E"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E8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E9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E9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E92" w14:textId="77777777" w:rsidR="009E2845" w:rsidRPr="00A35703" w:rsidRDefault="00027761">
            <w:pPr>
              <w:spacing w:after="0"/>
              <w:rPr>
                <w:rFonts w:ascii="Times New Roman" w:eastAsia="Times New Roman" w:hAnsi="Times New Roman" w:cs="Times New Roman"/>
                <w:sz w:val="20"/>
              </w:rPr>
            </w:pPr>
          </w:p>
        </w:tc>
      </w:tr>
      <w:tr w:rsidR="00B01EFE" w14:paraId="795DDE9B" w14:textId="77777777">
        <w:trPr>
          <w:trHeight w:val="300"/>
        </w:trPr>
        <w:tc>
          <w:tcPr>
            <w:tcW w:w="1301" w:type="dxa"/>
            <w:tcBorders>
              <w:top w:val="nil"/>
              <w:left w:val="nil"/>
              <w:bottom w:val="nil"/>
              <w:right w:val="nil"/>
            </w:tcBorders>
            <w:shd w:val="clear" w:color="auto" w:fill="auto"/>
            <w:noWrap/>
            <w:vAlign w:val="bottom"/>
            <w:hideMark/>
          </w:tcPr>
          <w:p w14:paraId="795DDE94"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E95"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E9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E97"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E98"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E9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E9A" w14:textId="77777777" w:rsidR="009E2845" w:rsidRPr="00A35703" w:rsidRDefault="00027761">
            <w:pPr>
              <w:spacing w:after="0"/>
              <w:rPr>
                <w:rFonts w:ascii="Times New Roman" w:eastAsia="Times New Roman" w:hAnsi="Times New Roman" w:cs="Times New Roman"/>
                <w:sz w:val="20"/>
              </w:rPr>
            </w:pPr>
          </w:p>
        </w:tc>
      </w:tr>
      <w:tr w:rsidR="00B01EFE" w14:paraId="795DDE9F" w14:textId="77777777">
        <w:trPr>
          <w:trHeight w:val="300"/>
        </w:trPr>
        <w:tc>
          <w:tcPr>
            <w:tcW w:w="1301" w:type="dxa"/>
            <w:tcBorders>
              <w:top w:val="nil"/>
              <w:left w:val="nil"/>
              <w:bottom w:val="nil"/>
              <w:right w:val="nil"/>
            </w:tcBorders>
            <w:shd w:val="clear" w:color="auto" w:fill="auto"/>
            <w:noWrap/>
            <w:vAlign w:val="bottom"/>
            <w:hideMark/>
          </w:tcPr>
          <w:p w14:paraId="795DDE9C"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E9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95 ως έχει   ΔΕΚΤΟ ΚΑΤΑ ΠΛΕΙΟΨΗΦΙΑ</w:t>
            </w:r>
          </w:p>
        </w:tc>
        <w:tc>
          <w:tcPr>
            <w:tcW w:w="1072" w:type="dxa"/>
            <w:tcBorders>
              <w:top w:val="nil"/>
              <w:left w:val="nil"/>
              <w:bottom w:val="nil"/>
              <w:right w:val="nil"/>
            </w:tcBorders>
            <w:shd w:val="clear" w:color="auto" w:fill="auto"/>
            <w:noWrap/>
            <w:vAlign w:val="bottom"/>
            <w:hideMark/>
          </w:tcPr>
          <w:p w14:paraId="795DDE9E" w14:textId="77777777" w:rsidR="009E2845" w:rsidRPr="00A35703" w:rsidRDefault="00027761">
            <w:pPr>
              <w:spacing w:after="0"/>
              <w:rPr>
                <w:rFonts w:ascii="Calibri" w:eastAsia="Times New Roman" w:hAnsi="Calibri" w:cs="Times New Roman"/>
                <w:color w:val="000000"/>
                <w:sz w:val="22"/>
                <w:szCs w:val="22"/>
              </w:rPr>
            </w:pPr>
          </w:p>
        </w:tc>
      </w:tr>
      <w:tr w:rsidR="00B01EFE" w14:paraId="795DDEA7" w14:textId="77777777">
        <w:trPr>
          <w:trHeight w:val="300"/>
        </w:trPr>
        <w:tc>
          <w:tcPr>
            <w:tcW w:w="1301" w:type="dxa"/>
            <w:tcBorders>
              <w:top w:val="nil"/>
              <w:left w:val="nil"/>
              <w:bottom w:val="nil"/>
              <w:right w:val="nil"/>
            </w:tcBorders>
            <w:shd w:val="clear" w:color="auto" w:fill="auto"/>
            <w:noWrap/>
            <w:vAlign w:val="bottom"/>
            <w:hideMark/>
          </w:tcPr>
          <w:p w14:paraId="795DDEA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EA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EA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EA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EA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EA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EA6" w14:textId="77777777" w:rsidR="009E2845" w:rsidRPr="00A35703" w:rsidRDefault="00027761">
            <w:pPr>
              <w:spacing w:after="0"/>
              <w:rPr>
                <w:rFonts w:ascii="Times New Roman" w:eastAsia="Times New Roman" w:hAnsi="Times New Roman" w:cs="Times New Roman"/>
                <w:sz w:val="20"/>
              </w:rPr>
            </w:pPr>
          </w:p>
        </w:tc>
      </w:tr>
      <w:tr w:rsidR="00B01EFE" w14:paraId="795DDEAF" w14:textId="77777777">
        <w:trPr>
          <w:trHeight w:val="300"/>
        </w:trPr>
        <w:tc>
          <w:tcPr>
            <w:tcW w:w="1301" w:type="dxa"/>
            <w:tcBorders>
              <w:top w:val="nil"/>
              <w:left w:val="nil"/>
              <w:bottom w:val="nil"/>
              <w:right w:val="nil"/>
            </w:tcBorders>
            <w:shd w:val="clear" w:color="auto" w:fill="auto"/>
            <w:noWrap/>
            <w:vAlign w:val="bottom"/>
            <w:hideMark/>
          </w:tcPr>
          <w:p w14:paraId="795DDEA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EA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EA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EA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EA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EA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EAE" w14:textId="77777777" w:rsidR="009E2845" w:rsidRPr="00A35703" w:rsidRDefault="00027761">
            <w:pPr>
              <w:spacing w:after="0"/>
              <w:rPr>
                <w:rFonts w:ascii="Times New Roman" w:eastAsia="Times New Roman" w:hAnsi="Times New Roman" w:cs="Times New Roman"/>
                <w:sz w:val="20"/>
              </w:rPr>
            </w:pPr>
          </w:p>
        </w:tc>
      </w:tr>
      <w:tr w:rsidR="00B01EFE" w14:paraId="795DDEB7" w14:textId="77777777">
        <w:trPr>
          <w:trHeight w:val="300"/>
        </w:trPr>
        <w:tc>
          <w:tcPr>
            <w:tcW w:w="1301" w:type="dxa"/>
            <w:tcBorders>
              <w:top w:val="nil"/>
              <w:left w:val="nil"/>
              <w:bottom w:val="nil"/>
              <w:right w:val="nil"/>
            </w:tcBorders>
            <w:shd w:val="clear" w:color="auto" w:fill="auto"/>
            <w:noWrap/>
            <w:vAlign w:val="bottom"/>
            <w:hideMark/>
          </w:tcPr>
          <w:p w14:paraId="795DDEB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EB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EB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EB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EB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EB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EB6" w14:textId="77777777" w:rsidR="009E2845" w:rsidRPr="00A35703" w:rsidRDefault="00027761">
            <w:pPr>
              <w:spacing w:after="0"/>
              <w:rPr>
                <w:rFonts w:ascii="Times New Roman" w:eastAsia="Times New Roman" w:hAnsi="Times New Roman" w:cs="Times New Roman"/>
                <w:sz w:val="20"/>
              </w:rPr>
            </w:pPr>
          </w:p>
        </w:tc>
      </w:tr>
      <w:tr w:rsidR="00B01EFE" w14:paraId="795DDEBF" w14:textId="77777777">
        <w:trPr>
          <w:trHeight w:val="300"/>
        </w:trPr>
        <w:tc>
          <w:tcPr>
            <w:tcW w:w="1301" w:type="dxa"/>
            <w:tcBorders>
              <w:top w:val="nil"/>
              <w:left w:val="nil"/>
              <w:bottom w:val="nil"/>
              <w:right w:val="nil"/>
            </w:tcBorders>
            <w:shd w:val="clear" w:color="auto" w:fill="auto"/>
            <w:noWrap/>
            <w:vAlign w:val="bottom"/>
            <w:hideMark/>
          </w:tcPr>
          <w:p w14:paraId="795DDEB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EB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EB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EB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EB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EB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EBE" w14:textId="77777777" w:rsidR="009E2845" w:rsidRPr="00A35703" w:rsidRDefault="00027761">
            <w:pPr>
              <w:spacing w:after="0"/>
              <w:rPr>
                <w:rFonts w:ascii="Times New Roman" w:eastAsia="Times New Roman" w:hAnsi="Times New Roman" w:cs="Times New Roman"/>
                <w:sz w:val="20"/>
              </w:rPr>
            </w:pPr>
          </w:p>
        </w:tc>
      </w:tr>
      <w:tr w:rsidR="00B01EFE" w14:paraId="795DDEC7" w14:textId="77777777">
        <w:trPr>
          <w:trHeight w:val="300"/>
        </w:trPr>
        <w:tc>
          <w:tcPr>
            <w:tcW w:w="1301" w:type="dxa"/>
            <w:tcBorders>
              <w:top w:val="nil"/>
              <w:left w:val="nil"/>
              <w:bottom w:val="nil"/>
              <w:right w:val="nil"/>
            </w:tcBorders>
            <w:shd w:val="clear" w:color="auto" w:fill="auto"/>
            <w:noWrap/>
            <w:vAlign w:val="bottom"/>
            <w:hideMark/>
          </w:tcPr>
          <w:p w14:paraId="795DDEC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EC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EC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EC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EC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EC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EC6" w14:textId="77777777" w:rsidR="009E2845" w:rsidRPr="00A35703" w:rsidRDefault="00027761">
            <w:pPr>
              <w:spacing w:after="0"/>
              <w:rPr>
                <w:rFonts w:ascii="Times New Roman" w:eastAsia="Times New Roman" w:hAnsi="Times New Roman" w:cs="Times New Roman"/>
                <w:sz w:val="20"/>
              </w:rPr>
            </w:pPr>
          </w:p>
        </w:tc>
      </w:tr>
      <w:tr w:rsidR="00B01EFE" w14:paraId="795DDECF" w14:textId="77777777">
        <w:trPr>
          <w:trHeight w:val="300"/>
        </w:trPr>
        <w:tc>
          <w:tcPr>
            <w:tcW w:w="1301" w:type="dxa"/>
            <w:tcBorders>
              <w:top w:val="nil"/>
              <w:left w:val="nil"/>
              <w:bottom w:val="nil"/>
              <w:right w:val="nil"/>
            </w:tcBorders>
            <w:shd w:val="clear" w:color="auto" w:fill="auto"/>
            <w:noWrap/>
            <w:vAlign w:val="bottom"/>
            <w:hideMark/>
          </w:tcPr>
          <w:p w14:paraId="795DDEC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EC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EC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EC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EC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EC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ECE" w14:textId="77777777" w:rsidR="009E2845" w:rsidRPr="00A35703" w:rsidRDefault="00027761">
            <w:pPr>
              <w:spacing w:after="0"/>
              <w:rPr>
                <w:rFonts w:ascii="Times New Roman" w:eastAsia="Times New Roman" w:hAnsi="Times New Roman" w:cs="Times New Roman"/>
                <w:sz w:val="20"/>
              </w:rPr>
            </w:pPr>
          </w:p>
        </w:tc>
      </w:tr>
      <w:tr w:rsidR="00B01EFE" w14:paraId="795DDED7" w14:textId="77777777">
        <w:trPr>
          <w:trHeight w:val="300"/>
        </w:trPr>
        <w:tc>
          <w:tcPr>
            <w:tcW w:w="1301" w:type="dxa"/>
            <w:tcBorders>
              <w:top w:val="nil"/>
              <w:left w:val="nil"/>
              <w:bottom w:val="nil"/>
              <w:right w:val="nil"/>
            </w:tcBorders>
            <w:shd w:val="clear" w:color="auto" w:fill="auto"/>
            <w:noWrap/>
            <w:vAlign w:val="bottom"/>
            <w:hideMark/>
          </w:tcPr>
          <w:p w14:paraId="795DDED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ED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ED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ED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ED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ED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ED6" w14:textId="77777777" w:rsidR="009E2845" w:rsidRPr="00A35703" w:rsidRDefault="00027761">
            <w:pPr>
              <w:spacing w:after="0"/>
              <w:rPr>
                <w:rFonts w:ascii="Times New Roman" w:eastAsia="Times New Roman" w:hAnsi="Times New Roman" w:cs="Times New Roman"/>
                <w:sz w:val="20"/>
              </w:rPr>
            </w:pPr>
          </w:p>
        </w:tc>
      </w:tr>
      <w:tr w:rsidR="00B01EFE" w14:paraId="795DDEDE" w14:textId="77777777">
        <w:trPr>
          <w:trHeight w:val="300"/>
        </w:trPr>
        <w:tc>
          <w:tcPr>
            <w:tcW w:w="3218" w:type="dxa"/>
            <w:gridSpan w:val="2"/>
            <w:tcBorders>
              <w:top w:val="nil"/>
              <w:left w:val="nil"/>
              <w:bottom w:val="nil"/>
              <w:right w:val="nil"/>
            </w:tcBorders>
            <w:shd w:val="clear" w:color="auto" w:fill="auto"/>
            <w:noWrap/>
            <w:vAlign w:val="bottom"/>
            <w:hideMark/>
          </w:tcPr>
          <w:p w14:paraId="795DDED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ED9"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ED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ED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ED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EDD" w14:textId="77777777" w:rsidR="009E2845" w:rsidRPr="00A35703" w:rsidRDefault="00027761">
            <w:pPr>
              <w:spacing w:after="0"/>
              <w:rPr>
                <w:rFonts w:ascii="Times New Roman" w:eastAsia="Times New Roman" w:hAnsi="Times New Roman" w:cs="Times New Roman"/>
                <w:sz w:val="20"/>
              </w:rPr>
            </w:pPr>
          </w:p>
        </w:tc>
      </w:tr>
      <w:tr w:rsidR="00B01EFE" w14:paraId="795DDEE6" w14:textId="77777777">
        <w:trPr>
          <w:trHeight w:val="300"/>
        </w:trPr>
        <w:tc>
          <w:tcPr>
            <w:tcW w:w="1301" w:type="dxa"/>
            <w:tcBorders>
              <w:top w:val="nil"/>
              <w:left w:val="nil"/>
              <w:bottom w:val="nil"/>
              <w:right w:val="nil"/>
            </w:tcBorders>
            <w:shd w:val="clear" w:color="auto" w:fill="auto"/>
            <w:noWrap/>
            <w:vAlign w:val="bottom"/>
            <w:hideMark/>
          </w:tcPr>
          <w:p w14:paraId="795DDEDF"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EE0"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EE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EE2"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EE3"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EE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EE5" w14:textId="77777777" w:rsidR="009E2845" w:rsidRPr="00A35703" w:rsidRDefault="00027761">
            <w:pPr>
              <w:spacing w:after="0"/>
              <w:rPr>
                <w:rFonts w:ascii="Times New Roman" w:eastAsia="Times New Roman" w:hAnsi="Times New Roman" w:cs="Times New Roman"/>
                <w:sz w:val="20"/>
              </w:rPr>
            </w:pPr>
          </w:p>
        </w:tc>
      </w:tr>
      <w:tr w:rsidR="00B01EFE" w14:paraId="795DDEEA" w14:textId="77777777">
        <w:trPr>
          <w:trHeight w:val="300"/>
        </w:trPr>
        <w:tc>
          <w:tcPr>
            <w:tcW w:w="1301" w:type="dxa"/>
            <w:tcBorders>
              <w:top w:val="nil"/>
              <w:left w:val="nil"/>
              <w:bottom w:val="nil"/>
              <w:right w:val="nil"/>
            </w:tcBorders>
            <w:shd w:val="clear" w:color="auto" w:fill="auto"/>
            <w:noWrap/>
            <w:vAlign w:val="bottom"/>
            <w:hideMark/>
          </w:tcPr>
          <w:p w14:paraId="795DDEE7"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EE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 xml:space="preserve">Άρθρο 96 </w:t>
            </w:r>
            <w:r w:rsidRPr="00A35703">
              <w:rPr>
                <w:rFonts w:ascii="Calibri" w:eastAsia="Times New Roman" w:hAnsi="Calibri" w:cs="Times New Roman"/>
                <w:color w:val="000000"/>
                <w:sz w:val="22"/>
                <w:szCs w:val="22"/>
              </w:rPr>
              <w:t>όπως τροπ.   ΔΕΚΤΟ ΚΑΤΑ ΠΛΕΙΟΨΗΦΙΑ</w:t>
            </w:r>
          </w:p>
        </w:tc>
        <w:tc>
          <w:tcPr>
            <w:tcW w:w="1072" w:type="dxa"/>
            <w:tcBorders>
              <w:top w:val="nil"/>
              <w:left w:val="nil"/>
              <w:bottom w:val="nil"/>
              <w:right w:val="nil"/>
            </w:tcBorders>
            <w:shd w:val="clear" w:color="auto" w:fill="auto"/>
            <w:noWrap/>
            <w:vAlign w:val="bottom"/>
            <w:hideMark/>
          </w:tcPr>
          <w:p w14:paraId="795DDEE9" w14:textId="77777777" w:rsidR="009E2845" w:rsidRPr="00A35703" w:rsidRDefault="00027761">
            <w:pPr>
              <w:spacing w:after="0"/>
              <w:rPr>
                <w:rFonts w:ascii="Calibri" w:eastAsia="Times New Roman" w:hAnsi="Calibri" w:cs="Times New Roman"/>
                <w:color w:val="000000"/>
                <w:sz w:val="22"/>
                <w:szCs w:val="22"/>
              </w:rPr>
            </w:pPr>
          </w:p>
        </w:tc>
      </w:tr>
      <w:tr w:rsidR="00B01EFE" w14:paraId="795DDEF2" w14:textId="77777777">
        <w:trPr>
          <w:trHeight w:val="300"/>
        </w:trPr>
        <w:tc>
          <w:tcPr>
            <w:tcW w:w="1301" w:type="dxa"/>
            <w:tcBorders>
              <w:top w:val="nil"/>
              <w:left w:val="nil"/>
              <w:bottom w:val="nil"/>
              <w:right w:val="nil"/>
            </w:tcBorders>
            <w:shd w:val="clear" w:color="auto" w:fill="auto"/>
            <w:noWrap/>
            <w:vAlign w:val="bottom"/>
            <w:hideMark/>
          </w:tcPr>
          <w:p w14:paraId="795DDEE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EE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EE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EE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EE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EF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EF1" w14:textId="77777777" w:rsidR="009E2845" w:rsidRPr="00A35703" w:rsidRDefault="00027761">
            <w:pPr>
              <w:spacing w:after="0"/>
              <w:rPr>
                <w:rFonts w:ascii="Times New Roman" w:eastAsia="Times New Roman" w:hAnsi="Times New Roman" w:cs="Times New Roman"/>
                <w:sz w:val="20"/>
              </w:rPr>
            </w:pPr>
          </w:p>
        </w:tc>
      </w:tr>
      <w:tr w:rsidR="00B01EFE" w14:paraId="795DDEFA" w14:textId="77777777">
        <w:trPr>
          <w:trHeight w:val="300"/>
        </w:trPr>
        <w:tc>
          <w:tcPr>
            <w:tcW w:w="1301" w:type="dxa"/>
            <w:tcBorders>
              <w:top w:val="nil"/>
              <w:left w:val="nil"/>
              <w:bottom w:val="nil"/>
              <w:right w:val="nil"/>
            </w:tcBorders>
            <w:shd w:val="clear" w:color="auto" w:fill="auto"/>
            <w:noWrap/>
            <w:vAlign w:val="bottom"/>
            <w:hideMark/>
          </w:tcPr>
          <w:p w14:paraId="795DDEF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EF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EF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EF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EF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EF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EF9" w14:textId="77777777" w:rsidR="009E2845" w:rsidRPr="00A35703" w:rsidRDefault="00027761">
            <w:pPr>
              <w:spacing w:after="0"/>
              <w:rPr>
                <w:rFonts w:ascii="Times New Roman" w:eastAsia="Times New Roman" w:hAnsi="Times New Roman" w:cs="Times New Roman"/>
                <w:sz w:val="20"/>
              </w:rPr>
            </w:pPr>
          </w:p>
        </w:tc>
      </w:tr>
      <w:tr w:rsidR="00B01EFE" w14:paraId="795DDF02" w14:textId="77777777">
        <w:trPr>
          <w:trHeight w:val="300"/>
        </w:trPr>
        <w:tc>
          <w:tcPr>
            <w:tcW w:w="1301" w:type="dxa"/>
            <w:tcBorders>
              <w:top w:val="nil"/>
              <w:left w:val="nil"/>
              <w:bottom w:val="nil"/>
              <w:right w:val="nil"/>
            </w:tcBorders>
            <w:shd w:val="clear" w:color="auto" w:fill="auto"/>
            <w:noWrap/>
            <w:vAlign w:val="bottom"/>
            <w:hideMark/>
          </w:tcPr>
          <w:p w14:paraId="795DDEF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EF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EF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EF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EF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F0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F01" w14:textId="77777777" w:rsidR="009E2845" w:rsidRPr="00A35703" w:rsidRDefault="00027761">
            <w:pPr>
              <w:spacing w:after="0"/>
              <w:rPr>
                <w:rFonts w:ascii="Times New Roman" w:eastAsia="Times New Roman" w:hAnsi="Times New Roman" w:cs="Times New Roman"/>
                <w:sz w:val="20"/>
              </w:rPr>
            </w:pPr>
          </w:p>
        </w:tc>
      </w:tr>
      <w:tr w:rsidR="00B01EFE" w14:paraId="795DDF0A" w14:textId="77777777">
        <w:trPr>
          <w:trHeight w:val="300"/>
        </w:trPr>
        <w:tc>
          <w:tcPr>
            <w:tcW w:w="1301" w:type="dxa"/>
            <w:tcBorders>
              <w:top w:val="nil"/>
              <w:left w:val="nil"/>
              <w:bottom w:val="nil"/>
              <w:right w:val="nil"/>
            </w:tcBorders>
            <w:shd w:val="clear" w:color="auto" w:fill="auto"/>
            <w:noWrap/>
            <w:vAlign w:val="bottom"/>
            <w:hideMark/>
          </w:tcPr>
          <w:p w14:paraId="795DDF0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F0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F0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F0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F0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F0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F09" w14:textId="77777777" w:rsidR="009E2845" w:rsidRPr="00A35703" w:rsidRDefault="00027761">
            <w:pPr>
              <w:spacing w:after="0"/>
              <w:rPr>
                <w:rFonts w:ascii="Times New Roman" w:eastAsia="Times New Roman" w:hAnsi="Times New Roman" w:cs="Times New Roman"/>
                <w:sz w:val="20"/>
              </w:rPr>
            </w:pPr>
          </w:p>
        </w:tc>
      </w:tr>
      <w:tr w:rsidR="00B01EFE" w14:paraId="795DDF12" w14:textId="77777777">
        <w:trPr>
          <w:trHeight w:val="300"/>
        </w:trPr>
        <w:tc>
          <w:tcPr>
            <w:tcW w:w="1301" w:type="dxa"/>
            <w:tcBorders>
              <w:top w:val="nil"/>
              <w:left w:val="nil"/>
              <w:bottom w:val="nil"/>
              <w:right w:val="nil"/>
            </w:tcBorders>
            <w:shd w:val="clear" w:color="auto" w:fill="auto"/>
            <w:noWrap/>
            <w:vAlign w:val="bottom"/>
            <w:hideMark/>
          </w:tcPr>
          <w:p w14:paraId="795DDF0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F0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F0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F0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F0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F1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F11" w14:textId="77777777" w:rsidR="009E2845" w:rsidRPr="00A35703" w:rsidRDefault="00027761">
            <w:pPr>
              <w:spacing w:after="0"/>
              <w:rPr>
                <w:rFonts w:ascii="Times New Roman" w:eastAsia="Times New Roman" w:hAnsi="Times New Roman" w:cs="Times New Roman"/>
                <w:sz w:val="20"/>
              </w:rPr>
            </w:pPr>
          </w:p>
        </w:tc>
      </w:tr>
      <w:tr w:rsidR="00B01EFE" w14:paraId="795DDF1A" w14:textId="77777777">
        <w:trPr>
          <w:trHeight w:val="300"/>
        </w:trPr>
        <w:tc>
          <w:tcPr>
            <w:tcW w:w="1301" w:type="dxa"/>
            <w:tcBorders>
              <w:top w:val="nil"/>
              <w:left w:val="nil"/>
              <w:bottom w:val="nil"/>
              <w:right w:val="nil"/>
            </w:tcBorders>
            <w:shd w:val="clear" w:color="auto" w:fill="auto"/>
            <w:noWrap/>
            <w:vAlign w:val="bottom"/>
            <w:hideMark/>
          </w:tcPr>
          <w:p w14:paraId="795DDF1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F1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F1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F1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F1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F1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F19" w14:textId="77777777" w:rsidR="009E2845" w:rsidRPr="00A35703" w:rsidRDefault="00027761">
            <w:pPr>
              <w:spacing w:after="0"/>
              <w:rPr>
                <w:rFonts w:ascii="Times New Roman" w:eastAsia="Times New Roman" w:hAnsi="Times New Roman" w:cs="Times New Roman"/>
                <w:sz w:val="20"/>
              </w:rPr>
            </w:pPr>
          </w:p>
        </w:tc>
      </w:tr>
      <w:tr w:rsidR="00B01EFE" w14:paraId="795DDF22" w14:textId="77777777">
        <w:trPr>
          <w:trHeight w:val="300"/>
        </w:trPr>
        <w:tc>
          <w:tcPr>
            <w:tcW w:w="1301" w:type="dxa"/>
            <w:tcBorders>
              <w:top w:val="nil"/>
              <w:left w:val="nil"/>
              <w:bottom w:val="nil"/>
              <w:right w:val="nil"/>
            </w:tcBorders>
            <w:shd w:val="clear" w:color="auto" w:fill="auto"/>
            <w:noWrap/>
            <w:vAlign w:val="bottom"/>
            <w:hideMark/>
          </w:tcPr>
          <w:p w14:paraId="795DDF1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F1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F1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F1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F1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F2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F21" w14:textId="77777777" w:rsidR="009E2845" w:rsidRPr="00A35703" w:rsidRDefault="00027761">
            <w:pPr>
              <w:spacing w:after="0"/>
              <w:rPr>
                <w:rFonts w:ascii="Times New Roman" w:eastAsia="Times New Roman" w:hAnsi="Times New Roman" w:cs="Times New Roman"/>
                <w:sz w:val="20"/>
              </w:rPr>
            </w:pPr>
          </w:p>
        </w:tc>
      </w:tr>
      <w:tr w:rsidR="00B01EFE" w14:paraId="795DDF29" w14:textId="77777777">
        <w:trPr>
          <w:trHeight w:val="300"/>
        </w:trPr>
        <w:tc>
          <w:tcPr>
            <w:tcW w:w="3218" w:type="dxa"/>
            <w:gridSpan w:val="2"/>
            <w:tcBorders>
              <w:top w:val="nil"/>
              <w:left w:val="nil"/>
              <w:bottom w:val="nil"/>
              <w:right w:val="nil"/>
            </w:tcBorders>
            <w:shd w:val="clear" w:color="auto" w:fill="auto"/>
            <w:noWrap/>
            <w:vAlign w:val="bottom"/>
            <w:hideMark/>
          </w:tcPr>
          <w:p w14:paraId="795DDF2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F24"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F2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F2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F2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F28" w14:textId="77777777" w:rsidR="009E2845" w:rsidRPr="00A35703" w:rsidRDefault="00027761">
            <w:pPr>
              <w:spacing w:after="0"/>
              <w:rPr>
                <w:rFonts w:ascii="Times New Roman" w:eastAsia="Times New Roman" w:hAnsi="Times New Roman" w:cs="Times New Roman"/>
                <w:sz w:val="20"/>
              </w:rPr>
            </w:pPr>
          </w:p>
        </w:tc>
      </w:tr>
      <w:tr w:rsidR="00B01EFE" w14:paraId="795DDF31" w14:textId="77777777">
        <w:trPr>
          <w:trHeight w:val="300"/>
        </w:trPr>
        <w:tc>
          <w:tcPr>
            <w:tcW w:w="1301" w:type="dxa"/>
            <w:tcBorders>
              <w:top w:val="nil"/>
              <w:left w:val="nil"/>
              <w:bottom w:val="nil"/>
              <w:right w:val="nil"/>
            </w:tcBorders>
            <w:shd w:val="clear" w:color="auto" w:fill="auto"/>
            <w:noWrap/>
            <w:vAlign w:val="bottom"/>
            <w:hideMark/>
          </w:tcPr>
          <w:p w14:paraId="795DDF2A"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F2B"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F2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F2D"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F2E"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F2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F30" w14:textId="77777777" w:rsidR="009E2845" w:rsidRPr="00A35703" w:rsidRDefault="00027761">
            <w:pPr>
              <w:spacing w:after="0"/>
              <w:rPr>
                <w:rFonts w:ascii="Times New Roman" w:eastAsia="Times New Roman" w:hAnsi="Times New Roman" w:cs="Times New Roman"/>
                <w:sz w:val="20"/>
              </w:rPr>
            </w:pPr>
          </w:p>
        </w:tc>
      </w:tr>
      <w:tr w:rsidR="00B01EFE" w14:paraId="795DDF35" w14:textId="77777777">
        <w:trPr>
          <w:trHeight w:val="300"/>
        </w:trPr>
        <w:tc>
          <w:tcPr>
            <w:tcW w:w="1301" w:type="dxa"/>
            <w:tcBorders>
              <w:top w:val="nil"/>
              <w:left w:val="nil"/>
              <w:bottom w:val="nil"/>
              <w:right w:val="nil"/>
            </w:tcBorders>
            <w:shd w:val="clear" w:color="auto" w:fill="auto"/>
            <w:noWrap/>
            <w:vAlign w:val="bottom"/>
            <w:hideMark/>
          </w:tcPr>
          <w:p w14:paraId="795DDF32"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F3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97 ως έχει   ΔΕΚΤΟ ΚΑΤΑ ΠΛΕΙΟΨΗΦΙΑ</w:t>
            </w:r>
          </w:p>
        </w:tc>
        <w:tc>
          <w:tcPr>
            <w:tcW w:w="1072" w:type="dxa"/>
            <w:tcBorders>
              <w:top w:val="nil"/>
              <w:left w:val="nil"/>
              <w:bottom w:val="nil"/>
              <w:right w:val="nil"/>
            </w:tcBorders>
            <w:shd w:val="clear" w:color="auto" w:fill="auto"/>
            <w:noWrap/>
            <w:vAlign w:val="bottom"/>
            <w:hideMark/>
          </w:tcPr>
          <w:p w14:paraId="795DDF34" w14:textId="77777777" w:rsidR="009E2845" w:rsidRPr="00A35703" w:rsidRDefault="00027761">
            <w:pPr>
              <w:spacing w:after="0"/>
              <w:rPr>
                <w:rFonts w:ascii="Calibri" w:eastAsia="Times New Roman" w:hAnsi="Calibri" w:cs="Times New Roman"/>
                <w:color w:val="000000"/>
                <w:sz w:val="22"/>
                <w:szCs w:val="22"/>
              </w:rPr>
            </w:pPr>
          </w:p>
        </w:tc>
      </w:tr>
      <w:tr w:rsidR="00B01EFE" w14:paraId="795DDF3D" w14:textId="77777777">
        <w:trPr>
          <w:trHeight w:val="300"/>
        </w:trPr>
        <w:tc>
          <w:tcPr>
            <w:tcW w:w="1301" w:type="dxa"/>
            <w:tcBorders>
              <w:top w:val="nil"/>
              <w:left w:val="nil"/>
              <w:bottom w:val="nil"/>
              <w:right w:val="nil"/>
            </w:tcBorders>
            <w:shd w:val="clear" w:color="auto" w:fill="auto"/>
            <w:noWrap/>
            <w:vAlign w:val="bottom"/>
            <w:hideMark/>
          </w:tcPr>
          <w:p w14:paraId="795DDF3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F3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F3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F3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F3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F3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F3C" w14:textId="77777777" w:rsidR="009E2845" w:rsidRPr="00A35703" w:rsidRDefault="00027761">
            <w:pPr>
              <w:spacing w:after="0"/>
              <w:rPr>
                <w:rFonts w:ascii="Times New Roman" w:eastAsia="Times New Roman" w:hAnsi="Times New Roman" w:cs="Times New Roman"/>
                <w:sz w:val="20"/>
              </w:rPr>
            </w:pPr>
          </w:p>
        </w:tc>
      </w:tr>
      <w:tr w:rsidR="00B01EFE" w14:paraId="795DDF45" w14:textId="77777777">
        <w:trPr>
          <w:trHeight w:val="300"/>
        </w:trPr>
        <w:tc>
          <w:tcPr>
            <w:tcW w:w="1301" w:type="dxa"/>
            <w:tcBorders>
              <w:top w:val="nil"/>
              <w:left w:val="nil"/>
              <w:bottom w:val="nil"/>
              <w:right w:val="nil"/>
            </w:tcBorders>
            <w:shd w:val="clear" w:color="auto" w:fill="auto"/>
            <w:noWrap/>
            <w:vAlign w:val="bottom"/>
            <w:hideMark/>
          </w:tcPr>
          <w:p w14:paraId="795DDF3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F3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F4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F4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F4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F4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F44" w14:textId="77777777" w:rsidR="009E2845" w:rsidRPr="00A35703" w:rsidRDefault="00027761">
            <w:pPr>
              <w:spacing w:after="0"/>
              <w:rPr>
                <w:rFonts w:ascii="Times New Roman" w:eastAsia="Times New Roman" w:hAnsi="Times New Roman" w:cs="Times New Roman"/>
                <w:sz w:val="20"/>
              </w:rPr>
            </w:pPr>
          </w:p>
        </w:tc>
      </w:tr>
      <w:tr w:rsidR="00B01EFE" w14:paraId="795DDF4D" w14:textId="77777777">
        <w:trPr>
          <w:trHeight w:val="300"/>
        </w:trPr>
        <w:tc>
          <w:tcPr>
            <w:tcW w:w="1301" w:type="dxa"/>
            <w:tcBorders>
              <w:top w:val="nil"/>
              <w:left w:val="nil"/>
              <w:bottom w:val="nil"/>
              <w:right w:val="nil"/>
            </w:tcBorders>
            <w:shd w:val="clear" w:color="auto" w:fill="auto"/>
            <w:noWrap/>
            <w:vAlign w:val="bottom"/>
            <w:hideMark/>
          </w:tcPr>
          <w:p w14:paraId="795DDF4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F4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F4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F4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F4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F4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F4C" w14:textId="77777777" w:rsidR="009E2845" w:rsidRPr="00A35703" w:rsidRDefault="00027761">
            <w:pPr>
              <w:spacing w:after="0"/>
              <w:rPr>
                <w:rFonts w:ascii="Times New Roman" w:eastAsia="Times New Roman" w:hAnsi="Times New Roman" w:cs="Times New Roman"/>
                <w:sz w:val="20"/>
              </w:rPr>
            </w:pPr>
          </w:p>
        </w:tc>
      </w:tr>
      <w:tr w:rsidR="00B01EFE" w14:paraId="795DDF55" w14:textId="77777777">
        <w:trPr>
          <w:trHeight w:val="300"/>
        </w:trPr>
        <w:tc>
          <w:tcPr>
            <w:tcW w:w="1301" w:type="dxa"/>
            <w:tcBorders>
              <w:top w:val="nil"/>
              <w:left w:val="nil"/>
              <w:bottom w:val="nil"/>
              <w:right w:val="nil"/>
            </w:tcBorders>
            <w:shd w:val="clear" w:color="auto" w:fill="auto"/>
            <w:noWrap/>
            <w:vAlign w:val="bottom"/>
            <w:hideMark/>
          </w:tcPr>
          <w:p w14:paraId="795DDF4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F4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F5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F5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F5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F5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F54" w14:textId="77777777" w:rsidR="009E2845" w:rsidRPr="00A35703" w:rsidRDefault="00027761">
            <w:pPr>
              <w:spacing w:after="0"/>
              <w:rPr>
                <w:rFonts w:ascii="Times New Roman" w:eastAsia="Times New Roman" w:hAnsi="Times New Roman" w:cs="Times New Roman"/>
                <w:sz w:val="20"/>
              </w:rPr>
            </w:pPr>
          </w:p>
        </w:tc>
      </w:tr>
      <w:tr w:rsidR="00B01EFE" w14:paraId="795DDF5D" w14:textId="77777777">
        <w:trPr>
          <w:trHeight w:val="300"/>
        </w:trPr>
        <w:tc>
          <w:tcPr>
            <w:tcW w:w="1301" w:type="dxa"/>
            <w:tcBorders>
              <w:top w:val="nil"/>
              <w:left w:val="nil"/>
              <w:bottom w:val="nil"/>
              <w:right w:val="nil"/>
            </w:tcBorders>
            <w:shd w:val="clear" w:color="auto" w:fill="auto"/>
            <w:noWrap/>
            <w:vAlign w:val="bottom"/>
            <w:hideMark/>
          </w:tcPr>
          <w:p w14:paraId="795DDF5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F5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F5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F5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F5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F5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F5C" w14:textId="77777777" w:rsidR="009E2845" w:rsidRPr="00A35703" w:rsidRDefault="00027761">
            <w:pPr>
              <w:spacing w:after="0"/>
              <w:rPr>
                <w:rFonts w:ascii="Times New Roman" w:eastAsia="Times New Roman" w:hAnsi="Times New Roman" w:cs="Times New Roman"/>
                <w:sz w:val="20"/>
              </w:rPr>
            </w:pPr>
          </w:p>
        </w:tc>
      </w:tr>
      <w:tr w:rsidR="00B01EFE" w14:paraId="795DDF65" w14:textId="77777777">
        <w:trPr>
          <w:trHeight w:val="300"/>
        </w:trPr>
        <w:tc>
          <w:tcPr>
            <w:tcW w:w="1301" w:type="dxa"/>
            <w:tcBorders>
              <w:top w:val="nil"/>
              <w:left w:val="nil"/>
              <w:bottom w:val="nil"/>
              <w:right w:val="nil"/>
            </w:tcBorders>
            <w:shd w:val="clear" w:color="auto" w:fill="auto"/>
            <w:noWrap/>
            <w:vAlign w:val="bottom"/>
            <w:hideMark/>
          </w:tcPr>
          <w:p w14:paraId="795DDF5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F5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F6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F6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F6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F6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F64" w14:textId="77777777" w:rsidR="009E2845" w:rsidRPr="00A35703" w:rsidRDefault="00027761">
            <w:pPr>
              <w:spacing w:after="0"/>
              <w:rPr>
                <w:rFonts w:ascii="Times New Roman" w:eastAsia="Times New Roman" w:hAnsi="Times New Roman" w:cs="Times New Roman"/>
                <w:sz w:val="20"/>
              </w:rPr>
            </w:pPr>
          </w:p>
        </w:tc>
      </w:tr>
      <w:tr w:rsidR="00B01EFE" w14:paraId="795DDF6D" w14:textId="77777777">
        <w:trPr>
          <w:trHeight w:val="300"/>
        </w:trPr>
        <w:tc>
          <w:tcPr>
            <w:tcW w:w="1301" w:type="dxa"/>
            <w:tcBorders>
              <w:top w:val="nil"/>
              <w:left w:val="nil"/>
              <w:bottom w:val="nil"/>
              <w:right w:val="nil"/>
            </w:tcBorders>
            <w:shd w:val="clear" w:color="auto" w:fill="auto"/>
            <w:noWrap/>
            <w:vAlign w:val="bottom"/>
            <w:hideMark/>
          </w:tcPr>
          <w:p w14:paraId="795DDF6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F6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F6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F6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F6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F6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F6C" w14:textId="77777777" w:rsidR="009E2845" w:rsidRPr="00A35703" w:rsidRDefault="00027761">
            <w:pPr>
              <w:spacing w:after="0"/>
              <w:rPr>
                <w:rFonts w:ascii="Times New Roman" w:eastAsia="Times New Roman" w:hAnsi="Times New Roman" w:cs="Times New Roman"/>
                <w:sz w:val="20"/>
              </w:rPr>
            </w:pPr>
          </w:p>
        </w:tc>
      </w:tr>
      <w:tr w:rsidR="00B01EFE" w14:paraId="795DDF74" w14:textId="77777777">
        <w:trPr>
          <w:trHeight w:val="300"/>
        </w:trPr>
        <w:tc>
          <w:tcPr>
            <w:tcW w:w="3218" w:type="dxa"/>
            <w:gridSpan w:val="2"/>
            <w:tcBorders>
              <w:top w:val="nil"/>
              <w:left w:val="nil"/>
              <w:bottom w:val="nil"/>
              <w:right w:val="nil"/>
            </w:tcBorders>
            <w:shd w:val="clear" w:color="auto" w:fill="auto"/>
            <w:noWrap/>
            <w:vAlign w:val="bottom"/>
            <w:hideMark/>
          </w:tcPr>
          <w:p w14:paraId="795DDF6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F6F"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F7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F7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F7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F73" w14:textId="77777777" w:rsidR="009E2845" w:rsidRPr="00A35703" w:rsidRDefault="00027761">
            <w:pPr>
              <w:spacing w:after="0"/>
              <w:rPr>
                <w:rFonts w:ascii="Times New Roman" w:eastAsia="Times New Roman" w:hAnsi="Times New Roman" w:cs="Times New Roman"/>
                <w:sz w:val="20"/>
              </w:rPr>
            </w:pPr>
          </w:p>
        </w:tc>
      </w:tr>
      <w:tr w:rsidR="00B01EFE" w14:paraId="795DDF7C" w14:textId="77777777">
        <w:trPr>
          <w:trHeight w:val="300"/>
        </w:trPr>
        <w:tc>
          <w:tcPr>
            <w:tcW w:w="1301" w:type="dxa"/>
            <w:tcBorders>
              <w:top w:val="nil"/>
              <w:left w:val="nil"/>
              <w:bottom w:val="nil"/>
              <w:right w:val="nil"/>
            </w:tcBorders>
            <w:shd w:val="clear" w:color="auto" w:fill="auto"/>
            <w:noWrap/>
            <w:vAlign w:val="bottom"/>
            <w:hideMark/>
          </w:tcPr>
          <w:p w14:paraId="795DDF75"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F76"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F7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F78"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F79"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F7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F7B" w14:textId="77777777" w:rsidR="009E2845" w:rsidRPr="00A35703" w:rsidRDefault="00027761">
            <w:pPr>
              <w:spacing w:after="0"/>
              <w:rPr>
                <w:rFonts w:ascii="Times New Roman" w:eastAsia="Times New Roman" w:hAnsi="Times New Roman" w:cs="Times New Roman"/>
                <w:sz w:val="20"/>
              </w:rPr>
            </w:pPr>
          </w:p>
        </w:tc>
      </w:tr>
      <w:tr w:rsidR="00B01EFE" w14:paraId="795DDF80" w14:textId="77777777">
        <w:trPr>
          <w:trHeight w:val="300"/>
        </w:trPr>
        <w:tc>
          <w:tcPr>
            <w:tcW w:w="1301" w:type="dxa"/>
            <w:tcBorders>
              <w:top w:val="nil"/>
              <w:left w:val="nil"/>
              <w:bottom w:val="nil"/>
              <w:right w:val="nil"/>
            </w:tcBorders>
            <w:shd w:val="clear" w:color="auto" w:fill="auto"/>
            <w:noWrap/>
            <w:vAlign w:val="bottom"/>
            <w:hideMark/>
          </w:tcPr>
          <w:p w14:paraId="795DDF7D"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F7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98 ως έχει   ΔΕΚΤΟ ΚΑΤΑ ΠΛΕΙΟΨΗΦΙΑ</w:t>
            </w:r>
          </w:p>
        </w:tc>
        <w:tc>
          <w:tcPr>
            <w:tcW w:w="1072" w:type="dxa"/>
            <w:tcBorders>
              <w:top w:val="nil"/>
              <w:left w:val="nil"/>
              <w:bottom w:val="nil"/>
              <w:right w:val="nil"/>
            </w:tcBorders>
            <w:shd w:val="clear" w:color="auto" w:fill="auto"/>
            <w:noWrap/>
            <w:vAlign w:val="bottom"/>
            <w:hideMark/>
          </w:tcPr>
          <w:p w14:paraId="795DDF7F" w14:textId="77777777" w:rsidR="009E2845" w:rsidRPr="00A35703" w:rsidRDefault="00027761">
            <w:pPr>
              <w:spacing w:after="0"/>
              <w:rPr>
                <w:rFonts w:ascii="Calibri" w:eastAsia="Times New Roman" w:hAnsi="Calibri" w:cs="Times New Roman"/>
                <w:color w:val="000000"/>
                <w:sz w:val="22"/>
                <w:szCs w:val="22"/>
              </w:rPr>
            </w:pPr>
          </w:p>
        </w:tc>
      </w:tr>
      <w:tr w:rsidR="00B01EFE" w14:paraId="795DDF88" w14:textId="77777777">
        <w:trPr>
          <w:trHeight w:val="300"/>
        </w:trPr>
        <w:tc>
          <w:tcPr>
            <w:tcW w:w="1301" w:type="dxa"/>
            <w:tcBorders>
              <w:top w:val="nil"/>
              <w:left w:val="nil"/>
              <w:bottom w:val="nil"/>
              <w:right w:val="nil"/>
            </w:tcBorders>
            <w:shd w:val="clear" w:color="auto" w:fill="auto"/>
            <w:noWrap/>
            <w:vAlign w:val="bottom"/>
            <w:hideMark/>
          </w:tcPr>
          <w:p w14:paraId="795DDF8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F8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F8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F8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F8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F8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F87" w14:textId="77777777" w:rsidR="009E2845" w:rsidRPr="00A35703" w:rsidRDefault="00027761">
            <w:pPr>
              <w:spacing w:after="0"/>
              <w:rPr>
                <w:rFonts w:ascii="Times New Roman" w:eastAsia="Times New Roman" w:hAnsi="Times New Roman" w:cs="Times New Roman"/>
                <w:sz w:val="20"/>
              </w:rPr>
            </w:pPr>
          </w:p>
        </w:tc>
      </w:tr>
      <w:tr w:rsidR="00B01EFE" w14:paraId="795DDF90" w14:textId="77777777">
        <w:trPr>
          <w:trHeight w:val="300"/>
        </w:trPr>
        <w:tc>
          <w:tcPr>
            <w:tcW w:w="1301" w:type="dxa"/>
            <w:tcBorders>
              <w:top w:val="nil"/>
              <w:left w:val="nil"/>
              <w:bottom w:val="nil"/>
              <w:right w:val="nil"/>
            </w:tcBorders>
            <w:shd w:val="clear" w:color="auto" w:fill="auto"/>
            <w:noWrap/>
            <w:vAlign w:val="bottom"/>
            <w:hideMark/>
          </w:tcPr>
          <w:p w14:paraId="795DDF8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F8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F8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F8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F8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F8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F8F" w14:textId="77777777" w:rsidR="009E2845" w:rsidRPr="00A35703" w:rsidRDefault="00027761">
            <w:pPr>
              <w:spacing w:after="0"/>
              <w:rPr>
                <w:rFonts w:ascii="Times New Roman" w:eastAsia="Times New Roman" w:hAnsi="Times New Roman" w:cs="Times New Roman"/>
                <w:sz w:val="20"/>
              </w:rPr>
            </w:pPr>
          </w:p>
        </w:tc>
      </w:tr>
      <w:tr w:rsidR="00B01EFE" w14:paraId="795DDF98" w14:textId="77777777">
        <w:trPr>
          <w:trHeight w:val="300"/>
        </w:trPr>
        <w:tc>
          <w:tcPr>
            <w:tcW w:w="1301" w:type="dxa"/>
            <w:tcBorders>
              <w:top w:val="nil"/>
              <w:left w:val="nil"/>
              <w:bottom w:val="nil"/>
              <w:right w:val="nil"/>
            </w:tcBorders>
            <w:shd w:val="clear" w:color="auto" w:fill="auto"/>
            <w:noWrap/>
            <w:vAlign w:val="bottom"/>
            <w:hideMark/>
          </w:tcPr>
          <w:p w14:paraId="795DDF9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F9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F9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F9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F9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F9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F97" w14:textId="77777777" w:rsidR="009E2845" w:rsidRPr="00A35703" w:rsidRDefault="00027761">
            <w:pPr>
              <w:spacing w:after="0"/>
              <w:rPr>
                <w:rFonts w:ascii="Times New Roman" w:eastAsia="Times New Roman" w:hAnsi="Times New Roman" w:cs="Times New Roman"/>
                <w:sz w:val="20"/>
              </w:rPr>
            </w:pPr>
          </w:p>
        </w:tc>
      </w:tr>
      <w:tr w:rsidR="00B01EFE" w14:paraId="795DDFA0" w14:textId="77777777">
        <w:trPr>
          <w:trHeight w:val="300"/>
        </w:trPr>
        <w:tc>
          <w:tcPr>
            <w:tcW w:w="1301" w:type="dxa"/>
            <w:tcBorders>
              <w:top w:val="nil"/>
              <w:left w:val="nil"/>
              <w:bottom w:val="nil"/>
              <w:right w:val="nil"/>
            </w:tcBorders>
            <w:shd w:val="clear" w:color="auto" w:fill="auto"/>
            <w:noWrap/>
            <w:vAlign w:val="bottom"/>
            <w:hideMark/>
          </w:tcPr>
          <w:p w14:paraId="795DDF9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F9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F9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F9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F9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F9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F9F" w14:textId="77777777" w:rsidR="009E2845" w:rsidRPr="00A35703" w:rsidRDefault="00027761">
            <w:pPr>
              <w:spacing w:after="0"/>
              <w:rPr>
                <w:rFonts w:ascii="Times New Roman" w:eastAsia="Times New Roman" w:hAnsi="Times New Roman" w:cs="Times New Roman"/>
                <w:sz w:val="20"/>
              </w:rPr>
            </w:pPr>
          </w:p>
        </w:tc>
      </w:tr>
      <w:tr w:rsidR="00B01EFE" w14:paraId="795DDFA8" w14:textId="77777777">
        <w:trPr>
          <w:trHeight w:val="300"/>
        </w:trPr>
        <w:tc>
          <w:tcPr>
            <w:tcW w:w="1301" w:type="dxa"/>
            <w:tcBorders>
              <w:top w:val="nil"/>
              <w:left w:val="nil"/>
              <w:bottom w:val="nil"/>
              <w:right w:val="nil"/>
            </w:tcBorders>
            <w:shd w:val="clear" w:color="auto" w:fill="auto"/>
            <w:noWrap/>
            <w:vAlign w:val="bottom"/>
            <w:hideMark/>
          </w:tcPr>
          <w:p w14:paraId="795DDFA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FA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FA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FA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FA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FA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FA7" w14:textId="77777777" w:rsidR="009E2845" w:rsidRPr="00A35703" w:rsidRDefault="00027761">
            <w:pPr>
              <w:spacing w:after="0"/>
              <w:rPr>
                <w:rFonts w:ascii="Times New Roman" w:eastAsia="Times New Roman" w:hAnsi="Times New Roman" w:cs="Times New Roman"/>
                <w:sz w:val="20"/>
              </w:rPr>
            </w:pPr>
          </w:p>
        </w:tc>
      </w:tr>
      <w:tr w:rsidR="00B01EFE" w14:paraId="795DDFB0" w14:textId="77777777">
        <w:trPr>
          <w:trHeight w:val="300"/>
        </w:trPr>
        <w:tc>
          <w:tcPr>
            <w:tcW w:w="1301" w:type="dxa"/>
            <w:tcBorders>
              <w:top w:val="nil"/>
              <w:left w:val="nil"/>
              <w:bottom w:val="nil"/>
              <w:right w:val="nil"/>
            </w:tcBorders>
            <w:shd w:val="clear" w:color="auto" w:fill="auto"/>
            <w:noWrap/>
            <w:vAlign w:val="bottom"/>
            <w:hideMark/>
          </w:tcPr>
          <w:p w14:paraId="795DDFA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FA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FA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FA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FA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FA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FAF" w14:textId="77777777" w:rsidR="009E2845" w:rsidRPr="00A35703" w:rsidRDefault="00027761">
            <w:pPr>
              <w:spacing w:after="0"/>
              <w:rPr>
                <w:rFonts w:ascii="Times New Roman" w:eastAsia="Times New Roman" w:hAnsi="Times New Roman" w:cs="Times New Roman"/>
                <w:sz w:val="20"/>
              </w:rPr>
            </w:pPr>
          </w:p>
        </w:tc>
      </w:tr>
      <w:tr w:rsidR="00B01EFE" w14:paraId="795DDFB8" w14:textId="77777777">
        <w:trPr>
          <w:trHeight w:val="300"/>
        </w:trPr>
        <w:tc>
          <w:tcPr>
            <w:tcW w:w="1301" w:type="dxa"/>
            <w:tcBorders>
              <w:top w:val="nil"/>
              <w:left w:val="nil"/>
              <w:bottom w:val="nil"/>
              <w:right w:val="nil"/>
            </w:tcBorders>
            <w:shd w:val="clear" w:color="auto" w:fill="auto"/>
            <w:noWrap/>
            <w:vAlign w:val="bottom"/>
            <w:hideMark/>
          </w:tcPr>
          <w:p w14:paraId="795DDFB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FB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FB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FB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FB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FB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FB7" w14:textId="77777777" w:rsidR="009E2845" w:rsidRPr="00A35703" w:rsidRDefault="00027761">
            <w:pPr>
              <w:spacing w:after="0"/>
              <w:rPr>
                <w:rFonts w:ascii="Times New Roman" w:eastAsia="Times New Roman" w:hAnsi="Times New Roman" w:cs="Times New Roman"/>
                <w:sz w:val="20"/>
              </w:rPr>
            </w:pPr>
          </w:p>
        </w:tc>
      </w:tr>
      <w:tr w:rsidR="00B01EFE" w14:paraId="795DDFBF" w14:textId="77777777">
        <w:trPr>
          <w:trHeight w:val="300"/>
        </w:trPr>
        <w:tc>
          <w:tcPr>
            <w:tcW w:w="3218" w:type="dxa"/>
            <w:gridSpan w:val="2"/>
            <w:tcBorders>
              <w:top w:val="nil"/>
              <w:left w:val="nil"/>
              <w:bottom w:val="nil"/>
              <w:right w:val="nil"/>
            </w:tcBorders>
            <w:shd w:val="clear" w:color="auto" w:fill="auto"/>
            <w:noWrap/>
            <w:vAlign w:val="bottom"/>
            <w:hideMark/>
          </w:tcPr>
          <w:p w14:paraId="795DDFB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DFBA"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DFB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FB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FB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FBE" w14:textId="77777777" w:rsidR="009E2845" w:rsidRPr="00A35703" w:rsidRDefault="00027761">
            <w:pPr>
              <w:spacing w:after="0"/>
              <w:rPr>
                <w:rFonts w:ascii="Times New Roman" w:eastAsia="Times New Roman" w:hAnsi="Times New Roman" w:cs="Times New Roman"/>
                <w:sz w:val="20"/>
              </w:rPr>
            </w:pPr>
          </w:p>
        </w:tc>
      </w:tr>
      <w:tr w:rsidR="00B01EFE" w14:paraId="795DDFC7" w14:textId="77777777">
        <w:trPr>
          <w:trHeight w:val="300"/>
        </w:trPr>
        <w:tc>
          <w:tcPr>
            <w:tcW w:w="1301" w:type="dxa"/>
            <w:tcBorders>
              <w:top w:val="nil"/>
              <w:left w:val="nil"/>
              <w:bottom w:val="nil"/>
              <w:right w:val="nil"/>
            </w:tcBorders>
            <w:shd w:val="clear" w:color="auto" w:fill="auto"/>
            <w:noWrap/>
            <w:vAlign w:val="bottom"/>
            <w:hideMark/>
          </w:tcPr>
          <w:p w14:paraId="795DDFC0"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DFC1"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DFC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FC3"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DFC4"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DFC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FC6" w14:textId="77777777" w:rsidR="009E2845" w:rsidRPr="00A35703" w:rsidRDefault="00027761">
            <w:pPr>
              <w:spacing w:after="0"/>
              <w:rPr>
                <w:rFonts w:ascii="Times New Roman" w:eastAsia="Times New Roman" w:hAnsi="Times New Roman" w:cs="Times New Roman"/>
                <w:sz w:val="20"/>
              </w:rPr>
            </w:pPr>
          </w:p>
        </w:tc>
      </w:tr>
      <w:tr w:rsidR="00B01EFE" w14:paraId="795DDFCB" w14:textId="77777777">
        <w:trPr>
          <w:trHeight w:val="300"/>
        </w:trPr>
        <w:tc>
          <w:tcPr>
            <w:tcW w:w="1301" w:type="dxa"/>
            <w:tcBorders>
              <w:top w:val="nil"/>
              <w:left w:val="nil"/>
              <w:bottom w:val="nil"/>
              <w:right w:val="nil"/>
            </w:tcBorders>
            <w:shd w:val="clear" w:color="auto" w:fill="auto"/>
            <w:noWrap/>
            <w:vAlign w:val="bottom"/>
            <w:hideMark/>
          </w:tcPr>
          <w:p w14:paraId="795DDFC8"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DFC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99 ως έχει   ΔΕΚΤΟ ΚΑΤΑ ΠΛΕΙΟΨΗΦΙΑ</w:t>
            </w:r>
          </w:p>
        </w:tc>
        <w:tc>
          <w:tcPr>
            <w:tcW w:w="1072" w:type="dxa"/>
            <w:tcBorders>
              <w:top w:val="nil"/>
              <w:left w:val="nil"/>
              <w:bottom w:val="nil"/>
              <w:right w:val="nil"/>
            </w:tcBorders>
            <w:shd w:val="clear" w:color="auto" w:fill="auto"/>
            <w:noWrap/>
            <w:vAlign w:val="bottom"/>
            <w:hideMark/>
          </w:tcPr>
          <w:p w14:paraId="795DDFCA" w14:textId="77777777" w:rsidR="009E2845" w:rsidRPr="00A35703" w:rsidRDefault="00027761">
            <w:pPr>
              <w:spacing w:after="0"/>
              <w:rPr>
                <w:rFonts w:ascii="Calibri" w:eastAsia="Times New Roman" w:hAnsi="Calibri" w:cs="Times New Roman"/>
                <w:color w:val="000000"/>
                <w:sz w:val="22"/>
                <w:szCs w:val="22"/>
              </w:rPr>
            </w:pPr>
          </w:p>
        </w:tc>
      </w:tr>
      <w:tr w:rsidR="00B01EFE" w14:paraId="795DDFD3" w14:textId="77777777">
        <w:trPr>
          <w:trHeight w:val="300"/>
        </w:trPr>
        <w:tc>
          <w:tcPr>
            <w:tcW w:w="1301" w:type="dxa"/>
            <w:tcBorders>
              <w:top w:val="nil"/>
              <w:left w:val="nil"/>
              <w:bottom w:val="nil"/>
              <w:right w:val="nil"/>
            </w:tcBorders>
            <w:shd w:val="clear" w:color="auto" w:fill="auto"/>
            <w:noWrap/>
            <w:vAlign w:val="bottom"/>
            <w:hideMark/>
          </w:tcPr>
          <w:p w14:paraId="795DDFC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DFC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FC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FC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FD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FD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FD2" w14:textId="77777777" w:rsidR="009E2845" w:rsidRPr="00A35703" w:rsidRDefault="00027761">
            <w:pPr>
              <w:spacing w:after="0"/>
              <w:rPr>
                <w:rFonts w:ascii="Times New Roman" w:eastAsia="Times New Roman" w:hAnsi="Times New Roman" w:cs="Times New Roman"/>
                <w:sz w:val="20"/>
              </w:rPr>
            </w:pPr>
          </w:p>
        </w:tc>
      </w:tr>
      <w:tr w:rsidR="00B01EFE" w14:paraId="795DDFDB" w14:textId="77777777">
        <w:trPr>
          <w:trHeight w:val="300"/>
        </w:trPr>
        <w:tc>
          <w:tcPr>
            <w:tcW w:w="1301" w:type="dxa"/>
            <w:tcBorders>
              <w:top w:val="nil"/>
              <w:left w:val="nil"/>
              <w:bottom w:val="nil"/>
              <w:right w:val="nil"/>
            </w:tcBorders>
            <w:shd w:val="clear" w:color="auto" w:fill="auto"/>
            <w:noWrap/>
            <w:vAlign w:val="bottom"/>
            <w:hideMark/>
          </w:tcPr>
          <w:p w14:paraId="795DDFD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DFD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FD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FD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DFD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FD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FDA" w14:textId="77777777" w:rsidR="009E2845" w:rsidRPr="00A35703" w:rsidRDefault="00027761">
            <w:pPr>
              <w:spacing w:after="0"/>
              <w:rPr>
                <w:rFonts w:ascii="Times New Roman" w:eastAsia="Times New Roman" w:hAnsi="Times New Roman" w:cs="Times New Roman"/>
                <w:sz w:val="20"/>
              </w:rPr>
            </w:pPr>
          </w:p>
        </w:tc>
      </w:tr>
      <w:tr w:rsidR="00B01EFE" w14:paraId="795DDFE3" w14:textId="77777777">
        <w:trPr>
          <w:trHeight w:val="300"/>
        </w:trPr>
        <w:tc>
          <w:tcPr>
            <w:tcW w:w="1301" w:type="dxa"/>
            <w:tcBorders>
              <w:top w:val="nil"/>
              <w:left w:val="nil"/>
              <w:bottom w:val="nil"/>
              <w:right w:val="nil"/>
            </w:tcBorders>
            <w:shd w:val="clear" w:color="auto" w:fill="auto"/>
            <w:noWrap/>
            <w:vAlign w:val="bottom"/>
            <w:hideMark/>
          </w:tcPr>
          <w:p w14:paraId="795DDFD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DFD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FD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FD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FE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FE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FE2" w14:textId="77777777" w:rsidR="009E2845" w:rsidRPr="00A35703" w:rsidRDefault="00027761">
            <w:pPr>
              <w:spacing w:after="0"/>
              <w:rPr>
                <w:rFonts w:ascii="Times New Roman" w:eastAsia="Times New Roman" w:hAnsi="Times New Roman" w:cs="Times New Roman"/>
                <w:sz w:val="20"/>
              </w:rPr>
            </w:pPr>
          </w:p>
        </w:tc>
      </w:tr>
      <w:tr w:rsidR="00B01EFE" w14:paraId="795DDFEB" w14:textId="77777777">
        <w:trPr>
          <w:trHeight w:val="300"/>
        </w:trPr>
        <w:tc>
          <w:tcPr>
            <w:tcW w:w="1301" w:type="dxa"/>
            <w:tcBorders>
              <w:top w:val="nil"/>
              <w:left w:val="nil"/>
              <w:bottom w:val="nil"/>
              <w:right w:val="nil"/>
            </w:tcBorders>
            <w:shd w:val="clear" w:color="auto" w:fill="auto"/>
            <w:noWrap/>
            <w:vAlign w:val="bottom"/>
            <w:hideMark/>
          </w:tcPr>
          <w:p w14:paraId="795DDFE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DFE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FE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FE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FE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FE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FEA" w14:textId="77777777" w:rsidR="009E2845" w:rsidRPr="00A35703" w:rsidRDefault="00027761">
            <w:pPr>
              <w:spacing w:after="0"/>
              <w:rPr>
                <w:rFonts w:ascii="Times New Roman" w:eastAsia="Times New Roman" w:hAnsi="Times New Roman" w:cs="Times New Roman"/>
                <w:sz w:val="20"/>
              </w:rPr>
            </w:pPr>
          </w:p>
        </w:tc>
      </w:tr>
      <w:tr w:rsidR="00B01EFE" w14:paraId="795DDFF3" w14:textId="77777777">
        <w:trPr>
          <w:trHeight w:val="300"/>
        </w:trPr>
        <w:tc>
          <w:tcPr>
            <w:tcW w:w="1301" w:type="dxa"/>
            <w:tcBorders>
              <w:top w:val="nil"/>
              <w:left w:val="nil"/>
              <w:bottom w:val="nil"/>
              <w:right w:val="nil"/>
            </w:tcBorders>
            <w:shd w:val="clear" w:color="auto" w:fill="auto"/>
            <w:noWrap/>
            <w:vAlign w:val="bottom"/>
            <w:hideMark/>
          </w:tcPr>
          <w:p w14:paraId="795DDFE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DFE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FE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FE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DFF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FF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FF2" w14:textId="77777777" w:rsidR="009E2845" w:rsidRPr="00A35703" w:rsidRDefault="00027761">
            <w:pPr>
              <w:spacing w:after="0"/>
              <w:rPr>
                <w:rFonts w:ascii="Times New Roman" w:eastAsia="Times New Roman" w:hAnsi="Times New Roman" w:cs="Times New Roman"/>
                <w:sz w:val="20"/>
              </w:rPr>
            </w:pPr>
          </w:p>
        </w:tc>
      </w:tr>
      <w:tr w:rsidR="00B01EFE" w14:paraId="795DDFFB" w14:textId="77777777">
        <w:trPr>
          <w:trHeight w:val="300"/>
        </w:trPr>
        <w:tc>
          <w:tcPr>
            <w:tcW w:w="1301" w:type="dxa"/>
            <w:tcBorders>
              <w:top w:val="nil"/>
              <w:left w:val="nil"/>
              <w:bottom w:val="nil"/>
              <w:right w:val="nil"/>
            </w:tcBorders>
            <w:shd w:val="clear" w:color="auto" w:fill="auto"/>
            <w:noWrap/>
            <w:vAlign w:val="bottom"/>
            <w:hideMark/>
          </w:tcPr>
          <w:p w14:paraId="795DDFF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DFF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FF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FF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DFF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DFF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DFFA" w14:textId="77777777" w:rsidR="009E2845" w:rsidRPr="00A35703" w:rsidRDefault="00027761">
            <w:pPr>
              <w:spacing w:after="0"/>
              <w:rPr>
                <w:rFonts w:ascii="Times New Roman" w:eastAsia="Times New Roman" w:hAnsi="Times New Roman" w:cs="Times New Roman"/>
                <w:sz w:val="20"/>
              </w:rPr>
            </w:pPr>
          </w:p>
        </w:tc>
      </w:tr>
      <w:tr w:rsidR="00B01EFE" w14:paraId="795DE003" w14:textId="77777777">
        <w:trPr>
          <w:trHeight w:val="300"/>
        </w:trPr>
        <w:tc>
          <w:tcPr>
            <w:tcW w:w="1301" w:type="dxa"/>
            <w:tcBorders>
              <w:top w:val="nil"/>
              <w:left w:val="nil"/>
              <w:bottom w:val="nil"/>
              <w:right w:val="nil"/>
            </w:tcBorders>
            <w:shd w:val="clear" w:color="auto" w:fill="auto"/>
            <w:noWrap/>
            <w:vAlign w:val="bottom"/>
            <w:hideMark/>
          </w:tcPr>
          <w:p w14:paraId="795DDFF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DFF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DFF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DFF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00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00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002" w14:textId="77777777" w:rsidR="009E2845" w:rsidRPr="00A35703" w:rsidRDefault="00027761">
            <w:pPr>
              <w:spacing w:after="0"/>
              <w:rPr>
                <w:rFonts w:ascii="Times New Roman" w:eastAsia="Times New Roman" w:hAnsi="Times New Roman" w:cs="Times New Roman"/>
                <w:sz w:val="20"/>
              </w:rPr>
            </w:pPr>
          </w:p>
        </w:tc>
      </w:tr>
      <w:tr w:rsidR="00B01EFE" w14:paraId="795DE00A" w14:textId="77777777">
        <w:trPr>
          <w:trHeight w:val="300"/>
        </w:trPr>
        <w:tc>
          <w:tcPr>
            <w:tcW w:w="3218" w:type="dxa"/>
            <w:gridSpan w:val="2"/>
            <w:tcBorders>
              <w:top w:val="nil"/>
              <w:left w:val="nil"/>
              <w:bottom w:val="nil"/>
              <w:right w:val="nil"/>
            </w:tcBorders>
            <w:shd w:val="clear" w:color="auto" w:fill="auto"/>
            <w:noWrap/>
            <w:vAlign w:val="bottom"/>
            <w:hideMark/>
          </w:tcPr>
          <w:p w14:paraId="795DE00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E005"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E00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00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00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009" w14:textId="77777777" w:rsidR="009E2845" w:rsidRPr="00A35703" w:rsidRDefault="00027761">
            <w:pPr>
              <w:spacing w:after="0"/>
              <w:rPr>
                <w:rFonts w:ascii="Times New Roman" w:eastAsia="Times New Roman" w:hAnsi="Times New Roman" w:cs="Times New Roman"/>
                <w:sz w:val="20"/>
              </w:rPr>
            </w:pPr>
          </w:p>
        </w:tc>
      </w:tr>
      <w:tr w:rsidR="00B01EFE" w14:paraId="795DE012" w14:textId="77777777">
        <w:trPr>
          <w:trHeight w:val="300"/>
        </w:trPr>
        <w:tc>
          <w:tcPr>
            <w:tcW w:w="1301" w:type="dxa"/>
            <w:tcBorders>
              <w:top w:val="nil"/>
              <w:left w:val="nil"/>
              <w:bottom w:val="nil"/>
              <w:right w:val="nil"/>
            </w:tcBorders>
            <w:shd w:val="clear" w:color="auto" w:fill="auto"/>
            <w:noWrap/>
            <w:vAlign w:val="bottom"/>
            <w:hideMark/>
          </w:tcPr>
          <w:p w14:paraId="795DE00B"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E00C"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E00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00E"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E00F"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E01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011" w14:textId="77777777" w:rsidR="009E2845" w:rsidRPr="00A35703" w:rsidRDefault="00027761">
            <w:pPr>
              <w:spacing w:after="0"/>
              <w:rPr>
                <w:rFonts w:ascii="Times New Roman" w:eastAsia="Times New Roman" w:hAnsi="Times New Roman" w:cs="Times New Roman"/>
                <w:sz w:val="20"/>
              </w:rPr>
            </w:pPr>
          </w:p>
        </w:tc>
      </w:tr>
      <w:tr w:rsidR="00B01EFE" w14:paraId="795DE016" w14:textId="77777777">
        <w:trPr>
          <w:trHeight w:val="300"/>
        </w:trPr>
        <w:tc>
          <w:tcPr>
            <w:tcW w:w="1301" w:type="dxa"/>
            <w:tcBorders>
              <w:top w:val="nil"/>
              <w:left w:val="nil"/>
              <w:bottom w:val="nil"/>
              <w:right w:val="nil"/>
            </w:tcBorders>
            <w:shd w:val="clear" w:color="auto" w:fill="auto"/>
            <w:noWrap/>
            <w:vAlign w:val="bottom"/>
            <w:hideMark/>
          </w:tcPr>
          <w:p w14:paraId="795DE013"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E01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100 όπως τροπ.   ΔΕΚΤΟ ΚΑΤΑ ΠΛΕΙΟΨΗΦΙΑ</w:t>
            </w:r>
          </w:p>
        </w:tc>
        <w:tc>
          <w:tcPr>
            <w:tcW w:w="1072" w:type="dxa"/>
            <w:tcBorders>
              <w:top w:val="nil"/>
              <w:left w:val="nil"/>
              <w:bottom w:val="nil"/>
              <w:right w:val="nil"/>
            </w:tcBorders>
            <w:shd w:val="clear" w:color="auto" w:fill="auto"/>
            <w:noWrap/>
            <w:vAlign w:val="bottom"/>
            <w:hideMark/>
          </w:tcPr>
          <w:p w14:paraId="795DE015" w14:textId="77777777" w:rsidR="009E2845" w:rsidRPr="00A35703" w:rsidRDefault="00027761">
            <w:pPr>
              <w:spacing w:after="0"/>
              <w:rPr>
                <w:rFonts w:ascii="Calibri" w:eastAsia="Times New Roman" w:hAnsi="Calibri" w:cs="Times New Roman"/>
                <w:color w:val="000000"/>
                <w:sz w:val="22"/>
                <w:szCs w:val="22"/>
              </w:rPr>
            </w:pPr>
          </w:p>
        </w:tc>
      </w:tr>
      <w:tr w:rsidR="00B01EFE" w14:paraId="795DE01E" w14:textId="77777777">
        <w:trPr>
          <w:trHeight w:val="300"/>
        </w:trPr>
        <w:tc>
          <w:tcPr>
            <w:tcW w:w="1301" w:type="dxa"/>
            <w:tcBorders>
              <w:top w:val="nil"/>
              <w:left w:val="nil"/>
              <w:bottom w:val="nil"/>
              <w:right w:val="nil"/>
            </w:tcBorders>
            <w:shd w:val="clear" w:color="auto" w:fill="auto"/>
            <w:noWrap/>
            <w:vAlign w:val="bottom"/>
            <w:hideMark/>
          </w:tcPr>
          <w:p w14:paraId="795DE01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E01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01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01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01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01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01D" w14:textId="77777777" w:rsidR="009E2845" w:rsidRPr="00A35703" w:rsidRDefault="00027761">
            <w:pPr>
              <w:spacing w:after="0"/>
              <w:rPr>
                <w:rFonts w:ascii="Times New Roman" w:eastAsia="Times New Roman" w:hAnsi="Times New Roman" w:cs="Times New Roman"/>
                <w:sz w:val="20"/>
              </w:rPr>
            </w:pPr>
          </w:p>
        </w:tc>
      </w:tr>
      <w:tr w:rsidR="00B01EFE" w14:paraId="795DE026" w14:textId="77777777">
        <w:trPr>
          <w:trHeight w:val="300"/>
        </w:trPr>
        <w:tc>
          <w:tcPr>
            <w:tcW w:w="1301" w:type="dxa"/>
            <w:tcBorders>
              <w:top w:val="nil"/>
              <w:left w:val="nil"/>
              <w:bottom w:val="nil"/>
              <w:right w:val="nil"/>
            </w:tcBorders>
            <w:shd w:val="clear" w:color="auto" w:fill="auto"/>
            <w:noWrap/>
            <w:vAlign w:val="bottom"/>
            <w:hideMark/>
          </w:tcPr>
          <w:p w14:paraId="795DE01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E02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02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02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E02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02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025" w14:textId="77777777" w:rsidR="009E2845" w:rsidRPr="00A35703" w:rsidRDefault="00027761">
            <w:pPr>
              <w:spacing w:after="0"/>
              <w:rPr>
                <w:rFonts w:ascii="Times New Roman" w:eastAsia="Times New Roman" w:hAnsi="Times New Roman" w:cs="Times New Roman"/>
                <w:sz w:val="20"/>
              </w:rPr>
            </w:pPr>
          </w:p>
        </w:tc>
      </w:tr>
      <w:tr w:rsidR="00B01EFE" w14:paraId="795DE02E" w14:textId="77777777">
        <w:trPr>
          <w:trHeight w:val="300"/>
        </w:trPr>
        <w:tc>
          <w:tcPr>
            <w:tcW w:w="1301" w:type="dxa"/>
            <w:tcBorders>
              <w:top w:val="nil"/>
              <w:left w:val="nil"/>
              <w:bottom w:val="nil"/>
              <w:right w:val="nil"/>
            </w:tcBorders>
            <w:shd w:val="clear" w:color="auto" w:fill="auto"/>
            <w:noWrap/>
            <w:vAlign w:val="bottom"/>
            <w:hideMark/>
          </w:tcPr>
          <w:p w14:paraId="795DE02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E02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02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02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02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02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02D" w14:textId="77777777" w:rsidR="009E2845" w:rsidRPr="00A35703" w:rsidRDefault="00027761">
            <w:pPr>
              <w:spacing w:after="0"/>
              <w:rPr>
                <w:rFonts w:ascii="Times New Roman" w:eastAsia="Times New Roman" w:hAnsi="Times New Roman" w:cs="Times New Roman"/>
                <w:sz w:val="20"/>
              </w:rPr>
            </w:pPr>
          </w:p>
        </w:tc>
      </w:tr>
      <w:tr w:rsidR="00B01EFE" w14:paraId="795DE036" w14:textId="77777777">
        <w:trPr>
          <w:trHeight w:val="300"/>
        </w:trPr>
        <w:tc>
          <w:tcPr>
            <w:tcW w:w="1301" w:type="dxa"/>
            <w:tcBorders>
              <w:top w:val="nil"/>
              <w:left w:val="nil"/>
              <w:bottom w:val="nil"/>
              <w:right w:val="nil"/>
            </w:tcBorders>
            <w:shd w:val="clear" w:color="auto" w:fill="auto"/>
            <w:noWrap/>
            <w:vAlign w:val="bottom"/>
            <w:hideMark/>
          </w:tcPr>
          <w:p w14:paraId="795DE02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E03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03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03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03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03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035" w14:textId="77777777" w:rsidR="009E2845" w:rsidRPr="00A35703" w:rsidRDefault="00027761">
            <w:pPr>
              <w:spacing w:after="0"/>
              <w:rPr>
                <w:rFonts w:ascii="Times New Roman" w:eastAsia="Times New Roman" w:hAnsi="Times New Roman" w:cs="Times New Roman"/>
                <w:sz w:val="20"/>
              </w:rPr>
            </w:pPr>
          </w:p>
        </w:tc>
      </w:tr>
      <w:tr w:rsidR="00B01EFE" w14:paraId="795DE03E" w14:textId="77777777">
        <w:trPr>
          <w:trHeight w:val="300"/>
        </w:trPr>
        <w:tc>
          <w:tcPr>
            <w:tcW w:w="1301" w:type="dxa"/>
            <w:tcBorders>
              <w:top w:val="nil"/>
              <w:left w:val="nil"/>
              <w:bottom w:val="nil"/>
              <w:right w:val="nil"/>
            </w:tcBorders>
            <w:shd w:val="clear" w:color="auto" w:fill="auto"/>
            <w:noWrap/>
            <w:vAlign w:val="bottom"/>
            <w:hideMark/>
          </w:tcPr>
          <w:p w14:paraId="795DE03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E03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03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03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03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03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03D" w14:textId="77777777" w:rsidR="009E2845" w:rsidRPr="00A35703" w:rsidRDefault="00027761">
            <w:pPr>
              <w:spacing w:after="0"/>
              <w:rPr>
                <w:rFonts w:ascii="Times New Roman" w:eastAsia="Times New Roman" w:hAnsi="Times New Roman" w:cs="Times New Roman"/>
                <w:sz w:val="20"/>
              </w:rPr>
            </w:pPr>
          </w:p>
        </w:tc>
      </w:tr>
      <w:tr w:rsidR="00B01EFE" w14:paraId="795DE046" w14:textId="77777777">
        <w:trPr>
          <w:trHeight w:val="300"/>
        </w:trPr>
        <w:tc>
          <w:tcPr>
            <w:tcW w:w="1301" w:type="dxa"/>
            <w:tcBorders>
              <w:top w:val="nil"/>
              <w:left w:val="nil"/>
              <w:bottom w:val="nil"/>
              <w:right w:val="nil"/>
            </w:tcBorders>
            <w:shd w:val="clear" w:color="auto" w:fill="auto"/>
            <w:noWrap/>
            <w:vAlign w:val="bottom"/>
            <w:hideMark/>
          </w:tcPr>
          <w:p w14:paraId="795DE03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E04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04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04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04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04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045" w14:textId="77777777" w:rsidR="009E2845" w:rsidRPr="00A35703" w:rsidRDefault="00027761">
            <w:pPr>
              <w:spacing w:after="0"/>
              <w:rPr>
                <w:rFonts w:ascii="Times New Roman" w:eastAsia="Times New Roman" w:hAnsi="Times New Roman" w:cs="Times New Roman"/>
                <w:sz w:val="20"/>
              </w:rPr>
            </w:pPr>
          </w:p>
        </w:tc>
      </w:tr>
      <w:tr w:rsidR="00B01EFE" w14:paraId="795DE04E" w14:textId="77777777">
        <w:trPr>
          <w:trHeight w:val="300"/>
        </w:trPr>
        <w:tc>
          <w:tcPr>
            <w:tcW w:w="1301" w:type="dxa"/>
            <w:tcBorders>
              <w:top w:val="nil"/>
              <w:left w:val="nil"/>
              <w:bottom w:val="nil"/>
              <w:right w:val="nil"/>
            </w:tcBorders>
            <w:shd w:val="clear" w:color="auto" w:fill="auto"/>
            <w:noWrap/>
            <w:vAlign w:val="bottom"/>
            <w:hideMark/>
          </w:tcPr>
          <w:p w14:paraId="795DE04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E04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04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04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04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04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04D" w14:textId="77777777" w:rsidR="009E2845" w:rsidRPr="00A35703" w:rsidRDefault="00027761">
            <w:pPr>
              <w:spacing w:after="0"/>
              <w:rPr>
                <w:rFonts w:ascii="Times New Roman" w:eastAsia="Times New Roman" w:hAnsi="Times New Roman" w:cs="Times New Roman"/>
                <w:sz w:val="20"/>
              </w:rPr>
            </w:pPr>
          </w:p>
        </w:tc>
      </w:tr>
      <w:tr w:rsidR="00B01EFE" w14:paraId="795DE055" w14:textId="77777777">
        <w:trPr>
          <w:trHeight w:val="300"/>
        </w:trPr>
        <w:tc>
          <w:tcPr>
            <w:tcW w:w="3218" w:type="dxa"/>
            <w:gridSpan w:val="2"/>
            <w:tcBorders>
              <w:top w:val="nil"/>
              <w:left w:val="nil"/>
              <w:bottom w:val="nil"/>
              <w:right w:val="nil"/>
            </w:tcBorders>
            <w:shd w:val="clear" w:color="auto" w:fill="auto"/>
            <w:noWrap/>
            <w:vAlign w:val="bottom"/>
            <w:hideMark/>
          </w:tcPr>
          <w:p w14:paraId="795DE04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E050"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E05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05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05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054" w14:textId="77777777" w:rsidR="009E2845" w:rsidRPr="00A35703" w:rsidRDefault="00027761">
            <w:pPr>
              <w:spacing w:after="0"/>
              <w:rPr>
                <w:rFonts w:ascii="Times New Roman" w:eastAsia="Times New Roman" w:hAnsi="Times New Roman" w:cs="Times New Roman"/>
                <w:sz w:val="20"/>
              </w:rPr>
            </w:pPr>
          </w:p>
        </w:tc>
      </w:tr>
      <w:tr w:rsidR="00B01EFE" w14:paraId="795DE05D" w14:textId="77777777">
        <w:trPr>
          <w:trHeight w:val="300"/>
        </w:trPr>
        <w:tc>
          <w:tcPr>
            <w:tcW w:w="1301" w:type="dxa"/>
            <w:tcBorders>
              <w:top w:val="nil"/>
              <w:left w:val="nil"/>
              <w:bottom w:val="nil"/>
              <w:right w:val="nil"/>
            </w:tcBorders>
            <w:shd w:val="clear" w:color="auto" w:fill="auto"/>
            <w:noWrap/>
            <w:vAlign w:val="bottom"/>
            <w:hideMark/>
          </w:tcPr>
          <w:p w14:paraId="795DE056"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E057"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E05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059"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E05A"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E05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05C" w14:textId="77777777" w:rsidR="009E2845" w:rsidRPr="00A35703" w:rsidRDefault="00027761">
            <w:pPr>
              <w:spacing w:after="0"/>
              <w:rPr>
                <w:rFonts w:ascii="Times New Roman" w:eastAsia="Times New Roman" w:hAnsi="Times New Roman" w:cs="Times New Roman"/>
                <w:sz w:val="20"/>
              </w:rPr>
            </w:pPr>
          </w:p>
        </w:tc>
      </w:tr>
      <w:tr w:rsidR="00B01EFE" w14:paraId="795DE061" w14:textId="77777777">
        <w:trPr>
          <w:trHeight w:val="300"/>
        </w:trPr>
        <w:tc>
          <w:tcPr>
            <w:tcW w:w="1301" w:type="dxa"/>
            <w:tcBorders>
              <w:top w:val="nil"/>
              <w:left w:val="nil"/>
              <w:bottom w:val="nil"/>
              <w:right w:val="nil"/>
            </w:tcBorders>
            <w:shd w:val="clear" w:color="auto" w:fill="auto"/>
            <w:noWrap/>
            <w:vAlign w:val="bottom"/>
            <w:hideMark/>
          </w:tcPr>
          <w:p w14:paraId="795DE05E"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E05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101 όπως τροπ.   ΔΕΚΤΟ ΚΑΤΑ ΠΛΕΙΟΨΗΦΙΑ</w:t>
            </w:r>
          </w:p>
        </w:tc>
        <w:tc>
          <w:tcPr>
            <w:tcW w:w="1072" w:type="dxa"/>
            <w:tcBorders>
              <w:top w:val="nil"/>
              <w:left w:val="nil"/>
              <w:bottom w:val="nil"/>
              <w:right w:val="nil"/>
            </w:tcBorders>
            <w:shd w:val="clear" w:color="auto" w:fill="auto"/>
            <w:noWrap/>
            <w:vAlign w:val="bottom"/>
            <w:hideMark/>
          </w:tcPr>
          <w:p w14:paraId="795DE060" w14:textId="77777777" w:rsidR="009E2845" w:rsidRPr="00A35703" w:rsidRDefault="00027761">
            <w:pPr>
              <w:spacing w:after="0"/>
              <w:rPr>
                <w:rFonts w:ascii="Calibri" w:eastAsia="Times New Roman" w:hAnsi="Calibri" w:cs="Times New Roman"/>
                <w:color w:val="000000"/>
                <w:sz w:val="22"/>
                <w:szCs w:val="22"/>
              </w:rPr>
            </w:pPr>
          </w:p>
        </w:tc>
      </w:tr>
      <w:tr w:rsidR="00B01EFE" w14:paraId="795DE069" w14:textId="77777777">
        <w:trPr>
          <w:trHeight w:val="300"/>
        </w:trPr>
        <w:tc>
          <w:tcPr>
            <w:tcW w:w="1301" w:type="dxa"/>
            <w:tcBorders>
              <w:top w:val="nil"/>
              <w:left w:val="nil"/>
              <w:bottom w:val="nil"/>
              <w:right w:val="nil"/>
            </w:tcBorders>
            <w:shd w:val="clear" w:color="auto" w:fill="auto"/>
            <w:noWrap/>
            <w:vAlign w:val="bottom"/>
            <w:hideMark/>
          </w:tcPr>
          <w:p w14:paraId="795DE06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E06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06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06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06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06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068" w14:textId="77777777" w:rsidR="009E2845" w:rsidRPr="00A35703" w:rsidRDefault="00027761">
            <w:pPr>
              <w:spacing w:after="0"/>
              <w:rPr>
                <w:rFonts w:ascii="Times New Roman" w:eastAsia="Times New Roman" w:hAnsi="Times New Roman" w:cs="Times New Roman"/>
                <w:sz w:val="20"/>
              </w:rPr>
            </w:pPr>
          </w:p>
        </w:tc>
      </w:tr>
      <w:tr w:rsidR="00B01EFE" w14:paraId="795DE071" w14:textId="77777777">
        <w:trPr>
          <w:trHeight w:val="300"/>
        </w:trPr>
        <w:tc>
          <w:tcPr>
            <w:tcW w:w="1301" w:type="dxa"/>
            <w:tcBorders>
              <w:top w:val="nil"/>
              <w:left w:val="nil"/>
              <w:bottom w:val="nil"/>
              <w:right w:val="nil"/>
            </w:tcBorders>
            <w:shd w:val="clear" w:color="auto" w:fill="auto"/>
            <w:noWrap/>
            <w:vAlign w:val="bottom"/>
            <w:hideMark/>
          </w:tcPr>
          <w:p w14:paraId="795DE06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E06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06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06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E06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06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070" w14:textId="77777777" w:rsidR="009E2845" w:rsidRPr="00A35703" w:rsidRDefault="00027761">
            <w:pPr>
              <w:spacing w:after="0"/>
              <w:rPr>
                <w:rFonts w:ascii="Times New Roman" w:eastAsia="Times New Roman" w:hAnsi="Times New Roman" w:cs="Times New Roman"/>
                <w:sz w:val="20"/>
              </w:rPr>
            </w:pPr>
          </w:p>
        </w:tc>
      </w:tr>
      <w:tr w:rsidR="00B01EFE" w14:paraId="795DE079" w14:textId="77777777">
        <w:trPr>
          <w:trHeight w:val="300"/>
        </w:trPr>
        <w:tc>
          <w:tcPr>
            <w:tcW w:w="1301" w:type="dxa"/>
            <w:tcBorders>
              <w:top w:val="nil"/>
              <w:left w:val="nil"/>
              <w:bottom w:val="nil"/>
              <w:right w:val="nil"/>
            </w:tcBorders>
            <w:shd w:val="clear" w:color="auto" w:fill="auto"/>
            <w:noWrap/>
            <w:vAlign w:val="bottom"/>
            <w:hideMark/>
          </w:tcPr>
          <w:p w14:paraId="795DE07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E07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07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07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07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07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078" w14:textId="77777777" w:rsidR="009E2845" w:rsidRPr="00A35703" w:rsidRDefault="00027761">
            <w:pPr>
              <w:spacing w:after="0"/>
              <w:rPr>
                <w:rFonts w:ascii="Times New Roman" w:eastAsia="Times New Roman" w:hAnsi="Times New Roman" w:cs="Times New Roman"/>
                <w:sz w:val="20"/>
              </w:rPr>
            </w:pPr>
          </w:p>
        </w:tc>
      </w:tr>
      <w:tr w:rsidR="00B01EFE" w14:paraId="795DE081" w14:textId="77777777">
        <w:trPr>
          <w:trHeight w:val="300"/>
        </w:trPr>
        <w:tc>
          <w:tcPr>
            <w:tcW w:w="1301" w:type="dxa"/>
            <w:tcBorders>
              <w:top w:val="nil"/>
              <w:left w:val="nil"/>
              <w:bottom w:val="nil"/>
              <w:right w:val="nil"/>
            </w:tcBorders>
            <w:shd w:val="clear" w:color="auto" w:fill="auto"/>
            <w:noWrap/>
            <w:vAlign w:val="bottom"/>
            <w:hideMark/>
          </w:tcPr>
          <w:p w14:paraId="795DE07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E07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07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07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07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07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080" w14:textId="77777777" w:rsidR="009E2845" w:rsidRPr="00A35703" w:rsidRDefault="00027761">
            <w:pPr>
              <w:spacing w:after="0"/>
              <w:rPr>
                <w:rFonts w:ascii="Times New Roman" w:eastAsia="Times New Roman" w:hAnsi="Times New Roman" w:cs="Times New Roman"/>
                <w:sz w:val="20"/>
              </w:rPr>
            </w:pPr>
          </w:p>
        </w:tc>
      </w:tr>
      <w:tr w:rsidR="00B01EFE" w14:paraId="795DE089" w14:textId="77777777">
        <w:trPr>
          <w:trHeight w:val="300"/>
        </w:trPr>
        <w:tc>
          <w:tcPr>
            <w:tcW w:w="1301" w:type="dxa"/>
            <w:tcBorders>
              <w:top w:val="nil"/>
              <w:left w:val="nil"/>
              <w:bottom w:val="nil"/>
              <w:right w:val="nil"/>
            </w:tcBorders>
            <w:shd w:val="clear" w:color="auto" w:fill="auto"/>
            <w:noWrap/>
            <w:vAlign w:val="bottom"/>
            <w:hideMark/>
          </w:tcPr>
          <w:p w14:paraId="795DE08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E08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08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08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08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08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088" w14:textId="77777777" w:rsidR="009E2845" w:rsidRPr="00A35703" w:rsidRDefault="00027761">
            <w:pPr>
              <w:spacing w:after="0"/>
              <w:rPr>
                <w:rFonts w:ascii="Times New Roman" w:eastAsia="Times New Roman" w:hAnsi="Times New Roman" w:cs="Times New Roman"/>
                <w:sz w:val="20"/>
              </w:rPr>
            </w:pPr>
          </w:p>
        </w:tc>
      </w:tr>
      <w:tr w:rsidR="00B01EFE" w14:paraId="795DE091" w14:textId="77777777">
        <w:trPr>
          <w:trHeight w:val="300"/>
        </w:trPr>
        <w:tc>
          <w:tcPr>
            <w:tcW w:w="1301" w:type="dxa"/>
            <w:tcBorders>
              <w:top w:val="nil"/>
              <w:left w:val="nil"/>
              <w:bottom w:val="nil"/>
              <w:right w:val="nil"/>
            </w:tcBorders>
            <w:shd w:val="clear" w:color="auto" w:fill="auto"/>
            <w:noWrap/>
            <w:vAlign w:val="bottom"/>
            <w:hideMark/>
          </w:tcPr>
          <w:p w14:paraId="795DE08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E08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08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08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08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08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090" w14:textId="77777777" w:rsidR="009E2845" w:rsidRPr="00A35703" w:rsidRDefault="00027761">
            <w:pPr>
              <w:spacing w:after="0"/>
              <w:rPr>
                <w:rFonts w:ascii="Times New Roman" w:eastAsia="Times New Roman" w:hAnsi="Times New Roman" w:cs="Times New Roman"/>
                <w:sz w:val="20"/>
              </w:rPr>
            </w:pPr>
          </w:p>
        </w:tc>
      </w:tr>
      <w:tr w:rsidR="00B01EFE" w14:paraId="795DE099" w14:textId="77777777">
        <w:trPr>
          <w:trHeight w:val="300"/>
        </w:trPr>
        <w:tc>
          <w:tcPr>
            <w:tcW w:w="1301" w:type="dxa"/>
            <w:tcBorders>
              <w:top w:val="nil"/>
              <w:left w:val="nil"/>
              <w:bottom w:val="nil"/>
              <w:right w:val="nil"/>
            </w:tcBorders>
            <w:shd w:val="clear" w:color="auto" w:fill="auto"/>
            <w:noWrap/>
            <w:vAlign w:val="bottom"/>
            <w:hideMark/>
          </w:tcPr>
          <w:p w14:paraId="795DE09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E09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09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09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09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09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098" w14:textId="77777777" w:rsidR="009E2845" w:rsidRPr="00A35703" w:rsidRDefault="00027761">
            <w:pPr>
              <w:spacing w:after="0"/>
              <w:rPr>
                <w:rFonts w:ascii="Times New Roman" w:eastAsia="Times New Roman" w:hAnsi="Times New Roman" w:cs="Times New Roman"/>
                <w:sz w:val="20"/>
              </w:rPr>
            </w:pPr>
          </w:p>
        </w:tc>
      </w:tr>
      <w:tr w:rsidR="00B01EFE" w14:paraId="795DE0A0" w14:textId="77777777">
        <w:trPr>
          <w:trHeight w:val="300"/>
        </w:trPr>
        <w:tc>
          <w:tcPr>
            <w:tcW w:w="3218" w:type="dxa"/>
            <w:gridSpan w:val="2"/>
            <w:tcBorders>
              <w:top w:val="nil"/>
              <w:left w:val="nil"/>
              <w:bottom w:val="nil"/>
              <w:right w:val="nil"/>
            </w:tcBorders>
            <w:shd w:val="clear" w:color="auto" w:fill="auto"/>
            <w:noWrap/>
            <w:vAlign w:val="bottom"/>
            <w:hideMark/>
          </w:tcPr>
          <w:p w14:paraId="795DE09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E09B"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E09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09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09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09F" w14:textId="77777777" w:rsidR="009E2845" w:rsidRPr="00A35703" w:rsidRDefault="00027761">
            <w:pPr>
              <w:spacing w:after="0"/>
              <w:rPr>
                <w:rFonts w:ascii="Times New Roman" w:eastAsia="Times New Roman" w:hAnsi="Times New Roman" w:cs="Times New Roman"/>
                <w:sz w:val="20"/>
              </w:rPr>
            </w:pPr>
          </w:p>
        </w:tc>
      </w:tr>
      <w:tr w:rsidR="00B01EFE" w14:paraId="795DE0A8" w14:textId="77777777">
        <w:trPr>
          <w:trHeight w:val="300"/>
        </w:trPr>
        <w:tc>
          <w:tcPr>
            <w:tcW w:w="1301" w:type="dxa"/>
            <w:tcBorders>
              <w:top w:val="nil"/>
              <w:left w:val="nil"/>
              <w:bottom w:val="nil"/>
              <w:right w:val="nil"/>
            </w:tcBorders>
            <w:shd w:val="clear" w:color="auto" w:fill="auto"/>
            <w:noWrap/>
            <w:vAlign w:val="bottom"/>
            <w:hideMark/>
          </w:tcPr>
          <w:p w14:paraId="795DE0A1"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E0A2"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E0A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0A4"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E0A5"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E0A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0A7" w14:textId="77777777" w:rsidR="009E2845" w:rsidRPr="00A35703" w:rsidRDefault="00027761">
            <w:pPr>
              <w:spacing w:after="0"/>
              <w:rPr>
                <w:rFonts w:ascii="Times New Roman" w:eastAsia="Times New Roman" w:hAnsi="Times New Roman" w:cs="Times New Roman"/>
                <w:sz w:val="20"/>
              </w:rPr>
            </w:pPr>
          </w:p>
        </w:tc>
      </w:tr>
      <w:tr w:rsidR="00B01EFE" w14:paraId="795DE0AC" w14:textId="77777777">
        <w:trPr>
          <w:trHeight w:val="300"/>
        </w:trPr>
        <w:tc>
          <w:tcPr>
            <w:tcW w:w="1301" w:type="dxa"/>
            <w:tcBorders>
              <w:top w:val="nil"/>
              <w:left w:val="nil"/>
              <w:bottom w:val="nil"/>
              <w:right w:val="nil"/>
            </w:tcBorders>
            <w:shd w:val="clear" w:color="auto" w:fill="auto"/>
            <w:noWrap/>
            <w:vAlign w:val="bottom"/>
            <w:hideMark/>
          </w:tcPr>
          <w:p w14:paraId="795DE0A9"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E0A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102 όπως τροπ.   ΔΕΚΤΟ ΚΑΤΑ ΠΛΕΙΟΨΗΦΙΑ</w:t>
            </w:r>
          </w:p>
        </w:tc>
        <w:tc>
          <w:tcPr>
            <w:tcW w:w="1072" w:type="dxa"/>
            <w:tcBorders>
              <w:top w:val="nil"/>
              <w:left w:val="nil"/>
              <w:bottom w:val="nil"/>
              <w:right w:val="nil"/>
            </w:tcBorders>
            <w:shd w:val="clear" w:color="auto" w:fill="auto"/>
            <w:noWrap/>
            <w:vAlign w:val="bottom"/>
            <w:hideMark/>
          </w:tcPr>
          <w:p w14:paraId="795DE0AB" w14:textId="77777777" w:rsidR="009E2845" w:rsidRPr="00A35703" w:rsidRDefault="00027761">
            <w:pPr>
              <w:spacing w:after="0"/>
              <w:rPr>
                <w:rFonts w:ascii="Calibri" w:eastAsia="Times New Roman" w:hAnsi="Calibri" w:cs="Times New Roman"/>
                <w:color w:val="000000"/>
                <w:sz w:val="22"/>
                <w:szCs w:val="22"/>
              </w:rPr>
            </w:pPr>
          </w:p>
        </w:tc>
      </w:tr>
      <w:tr w:rsidR="00B01EFE" w14:paraId="795DE0B4" w14:textId="77777777">
        <w:trPr>
          <w:trHeight w:val="300"/>
        </w:trPr>
        <w:tc>
          <w:tcPr>
            <w:tcW w:w="1301" w:type="dxa"/>
            <w:tcBorders>
              <w:top w:val="nil"/>
              <w:left w:val="nil"/>
              <w:bottom w:val="nil"/>
              <w:right w:val="nil"/>
            </w:tcBorders>
            <w:shd w:val="clear" w:color="auto" w:fill="auto"/>
            <w:noWrap/>
            <w:vAlign w:val="bottom"/>
            <w:hideMark/>
          </w:tcPr>
          <w:p w14:paraId="795DE0A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E0A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0A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0B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0B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0B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0B3" w14:textId="77777777" w:rsidR="009E2845" w:rsidRPr="00A35703" w:rsidRDefault="00027761">
            <w:pPr>
              <w:spacing w:after="0"/>
              <w:rPr>
                <w:rFonts w:ascii="Times New Roman" w:eastAsia="Times New Roman" w:hAnsi="Times New Roman" w:cs="Times New Roman"/>
                <w:sz w:val="20"/>
              </w:rPr>
            </w:pPr>
          </w:p>
        </w:tc>
      </w:tr>
      <w:tr w:rsidR="00B01EFE" w14:paraId="795DE0BC" w14:textId="77777777">
        <w:trPr>
          <w:trHeight w:val="300"/>
        </w:trPr>
        <w:tc>
          <w:tcPr>
            <w:tcW w:w="1301" w:type="dxa"/>
            <w:tcBorders>
              <w:top w:val="nil"/>
              <w:left w:val="nil"/>
              <w:bottom w:val="nil"/>
              <w:right w:val="nil"/>
            </w:tcBorders>
            <w:shd w:val="clear" w:color="auto" w:fill="auto"/>
            <w:noWrap/>
            <w:vAlign w:val="bottom"/>
            <w:hideMark/>
          </w:tcPr>
          <w:p w14:paraId="795DE0B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E0B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0B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0B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E0B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0B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0BB" w14:textId="77777777" w:rsidR="009E2845" w:rsidRPr="00A35703" w:rsidRDefault="00027761">
            <w:pPr>
              <w:spacing w:after="0"/>
              <w:rPr>
                <w:rFonts w:ascii="Times New Roman" w:eastAsia="Times New Roman" w:hAnsi="Times New Roman" w:cs="Times New Roman"/>
                <w:sz w:val="20"/>
              </w:rPr>
            </w:pPr>
          </w:p>
        </w:tc>
      </w:tr>
      <w:tr w:rsidR="00B01EFE" w14:paraId="795DE0C4" w14:textId="77777777">
        <w:trPr>
          <w:trHeight w:val="300"/>
        </w:trPr>
        <w:tc>
          <w:tcPr>
            <w:tcW w:w="1301" w:type="dxa"/>
            <w:tcBorders>
              <w:top w:val="nil"/>
              <w:left w:val="nil"/>
              <w:bottom w:val="nil"/>
              <w:right w:val="nil"/>
            </w:tcBorders>
            <w:shd w:val="clear" w:color="auto" w:fill="auto"/>
            <w:noWrap/>
            <w:vAlign w:val="bottom"/>
            <w:hideMark/>
          </w:tcPr>
          <w:p w14:paraId="795DE0B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E0B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0B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0C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0C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0C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0C3" w14:textId="77777777" w:rsidR="009E2845" w:rsidRPr="00A35703" w:rsidRDefault="00027761">
            <w:pPr>
              <w:spacing w:after="0"/>
              <w:rPr>
                <w:rFonts w:ascii="Times New Roman" w:eastAsia="Times New Roman" w:hAnsi="Times New Roman" w:cs="Times New Roman"/>
                <w:sz w:val="20"/>
              </w:rPr>
            </w:pPr>
          </w:p>
        </w:tc>
      </w:tr>
      <w:tr w:rsidR="00B01EFE" w14:paraId="795DE0CC" w14:textId="77777777">
        <w:trPr>
          <w:trHeight w:val="300"/>
        </w:trPr>
        <w:tc>
          <w:tcPr>
            <w:tcW w:w="1301" w:type="dxa"/>
            <w:tcBorders>
              <w:top w:val="nil"/>
              <w:left w:val="nil"/>
              <w:bottom w:val="nil"/>
              <w:right w:val="nil"/>
            </w:tcBorders>
            <w:shd w:val="clear" w:color="auto" w:fill="auto"/>
            <w:noWrap/>
            <w:vAlign w:val="bottom"/>
            <w:hideMark/>
          </w:tcPr>
          <w:p w14:paraId="795DE0C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E0C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0C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0C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0C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0C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0CB" w14:textId="77777777" w:rsidR="009E2845" w:rsidRPr="00A35703" w:rsidRDefault="00027761">
            <w:pPr>
              <w:spacing w:after="0"/>
              <w:rPr>
                <w:rFonts w:ascii="Times New Roman" w:eastAsia="Times New Roman" w:hAnsi="Times New Roman" w:cs="Times New Roman"/>
                <w:sz w:val="20"/>
              </w:rPr>
            </w:pPr>
          </w:p>
        </w:tc>
      </w:tr>
      <w:tr w:rsidR="00B01EFE" w14:paraId="795DE0D4" w14:textId="77777777">
        <w:trPr>
          <w:trHeight w:val="300"/>
        </w:trPr>
        <w:tc>
          <w:tcPr>
            <w:tcW w:w="1301" w:type="dxa"/>
            <w:tcBorders>
              <w:top w:val="nil"/>
              <w:left w:val="nil"/>
              <w:bottom w:val="nil"/>
              <w:right w:val="nil"/>
            </w:tcBorders>
            <w:shd w:val="clear" w:color="auto" w:fill="auto"/>
            <w:noWrap/>
            <w:vAlign w:val="bottom"/>
            <w:hideMark/>
          </w:tcPr>
          <w:p w14:paraId="795DE0C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E0C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0C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0D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0D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0D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0D3" w14:textId="77777777" w:rsidR="009E2845" w:rsidRPr="00A35703" w:rsidRDefault="00027761">
            <w:pPr>
              <w:spacing w:after="0"/>
              <w:rPr>
                <w:rFonts w:ascii="Times New Roman" w:eastAsia="Times New Roman" w:hAnsi="Times New Roman" w:cs="Times New Roman"/>
                <w:sz w:val="20"/>
              </w:rPr>
            </w:pPr>
          </w:p>
        </w:tc>
      </w:tr>
      <w:tr w:rsidR="00B01EFE" w14:paraId="795DE0DC" w14:textId="77777777">
        <w:trPr>
          <w:trHeight w:val="300"/>
        </w:trPr>
        <w:tc>
          <w:tcPr>
            <w:tcW w:w="1301" w:type="dxa"/>
            <w:tcBorders>
              <w:top w:val="nil"/>
              <w:left w:val="nil"/>
              <w:bottom w:val="nil"/>
              <w:right w:val="nil"/>
            </w:tcBorders>
            <w:shd w:val="clear" w:color="auto" w:fill="auto"/>
            <w:noWrap/>
            <w:vAlign w:val="bottom"/>
            <w:hideMark/>
          </w:tcPr>
          <w:p w14:paraId="795DE0D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E0D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0D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0D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0D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0D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0DB" w14:textId="77777777" w:rsidR="009E2845" w:rsidRPr="00A35703" w:rsidRDefault="00027761">
            <w:pPr>
              <w:spacing w:after="0"/>
              <w:rPr>
                <w:rFonts w:ascii="Times New Roman" w:eastAsia="Times New Roman" w:hAnsi="Times New Roman" w:cs="Times New Roman"/>
                <w:sz w:val="20"/>
              </w:rPr>
            </w:pPr>
          </w:p>
        </w:tc>
      </w:tr>
      <w:tr w:rsidR="00B01EFE" w14:paraId="795DE0E4" w14:textId="77777777">
        <w:trPr>
          <w:trHeight w:val="300"/>
        </w:trPr>
        <w:tc>
          <w:tcPr>
            <w:tcW w:w="1301" w:type="dxa"/>
            <w:tcBorders>
              <w:top w:val="nil"/>
              <w:left w:val="nil"/>
              <w:bottom w:val="nil"/>
              <w:right w:val="nil"/>
            </w:tcBorders>
            <w:shd w:val="clear" w:color="auto" w:fill="auto"/>
            <w:noWrap/>
            <w:vAlign w:val="bottom"/>
            <w:hideMark/>
          </w:tcPr>
          <w:p w14:paraId="795DE0D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E0D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0D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0E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0E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0E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0E3" w14:textId="77777777" w:rsidR="009E2845" w:rsidRPr="00A35703" w:rsidRDefault="00027761">
            <w:pPr>
              <w:spacing w:after="0"/>
              <w:rPr>
                <w:rFonts w:ascii="Times New Roman" w:eastAsia="Times New Roman" w:hAnsi="Times New Roman" w:cs="Times New Roman"/>
                <w:sz w:val="20"/>
              </w:rPr>
            </w:pPr>
          </w:p>
        </w:tc>
      </w:tr>
      <w:tr w:rsidR="00B01EFE" w14:paraId="795DE0EB" w14:textId="77777777">
        <w:trPr>
          <w:trHeight w:val="300"/>
        </w:trPr>
        <w:tc>
          <w:tcPr>
            <w:tcW w:w="3218" w:type="dxa"/>
            <w:gridSpan w:val="2"/>
            <w:tcBorders>
              <w:top w:val="nil"/>
              <w:left w:val="nil"/>
              <w:bottom w:val="nil"/>
              <w:right w:val="nil"/>
            </w:tcBorders>
            <w:shd w:val="clear" w:color="auto" w:fill="auto"/>
            <w:noWrap/>
            <w:vAlign w:val="bottom"/>
            <w:hideMark/>
          </w:tcPr>
          <w:p w14:paraId="795DE0E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E0E6"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E0E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0E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0E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0EA" w14:textId="77777777" w:rsidR="009E2845" w:rsidRPr="00A35703" w:rsidRDefault="00027761">
            <w:pPr>
              <w:spacing w:after="0"/>
              <w:rPr>
                <w:rFonts w:ascii="Times New Roman" w:eastAsia="Times New Roman" w:hAnsi="Times New Roman" w:cs="Times New Roman"/>
                <w:sz w:val="20"/>
              </w:rPr>
            </w:pPr>
          </w:p>
        </w:tc>
      </w:tr>
      <w:tr w:rsidR="00B01EFE" w14:paraId="795DE0F3" w14:textId="77777777">
        <w:trPr>
          <w:trHeight w:val="300"/>
        </w:trPr>
        <w:tc>
          <w:tcPr>
            <w:tcW w:w="1301" w:type="dxa"/>
            <w:tcBorders>
              <w:top w:val="nil"/>
              <w:left w:val="nil"/>
              <w:bottom w:val="nil"/>
              <w:right w:val="nil"/>
            </w:tcBorders>
            <w:shd w:val="clear" w:color="auto" w:fill="auto"/>
            <w:noWrap/>
            <w:vAlign w:val="bottom"/>
            <w:hideMark/>
          </w:tcPr>
          <w:p w14:paraId="795DE0EC"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E0ED"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E0E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0EF"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E0F0"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E0F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0F2" w14:textId="77777777" w:rsidR="009E2845" w:rsidRPr="00A35703" w:rsidRDefault="00027761">
            <w:pPr>
              <w:spacing w:after="0"/>
              <w:rPr>
                <w:rFonts w:ascii="Times New Roman" w:eastAsia="Times New Roman" w:hAnsi="Times New Roman" w:cs="Times New Roman"/>
                <w:sz w:val="20"/>
              </w:rPr>
            </w:pPr>
          </w:p>
        </w:tc>
      </w:tr>
      <w:tr w:rsidR="00B01EFE" w14:paraId="795DE0F7" w14:textId="77777777">
        <w:trPr>
          <w:trHeight w:val="300"/>
        </w:trPr>
        <w:tc>
          <w:tcPr>
            <w:tcW w:w="1301" w:type="dxa"/>
            <w:tcBorders>
              <w:top w:val="nil"/>
              <w:left w:val="nil"/>
              <w:bottom w:val="nil"/>
              <w:right w:val="nil"/>
            </w:tcBorders>
            <w:shd w:val="clear" w:color="auto" w:fill="auto"/>
            <w:noWrap/>
            <w:vAlign w:val="bottom"/>
            <w:hideMark/>
          </w:tcPr>
          <w:p w14:paraId="795DE0F4"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E0F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103 ως έχει   ΔΕΚΤΟ ΚΑΤΑ ΠΛΕΙΟΨΗΦΙΑ</w:t>
            </w:r>
          </w:p>
        </w:tc>
        <w:tc>
          <w:tcPr>
            <w:tcW w:w="1072" w:type="dxa"/>
            <w:tcBorders>
              <w:top w:val="nil"/>
              <w:left w:val="nil"/>
              <w:bottom w:val="nil"/>
              <w:right w:val="nil"/>
            </w:tcBorders>
            <w:shd w:val="clear" w:color="auto" w:fill="auto"/>
            <w:noWrap/>
            <w:vAlign w:val="bottom"/>
            <w:hideMark/>
          </w:tcPr>
          <w:p w14:paraId="795DE0F6" w14:textId="77777777" w:rsidR="009E2845" w:rsidRPr="00A35703" w:rsidRDefault="00027761">
            <w:pPr>
              <w:spacing w:after="0"/>
              <w:rPr>
                <w:rFonts w:ascii="Calibri" w:eastAsia="Times New Roman" w:hAnsi="Calibri" w:cs="Times New Roman"/>
                <w:color w:val="000000"/>
                <w:sz w:val="22"/>
                <w:szCs w:val="22"/>
              </w:rPr>
            </w:pPr>
          </w:p>
        </w:tc>
      </w:tr>
      <w:tr w:rsidR="00B01EFE" w14:paraId="795DE0FF" w14:textId="77777777">
        <w:trPr>
          <w:trHeight w:val="300"/>
        </w:trPr>
        <w:tc>
          <w:tcPr>
            <w:tcW w:w="1301" w:type="dxa"/>
            <w:tcBorders>
              <w:top w:val="nil"/>
              <w:left w:val="nil"/>
              <w:bottom w:val="nil"/>
              <w:right w:val="nil"/>
            </w:tcBorders>
            <w:shd w:val="clear" w:color="auto" w:fill="auto"/>
            <w:noWrap/>
            <w:vAlign w:val="bottom"/>
            <w:hideMark/>
          </w:tcPr>
          <w:p w14:paraId="795DE0F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E0F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0F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0F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0F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0F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0FE" w14:textId="77777777" w:rsidR="009E2845" w:rsidRPr="00A35703" w:rsidRDefault="00027761">
            <w:pPr>
              <w:spacing w:after="0"/>
              <w:rPr>
                <w:rFonts w:ascii="Times New Roman" w:eastAsia="Times New Roman" w:hAnsi="Times New Roman" w:cs="Times New Roman"/>
                <w:sz w:val="20"/>
              </w:rPr>
            </w:pPr>
          </w:p>
        </w:tc>
      </w:tr>
      <w:tr w:rsidR="00B01EFE" w14:paraId="795DE107" w14:textId="77777777">
        <w:trPr>
          <w:trHeight w:val="300"/>
        </w:trPr>
        <w:tc>
          <w:tcPr>
            <w:tcW w:w="1301" w:type="dxa"/>
            <w:tcBorders>
              <w:top w:val="nil"/>
              <w:left w:val="nil"/>
              <w:bottom w:val="nil"/>
              <w:right w:val="nil"/>
            </w:tcBorders>
            <w:shd w:val="clear" w:color="auto" w:fill="auto"/>
            <w:noWrap/>
            <w:vAlign w:val="bottom"/>
            <w:hideMark/>
          </w:tcPr>
          <w:p w14:paraId="795DE10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E10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10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10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E10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10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106" w14:textId="77777777" w:rsidR="009E2845" w:rsidRPr="00A35703" w:rsidRDefault="00027761">
            <w:pPr>
              <w:spacing w:after="0"/>
              <w:rPr>
                <w:rFonts w:ascii="Times New Roman" w:eastAsia="Times New Roman" w:hAnsi="Times New Roman" w:cs="Times New Roman"/>
                <w:sz w:val="20"/>
              </w:rPr>
            </w:pPr>
          </w:p>
        </w:tc>
      </w:tr>
      <w:tr w:rsidR="00B01EFE" w14:paraId="795DE10F" w14:textId="77777777">
        <w:trPr>
          <w:trHeight w:val="300"/>
        </w:trPr>
        <w:tc>
          <w:tcPr>
            <w:tcW w:w="1301" w:type="dxa"/>
            <w:tcBorders>
              <w:top w:val="nil"/>
              <w:left w:val="nil"/>
              <w:bottom w:val="nil"/>
              <w:right w:val="nil"/>
            </w:tcBorders>
            <w:shd w:val="clear" w:color="auto" w:fill="auto"/>
            <w:noWrap/>
            <w:vAlign w:val="bottom"/>
            <w:hideMark/>
          </w:tcPr>
          <w:p w14:paraId="795DE10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E10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10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10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10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10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10E" w14:textId="77777777" w:rsidR="009E2845" w:rsidRPr="00A35703" w:rsidRDefault="00027761">
            <w:pPr>
              <w:spacing w:after="0"/>
              <w:rPr>
                <w:rFonts w:ascii="Times New Roman" w:eastAsia="Times New Roman" w:hAnsi="Times New Roman" w:cs="Times New Roman"/>
                <w:sz w:val="20"/>
              </w:rPr>
            </w:pPr>
          </w:p>
        </w:tc>
      </w:tr>
      <w:tr w:rsidR="00B01EFE" w14:paraId="795DE117" w14:textId="77777777">
        <w:trPr>
          <w:trHeight w:val="300"/>
        </w:trPr>
        <w:tc>
          <w:tcPr>
            <w:tcW w:w="1301" w:type="dxa"/>
            <w:tcBorders>
              <w:top w:val="nil"/>
              <w:left w:val="nil"/>
              <w:bottom w:val="nil"/>
              <w:right w:val="nil"/>
            </w:tcBorders>
            <w:shd w:val="clear" w:color="auto" w:fill="auto"/>
            <w:noWrap/>
            <w:vAlign w:val="bottom"/>
            <w:hideMark/>
          </w:tcPr>
          <w:p w14:paraId="795DE11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E11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11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11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11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11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116" w14:textId="77777777" w:rsidR="009E2845" w:rsidRPr="00A35703" w:rsidRDefault="00027761">
            <w:pPr>
              <w:spacing w:after="0"/>
              <w:rPr>
                <w:rFonts w:ascii="Times New Roman" w:eastAsia="Times New Roman" w:hAnsi="Times New Roman" w:cs="Times New Roman"/>
                <w:sz w:val="20"/>
              </w:rPr>
            </w:pPr>
          </w:p>
        </w:tc>
      </w:tr>
      <w:tr w:rsidR="00B01EFE" w14:paraId="795DE11F" w14:textId="77777777">
        <w:trPr>
          <w:trHeight w:val="300"/>
        </w:trPr>
        <w:tc>
          <w:tcPr>
            <w:tcW w:w="1301" w:type="dxa"/>
            <w:tcBorders>
              <w:top w:val="nil"/>
              <w:left w:val="nil"/>
              <w:bottom w:val="nil"/>
              <w:right w:val="nil"/>
            </w:tcBorders>
            <w:shd w:val="clear" w:color="auto" w:fill="auto"/>
            <w:noWrap/>
            <w:vAlign w:val="bottom"/>
            <w:hideMark/>
          </w:tcPr>
          <w:p w14:paraId="795DE11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E11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11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11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11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11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11E" w14:textId="77777777" w:rsidR="009E2845" w:rsidRPr="00A35703" w:rsidRDefault="00027761">
            <w:pPr>
              <w:spacing w:after="0"/>
              <w:rPr>
                <w:rFonts w:ascii="Times New Roman" w:eastAsia="Times New Roman" w:hAnsi="Times New Roman" w:cs="Times New Roman"/>
                <w:sz w:val="20"/>
              </w:rPr>
            </w:pPr>
          </w:p>
        </w:tc>
      </w:tr>
      <w:tr w:rsidR="00B01EFE" w14:paraId="795DE127" w14:textId="77777777">
        <w:trPr>
          <w:trHeight w:val="300"/>
        </w:trPr>
        <w:tc>
          <w:tcPr>
            <w:tcW w:w="1301" w:type="dxa"/>
            <w:tcBorders>
              <w:top w:val="nil"/>
              <w:left w:val="nil"/>
              <w:bottom w:val="nil"/>
              <w:right w:val="nil"/>
            </w:tcBorders>
            <w:shd w:val="clear" w:color="auto" w:fill="auto"/>
            <w:noWrap/>
            <w:vAlign w:val="bottom"/>
            <w:hideMark/>
          </w:tcPr>
          <w:p w14:paraId="795DE12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E12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12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12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12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12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126" w14:textId="77777777" w:rsidR="009E2845" w:rsidRPr="00A35703" w:rsidRDefault="00027761">
            <w:pPr>
              <w:spacing w:after="0"/>
              <w:rPr>
                <w:rFonts w:ascii="Times New Roman" w:eastAsia="Times New Roman" w:hAnsi="Times New Roman" w:cs="Times New Roman"/>
                <w:sz w:val="20"/>
              </w:rPr>
            </w:pPr>
          </w:p>
        </w:tc>
      </w:tr>
      <w:tr w:rsidR="00B01EFE" w14:paraId="795DE12F" w14:textId="77777777">
        <w:trPr>
          <w:trHeight w:val="300"/>
        </w:trPr>
        <w:tc>
          <w:tcPr>
            <w:tcW w:w="1301" w:type="dxa"/>
            <w:tcBorders>
              <w:top w:val="nil"/>
              <w:left w:val="nil"/>
              <w:bottom w:val="nil"/>
              <w:right w:val="nil"/>
            </w:tcBorders>
            <w:shd w:val="clear" w:color="auto" w:fill="auto"/>
            <w:noWrap/>
            <w:vAlign w:val="bottom"/>
            <w:hideMark/>
          </w:tcPr>
          <w:p w14:paraId="795DE12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E12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12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12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12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12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12E" w14:textId="77777777" w:rsidR="009E2845" w:rsidRPr="00A35703" w:rsidRDefault="00027761">
            <w:pPr>
              <w:spacing w:after="0"/>
              <w:rPr>
                <w:rFonts w:ascii="Times New Roman" w:eastAsia="Times New Roman" w:hAnsi="Times New Roman" w:cs="Times New Roman"/>
                <w:sz w:val="20"/>
              </w:rPr>
            </w:pPr>
          </w:p>
        </w:tc>
      </w:tr>
      <w:tr w:rsidR="00B01EFE" w14:paraId="795DE136" w14:textId="77777777">
        <w:trPr>
          <w:trHeight w:val="300"/>
        </w:trPr>
        <w:tc>
          <w:tcPr>
            <w:tcW w:w="3218" w:type="dxa"/>
            <w:gridSpan w:val="2"/>
            <w:tcBorders>
              <w:top w:val="nil"/>
              <w:left w:val="nil"/>
              <w:bottom w:val="nil"/>
              <w:right w:val="nil"/>
            </w:tcBorders>
            <w:shd w:val="clear" w:color="auto" w:fill="auto"/>
            <w:noWrap/>
            <w:vAlign w:val="bottom"/>
            <w:hideMark/>
          </w:tcPr>
          <w:p w14:paraId="795DE13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E131"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E13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13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13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135" w14:textId="77777777" w:rsidR="009E2845" w:rsidRPr="00A35703" w:rsidRDefault="00027761">
            <w:pPr>
              <w:spacing w:after="0"/>
              <w:rPr>
                <w:rFonts w:ascii="Times New Roman" w:eastAsia="Times New Roman" w:hAnsi="Times New Roman" w:cs="Times New Roman"/>
                <w:sz w:val="20"/>
              </w:rPr>
            </w:pPr>
          </w:p>
        </w:tc>
      </w:tr>
      <w:tr w:rsidR="00B01EFE" w14:paraId="795DE13E" w14:textId="77777777">
        <w:trPr>
          <w:trHeight w:val="300"/>
        </w:trPr>
        <w:tc>
          <w:tcPr>
            <w:tcW w:w="1301" w:type="dxa"/>
            <w:tcBorders>
              <w:top w:val="nil"/>
              <w:left w:val="nil"/>
              <w:bottom w:val="nil"/>
              <w:right w:val="nil"/>
            </w:tcBorders>
            <w:shd w:val="clear" w:color="auto" w:fill="auto"/>
            <w:noWrap/>
            <w:vAlign w:val="bottom"/>
            <w:hideMark/>
          </w:tcPr>
          <w:p w14:paraId="795DE137"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E138"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E13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13A"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E13B"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E13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13D" w14:textId="77777777" w:rsidR="009E2845" w:rsidRPr="00A35703" w:rsidRDefault="00027761">
            <w:pPr>
              <w:spacing w:after="0"/>
              <w:rPr>
                <w:rFonts w:ascii="Times New Roman" w:eastAsia="Times New Roman" w:hAnsi="Times New Roman" w:cs="Times New Roman"/>
                <w:sz w:val="20"/>
              </w:rPr>
            </w:pPr>
          </w:p>
        </w:tc>
      </w:tr>
      <w:tr w:rsidR="00B01EFE" w14:paraId="795DE142" w14:textId="77777777">
        <w:trPr>
          <w:trHeight w:val="300"/>
        </w:trPr>
        <w:tc>
          <w:tcPr>
            <w:tcW w:w="1301" w:type="dxa"/>
            <w:tcBorders>
              <w:top w:val="nil"/>
              <w:left w:val="nil"/>
              <w:bottom w:val="nil"/>
              <w:right w:val="nil"/>
            </w:tcBorders>
            <w:shd w:val="clear" w:color="auto" w:fill="auto"/>
            <w:noWrap/>
            <w:vAlign w:val="bottom"/>
            <w:hideMark/>
          </w:tcPr>
          <w:p w14:paraId="795DE13F"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E14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104 ως έχει   ΔΕΚΤΟ ΚΑΤΑ ΠΛΕΙΟΨΗΦΙΑ</w:t>
            </w:r>
          </w:p>
        </w:tc>
        <w:tc>
          <w:tcPr>
            <w:tcW w:w="1072" w:type="dxa"/>
            <w:tcBorders>
              <w:top w:val="nil"/>
              <w:left w:val="nil"/>
              <w:bottom w:val="nil"/>
              <w:right w:val="nil"/>
            </w:tcBorders>
            <w:shd w:val="clear" w:color="auto" w:fill="auto"/>
            <w:noWrap/>
            <w:vAlign w:val="bottom"/>
            <w:hideMark/>
          </w:tcPr>
          <w:p w14:paraId="795DE141" w14:textId="77777777" w:rsidR="009E2845" w:rsidRPr="00A35703" w:rsidRDefault="00027761">
            <w:pPr>
              <w:spacing w:after="0"/>
              <w:rPr>
                <w:rFonts w:ascii="Calibri" w:eastAsia="Times New Roman" w:hAnsi="Calibri" w:cs="Times New Roman"/>
                <w:color w:val="000000"/>
                <w:sz w:val="22"/>
                <w:szCs w:val="22"/>
              </w:rPr>
            </w:pPr>
          </w:p>
        </w:tc>
      </w:tr>
      <w:tr w:rsidR="00B01EFE" w14:paraId="795DE14A" w14:textId="77777777">
        <w:trPr>
          <w:trHeight w:val="300"/>
        </w:trPr>
        <w:tc>
          <w:tcPr>
            <w:tcW w:w="1301" w:type="dxa"/>
            <w:tcBorders>
              <w:top w:val="nil"/>
              <w:left w:val="nil"/>
              <w:bottom w:val="nil"/>
              <w:right w:val="nil"/>
            </w:tcBorders>
            <w:shd w:val="clear" w:color="auto" w:fill="auto"/>
            <w:noWrap/>
            <w:vAlign w:val="bottom"/>
            <w:hideMark/>
          </w:tcPr>
          <w:p w14:paraId="795DE14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E14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14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14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14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14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149" w14:textId="77777777" w:rsidR="009E2845" w:rsidRPr="00A35703" w:rsidRDefault="00027761">
            <w:pPr>
              <w:spacing w:after="0"/>
              <w:rPr>
                <w:rFonts w:ascii="Times New Roman" w:eastAsia="Times New Roman" w:hAnsi="Times New Roman" w:cs="Times New Roman"/>
                <w:sz w:val="20"/>
              </w:rPr>
            </w:pPr>
          </w:p>
        </w:tc>
      </w:tr>
      <w:tr w:rsidR="00B01EFE" w14:paraId="795DE152" w14:textId="77777777">
        <w:trPr>
          <w:trHeight w:val="300"/>
        </w:trPr>
        <w:tc>
          <w:tcPr>
            <w:tcW w:w="1301" w:type="dxa"/>
            <w:tcBorders>
              <w:top w:val="nil"/>
              <w:left w:val="nil"/>
              <w:bottom w:val="nil"/>
              <w:right w:val="nil"/>
            </w:tcBorders>
            <w:shd w:val="clear" w:color="auto" w:fill="auto"/>
            <w:noWrap/>
            <w:vAlign w:val="bottom"/>
            <w:hideMark/>
          </w:tcPr>
          <w:p w14:paraId="795DE14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E14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14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14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E14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15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151" w14:textId="77777777" w:rsidR="009E2845" w:rsidRPr="00A35703" w:rsidRDefault="00027761">
            <w:pPr>
              <w:spacing w:after="0"/>
              <w:rPr>
                <w:rFonts w:ascii="Times New Roman" w:eastAsia="Times New Roman" w:hAnsi="Times New Roman" w:cs="Times New Roman"/>
                <w:sz w:val="20"/>
              </w:rPr>
            </w:pPr>
          </w:p>
        </w:tc>
      </w:tr>
      <w:tr w:rsidR="00B01EFE" w14:paraId="795DE15A" w14:textId="77777777">
        <w:trPr>
          <w:trHeight w:val="300"/>
        </w:trPr>
        <w:tc>
          <w:tcPr>
            <w:tcW w:w="1301" w:type="dxa"/>
            <w:tcBorders>
              <w:top w:val="nil"/>
              <w:left w:val="nil"/>
              <w:bottom w:val="nil"/>
              <w:right w:val="nil"/>
            </w:tcBorders>
            <w:shd w:val="clear" w:color="auto" w:fill="auto"/>
            <w:noWrap/>
            <w:vAlign w:val="bottom"/>
            <w:hideMark/>
          </w:tcPr>
          <w:p w14:paraId="795DE15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E15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15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15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15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15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159" w14:textId="77777777" w:rsidR="009E2845" w:rsidRPr="00A35703" w:rsidRDefault="00027761">
            <w:pPr>
              <w:spacing w:after="0"/>
              <w:rPr>
                <w:rFonts w:ascii="Times New Roman" w:eastAsia="Times New Roman" w:hAnsi="Times New Roman" w:cs="Times New Roman"/>
                <w:sz w:val="20"/>
              </w:rPr>
            </w:pPr>
          </w:p>
        </w:tc>
      </w:tr>
      <w:tr w:rsidR="00B01EFE" w14:paraId="795DE162" w14:textId="77777777">
        <w:trPr>
          <w:trHeight w:val="300"/>
        </w:trPr>
        <w:tc>
          <w:tcPr>
            <w:tcW w:w="1301" w:type="dxa"/>
            <w:tcBorders>
              <w:top w:val="nil"/>
              <w:left w:val="nil"/>
              <w:bottom w:val="nil"/>
              <w:right w:val="nil"/>
            </w:tcBorders>
            <w:shd w:val="clear" w:color="auto" w:fill="auto"/>
            <w:noWrap/>
            <w:vAlign w:val="bottom"/>
            <w:hideMark/>
          </w:tcPr>
          <w:p w14:paraId="795DE15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E15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15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15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15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16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161" w14:textId="77777777" w:rsidR="009E2845" w:rsidRPr="00A35703" w:rsidRDefault="00027761">
            <w:pPr>
              <w:spacing w:after="0"/>
              <w:rPr>
                <w:rFonts w:ascii="Times New Roman" w:eastAsia="Times New Roman" w:hAnsi="Times New Roman" w:cs="Times New Roman"/>
                <w:sz w:val="20"/>
              </w:rPr>
            </w:pPr>
          </w:p>
        </w:tc>
      </w:tr>
      <w:tr w:rsidR="00B01EFE" w14:paraId="795DE16A" w14:textId="77777777">
        <w:trPr>
          <w:trHeight w:val="300"/>
        </w:trPr>
        <w:tc>
          <w:tcPr>
            <w:tcW w:w="1301" w:type="dxa"/>
            <w:tcBorders>
              <w:top w:val="nil"/>
              <w:left w:val="nil"/>
              <w:bottom w:val="nil"/>
              <w:right w:val="nil"/>
            </w:tcBorders>
            <w:shd w:val="clear" w:color="auto" w:fill="auto"/>
            <w:noWrap/>
            <w:vAlign w:val="bottom"/>
            <w:hideMark/>
          </w:tcPr>
          <w:p w14:paraId="795DE16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E16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16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16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16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16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169" w14:textId="77777777" w:rsidR="009E2845" w:rsidRPr="00A35703" w:rsidRDefault="00027761">
            <w:pPr>
              <w:spacing w:after="0"/>
              <w:rPr>
                <w:rFonts w:ascii="Times New Roman" w:eastAsia="Times New Roman" w:hAnsi="Times New Roman" w:cs="Times New Roman"/>
                <w:sz w:val="20"/>
              </w:rPr>
            </w:pPr>
          </w:p>
        </w:tc>
      </w:tr>
      <w:tr w:rsidR="00B01EFE" w14:paraId="795DE172" w14:textId="77777777">
        <w:trPr>
          <w:trHeight w:val="300"/>
        </w:trPr>
        <w:tc>
          <w:tcPr>
            <w:tcW w:w="1301" w:type="dxa"/>
            <w:tcBorders>
              <w:top w:val="nil"/>
              <w:left w:val="nil"/>
              <w:bottom w:val="nil"/>
              <w:right w:val="nil"/>
            </w:tcBorders>
            <w:shd w:val="clear" w:color="auto" w:fill="auto"/>
            <w:noWrap/>
            <w:vAlign w:val="bottom"/>
            <w:hideMark/>
          </w:tcPr>
          <w:p w14:paraId="795DE16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E16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16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16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16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17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171" w14:textId="77777777" w:rsidR="009E2845" w:rsidRPr="00A35703" w:rsidRDefault="00027761">
            <w:pPr>
              <w:spacing w:after="0"/>
              <w:rPr>
                <w:rFonts w:ascii="Times New Roman" w:eastAsia="Times New Roman" w:hAnsi="Times New Roman" w:cs="Times New Roman"/>
                <w:sz w:val="20"/>
              </w:rPr>
            </w:pPr>
          </w:p>
        </w:tc>
      </w:tr>
      <w:tr w:rsidR="00B01EFE" w14:paraId="795DE17A" w14:textId="77777777">
        <w:trPr>
          <w:trHeight w:val="300"/>
        </w:trPr>
        <w:tc>
          <w:tcPr>
            <w:tcW w:w="1301" w:type="dxa"/>
            <w:tcBorders>
              <w:top w:val="nil"/>
              <w:left w:val="nil"/>
              <w:bottom w:val="nil"/>
              <w:right w:val="nil"/>
            </w:tcBorders>
            <w:shd w:val="clear" w:color="auto" w:fill="auto"/>
            <w:noWrap/>
            <w:vAlign w:val="bottom"/>
            <w:hideMark/>
          </w:tcPr>
          <w:p w14:paraId="795DE17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E17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17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17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17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17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179" w14:textId="77777777" w:rsidR="009E2845" w:rsidRPr="00A35703" w:rsidRDefault="00027761">
            <w:pPr>
              <w:spacing w:after="0"/>
              <w:rPr>
                <w:rFonts w:ascii="Times New Roman" w:eastAsia="Times New Roman" w:hAnsi="Times New Roman" w:cs="Times New Roman"/>
                <w:sz w:val="20"/>
              </w:rPr>
            </w:pPr>
          </w:p>
        </w:tc>
      </w:tr>
      <w:tr w:rsidR="00B01EFE" w14:paraId="795DE181" w14:textId="77777777">
        <w:trPr>
          <w:trHeight w:val="300"/>
        </w:trPr>
        <w:tc>
          <w:tcPr>
            <w:tcW w:w="3218" w:type="dxa"/>
            <w:gridSpan w:val="2"/>
            <w:tcBorders>
              <w:top w:val="nil"/>
              <w:left w:val="nil"/>
              <w:bottom w:val="nil"/>
              <w:right w:val="nil"/>
            </w:tcBorders>
            <w:shd w:val="clear" w:color="auto" w:fill="auto"/>
            <w:noWrap/>
            <w:vAlign w:val="bottom"/>
            <w:hideMark/>
          </w:tcPr>
          <w:p w14:paraId="795DE17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E17C"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E17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17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17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180" w14:textId="77777777" w:rsidR="009E2845" w:rsidRPr="00A35703" w:rsidRDefault="00027761">
            <w:pPr>
              <w:spacing w:after="0"/>
              <w:rPr>
                <w:rFonts w:ascii="Times New Roman" w:eastAsia="Times New Roman" w:hAnsi="Times New Roman" w:cs="Times New Roman"/>
                <w:sz w:val="20"/>
              </w:rPr>
            </w:pPr>
          </w:p>
        </w:tc>
      </w:tr>
      <w:tr w:rsidR="00B01EFE" w14:paraId="795DE189" w14:textId="77777777">
        <w:trPr>
          <w:trHeight w:val="300"/>
        </w:trPr>
        <w:tc>
          <w:tcPr>
            <w:tcW w:w="1301" w:type="dxa"/>
            <w:tcBorders>
              <w:top w:val="nil"/>
              <w:left w:val="nil"/>
              <w:bottom w:val="nil"/>
              <w:right w:val="nil"/>
            </w:tcBorders>
            <w:shd w:val="clear" w:color="auto" w:fill="auto"/>
            <w:noWrap/>
            <w:vAlign w:val="bottom"/>
            <w:hideMark/>
          </w:tcPr>
          <w:p w14:paraId="795DE182"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E183"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E18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185"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E186"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E18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188" w14:textId="77777777" w:rsidR="009E2845" w:rsidRPr="00A35703" w:rsidRDefault="00027761">
            <w:pPr>
              <w:spacing w:after="0"/>
              <w:rPr>
                <w:rFonts w:ascii="Times New Roman" w:eastAsia="Times New Roman" w:hAnsi="Times New Roman" w:cs="Times New Roman"/>
                <w:sz w:val="20"/>
              </w:rPr>
            </w:pPr>
          </w:p>
        </w:tc>
      </w:tr>
      <w:tr w:rsidR="00B01EFE" w14:paraId="795DE18D" w14:textId="77777777">
        <w:trPr>
          <w:trHeight w:val="300"/>
        </w:trPr>
        <w:tc>
          <w:tcPr>
            <w:tcW w:w="1301" w:type="dxa"/>
            <w:tcBorders>
              <w:top w:val="nil"/>
              <w:left w:val="nil"/>
              <w:bottom w:val="nil"/>
              <w:right w:val="nil"/>
            </w:tcBorders>
            <w:shd w:val="clear" w:color="auto" w:fill="auto"/>
            <w:noWrap/>
            <w:vAlign w:val="bottom"/>
            <w:hideMark/>
          </w:tcPr>
          <w:p w14:paraId="795DE18A"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E18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105 ως έχει   ΔΕΚΤΟ ΚΑΤΑ ΠΛΕΙΟΨΗΦΙΑ</w:t>
            </w:r>
          </w:p>
        </w:tc>
        <w:tc>
          <w:tcPr>
            <w:tcW w:w="1072" w:type="dxa"/>
            <w:tcBorders>
              <w:top w:val="nil"/>
              <w:left w:val="nil"/>
              <w:bottom w:val="nil"/>
              <w:right w:val="nil"/>
            </w:tcBorders>
            <w:shd w:val="clear" w:color="auto" w:fill="auto"/>
            <w:noWrap/>
            <w:vAlign w:val="bottom"/>
            <w:hideMark/>
          </w:tcPr>
          <w:p w14:paraId="795DE18C" w14:textId="77777777" w:rsidR="009E2845" w:rsidRPr="00A35703" w:rsidRDefault="00027761">
            <w:pPr>
              <w:spacing w:after="0"/>
              <w:rPr>
                <w:rFonts w:ascii="Calibri" w:eastAsia="Times New Roman" w:hAnsi="Calibri" w:cs="Times New Roman"/>
                <w:color w:val="000000"/>
                <w:sz w:val="22"/>
                <w:szCs w:val="22"/>
              </w:rPr>
            </w:pPr>
          </w:p>
        </w:tc>
      </w:tr>
      <w:tr w:rsidR="00B01EFE" w14:paraId="795DE195" w14:textId="77777777">
        <w:trPr>
          <w:trHeight w:val="300"/>
        </w:trPr>
        <w:tc>
          <w:tcPr>
            <w:tcW w:w="1301" w:type="dxa"/>
            <w:tcBorders>
              <w:top w:val="nil"/>
              <w:left w:val="nil"/>
              <w:bottom w:val="nil"/>
              <w:right w:val="nil"/>
            </w:tcBorders>
            <w:shd w:val="clear" w:color="auto" w:fill="auto"/>
            <w:noWrap/>
            <w:vAlign w:val="bottom"/>
            <w:hideMark/>
          </w:tcPr>
          <w:p w14:paraId="795DE18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E18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19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19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19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19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194" w14:textId="77777777" w:rsidR="009E2845" w:rsidRPr="00A35703" w:rsidRDefault="00027761">
            <w:pPr>
              <w:spacing w:after="0"/>
              <w:rPr>
                <w:rFonts w:ascii="Times New Roman" w:eastAsia="Times New Roman" w:hAnsi="Times New Roman" w:cs="Times New Roman"/>
                <w:sz w:val="20"/>
              </w:rPr>
            </w:pPr>
          </w:p>
        </w:tc>
      </w:tr>
      <w:tr w:rsidR="00B01EFE" w14:paraId="795DE19D" w14:textId="77777777">
        <w:trPr>
          <w:trHeight w:val="300"/>
        </w:trPr>
        <w:tc>
          <w:tcPr>
            <w:tcW w:w="1301" w:type="dxa"/>
            <w:tcBorders>
              <w:top w:val="nil"/>
              <w:left w:val="nil"/>
              <w:bottom w:val="nil"/>
              <w:right w:val="nil"/>
            </w:tcBorders>
            <w:shd w:val="clear" w:color="auto" w:fill="auto"/>
            <w:noWrap/>
            <w:vAlign w:val="bottom"/>
            <w:hideMark/>
          </w:tcPr>
          <w:p w14:paraId="795DE19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E19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19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19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E19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19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19C" w14:textId="77777777" w:rsidR="009E2845" w:rsidRPr="00A35703" w:rsidRDefault="00027761">
            <w:pPr>
              <w:spacing w:after="0"/>
              <w:rPr>
                <w:rFonts w:ascii="Times New Roman" w:eastAsia="Times New Roman" w:hAnsi="Times New Roman" w:cs="Times New Roman"/>
                <w:sz w:val="20"/>
              </w:rPr>
            </w:pPr>
          </w:p>
        </w:tc>
      </w:tr>
      <w:tr w:rsidR="00B01EFE" w14:paraId="795DE1A5" w14:textId="77777777">
        <w:trPr>
          <w:trHeight w:val="300"/>
        </w:trPr>
        <w:tc>
          <w:tcPr>
            <w:tcW w:w="1301" w:type="dxa"/>
            <w:tcBorders>
              <w:top w:val="nil"/>
              <w:left w:val="nil"/>
              <w:bottom w:val="nil"/>
              <w:right w:val="nil"/>
            </w:tcBorders>
            <w:shd w:val="clear" w:color="auto" w:fill="auto"/>
            <w:noWrap/>
            <w:vAlign w:val="bottom"/>
            <w:hideMark/>
          </w:tcPr>
          <w:p w14:paraId="795DE19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E19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1A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1A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1A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1A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1A4" w14:textId="77777777" w:rsidR="009E2845" w:rsidRPr="00A35703" w:rsidRDefault="00027761">
            <w:pPr>
              <w:spacing w:after="0"/>
              <w:rPr>
                <w:rFonts w:ascii="Times New Roman" w:eastAsia="Times New Roman" w:hAnsi="Times New Roman" w:cs="Times New Roman"/>
                <w:sz w:val="20"/>
              </w:rPr>
            </w:pPr>
          </w:p>
        </w:tc>
      </w:tr>
      <w:tr w:rsidR="00B01EFE" w14:paraId="795DE1AD" w14:textId="77777777">
        <w:trPr>
          <w:trHeight w:val="300"/>
        </w:trPr>
        <w:tc>
          <w:tcPr>
            <w:tcW w:w="1301" w:type="dxa"/>
            <w:tcBorders>
              <w:top w:val="nil"/>
              <w:left w:val="nil"/>
              <w:bottom w:val="nil"/>
              <w:right w:val="nil"/>
            </w:tcBorders>
            <w:shd w:val="clear" w:color="auto" w:fill="auto"/>
            <w:noWrap/>
            <w:vAlign w:val="bottom"/>
            <w:hideMark/>
          </w:tcPr>
          <w:p w14:paraId="795DE1A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E1A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1A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1A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1A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1A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1AC" w14:textId="77777777" w:rsidR="009E2845" w:rsidRPr="00A35703" w:rsidRDefault="00027761">
            <w:pPr>
              <w:spacing w:after="0"/>
              <w:rPr>
                <w:rFonts w:ascii="Times New Roman" w:eastAsia="Times New Roman" w:hAnsi="Times New Roman" w:cs="Times New Roman"/>
                <w:sz w:val="20"/>
              </w:rPr>
            </w:pPr>
          </w:p>
        </w:tc>
      </w:tr>
      <w:tr w:rsidR="00B01EFE" w14:paraId="795DE1B5" w14:textId="77777777">
        <w:trPr>
          <w:trHeight w:val="300"/>
        </w:trPr>
        <w:tc>
          <w:tcPr>
            <w:tcW w:w="1301" w:type="dxa"/>
            <w:tcBorders>
              <w:top w:val="nil"/>
              <w:left w:val="nil"/>
              <w:bottom w:val="nil"/>
              <w:right w:val="nil"/>
            </w:tcBorders>
            <w:shd w:val="clear" w:color="auto" w:fill="auto"/>
            <w:noWrap/>
            <w:vAlign w:val="bottom"/>
            <w:hideMark/>
          </w:tcPr>
          <w:p w14:paraId="795DE1A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E1A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1B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1B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1B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1B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1B4" w14:textId="77777777" w:rsidR="009E2845" w:rsidRPr="00A35703" w:rsidRDefault="00027761">
            <w:pPr>
              <w:spacing w:after="0"/>
              <w:rPr>
                <w:rFonts w:ascii="Times New Roman" w:eastAsia="Times New Roman" w:hAnsi="Times New Roman" w:cs="Times New Roman"/>
                <w:sz w:val="20"/>
              </w:rPr>
            </w:pPr>
          </w:p>
        </w:tc>
      </w:tr>
      <w:tr w:rsidR="00B01EFE" w14:paraId="795DE1BD" w14:textId="77777777">
        <w:trPr>
          <w:trHeight w:val="300"/>
        </w:trPr>
        <w:tc>
          <w:tcPr>
            <w:tcW w:w="1301" w:type="dxa"/>
            <w:tcBorders>
              <w:top w:val="nil"/>
              <w:left w:val="nil"/>
              <w:bottom w:val="nil"/>
              <w:right w:val="nil"/>
            </w:tcBorders>
            <w:shd w:val="clear" w:color="auto" w:fill="auto"/>
            <w:noWrap/>
            <w:vAlign w:val="bottom"/>
            <w:hideMark/>
          </w:tcPr>
          <w:p w14:paraId="795DE1B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E1B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1B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1B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1B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1B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1BC" w14:textId="77777777" w:rsidR="009E2845" w:rsidRPr="00A35703" w:rsidRDefault="00027761">
            <w:pPr>
              <w:spacing w:after="0"/>
              <w:rPr>
                <w:rFonts w:ascii="Times New Roman" w:eastAsia="Times New Roman" w:hAnsi="Times New Roman" w:cs="Times New Roman"/>
                <w:sz w:val="20"/>
              </w:rPr>
            </w:pPr>
          </w:p>
        </w:tc>
      </w:tr>
      <w:tr w:rsidR="00B01EFE" w14:paraId="795DE1C5" w14:textId="77777777">
        <w:trPr>
          <w:trHeight w:val="300"/>
        </w:trPr>
        <w:tc>
          <w:tcPr>
            <w:tcW w:w="1301" w:type="dxa"/>
            <w:tcBorders>
              <w:top w:val="nil"/>
              <w:left w:val="nil"/>
              <w:bottom w:val="nil"/>
              <w:right w:val="nil"/>
            </w:tcBorders>
            <w:shd w:val="clear" w:color="auto" w:fill="auto"/>
            <w:noWrap/>
            <w:vAlign w:val="bottom"/>
            <w:hideMark/>
          </w:tcPr>
          <w:p w14:paraId="795DE1B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E1B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1C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1C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1C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1C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1C4" w14:textId="77777777" w:rsidR="009E2845" w:rsidRPr="00A35703" w:rsidRDefault="00027761">
            <w:pPr>
              <w:spacing w:after="0"/>
              <w:rPr>
                <w:rFonts w:ascii="Times New Roman" w:eastAsia="Times New Roman" w:hAnsi="Times New Roman" w:cs="Times New Roman"/>
                <w:sz w:val="20"/>
              </w:rPr>
            </w:pPr>
          </w:p>
        </w:tc>
      </w:tr>
      <w:tr w:rsidR="00B01EFE" w14:paraId="795DE1CC" w14:textId="77777777">
        <w:trPr>
          <w:trHeight w:val="300"/>
        </w:trPr>
        <w:tc>
          <w:tcPr>
            <w:tcW w:w="3218" w:type="dxa"/>
            <w:gridSpan w:val="2"/>
            <w:tcBorders>
              <w:top w:val="nil"/>
              <w:left w:val="nil"/>
              <w:bottom w:val="nil"/>
              <w:right w:val="nil"/>
            </w:tcBorders>
            <w:shd w:val="clear" w:color="auto" w:fill="auto"/>
            <w:noWrap/>
            <w:vAlign w:val="bottom"/>
            <w:hideMark/>
          </w:tcPr>
          <w:p w14:paraId="795DE1C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E1C7"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E1C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1C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1C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1CB" w14:textId="77777777" w:rsidR="009E2845" w:rsidRPr="00A35703" w:rsidRDefault="00027761">
            <w:pPr>
              <w:spacing w:after="0"/>
              <w:rPr>
                <w:rFonts w:ascii="Times New Roman" w:eastAsia="Times New Roman" w:hAnsi="Times New Roman" w:cs="Times New Roman"/>
                <w:sz w:val="20"/>
              </w:rPr>
            </w:pPr>
          </w:p>
        </w:tc>
      </w:tr>
      <w:tr w:rsidR="00B01EFE" w14:paraId="795DE1D4" w14:textId="77777777">
        <w:trPr>
          <w:trHeight w:val="300"/>
        </w:trPr>
        <w:tc>
          <w:tcPr>
            <w:tcW w:w="1301" w:type="dxa"/>
            <w:tcBorders>
              <w:top w:val="nil"/>
              <w:left w:val="nil"/>
              <w:bottom w:val="nil"/>
              <w:right w:val="nil"/>
            </w:tcBorders>
            <w:shd w:val="clear" w:color="auto" w:fill="auto"/>
            <w:noWrap/>
            <w:vAlign w:val="bottom"/>
            <w:hideMark/>
          </w:tcPr>
          <w:p w14:paraId="795DE1CD"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E1CE"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E1C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1D0"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E1D1"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E1D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1D3" w14:textId="77777777" w:rsidR="009E2845" w:rsidRPr="00A35703" w:rsidRDefault="00027761">
            <w:pPr>
              <w:spacing w:after="0"/>
              <w:rPr>
                <w:rFonts w:ascii="Times New Roman" w:eastAsia="Times New Roman" w:hAnsi="Times New Roman" w:cs="Times New Roman"/>
                <w:sz w:val="20"/>
              </w:rPr>
            </w:pPr>
          </w:p>
        </w:tc>
      </w:tr>
      <w:tr w:rsidR="00B01EFE" w14:paraId="795DE1D8" w14:textId="77777777">
        <w:trPr>
          <w:trHeight w:val="300"/>
        </w:trPr>
        <w:tc>
          <w:tcPr>
            <w:tcW w:w="1301" w:type="dxa"/>
            <w:tcBorders>
              <w:top w:val="nil"/>
              <w:left w:val="nil"/>
              <w:bottom w:val="nil"/>
              <w:right w:val="nil"/>
            </w:tcBorders>
            <w:shd w:val="clear" w:color="auto" w:fill="auto"/>
            <w:noWrap/>
            <w:vAlign w:val="bottom"/>
            <w:hideMark/>
          </w:tcPr>
          <w:p w14:paraId="795DE1D5"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E1D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106 ως έχει   ΔΕΚΤΟ ΚΑΤΑ ΠΛΕΙΟΨΗΦΙΑ</w:t>
            </w:r>
          </w:p>
        </w:tc>
        <w:tc>
          <w:tcPr>
            <w:tcW w:w="1072" w:type="dxa"/>
            <w:tcBorders>
              <w:top w:val="nil"/>
              <w:left w:val="nil"/>
              <w:bottom w:val="nil"/>
              <w:right w:val="nil"/>
            </w:tcBorders>
            <w:shd w:val="clear" w:color="auto" w:fill="auto"/>
            <w:noWrap/>
            <w:vAlign w:val="bottom"/>
            <w:hideMark/>
          </w:tcPr>
          <w:p w14:paraId="795DE1D7" w14:textId="77777777" w:rsidR="009E2845" w:rsidRPr="00A35703" w:rsidRDefault="00027761">
            <w:pPr>
              <w:spacing w:after="0"/>
              <w:rPr>
                <w:rFonts w:ascii="Calibri" w:eastAsia="Times New Roman" w:hAnsi="Calibri" w:cs="Times New Roman"/>
                <w:color w:val="000000"/>
                <w:sz w:val="22"/>
                <w:szCs w:val="22"/>
              </w:rPr>
            </w:pPr>
          </w:p>
        </w:tc>
      </w:tr>
      <w:tr w:rsidR="00B01EFE" w14:paraId="795DE1E0" w14:textId="77777777">
        <w:trPr>
          <w:trHeight w:val="300"/>
        </w:trPr>
        <w:tc>
          <w:tcPr>
            <w:tcW w:w="1301" w:type="dxa"/>
            <w:tcBorders>
              <w:top w:val="nil"/>
              <w:left w:val="nil"/>
              <w:bottom w:val="nil"/>
              <w:right w:val="nil"/>
            </w:tcBorders>
            <w:shd w:val="clear" w:color="auto" w:fill="auto"/>
            <w:noWrap/>
            <w:vAlign w:val="bottom"/>
            <w:hideMark/>
          </w:tcPr>
          <w:p w14:paraId="795DE1D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E1D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1D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1D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1D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1D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1DF" w14:textId="77777777" w:rsidR="009E2845" w:rsidRPr="00A35703" w:rsidRDefault="00027761">
            <w:pPr>
              <w:spacing w:after="0"/>
              <w:rPr>
                <w:rFonts w:ascii="Times New Roman" w:eastAsia="Times New Roman" w:hAnsi="Times New Roman" w:cs="Times New Roman"/>
                <w:sz w:val="20"/>
              </w:rPr>
            </w:pPr>
          </w:p>
        </w:tc>
      </w:tr>
      <w:tr w:rsidR="00B01EFE" w14:paraId="795DE1E8" w14:textId="77777777">
        <w:trPr>
          <w:trHeight w:val="300"/>
        </w:trPr>
        <w:tc>
          <w:tcPr>
            <w:tcW w:w="1301" w:type="dxa"/>
            <w:tcBorders>
              <w:top w:val="nil"/>
              <w:left w:val="nil"/>
              <w:bottom w:val="nil"/>
              <w:right w:val="nil"/>
            </w:tcBorders>
            <w:shd w:val="clear" w:color="auto" w:fill="auto"/>
            <w:noWrap/>
            <w:vAlign w:val="bottom"/>
            <w:hideMark/>
          </w:tcPr>
          <w:p w14:paraId="795DE1E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E1E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1E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1E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E1E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1E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1E7" w14:textId="77777777" w:rsidR="009E2845" w:rsidRPr="00A35703" w:rsidRDefault="00027761">
            <w:pPr>
              <w:spacing w:after="0"/>
              <w:rPr>
                <w:rFonts w:ascii="Times New Roman" w:eastAsia="Times New Roman" w:hAnsi="Times New Roman" w:cs="Times New Roman"/>
                <w:sz w:val="20"/>
              </w:rPr>
            </w:pPr>
          </w:p>
        </w:tc>
      </w:tr>
      <w:tr w:rsidR="00B01EFE" w14:paraId="795DE1F0" w14:textId="77777777">
        <w:trPr>
          <w:trHeight w:val="300"/>
        </w:trPr>
        <w:tc>
          <w:tcPr>
            <w:tcW w:w="1301" w:type="dxa"/>
            <w:tcBorders>
              <w:top w:val="nil"/>
              <w:left w:val="nil"/>
              <w:bottom w:val="nil"/>
              <w:right w:val="nil"/>
            </w:tcBorders>
            <w:shd w:val="clear" w:color="auto" w:fill="auto"/>
            <w:noWrap/>
            <w:vAlign w:val="bottom"/>
            <w:hideMark/>
          </w:tcPr>
          <w:p w14:paraId="795DE1E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E1E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1E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1E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1E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1E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1EF" w14:textId="77777777" w:rsidR="009E2845" w:rsidRPr="00A35703" w:rsidRDefault="00027761">
            <w:pPr>
              <w:spacing w:after="0"/>
              <w:rPr>
                <w:rFonts w:ascii="Times New Roman" w:eastAsia="Times New Roman" w:hAnsi="Times New Roman" w:cs="Times New Roman"/>
                <w:sz w:val="20"/>
              </w:rPr>
            </w:pPr>
          </w:p>
        </w:tc>
      </w:tr>
      <w:tr w:rsidR="00B01EFE" w14:paraId="795DE1F8" w14:textId="77777777">
        <w:trPr>
          <w:trHeight w:val="300"/>
        </w:trPr>
        <w:tc>
          <w:tcPr>
            <w:tcW w:w="1301" w:type="dxa"/>
            <w:tcBorders>
              <w:top w:val="nil"/>
              <w:left w:val="nil"/>
              <w:bottom w:val="nil"/>
              <w:right w:val="nil"/>
            </w:tcBorders>
            <w:shd w:val="clear" w:color="auto" w:fill="auto"/>
            <w:noWrap/>
            <w:vAlign w:val="bottom"/>
            <w:hideMark/>
          </w:tcPr>
          <w:p w14:paraId="795DE1F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E1F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1F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1F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1F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1F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1F7" w14:textId="77777777" w:rsidR="009E2845" w:rsidRPr="00A35703" w:rsidRDefault="00027761">
            <w:pPr>
              <w:spacing w:after="0"/>
              <w:rPr>
                <w:rFonts w:ascii="Times New Roman" w:eastAsia="Times New Roman" w:hAnsi="Times New Roman" w:cs="Times New Roman"/>
                <w:sz w:val="20"/>
              </w:rPr>
            </w:pPr>
          </w:p>
        </w:tc>
      </w:tr>
      <w:tr w:rsidR="00B01EFE" w14:paraId="795DE200" w14:textId="77777777">
        <w:trPr>
          <w:trHeight w:val="300"/>
        </w:trPr>
        <w:tc>
          <w:tcPr>
            <w:tcW w:w="1301" w:type="dxa"/>
            <w:tcBorders>
              <w:top w:val="nil"/>
              <w:left w:val="nil"/>
              <w:bottom w:val="nil"/>
              <w:right w:val="nil"/>
            </w:tcBorders>
            <w:shd w:val="clear" w:color="auto" w:fill="auto"/>
            <w:noWrap/>
            <w:vAlign w:val="bottom"/>
            <w:hideMark/>
          </w:tcPr>
          <w:p w14:paraId="795DE1F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E1F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1F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1F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1F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1F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1FF" w14:textId="77777777" w:rsidR="009E2845" w:rsidRPr="00A35703" w:rsidRDefault="00027761">
            <w:pPr>
              <w:spacing w:after="0"/>
              <w:rPr>
                <w:rFonts w:ascii="Times New Roman" w:eastAsia="Times New Roman" w:hAnsi="Times New Roman" w:cs="Times New Roman"/>
                <w:sz w:val="20"/>
              </w:rPr>
            </w:pPr>
          </w:p>
        </w:tc>
      </w:tr>
      <w:tr w:rsidR="00B01EFE" w14:paraId="795DE208" w14:textId="77777777">
        <w:trPr>
          <w:trHeight w:val="300"/>
        </w:trPr>
        <w:tc>
          <w:tcPr>
            <w:tcW w:w="1301" w:type="dxa"/>
            <w:tcBorders>
              <w:top w:val="nil"/>
              <w:left w:val="nil"/>
              <w:bottom w:val="nil"/>
              <w:right w:val="nil"/>
            </w:tcBorders>
            <w:shd w:val="clear" w:color="auto" w:fill="auto"/>
            <w:noWrap/>
            <w:vAlign w:val="bottom"/>
            <w:hideMark/>
          </w:tcPr>
          <w:p w14:paraId="795DE20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E20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20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20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20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20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207" w14:textId="77777777" w:rsidR="009E2845" w:rsidRPr="00A35703" w:rsidRDefault="00027761">
            <w:pPr>
              <w:spacing w:after="0"/>
              <w:rPr>
                <w:rFonts w:ascii="Times New Roman" w:eastAsia="Times New Roman" w:hAnsi="Times New Roman" w:cs="Times New Roman"/>
                <w:sz w:val="20"/>
              </w:rPr>
            </w:pPr>
          </w:p>
        </w:tc>
      </w:tr>
      <w:tr w:rsidR="00B01EFE" w14:paraId="795DE210" w14:textId="77777777">
        <w:trPr>
          <w:trHeight w:val="300"/>
        </w:trPr>
        <w:tc>
          <w:tcPr>
            <w:tcW w:w="1301" w:type="dxa"/>
            <w:tcBorders>
              <w:top w:val="nil"/>
              <w:left w:val="nil"/>
              <w:bottom w:val="nil"/>
              <w:right w:val="nil"/>
            </w:tcBorders>
            <w:shd w:val="clear" w:color="auto" w:fill="auto"/>
            <w:noWrap/>
            <w:vAlign w:val="bottom"/>
            <w:hideMark/>
          </w:tcPr>
          <w:p w14:paraId="795DE20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E20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20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20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20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20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20F" w14:textId="77777777" w:rsidR="009E2845" w:rsidRPr="00A35703" w:rsidRDefault="00027761">
            <w:pPr>
              <w:spacing w:after="0"/>
              <w:rPr>
                <w:rFonts w:ascii="Times New Roman" w:eastAsia="Times New Roman" w:hAnsi="Times New Roman" w:cs="Times New Roman"/>
                <w:sz w:val="20"/>
              </w:rPr>
            </w:pPr>
          </w:p>
        </w:tc>
      </w:tr>
      <w:tr w:rsidR="00B01EFE" w14:paraId="795DE217" w14:textId="77777777">
        <w:trPr>
          <w:trHeight w:val="300"/>
        </w:trPr>
        <w:tc>
          <w:tcPr>
            <w:tcW w:w="3218" w:type="dxa"/>
            <w:gridSpan w:val="2"/>
            <w:tcBorders>
              <w:top w:val="nil"/>
              <w:left w:val="nil"/>
              <w:bottom w:val="nil"/>
              <w:right w:val="nil"/>
            </w:tcBorders>
            <w:shd w:val="clear" w:color="auto" w:fill="auto"/>
            <w:noWrap/>
            <w:vAlign w:val="bottom"/>
            <w:hideMark/>
          </w:tcPr>
          <w:p w14:paraId="795DE21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E212"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E21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21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21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216" w14:textId="77777777" w:rsidR="009E2845" w:rsidRPr="00A35703" w:rsidRDefault="00027761">
            <w:pPr>
              <w:spacing w:after="0"/>
              <w:rPr>
                <w:rFonts w:ascii="Times New Roman" w:eastAsia="Times New Roman" w:hAnsi="Times New Roman" w:cs="Times New Roman"/>
                <w:sz w:val="20"/>
              </w:rPr>
            </w:pPr>
          </w:p>
        </w:tc>
      </w:tr>
      <w:tr w:rsidR="00B01EFE" w14:paraId="795DE21F" w14:textId="77777777">
        <w:trPr>
          <w:trHeight w:val="300"/>
        </w:trPr>
        <w:tc>
          <w:tcPr>
            <w:tcW w:w="1301" w:type="dxa"/>
            <w:tcBorders>
              <w:top w:val="nil"/>
              <w:left w:val="nil"/>
              <w:bottom w:val="nil"/>
              <w:right w:val="nil"/>
            </w:tcBorders>
            <w:shd w:val="clear" w:color="auto" w:fill="auto"/>
            <w:noWrap/>
            <w:vAlign w:val="bottom"/>
            <w:hideMark/>
          </w:tcPr>
          <w:p w14:paraId="795DE218"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E219"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E21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21B"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E21C"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E21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21E" w14:textId="77777777" w:rsidR="009E2845" w:rsidRPr="00A35703" w:rsidRDefault="00027761">
            <w:pPr>
              <w:spacing w:after="0"/>
              <w:rPr>
                <w:rFonts w:ascii="Times New Roman" w:eastAsia="Times New Roman" w:hAnsi="Times New Roman" w:cs="Times New Roman"/>
                <w:sz w:val="20"/>
              </w:rPr>
            </w:pPr>
          </w:p>
        </w:tc>
      </w:tr>
      <w:tr w:rsidR="00B01EFE" w14:paraId="795DE223" w14:textId="77777777">
        <w:trPr>
          <w:trHeight w:val="300"/>
        </w:trPr>
        <w:tc>
          <w:tcPr>
            <w:tcW w:w="1301" w:type="dxa"/>
            <w:tcBorders>
              <w:top w:val="nil"/>
              <w:left w:val="nil"/>
              <w:bottom w:val="nil"/>
              <w:right w:val="nil"/>
            </w:tcBorders>
            <w:shd w:val="clear" w:color="auto" w:fill="auto"/>
            <w:noWrap/>
            <w:vAlign w:val="bottom"/>
            <w:hideMark/>
          </w:tcPr>
          <w:p w14:paraId="795DE220"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E22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107 ως έχει   ΔΕΚΤΟ ΚΑΤΑ ΠΛΕΙΟΨΗΦΙΑ</w:t>
            </w:r>
          </w:p>
        </w:tc>
        <w:tc>
          <w:tcPr>
            <w:tcW w:w="1072" w:type="dxa"/>
            <w:tcBorders>
              <w:top w:val="nil"/>
              <w:left w:val="nil"/>
              <w:bottom w:val="nil"/>
              <w:right w:val="nil"/>
            </w:tcBorders>
            <w:shd w:val="clear" w:color="auto" w:fill="auto"/>
            <w:noWrap/>
            <w:vAlign w:val="bottom"/>
            <w:hideMark/>
          </w:tcPr>
          <w:p w14:paraId="795DE222" w14:textId="77777777" w:rsidR="009E2845" w:rsidRPr="00A35703" w:rsidRDefault="00027761">
            <w:pPr>
              <w:spacing w:after="0"/>
              <w:rPr>
                <w:rFonts w:ascii="Calibri" w:eastAsia="Times New Roman" w:hAnsi="Calibri" w:cs="Times New Roman"/>
                <w:color w:val="000000"/>
                <w:sz w:val="22"/>
                <w:szCs w:val="22"/>
              </w:rPr>
            </w:pPr>
          </w:p>
        </w:tc>
      </w:tr>
      <w:tr w:rsidR="00B01EFE" w14:paraId="795DE22B" w14:textId="77777777">
        <w:trPr>
          <w:trHeight w:val="300"/>
        </w:trPr>
        <w:tc>
          <w:tcPr>
            <w:tcW w:w="1301" w:type="dxa"/>
            <w:tcBorders>
              <w:top w:val="nil"/>
              <w:left w:val="nil"/>
              <w:bottom w:val="nil"/>
              <w:right w:val="nil"/>
            </w:tcBorders>
            <w:shd w:val="clear" w:color="auto" w:fill="auto"/>
            <w:noWrap/>
            <w:vAlign w:val="bottom"/>
            <w:hideMark/>
          </w:tcPr>
          <w:p w14:paraId="795DE22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E22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22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22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22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22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22A" w14:textId="77777777" w:rsidR="009E2845" w:rsidRPr="00A35703" w:rsidRDefault="00027761">
            <w:pPr>
              <w:spacing w:after="0"/>
              <w:rPr>
                <w:rFonts w:ascii="Times New Roman" w:eastAsia="Times New Roman" w:hAnsi="Times New Roman" w:cs="Times New Roman"/>
                <w:sz w:val="20"/>
              </w:rPr>
            </w:pPr>
          </w:p>
        </w:tc>
      </w:tr>
      <w:tr w:rsidR="00B01EFE" w14:paraId="795DE233" w14:textId="77777777">
        <w:trPr>
          <w:trHeight w:val="300"/>
        </w:trPr>
        <w:tc>
          <w:tcPr>
            <w:tcW w:w="1301" w:type="dxa"/>
            <w:tcBorders>
              <w:top w:val="nil"/>
              <w:left w:val="nil"/>
              <w:bottom w:val="nil"/>
              <w:right w:val="nil"/>
            </w:tcBorders>
            <w:shd w:val="clear" w:color="auto" w:fill="auto"/>
            <w:noWrap/>
            <w:vAlign w:val="bottom"/>
            <w:hideMark/>
          </w:tcPr>
          <w:p w14:paraId="795DE22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E22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22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22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E23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23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232" w14:textId="77777777" w:rsidR="009E2845" w:rsidRPr="00A35703" w:rsidRDefault="00027761">
            <w:pPr>
              <w:spacing w:after="0"/>
              <w:rPr>
                <w:rFonts w:ascii="Times New Roman" w:eastAsia="Times New Roman" w:hAnsi="Times New Roman" w:cs="Times New Roman"/>
                <w:sz w:val="20"/>
              </w:rPr>
            </w:pPr>
          </w:p>
        </w:tc>
      </w:tr>
      <w:tr w:rsidR="00B01EFE" w14:paraId="795DE23B" w14:textId="77777777">
        <w:trPr>
          <w:trHeight w:val="300"/>
        </w:trPr>
        <w:tc>
          <w:tcPr>
            <w:tcW w:w="1301" w:type="dxa"/>
            <w:tcBorders>
              <w:top w:val="nil"/>
              <w:left w:val="nil"/>
              <w:bottom w:val="nil"/>
              <w:right w:val="nil"/>
            </w:tcBorders>
            <w:shd w:val="clear" w:color="auto" w:fill="auto"/>
            <w:noWrap/>
            <w:vAlign w:val="bottom"/>
            <w:hideMark/>
          </w:tcPr>
          <w:p w14:paraId="795DE23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E23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23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23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23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23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23A" w14:textId="77777777" w:rsidR="009E2845" w:rsidRPr="00A35703" w:rsidRDefault="00027761">
            <w:pPr>
              <w:spacing w:after="0"/>
              <w:rPr>
                <w:rFonts w:ascii="Times New Roman" w:eastAsia="Times New Roman" w:hAnsi="Times New Roman" w:cs="Times New Roman"/>
                <w:sz w:val="20"/>
              </w:rPr>
            </w:pPr>
          </w:p>
        </w:tc>
      </w:tr>
      <w:tr w:rsidR="00B01EFE" w14:paraId="795DE243" w14:textId="77777777">
        <w:trPr>
          <w:trHeight w:val="300"/>
        </w:trPr>
        <w:tc>
          <w:tcPr>
            <w:tcW w:w="1301" w:type="dxa"/>
            <w:tcBorders>
              <w:top w:val="nil"/>
              <w:left w:val="nil"/>
              <w:bottom w:val="nil"/>
              <w:right w:val="nil"/>
            </w:tcBorders>
            <w:shd w:val="clear" w:color="auto" w:fill="auto"/>
            <w:noWrap/>
            <w:vAlign w:val="bottom"/>
            <w:hideMark/>
          </w:tcPr>
          <w:p w14:paraId="795DE23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E23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23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23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24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24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242" w14:textId="77777777" w:rsidR="009E2845" w:rsidRPr="00A35703" w:rsidRDefault="00027761">
            <w:pPr>
              <w:spacing w:after="0"/>
              <w:rPr>
                <w:rFonts w:ascii="Times New Roman" w:eastAsia="Times New Roman" w:hAnsi="Times New Roman" w:cs="Times New Roman"/>
                <w:sz w:val="20"/>
              </w:rPr>
            </w:pPr>
          </w:p>
        </w:tc>
      </w:tr>
      <w:tr w:rsidR="00B01EFE" w14:paraId="795DE24B" w14:textId="77777777">
        <w:trPr>
          <w:trHeight w:val="300"/>
        </w:trPr>
        <w:tc>
          <w:tcPr>
            <w:tcW w:w="1301" w:type="dxa"/>
            <w:tcBorders>
              <w:top w:val="nil"/>
              <w:left w:val="nil"/>
              <w:bottom w:val="nil"/>
              <w:right w:val="nil"/>
            </w:tcBorders>
            <w:shd w:val="clear" w:color="auto" w:fill="auto"/>
            <w:noWrap/>
            <w:vAlign w:val="bottom"/>
            <w:hideMark/>
          </w:tcPr>
          <w:p w14:paraId="795DE24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E24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24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24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24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24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24A" w14:textId="77777777" w:rsidR="009E2845" w:rsidRPr="00A35703" w:rsidRDefault="00027761">
            <w:pPr>
              <w:spacing w:after="0"/>
              <w:rPr>
                <w:rFonts w:ascii="Times New Roman" w:eastAsia="Times New Roman" w:hAnsi="Times New Roman" w:cs="Times New Roman"/>
                <w:sz w:val="20"/>
              </w:rPr>
            </w:pPr>
          </w:p>
        </w:tc>
      </w:tr>
      <w:tr w:rsidR="00B01EFE" w14:paraId="795DE253" w14:textId="77777777">
        <w:trPr>
          <w:trHeight w:val="300"/>
        </w:trPr>
        <w:tc>
          <w:tcPr>
            <w:tcW w:w="1301" w:type="dxa"/>
            <w:tcBorders>
              <w:top w:val="nil"/>
              <w:left w:val="nil"/>
              <w:bottom w:val="nil"/>
              <w:right w:val="nil"/>
            </w:tcBorders>
            <w:shd w:val="clear" w:color="auto" w:fill="auto"/>
            <w:noWrap/>
            <w:vAlign w:val="bottom"/>
            <w:hideMark/>
          </w:tcPr>
          <w:p w14:paraId="795DE24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E24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24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24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25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25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252" w14:textId="77777777" w:rsidR="009E2845" w:rsidRPr="00A35703" w:rsidRDefault="00027761">
            <w:pPr>
              <w:spacing w:after="0"/>
              <w:rPr>
                <w:rFonts w:ascii="Times New Roman" w:eastAsia="Times New Roman" w:hAnsi="Times New Roman" w:cs="Times New Roman"/>
                <w:sz w:val="20"/>
              </w:rPr>
            </w:pPr>
          </w:p>
        </w:tc>
      </w:tr>
      <w:tr w:rsidR="00B01EFE" w14:paraId="795DE25B" w14:textId="77777777">
        <w:trPr>
          <w:trHeight w:val="300"/>
        </w:trPr>
        <w:tc>
          <w:tcPr>
            <w:tcW w:w="1301" w:type="dxa"/>
            <w:tcBorders>
              <w:top w:val="nil"/>
              <w:left w:val="nil"/>
              <w:bottom w:val="nil"/>
              <w:right w:val="nil"/>
            </w:tcBorders>
            <w:shd w:val="clear" w:color="auto" w:fill="auto"/>
            <w:noWrap/>
            <w:vAlign w:val="bottom"/>
            <w:hideMark/>
          </w:tcPr>
          <w:p w14:paraId="795DE25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E25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25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25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25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25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25A" w14:textId="77777777" w:rsidR="009E2845" w:rsidRPr="00A35703" w:rsidRDefault="00027761">
            <w:pPr>
              <w:spacing w:after="0"/>
              <w:rPr>
                <w:rFonts w:ascii="Times New Roman" w:eastAsia="Times New Roman" w:hAnsi="Times New Roman" w:cs="Times New Roman"/>
                <w:sz w:val="20"/>
              </w:rPr>
            </w:pPr>
          </w:p>
        </w:tc>
      </w:tr>
      <w:tr w:rsidR="00B01EFE" w14:paraId="795DE262" w14:textId="77777777">
        <w:trPr>
          <w:trHeight w:val="300"/>
        </w:trPr>
        <w:tc>
          <w:tcPr>
            <w:tcW w:w="3218" w:type="dxa"/>
            <w:gridSpan w:val="2"/>
            <w:tcBorders>
              <w:top w:val="nil"/>
              <w:left w:val="nil"/>
              <w:bottom w:val="nil"/>
              <w:right w:val="nil"/>
            </w:tcBorders>
            <w:shd w:val="clear" w:color="auto" w:fill="auto"/>
            <w:noWrap/>
            <w:vAlign w:val="bottom"/>
            <w:hideMark/>
          </w:tcPr>
          <w:p w14:paraId="795DE25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 xml:space="preserve">ΕΝ. </w:t>
            </w:r>
            <w:r w:rsidRPr="00A35703">
              <w:rPr>
                <w:rFonts w:ascii="Calibri" w:eastAsia="Times New Roman" w:hAnsi="Calibri" w:cs="Times New Roman"/>
                <w:color w:val="000000"/>
                <w:sz w:val="22"/>
                <w:szCs w:val="22"/>
              </w:rPr>
              <w:t>ΚΕΝΤΡΩΩΝ:</w:t>
            </w:r>
          </w:p>
        </w:tc>
        <w:tc>
          <w:tcPr>
            <w:tcW w:w="2071" w:type="dxa"/>
            <w:tcBorders>
              <w:top w:val="nil"/>
              <w:left w:val="nil"/>
              <w:bottom w:val="nil"/>
              <w:right w:val="nil"/>
            </w:tcBorders>
            <w:shd w:val="clear" w:color="auto" w:fill="auto"/>
            <w:noWrap/>
            <w:vAlign w:val="bottom"/>
            <w:hideMark/>
          </w:tcPr>
          <w:p w14:paraId="795DE25D"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E25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25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26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261" w14:textId="77777777" w:rsidR="009E2845" w:rsidRPr="00A35703" w:rsidRDefault="00027761">
            <w:pPr>
              <w:spacing w:after="0"/>
              <w:rPr>
                <w:rFonts w:ascii="Times New Roman" w:eastAsia="Times New Roman" w:hAnsi="Times New Roman" w:cs="Times New Roman"/>
                <w:sz w:val="20"/>
              </w:rPr>
            </w:pPr>
          </w:p>
        </w:tc>
      </w:tr>
      <w:tr w:rsidR="00B01EFE" w14:paraId="795DE26A" w14:textId="77777777">
        <w:trPr>
          <w:trHeight w:val="300"/>
        </w:trPr>
        <w:tc>
          <w:tcPr>
            <w:tcW w:w="1301" w:type="dxa"/>
            <w:tcBorders>
              <w:top w:val="nil"/>
              <w:left w:val="nil"/>
              <w:bottom w:val="nil"/>
              <w:right w:val="nil"/>
            </w:tcBorders>
            <w:shd w:val="clear" w:color="auto" w:fill="auto"/>
            <w:noWrap/>
            <w:vAlign w:val="bottom"/>
            <w:hideMark/>
          </w:tcPr>
          <w:p w14:paraId="795DE263"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E264"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E26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266"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E267"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E26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269" w14:textId="77777777" w:rsidR="009E2845" w:rsidRPr="00A35703" w:rsidRDefault="00027761">
            <w:pPr>
              <w:spacing w:after="0"/>
              <w:rPr>
                <w:rFonts w:ascii="Times New Roman" w:eastAsia="Times New Roman" w:hAnsi="Times New Roman" w:cs="Times New Roman"/>
                <w:sz w:val="20"/>
              </w:rPr>
            </w:pPr>
          </w:p>
        </w:tc>
      </w:tr>
      <w:tr w:rsidR="00B01EFE" w14:paraId="795DE26E" w14:textId="77777777">
        <w:trPr>
          <w:trHeight w:val="300"/>
        </w:trPr>
        <w:tc>
          <w:tcPr>
            <w:tcW w:w="1301" w:type="dxa"/>
            <w:tcBorders>
              <w:top w:val="nil"/>
              <w:left w:val="nil"/>
              <w:bottom w:val="nil"/>
              <w:right w:val="nil"/>
            </w:tcBorders>
            <w:shd w:val="clear" w:color="auto" w:fill="auto"/>
            <w:noWrap/>
            <w:vAlign w:val="bottom"/>
            <w:hideMark/>
          </w:tcPr>
          <w:p w14:paraId="795DE26B"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E26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108 ως έχει   ΔΕΚΤΟ ΚΑΤΑ ΠΛΕΙΟΨΗΦΙΑ</w:t>
            </w:r>
          </w:p>
        </w:tc>
        <w:tc>
          <w:tcPr>
            <w:tcW w:w="1072" w:type="dxa"/>
            <w:tcBorders>
              <w:top w:val="nil"/>
              <w:left w:val="nil"/>
              <w:bottom w:val="nil"/>
              <w:right w:val="nil"/>
            </w:tcBorders>
            <w:shd w:val="clear" w:color="auto" w:fill="auto"/>
            <w:noWrap/>
            <w:vAlign w:val="bottom"/>
            <w:hideMark/>
          </w:tcPr>
          <w:p w14:paraId="795DE26D" w14:textId="77777777" w:rsidR="009E2845" w:rsidRPr="00A35703" w:rsidRDefault="00027761">
            <w:pPr>
              <w:spacing w:after="0"/>
              <w:rPr>
                <w:rFonts w:ascii="Calibri" w:eastAsia="Times New Roman" w:hAnsi="Calibri" w:cs="Times New Roman"/>
                <w:color w:val="000000"/>
                <w:sz w:val="22"/>
                <w:szCs w:val="22"/>
              </w:rPr>
            </w:pPr>
          </w:p>
        </w:tc>
      </w:tr>
      <w:tr w:rsidR="00B01EFE" w14:paraId="795DE276" w14:textId="77777777">
        <w:trPr>
          <w:trHeight w:val="300"/>
        </w:trPr>
        <w:tc>
          <w:tcPr>
            <w:tcW w:w="1301" w:type="dxa"/>
            <w:tcBorders>
              <w:top w:val="nil"/>
              <w:left w:val="nil"/>
              <w:bottom w:val="nil"/>
              <w:right w:val="nil"/>
            </w:tcBorders>
            <w:shd w:val="clear" w:color="auto" w:fill="auto"/>
            <w:noWrap/>
            <w:vAlign w:val="bottom"/>
            <w:hideMark/>
          </w:tcPr>
          <w:p w14:paraId="795DE26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E27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27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27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27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27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275" w14:textId="77777777" w:rsidR="009E2845" w:rsidRPr="00A35703" w:rsidRDefault="00027761">
            <w:pPr>
              <w:spacing w:after="0"/>
              <w:rPr>
                <w:rFonts w:ascii="Times New Roman" w:eastAsia="Times New Roman" w:hAnsi="Times New Roman" w:cs="Times New Roman"/>
                <w:sz w:val="20"/>
              </w:rPr>
            </w:pPr>
          </w:p>
        </w:tc>
      </w:tr>
      <w:tr w:rsidR="00B01EFE" w14:paraId="795DE27E" w14:textId="77777777">
        <w:trPr>
          <w:trHeight w:val="300"/>
        </w:trPr>
        <w:tc>
          <w:tcPr>
            <w:tcW w:w="1301" w:type="dxa"/>
            <w:tcBorders>
              <w:top w:val="nil"/>
              <w:left w:val="nil"/>
              <w:bottom w:val="nil"/>
              <w:right w:val="nil"/>
            </w:tcBorders>
            <w:shd w:val="clear" w:color="auto" w:fill="auto"/>
            <w:noWrap/>
            <w:vAlign w:val="bottom"/>
            <w:hideMark/>
          </w:tcPr>
          <w:p w14:paraId="795DE27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E27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27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27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E27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27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27D" w14:textId="77777777" w:rsidR="009E2845" w:rsidRPr="00A35703" w:rsidRDefault="00027761">
            <w:pPr>
              <w:spacing w:after="0"/>
              <w:rPr>
                <w:rFonts w:ascii="Times New Roman" w:eastAsia="Times New Roman" w:hAnsi="Times New Roman" w:cs="Times New Roman"/>
                <w:sz w:val="20"/>
              </w:rPr>
            </w:pPr>
          </w:p>
        </w:tc>
      </w:tr>
      <w:tr w:rsidR="00B01EFE" w14:paraId="795DE286" w14:textId="77777777">
        <w:trPr>
          <w:trHeight w:val="300"/>
        </w:trPr>
        <w:tc>
          <w:tcPr>
            <w:tcW w:w="1301" w:type="dxa"/>
            <w:tcBorders>
              <w:top w:val="nil"/>
              <w:left w:val="nil"/>
              <w:bottom w:val="nil"/>
              <w:right w:val="nil"/>
            </w:tcBorders>
            <w:shd w:val="clear" w:color="auto" w:fill="auto"/>
            <w:noWrap/>
            <w:vAlign w:val="bottom"/>
            <w:hideMark/>
          </w:tcPr>
          <w:p w14:paraId="795DE27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E28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28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28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28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28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285" w14:textId="77777777" w:rsidR="009E2845" w:rsidRPr="00A35703" w:rsidRDefault="00027761">
            <w:pPr>
              <w:spacing w:after="0"/>
              <w:rPr>
                <w:rFonts w:ascii="Times New Roman" w:eastAsia="Times New Roman" w:hAnsi="Times New Roman" w:cs="Times New Roman"/>
                <w:sz w:val="20"/>
              </w:rPr>
            </w:pPr>
          </w:p>
        </w:tc>
      </w:tr>
      <w:tr w:rsidR="00B01EFE" w14:paraId="795DE28E" w14:textId="77777777">
        <w:trPr>
          <w:trHeight w:val="300"/>
        </w:trPr>
        <w:tc>
          <w:tcPr>
            <w:tcW w:w="1301" w:type="dxa"/>
            <w:tcBorders>
              <w:top w:val="nil"/>
              <w:left w:val="nil"/>
              <w:bottom w:val="nil"/>
              <w:right w:val="nil"/>
            </w:tcBorders>
            <w:shd w:val="clear" w:color="auto" w:fill="auto"/>
            <w:noWrap/>
            <w:vAlign w:val="bottom"/>
            <w:hideMark/>
          </w:tcPr>
          <w:p w14:paraId="795DE28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E28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28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28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28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28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28D" w14:textId="77777777" w:rsidR="009E2845" w:rsidRPr="00A35703" w:rsidRDefault="00027761">
            <w:pPr>
              <w:spacing w:after="0"/>
              <w:rPr>
                <w:rFonts w:ascii="Times New Roman" w:eastAsia="Times New Roman" w:hAnsi="Times New Roman" w:cs="Times New Roman"/>
                <w:sz w:val="20"/>
              </w:rPr>
            </w:pPr>
          </w:p>
        </w:tc>
      </w:tr>
      <w:tr w:rsidR="00B01EFE" w14:paraId="795DE296" w14:textId="77777777">
        <w:trPr>
          <w:trHeight w:val="300"/>
        </w:trPr>
        <w:tc>
          <w:tcPr>
            <w:tcW w:w="1301" w:type="dxa"/>
            <w:tcBorders>
              <w:top w:val="nil"/>
              <w:left w:val="nil"/>
              <w:bottom w:val="nil"/>
              <w:right w:val="nil"/>
            </w:tcBorders>
            <w:shd w:val="clear" w:color="auto" w:fill="auto"/>
            <w:noWrap/>
            <w:vAlign w:val="bottom"/>
            <w:hideMark/>
          </w:tcPr>
          <w:p w14:paraId="795DE28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E29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29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29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29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29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295" w14:textId="77777777" w:rsidR="009E2845" w:rsidRPr="00A35703" w:rsidRDefault="00027761">
            <w:pPr>
              <w:spacing w:after="0"/>
              <w:rPr>
                <w:rFonts w:ascii="Times New Roman" w:eastAsia="Times New Roman" w:hAnsi="Times New Roman" w:cs="Times New Roman"/>
                <w:sz w:val="20"/>
              </w:rPr>
            </w:pPr>
          </w:p>
        </w:tc>
      </w:tr>
      <w:tr w:rsidR="00B01EFE" w14:paraId="795DE29E" w14:textId="77777777">
        <w:trPr>
          <w:trHeight w:val="300"/>
        </w:trPr>
        <w:tc>
          <w:tcPr>
            <w:tcW w:w="1301" w:type="dxa"/>
            <w:tcBorders>
              <w:top w:val="nil"/>
              <w:left w:val="nil"/>
              <w:bottom w:val="nil"/>
              <w:right w:val="nil"/>
            </w:tcBorders>
            <w:shd w:val="clear" w:color="auto" w:fill="auto"/>
            <w:noWrap/>
            <w:vAlign w:val="bottom"/>
            <w:hideMark/>
          </w:tcPr>
          <w:p w14:paraId="795DE29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E29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29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29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29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29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29D" w14:textId="77777777" w:rsidR="009E2845" w:rsidRPr="00A35703" w:rsidRDefault="00027761">
            <w:pPr>
              <w:spacing w:after="0"/>
              <w:rPr>
                <w:rFonts w:ascii="Times New Roman" w:eastAsia="Times New Roman" w:hAnsi="Times New Roman" w:cs="Times New Roman"/>
                <w:sz w:val="20"/>
              </w:rPr>
            </w:pPr>
          </w:p>
        </w:tc>
      </w:tr>
      <w:tr w:rsidR="00B01EFE" w14:paraId="795DE2A6" w14:textId="77777777">
        <w:trPr>
          <w:trHeight w:val="300"/>
        </w:trPr>
        <w:tc>
          <w:tcPr>
            <w:tcW w:w="1301" w:type="dxa"/>
            <w:tcBorders>
              <w:top w:val="nil"/>
              <w:left w:val="nil"/>
              <w:bottom w:val="nil"/>
              <w:right w:val="nil"/>
            </w:tcBorders>
            <w:shd w:val="clear" w:color="auto" w:fill="auto"/>
            <w:noWrap/>
            <w:vAlign w:val="bottom"/>
            <w:hideMark/>
          </w:tcPr>
          <w:p w14:paraId="795DE29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E2A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2A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2A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2A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2A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2A5" w14:textId="77777777" w:rsidR="009E2845" w:rsidRPr="00A35703" w:rsidRDefault="00027761">
            <w:pPr>
              <w:spacing w:after="0"/>
              <w:rPr>
                <w:rFonts w:ascii="Times New Roman" w:eastAsia="Times New Roman" w:hAnsi="Times New Roman" w:cs="Times New Roman"/>
                <w:sz w:val="20"/>
              </w:rPr>
            </w:pPr>
          </w:p>
        </w:tc>
      </w:tr>
      <w:tr w:rsidR="00B01EFE" w14:paraId="795DE2AD" w14:textId="77777777">
        <w:trPr>
          <w:trHeight w:val="300"/>
        </w:trPr>
        <w:tc>
          <w:tcPr>
            <w:tcW w:w="3218" w:type="dxa"/>
            <w:gridSpan w:val="2"/>
            <w:tcBorders>
              <w:top w:val="nil"/>
              <w:left w:val="nil"/>
              <w:bottom w:val="nil"/>
              <w:right w:val="nil"/>
            </w:tcBorders>
            <w:shd w:val="clear" w:color="auto" w:fill="auto"/>
            <w:noWrap/>
            <w:vAlign w:val="bottom"/>
            <w:hideMark/>
          </w:tcPr>
          <w:p w14:paraId="795DE2A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E2A8"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E2A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2A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2A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2AC" w14:textId="77777777" w:rsidR="009E2845" w:rsidRPr="00A35703" w:rsidRDefault="00027761">
            <w:pPr>
              <w:spacing w:after="0"/>
              <w:rPr>
                <w:rFonts w:ascii="Times New Roman" w:eastAsia="Times New Roman" w:hAnsi="Times New Roman" w:cs="Times New Roman"/>
                <w:sz w:val="20"/>
              </w:rPr>
            </w:pPr>
          </w:p>
        </w:tc>
      </w:tr>
      <w:tr w:rsidR="00B01EFE" w14:paraId="795DE2B5" w14:textId="77777777">
        <w:trPr>
          <w:trHeight w:val="300"/>
        </w:trPr>
        <w:tc>
          <w:tcPr>
            <w:tcW w:w="1301" w:type="dxa"/>
            <w:tcBorders>
              <w:top w:val="nil"/>
              <w:left w:val="nil"/>
              <w:bottom w:val="nil"/>
              <w:right w:val="nil"/>
            </w:tcBorders>
            <w:shd w:val="clear" w:color="auto" w:fill="auto"/>
            <w:noWrap/>
            <w:vAlign w:val="bottom"/>
            <w:hideMark/>
          </w:tcPr>
          <w:p w14:paraId="795DE2AE"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E2AF"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E2B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2B1"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E2B2"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E2B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2B4" w14:textId="77777777" w:rsidR="009E2845" w:rsidRPr="00A35703" w:rsidRDefault="00027761">
            <w:pPr>
              <w:spacing w:after="0"/>
              <w:rPr>
                <w:rFonts w:ascii="Times New Roman" w:eastAsia="Times New Roman" w:hAnsi="Times New Roman" w:cs="Times New Roman"/>
                <w:sz w:val="20"/>
              </w:rPr>
            </w:pPr>
          </w:p>
        </w:tc>
      </w:tr>
      <w:tr w:rsidR="00B01EFE" w14:paraId="795DE2B9" w14:textId="77777777">
        <w:trPr>
          <w:trHeight w:val="300"/>
        </w:trPr>
        <w:tc>
          <w:tcPr>
            <w:tcW w:w="1301" w:type="dxa"/>
            <w:tcBorders>
              <w:top w:val="nil"/>
              <w:left w:val="nil"/>
              <w:bottom w:val="nil"/>
              <w:right w:val="nil"/>
            </w:tcBorders>
            <w:shd w:val="clear" w:color="auto" w:fill="auto"/>
            <w:noWrap/>
            <w:vAlign w:val="bottom"/>
            <w:hideMark/>
          </w:tcPr>
          <w:p w14:paraId="795DE2B6"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E2B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 xml:space="preserve">Άρθρο 110 ως έχει   ΔΕΚΤΟ ΚΑΤΑ </w:t>
            </w:r>
            <w:r w:rsidRPr="00A35703">
              <w:rPr>
                <w:rFonts w:ascii="Calibri" w:eastAsia="Times New Roman" w:hAnsi="Calibri" w:cs="Times New Roman"/>
                <w:color w:val="000000"/>
                <w:sz w:val="22"/>
                <w:szCs w:val="22"/>
              </w:rPr>
              <w:t>ΠΛΕΙΟΨΗΦΙΑ</w:t>
            </w:r>
          </w:p>
        </w:tc>
        <w:tc>
          <w:tcPr>
            <w:tcW w:w="1072" w:type="dxa"/>
            <w:tcBorders>
              <w:top w:val="nil"/>
              <w:left w:val="nil"/>
              <w:bottom w:val="nil"/>
              <w:right w:val="nil"/>
            </w:tcBorders>
            <w:shd w:val="clear" w:color="auto" w:fill="auto"/>
            <w:noWrap/>
            <w:vAlign w:val="bottom"/>
            <w:hideMark/>
          </w:tcPr>
          <w:p w14:paraId="795DE2B8" w14:textId="77777777" w:rsidR="009E2845" w:rsidRPr="00A35703" w:rsidRDefault="00027761">
            <w:pPr>
              <w:spacing w:after="0"/>
              <w:rPr>
                <w:rFonts w:ascii="Calibri" w:eastAsia="Times New Roman" w:hAnsi="Calibri" w:cs="Times New Roman"/>
                <w:color w:val="000000"/>
                <w:sz w:val="22"/>
                <w:szCs w:val="22"/>
              </w:rPr>
            </w:pPr>
          </w:p>
        </w:tc>
      </w:tr>
      <w:tr w:rsidR="00B01EFE" w14:paraId="795DE2C1" w14:textId="77777777">
        <w:trPr>
          <w:trHeight w:val="300"/>
        </w:trPr>
        <w:tc>
          <w:tcPr>
            <w:tcW w:w="1301" w:type="dxa"/>
            <w:tcBorders>
              <w:top w:val="nil"/>
              <w:left w:val="nil"/>
              <w:bottom w:val="nil"/>
              <w:right w:val="nil"/>
            </w:tcBorders>
            <w:shd w:val="clear" w:color="auto" w:fill="auto"/>
            <w:noWrap/>
            <w:vAlign w:val="bottom"/>
            <w:hideMark/>
          </w:tcPr>
          <w:p w14:paraId="795DE2B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E2B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2B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2B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2B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2B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2C0" w14:textId="77777777" w:rsidR="009E2845" w:rsidRPr="00A35703" w:rsidRDefault="00027761">
            <w:pPr>
              <w:spacing w:after="0"/>
              <w:rPr>
                <w:rFonts w:ascii="Times New Roman" w:eastAsia="Times New Roman" w:hAnsi="Times New Roman" w:cs="Times New Roman"/>
                <w:sz w:val="20"/>
              </w:rPr>
            </w:pPr>
          </w:p>
        </w:tc>
      </w:tr>
      <w:tr w:rsidR="00B01EFE" w14:paraId="795DE2C9" w14:textId="77777777">
        <w:trPr>
          <w:trHeight w:val="300"/>
        </w:trPr>
        <w:tc>
          <w:tcPr>
            <w:tcW w:w="1301" w:type="dxa"/>
            <w:tcBorders>
              <w:top w:val="nil"/>
              <w:left w:val="nil"/>
              <w:bottom w:val="nil"/>
              <w:right w:val="nil"/>
            </w:tcBorders>
            <w:shd w:val="clear" w:color="auto" w:fill="auto"/>
            <w:noWrap/>
            <w:vAlign w:val="bottom"/>
            <w:hideMark/>
          </w:tcPr>
          <w:p w14:paraId="795DE2C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E2C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2C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2C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E2C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2C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2C8" w14:textId="77777777" w:rsidR="009E2845" w:rsidRPr="00A35703" w:rsidRDefault="00027761">
            <w:pPr>
              <w:spacing w:after="0"/>
              <w:rPr>
                <w:rFonts w:ascii="Times New Roman" w:eastAsia="Times New Roman" w:hAnsi="Times New Roman" w:cs="Times New Roman"/>
                <w:sz w:val="20"/>
              </w:rPr>
            </w:pPr>
          </w:p>
        </w:tc>
      </w:tr>
      <w:tr w:rsidR="00B01EFE" w14:paraId="795DE2D1" w14:textId="77777777">
        <w:trPr>
          <w:trHeight w:val="300"/>
        </w:trPr>
        <w:tc>
          <w:tcPr>
            <w:tcW w:w="1301" w:type="dxa"/>
            <w:tcBorders>
              <w:top w:val="nil"/>
              <w:left w:val="nil"/>
              <w:bottom w:val="nil"/>
              <w:right w:val="nil"/>
            </w:tcBorders>
            <w:shd w:val="clear" w:color="auto" w:fill="auto"/>
            <w:noWrap/>
            <w:vAlign w:val="bottom"/>
            <w:hideMark/>
          </w:tcPr>
          <w:p w14:paraId="795DE2C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E2C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2C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2C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2C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2C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2D0" w14:textId="77777777" w:rsidR="009E2845" w:rsidRPr="00A35703" w:rsidRDefault="00027761">
            <w:pPr>
              <w:spacing w:after="0"/>
              <w:rPr>
                <w:rFonts w:ascii="Times New Roman" w:eastAsia="Times New Roman" w:hAnsi="Times New Roman" w:cs="Times New Roman"/>
                <w:sz w:val="20"/>
              </w:rPr>
            </w:pPr>
          </w:p>
        </w:tc>
      </w:tr>
      <w:tr w:rsidR="00B01EFE" w14:paraId="795DE2D9" w14:textId="77777777">
        <w:trPr>
          <w:trHeight w:val="300"/>
        </w:trPr>
        <w:tc>
          <w:tcPr>
            <w:tcW w:w="1301" w:type="dxa"/>
            <w:tcBorders>
              <w:top w:val="nil"/>
              <w:left w:val="nil"/>
              <w:bottom w:val="nil"/>
              <w:right w:val="nil"/>
            </w:tcBorders>
            <w:shd w:val="clear" w:color="auto" w:fill="auto"/>
            <w:noWrap/>
            <w:vAlign w:val="bottom"/>
            <w:hideMark/>
          </w:tcPr>
          <w:p w14:paraId="795DE2D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E2D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2D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2D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2D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2D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2D8" w14:textId="77777777" w:rsidR="009E2845" w:rsidRPr="00A35703" w:rsidRDefault="00027761">
            <w:pPr>
              <w:spacing w:after="0"/>
              <w:rPr>
                <w:rFonts w:ascii="Times New Roman" w:eastAsia="Times New Roman" w:hAnsi="Times New Roman" w:cs="Times New Roman"/>
                <w:sz w:val="20"/>
              </w:rPr>
            </w:pPr>
          </w:p>
        </w:tc>
      </w:tr>
      <w:tr w:rsidR="00B01EFE" w14:paraId="795DE2E1" w14:textId="77777777">
        <w:trPr>
          <w:trHeight w:val="300"/>
        </w:trPr>
        <w:tc>
          <w:tcPr>
            <w:tcW w:w="1301" w:type="dxa"/>
            <w:tcBorders>
              <w:top w:val="nil"/>
              <w:left w:val="nil"/>
              <w:bottom w:val="nil"/>
              <w:right w:val="nil"/>
            </w:tcBorders>
            <w:shd w:val="clear" w:color="auto" w:fill="auto"/>
            <w:noWrap/>
            <w:vAlign w:val="bottom"/>
            <w:hideMark/>
          </w:tcPr>
          <w:p w14:paraId="795DE2D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E2D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2D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2D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E2D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2D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2E0" w14:textId="77777777" w:rsidR="009E2845" w:rsidRPr="00A35703" w:rsidRDefault="00027761">
            <w:pPr>
              <w:spacing w:after="0"/>
              <w:rPr>
                <w:rFonts w:ascii="Times New Roman" w:eastAsia="Times New Roman" w:hAnsi="Times New Roman" w:cs="Times New Roman"/>
                <w:sz w:val="20"/>
              </w:rPr>
            </w:pPr>
          </w:p>
        </w:tc>
      </w:tr>
      <w:tr w:rsidR="00B01EFE" w14:paraId="795DE2E9" w14:textId="77777777">
        <w:trPr>
          <w:trHeight w:val="300"/>
        </w:trPr>
        <w:tc>
          <w:tcPr>
            <w:tcW w:w="1301" w:type="dxa"/>
            <w:tcBorders>
              <w:top w:val="nil"/>
              <w:left w:val="nil"/>
              <w:bottom w:val="nil"/>
              <w:right w:val="nil"/>
            </w:tcBorders>
            <w:shd w:val="clear" w:color="auto" w:fill="auto"/>
            <w:noWrap/>
            <w:vAlign w:val="bottom"/>
            <w:hideMark/>
          </w:tcPr>
          <w:p w14:paraId="795DE2E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E2E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2E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2E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2E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2E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2E8" w14:textId="77777777" w:rsidR="009E2845" w:rsidRPr="00A35703" w:rsidRDefault="00027761">
            <w:pPr>
              <w:spacing w:after="0"/>
              <w:rPr>
                <w:rFonts w:ascii="Times New Roman" w:eastAsia="Times New Roman" w:hAnsi="Times New Roman" w:cs="Times New Roman"/>
                <w:sz w:val="20"/>
              </w:rPr>
            </w:pPr>
          </w:p>
        </w:tc>
      </w:tr>
      <w:tr w:rsidR="00B01EFE" w14:paraId="795DE2F1" w14:textId="77777777">
        <w:trPr>
          <w:trHeight w:val="300"/>
        </w:trPr>
        <w:tc>
          <w:tcPr>
            <w:tcW w:w="1301" w:type="dxa"/>
            <w:tcBorders>
              <w:top w:val="nil"/>
              <w:left w:val="nil"/>
              <w:bottom w:val="nil"/>
              <w:right w:val="nil"/>
            </w:tcBorders>
            <w:shd w:val="clear" w:color="auto" w:fill="auto"/>
            <w:noWrap/>
            <w:vAlign w:val="bottom"/>
            <w:hideMark/>
          </w:tcPr>
          <w:p w14:paraId="795DE2E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E2E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2E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2E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2E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2E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2F0" w14:textId="77777777" w:rsidR="009E2845" w:rsidRPr="00A35703" w:rsidRDefault="00027761">
            <w:pPr>
              <w:spacing w:after="0"/>
              <w:rPr>
                <w:rFonts w:ascii="Times New Roman" w:eastAsia="Times New Roman" w:hAnsi="Times New Roman" w:cs="Times New Roman"/>
                <w:sz w:val="20"/>
              </w:rPr>
            </w:pPr>
          </w:p>
        </w:tc>
      </w:tr>
      <w:tr w:rsidR="00B01EFE" w14:paraId="795DE2F8" w14:textId="77777777">
        <w:trPr>
          <w:trHeight w:val="300"/>
        </w:trPr>
        <w:tc>
          <w:tcPr>
            <w:tcW w:w="3218" w:type="dxa"/>
            <w:gridSpan w:val="2"/>
            <w:tcBorders>
              <w:top w:val="nil"/>
              <w:left w:val="nil"/>
              <w:bottom w:val="nil"/>
              <w:right w:val="nil"/>
            </w:tcBorders>
            <w:shd w:val="clear" w:color="auto" w:fill="auto"/>
            <w:noWrap/>
            <w:vAlign w:val="bottom"/>
            <w:hideMark/>
          </w:tcPr>
          <w:p w14:paraId="795DE2F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E2F3"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E2F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2F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2F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2F7" w14:textId="77777777" w:rsidR="009E2845" w:rsidRPr="00A35703" w:rsidRDefault="00027761">
            <w:pPr>
              <w:spacing w:after="0"/>
              <w:rPr>
                <w:rFonts w:ascii="Times New Roman" w:eastAsia="Times New Roman" w:hAnsi="Times New Roman" w:cs="Times New Roman"/>
                <w:sz w:val="20"/>
              </w:rPr>
            </w:pPr>
          </w:p>
        </w:tc>
      </w:tr>
      <w:tr w:rsidR="00B01EFE" w14:paraId="795DE300" w14:textId="77777777">
        <w:trPr>
          <w:trHeight w:val="300"/>
        </w:trPr>
        <w:tc>
          <w:tcPr>
            <w:tcW w:w="1301" w:type="dxa"/>
            <w:tcBorders>
              <w:top w:val="nil"/>
              <w:left w:val="nil"/>
              <w:bottom w:val="nil"/>
              <w:right w:val="nil"/>
            </w:tcBorders>
            <w:shd w:val="clear" w:color="auto" w:fill="auto"/>
            <w:noWrap/>
            <w:vAlign w:val="bottom"/>
            <w:hideMark/>
          </w:tcPr>
          <w:p w14:paraId="795DE2F9"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E2FA"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E2F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2FC"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E2FD"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E2F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2FF" w14:textId="77777777" w:rsidR="009E2845" w:rsidRPr="00A35703" w:rsidRDefault="00027761">
            <w:pPr>
              <w:spacing w:after="0"/>
              <w:rPr>
                <w:rFonts w:ascii="Times New Roman" w:eastAsia="Times New Roman" w:hAnsi="Times New Roman" w:cs="Times New Roman"/>
                <w:sz w:val="20"/>
              </w:rPr>
            </w:pPr>
          </w:p>
        </w:tc>
      </w:tr>
      <w:tr w:rsidR="00B01EFE" w14:paraId="795DE304" w14:textId="77777777">
        <w:trPr>
          <w:trHeight w:val="300"/>
        </w:trPr>
        <w:tc>
          <w:tcPr>
            <w:tcW w:w="1301" w:type="dxa"/>
            <w:tcBorders>
              <w:top w:val="nil"/>
              <w:left w:val="nil"/>
              <w:bottom w:val="nil"/>
              <w:right w:val="nil"/>
            </w:tcBorders>
            <w:shd w:val="clear" w:color="auto" w:fill="auto"/>
            <w:noWrap/>
            <w:vAlign w:val="bottom"/>
            <w:hideMark/>
          </w:tcPr>
          <w:p w14:paraId="795DE301"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E30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111 ως έχει   ΔΕΚΤΟ ΚΑΤΑ ΠΛΕΙΟΨΗΦΙΑ</w:t>
            </w:r>
          </w:p>
        </w:tc>
        <w:tc>
          <w:tcPr>
            <w:tcW w:w="1072" w:type="dxa"/>
            <w:tcBorders>
              <w:top w:val="nil"/>
              <w:left w:val="nil"/>
              <w:bottom w:val="nil"/>
              <w:right w:val="nil"/>
            </w:tcBorders>
            <w:shd w:val="clear" w:color="auto" w:fill="auto"/>
            <w:noWrap/>
            <w:vAlign w:val="bottom"/>
            <w:hideMark/>
          </w:tcPr>
          <w:p w14:paraId="795DE303" w14:textId="77777777" w:rsidR="009E2845" w:rsidRPr="00A35703" w:rsidRDefault="00027761">
            <w:pPr>
              <w:spacing w:after="0"/>
              <w:rPr>
                <w:rFonts w:ascii="Calibri" w:eastAsia="Times New Roman" w:hAnsi="Calibri" w:cs="Times New Roman"/>
                <w:color w:val="000000"/>
                <w:sz w:val="22"/>
                <w:szCs w:val="22"/>
              </w:rPr>
            </w:pPr>
          </w:p>
        </w:tc>
      </w:tr>
      <w:tr w:rsidR="00B01EFE" w14:paraId="795DE30C" w14:textId="77777777">
        <w:trPr>
          <w:trHeight w:val="300"/>
        </w:trPr>
        <w:tc>
          <w:tcPr>
            <w:tcW w:w="1301" w:type="dxa"/>
            <w:tcBorders>
              <w:top w:val="nil"/>
              <w:left w:val="nil"/>
              <w:bottom w:val="nil"/>
              <w:right w:val="nil"/>
            </w:tcBorders>
            <w:shd w:val="clear" w:color="auto" w:fill="auto"/>
            <w:noWrap/>
            <w:vAlign w:val="bottom"/>
            <w:hideMark/>
          </w:tcPr>
          <w:p w14:paraId="795DE30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E30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30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30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30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30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30B" w14:textId="77777777" w:rsidR="009E2845" w:rsidRPr="00A35703" w:rsidRDefault="00027761">
            <w:pPr>
              <w:spacing w:after="0"/>
              <w:rPr>
                <w:rFonts w:ascii="Times New Roman" w:eastAsia="Times New Roman" w:hAnsi="Times New Roman" w:cs="Times New Roman"/>
                <w:sz w:val="20"/>
              </w:rPr>
            </w:pPr>
          </w:p>
        </w:tc>
      </w:tr>
      <w:tr w:rsidR="00B01EFE" w14:paraId="795DE314" w14:textId="77777777">
        <w:trPr>
          <w:trHeight w:val="300"/>
        </w:trPr>
        <w:tc>
          <w:tcPr>
            <w:tcW w:w="1301" w:type="dxa"/>
            <w:tcBorders>
              <w:top w:val="nil"/>
              <w:left w:val="nil"/>
              <w:bottom w:val="nil"/>
              <w:right w:val="nil"/>
            </w:tcBorders>
            <w:shd w:val="clear" w:color="auto" w:fill="auto"/>
            <w:noWrap/>
            <w:vAlign w:val="bottom"/>
            <w:hideMark/>
          </w:tcPr>
          <w:p w14:paraId="795DE30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E30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30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31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31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31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313" w14:textId="77777777" w:rsidR="009E2845" w:rsidRPr="00A35703" w:rsidRDefault="00027761">
            <w:pPr>
              <w:spacing w:after="0"/>
              <w:rPr>
                <w:rFonts w:ascii="Times New Roman" w:eastAsia="Times New Roman" w:hAnsi="Times New Roman" w:cs="Times New Roman"/>
                <w:sz w:val="20"/>
              </w:rPr>
            </w:pPr>
          </w:p>
        </w:tc>
      </w:tr>
      <w:tr w:rsidR="00B01EFE" w14:paraId="795DE31C" w14:textId="77777777">
        <w:trPr>
          <w:trHeight w:val="300"/>
        </w:trPr>
        <w:tc>
          <w:tcPr>
            <w:tcW w:w="1301" w:type="dxa"/>
            <w:tcBorders>
              <w:top w:val="nil"/>
              <w:left w:val="nil"/>
              <w:bottom w:val="nil"/>
              <w:right w:val="nil"/>
            </w:tcBorders>
            <w:shd w:val="clear" w:color="auto" w:fill="auto"/>
            <w:noWrap/>
            <w:vAlign w:val="bottom"/>
            <w:hideMark/>
          </w:tcPr>
          <w:p w14:paraId="795DE31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E31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31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31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31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31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31B" w14:textId="77777777" w:rsidR="009E2845" w:rsidRPr="00A35703" w:rsidRDefault="00027761">
            <w:pPr>
              <w:spacing w:after="0"/>
              <w:rPr>
                <w:rFonts w:ascii="Times New Roman" w:eastAsia="Times New Roman" w:hAnsi="Times New Roman" w:cs="Times New Roman"/>
                <w:sz w:val="20"/>
              </w:rPr>
            </w:pPr>
          </w:p>
        </w:tc>
      </w:tr>
      <w:tr w:rsidR="00B01EFE" w14:paraId="795DE324" w14:textId="77777777">
        <w:trPr>
          <w:trHeight w:val="300"/>
        </w:trPr>
        <w:tc>
          <w:tcPr>
            <w:tcW w:w="1301" w:type="dxa"/>
            <w:tcBorders>
              <w:top w:val="nil"/>
              <w:left w:val="nil"/>
              <w:bottom w:val="nil"/>
              <w:right w:val="nil"/>
            </w:tcBorders>
            <w:shd w:val="clear" w:color="auto" w:fill="auto"/>
            <w:noWrap/>
            <w:vAlign w:val="bottom"/>
            <w:hideMark/>
          </w:tcPr>
          <w:p w14:paraId="795DE31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E31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31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32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32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32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323" w14:textId="77777777" w:rsidR="009E2845" w:rsidRPr="00A35703" w:rsidRDefault="00027761">
            <w:pPr>
              <w:spacing w:after="0"/>
              <w:rPr>
                <w:rFonts w:ascii="Times New Roman" w:eastAsia="Times New Roman" w:hAnsi="Times New Roman" w:cs="Times New Roman"/>
                <w:sz w:val="20"/>
              </w:rPr>
            </w:pPr>
          </w:p>
        </w:tc>
      </w:tr>
      <w:tr w:rsidR="00B01EFE" w14:paraId="795DE32C" w14:textId="77777777">
        <w:trPr>
          <w:trHeight w:val="300"/>
        </w:trPr>
        <w:tc>
          <w:tcPr>
            <w:tcW w:w="1301" w:type="dxa"/>
            <w:tcBorders>
              <w:top w:val="nil"/>
              <w:left w:val="nil"/>
              <w:bottom w:val="nil"/>
              <w:right w:val="nil"/>
            </w:tcBorders>
            <w:shd w:val="clear" w:color="auto" w:fill="auto"/>
            <w:noWrap/>
            <w:vAlign w:val="bottom"/>
            <w:hideMark/>
          </w:tcPr>
          <w:p w14:paraId="795DE32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E32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32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32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E32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32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32B" w14:textId="77777777" w:rsidR="009E2845" w:rsidRPr="00A35703" w:rsidRDefault="00027761">
            <w:pPr>
              <w:spacing w:after="0"/>
              <w:rPr>
                <w:rFonts w:ascii="Times New Roman" w:eastAsia="Times New Roman" w:hAnsi="Times New Roman" w:cs="Times New Roman"/>
                <w:sz w:val="20"/>
              </w:rPr>
            </w:pPr>
          </w:p>
        </w:tc>
      </w:tr>
      <w:tr w:rsidR="00B01EFE" w14:paraId="795DE334" w14:textId="77777777">
        <w:trPr>
          <w:trHeight w:val="300"/>
        </w:trPr>
        <w:tc>
          <w:tcPr>
            <w:tcW w:w="1301" w:type="dxa"/>
            <w:tcBorders>
              <w:top w:val="nil"/>
              <w:left w:val="nil"/>
              <w:bottom w:val="nil"/>
              <w:right w:val="nil"/>
            </w:tcBorders>
            <w:shd w:val="clear" w:color="auto" w:fill="auto"/>
            <w:noWrap/>
            <w:vAlign w:val="bottom"/>
            <w:hideMark/>
          </w:tcPr>
          <w:p w14:paraId="795DE32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E32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32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33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33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33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333" w14:textId="77777777" w:rsidR="009E2845" w:rsidRPr="00A35703" w:rsidRDefault="00027761">
            <w:pPr>
              <w:spacing w:after="0"/>
              <w:rPr>
                <w:rFonts w:ascii="Times New Roman" w:eastAsia="Times New Roman" w:hAnsi="Times New Roman" w:cs="Times New Roman"/>
                <w:sz w:val="20"/>
              </w:rPr>
            </w:pPr>
          </w:p>
        </w:tc>
      </w:tr>
      <w:tr w:rsidR="00B01EFE" w14:paraId="795DE33C" w14:textId="77777777">
        <w:trPr>
          <w:trHeight w:val="300"/>
        </w:trPr>
        <w:tc>
          <w:tcPr>
            <w:tcW w:w="1301" w:type="dxa"/>
            <w:tcBorders>
              <w:top w:val="nil"/>
              <w:left w:val="nil"/>
              <w:bottom w:val="nil"/>
              <w:right w:val="nil"/>
            </w:tcBorders>
            <w:shd w:val="clear" w:color="auto" w:fill="auto"/>
            <w:noWrap/>
            <w:vAlign w:val="bottom"/>
            <w:hideMark/>
          </w:tcPr>
          <w:p w14:paraId="795DE33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E33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33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33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33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33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33B" w14:textId="77777777" w:rsidR="009E2845" w:rsidRPr="00A35703" w:rsidRDefault="00027761">
            <w:pPr>
              <w:spacing w:after="0"/>
              <w:rPr>
                <w:rFonts w:ascii="Times New Roman" w:eastAsia="Times New Roman" w:hAnsi="Times New Roman" w:cs="Times New Roman"/>
                <w:sz w:val="20"/>
              </w:rPr>
            </w:pPr>
          </w:p>
        </w:tc>
      </w:tr>
      <w:tr w:rsidR="00B01EFE" w14:paraId="795DE343" w14:textId="77777777">
        <w:trPr>
          <w:trHeight w:val="300"/>
        </w:trPr>
        <w:tc>
          <w:tcPr>
            <w:tcW w:w="3218" w:type="dxa"/>
            <w:gridSpan w:val="2"/>
            <w:tcBorders>
              <w:top w:val="nil"/>
              <w:left w:val="nil"/>
              <w:bottom w:val="nil"/>
              <w:right w:val="nil"/>
            </w:tcBorders>
            <w:shd w:val="clear" w:color="auto" w:fill="auto"/>
            <w:noWrap/>
            <w:vAlign w:val="bottom"/>
            <w:hideMark/>
          </w:tcPr>
          <w:p w14:paraId="795DE33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E33E"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E33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34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34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342" w14:textId="77777777" w:rsidR="009E2845" w:rsidRPr="00A35703" w:rsidRDefault="00027761">
            <w:pPr>
              <w:spacing w:after="0"/>
              <w:rPr>
                <w:rFonts w:ascii="Times New Roman" w:eastAsia="Times New Roman" w:hAnsi="Times New Roman" w:cs="Times New Roman"/>
                <w:sz w:val="20"/>
              </w:rPr>
            </w:pPr>
          </w:p>
        </w:tc>
      </w:tr>
      <w:tr w:rsidR="00B01EFE" w14:paraId="795DE34B" w14:textId="77777777">
        <w:trPr>
          <w:trHeight w:val="300"/>
        </w:trPr>
        <w:tc>
          <w:tcPr>
            <w:tcW w:w="1301" w:type="dxa"/>
            <w:tcBorders>
              <w:top w:val="nil"/>
              <w:left w:val="nil"/>
              <w:bottom w:val="nil"/>
              <w:right w:val="nil"/>
            </w:tcBorders>
            <w:shd w:val="clear" w:color="auto" w:fill="auto"/>
            <w:noWrap/>
            <w:vAlign w:val="bottom"/>
            <w:hideMark/>
          </w:tcPr>
          <w:p w14:paraId="795DE344"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E345"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E34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347"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E348"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E34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34A" w14:textId="77777777" w:rsidR="009E2845" w:rsidRPr="00A35703" w:rsidRDefault="00027761">
            <w:pPr>
              <w:spacing w:after="0"/>
              <w:rPr>
                <w:rFonts w:ascii="Times New Roman" w:eastAsia="Times New Roman" w:hAnsi="Times New Roman" w:cs="Times New Roman"/>
                <w:sz w:val="20"/>
              </w:rPr>
            </w:pPr>
          </w:p>
        </w:tc>
      </w:tr>
      <w:tr w:rsidR="00B01EFE" w14:paraId="795DE34F" w14:textId="77777777">
        <w:trPr>
          <w:trHeight w:val="300"/>
        </w:trPr>
        <w:tc>
          <w:tcPr>
            <w:tcW w:w="1301" w:type="dxa"/>
            <w:tcBorders>
              <w:top w:val="nil"/>
              <w:left w:val="nil"/>
              <w:bottom w:val="nil"/>
              <w:right w:val="nil"/>
            </w:tcBorders>
            <w:shd w:val="clear" w:color="auto" w:fill="auto"/>
            <w:noWrap/>
            <w:vAlign w:val="bottom"/>
            <w:hideMark/>
          </w:tcPr>
          <w:p w14:paraId="795DE34C"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E34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112 ως έχει   ΔΕΚΤΟ ΚΑΤΑ ΠΛΕΙΟΨΗΦΙΑ</w:t>
            </w:r>
          </w:p>
        </w:tc>
        <w:tc>
          <w:tcPr>
            <w:tcW w:w="1072" w:type="dxa"/>
            <w:tcBorders>
              <w:top w:val="nil"/>
              <w:left w:val="nil"/>
              <w:bottom w:val="nil"/>
              <w:right w:val="nil"/>
            </w:tcBorders>
            <w:shd w:val="clear" w:color="auto" w:fill="auto"/>
            <w:noWrap/>
            <w:vAlign w:val="bottom"/>
            <w:hideMark/>
          </w:tcPr>
          <w:p w14:paraId="795DE34E" w14:textId="77777777" w:rsidR="009E2845" w:rsidRPr="00A35703" w:rsidRDefault="00027761">
            <w:pPr>
              <w:spacing w:after="0"/>
              <w:rPr>
                <w:rFonts w:ascii="Calibri" w:eastAsia="Times New Roman" w:hAnsi="Calibri" w:cs="Times New Roman"/>
                <w:color w:val="000000"/>
                <w:sz w:val="22"/>
                <w:szCs w:val="22"/>
              </w:rPr>
            </w:pPr>
          </w:p>
        </w:tc>
      </w:tr>
      <w:tr w:rsidR="00B01EFE" w14:paraId="795DE357" w14:textId="77777777">
        <w:trPr>
          <w:trHeight w:val="300"/>
        </w:trPr>
        <w:tc>
          <w:tcPr>
            <w:tcW w:w="1301" w:type="dxa"/>
            <w:tcBorders>
              <w:top w:val="nil"/>
              <w:left w:val="nil"/>
              <w:bottom w:val="nil"/>
              <w:right w:val="nil"/>
            </w:tcBorders>
            <w:shd w:val="clear" w:color="auto" w:fill="auto"/>
            <w:noWrap/>
            <w:vAlign w:val="bottom"/>
            <w:hideMark/>
          </w:tcPr>
          <w:p w14:paraId="795DE35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E35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35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35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35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35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356" w14:textId="77777777" w:rsidR="009E2845" w:rsidRPr="00A35703" w:rsidRDefault="00027761">
            <w:pPr>
              <w:spacing w:after="0"/>
              <w:rPr>
                <w:rFonts w:ascii="Times New Roman" w:eastAsia="Times New Roman" w:hAnsi="Times New Roman" w:cs="Times New Roman"/>
                <w:sz w:val="20"/>
              </w:rPr>
            </w:pPr>
          </w:p>
        </w:tc>
      </w:tr>
      <w:tr w:rsidR="00B01EFE" w14:paraId="795DE35F" w14:textId="77777777">
        <w:trPr>
          <w:trHeight w:val="300"/>
        </w:trPr>
        <w:tc>
          <w:tcPr>
            <w:tcW w:w="1301" w:type="dxa"/>
            <w:tcBorders>
              <w:top w:val="nil"/>
              <w:left w:val="nil"/>
              <w:bottom w:val="nil"/>
              <w:right w:val="nil"/>
            </w:tcBorders>
            <w:shd w:val="clear" w:color="auto" w:fill="auto"/>
            <w:noWrap/>
            <w:vAlign w:val="bottom"/>
            <w:hideMark/>
          </w:tcPr>
          <w:p w14:paraId="795DE35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E35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35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35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E35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35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35E" w14:textId="77777777" w:rsidR="009E2845" w:rsidRPr="00A35703" w:rsidRDefault="00027761">
            <w:pPr>
              <w:spacing w:after="0"/>
              <w:rPr>
                <w:rFonts w:ascii="Times New Roman" w:eastAsia="Times New Roman" w:hAnsi="Times New Roman" w:cs="Times New Roman"/>
                <w:sz w:val="20"/>
              </w:rPr>
            </w:pPr>
          </w:p>
        </w:tc>
      </w:tr>
      <w:tr w:rsidR="00B01EFE" w14:paraId="795DE367" w14:textId="77777777">
        <w:trPr>
          <w:trHeight w:val="300"/>
        </w:trPr>
        <w:tc>
          <w:tcPr>
            <w:tcW w:w="1301" w:type="dxa"/>
            <w:tcBorders>
              <w:top w:val="nil"/>
              <w:left w:val="nil"/>
              <w:bottom w:val="nil"/>
              <w:right w:val="nil"/>
            </w:tcBorders>
            <w:shd w:val="clear" w:color="auto" w:fill="auto"/>
            <w:noWrap/>
            <w:vAlign w:val="bottom"/>
            <w:hideMark/>
          </w:tcPr>
          <w:p w14:paraId="795DE36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E36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36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36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36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36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366" w14:textId="77777777" w:rsidR="009E2845" w:rsidRPr="00A35703" w:rsidRDefault="00027761">
            <w:pPr>
              <w:spacing w:after="0"/>
              <w:rPr>
                <w:rFonts w:ascii="Times New Roman" w:eastAsia="Times New Roman" w:hAnsi="Times New Roman" w:cs="Times New Roman"/>
                <w:sz w:val="20"/>
              </w:rPr>
            </w:pPr>
          </w:p>
        </w:tc>
      </w:tr>
      <w:tr w:rsidR="00B01EFE" w14:paraId="795DE36F" w14:textId="77777777">
        <w:trPr>
          <w:trHeight w:val="300"/>
        </w:trPr>
        <w:tc>
          <w:tcPr>
            <w:tcW w:w="1301" w:type="dxa"/>
            <w:tcBorders>
              <w:top w:val="nil"/>
              <w:left w:val="nil"/>
              <w:bottom w:val="nil"/>
              <w:right w:val="nil"/>
            </w:tcBorders>
            <w:shd w:val="clear" w:color="auto" w:fill="auto"/>
            <w:noWrap/>
            <w:vAlign w:val="bottom"/>
            <w:hideMark/>
          </w:tcPr>
          <w:p w14:paraId="795DE36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E36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36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36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36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36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36E" w14:textId="77777777" w:rsidR="009E2845" w:rsidRPr="00A35703" w:rsidRDefault="00027761">
            <w:pPr>
              <w:spacing w:after="0"/>
              <w:rPr>
                <w:rFonts w:ascii="Times New Roman" w:eastAsia="Times New Roman" w:hAnsi="Times New Roman" w:cs="Times New Roman"/>
                <w:sz w:val="20"/>
              </w:rPr>
            </w:pPr>
          </w:p>
        </w:tc>
      </w:tr>
      <w:tr w:rsidR="00B01EFE" w14:paraId="795DE377" w14:textId="77777777">
        <w:trPr>
          <w:trHeight w:val="300"/>
        </w:trPr>
        <w:tc>
          <w:tcPr>
            <w:tcW w:w="1301" w:type="dxa"/>
            <w:tcBorders>
              <w:top w:val="nil"/>
              <w:left w:val="nil"/>
              <w:bottom w:val="nil"/>
              <w:right w:val="nil"/>
            </w:tcBorders>
            <w:shd w:val="clear" w:color="auto" w:fill="auto"/>
            <w:noWrap/>
            <w:vAlign w:val="bottom"/>
            <w:hideMark/>
          </w:tcPr>
          <w:p w14:paraId="795DE37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E37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37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37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37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37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376" w14:textId="77777777" w:rsidR="009E2845" w:rsidRPr="00A35703" w:rsidRDefault="00027761">
            <w:pPr>
              <w:spacing w:after="0"/>
              <w:rPr>
                <w:rFonts w:ascii="Times New Roman" w:eastAsia="Times New Roman" w:hAnsi="Times New Roman" w:cs="Times New Roman"/>
                <w:sz w:val="20"/>
              </w:rPr>
            </w:pPr>
          </w:p>
        </w:tc>
      </w:tr>
      <w:tr w:rsidR="00B01EFE" w14:paraId="795DE37F" w14:textId="77777777">
        <w:trPr>
          <w:trHeight w:val="300"/>
        </w:trPr>
        <w:tc>
          <w:tcPr>
            <w:tcW w:w="1301" w:type="dxa"/>
            <w:tcBorders>
              <w:top w:val="nil"/>
              <w:left w:val="nil"/>
              <w:bottom w:val="nil"/>
              <w:right w:val="nil"/>
            </w:tcBorders>
            <w:shd w:val="clear" w:color="auto" w:fill="auto"/>
            <w:noWrap/>
            <w:vAlign w:val="bottom"/>
            <w:hideMark/>
          </w:tcPr>
          <w:p w14:paraId="795DE37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E37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37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37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37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37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37E" w14:textId="77777777" w:rsidR="009E2845" w:rsidRPr="00A35703" w:rsidRDefault="00027761">
            <w:pPr>
              <w:spacing w:after="0"/>
              <w:rPr>
                <w:rFonts w:ascii="Times New Roman" w:eastAsia="Times New Roman" w:hAnsi="Times New Roman" w:cs="Times New Roman"/>
                <w:sz w:val="20"/>
              </w:rPr>
            </w:pPr>
          </w:p>
        </w:tc>
      </w:tr>
      <w:tr w:rsidR="00B01EFE" w14:paraId="795DE387" w14:textId="77777777">
        <w:trPr>
          <w:trHeight w:val="300"/>
        </w:trPr>
        <w:tc>
          <w:tcPr>
            <w:tcW w:w="1301" w:type="dxa"/>
            <w:tcBorders>
              <w:top w:val="nil"/>
              <w:left w:val="nil"/>
              <w:bottom w:val="nil"/>
              <w:right w:val="nil"/>
            </w:tcBorders>
            <w:shd w:val="clear" w:color="auto" w:fill="auto"/>
            <w:noWrap/>
            <w:vAlign w:val="bottom"/>
            <w:hideMark/>
          </w:tcPr>
          <w:p w14:paraId="795DE38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E38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38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38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38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38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386" w14:textId="77777777" w:rsidR="009E2845" w:rsidRPr="00A35703" w:rsidRDefault="00027761">
            <w:pPr>
              <w:spacing w:after="0"/>
              <w:rPr>
                <w:rFonts w:ascii="Times New Roman" w:eastAsia="Times New Roman" w:hAnsi="Times New Roman" w:cs="Times New Roman"/>
                <w:sz w:val="20"/>
              </w:rPr>
            </w:pPr>
          </w:p>
        </w:tc>
      </w:tr>
      <w:tr w:rsidR="00B01EFE" w14:paraId="795DE38E" w14:textId="77777777">
        <w:trPr>
          <w:trHeight w:val="300"/>
        </w:trPr>
        <w:tc>
          <w:tcPr>
            <w:tcW w:w="3218" w:type="dxa"/>
            <w:gridSpan w:val="2"/>
            <w:tcBorders>
              <w:top w:val="nil"/>
              <w:left w:val="nil"/>
              <w:bottom w:val="nil"/>
              <w:right w:val="nil"/>
            </w:tcBorders>
            <w:shd w:val="clear" w:color="auto" w:fill="auto"/>
            <w:noWrap/>
            <w:vAlign w:val="bottom"/>
            <w:hideMark/>
          </w:tcPr>
          <w:p w14:paraId="795DE38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E389"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E38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38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38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38D" w14:textId="77777777" w:rsidR="009E2845" w:rsidRPr="00A35703" w:rsidRDefault="00027761">
            <w:pPr>
              <w:spacing w:after="0"/>
              <w:rPr>
                <w:rFonts w:ascii="Times New Roman" w:eastAsia="Times New Roman" w:hAnsi="Times New Roman" w:cs="Times New Roman"/>
                <w:sz w:val="20"/>
              </w:rPr>
            </w:pPr>
          </w:p>
        </w:tc>
      </w:tr>
      <w:tr w:rsidR="00B01EFE" w14:paraId="795DE396" w14:textId="77777777">
        <w:trPr>
          <w:trHeight w:val="300"/>
        </w:trPr>
        <w:tc>
          <w:tcPr>
            <w:tcW w:w="1301" w:type="dxa"/>
            <w:tcBorders>
              <w:top w:val="nil"/>
              <w:left w:val="nil"/>
              <w:bottom w:val="nil"/>
              <w:right w:val="nil"/>
            </w:tcBorders>
            <w:shd w:val="clear" w:color="auto" w:fill="auto"/>
            <w:noWrap/>
            <w:vAlign w:val="bottom"/>
            <w:hideMark/>
          </w:tcPr>
          <w:p w14:paraId="795DE38F"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E390"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E39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392"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E393"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E39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395" w14:textId="77777777" w:rsidR="009E2845" w:rsidRPr="00A35703" w:rsidRDefault="00027761">
            <w:pPr>
              <w:spacing w:after="0"/>
              <w:rPr>
                <w:rFonts w:ascii="Times New Roman" w:eastAsia="Times New Roman" w:hAnsi="Times New Roman" w:cs="Times New Roman"/>
                <w:sz w:val="20"/>
              </w:rPr>
            </w:pPr>
          </w:p>
        </w:tc>
      </w:tr>
      <w:tr w:rsidR="00B01EFE" w14:paraId="795DE39A" w14:textId="77777777">
        <w:trPr>
          <w:trHeight w:val="300"/>
        </w:trPr>
        <w:tc>
          <w:tcPr>
            <w:tcW w:w="1301" w:type="dxa"/>
            <w:tcBorders>
              <w:top w:val="nil"/>
              <w:left w:val="nil"/>
              <w:bottom w:val="nil"/>
              <w:right w:val="nil"/>
            </w:tcBorders>
            <w:shd w:val="clear" w:color="auto" w:fill="auto"/>
            <w:noWrap/>
            <w:vAlign w:val="bottom"/>
            <w:hideMark/>
          </w:tcPr>
          <w:p w14:paraId="795DE397"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E39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113 ως έχει   ΔΕΚΤΟ ΚΑΤΑ ΠΛΕΙΟΨΗΦΙΑ</w:t>
            </w:r>
          </w:p>
        </w:tc>
        <w:tc>
          <w:tcPr>
            <w:tcW w:w="1072" w:type="dxa"/>
            <w:tcBorders>
              <w:top w:val="nil"/>
              <w:left w:val="nil"/>
              <w:bottom w:val="nil"/>
              <w:right w:val="nil"/>
            </w:tcBorders>
            <w:shd w:val="clear" w:color="auto" w:fill="auto"/>
            <w:noWrap/>
            <w:vAlign w:val="bottom"/>
            <w:hideMark/>
          </w:tcPr>
          <w:p w14:paraId="795DE399" w14:textId="77777777" w:rsidR="009E2845" w:rsidRPr="00A35703" w:rsidRDefault="00027761">
            <w:pPr>
              <w:spacing w:after="0"/>
              <w:rPr>
                <w:rFonts w:ascii="Calibri" w:eastAsia="Times New Roman" w:hAnsi="Calibri" w:cs="Times New Roman"/>
                <w:color w:val="000000"/>
                <w:sz w:val="22"/>
                <w:szCs w:val="22"/>
              </w:rPr>
            </w:pPr>
          </w:p>
        </w:tc>
      </w:tr>
      <w:tr w:rsidR="00B01EFE" w14:paraId="795DE3A2" w14:textId="77777777">
        <w:trPr>
          <w:trHeight w:val="300"/>
        </w:trPr>
        <w:tc>
          <w:tcPr>
            <w:tcW w:w="1301" w:type="dxa"/>
            <w:tcBorders>
              <w:top w:val="nil"/>
              <w:left w:val="nil"/>
              <w:bottom w:val="nil"/>
              <w:right w:val="nil"/>
            </w:tcBorders>
            <w:shd w:val="clear" w:color="auto" w:fill="auto"/>
            <w:noWrap/>
            <w:vAlign w:val="bottom"/>
            <w:hideMark/>
          </w:tcPr>
          <w:p w14:paraId="795DE39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E39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39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39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39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3A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3A1" w14:textId="77777777" w:rsidR="009E2845" w:rsidRPr="00A35703" w:rsidRDefault="00027761">
            <w:pPr>
              <w:spacing w:after="0"/>
              <w:rPr>
                <w:rFonts w:ascii="Times New Roman" w:eastAsia="Times New Roman" w:hAnsi="Times New Roman" w:cs="Times New Roman"/>
                <w:sz w:val="20"/>
              </w:rPr>
            </w:pPr>
          </w:p>
        </w:tc>
      </w:tr>
      <w:tr w:rsidR="00B01EFE" w14:paraId="795DE3AA" w14:textId="77777777">
        <w:trPr>
          <w:trHeight w:val="300"/>
        </w:trPr>
        <w:tc>
          <w:tcPr>
            <w:tcW w:w="1301" w:type="dxa"/>
            <w:tcBorders>
              <w:top w:val="nil"/>
              <w:left w:val="nil"/>
              <w:bottom w:val="nil"/>
              <w:right w:val="nil"/>
            </w:tcBorders>
            <w:shd w:val="clear" w:color="auto" w:fill="auto"/>
            <w:noWrap/>
            <w:vAlign w:val="bottom"/>
            <w:hideMark/>
          </w:tcPr>
          <w:p w14:paraId="795DE3A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E3A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3A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3A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3A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3A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3A9" w14:textId="77777777" w:rsidR="009E2845" w:rsidRPr="00A35703" w:rsidRDefault="00027761">
            <w:pPr>
              <w:spacing w:after="0"/>
              <w:rPr>
                <w:rFonts w:ascii="Times New Roman" w:eastAsia="Times New Roman" w:hAnsi="Times New Roman" w:cs="Times New Roman"/>
                <w:sz w:val="20"/>
              </w:rPr>
            </w:pPr>
          </w:p>
        </w:tc>
      </w:tr>
      <w:tr w:rsidR="00B01EFE" w14:paraId="795DE3B2" w14:textId="77777777">
        <w:trPr>
          <w:trHeight w:val="300"/>
        </w:trPr>
        <w:tc>
          <w:tcPr>
            <w:tcW w:w="1301" w:type="dxa"/>
            <w:tcBorders>
              <w:top w:val="nil"/>
              <w:left w:val="nil"/>
              <w:bottom w:val="nil"/>
              <w:right w:val="nil"/>
            </w:tcBorders>
            <w:shd w:val="clear" w:color="auto" w:fill="auto"/>
            <w:noWrap/>
            <w:vAlign w:val="bottom"/>
            <w:hideMark/>
          </w:tcPr>
          <w:p w14:paraId="795DE3A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E3A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3A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3A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3A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3B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3B1" w14:textId="77777777" w:rsidR="009E2845" w:rsidRPr="00A35703" w:rsidRDefault="00027761">
            <w:pPr>
              <w:spacing w:after="0"/>
              <w:rPr>
                <w:rFonts w:ascii="Times New Roman" w:eastAsia="Times New Roman" w:hAnsi="Times New Roman" w:cs="Times New Roman"/>
                <w:sz w:val="20"/>
              </w:rPr>
            </w:pPr>
          </w:p>
        </w:tc>
      </w:tr>
      <w:tr w:rsidR="00B01EFE" w14:paraId="795DE3BA" w14:textId="77777777">
        <w:trPr>
          <w:trHeight w:val="300"/>
        </w:trPr>
        <w:tc>
          <w:tcPr>
            <w:tcW w:w="1301" w:type="dxa"/>
            <w:tcBorders>
              <w:top w:val="nil"/>
              <w:left w:val="nil"/>
              <w:bottom w:val="nil"/>
              <w:right w:val="nil"/>
            </w:tcBorders>
            <w:shd w:val="clear" w:color="auto" w:fill="auto"/>
            <w:noWrap/>
            <w:vAlign w:val="bottom"/>
            <w:hideMark/>
          </w:tcPr>
          <w:p w14:paraId="795DE3B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E3B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3B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3B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3B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3B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3B9" w14:textId="77777777" w:rsidR="009E2845" w:rsidRPr="00A35703" w:rsidRDefault="00027761">
            <w:pPr>
              <w:spacing w:after="0"/>
              <w:rPr>
                <w:rFonts w:ascii="Times New Roman" w:eastAsia="Times New Roman" w:hAnsi="Times New Roman" w:cs="Times New Roman"/>
                <w:sz w:val="20"/>
              </w:rPr>
            </w:pPr>
          </w:p>
        </w:tc>
      </w:tr>
      <w:tr w:rsidR="00B01EFE" w14:paraId="795DE3C2" w14:textId="77777777">
        <w:trPr>
          <w:trHeight w:val="300"/>
        </w:trPr>
        <w:tc>
          <w:tcPr>
            <w:tcW w:w="1301" w:type="dxa"/>
            <w:tcBorders>
              <w:top w:val="nil"/>
              <w:left w:val="nil"/>
              <w:bottom w:val="nil"/>
              <w:right w:val="nil"/>
            </w:tcBorders>
            <w:shd w:val="clear" w:color="auto" w:fill="auto"/>
            <w:noWrap/>
            <w:vAlign w:val="bottom"/>
            <w:hideMark/>
          </w:tcPr>
          <w:p w14:paraId="795DE3B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E3B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3B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3B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3B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3C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3C1" w14:textId="77777777" w:rsidR="009E2845" w:rsidRPr="00A35703" w:rsidRDefault="00027761">
            <w:pPr>
              <w:spacing w:after="0"/>
              <w:rPr>
                <w:rFonts w:ascii="Times New Roman" w:eastAsia="Times New Roman" w:hAnsi="Times New Roman" w:cs="Times New Roman"/>
                <w:sz w:val="20"/>
              </w:rPr>
            </w:pPr>
          </w:p>
        </w:tc>
      </w:tr>
      <w:tr w:rsidR="00B01EFE" w14:paraId="795DE3CA" w14:textId="77777777">
        <w:trPr>
          <w:trHeight w:val="300"/>
        </w:trPr>
        <w:tc>
          <w:tcPr>
            <w:tcW w:w="1301" w:type="dxa"/>
            <w:tcBorders>
              <w:top w:val="nil"/>
              <w:left w:val="nil"/>
              <w:bottom w:val="nil"/>
              <w:right w:val="nil"/>
            </w:tcBorders>
            <w:shd w:val="clear" w:color="auto" w:fill="auto"/>
            <w:noWrap/>
            <w:vAlign w:val="bottom"/>
            <w:hideMark/>
          </w:tcPr>
          <w:p w14:paraId="795DE3C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E3C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3C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3C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3C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3C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3C9" w14:textId="77777777" w:rsidR="009E2845" w:rsidRPr="00A35703" w:rsidRDefault="00027761">
            <w:pPr>
              <w:spacing w:after="0"/>
              <w:rPr>
                <w:rFonts w:ascii="Times New Roman" w:eastAsia="Times New Roman" w:hAnsi="Times New Roman" w:cs="Times New Roman"/>
                <w:sz w:val="20"/>
              </w:rPr>
            </w:pPr>
          </w:p>
        </w:tc>
      </w:tr>
      <w:tr w:rsidR="00B01EFE" w14:paraId="795DE3D2" w14:textId="77777777">
        <w:trPr>
          <w:trHeight w:val="300"/>
        </w:trPr>
        <w:tc>
          <w:tcPr>
            <w:tcW w:w="1301" w:type="dxa"/>
            <w:tcBorders>
              <w:top w:val="nil"/>
              <w:left w:val="nil"/>
              <w:bottom w:val="nil"/>
              <w:right w:val="nil"/>
            </w:tcBorders>
            <w:shd w:val="clear" w:color="auto" w:fill="auto"/>
            <w:noWrap/>
            <w:vAlign w:val="bottom"/>
            <w:hideMark/>
          </w:tcPr>
          <w:p w14:paraId="795DE3C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E3C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3C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3C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3C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3D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3D1" w14:textId="77777777" w:rsidR="009E2845" w:rsidRPr="00A35703" w:rsidRDefault="00027761">
            <w:pPr>
              <w:spacing w:after="0"/>
              <w:rPr>
                <w:rFonts w:ascii="Times New Roman" w:eastAsia="Times New Roman" w:hAnsi="Times New Roman" w:cs="Times New Roman"/>
                <w:sz w:val="20"/>
              </w:rPr>
            </w:pPr>
          </w:p>
        </w:tc>
      </w:tr>
      <w:tr w:rsidR="00B01EFE" w14:paraId="795DE3D9" w14:textId="77777777">
        <w:trPr>
          <w:trHeight w:val="300"/>
        </w:trPr>
        <w:tc>
          <w:tcPr>
            <w:tcW w:w="3218" w:type="dxa"/>
            <w:gridSpan w:val="2"/>
            <w:tcBorders>
              <w:top w:val="nil"/>
              <w:left w:val="nil"/>
              <w:bottom w:val="nil"/>
              <w:right w:val="nil"/>
            </w:tcBorders>
            <w:shd w:val="clear" w:color="auto" w:fill="auto"/>
            <w:noWrap/>
            <w:vAlign w:val="bottom"/>
            <w:hideMark/>
          </w:tcPr>
          <w:p w14:paraId="795DE3D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E3D4"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E3D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3D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3D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3D8" w14:textId="77777777" w:rsidR="009E2845" w:rsidRPr="00A35703" w:rsidRDefault="00027761">
            <w:pPr>
              <w:spacing w:after="0"/>
              <w:rPr>
                <w:rFonts w:ascii="Times New Roman" w:eastAsia="Times New Roman" w:hAnsi="Times New Roman" w:cs="Times New Roman"/>
                <w:sz w:val="20"/>
              </w:rPr>
            </w:pPr>
          </w:p>
        </w:tc>
      </w:tr>
      <w:tr w:rsidR="00B01EFE" w14:paraId="795DE3E1" w14:textId="77777777">
        <w:trPr>
          <w:trHeight w:val="300"/>
        </w:trPr>
        <w:tc>
          <w:tcPr>
            <w:tcW w:w="1301" w:type="dxa"/>
            <w:tcBorders>
              <w:top w:val="nil"/>
              <w:left w:val="nil"/>
              <w:bottom w:val="nil"/>
              <w:right w:val="nil"/>
            </w:tcBorders>
            <w:shd w:val="clear" w:color="auto" w:fill="auto"/>
            <w:noWrap/>
            <w:vAlign w:val="bottom"/>
            <w:hideMark/>
          </w:tcPr>
          <w:p w14:paraId="795DE3DA"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E3DB"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E3D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3DD"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E3DE"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E3D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3E0" w14:textId="77777777" w:rsidR="009E2845" w:rsidRPr="00A35703" w:rsidRDefault="00027761">
            <w:pPr>
              <w:spacing w:after="0"/>
              <w:rPr>
                <w:rFonts w:ascii="Times New Roman" w:eastAsia="Times New Roman" w:hAnsi="Times New Roman" w:cs="Times New Roman"/>
                <w:sz w:val="20"/>
              </w:rPr>
            </w:pPr>
          </w:p>
        </w:tc>
      </w:tr>
      <w:tr w:rsidR="00B01EFE" w14:paraId="795DE3E5" w14:textId="77777777">
        <w:trPr>
          <w:trHeight w:val="300"/>
        </w:trPr>
        <w:tc>
          <w:tcPr>
            <w:tcW w:w="1301" w:type="dxa"/>
            <w:tcBorders>
              <w:top w:val="nil"/>
              <w:left w:val="nil"/>
              <w:bottom w:val="nil"/>
              <w:right w:val="nil"/>
            </w:tcBorders>
            <w:shd w:val="clear" w:color="auto" w:fill="auto"/>
            <w:noWrap/>
            <w:vAlign w:val="bottom"/>
            <w:hideMark/>
          </w:tcPr>
          <w:p w14:paraId="795DE3E2"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E3E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 xml:space="preserve">Άρθρο 114 όπως τροπ.   </w:t>
            </w:r>
            <w:r w:rsidRPr="00A35703">
              <w:rPr>
                <w:rFonts w:ascii="Calibri" w:eastAsia="Times New Roman" w:hAnsi="Calibri" w:cs="Times New Roman"/>
                <w:color w:val="000000"/>
                <w:sz w:val="22"/>
                <w:szCs w:val="22"/>
              </w:rPr>
              <w:t>ΔΕΚΤΟ ΚΑΤΑ ΠΛΕΙΟΨΗΦΙΑ</w:t>
            </w:r>
          </w:p>
        </w:tc>
        <w:tc>
          <w:tcPr>
            <w:tcW w:w="1072" w:type="dxa"/>
            <w:tcBorders>
              <w:top w:val="nil"/>
              <w:left w:val="nil"/>
              <w:bottom w:val="nil"/>
              <w:right w:val="nil"/>
            </w:tcBorders>
            <w:shd w:val="clear" w:color="auto" w:fill="auto"/>
            <w:noWrap/>
            <w:vAlign w:val="bottom"/>
            <w:hideMark/>
          </w:tcPr>
          <w:p w14:paraId="795DE3E4" w14:textId="77777777" w:rsidR="009E2845" w:rsidRPr="00A35703" w:rsidRDefault="00027761">
            <w:pPr>
              <w:spacing w:after="0"/>
              <w:rPr>
                <w:rFonts w:ascii="Calibri" w:eastAsia="Times New Roman" w:hAnsi="Calibri" w:cs="Times New Roman"/>
                <w:color w:val="000000"/>
                <w:sz w:val="22"/>
                <w:szCs w:val="22"/>
              </w:rPr>
            </w:pPr>
          </w:p>
        </w:tc>
      </w:tr>
      <w:tr w:rsidR="00B01EFE" w14:paraId="795DE3ED" w14:textId="77777777">
        <w:trPr>
          <w:trHeight w:val="300"/>
        </w:trPr>
        <w:tc>
          <w:tcPr>
            <w:tcW w:w="1301" w:type="dxa"/>
            <w:tcBorders>
              <w:top w:val="nil"/>
              <w:left w:val="nil"/>
              <w:bottom w:val="nil"/>
              <w:right w:val="nil"/>
            </w:tcBorders>
            <w:shd w:val="clear" w:color="auto" w:fill="auto"/>
            <w:noWrap/>
            <w:vAlign w:val="bottom"/>
            <w:hideMark/>
          </w:tcPr>
          <w:p w14:paraId="795DE3E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E3E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3E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3E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3E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3E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3EC" w14:textId="77777777" w:rsidR="009E2845" w:rsidRPr="00A35703" w:rsidRDefault="00027761">
            <w:pPr>
              <w:spacing w:after="0"/>
              <w:rPr>
                <w:rFonts w:ascii="Times New Roman" w:eastAsia="Times New Roman" w:hAnsi="Times New Roman" w:cs="Times New Roman"/>
                <w:sz w:val="20"/>
              </w:rPr>
            </w:pPr>
          </w:p>
        </w:tc>
      </w:tr>
      <w:tr w:rsidR="00B01EFE" w14:paraId="795DE3F5" w14:textId="77777777">
        <w:trPr>
          <w:trHeight w:val="300"/>
        </w:trPr>
        <w:tc>
          <w:tcPr>
            <w:tcW w:w="1301" w:type="dxa"/>
            <w:tcBorders>
              <w:top w:val="nil"/>
              <w:left w:val="nil"/>
              <w:bottom w:val="nil"/>
              <w:right w:val="nil"/>
            </w:tcBorders>
            <w:shd w:val="clear" w:color="auto" w:fill="auto"/>
            <w:noWrap/>
            <w:vAlign w:val="bottom"/>
            <w:hideMark/>
          </w:tcPr>
          <w:p w14:paraId="795DE3E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E3E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3F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3F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E3F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3F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3F4" w14:textId="77777777" w:rsidR="009E2845" w:rsidRPr="00A35703" w:rsidRDefault="00027761">
            <w:pPr>
              <w:spacing w:after="0"/>
              <w:rPr>
                <w:rFonts w:ascii="Times New Roman" w:eastAsia="Times New Roman" w:hAnsi="Times New Roman" w:cs="Times New Roman"/>
                <w:sz w:val="20"/>
              </w:rPr>
            </w:pPr>
          </w:p>
        </w:tc>
      </w:tr>
      <w:tr w:rsidR="00B01EFE" w14:paraId="795DE3FD" w14:textId="77777777">
        <w:trPr>
          <w:trHeight w:val="300"/>
        </w:trPr>
        <w:tc>
          <w:tcPr>
            <w:tcW w:w="1301" w:type="dxa"/>
            <w:tcBorders>
              <w:top w:val="nil"/>
              <w:left w:val="nil"/>
              <w:bottom w:val="nil"/>
              <w:right w:val="nil"/>
            </w:tcBorders>
            <w:shd w:val="clear" w:color="auto" w:fill="auto"/>
            <w:noWrap/>
            <w:vAlign w:val="bottom"/>
            <w:hideMark/>
          </w:tcPr>
          <w:p w14:paraId="795DE3F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E3F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3F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3F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3F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3F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3FC" w14:textId="77777777" w:rsidR="009E2845" w:rsidRPr="00A35703" w:rsidRDefault="00027761">
            <w:pPr>
              <w:spacing w:after="0"/>
              <w:rPr>
                <w:rFonts w:ascii="Times New Roman" w:eastAsia="Times New Roman" w:hAnsi="Times New Roman" w:cs="Times New Roman"/>
                <w:sz w:val="20"/>
              </w:rPr>
            </w:pPr>
          </w:p>
        </w:tc>
      </w:tr>
      <w:tr w:rsidR="00B01EFE" w14:paraId="795DE405" w14:textId="77777777">
        <w:trPr>
          <w:trHeight w:val="300"/>
        </w:trPr>
        <w:tc>
          <w:tcPr>
            <w:tcW w:w="1301" w:type="dxa"/>
            <w:tcBorders>
              <w:top w:val="nil"/>
              <w:left w:val="nil"/>
              <w:bottom w:val="nil"/>
              <w:right w:val="nil"/>
            </w:tcBorders>
            <w:shd w:val="clear" w:color="auto" w:fill="auto"/>
            <w:noWrap/>
            <w:vAlign w:val="bottom"/>
            <w:hideMark/>
          </w:tcPr>
          <w:p w14:paraId="795DE3F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E3F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40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40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40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40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404" w14:textId="77777777" w:rsidR="009E2845" w:rsidRPr="00A35703" w:rsidRDefault="00027761">
            <w:pPr>
              <w:spacing w:after="0"/>
              <w:rPr>
                <w:rFonts w:ascii="Times New Roman" w:eastAsia="Times New Roman" w:hAnsi="Times New Roman" w:cs="Times New Roman"/>
                <w:sz w:val="20"/>
              </w:rPr>
            </w:pPr>
          </w:p>
        </w:tc>
      </w:tr>
      <w:tr w:rsidR="00B01EFE" w14:paraId="795DE40D" w14:textId="77777777">
        <w:trPr>
          <w:trHeight w:val="300"/>
        </w:trPr>
        <w:tc>
          <w:tcPr>
            <w:tcW w:w="1301" w:type="dxa"/>
            <w:tcBorders>
              <w:top w:val="nil"/>
              <w:left w:val="nil"/>
              <w:bottom w:val="nil"/>
              <w:right w:val="nil"/>
            </w:tcBorders>
            <w:shd w:val="clear" w:color="auto" w:fill="auto"/>
            <w:noWrap/>
            <w:vAlign w:val="bottom"/>
            <w:hideMark/>
          </w:tcPr>
          <w:p w14:paraId="795DE40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E40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40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40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40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40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40C" w14:textId="77777777" w:rsidR="009E2845" w:rsidRPr="00A35703" w:rsidRDefault="00027761">
            <w:pPr>
              <w:spacing w:after="0"/>
              <w:rPr>
                <w:rFonts w:ascii="Times New Roman" w:eastAsia="Times New Roman" w:hAnsi="Times New Roman" w:cs="Times New Roman"/>
                <w:sz w:val="20"/>
              </w:rPr>
            </w:pPr>
          </w:p>
        </w:tc>
      </w:tr>
      <w:tr w:rsidR="00B01EFE" w14:paraId="795DE415" w14:textId="77777777">
        <w:trPr>
          <w:trHeight w:val="300"/>
        </w:trPr>
        <w:tc>
          <w:tcPr>
            <w:tcW w:w="1301" w:type="dxa"/>
            <w:tcBorders>
              <w:top w:val="nil"/>
              <w:left w:val="nil"/>
              <w:bottom w:val="nil"/>
              <w:right w:val="nil"/>
            </w:tcBorders>
            <w:shd w:val="clear" w:color="auto" w:fill="auto"/>
            <w:noWrap/>
            <w:vAlign w:val="bottom"/>
            <w:hideMark/>
          </w:tcPr>
          <w:p w14:paraId="795DE40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E40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41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41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41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41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414" w14:textId="77777777" w:rsidR="009E2845" w:rsidRPr="00A35703" w:rsidRDefault="00027761">
            <w:pPr>
              <w:spacing w:after="0"/>
              <w:rPr>
                <w:rFonts w:ascii="Times New Roman" w:eastAsia="Times New Roman" w:hAnsi="Times New Roman" w:cs="Times New Roman"/>
                <w:sz w:val="20"/>
              </w:rPr>
            </w:pPr>
          </w:p>
        </w:tc>
      </w:tr>
      <w:tr w:rsidR="00B01EFE" w14:paraId="795DE41D" w14:textId="77777777">
        <w:trPr>
          <w:trHeight w:val="300"/>
        </w:trPr>
        <w:tc>
          <w:tcPr>
            <w:tcW w:w="1301" w:type="dxa"/>
            <w:tcBorders>
              <w:top w:val="nil"/>
              <w:left w:val="nil"/>
              <w:bottom w:val="nil"/>
              <w:right w:val="nil"/>
            </w:tcBorders>
            <w:shd w:val="clear" w:color="auto" w:fill="auto"/>
            <w:noWrap/>
            <w:vAlign w:val="bottom"/>
            <w:hideMark/>
          </w:tcPr>
          <w:p w14:paraId="795DE41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E41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41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41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41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41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41C" w14:textId="77777777" w:rsidR="009E2845" w:rsidRPr="00A35703" w:rsidRDefault="00027761">
            <w:pPr>
              <w:spacing w:after="0"/>
              <w:rPr>
                <w:rFonts w:ascii="Times New Roman" w:eastAsia="Times New Roman" w:hAnsi="Times New Roman" w:cs="Times New Roman"/>
                <w:sz w:val="20"/>
              </w:rPr>
            </w:pPr>
          </w:p>
        </w:tc>
      </w:tr>
      <w:tr w:rsidR="00B01EFE" w14:paraId="795DE424" w14:textId="77777777">
        <w:trPr>
          <w:trHeight w:val="300"/>
        </w:trPr>
        <w:tc>
          <w:tcPr>
            <w:tcW w:w="3218" w:type="dxa"/>
            <w:gridSpan w:val="2"/>
            <w:tcBorders>
              <w:top w:val="nil"/>
              <w:left w:val="nil"/>
              <w:bottom w:val="nil"/>
              <w:right w:val="nil"/>
            </w:tcBorders>
            <w:shd w:val="clear" w:color="auto" w:fill="auto"/>
            <w:noWrap/>
            <w:vAlign w:val="bottom"/>
            <w:hideMark/>
          </w:tcPr>
          <w:p w14:paraId="795DE41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E41F"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E42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42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42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423" w14:textId="77777777" w:rsidR="009E2845" w:rsidRPr="00A35703" w:rsidRDefault="00027761">
            <w:pPr>
              <w:spacing w:after="0"/>
              <w:rPr>
                <w:rFonts w:ascii="Times New Roman" w:eastAsia="Times New Roman" w:hAnsi="Times New Roman" w:cs="Times New Roman"/>
                <w:sz w:val="20"/>
              </w:rPr>
            </w:pPr>
          </w:p>
        </w:tc>
      </w:tr>
      <w:tr w:rsidR="00B01EFE" w14:paraId="795DE42C" w14:textId="77777777">
        <w:trPr>
          <w:trHeight w:val="300"/>
        </w:trPr>
        <w:tc>
          <w:tcPr>
            <w:tcW w:w="1301" w:type="dxa"/>
            <w:tcBorders>
              <w:top w:val="nil"/>
              <w:left w:val="nil"/>
              <w:bottom w:val="nil"/>
              <w:right w:val="nil"/>
            </w:tcBorders>
            <w:shd w:val="clear" w:color="auto" w:fill="auto"/>
            <w:noWrap/>
            <w:vAlign w:val="bottom"/>
            <w:hideMark/>
          </w:tcPr>
          <w:p w14:paraId="795DE425"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E426"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E42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428"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E429"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E42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42B" w14:textId="77777777" w:rsidR="009E2845" w:rsidRPr="00A35703" w:rsidRDefault="00027761">
            <w:pPr>
              <w:spacing w:after="0"/>
              <w:rPr>
                <w:rFonts w:ascii="Times New Roman" w:eastAsia="Times New Roman" w:hAnsi="Times New Roman" w:cs="Times New Roman"/>
                <w:sz w:val="20"/>
              </w:rPr>
            </w:pPr>
          </w:p>
        </w:tc>
      </w:tr>
      <w:tr w:rsidR="00B01EFE" w14:paraId="795DE430" w14:textId="77777777">
        <w:trPr>
          <w:trHeight w:val="300"/>
        </w:trPr>
        <w:tc>
          <w:tcPr>
            <w:tcW w:w="1301" w:type="dxa"/>
            <w:tcBorders>
              <w:top w:val="nil"/>
              <w:left w:val="nil"/>
              <w:bottom w:val="nil"/>
              <w:right w:val="nil"/>
            </w:tcBorders>
            <w:shd w:val="clear" w:color="auto" w:fill="auto"/>
            <w:noWrap/>
            <w:vAlign w:val="bottom"/>
            <w:hideMark/>
          </w:tcPr>
          <w:p w14:paraId="795DE42D"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E42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115 ως έχει   ΔΕΚΤΟ ΚΑΤΑ ΠΛΕΙΟΨΗΦΙΑ</w:t>
            </w:r>
          </w:p>
        </w:tc>
        <w:tc>
          <w:tcPr>
            <w:tcW w:w="1072" w:type="dxa"/>
            <w:tcBorders>
              <w:top w:val="nil"/>
              <w:left w:val="nil"/>
              <w:bottom w:val="nil"/>
              <w:right w:val="nil"/>
            </w:tcBorders>
            <w:shd w:val="clear" w:color="auto" w:fill="auto"/>
            <w:noWrap/>
            <w:vAlign w:val="bottom"/>
            <w:hideMark/>
          </w:tcPr>
          <w:p w14:paraId="795DE42F" w14:textId="77777777" w:rsidR="009E2845" w:rsidRPr="00A35703" w:rsidRDefault="00027761">
            <w:pPr>
              <w:spacing w:after="0"/>
              <w:rPr>
                <w:rFonts w:ascii="Calibri" w:eastAsia="Times New Roman" w:hAnsi="Calibri" w:cs="Times New Roman"/>
                <w:color w:val="000000"/>
                <w:sz w:val="22"/>
                <w:szCs w:val="22"/>
              </w:rPr>
            </w:pPr>
          </w:p>
        </w:tc>
      </w:tr>
      <w:tr w:rsidR="00B01EFE" w14:paraId="795DE438" w14:textId="77777777">
        <w:trPr>
          <w:trHeight w:val="300"/>
        </w:trPr>
        <w:tc>
          <w:tcPr>
            <w:tcW w:w="1301" w:type="dxa"/>
            <w:tcBorders>
              <w:top w:val="nil"/>
              <w:left w:val="nil"/>
              <w:bottom w:val="nil"/>
              <w:right w:val="nil"/>
            </w:tcBorders>
            <w:shd w:val="clear" w:color="auto" w:fill="auto"/>
            <w:noWrap/>
            <w:vAlign w:val="bottom"/>
            <w:hideMark/>
          </w:tcPr>
          <w:p w14:paraId="795DE43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E43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43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43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43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43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437" w14:textId="77777777" w:rsidR="009E2845" w:rsidRPr="00A35703" w:rsidRDefault="00027761">
            <w:pPr>
              <w:spacing w:after="0"/>
              <w:rPr>
                <w:rFonts w:ascii="Times New Roman" w:eastAsia="Times New Roman" w:hAnsi="Times New Roman" w:cs="Times New Roman"/>
                <w:sz w:val="20"/>
              </w:rPr>
            </w:pPr>
          </w:p>
        </w:tc>
      </w:tr>
      <w:tr w:rsidR="00B01EFE" w14:paraId="795DE440" w14:textId="77777777">
        <w:trPr>
          <w:trHeight w:val="300"/>
        </w:trPr>
        <w:tc>
          <w:tcPr>
            <w:tcW w:w="1301" w:type="dxa"/>
            <w:tcBorders>
              <w:top w:val="nil"/>
              <w:left w:val="nil"/>
              <w:bottom w:val="nil"/>
              <w:right w:val="nil"/>
            </w:tcBorders>
            <w:shd w:val="clear" w:color="auto" w:fill="auto"/>
            <w:noWrap/>
            <w:vAlign w:val="bottom"/>
            <w:hideMark/>
          </w:tcPr>
          <w:p w14:paraId="795DE43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E43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43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43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43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43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43F" w14:textId="77777777" w:rsidR="009E2845" w:rsidRPr="00A35703" w:rsidRDefault="00027761">
            <w:pPr>
              <w:spacing w:after="0"/>
              <w:rPr>
                <w:rFonts w:ascii="Times New Roman" w:eastAsia="Times New Roman" w:hAnsi="Times New Roman" w:cs="Times New Roman"/>
                <w:sz w:val="20"/>
              </w:rPr>
            </w:pPr>
          </w:p>
        </w:tc>
      </w:tr>
      <w:tr w:rsidR="00B01EFE" w14:paraId="795DE448" w14:textId="77777777">
        <w:trPr>
          <w:trHeight w:val="300"/>
        </w:trPr>
        <w:tc>
          <w:tcPr>
            <w:tcW w:w="1301" w:type="dxa"/>
            <w:tcBorders>
              <w:top w:val="nil"/>
              <w:left w:val="nil"/>
              <w:bottom w:val="nil"/>
              <w:right w:val="nil"/>
            </w:tcBorders>
            <w:shd w:val="clear" w:color="auto" w:fill="auto"/>
            <w:noWrap/>
            <w:vAlign w:val="bottom"/>
            <w:hideMark/>
          </w:tcPr>
          <w:p w14:paraId="795DE44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E44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44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44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44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44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447" w14:textId="77777777" w:rsidR="009E2845" w:rsidRPr="00A35703" w:rsidRDefault="00027761">
            <w:pPr>
              <w:spacing w:after="0"/>
              <w:rPr>
                <w:rFonts w:ascii="Times New Roman" w:eastAsia="Times New Roman" w:hAnsi="Times New Roman" w:cs="Times New Roman"/>
                <w:sz w:val="20"/>
              </w:rPr>
            </w:pPr>
          </w:p>
        </w:tc>
      </w:tr>
      <w:tr w:rsidR="00B01EFE" w14:paraId="795DE450" w14:textId="77777777">
        <w:trPr>
          <w:trHeight w:val="300"/>
        </w:trPr>
        <w:tc>
          <w:tcPr>
            <w:tcW w:w="1301" w:type="dxa"/>
            <w:tcBorders>
              <w:top w:val="nil"/>
              <w:left w:val="nil"/>
              <w:bottom w:val="nil"/>
              <w:right w:val="nil"/>
            </w:tcBorders>
            <w:shd w:val="clear" w:color="auto" w:fill="auto"/>
            <w:noWrap/>
            <w:vAlign w:val="bottom"/>
            <w:hideMark/>
          </w:tcPr>
          <w:p w14:paraId="795DE44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E44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44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44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44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44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44F" w14:textId="77777777" w:rsidR="009E2845" w:rsidRPr="00A35703" w:rsidRDefault="00027761">
            <w:pPr>
              <w:spacing w:after="0"/>
              <w:rPr>
                <w:rFonts w:ascii="Times New Roman" w:eastAsia="Times New Roman" w:hAnsi="Times New Roman" w:cs="Times New Roman"/>
                <w:sz w:val="20"/>
              </w:rPr>
            </w:pPr>
          </w:p>
        </w:tc>
      </w:tr>
      <w:tr w:rsidR="00B01EFE" w14:paraId="795DE458" w14:textId="77777777">
        <w:trPr>
          <w:trHeight w:val="300"/>
        </w:trPr>
        <w:tc>
          <w:tcPr>
            <w:tcW w:w="1301" w:type="dxa"/>
            <w:tcBorders>
              <w:top w:val="nil"/>
              <w:left w:val="nil"/>
              <w:bottom w:val="nil"/>
              <w:right w:val="nil"/>
            </w:tcBorders>
            <w:shd w:val="clear" w:color="auto" w:fill="auto"/>
            <w:noWrap/>
            <w:vAlign w:val="bottom"/>
            <w:hideMark/>
          </w:tcPr>
          <w:p w14:paraId="795DE45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E45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45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45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E45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45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457" w14:textId="77777777" w:rsidR="009E2845" w:rsidRPr="00A35703" w:rsidRDefault="00027761">
            <w:pPr>
              <w:spacing w:after="0"/>
              <w:rPr>
                <w:rFonts w:ascii="Times New Roman" w:eastAsia="Times New Roman" w:hAnsi="Times New Roman" w:cs="Times New Roman"/>
                <w:sz w:val="20"/>
              </w:rPr>
            </w:pPr>
          </w:p>
        </w:tc>
      </w:tr>
      <w:tr w:rsidR="00B01EFE" w14:paraId="795DE460" w14:textId="77777777">
        <w:trPr>
          <w:trHeight w:val="300"/>
        </w:trPr>
        <w:tc>
          <w:tcPr>
            <w:tcW w:w="1301" w:type="dxa"/>
            <w:tcBorders>
              <w:top w:val="nil"/>
              <w:left w:val="nil"/>
              <w:bottom w:val="nil"/>
              <w:right w:val="nil"/>
            </w:tcBorders>
            <w:shd w:val="clear" w:color="auto" w:fill="auto"/>
            <w:noWrap/>
            <w:vAlign w:val="bottom"/>
            <w:hideMark/>
          </w:tcPr>
          <w:p w14:paraId="795DE45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E45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45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45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45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45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45F" w14:textId="77777777" w:rsidR="009E2845" w:rsidRPr="00A35703" w:rsidRDefault="00027761">
            <w:pPr>
              <w:spacing w:after="0"/>
              <w:rPr>
                <w:rFonts w:ascii="Times New Roman" w:eastAsia="Times New Roman" w:hAnsi="Times New Roman" w:cs="Times New Roman"/>
                <w:sz w:val="20"/>
              </w:rPr>
            </w:pPr>
          </w:p>
        </w:tc>
      </w:tr>
      <w:tr w:rsidR="00B01EFE" w14:paraId="795DE468" w14:textId="77777777">
        <w:trPr>
          <w:trHeight w:val="300"/>
        </w:trPr>
        <w:tc>
          <w:tcPr>
            <w:tcW w:w="1301" w:type="dxa"/>
            <w:tcBorders>
              <w:top w:val="nil"/>
              <w:left w:val="nil"/>
              <w:bottom w:val="nil"/>
              <w:right w:val="nil"/>
            </w:tcBorders>
            <w:shd w:val="clear" w:color="auto" w:fill="auto"/>
            <w:noWrap/>
            <w:vAlign w:val="bottom"/>
            <w:hideMark/>
          </w:tcPr>
          <w:p w14:paraId="795DE46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E46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46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46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46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46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467" w14:textId="77777777" w:rsidR="009E2845" w:rsidRPr="00A35703" w:rsidRDefault="00027761">
            <w:pPr>
              <w:spacing w:after="0"/>
              <w:rPr>
                <w:rFonts w:ascii="Times New Roman" w:eastAsia="Times New Roman" w:hAnsi="Times New Roman" w:cs="Times New Roman"/>
                <w:sz w:val="20"/>
              </w:rPr>
            </w:pPr>
          </w:p>
        </w:tc>
      </w:tr>
      <w:tr w:rsidR="00B01EFE" w14:paraId="795DE46F" w14:textId="77777777">
        <w:trPr>
          <w:trHeight w:val="300"/>
        </w:trPr>
        <w:tc>
          <w:tcPr>
            <w:tcW w:w="3218" w:type="dxa"/>
            <w:gridSpan w:val="2"/>
            <w:tcBorders>
              <w:top w:val="nil"/>
              <w:left w:val="nil"/>
              <w:bottom w:val="nil"/>
              <w:right w:val="nil"/>
            </w:tcBorders>
            <w:shd w:val="clear" w:color="auto" w:fill="auto"/>
            <w:noWrap/>
            <w:vAlign w:val="bottom"/>
            <w:hideMark/>
          </w:tcPr>
          <w:p w14:paraId="795DE46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E46A"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E46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46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46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46E" w14:textId="77777777" w:rsidR="009E2845" w:rsidRPr="00A35703" w:rsidRDefault="00027761">
            <w:pPr>
              <w:spacing w:after="0"/>
              <w:rPr>
                <w:rFonts w:ascii="Times New Roman" w:eastAsia="Times New Roman" w:hAnsi="Times New Roman" w:cs="Times New Roman"/>
                <w:sz w:val="20"/>
              </w:rPr>
            </w:pPr>
          </w:p>
        </w:tc>
      </w:tr>
      <w:tr w:rsidR="00B01EFE" w14:paraId="795DE477" w14:textId="77777777">
        <w:trPr>
          <w:trHeight w:val="300"/>
        </w:trPr>
        <w:tc>
          <w:tcPr>
            <w:tcW w:w="1301" w:type="dxa"/>
            <w:tcBorders>
              <w:top w:val="nil"/>
              <w:left w:val="nil"/>
              <w:bottom w:val="nil"/>
              <w:right w:val="nil"/>
            </w:tcBorders>
            <w:shd w:val="clear" w:color="auto" w:fill="auto"/>
            <w:noWrap/>
            <w:vAlign w:val="bottom"/>
            <w:hideMark/>
          </w:tcPr>
          <w:p w14:paraId="795DE470"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E471"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E47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473"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E474"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E47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476" w14:textId="77777777" w:rsidR="009E2845" w:rsidRPr="00A35703" w:rsidRDefault="00027761">
            <w:pPr>
              <w:spacing w:after="0"/>
              <w:rPr>
                <w:rFonts w:ascii="Times New Roman" w:eastAsia="Times New Roman" w:hAnsi="Times New Roman" w:cs="Times New Roman"/>
                <w:sz w:val="20"/>
              </w:rPr>
            </w:pPr>
          </w:p>
        </w:tc>
      </w:tr>
      <w:tr w:rsidR="00B01EFE" w14:paraId="795DE47B" w14:textId="77777777">
        <w:trPr>
          <w:trHeight w:val="300"/>
        </w:trPr>
        <w:tc>
          <w:tcPr>
            <w:tcW w:w="1301" w:type="dxa"/>
            <w:tcBorders>
              <w:top w:val="nil"/>
              <w:left w:val="nil"/>
              <w:bottom w:val="nil"/>
              <w:right w:val="nil"/>
            </w:tcBorders>
            <w:shd w:val="clear" w:color="auto" w:fill="auto"/>
            <w:noWrap/>
            <w:vAlign w:val="bottom"/>
            <w:hideMark/>
          </w:tcPr>
          <w:p w14:paraId="795DE478"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E47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116 όπως τροπ.   ΔΕΚΤΟ ΚΑΤΑ ΠΛΕΙΟΨΗΦΙΑ</w:t>
            </w:r>
          </w:p>
        </w:tc>
        <w:tc>
          <w:tcPr>
            <w:tcW w:w="1072" w:type="dxa"/>
            <w:tcBorders>
              <w:top w:val="nil"/>
              <w:left w:val="nil"/>
              <w:bottom w:val="nil"/>
              <w:right w:val="nil"/>
            </w:tcBorders>
            <w:shd w:val="clear" w:color="auto" w:fill="auto"/>
            <w:noWrap/>
            <w:vAlign w:val="bottom"/>
            <w:hideMark/>
          </w:tcPr>
          <w:p w14:paraId="795DE47A" w14:textId="77777777" w:rsidR="009E2845" w:rsidRPr="00A35703" w:rsidRDefault="00027761">
            <w:pPr>
              <w:spacing w:after="0"/>
              <w:rPr>
                <w:rFonts w:ascii="Calibri" w:eastAsia="Times New Roman" w:hAnsi="Calibri" w:cs="Times New Roman"/>
                <w:color w:val="000000"/>
                <w:sz w:val="22"/>
                <w:szCs w:val="22"/>
              </w:rPr>
            </w:pPr>
          </w:p>
        </w:tc>
      </w:tr>
      <w:tr w:rsidR="00B01EFE" w14:paraId="795DE483" w14:textId="77777777">
        <w:trPr>
          <w:trHeight w:val="300"/>
        </w:trPr>
        <w:tc>
          <w:tcPr>
            <w:tcW w:w="1301" w:type="dxa"/>
            <w:tcBorders>
              <w:top w:val="nil"/>
              <w:left w:val="nil"/>
              <w:bottom w:val="nil"/>
              <w:right w:val="nil"/>
            </w:tcBorders>
            <w:shd w:val="clear" w:color="auto" w:fill="auto"/>
            <w:noWrap/>
            <w:vAlign w:val="bottom"/>
            <w:hideMark/>
          </w:tcPr>
          <w:p w14:paraId="795DE47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E47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47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47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48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48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482" w14:textId="77777777" w:rsidR="009E2845" w:rsidRPr="00A35703" w:rsidRDefault="00027761">
            <w:pPr>
              <w:spacing w:after="0"/>
              <w:rPr>
                <w:rFonts w:ascii="Times New Roman" w:eastAsia="Times New Roman" w:hAnsi="Times New Roman" w:cs="Times New Roman"/>
                <w:sz w:val="20"/>
              </w:rPr>
            </w:pPr>
          </w:p>
        </w:tc>
      </w:tr>
      <w:tr w:rsidR="00B01EFE" w14:paraId="795DE48B" w14:textId="77777777">
        <w:trPr>
          <w:trHeight w:val="300"/>
        </w:trPr>
        <w:tc>
          <w:tcPr>
            <w:tcW w:w="1301" w:type="dxa"/>
            <w:tcBorders>
              <w:top w:val="nil"/>
              <w:left w:val="nil"/>
              <w:bottom w:val="nil"/>
              <w:right w:val="nil"/>
            </w:tcBorders>
            <w:shd w:val="clear" w:color="auto" w:fill="auto"/>
            <w:noWrap/>
            <w:vAlign w:val="bottom"/>
            <w:hideMark/>
          </w:tcPr>
          <w:p w14:paraId="795DE48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E48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48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48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E48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48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48A" w14:textId="77777777" w:rsidR="009E2845" w:rsidRPr="00A35703" w:rsidRDefault="00027761">
            <w:pPr>
              <w:spacing w:after="0"/>
              <w:rPr>
                <w:rFonts w:ascii="Times New Roman" w:eastAsia="Times New Roman" w:hAnsi="Times New Roman" w:cs="Times New Roman"/>
                <w:sz w:val="20"/>
              </w:rPr>
            </w:pPr>
          </w:p>
        </w:tc>
      </w:tr>
      <w:tr w:rsidR="00B01EFE" w14:paraId="795DE493" w14:textId="77777777">
        <w:trPr>
          <w:trHeight w:val="300"/>
        </w:trPr>
        <w:tc>
          <w:tcPr>
            <w:tcW w:w="1301" w:type="dxa"/>
            <w:tcBorders>
              <w:top w:val="nil"/>
              <w:left w:val="nil"/>
              <w:bottom w:val="nil"/>
              <w:right w:val="nil"/>
            </w:tcBorders>
            <w:shd w:val="clear" w:color="auto" w:fill="auto"/>
            <w:noWrap/>
            <w:vAlign w:val="bottom"/>
            <w:hideMark/>
          </w:tcPr>
          <w:p w14:paraId="795DE48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E48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48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48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49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49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492" w14:textId="77777777" w:rsidR="009E2845" w:rsidRPr="00A35703" w:rsidRDefault="00027761">
            <w:pPr>
              <w:spacing w:after="0"/>
              <w:rPr>
                <w:rFonts w:ascii="Times New Roman" w:eastAsia="Times New Roman" w:hAnsi="Times New Roman" w:cs="Times New Roman"/>
                <w:sz w:val="20"/>
              </w:rPr>
            </w:pPr>
          </w:p>
        </w:tc>
      </w:tr>
      <w:tr w:rsidR="00B01EFE" w14:paraId="795DE49B" w14:textId="77777777">
        <w:trPr>
          <w:trHeight w:val="300"/>
        </w:trPr>
        <w:tc>
          <w:tcPr>
            <w:tcW w:w="1301" w:type="dxa"/>
            <w:tcBorders>
              <w:top w:val="nil"/>
              <w:left w:val="nil"/>
              <w:bottom w:val="nil"/>
              <w:right w:val="nil"/>
            </w:tcBorders>
            <w:shd w:val="clear" w:color="auto" w:fill="auto"/>
            <w:noWrap/>
            <w:vAlign w:val="bottom"/>
            <w:hideMark/>
          </w:tcPr>
          <w:p w14:paraId="795DE49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E49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49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49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49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49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49A" w14:textId="77777777" w:rsidR="009E2845" w:rsidRPr="00A35703" w:rsidRDefault="00027761">
            <w:pPr>
              <w:spacing w:after="0"/>
              <w:rPr>
                <w:rFonts w:ascii="Times New Roman" w:eastAsia="Times New Roman" w:hAnsi="Times New Roman" w:cs="Times New Roman"/>
                <w:sz w:val="20"/>
              </w:rPr>
            </w:pPr>
          </w:p>
        </w:tc>
      </w:tr>
      <w:tr w:rsidR="00B01EFE" w14:paraId="795DE4A3" w14:textId="77777777">
        <w:trPr>
          <w:trHeight w:val="300"/>
        </w:trPr>
        <w:tc>
          <w:tcPr>
            <w:tcW w:w="1301" w:type="dxa"/>
            <w:tcBorders>
              <w:top w:val="nil"/>
              <w:left w:val="nil"/>
              <w:bottom w:val="nil"/>
              <w:right w:val="nil"/>
            </w:tcBorders>
            <w:shd w:val="clear" w:color="auto" w:fill="auto"/>
            <w:noWrap/>
            <w:vAlign w:val="bottom"/>
            <w:hideMark/>
          </w:tcPr>
          <w:p w14:paraId="795DE49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E49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49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49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4A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4A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4A2" w14:textId="77777777" w:rsidR="009E2845" w:rsidRPr="00A35703" w:rsidRDefault="00027761">
            <w:pPr>
              <w:spacing w:after="0"/>
              <w:rPr>
                <w:rFonts w:ascii="Times New Roman" w:eastAsia="Times New Roman" w:hAnsi="Times New Roman" w:cs="Times New Roman"/>
                <w:sz w:val="20"/>
              </w:rPr>
            </w:pPr>
          </w:p>
        </w:tc>
      </w:tr>
      <w:tr w:rsidR="00B01EFE" w14:paraId="795DE4AB" w14:textId="77777777">
        <w:trPr>
          <w:trHeight w:val="300"/>
        </w:trPr>
        <w:tc>
          <w:tcPr>
            <w:tcW w:w="1301" w:type="dxa"/>
            <w:tcBorders>
              <w:top w:val="nil"/>
              <w:left w:val="nil"/>
              <w:bottom w:val="nil"/>
              <w:right w:val="nil"/>
            </w:tcBorders>
            <w:shd w:val="clear" w:color="auto" w:fill="auto"/>
            <w:noWrap/>
            <w:vAlign w:val="bottom"/>
            <w:hideMark/>
          </w:tcPr>
          <w:p w14:paraId="795DE4A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E4A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4A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4A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4A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4A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4AA" w14:textId="77777777" w:rsidR="009E2845" w:rsidRPr="00A35703" w:rsidRDefault="00027761">
            <w:pPr>
              <w:spacing w:after="0"/>
              <w:rPr>
                <w:rFonts w:ascii="Times New Roman" w:eastAsia="Times New Roman" w:hAnsi="Times New Roman" w:cs="Times New Roman"/>
                <w:sz w:val="20"/>
              </w:rPr>
            </w:pPr>
          </w:p>
        </w:tc>
      </w:tr>
      <w:tr w:rsidR="00B01EFE" w14:paraId="795DE4B3" w14:textId="77777777">
        <w:trPr>
          <w:trHeight w:val="300"/>
        </w:trPr>
        <w:tc>
          <w:tcPr>
            <w:tcW w:w="1301" w:type="dxa"/>
            <w:tcBorders>
              <w:top w:val="nil"/>
              <w:left w:val="nil"/>
              <w:bottom w:val="nil"/>
              <w:right w:val="nil"/>
            </w:tcBorders>
            <w:shd w:val="clear" w:color="auto" w:fill="auto"/>
            <w:noWrap/>
            <w:vAlign w:val="bottom"/>
            <w:hideMark/>
          </w:tcPr>
          <w:p w14:paraId="795DE4A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E4A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4A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4A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4B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4B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4B2" w14:textId="77777777" w:rsidR="009E2845" w:rsidRPr="00A35703" w:rsidRDefault="00027761">
            <w:pPr>
              <w:spacing w:after="0"/>
              <w:rPr>
                <w:rFonts w:ascii="Times New Roman" w:eastAsia="Times New Roman" w:hAnsi="Times New Roman" w:cs="Times New Roman"/>
                <w:sz w:val="20"/>
              </w:rPr>
            </w:pPr>
          </w:p>
        </w:tc>
      </w:tr>
      <w:tr w:rsidR="00B01EFE" w14:paraId="795DE4BA" w14:textId="77777777">
        <w:trPr>
          <w:trHeight w:val="300"/>
        </w:trPr>
        <w:tc>
          <w:tcPr>
            <w:tcW w:w="3218" w:type="dxa"/>
            <w:gridSpan w:val="2"/>
            <w:tcBorders>
              <w:top w:val="nil"/>
              <w:left w:val="nil"/>
              <w:bottom w:val="nil"/>
              <w:right w:val="nil"/>
            </w:tcBorders>
            <w:shd w:val="clear" w:color="auto" w:fill="auto"/>
            <w:noWrap/>
            <w:vAlign w:val="bottom"/>
            <w:hideMark/>
          </w:tcPr>
          <w:p w14:paraId="795DE4B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E4B5"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E4B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4B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4B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4B9" w14:textId="77777777" w:rsidR="009E2845" w:rsidRPr="00A35703" w:rsidRDefault="00027761">
            <w:pPr>
              <w:spacing w:after="0"/>
              <w:rPr>
                <w:rFonts w:ascii="Times New Roman" w:eastAsia="Times New Roman" w:hAnsi="Times New Roman" w:cs="Times New Roman"/>
                <w:sz w:val="20"/>
              </w:rPr>
            </w:pPr>
          </w:p>
        </w:tc>
      </w:tr>
      <w:tr w:rsidR="00B01EFE" w14:paraId="795DE4C2" w14:textId="77777777">
        <w:trPr>
          <w:trHeight w:val="300"/>
        </w:trPr>
        <w:tc>
          <w:tcPr>
            <w:tcW w:w="1301" w:type="dxa"/>
            <w:tcBorders>
              <w:top w:val="nil"/>
              <w:left w:val="nil"/>
              <w:bottom w:val="nil"/>
              <w:right w:val="nil"/>
            </w:tcBorders>
            <w:shd w:val="clear" w:color="auto" w:fill="auto"/>
            <w:noWrap/>
            <w:vAlign w:val="bottom"/>
            <w:hideMark/>
          </w:tcPr>
          <w:p w14:paraId="795DE4BB"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E4BC"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E4B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4BE"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E4BF"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E4C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4C1" w14:textId="77777777" w:rsidR="009E2845" w:rsidRPr="00A35703" w:rsidRDefault="00027761">
            <w:pPr>
              <w:spacing w:after="0"/>
              <w:rPr>
                <w:rFonts w:ascii="Times New Roman" w:eastAsia="Times New Roman" w:hAnsi="Times New Roman" w:cs="Times New Roman"/>
                <w:sz w:val="20"/>
              </w:rPr>
            </w:pPr>
          </w:p>
        </w:tc>
      </w:tr>
      <w:tr w:rsidR="00B01EFE" w14:paraId="795DE4C6" w14:textId="77777777">
        <w:trPr>
          <w:trHeight w:val="300"/>
        </w:trPr>
        <w:tc>
          <w:tcPr>
            <w:tcW w:w="1301" w:type="dxa"/>
            <w:tcBorders>
              <w:top w:val="nil"/>
              <w:left w:val="nil"/>
              <w:bottom w:val="nil"/>
              <w:right w:val="nil"/>
            </w:tcBorders>
            <w:shd w:val="clear" w:color="auto" w:fill="auto"/>
            <w:noWrap/>
            <w:vAlign w:val="bottom"/>
            <w:hideMark/>
          </w:tcPr>
          <w:p w14:paraId="795DE4C3"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E4C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117 ως έχει   ΔΕΚΤΟ ΚΑΤΑ ΠΛΕΙΟΨΗΦΙΑ</w:t>
            </w:r>
          </w:p>
        </w:tc>
        <w:tc>
          <w:tcPr>
            <w:tcW w:w="1072" w:type="dxa"/>
            <w:tcBorders>
              <w:top w:val="nil"/>
              <w:left w:val="nil"/>
              <w:bottom w:val="nil"/>
              <w:right w:val="nil"/>
            </w:tcBorders>
            <w:shd w:val="clear" w:color="auto" w:fill="auto"/>
            <w:noWrap/>
            <w:vAlign w:val="bottom"/>
            <w:hideMark/>
          </w:tcPr>
          <w:p w14:paraId="795DE4C5" w14:textId="77777777" w:rsidR="009E2845" w:rsidRPr="00A35703" w:rsidRDefault="00027761">
            <w:pPr>
              <w:spacing w:after="0"/>
              <w:rPr>
                <w:rFonts w:ascii="Calibri" w:eastAsia="Times New Roman" w:hAnsi="Calibri" w:cs="Times New Roman"/>
                <w:color w:val="000000"/>
                <w:sz w:val="22"/>
                <w:szCs w:val="22"/>
              </w:rPr>
            </w:pPr>
          </w:p>
        </w:tc>
      </w:tr>
      <w:tr w:rsidR="00B01EFE" w14:paraId="795DE4CE" w14:textId="77777777">
        <w:trPr>
          <w:trHeight w:val="300"/>
        </w:trPr>
        <w:tc>
          <w:tcPr>
            <w:tcW w:w="1301" w:type="dxa"/>
            <w:tcBorders>
              <w:top w:val="nil"/>
              <w:left w:val="nil"/>
              <w:bottom w:val="nil"/>
              <w:right w:val="nil"/>
            </w:tcBorders>
            <w:shd w:val="clear" w:color="auto" w:fill="auto"/>
            <w:noWrap/>
            <w:vAlign w:val="bottom"/>
            <w:hideMark/>
          </w:tcPr>
          <w:p w14:paraId="795DE4C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E4C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4C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4C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4C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4C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4CD" w14:textId="77777777" w:rsidR="009E2845" w:rsidRPr="00A35703" w:rsidRDefault="00027761">
            <w:pPr>
              <w:spacing w:after="0"/>
              <w:rPr>
                <w:rFonts w:ascii="Times New Roman" w:eastAsia="Times New Roman" w:hAnsi="Times New Roman" w:cs="Times New Roman"/>
                <w:sz w:val="20"/>
              </w:rPr>
            </w:pPr>
          </w:p>
        </w:tc>
      </w:tr>
      <w:tr w:rsidR="00B01EFE" w14:paraId="795DE4D6" w14:textId="77777777">
        <w:trPr>
          <w:trHeight w:val="300"/>
        </w:trPr>
        <w:tc>
          <w:tcPr>
            <w:tcW w:w="1301" w:type="dxa"/>
            <w:tcBorders>
              <w:top w:val="nil"/>
              <w:left w:val="nil"/>
              <w:bottom w:val="nil"/>
              <w:right w:val="nil"/>
            </w:tcBorders>
            <w:shd w:val="clear" w:color="auto" w:fill="auto"/>
            <w:noWrap/>
            <w:vAlign w:val="bottom"/>
            <w:hideMark/>
          </w:tcPr>
          <w:p w14:paraId="795DE4C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E4D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4D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4D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4D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4D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4D5" w14:textId="77777777" w:rsidR="009E2845" w:rsidRPr="00A35703" w:rsidRDefault="00027761">
            <w:pPr>
              <w:spacing w:after="0"/>
              <w:rPr>
                <w:rFonts w:ascii="Times New Roman" w:eastAsia="Times New Roman" w:hAnsi="Times New Roman" w:cs="Times New Roman"/>
                <w:sz w:val="20"/>
              </w:rPr>
            </w:pPr>
          </w:p>
        </w:tc>
      </w:tr>
      <w:tr w:rsidR="00B01EFE" w14:paraId="795DE4DE" w14:textId="77777777">
        <w:trPr>
          <w:trHeight w:val="300"/>
        </w:trPr>
        <w:tc>
          <w:tcPr>
            <w:tcW w:w="1301" w:type="dxa"/>
            <w:tcBorders>
              <w:top w:val="nil"/>
              <w:left w:val="nil"/>
              <w:bottom w:val="nil"/>
              <w:right w:val="nil"/>
            </w:tcBorders>
            <w:shd w:val="clear" w:color="auto" w:fill="auto"/>
            <w:noWrap/>
            <w:vAlign w:val="bottom"/>
            <w:hideMark/>
          </w:tcPr>
          <w:p w14:paraId="795DE4D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E4D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4D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4D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4D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4D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4DD" w14:textId="77777777" w:rsidR="009E2845" w:rsidRPr="00A35703" w:rsidRDefault="00027761">
            <w:pPr>
              <w:spacing w:after="0"/>
              <w:rPr>
                <w:rFonts w:ascii="Times New Roman" w:eastAsia="Times New Roman" w:hAnsi="Times New Roman" w:cs="Times New Roman"/>
                <w:sz w:val="20"/>
              </w:rPr>
            </w:pPr>
          </w:p>
        </w:tc>
      </w:tr>
      <w:tr w:rsidR="00B01EFE" w14:paraId="795DE4E6" w14:textId="77777777">
        <w:trPr>
          <w:trHeight w:val="300"/>
        </w:trPr>
        <w:tc>
          <w:tcPr>
            <w:tcW w:w="1301" w:type="dxa"/>
            <w:tcBorders>
              <w:top w:val="nil"/>
              <w:left w:val="nil"/>
              <w:bottom w:val="nil"/>
              <w:right w:val="nil"/>
            </w:tcBorders>
            <w:shd w:val="clear" w:color="auto" w:fill="auto"/>
            <w:noWrap/>
            <w:vAlign w:val="bottom"/>
            <w:hideMark/>
          </w:tcPr>
          <w:p w14:paraId="795DE4D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E4E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4E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4E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4E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4E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4E5" w14:textId="77777777" w:rsidR="009E2845" w:rsidRPr="00A35703" w:rsidRDefault="00027761">
            <w:pPr>
              <w:spacing w:after="0"/>
              <w:rPr>
                <w:rFonts w:ascii="Times New Roman" w:eastAsia="Times New Roman" w:hAnsi="Times New Roman" w:cs="Times New Roman"/>
                <w:sz w:val="20"/>
              </w:rPr>
            </w:pPr>
          </w:p>
        </w:tc>
      </w:tr>
      <w:tr w:rsidR="00B01EFE" w14:paraId="795DE4EE" w14:textId="77777777">
        <w:trPr>
          <w:trHeight w:val="300"/>
        </w:trPr>
        <w:tc>
          <w:tcPr>
            <w:tcW w:w="1301" w:type="dxa"/>
            <w:tcBorders>
              <w:top w:val="nil"/>
              <w:left w:val="nil"/>
              <w:bottom w:val="nil"/>
              <w:right w:val="nil"/>
            </w:tcBorders>
            <w:shd w:val="clear" w:color="auto" w:fill="auto"/>
            <w:noWrap/>
            <w:vAlign w:val="bottom"/>
            <w:hideMark/>
          </w:tcPr>
          <w:p w14:paraId="795DE4E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E4E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4E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4E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4E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4E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4ED" w14:textId="77777777" w:rsidR="009E2845" w:rsidRPr="00A35703" w:rsidRDefault="00027761">
            <w:pPr>
              <w:spacing w:after="0"/>
              <w:rPr>
                <w:rFonts w:ascii="Times New Roman" w:eastAsia="Times New Roman" w:hAnsi="Times New Roman" w:cs="Times New Roman"/>
                <w:sz w:val="20"/>
              </w:rPr>
            </w:pPr>
          </w:p>
        </w:tc>
      </w:tr>
      <w:tr w:rsidR="00B01EFE" w14:paraId="795DE4F6" w14:textId="77777777">
        <w:trPr>
          <w:trHeight w:val="300"/>
        </w:trPr>
        <w:tc>
          <w:tcPr>
            <w:tcW w:w="1301" w:type="dxa"/>
            <w:tcBorders>
              <w:top w:val="nil"/>
              <w:left w:val="nil"/>
              <w:bottom w:val="nil"/>
              <w:right w:val="nil"/>
            </w:tcBorders>
            <w:shd w:val="clear" w:color="auto" w:fill="auto"/>
            <w:noWrap/>
            <w:vAlign w:val="bottom"/>
            <w:hideMark/>
          </w:tcPr>
          <w:p w14:paraId="795DE4E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E4F0"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4F1"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4F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4F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4F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4F5" w14:textId="77777777" w:rsidR="009E2845" w:rsidRPr="00A35703" w:rsidRDefault="00027761">
            <w:pPr>
              <w:spacing w:after="0"/>
              <w:rPr>
                <w:rFonts w:ascii="Times New Roman" w:eastAsia="Times New Roman" w:hAnsi="Times New Roman" w:cs="Times New Roman"/>
                <w:sz w:val="20"/>
              </w:rPr>
            </w:pPr>
          </w:p>
        </w:tc>
      </w:tr>
      <w:tr w:rsidR="00B01EFE" w14:paraId="795DE4FE" w14:textId="77777777">
        <w:trPr>
          <w:trHeight w:val="300"/>
        </w:trPr>
        <w:tc>
          <w:tcPr>
            <w:tcW w:w="1301" w:type="dxa"/>
            <w:tcBorders>
              <w:top w:val="nil"/>
              <w:left w:val="nil"/>
              <w:bottom w:val="nil"/>
              <w:right w:val="nil"/>
            </w:tcBorders>
            <w:shd w:val="clear" w:color="auto" w:fill="auto"/>
            <w:noWrap/>
            <w:vAlign w:val="bottom"/>
            <w:hideMark/>
          </w:tcPr>
          <w:p w14:paraId="795DE4F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E4F8"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4F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4F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4FB"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4F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4FD" w14:textId="77777777" w:rsidR="009E2845" w:rsidRPr="00A35703" w:rsidRDefault="00027761">
            <w:pPr>
              <w:spacing w:after="0"/>
              <w:rPr>
                <w:rFonts w:ascii="Times New Roman" w:eastAsia="Times New Roman" w:hAnsi="Times New Roman" w:cs="Times New Roman"/>
                <w:sz w:val="20"/>
              </w:rPr>
            </w:pPr>
          </w:p>
        </w:tc>
      </w:tr>
      <w:tr w:rsidR="00B01EFE" w14:paraId="795DE505" w14:textId="77777777">
        <w:trPr>
          <w:trHeight w:val="300"/>
        </w:trPr>
        <w:tc>
          <w:tcPr>
            <w:tcW w:w="3218" w:type="dxa"/>
            <w:gridSpan w:val="2"/>
            <w:tcBorders>
              <w:top w:val="nil"/>
              <w:left w:val="nil"/>
              <w:bottom w:val="nil"/>
              <w:right w:val="nil"/>
            </w:tcBorders>
            <w:shd w:val="clear" w:color="auto" w:fill="auto"/>
            <w:noWrap/>
            <w:vAlign w:val="bottom"/>
            <w:hideMark/>
          </w:tcPr>
          <w:p w14:paraId="795DE4F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E500"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E50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50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50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504" w14:textId="77777777" w:rsidR="009E2845" w:rsidRPr="00A35703" w:rsidRDefault="00027761">
            <w:pPr>
              <w:spacing w:after="0"/>
              <w:rPr>
                <w:rFonts w:ascii="Times New Roman" w:eastAsia="Times New Roman" w:hAnsi="Times New Roman" w:cs="Times New Roman"/>
                <w:sz w:val="20"/>
              </w:rPr>
            </w:pPr>
          </w:p>
        </w:tc>
      </w:tr>
      <w:tr w:rsidR="00B01EFE" w14:paraId="795DE50D" w14:textId="77777777">
        <w:trPr>
          <w:trHeight w:val="300"/>
        </w:trPr>
        <w:tc>
          <w:tcPr>
            <w:tcW w:w="1301" w:type="dxa"/>
            <w:tcBorders>
              <w:top w:val="nil"/>
              <w:left w:val="nil"/>
              <w:bottom w:val="nil"/>
              <w:right w:val="nil"/>
            </w:tcBorders>
            <w:shd w:val="clear" w:color="auto" w:fill="auto"/>
            <w:noWrap/>
            <w:vAlign w:val="bottom"/>
            <w:hideMark/>
          </w:tcPr>
          <w:p w14:paraId="795DE506"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E507"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E50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509"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E50A"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E50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50C" w14:textId="77777777" w:rsidR="009E2845" w:rsidRPr="00A35703" w:rsidRDefault="00027761">
            <w:pPr>
              <w:spacing w:after="0"/>
              <w:rPr>
                <w:rFonts w:ascii="Times New Roman" w:eastAsia="Times New Roman" w:hAnsi="Times New Roman" w:cs="Times New Roman"/>
                <w:sz w:val="20"/>
              </w:rPr>
            </w:pPr>
          </w:p>
        </w:tc>
      </w:tr>
      <w:tr w:rsidR="00B01EFE" w14:paraId="795DE511" w14:textId="77777777">
        <w:trPr>
          <w:trHeight w:val="300"/>
        </w:trPr>
        <w:tc>
          <w:tcPr>
            <w:tcW w:w="1301" w:type="dxa"/>
            <w:tcBorders>
              <w:top w:val="nil"/>
              <w:left w:val="nil"/>
              <w:bottom w:val="nil"/>
              <w:right w:val="nil"/>
            </w:tcBorders>
            <w:shd w:val="clear" w:color="auto" w:fill="auto"/>
            <w:noWrap/>
            <w:vAlign w:val="bottom"/>
            <w:hideMark/>
          </w:tcPr>
          <w:p w14:paraId="795DE50E"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E50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 xml:space="preserve">Άρθρο 118 ως </w:t>
            </w:r>
            <w:r w:rsidRPr="00A35703">
              <w:rPr>
                <w:rFonts w:ascii="Calibri" w:eastAsia="Times New Roman" w:hAnsi="Calibri" w:cs="Times New Roman"/>
                <w:color w:val="000000"/>
                <w:sz w:val="22"/>
                <w:szCs w:val="22"/>
              </w:rPr>
              <w:t>έχει   ΔΕΚΤΟ ΚΑΤΑ ΠΛΕΙΟΨΗΦΙΑ</w:t>
            </w:r>
          </w:p>
        </w:tc>
        <w:tc>
          <w:tcPr>
            <w:tcW w:w="1072" w:type="dxa"/>
            <w:tcBorders>
              <w:top w:val="nil"/>
              <w:left w:val="nil"/>
              <w:bottom w:val="nil"/>
              <w:right w:val="nil"/>
            </w:tcBorders>
            <w:shd w:val="clear" w:color="auto" w:fill="auto"/>
            <w:noWrap/>
            <w:vAlign w:val="bottom"/>
            <w:hideMark/>
          </w:tcPr>
          <w:p w14:paraId="795DE510" w14:textId="77777777" w:rsidR="009E2845" w:rsidRPr="00A35703" w:rsidRDefault="00027761">
            <w:pPr>
              <w:spacing w:after="0"/>
              <w:rPr>
                <w:rFonts w:ascii="Calibri" w:eastAsia="Times New Roman" w:hAnsi="Calibri" w:cs="Times New Roman"/>
                <w:color w:val="000000"/>
                <w:sz w:val="22"/>
                <w:szCs w:val="22"/>
              </w:rPr>
            </w:pPr>
          </w:p>
        </w:tc>
      </w:tr>
      <w:tr w:rsidR="00B01EFE" w14:paraId="795DE519" w14:textId="77777777">
        <w:trPr>
          <w:trHeight w:val="300"/>
        </w:trPr>
        <w:tc>
          <w:tcPr>
            <w:tcW w:w="1301" w:type="dxa"/>
            <w:tcBorders>
              <w:top w:val="nil"/>
              <w:left w:val="nil"/>
              <w:bottom w:val="nil"/>
              <w:right w:val="nil"/>
            </w:tcBorders>
            <w:shd w:val="clear" w:color="auto" w:fill="auto"/>
            <w:noWrap/>
            <w:vAlign w:val="bottom"/>
            <w:hideMark/>
          </w:tcPr>
          <w:p w14:paraId="795DE51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E51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51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51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51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51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518" w14:textId="77777777" w:rsidR="009E2845" w:rsidRPr="00A35703" w:rsidRDefault="00027761">
            <w:pPr>
              <w:spacing w:after="0"/>
              <w:rPr>
                <w:rFonts w:ascii="Times New Roman" w:eastAsia="Times New Roman" w:hAnsi="Times New Roman" w:cs="Times New Roman"/>
                <w:sz w:val="20"/>
              </w:rPr>
            </w:pPr>
          </w:p>
        </w:tc>
      </w:tr>
      <w:tr w:rsidR="00B01EFE" w14:paraId="795DE521" w14:textId="77777777">
        <w:trPr>
          <w:trHeight w:val="300"/>
        </w:trPr>
        <w:tc>
          <w:tcPr>
            <w:tcW w:w="1301" w:type="dxa"/>
            <w:tcBorders>
              <w:top w:val="nil"/>
              <w:left w:val="nil"/>
              <w:bottom w:val="nil"/>
              <w:right w:val="nil"/>
            </w:tcBorders>
            <w:shd w:val="clear" w:color="auto" w:fill="auto"/>
            <w:noWrap/>
            <w:vAlign w:val="bottom"/>
            <w:hideMark/>
          </w:tcPr>
          <w:p w14:paraId="795DE51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E51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51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51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51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51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520" w14:textId="77777777" w:rsidR="009E2845" w:rsidRPr="00A35703" w:rsidRDefault="00027761">
            <w:pPr>
              <w:spacing w:after="0"/>
              <w:rPr>
                <w:rFonts w:ascii="Times New Roman" w:eastAsia="Times New Roman" w:hAnsi="Times New Roman" w:cs="Times New Roman"/>
                <w:sz w:val="20"/>
              </w:rPr>
            </w:pPr>
          </w:p>
        </w:tc>
      </w:tr>
      <w:tr w:rsidR="00B01EFE" w14:paraId="795DE529" w14:textId="77777777">
        <w:trPr>
          <w:trHeight w:val="300"/>
        </w:trPr>
        <w:tc>
          <w:tcPr>
            <w:tcW w:w="1301" w:type="dxa"/>
            <w:tcBorders>
              <w:top w:val="nil"/>
              <w:left w:val="nil"/>
              <w:bottom w:val="nil"/>
              <w:right w:val="nil"/>
            </w:tcBorders>
            <w:shd w:val="clear" w:color="auto" w:fill="auto"/>
            <w:noWrap/>
            <w:vAlign w:val="bottom"/>
            <w:hideMark/>
          </w:tcPr>
          <w:p w14:paraId="795DE52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E52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52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52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52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52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528" w14:textId="77777777" w:rsidR="009E2845" w:rsidRPr="00A35703" w:rsidRDefault="00027761">
            <w:pPr>
              <w:spacing w:after="0"/>
              <w:rPr>
                <w:rFonts w:ascii="Times New Roman" w:eastAsia="Times New Roman" w:hAnsi="Times New Roman" w:cs="Times New Roman"/>
                <w:sz w:val="20"/>
              </w:rPr>
            </w:pPr>
          </w:p>
        </w:tc>
      </w:tr>
      <w:tr w:rsidR="00B01EFE" w14:paraId="795DE531" w14:textId="77777777">
        <w:trPr>
          <w:trHeight w:val="300"/>
        </w:trPr>
        <w:tc>
          <w:tcPr>
            <w:tcW w:w="1301" w:type="dxa"/>
            <w:tcBorders>
              <w:top w:val="nil"/>
              <w:left w:val="nil"/>
              <w:bottom w:val="nil"/>
              <w:right w:val="nil"/>
            </w:tcBorders>
            <w:shd w:val="clear" w:color="auto" w:fill="auto"/>
            <w:noWrap/>
            <w:vAlign w:val="bottom"/>
            <w:hideMark/>
          </w:tcPr>
          <w:p w14:paraId="795DE52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E52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52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52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52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52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530" w14:textId="77777777" w:rsidR="009E2845" w:rsidRPr="00A35703" w:rsidRDefault="00027761">
            <w:pPr>
              <w:spacing w:after="0"/>
              <w:rPr>
                <w:rFonts w:ascii="Times New Roman" w:eastAsia="Times New Roman" w:hAnsi="Times New Roman" w:cs="Times New Roman"/>
                <w:sz w:val="20"/>
              </w:rPr>
            </w:pPr>
          </w:p>
        </w:tc>
      </w:tr>
      <w:tr w:rsidR="00B01EFE" w14:paraId="795DE539" w14:textId="77777777">
        <w:trPr>
          <w:trHeight w:val="300"/>
        </w:trPr>
        <w:tc>
          <w:tcPr>
            <w:tcW w:w="1301" w:type="dxa"/>
            <w:tcBorders>
              <w:top w:val="nil"/>
              <w:left w:val="nil"/>
              <w:bottom w:val="nil"/>
              <w:right w:val="nil"/>
            </w:tcBorders>
            <w:shd w:val="clear" w:color="auto" w:fill="auto"/>
            <w:noWrap/>
            <w:vAlign w:val="bottom"/>
            <w:hideMark/>
          </w:tcPr>
          <w:p w14:paraId="795DE53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E53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53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53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E53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53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538" w14:textId="77777777" w:rsidR="009E2845" w:rsidRPr="00A35703" w:rsidRDefault="00027761">
            <w:pPr>
              <w:spacing w:after="0"/>
              <w:rPr>
                <w:rFonts w:ascii="Times New Roman" w:eastAsia="Times New Roman" w:hAnsi="Times New Roman" w:cs="Times New Roman"/>
                <w:sz w:val="20"/>
              </w:rPr>
            </w:pPr>
          </w:p>
        </w:tc>
      </w:tr>
      <w:tr w:rsidR="00B01EFE" w14:paraId="795DE541" w14:textId="77777777">
        <w:trPr>
          <w:trHeight w:val="300"/>
        </w:trPr>
        <w:tc>
          <w:tcPr>
            <w:tcW w:w="1301" w:type="dxa"/>
            <w:tcBorders>
              <w:top w:val="nil"/>
              <w:left w:val="nil"/>
              <w:bottom w:val="nil"/>
              <w:right w:val="nil"/>
            </w:tcBorders>
            <w:shd w:val="clear" w:color="auto" w:fill="auto"/>
            <w:noWrap/>
            <w:vAlign w:val="bottom"/>
            <w:hideMark/>
          </w:tcPr>
          <w:p w14:paraId="795DE53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E53B"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53C"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53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53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53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540" w14:textId="77777777" w:rsidR="009E2845" w:rsidRPr="00A35703" w:rsidRDefault="00027761">
            <w:pPr>
              <w:spacing w:after="0"/>
              <w:rPr>
                <w:rFonts w:ascii="Times New Roman" w:eastAsia="Times New Roman" w:hAnsi="Times New Roman" w:cs="Times New Roman"/>
                <w:sz w:val="20"/>
              </w:rPr>
            </w:pPr>
          </w:p>
        </w:tc>
      </w:tr>
      <w:tr w:rsidR="00B01EFE" w14:paraId="795DE549" w14:textId="77777777">
        <w:trPr>
          <w:trHeight w:val="300"/>
        </w:trPr>
        <w:tc>
          <w:tcPr>
            <w:tcW w:w="1301" w:type="dxa"/>
            <w:tcBorders>
              <w:top w:val="nil"/>
              <w:left w:val="nil"/>
              <w:bottom w:val="nil"/>
              <w:right w:val="nil"/>
            </w:tcBorders>
            <w:shd w:val="clear" w:color="auto" w:fill="auto"/>
            <w:noWrap/>
            <w:vAlign w:val="bottom"/>
            <w:hideMark/>
          </w:tcPr>
          <w:p w14:paraId="795DE54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E543"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54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54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546"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54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548" w14:textId="77777777" w:rsidR="009E2845" w:rsidRPr="00A35703" w:rsidRDefault="00027761">
            <w:pPr>
              <w:spacing w:after="0"/>
              <w:rPr>
                <w:rFonts w:ascii="Times New Roman" w:eastAsia="Times New Roman" w:hAnsi="Times New Roman" w:cs="Times New Roman"/>
                <w:sz w:val="20"/>
              </w:rPr>
            </w:pPr>
          </w:p>
        </w:tc>
      </w:tr>
      <w:tr w:rsidR="00B01EFE" w14:paraId="795DE550" w14:textId="77777777">
        <w:trPr>
          <w:trHeight w:val="300"/>
        </w:trPr>
        <w:tc>
          <w:tcPr>
            <w:tcW w:w="3218" w:type="dxa"/>
            <w:gridSpan w:val="2"/>
            <w:tcBorders>
              <w:top w:val="nil"/>
              <w:left w:val="nil"/>
              <w:bottom w:val="nil"/>
              <w:right w:val="nil"/>
            </w:tcBorders>
            <w:shd w:val="clear" w:color="auto" w:fill="auto"/>
            <w:noWrap/>
            <w:vAlign w:val="bottom"/>
            <w:hideMark/>
          </w:tcPr>
          <w:p w14:paraId="795DE54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E54B"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E54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54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54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54F" w14:textId="77777777" w:rsidR="009E2845" w:rsidRPr="00A35703" w:rsidRDefault="00027761">
            <w:pPr>
              <w:spacing w:after="0"/>
              <w:rPr>
                <w:rFonts w:ascii="Times New Roman" w:eastAsia="Times New Roman" w:hAnsi="Times New Roman" w:cs="Times New Roman"/>
                <w:sz w:val="20"/>
              </w:rPr>
            </w:pPr>
          </w:p>
        </w:tc>
      </w:tr>
      <w:tr w:rsidR="00B01EFE" w14:paraId="795DE558" w14:textId="77777777">
        <w:trPr>
          <w:trHeight w:val="300"/>
        </w:trPr>
        <w:tc>
          <w:tcPr>
            <w:tcW w:w="1301" w:type="dxa"/>
            <w:tcBorders>
              <w:top w:val="nil"/>
              <w:left w:val="nil"/>
              <w:bottom w:val="nil"/>
              <w:right w:val="nil"/>
            </w:tcBorders>
            <w:shd w:val="clear" w:color="auto" w:fill="auto"/>
            <w:noWrap/>
            <w:vAlign w:val="bottom"/>
            <w:hideMark/>
          </w:tcPr>
          <w:p w14:paraId="795DE551"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E552"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E55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554"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E555"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E55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557" w14:textId="77777777" w:rsidR="009E2845" w:rsidRPr="00A35703" w:rsidRDefault="00027761">
            <w:pPr>
              <w:spacing w:after="0"/>
              <w:rPr>
                <w:rFonts w:ascii="Times New Roman" w:eastAsia="Times New Roman" w:hAnsi="Times New Roman" w:cs="Times New Roman"/>
                <w:sz w:val="20"/>
              </w:rPr>
            </w:pPr>
          </w:p>
        </w:tc>
      </w:tr>
      <w:tr w:rsidR="00B01EFE" w14:paraId="795DE55C" w14:textId="77777777">
        <w:trPr>
          <w:trHeight w:val="300"/>
        </w:trPr>
        <w:tc>
          <w:tcPr>
            <w:tcW w:w="1301" w:type="dxa"/>
            <w:tcBorders>
              <w:top w:val="nil"/>
              <w:left w:val="nil"/>
              <w:bottom w:val="nil"/>
              <w:right w:val="nil"/>
            </w:tcBorders>
            <w:shd w:val="clear" w:color="auto" w:fill="auto"/>
            <w:noWrap/>
            <w:vAlign w:val="bottom"/>
            <w:hideMark/>
          </w:tcPr>
          <w:p w14:paraId="795DE559"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E55A"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120 ως έχει   ΔΕΚΤΟ ΚΑΤΑ ΠΛΕΙΟΨΗΦΙΑ</w:t>
            </w:r>
          </w:p>
        </w:tc>
        <w:tc>
          <w:tcPr>
            <w:tcW w:w="1072" w:type="dxa"/>
            <w:tcBorders>
              <w:top w:val="nil"/>
              <w:left w:val="nil"/>
              <w:bottom w:val="nil"/>
              <w:right w:val="nil"/>
            </w:tcBorders>
            <w:shd w:val="clear" w:color="auto" w:fill="auto"/>
            <w:noWrap/>
            <w:vAlign w:val="bottom"/>
            <w:hideMark/>
          </w:tcPr>
          <w:p w14:paraId="795DE55B" w14:textId="77777777" w:rsidR="009E2845" w:rsidRPr="00A35703" w:rsidRDefault="00027761">
            <w:pPr>
              <w:spacing w:after="0"/>
              <w:rPr>
                <w:rFonts w:ascii="Calibri" w:eastAsia="Times New Roman" w:hAnsi="Calibri" w:cs="Times New Roman"/>
                <w:color w:val="000000"/>
                <w:sz w:val="22"/>
                <w:szCs w:val="22"/>
              </w:rPr>
            </w:pPr>
          </w:p>
        </w:tc>
      </w:tr>
      <w:tr w:rsidR="00B01EFE" w14:paraId="795DE564" w14:textId="77777777">
        <w:trPr>
          <w:trHeight w:val="300"/>
        </w:trPr>
        <w:tc>
          <w:tcPr>
            <w:tcW w:w="1301" w:type="dxa"/>
            <w:tcBorders>
              <w:top w:val="nil"/>
              <w:left w:val="nil"/>
              <w:bottom w:val="nil"/>
              <w:right w:val="nil"/>
            </w:tcBorders>
            <w:shd w:val="clear" w:color="auto" w:fill="auto"/>
            <w:noWrap/>
            <w:vAlign w:val="bottom"/>
            <w:hideMark/>
          </w:tcPr>
          <w:p w14:paraId="795DE55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E55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55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56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56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56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563" w14:textId="77777777" w:rsidR="009E2845" w:rsidRPr="00A35703" w:rsidRDefault="00027761">
            <w:pPr>
              <w:spacing w:after="0"/>
              <w:rPr>
                <w:rFonts w:ascii="Times New Roman" w:eastAsia="Times New Roman" w:hAnsi="Times New Roman" w:cs="Times New Roman"/>
                <w:sz w:val="20"/>
              </w:rPr>
            </w:pPr>
          </w:p>
        </w:tc>
      </w:tr>
      <w:tr w:rsidR="00B01EFE" w14:paraId="795DE56C" w14:textId="77777777">
        <w:trPr>
          <w:trHeight w:val="300"/>
        </w:trPr>
        <w:tc>
          <w:tcPr>
            <w:tcW w:w="1301" w:type="dxa"/>
            <w:tcBorders>
              <w:top w:val="nil"/>
              <w:left w:val="nil"/>
              <w:bottom w:val="nil"/>
              <w:right w:val="nil"/>
            </w:tcBorders>
            <w:shd w:val="clear" w:color="auto" w:fill="auto"/>
            <w:noWrap/>
            <w:vAlign w:val="bottom"/>
            <w:hideMark/>
          </w:tcPr>
          <w:p w14:paraId="795DE56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E56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56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56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56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56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56B" w14:textId="77777777" w:rsidR="009E2845" w:rsidRPr="00A35703" w:rsidRDefault="00027761">
            <w:pPr>
              <w:spacing w:after="0"/>
              <w:rPr>
                <w:rFonts w:ascii="Times New Roman" w:eastAsia="Times New Roman" w:hAnsi="Times New Roman" w:cs="Times New Roman"/>
                <w:sz w:val="20"/>
              </w:rPr>
            </w:pPr>
          </w:p>
        </w:tc>
      </w:tr>
      <w:tr w:rsidR="00B01EFE" w14:paraId="795DE574" w14:textId="77777777">
        <w:trPr>
          <w:trHeight w:val="300"/>
        </w:trPr>
        <w:tc>
          <w:tcPr>
            <w:tcW w:w="1301" w:type="dxa"/>
            <w:tcBorders>
              <w:top w:val="nil"/>
              <w:left w:val="nil"/>
              <w:bottom w:val="nil"/>
              <w:right w:val="nil"/>
            </w:tcBorders>
            <w:shd w:val="clear" w:color="auto" w:fill="auto"/>
            <w:noWrap/>
            <w:vAlign w:val="bottom"/>
            <w:hideMark/>
          </w:tcPr>
          <w:p w14:paraId="795DE56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E56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56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57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57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57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573" w14:textId="77777777" w:rsidR="009E2845" w:rsidRPr="00A35703" w:rsidRDefault="00027761">
            <w:pPr>
              <w:spacing w:after="0"/>
              <w:rPr>
                <w:rFonts w:ascii="Times New Roman" w:eastAsia="Times New Roman" w:hAnsi="Times New Roman" w:cs="Times New Roman"/>
                <w:sz w:val="20"/>
              </w:rPr>
            </w:pPr>
          </w:p>
        </w:tc>
      </w:tr>
      <w:tr w:rsidR="00B01EFE" w14:paraId="795DE57C" w14:textId="77777777">
        <w:trPr>
          <w:trHeight w:val="300"/>
        </w:trPr>
        <w:tc>
          <w:tcPr>
            <w:tcW w:w="1301" w:type="dxa"/>
            <w:tcBorders>
              <w:top w:val="nil"/>
              <w:left w:val="nil"/>
              <w:bottom w:val="nil"/>
              <w:right w:val="nil"/>
            </w:tcBorders>
            <w:shd w:val="clear" w:color="auto" w:fill="auto"/>
            <w:noWrap/>
            <w:vAlign w:val="bottom"/>
            <w:hideMark/>
          </w:tcPr>
          <w:p w14:paraId="795DE57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E57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57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57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57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57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57B" w14:textId="77777777" w:rsidR="009E2845" w:rsidRPr="00A35703" w:rsidRDefault="00027761">
            <w:pPr>
              <w:spacing w:after="0"/>
              <w:rPr>
                <w:rFonts w:ascii="Times New Roman" w:eastAsia="Times New Roman" w:hAnsi="Times New Roman" w:cs="Times New Roman"/>
                <w:sz w:val="20"/>
              </w:rPr>
            </w:pPr>
          </w:p>
        </w:tc>
      </w:tr>
      <w:tr w:rsidR="00B01EFE" w14:paraId="795DE584" w14:textId="77777777">
        <w:trPr>
          <w:trHeight w:val="300"/>
        </w:trPr>
        <w:tc>
          <w:tcPr>
            <w:tcW w:w="1301" w:type="dxa"/>
            <w:tcBorders>
              <w:top w:val="nil"/>
              <w:left w:val="nil"/>
              <w:bottom w:val="nil"/>
              <w:right w:val="nil"/>
            </w:tcBorders>
            <w:shd w:val="clear" w:color="auto" w:fill="auto"/>
            <w:noWrap/>
            <w:vAlign w:val="bottom"/>
            <w:hideMark/>
          </w:tcPr>
          <w:p w14:paraId="795DE57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E57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57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58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E58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58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583" w14:textId="77777777" w:rsidR="009E2845" w:rsidRPr="00A35703" w:rsidRDefault="00027761">
            <w:pPr>
              <w:spacing w:after="0"/>
              <w:rPr>
                <w:rFonts w:ascii="Times New Roman" w:eastAsia="Times New Roman" w:hAnsi="Times New Roman" w:cs="Times New Roman"/>
                <w:sz w:val="20"/>
              </w:rPr>
            </w:pPr>
          </w:p>
        </w:tc>
      </w:tr>
      <w:tr w:rsidR="00B01EFE" w14:paraId="795DE58C" w14:textId="77777777">
        <w:trPr>
          <w:trHeight w:val="300"/>
        </w:trPr>
        <w:tc>
          <w:tcPr>
            <w:tcW w:w="1301" w:type="dxa"/>
            <w:tcBorders>
              <w:top w:val="nil"/>
              <w:left w:val="nil"/>
              <w:bottom w:val="nil"/>
              <w:right w:val="nil"/>
            </w:tcBorders>
            <w:shd w:val="clear" w:color="auto" w:fill="auto"/>
            <w:noWrap/>
            <w:vAlign w:val="bottom"/>
            <w:hideMark/>
          </w:tcPr>
          <w:p w14:paraId="795DE58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E586"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587"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58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58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58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58B" w14:textId="77777777" w:rsidR="009E2845" w:rsidRPr="00A35703" w:rsidRDefault="00027761">
            <w:pPr>
              <w:spacing w:after="0"/>
              <w:rPr>
                <w:rFonts w:ascii="Times New Roman" w:eastAsia="Times New Roman" w:hAnsi="Times New Roman" w:cs="Times New Roman"/>
                <w:sz w:val="20"/>
              </w:rPr>
            </w:pPr>
          </w:p>
        </w:tc>
      </w:tr>
      <w:tr w:rsidR="00B01EFE" w14:paraId="795DE594" w14:textId="77777777">
        <w:trPr>
          <w:trHeight w:val="300"/>
        </w:trPr>
        <w:tc>
          <w:tcPr>
            <w:tcW w:w="1301" w:type="dxa"/>
            <w:tcBorders>
              <w:top w:val="nil"/>
              <w:left w:val="nil"/>
              <w:bottom w:val="nil"/>
              <w:right w:val="nil"/>
            </w:tcBorders>
            <w:shd w:val="clear" w:color="auto" w:fill="auto"/>
            <w:noWrap/>
            <w:vAlign w:val="bottom"/>
            <w:hideMark/>
          </w:tcPr>
          <w:p w14:paraId="795DE58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E58E"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58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59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591"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59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593" w14:textId="77777777" w:rsidR="009E2845" w:rsidRPr="00A35703" w:rsidRDefault="00027761">
            <w:pPr>
              <w:spacing w:after="0"/>
              <w:rPr>
                <w:rFonts w:ascii="Times New Roman" w:eastAsia="Times New Roman" w:hAnsi="Times New Roman" w:cs="Times New Roman"/>
                <w:sz w:val="20"/>
              </w:rPr>
            </w:pPr>
          </w:p>
        </w:tc>
      </w:tr>
      <w:tr w:rsidR="00B01EFE" w14:paraId="795DE59B" w14:textId="77777777">
        <w:trPr>
          <w:trHeight w:val="300"/>
        </w:trPr>
        <w:tc>
          <w:tcPr>
            <w:tcW w:w="3218" w:type="dxa"/>
            <w:gridSpan w:val="2"/>
            <w:tcBorders>
              <w:top w:val="nil"/>
              <w:left w:val="nil"/>
              <w:bottom w:val="nil"/>
              <w:right w:val="nil"/>
            </w:tcBorders>
            <w:shd w:val="clear" w:color="auto" w:fill="auto"/>
            <w:noWrap/>
            <w:vAlign w:val="bottom"/>
            <w:hideMark/>
          </w:tcPr>
          <w:p w14:paraId="795DE59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E596"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E59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59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59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59A" w14:textId="77777777" w:rsidR="009E2845" w:rsidRPr="00A35703" w:rsidRDefault="00027761">
            <w:pPr>
              <w:spacing w:after="0"/>
              <w:rPr>
                <w:rFonts w:ascii="Times New Roman" w:eastAsia="Times New Roman" w:hAnsi="Times New Roman" w:cs="Times New Roman"/>
                <w:sz w:val="20"/>
              </w:rPr>
            </w:pPr>
          </w:p>
        </w:tc>
      </w:tr>
      <w:tr w:rsidR="00B01EFE" w14:paraId="795DE5A3" w14:textId="77777777">
        <w:trPr>
          <w:trHeight w:val="300"/>
        </w:trPr>
        <w:tc>
          <w:tcPr>
            <w:tcW w:w="1301" w:type="dxa"/>
            <w:tcBorders>
              <w:top w:val="nil"/>
              <w:left w:val="nil"/>
              <w:bottom w:val="nil"/>
              <w:right w:val="nil"/>
            </w:tcBorders>
            <w:shd w:val="clear" w:color="auto" w:fill="auto"/>
            <w:noWrap/>
            <w:vAlign w:val="bottom"/>
            <w:hideMark/>
          </w:tcPr>
          <w:p w14:paraId="795DE59C"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E59D"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E59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59F"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E5A0"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E5A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5A2" w14:textId="77777777" w:rsidR="009E2845" w:rsidRPr="00A35703" w:rsidRDefault="00027761">
            <w:pPr>
              <w:spacing w:after="0"/>
              <w:rPr>
                <w:rFonts w:ascii="Times New Roman" w:eastAsia="Times New Roman" w:hAnsi="Times New Roman" w:cs="Times New Roman"/>
                <w:sz w:val="20"/>
              </w:rPr>
            </w:pPr>
          </w:p>
        </w:tc>
      </w:tr>
      <w:tr w:rsidR="00B01EFE" w14:paraId="795DE5A7" w14:textId="77777777">
        <w:trPr>
          <w:trHeight w:val="300"/>
        </w:trPr>
        <w:tc>
          <w:tcPr>
            <w:tcW w:w="1301" w:type="dxa"/>
            <w:tcBorders>
              <w:top w:val="nil"/>
              <w:left w:val="nil"/>
              <w:bottom w:val="nil"/>
              <w:right w:val="nil"/>
            </w:tcBorders>
            <w:shd w:val="clear" w:color="auto" w:fill="auto"/>
            <w:noWrap/>
            <w:vAlign w:val="bottom"/>
            <w:hideMark/>
          </w:tcPr>
          <w:p w14:paraId="795DE5A4"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E5A5"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121 ως έχει   ΔΕΚΤΟ ΚΑΤΑ ΠΛΕΙΟΨΗΦΙΑ</w:t>
            </w:r>
          </w:p>
        </w:tc>
        <w:tc>
          <w:tcPr>
            <w:tcW w:w="1072" w:type="dxa"/>
            <w:tcBorders>
              <w:top w:val="nil"/>
              <w:left w:val="nil"/>
              <w:bottom w:val="nil"/>
              <w:right w:val="nil"/>
            </w:tcBorders>
            <w:shd w:val="clear" w:color="auto" w:fill="auto"/>
            <w:noWrap/>
            <w:vAlign w:val="bottom"/>
            <w:hideMark/>
          </w:tcPr>
          <w:p w14:paraId="795DE5A6" w14:textId="77777777" w:rsidR="009E2845" w:rsidRPr="00A35703" w:rsidRDefault="00027761">
            <w:pPr>
              <w:spacing w:after="0"/>
              <w:rPr>
                <w:rFonts w:ascii="Calibri" w:eastAsia="Times New Roman" w:hAnsi="Calibri" w:cs="Times New Roman"/>
                <w:color w:val="000000"/>
                <w:sz w:val="22"/>
                <w:szCs w:val="22"/>
              </w:rPr>
            </w:pPr>
          </w:p>
        </w:tc>
      </w:tr>
      <w:tr w:rsidR="00B01EFE" w14:paraId="795DE5AF" w14:textId="77777777">
        <w:trPr>
          <w:trHeight w:val="300"/>
        </w:trPr>
        <w:tc>
          <w:tcPr>
            <w:tcW w:w="1301" w:type="dxa"/>
            <w:tcBorders>
              <w:top w:val="nil"/>
              <w:left w:val="nil"/>
              <w:bottom w:val="nil"/>
              <w:right w:val="nil"/>
            </w:tcBorders>
            <w:shd w:val="clear" w:color="auto" w:fill="auto"/>
            <w:noWrap/>
            <w:vAlign w:val="bottom"/>
            <w:hideMark/>
          </w:tcPr>
          <w:p w14:paraId="795DE5A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E5A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5A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5A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5A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5A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5AE" w14:textId="77777777" w:rsidR="009E2845" w:rsidRPr="00A35703" w:rsidRDefault="00027761">
            <w:pPr>
              <w:spacing w:after="0"/>
              <w:rPr>
                <w:rFonts w:ascii="Times New Roman" w:eastAsia="Times New Roman" w:hAnsi="Times New Roman" w:cs="Times New Roman"/>
                <w:sz w:val="20"/>
              </w:rPr>
            </w:pPr>
          </w:p>
        </w:tc>
      </w:tr>
      <w:tr w:rsidR="00B01EFE" w14:paraId="795DE5B7" w14:textId="77777777">
        <w:trPr>
          <w:trHeight w:val="300"/>
        </w:trPr>
        <w:tc>
          <w:tcPr>
            <w:tcW w:w="1301" w:type="dxa"/>
            <w:tcBorders>
              <w:top w:val="nil"/>
              <w:left w:val="nil"/>
              <w:bottom w:val="nil"/>
              <w:right w:val="nil"/>
            </w:tcBorders>
            <w:shd w:val="clear" w:color="auto" w:fill="auto"/>
            <w:noWrap/>
            <w:vAlign w:val="bottom"/>
            <w:hideMark/>
          </w:tcPr>
          <w:p w14:paraId="795DE5B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E5B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5B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5B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5B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5B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5B6" w14:textId="77777777" w:rsidR="009E2845" w:rsidRPr="00A35703" w:rsidRDefault="00027761">
            <w:pPr>
              <w:spacing w:after="0"/>
              <w:rPr>
                <w:rFonts w:ascii="Times New Roman" w:eastAsia="Times New Roman" w:hAnsi="Times New Roman" w:cs="Times New Roman"/>
                <w:sz w:val="20"/>
              </w:rPr>
            </w:pPr>
          </w:p>
        </w:tc>
      </w:tr>
      <w:tr w:rsidR="00B01EFE" w14:paraId="795DE5BF" w14:textId="77777777">
        <w:trPr>
          <w:trHeight w:val="300"/>
        </w:trPr>
        <w:tc>
          <w:tcPr>
            <w:tcW w:w="1301" w:type="dxa"/>
            <w:tcBorders>
              <w:top w:val="nil"/>
              <w:left w:val="nil"/>
              <w:bottom w:val="nil"/>
              <w:right w:val="nil"/>
            </w:tcBorders>
            <w:shd w:val="clear" w:color="auto" w:fill="auto"/>
            <w:noWrap/>
            <w:vAlign w:val="bottom"/>
            <w:hideMark/>
          </w:tcPr>
          <w:p w14:paraId="795DE5B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E5B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5B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5B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5B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5B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5BE" w14:textId="77777777" w:rsidR="009E2845" w:rsidRPr="00A35703" w:rsidRDefault="00027761">
            <w:pPr>
              <w:spacing w:after="0"/>
              <w:rPr>
                <w:rFonts w:ascii="Times New Roman" w:eastAsia="Times New Roman" w:hAnsi="Times New Roman" w:cs="Times New Roman"/>
                <w:sz w:val="20"/>
              </w:rPr>
            </w:pPr>
          </w:p>
        </w:tc>
      </w:tr>
      <w:tr w:rsidR="00B01EFE" w14:paraId="795DE5C7" w14:textId="77777777">
        <w:trPr>
          <w:trHeight w:val="300"/>
        </w:trPr>
        <w:tc>
          <w:tcPr>
            <w:tcW w:w="1301" w:type="dxa"/>
            <w:tcBorders>
              <w:top w:val="nil"/>
              <w:left w:val="nil"/>
              <w:bottom w:val="nil"/>
              <w:right w:val="nil"/>
            </w:tcBorders>
            <w:shd w:val="clear" w:color="auto" w:fill="auto"/>
            <w:noWrap/>
            <w:vAlign w:val="bottom"/>
            <w:hideMark/>
          </w:tcPr>
          <w:p w14:paraId="795DE5C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E5C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5C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5C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5C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5C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5C6" w14:textId="77777777" w:rsidR="009E2845" w:rsidRPr="00A35703" w:rsidRDefault="00027761">
            <w:pPr>
              <w:spacing w:after="0"/>
              <w:rPr>
                <w:rFonts w:ascii="Times New Roman" w:eastAsia="Times New Roman" w:hAnsi="Times New Roman" w:cs="Times New Roman"/>
                <w:sz w:val="20"/>
              </w:rPr>
            </w:pPr>
          </w:p>
        </w:tc>
      </w:tr>
      <w:tr w:rsidR="00B01EFE" w14:paraId="795DE5CF" w14:textId="77777777">
        <w:trPr>
          <w:trHeight w:val="300"/>
        </w:trPr>
        <w:tc>
          <w:tcPr>
            <w:tcW w:w="1301" w:type="dxa"/>
            <w:tcBorders>
              <w:top w:val="nil"/>
              <w:left w:val="nil"/>
              <w:bottom w:val="nil"/>
              <w:right w:val="nil"/>
            </w:tcBorders>
            <w:shd w:val="clear" w:color="auto" w:fill="auto"/>
            <w:noWrap/>
            <w:vAlign w:val="bottom"/>
            <w:hideMark/>
          </w:tcPr>
          <w:p w14:paraId="795DE5C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E5C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5C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5C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5C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5C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5CE" w14:textId="77777777" w:rsidR="009E2845" w:rsidRPr="00A35703" w:rsidRDefault="00027761">
            <w:pPr>
              <w:spacing w:after="0"/>
              <w:rPr>
                <w:rFonts w:ascii="Times New Roman" w:eastAsia="Times New Roman" w:hAnsi="Times New Roman" w:cs="Times New Roman"/>
                <w:sz w:val="20"/>
              </w:rPr>
            </w:pPr>
          </w:p>
        </w:tc>
      </w:tr>
      <w:tr w:rsidR="00B01EFE" w14:paraId="795DE5D7" w14:textId="77777777">
        <w:trPr>
          <w:trHeight w:val="300"/>
        </w:trPr>
        <w:tc>
          <w:tcPr>
            <w:tcW w:w="1301" w:type="dxa"/>
            <w:tcBorders>
              <w:top w:val="nil"/>
              <w:left w:val="nil"/>
              <w:bottom w:val="nil"/>
              <w:right w:val="nil"/>
            </w:tcBorders>
            <w:shd w:val="clear" w:color="auto" w:fill="auto"/>
            <w:noWrap/>
            <w:vAlign w:val="bottom"/>
            <w:hideMark/>
          </w:tcPr>
          <w:p w14:paraId="795DE5D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E5D1"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5D2"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5D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5D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5D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5D6" w14:textId="77777777" w:rsidR="009E2845" w:rsidRPr="00A35703" w:rsidRDefault="00027761">
            <w:pPr>
              <w:spacing w:after="0"/>
              <w:rPr>
                <w:rFonts w:ascii="Times New Roman" w:eastAsia="Times New Roman" w:hAnsi="Times New Roman" w:cs="Times New Roman"/>
                <w:sz w:val="20"/>
              </w:rPr>
            </w:pPr>
          </w:p>
        </w:tc>
      </w:tr>
      <w:tr w:rsidR="00B01EFE" w14:paraId="795DE5DF" w14:textId="77777777">
        <w:trPr>
          <w:trHeight w:val="300"/>
        </w:trPr>
        <w:tc>
          <w:tcPr>
            <w:tcW w:w="1301" w:type="dxa"/>
            <w:tcBorders>
              <w:top w:val="nil"/>
              <w:left w:val="nil"/>
              <w:bottom w:val="nil"/>
              <w:right w:val="nil"/>
            </w:tcBorders>
            <w:shd w:val="clear" w:color="auto" w:fill="auto"/>
            <w:noWrap/>
            <w:vAlign w:val="bottom"/>
            <w:hideMark/>
          </w:tcPr>
          <w:p w14:paraId="795DE5D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E5D9"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5D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5D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5DC"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5D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5DE" w14:textId="77777777" w:rsidR="009E2845" w:rsidRPr="00A35703" w:rsidRDefault="00027761">
            <w:pPr>
              <w:spacing w:after="0"/>
              <w:rPr>
                <w:rFonts w:ascii="Times New Roman" w:eastAsia="Times New Roman" w:hAnsi="Times New Roman" w:cs="Times New Roman"/>
                <w:sz w:val="20"/>
              </w:rPr>
            </w:pPr>
          </w:p>
        </w:tc>
      </w:tr>
      <w:tr w:rsidR="00B01EFE" w14:paraId="795DE5E6" w14:textId="77777777">
        <w:trPr>
          <w:trHeight w:val="300"/>
        </w:trPr>
        <w:tc>
          <w:tcPr>
            <w:tcW w:w="3218" w:type="dxa"/>
            <w:gridSpan w:val="2"/>
            <w:tcBorders>
              <w:top w:val="nil"/>
              <w:left w:val="nil"/>
              <w:bottom w:val="nil"/>
              <w:right w:val="nil"/>
            </w:tcBorders>
            <w:shd w:val="clear" w:color="auto" w:fill="auto"/>
            <w:noWrap/>
            <w:vAlign w:val="bottom"/>
            <w:hideMark/>
          </w:tcPr>
          <w:p w14:paraId="795DE5E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E5E1"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E5E2"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5E3"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5E4"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5E5" w14:textId="77777777" w:rsidR="009E2845" w:rsidRPr="00A35703" w:rsidRDefault="00027761">
            <w:pPr>
              <w:spacing w:after="0"/>
              <w:rPr>
                <w:rFonts w:ascii="Times New Roman" w:eastAsia="Times New Roman" w:hAnsi="Times New Roman" w:cs="Times New Roman"/>
                <w:sz w:val="20"/>
              </w:rPr>
            </w:pPr>
          </w:p>
        </w:tc>
      </w:tr>
      <w:tr w:rsidR="00B01EFE" w14:paraId="795DE5EE" w14:textId="77777777">
        <w:trPr>
          <w:trHeight w:val="300"/>
        </w:trPr>
        <w:tc>
          <w:tcPr>
            <w:tcW w:w="1301" w:type="dxa"/>
            <w:tcBorders>
              <w:top w:val="nil"/>
              <w:left w:val="nil"/>
              <w:bottom w:val="nil"/>
              <w:right w:val="nil"/>
            </w:tcBorders>
            <w:shd w:val="clear" w:color="auto" w:fill="auto"/>
            <w:noWrap/>
            <w:vAlign w:val="bottom"/>
            <w:hideMark/>
          </w:tcPr>
          <w:p w14:paraId="795DE5E7"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E5E8"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E5E9"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5EA"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E5EB"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E5EC"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5ED" w14:textId="77777777" w:rsidR="009E2845" w:rsidRPr="00A35703" w:rsidRDefault="00027761">
            <w:pPr>
              <w:spacing w:after="0"/>
              <w:rPr>
                <w:rFonts w:ascii="Times New Roman" w:eastAsia="Times New Roman" w:hAnsi="Times New Roman" w:cs="Times New Roman"/>
                <w:sz w:val="20"/>
              </w:rPr>
            </w:pPr>
          </w:p>
        </w:tc>
      </w:tr>
      <w:tr w:rsidR="00B01EFE" w14:paraId="795DE5F2" w14:textId="77777777">
        <w:trPr>
          <w:trHeight w:val="300"/>
        </w:trPr>
        <w:tc>
          <w:tcPr>
            <w:tcW w:w="1301" w:type="dxa"/>
            <w:tcBorders>
              <w:top w:val="nil"/>
              <w:left w:val="nil"/>
              <w:bottom w:val="nil"/>
              <w:right w:val="nil"/>
            </w:tcBorders>
            <w:shd w:val="clear" w:color="auto" w:fill="auto"/>
            <w:noWrap/>
            <w:vAlign w:val="bottom"/>
            <w:hideMark/>
          </w:tcPr>
          <w:p w14:paraId="795DE5EF"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E5F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122 ως έχει   ΔΕΚΤΟ ΚΑΤΑ ΠΛΕΙΟΨΗΦΙΑ</w:t>
            </w:r>
          </w:p>
        </w:tc>
        <w:tc>
          <w:tcPr>
            <w:tcW w:w="1072" w:type="dxa"/>
            <w:tcBorders>
              <w:top w:val="nil"/>
              <w:left w:val="nil"/>
              <w:bottom w:val="nil"/>
              <w:right w:val="nil"/>
            </w:tcBorders>
            <w:shd w:val="clear" w:color="auto" w:fill="auto"/>
            <w:noWrap/>
            <w:vAlign w:val="bottom"/>
            <w:hideMark/>
          </w:tcPr>
          <w:p w14:paraId="795DE5F1" w14:textId="77777777" w:rsidR="009E2845" w:rsidRPr="00A35703" w:rsidRDefault="00027761">
            <w:pPr>
              <w:spacing w:after="0"/>
              <w:rPr>
                <w:rFonts w:ascii="Calibri" w:eastAsia="Times New Roman" w:hAnsi="Calibri" w:cs="Times New Roman"/>
                <w:color w:val="000000"/>
                <w:sz w:val="22"/>
                <w:szCs w:val="22"/>
              </w:rPr>
            </w:pPr>
          </w:p>
        </w:tc>
      </w:tr>
      <w:tr w:rsidR="00B01EFE" w14:paraId="795DE5FA" w14:textId="77777777">
        <w:trPr>
          <w:trHeight w:val="300"/>
        </w:trPr>
        <w:tc>
          <w:tcPr>
            <w:tcW w:w="1301" w:type="dxa"/>
            <w:tcBorders>
              <w:top w:val="nil"/>
              <w:left w:val="nil"/>
              <w:bottom w:val="nil"/>
              <w:right w:val="nil"/>
            </w:tcBorders>
            <w:shd w:val="clear" w:color="auto" w:fill="auto"/>
            <w:noWrap/>
            <w:vAlign w:val="bottom"/>
            <w:hideMark/>
          </w:tcPr>
          <w:p w14:paraId="795DE5F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E5F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5F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5F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5F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5F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5F9" w14:textId="77777777" w:rsidR="009E2845" w:rsidRPr="00A35703" w:rsidRDefault="00027761">
            <w:pPr>
              <w:spacing w:after="0"/>
              <w:rPr>
                <w:rFonts w:ascii="Times New Roman" w:eastAsia="Times New Roman" w:hAnsi="Times New Roman" w:cs="Times New Roman"/>
                <w:sz w:val="20"/>
              </w:rPr>
            </w:pPr>
          </w:p>
        </w:tc>
      </w:tr>
      <w:tr w:rsidR="00B01EFE" w14:paraId="795DE602" w14:textId="77777777">
        <w:trPr>
          <w:trHeight w:val="300"/>
        </w:trPr>
        <w:tc>
          <w:tcPr>
            <w:tcW w:w="1301" w:type="dxa"/>
            <w:tcBorders>
              <w:top w:val="nil"/>
              <w:left w:val="nil"/>
              <w:bottom w:val="nil"/>
              <w:right w:val="nil"/>
            </w:tcBorders>
            <w:shd w:val="clear" w:color="auto" w:fill="auto"/>
            <w:noWrap/>
            <w:vAlign w:val="bottom"/>
            <w:hideMark/>
          </w:tcPr>
          <w:p w14:paraId="795DE5F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E5F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5F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5F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E5F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60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601" w14:textId="77777777" w:rsidR="009E2845" w:rsidRPr="00A35703" w:rsidRDefault="00027761">
            <w:pPr>
              <w:spacing w:after="0"/>
              <w:rPr>
                <w:rFonts w:ascii="Times New Roman" w:eastAsia="Times New Roman" w:hAnsi="Times New Roman" w:cs="Times New Roman"/>
                <w:sz w:val="20"/>
              </w:rPr>
            </w:pPr>
          </w:p>
        </w:tc>
      </w:tr>
      <w:tr w:rsidR="00B01EFE" w14:paraId="795DE60A" w14:textId="77777777">
        <w:trPr>
          <w:trHeight w:val="300"/>
        </w:trPr>
        <w:tc>
          <w:tcPr>
            <w:tcW w:w="1301" w:type="dxa"/>
            <w:tcBorders>
              <w:top w:val="nil"/>
              <w:left w:val="nil"/>
              <w:bottom w:val="nil"/>
              <w:right w:val="nil"/>
            </w:tcBorders>
            <w:shd w:val="clear" w:color="auto" w:fill="auto"/>
            <w:noWrap/>
            <w:vAlign w:val="bottom"/>
            <w:hideMark/>
          </w:tcPr>
          <w:p w14:paraId="795DE60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E60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60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60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60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60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609" w14:textId="77777777" w:rsidR="009E2845" w:rsidRPr="00A35703" w:rsidRDefault="00027761">
            <w:pPr>
              <w:spacing w:after="0"/>
              <w:rPr>
                <w:rFonts w:ascii="Times New Roman" w:eastAsia="Times New Roman" w:hAnsi="Times New Roman" w:cs="Times New Roman"/>
                <w:sz w:val="20"/>
              </w:rPr>
            </w:pPr>
          </w:p>
        </w:tc>
      </w:tr>
      <w:tr w:rsidR="00B01EFE" w14:paraId="795DE612" w14:textId="77777777">
        <w:trPr>
          <w:trHeight w:val="300"/>
        </w:trPr>
        <w:tc>
          <w:tcPr>
            <w:tcW w:w="1301" w:type="dxa"/>
            <w:tcBorders>
              <w:top w:val="nil"/>
              <w:left w:val="nil"/>
              <w:bottom w:val="nil"/>
              <w:right w:val="nil"/>
            </w:tcBorders>
            <w:shd w:val="clear" w:color="auto" w:fill="auto"/>
            <w:noWrap/>
            <w:vAlign w:val="bottom"/>
            <w:hideMark/>
          </w:tcPr>
          <w:p w14:paraId="795DE60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E60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60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60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60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61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611" w14:textId="77777777" w:rsidR="009E2845" w:rsidRPr="00A35703" w:rsidRDefault="00027761">
            <w:pPr>
              <w:spacing w:after="0"/>
              <w:rPr>
                <w:rFonts w:ascii="Times New Roman" w:eastAsia="Times New Roman" w:hAnsi="Times New Roman" w:cs="Times New Roman"/>
                <w:sz w:val="20"/>
              </w:rPr>
            </w:pPr>
          </w:p>
        </w:tc>
      </w:tr>
      <w:tr w:rsidR="00B01EFE" w14:paraId="795DE61A" w14:textId="77777777">
        <w:trPr>
          <w:trHeight w:val="300"/>
        </w:trPr>
        <w:tc>
          <w:tcPr>
            <w:tcW w:w="1301" w:type="dxa"/>
            <w:tcBorders>
              <w:top w:val="nil"/>
              <w:left w:val="nil"/>
              <w:bottom w:val="nil"/>
              <w:right w:val="nil"/>
            </w:tcBorders>
            <w:shd w:val="clear" w:color="auto" w:fill="auto"/>
            <w:noWrap/>
            <w:vAlign w:val="bottom"/>
            <w:hideMark/>
          </w:tcPr>
          <w:p w14:paraId="795DE61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E61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61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61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61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61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619" w14:textId="77777777" w:rsidR="009E2845" w:rsidRPr="00A35703" w:rsidRDefault="00027761">
            <w:pPr>
              <w:spacing w:after="0"/>
              <w:rPr>
                <w:rFonts w:ascii="Times New Roman" w:eastAsia="Times New Roman" w:hAnsi="Times New Roman" w:cs="Times New Roman"/>
                <w:sz w:val="20"/>
              </w:rPr>
            </w:pPr>
          </w:p>
        </w:tc>
      </w:tr>
      <w:tr w:rsidR="00B01EFE" w14:paraId="795DE622" w14:textId="77777777">
        <w:trPr>
          <w:trHeight w:val="300"/>
        </w:trPr>
        <w:tc>
          <w:tcPr>
            <w:tcW w:w="1301" w:type="dxa"/>
            <w:tcBorders>
              <w:top w:val="nil"/>
              <w:left w:val="nil"/>
              <w:bottom w:val="nil"/>
              <w:right w:val="nil"/>
            </w:tcBorders>
            <w:shd w:val="clear" w:color="auto" w:fill="auto"/>
            <w:noWrap/>
            <w:vAlign w:val="bottom"/>
            <w:hideMark/>
          </w:tcPr>
          <w:p w14:paraId="795DE61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E61C"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61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61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61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62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621" w14:textId="77777777" w:rsidR="009E2845" w:rsidRPr="00A35703" w:rsidRDefault="00027761">
            <w:pPr>
              <w:spacing w:after="0"/>
              <w:rPr>
                <w:rFonts w:ascii="Times New Roman" w:eastAsia="Times New Roman" w:hAnsi="Times New Roman" w:cs="Times New Roman"/>
                <w:sz w:val="20"/>
              </w:rPr>
            </w:pPr>
          </w:p>
        </w:tc>
      </w:tr>
      <w:tr w:rsidR="00B01EFE" w14:paraId="795DE62A" w14:textId="77777777">
        <w:trPr>
          <w:trHeight w:val="300"/>
        </w:trPr>
        <w:tc>
          <w:tcPr>
            <w:tcW w:w="1301" w:type="dxa"/>
            <w:tcBorders>
              <w:top w:val="nil"/>
              <w:left w:val="nil"/>
              <w:bottom w:val="nil"/>
              <w:right w:val="nil"/>
            </w:tcBorders>
            <w:shd w:val="clear" w:color="auto" w:fill="auto"/>
            <w:noWrap/>
            <w:vAlign w:val="bottom"/>
            <w:hideMark/>
          </w:tcPr>
          <w:p w14:paraId="795DE62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E624"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62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62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627"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62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629" w14:textId="77777777" w:rsidR="009E2845" w:rsidRPr="00A35703" w:rsidRDefault="00027761">
            <w:pPr>
              <w:spacing w:after="0"/>
              <w:rPr>
                <w:rFonts w:ascii="Times New Roman" w:eastAsia="Times New Roman" w:hAnsi="Times New Roman" w:cs="Times New Roman"/>
                <w:sz w:val="20"/>
              </w:rPr>
            </w:pPr>
          </w:p>
        </w:tc>
      </w:tr>
      <w:tr w:rsidR="00B01EFE" w14:paraId="795DE631" w14:textId="77777777">
        <w:trPr>
          <w:trHeight w:val="300"/>
        </w:trPr>
        <w:tc>
          <w:tcPr>
            <w:tcW w:w="3218" w:type="dxa"/>
            <w:gridSpan w:val="2"/>
            <w:tcBorders>
              <w:top w:val="nil"/>
              <w:left w:val="nil"/>
              <w:bottom w:val="nil"/>
              <w:right w:val="nil"/>
            </w:tcBorders>
            <w:shd w:val="clear" w:color="auto" w:fill="auto"/>
            <w:noWrap/>
            <w:vAlign w:val="bottom"/>
            <w:hideMark/>
          </w:tcPr>
          <w:p w14:paraId="795DE62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E62C"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E62D"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62E"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62F"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630" w14:textId="77777777" w:rsidR="009E2845" w:rsidRPr="00A35703" w:rsidRDefault="00027761">
            <w:pPr>
              <w:spacing w:after="0"/>
              <w:rPr>
                <w:rFonts w:ascii="Times New Roman" w:eastAsia="Times New Roman" w:hAnsi="Times New Roman" w:cs="Times New Roman"/>
                <w:sz w:val="20"/>
              </w:rPr>
            </w:pPr>
          </w:p>
        </w:tc>
      </w:tr>
      <w:tr w:rsidR="00B01EFE" w14:paraId="795DE639" w14:textId="77777777">
        <w:trPr>
          <w:trHeight w:val="300"/>
        </w:trPr>
        <w:tc>
          <w:tcPr>
            <w:tcW w:w="1301" w:type="dxa"/>
            <w:tcBorders>
              <w:top w:val="nil"/>
              <w:left w:val="nil"/>
              <w:bottom w:val="nil"/>
              <w:right w:val="nil"/>
            </w:tcBorders>
            <w:shd w:val="clear" w:color="auto" w:fill="auto"/>
            <w:noWrap/>
            <w:vAlign w:val="bottom"/>
            <w:hideMark/>
          </w:tcPr>
          <w:p w14:paraId="795DE632"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E633"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E634"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635"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E636"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E637"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638" w14:textId="77777777" w:rsidR="009E2845" w:rsidRPr="00A35703" w:rsidRDefault="00027761">
            <w:pPr>
              <w:spacing w:after="0"/>
              <w:rPr>
                <w:rFonts w:ascii="Times New Roman" w:eastAsia="Times New Roman" w:hAnsi="Times New Roman" w:cs="Times New Roman"/>
                <w:sz w:val="20"/>
              </w:rPr>
            </w:pPr>
          </w:p>
        </w:tc>
      </w:tr>
      <w:tr w:rsidR="00B01EFE" w14:paraId="795DE63D" w14:textId="77777777">
        <w:trPr>
          <w:trHeight w:val="300"/>
        </w:trPr>
        <w:tc>
          <w:tcPr>
            <w:tcW w:w="1301" w:type="dxa"/>
            <w:tcBorders>
              <w:top w:val="nil"/>
              <w:left w:val="nil"/>
              <w:bottom w:val="nil"/>
              <w:right w:val="nil"/>
            </w:tcBorders>
            <w:shd w:val="clear" w:color="auto" w:fill="auto"/>
            <w:noWrap/>
            <w:vAlign w:val="bottom"/>
            <w:hideMark/>
          </w:tcPr>
          <w:p w14:paraId="795DE63A"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E63B"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123</w:t>
            </w:r>
            <w:r w:rsidRPr="00A35703">
              <w:rPr>
                <w:rFonts w:ascii="Calibri" w:eastAsia="Times New Roman" w:hAnsi="Calibri" w:cs="Times New Roman"/>
                <w:color w:val="000000"/>
                <w:sz w:val="22"/>
                <w:szCs w:val="22"/>
              </w:rPr>
              <w:t xml:space="preserve"> ως έχει   ΔΕΚΤΟ ΚΑΤΑ ΠΛΕΙΟΨΗΦΙΑ</w:t>
            </w:r>
          </w:p>
        </w:tc>
        <w:tc>
          <w:tcPr>
            <w:tcW w:w="1072" w:type="dxa"/>
            <w:tcBorders>
              <w:top w:val="nil"/>
              <w:left w:val="nil"/>
              <w:bottom w:val="nil"/>
              <w:right w:val="nil"/>
            </w:tcBorders>
            <w:shd w:val="clear" w:color="auto" w:fill="auto"/>
            <w:noWrap/>
            <w:vAlign w:val="bottom"/>
            <w:hideMark/>
          </w:tcPr>
          <w:p w14:paraId="795DE63C" w14:textId="77777777" w:rsidR="009E2845" w:rsidRPr="00A35703" w:rsidRDefault="00027761">
            <w:pPr>
              <w:spacing w:after="0"/>
              <w:rPr>
                <w:rFonts w:ascii="Calibri" w:eastAsia="Times New Roman" w:hAnsi="Calibri" w:cs="Times New Roman"/>
                <w:color w:val="000000"/>
                <w:sz w:val="22"/>
                <w:szCs w:val="22"/>
              </w:rPr>
            </w:pPr>
          </w:p>
        </w:tc>
      </w:tr>
      <w:tr w:rsidR="00B01EFE" w14:paraId="795DE645" w14:textId="77777777">
        <w:trPr>
          <w:trHeight w:val="300"/>
        </w:trPr>
        <w:tc>
          <w:tcPr>
            <w:tcW w:w="1301" w:type="dxa"/>
            <w:tcBorders>
              <w:top w:val="nil"/>
              <w:left w:val="nil"/>
              <w:bottom w:val="nil"/>
              <w:right w:val="nil"/>
            </w:tcBorders>
            <w:shd w:val="clear" w:color="auto" w:fill="auto"/>
            <w:noWrap/>
            <w:vAlign w:val="bottom"/>
            <w:hideMark/>
          </w:tcPr>
          <w:p w14:paraId="795DE63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E63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64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64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64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64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644" w14:textId="77777777" w:rsidR="009E2845" w:rsidRPr="00A35703" w:rsidRDefault="00027761">
            <w:pPr>
              <w:spacing w:after="0"/>
              <w:rPr>
                <w:rFonts w:ascii="Times New Roman" w:eastAsia="Times New Roman" w:hAnsi="Times New Roman" w:cs="Times New Roman"/>
                <w:sz w:val="20"/>
              </w:rPr>
            </w:pPr>
          </w:p>
        </w:tc>
      </w:tr>
      <w:tr w:rsidR="00B01EFE" w14:paraId="795DE64D" w14:textId="77777777">
        <w:trPr>
          <w:trHeight w:val="300"/>
        </w:trPr>
        <w:tc>
          <w:tcPr>
            <w:tcW w:w="1301" w:type="dxa"/>
            <w:tcBorders>
              <w:top w:val="nil"/>
              <w:left w:val="nil"/>
              <w:bottom w:val="nil"/>
              <w:right w:val="nil"/>
            </w:tcBorders>
            <w:shd w:val="clear" w:color="auto" w:fill="auto"/>
            <w:noWrap/>
            <w:vAlign w:val="bottom"/>
            <w:hideMark/>
          </w:tcPr>
          <w:p w14:paraId="795DE64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E64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64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64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64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64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64C" w14:textId="77777777" w:rsidR="009E2845" w:rsidRPr="00A35703" w:rsidRDefault="00027761">
            <w:pPr>
              <w:spacing w:after="0"/>
              <w:rPr>
                <w:rFonts w:ascii="Times New Roman" w:eastAsia="Times New Roman" w:hAnsi="Times New Roman" w:cs="Times New Roman"/>
                <w:sz w:val="20"/>
              </w:rPr>
            </w:pPr>
          </w:p>
        </w:tc>
      </w:tr>
      <w:tr w:rsidR="00B01EFE" w14:paraId="795DE655" w14:textId="77777777">
        <w:trPr>
          <w:trHeight w:val="300"/>
        </w:trPr>
        <w:tc>
          <w:tcPr>
            <w:tcW w:w="1301" w:type="dxa"/>
            <w:tcBorders>
              <w:top w:val="nil"/>
              <w:left w:val="nil"/>
              <w:bottom w:val="nil"/>
              <w:right w:val="nil"/>
            </w:tcBorders>
            <w:shd w:val="clear" w:color="auto" w:fill="auto"/>
            <w:noWrap/>
            <w:vAlign w:val="bottom"/>
            <w:hideMark/>
          </w:tcPr>
          <w:p w14:paraId="795DE64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E64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65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65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65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65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654" w14:textId="77777777" w:rsidR="009E2845" w:rsidRPr="00A35703" w:rsidRDefault="00027761">
            <w:pPr>
              <w:spacing w:after="0"/>
              <w:rPr>
                <w:rFonts w:ascii="Times New Roman" w:eastAsia="Times New Roman" w:hAnsi="Times New Roman" w:cs="Times New Roman"/>
                <w:sz w:val="20"/>
              </w:rPr>
            </w:pPr>
          </w:p>
        </w:tc>
      </w:tr>
      <w:tr w:rsidR="00B01EFE" w14:paraId="795DE65D" w14:textId="77777777">
        <w:trPr>
          <w:trHeight w:val="300"/>
        </w:trPr>
        <w:tc>
          <w:tcPr>
            <w:tcW w:w="1301" w:type="dxa"/>
            <w:tcBorders>
              <w:top w:val="nil"/>
              <w:left w:val="nil"/>
              <w:bottom w:val="nil"/>
              <w:right w:val="nil"/>
            </w:tcBorders>
            <w:shd w:val="clear" w:color="auto" w:fill="auto"/>
            <w:noWrap/>
            <w:vAlign w:val="bottom"/>
            <w:hideMark/>
          </w:tcPr>
          <w:p w14:paraId="795DE65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E65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65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65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65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65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65C" w14:textId="77777777" w:rsidR="009E2845" w:rsidRPr="00A35703" w:rsidRDefault="00027761">
            <w:pPr>
              <w:spacing w:after="0"/>
              <w:rPr>
                <w:rFonts w:ascii="Times New Roman" w:eastAsia="Times New Roman" w:hAnsi="Times New Roman" w:cs="Times New Roman"/>
                <w:sz w:val="20"/>
              </w:rPr>
            </w:pPr>
          </w:p>
        </w:tc>
      </w:tr>
      <w:tr w:rsidR="00B01EFE" w14:paraId="795DE665" w14:textId="77777777">
        <w:trPr>
          <w:trHeight w:val="300"/>
        </w:trPr>
        <w:tc>
          <w:tcPr>
            <w:tcW w:w="1301" w:type="dxa"/>
            <w:tcBorders>
              <w:top w:val="nil"/>
              <w:left w:val="nil"/>
              <w:bottom w:val="nil"/>
              <w:right w:val="nil"/>
            </w:tcBorders>
            <w:shd w:val="clear" w:color="auto" w:fill="auto"/>
            <w:noWrap/>
            <w:vAlign w:val="bottom"/>
            <w:hideMark/>
          </w:tcPr>
          <w:p w14:paraId="795DE65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E65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66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66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E66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66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664" w14:textId="77777777" w:rsidR="009E2845" w:rsidRPr="00A35703" w:rsidRDefault="00027761">
            <w:pPr>
              <w:spacing w:after="0"/>
              <w:rPr>
                <w:rFonts w:ascii="Times New Roman" w:eastAsia="Times New Roman" w:hAnsi="Times New Roman" w:cs="Times New Roman"/>
                <w:sz w:val="20"/>
              </w:rPr>
            </w:pPr>
          </w:p>
        </w:tc>
      </w:tr>
      <w:tr w:rsidR="00B01EFE" w14:paraId="795DE66D" w14:textId="77777777">
        <w:trPr>
          <w:trHeight w:val="300"/>
        </w:trPr>
        <w:tc>
          <w:tcPr>
            <w:tcW w:w="1301" w:type="dxa"/>
            <w:tcBorders>
              <w:top w:val="nil"/>
              <w:left w:val="nil"/>
              <w:bottom w:val="nil"/>
              <w:right w:val="nil"/>
            </w:tcBorders>
            <w:shd w:val="clear" w:color="auto" w:fill="auto"/>
            <w:noWrap/>
            <w:vAlign w:val="bottom"/>
            <w:hideMark/>
          </w:tcPr>
          <w:p w14:paraId="795DE66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E66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66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66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66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66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66C" w14:textId="77777777" w:rsidR="009E2845" w:rsidRPr="00A35703" w:rsidRDefault="00027761">
            <w:pPr>
              <w:spacing w:after="0"/>
              <w:rPr>
                <w:rFonts w:ascii="Times New Roman" w:eastAsia="Times New Roman" w:hAnsi="Times New Roman" w:cs="Times New Roman"/>
                <w:sz w:val="20"/>
              </w:rPr>
            </w:pPr>
          </w:p>
        </w:tc>
      </w:tr>
      <w:tr w:rsidR="00B01EFE" w14:paraId="795DE675" w14:textId="77777777">
        <w:trPr>
          <w:trHeight w:val="300"/>
        </w:trPr>
        <w:tc>
          <w:tcPr>
            <w:tcW w:w="1301" w:type="dxa"/>
            <w:tcBorders>
              <w:top w:val="nil"/>
              <w:left w:val="nil"/>
              <w:bottom w:val="nil"/>
              <w:right w:val="nil"/>
            </w:tcBorders>
            <w:shd w:val="clear" w:color="auto" w:fill="auto"/>
            <w:noWrap/>
            <w:vAlign w:val="bottom"/>
            <w:hideMark/>
          </w:tcPr>
          <w:p w14:paraId="795DE66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E66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67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67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67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67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674" w14:textId="77777777" w:rsidR="009E2845" w:rsidRPr="00A35703" w:rsidRDefault="00027761">
            <w:pPr>
              <w:spacing w:after="0"/>
              <w:rPr>
                <w:rFonts w:ascii="Times New Roman" w:eastAsia="Times New Roman" w:hAnsi="Times New Roman" w:cs="Times New Roman"/>
                <w:sz w:val="20"/>
              </w:rPr>
            </w:pPr>
          </w:p>
        </w:tc>
      </w:tr>
      <w:tr w:rsidR="00B01EFE" w14:paraId="795DE67C" w14:textId="77777777">
        <w:trPr>
          <w:trHeight w:val="300"/>
        </w:trPr>
        <w:tc>
          <w:tcPr>
            <w:tcW w:w="3218" w:type="dxa"/>
            <w:gridSpan w:val="2"/>
            <w:tcBorders>
              <w:top w:val="nil"/>
              <w:left w:val="nil"/>
              <w:bottom w:val="nil"/>
              <w:right w:val="nil"/>
            </w:tcBorders>
            <w:shd w:val="clear" w:color="auto" w:fill="auto"/>
            <w:noWrap/>
            <w:vAlign w:val="bottom"/>
            <w:hideMark/>
          </w:tcPr>
          <w:p w14:paraId="795DE67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E677"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E67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67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67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67B" w14:textId="77777777" w:rsidR="009E2845" w:rsidRPr="00A35703" w:rsidRDefault="00027761">
            <w:pPr>
              <w:spacing w:after="0"/>
              <w:rPr>
                <w:rFonts w:ascii="Times New Roman" w:eastAsia="Times New Roman" w:hAnsi="Times New Roman" w:cs="Times New Roman"/>
                <w:sz w:val="20"/>
              </w:rPr>
            </w:pPr>
          </w:p>
        </w:tc>
      </w:tr>
      <w:tr w:rsidR="00B01EFE" w14:paraId="795DE684" w14:textId="77777777">
        <w:trPr>
          <w:trHeight w:val="300"/>
        </w:trPr>
        <w:tc>
          <w:tcPr>
            <w:tcW w:w="1301" w:type="dxa"/>
            <w:tcBorders>
              <w:top w:val="nil"/>
              <w:left w:val="nil"/>
              <w:bottom w:val="nil"/>
              <w:right w:val="nil"/>
            </w:tcBorders>
            <w:shd w:val="clear" w:color="auto" w:fill="auto"/>
            <w:noWrap/>
            <w:vAlign w:val="bottom"/>
            <w:hideMark/>
          </w:tcPr>
          <w:p w14:paraId="795DE67D"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E67E"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E67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680"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E681"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E68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683" w14:textId="77777777" w:rsidR="009E2845" w:rsidRPr="00A35703" w:rsidRDefault="00027761">
            <w:pPr>
              <w:spacing w:after="0"/>
              <w:rPr>
                <w:rFonts w:ascii="Times New Roman" w:eastAsia="Times New Roman" w:hAnsi="Times New Roman" w:cs="Times New Roman"/>
                <w:sz w:val="20"/>
              </w:rPr>
            </w:pPr>
          </w:p>
        </w:tc>
      </w:tr>
      <w:tr w:rsidR="00B01EFE" w14:paraId="795DE688" w14:textId="77777777">
        <w:trPr>
          <w:trHeight w:val="300"/>
        </w:trPr>
        <w:tc>
          <w:tcPr>
            <w:tcW w:w="1301" w:type="dxa"/>
            <w:tcBorders>
              <w:top w:val="nil"/>
              <w:left w:val="nil"/>
              <w:bottom w:val="nil"/>
              <w:right w:val="nil"/>
            </w:tcBorders>
            <w:shd w:val="clear" w:color="auto" w:fill="auto"/>
            <w:noWrap/>
            <w:vAlign w:val="bottom"/>
            <w:hideMark/>
          </w:tcPr>
          <w:p w14:paraId="795DE685"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E68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124 ως έχει   ΔΕΚΤΟ ΚΑΤΑ ΠΛΕΙΟΨΗΦΙΑ</w:t>
            </w:r>
          </w:p>
        </w:tc>
        <w:tc>
          <w:tcPr>
            <w:tcW w:w="1072" w:type="dxa"/>
            <w:tcBorders>
              <w:top w:val="nil"/>
              <w:left w:val="nil"/>
              <w:bottom w:val="nil"/>
              <w:right w:val="nil"/>
            </w:tcBorders>
            <w:shd w:val="clear" w:color="auto" w:fill="auto"/>
            <w:noWrap/>
            <w:vAlign w:val="bottom"/>
            <w:hideMark/>
          </w:tcPr>
          <w:p w14:paraId="795DE687" w14:textId="77777777" w:rsidR="009E2845" w:rsidRPr="00A35703" w:rsidRDefault="00027761">
            <w:pPr>
              <w:spacing w:after="0"/>
              <w:rPr>
                <w:rFonts w:ascii="Calibri" w:eastAsia="Times New Roman" w:hAnsi="Calibri" w:cs="Times New Roman"/>
                <w:color w:val="000000"/>
                <w:sz w:val="22"/>
                <w:szCs w:val="22"/>
              </w:rPr>
            </w:pPr>
          </w:p>
        </w:tc>
      </w:tr>
      <w:tr w:rsidR="00B01EFE" w14:paraId="795DE690" w14:textId="77777777">
        <w:trPr>
          <w:trHeight w:val="300"/>
        </w:trPr>
        <w:tc>
          <w:tcPr>
            <w:tcW w:w="1301" w:type="dxa"/>
            <w:tcBorders>
              <w:top w:val="nil"/>
              <w:left w:val="nil"/>
              <w:bottom w:val="nil"/>
              <w:right w:val="nil"/>
            </w:tcBorders>
            <w:shd w:val="clear" w:color="auto" w:fill="auto"/>
            <w:noWrap/>
            <w:vAlign w:val="bottom"/>
            <w:hideMark/>
          </w:tcPr>
          <w:p w14:paraId="795DE68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E68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68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68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68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68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68F" w14:textId="77777777" w:rsidR="009E2845" w:rsidRPr="00A35703" w:rsidRDefault="00027761">
            <w:pPr>
              <w:spacing w:after="0"/>
              <w:rPr>
                <w:rFonts w:ascii="Times New Roman" w:eastAsia="Times New Roman" w:hAnsi="Times New Roman" w:cs="Times New Roman"/>
                <w:sz w:val="20"/>
              </w:rPr>
            </w:pPr>
          </w:p>
        </w:tc>
      </w:tr>
      <w:tr w:rsidR="00B01EFE" w14:paraId="795DE698" w14:textId="77777777">
        <w:trPr>
          <w:trHeight w:val="300"/>
        </w:trPr>
        <w:tc>
          <w:tcPr>
            <w:tcW w:w="1301" w:type="dxa"/>
            <w:tcBorders>
              <w:top w:val="nil"/>
              <w:left w:val="nil"/>
              <w:bottom w:val="nil"/>
              <w:right w:val="nil"/>
            </w:tcBorders>
            <w:shd w:val="clear" w:color="auto" w:fill="auto"/>
            <w:noWrap/>
            <w:vAlign w:val="bottom"/>
            <w:hideMark/>
          </w:tcPr>
          <w:p w14:paraId="795DE69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E69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69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69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E69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69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697" w14:textId="77777777" w:rsidR="009E2845" w:rsidRPr="00A35703" w:rsidRDefault="00027761">
            <w:pPr>
              <w:spacing w:after="0"/>
              <w:rPr>
                <w:rFonts w:ascii="Times New Roman" w:eastAsia="Times New Roman" w:hAnsi="Times New Roman" w:cs="Times New Roman"/>
                <w:sz w:val="20"/>
              </w:rPr>
            </w:pPr>
          </w:p>
        </w:tc>
      </w:tr>
      <w:tr w:rsidR="00B01EFE" w14:paraId="795DE6A0" w14:textId="77777777">
        <w:trPr>
          <w:trHeight w:val="300"/>
        </w:trPr>
        <w:tc>
          <w:tcPr>
            <w:tcW w:w="1301" w:type="dxa"/>
            <w:tcBorders>
              <w:top w:val="nil"/>
              <w:left w:val="nil"/>
              <w:bottom w:val="nil"/>
              <w:right w:val="nil"/>
            </w:tcBorders>
            <w:shd w:val="clear" w:color="auto" w:fill="auto"/>
            <w:noWrap/>
            <w:vAlign w:val="bottom"/>
            <w:hideMark/>
          </w:tcPr>
          <w:p w14:paraId="795DE69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E69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69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69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69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69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69F" w14:textId="77777777" w:rsidR="009E2845" w:rsidRPr="00A35703" w:rsidRDefault="00027761">
            <w:pPr>
              <w:spacing w:after="0"/>
              <w:rPr>
                <w:rFonts w:ascii="Times New Roman" w:eastAsia="Times New Roman" w:hAnsi="Times New Roman" w:cs="Times New Roman"/>
                <w:sz w:val="20"/>
              </w:rPr>
            </w:pPr>
          </w:p>
        </w:tc>
      </w:tr>
      <w:tr w:rsidR="00B01EFE" w14:paraId="795DE6A8" w14:textId="77777777">
        <w:trPr>
          <w:trHeight w:val="300"/>
        </w:trPr>
        <w:tc>
          <w:tcPr>
            <w:tcW w:w="1301" w:type="dxa"/>
            <w:tcBorders>
              <w:top w:val="nil"/>
              <w:left w:val="nil"/>
              <w:bottom w:val="nil"/>
              <w:right w:val="nil"/>
            </w:tcBorders>
            <w:shd w:val="clear" w:color="auto" w:fill="auto"/>
            <w:noWrap/>
            <w:vAlign w:val="bottom"/>
            <w:hideMark/>
          </w:tcPr>
          <w:p w14:paraId="795DE6A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E6A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6A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6A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6A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6A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6A7" w14:textId="77777777" w:rsidR="009E2845" w:rsidRPr="00A35703" w:rsidRDefault="00027761">
            <w:pPr>
              <w:spacing w:after="0"/>
              <w:rPr>
                <w:rFonts w:ascii="Times New Roman" w:eastAsia="Times New Roman" w:hAnsi="Times New Roman" w:cs="Times New Roman"/>
                <w:sz w:val="20"/>
              </w:rPr>
            </w:pPr>
          </w:p>
        </w:tc>
      </w:tr>
      <w:tr w:rsidR="00B01EFE" w14:paraId="795DE6B0" w14:textId="77777777">
        <w:trPr>
          <w:trHeight w:val="300"/>
        </w:trPr>
        <w:tc>
          <w:tcPr>
            <w:tcW w:w="1301" w:type="dxa"/>
            <w:tcBorders>
              <w:top w:val="nil"/>
              <w:left w:val="nil"/>
              <w:bottom w:val="nil"/>
              <w:right w:val="nil"/>
            </w:tcBorders>
            <w:shd w:val="clear" w:color="auto" w:fill="auto"/>
            <w:noWrap/>
            <w:vAlign w:val="bottom"/>
            <w:hideMark/>
          </w:tcPr>
          <w:p w14:paraId="795DE6A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E6A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6A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6A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6A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6A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6AF" w14:textId="77777777" w:rsidR="009E2845" w:rsidRPr="00A35703" w:rsidRDefault="00027761">
            <w:pPr>
              <w:spacing w:after="0"/>
              <w:rPr>
                <w:rFonts w:ascii="Times New Roman" w:eastAsia="Times New Roman" w:hAnsi="Times New Roman" w:cs="Times New Roman"/>
                <w:sz w:val="20"/>
              </w:rPr>
            </w:pPr>
          </w:p>
        </w:tc>
      </w:tr>
      <w:tr w:rsidR="00B01EFE" w14:paraId="795DE6B8" w14:textId="77777777">
        <w:trPr>
          <w:trHeight w:val="300"/>
        </w:trPr>
        <w:tc>
          <w:tcPr>
            <w:tcW w:w="1301" w:type="dxa"/>
            <w:tcBorders>
              <w:top w:val="nil"/>
              <w:left w:val="nil"/>
              <w:bottom w:val="nil"/>
              <w:right w:val="nil"/>
            </w:tcBorders>
            <w:shd w:val="clear" w:color="auto" w:fill="auto"/>
            <w:noWrap/>
            <w:vAlign w:val="bottom"/>
            <w:hideMark/>
          </w:tcPr>
          <w:p w14:paraId="795DE6B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E6B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6B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6B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6B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6B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6B7" w14:textId="77777777" w:rsidR="009E2845" w:rsidRPr="00A35703" w:rsidRDefault="00027761">
            <w:pPr>
              <w:spacing w:after="0"/>
              <w:rPr>
                <w:rFonts w:ascii="Times New Roman" w:eastAsia="Times New Roman" w:hAnsi="Times New Roman" w:cs="Times New Roman"/>
                <w:sz w:val="20"/>
              </w:rPr>
            </w:pPr>
          </w:p>
        </w:tc>
      </w:tr>
      <w:tr w:rsidR="00B01EFE" w14:paraId="795DE6C0" w14:textId="77777777">
        <w:trPr>
          <w:trHeight w:val="300"/>
        </w:trPr>
        <w:tc>
          <w:tcPr>
            <w:tcW w:w="1301" w:type="dxa"/>
            <w:tcBorders>
              <w:top w:val="nil"/>
              <w:left w:val="nil"/>
              <w:bottom w:val="nil"/>
              <w:right w:val="nil"/>
            </w:tcBorders>
            <w:shd w:val="clear" w:color="auto" w:fill="auto"/>
            <w:noWrap/>
            <w:vAlign w:val="bottom"/>
            <w:hideMark/>
          </w:tcPr>
          <w:p w14:paraId="795DE6B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E6B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6B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6B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6B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6B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6BF" w14:textId="77777777" w:rsidR="009E2845" w:rsidRPr="00A35703" w:rsidRDefault="00027761">
            <w:pPr>
              <w:spacing w:after="0"/>
              <w:rPr>
                <w:rFonts w:ascii="Times New Roman" w:eastAsia="Times New Roman" w:hAnsi="Times New Roman" w:cs="Times New Roman"/>
                <w:sz w:val="20"/>
              </w:rPr>
            </w:pPr>
          </w:p>
        </w:tc>
      </w:tr>
      <w:tr w:rsidR="00B01EFE" w14:paraId="795DE6C7" w14:textId="77777777">
        <w:trPr>
          <w:trHeight w:val="300"/>
        </w:trPr>
        <w:tc>
          <w:tcPr>
            <w:tcW w:w="3218" w:type="dxa"/>
            <w:gridSpan w:val="2"/>
            <w:tcBorders>
              <w:top w:val="nil"/>
              <w:left w:val="nil"/>
              <w:bottom w:val="nil"/>
              <w:right w:val="nil"/>
            </w:tcBorders>
            <w:shd w:val="clear" w:color="auto" w:fill="auto"/>
            <w:noWrap/>
            <w:vAlign w:val="bottom"/>
            <w:hideMark/>
          </w:tcPr>
          <w:p w14:paraId="795DE6C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E6C2"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E6C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6C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6C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6C6" w14:textId="77777777" w:rsidR="009E2845" w:rsidRPr="00A35703" w:rsidRDefault="00027761">
            <w:pPr>
              <w:spacing w:after="0"/>
              <w:rPr>
                <w:rFonts w:ascii="Times New Roman" w:eastAsia="Times New Roman" w:hAnsi="Times New Roman" w:cs="Times New Roman"/>
                <w:sz w:val="20"/>
              </w:rPr>
            </w:pPr>
          </w:p>
        </w:tc>
      </w:tr>
      <w:tr w:rsidR="00B01EFE" w14:paraId="795DE6CF" w14:textId="77777777">
        <w:trPr>
          <w:trHeight w:val="300"/>
        </w:trPr>
        <w:tc>
          <w:tcPr>
            <w:tcW w:w="1301" w:type="dxa"/>
            <w:tcBorders>
              <w:top w:val="nil"/>
              <w:left w:val="nil"/>
              <w:bottom w:val="nil"/>
              <w:right w:val="nil"/>
            </w:tcBorders>
            <w:shd w:val="clear" w:color="auto" w:fill="auto"/>
            <w:noWrap/>
            <w:vAlign w:val="bottom"/>
            <w:hideMark/>
          </w:tcPr>
          <w:p w14:paraId="795DE6C8"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E6C9"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E6C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6CB"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E6CC"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E6C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6CE" w14:textId="77777777" w:rsidR="009E2845" w:rsidRPr="00A35703" w:rsidRDefault="00027761">
            <w:pPr>
              <w:spacing w:after="0"/>
              <w:rPr>
                <w:rFonts w:ascii="Times New Roman" w:eastAsia="Times New Roman" w:hAnsi="Times New Roman" w:cs="Times New Roman"/>
                <w:sz w:val="20"/>
              </w:rPr>
            </w:pPr>
          </w:p>
        </w:tc>
      </w:tr>
      <w:tr w:rsidR="00B01EFE" w14:paraId="795DE6D3" w14:textId="77777777">
        <w:trPr>
          <w:trHeight w:val="300"/>
        </w:trPr>
        <w:tc>
          <w:tcPr>
            <w:tcW w:w="1301" w:type="dxa"/>
            <w:tcBorders>
              <w:top w:val="nil"/>
              <w:left w:val="nil"/>
              <w:bottom w:val="nil"/>
              <w:right w:val="nil"/>
            </w:tcBorders>
            <w:shd w:val="clear" w:color="auto" w:fill="auto"/>
            <w:noWrap/>
            <w:vAlign w:val="bottom"/>
            <w:hideMark/>
          </w:tcPr>
          <w:p w14:paraId="795DE6D0"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E6D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Άρθρο 125 ως έχει   ΔΕΚΤΟ ΚΑΤΑ ΠΛΕΙΟΨΗΦΙΑ</w:t>
            </w:r>
          </w:p>
        </w:tc>
        <w:tc>
          <w:tcPr>
            <w:tcW w:w="1072" w:type="dxa"/>
            <w:tcBorders>
              <w:top w:val="nil"/>
              <w:left w:val="nil"/>
              <w:bottom w:val="nil"/>
              <w:right w:val="nil"/>
            </w:tcBorders>
            <w:shd w:val="clear" w:color="auto" w:fill="auto"/>
            <w:noWrap/>
            <w:vAlign w:val="bottom"/>
            <w:hideMark/>
          </w:tcPr>
          <w:p w14:paraId="795DE6D2" w14:textId="77777777" w:rsidR="009E2845" w:rsidRPr="00A35703" w:rsidRDefault="00027761">
            <w:pPr>
              <w:spacing w:after="0"/>
              <w:rPr>
                <w:rFonts w:ascii="Calibri" w:eastAsia="Times New Roman" w:hAnsi="Calibri" w:cs="Times New Roman"/>
                <w:color w:val="000000"/>
                <w:sz w:val="22"/>
                <w:szCs w:val="22"/>
              </w:rPr>
            </w:pPr>
          </w:p>
        </w:tc>
      </w:tr>
      <w:tr w:rsidR="00B01EFE" w14:paraId="795DE6DB" w14:textId="77777777">
        <w:trPr>
          <w:trHeight w:val="300"/>
        </w:trPr>
        <w:tc>
          <w:tcPr>
            <w:tcW w:w="1301" w:type="dxa"/>
            <w:tcBorders>
              <w:top w:val="nil"/>
              <w:left w:val="nil"/>
              <w:bottom w:val="nil"/>
              <w:right w:val="nil"/>
            </w:tcBorders>
            <w:shd w:val="clear" w:color="auto" w:fill="auto"/>
            <w:noWrap/>
            <w:vAlign w:val="bottom"/>
            <w:hideMark/>
          </w:tcPr>
          <w:p w14:paraId="795DE6D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E6D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6D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6D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6D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6D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6DA" w14:textId="77777777" w:rsidR="009E2845" w:rsidRPr="00A35703" w:rsidRDefault="00027761">
            <w:pPr>
              <w:spacing w:after="0"/>
              <w:rPr>
                <w:rFonts w:ascii="Times New Roman" w:eastAsia="Times New Roman" w:hAnsi="Times New Roman" w:cs="Times New Roman"/>
                <w:sz w:val="20"/>
              </w:rPr>
            </w:pPr>
          </w:p>
        </w:tc>
      </w:tr>
      <w:tr w:rsidR="00B01EFE" w14:paraId="795DE6E3" w14:textId="77777777">
        <w:trPr>
          <w:trHeight w:val="300"/>
        </w:trPr>
        <w:tc>
          <w:tcPr>
            <w:tcW w:w="1301" w:type="dxa"/>
            <w:tcBorders>
              <w:top w:val="nil"/>
              <w:left w:val="nil"/>
              <w:bottom w:val="nil"/>
              <w:right w:val="nil"/>
            </w:tcBorders>
            <w:shd w:val="clear" w:color="auto" w:fill="auto"/>
            <w:noWrap/>
            <w:vAlign w:val="bottom"/>
            <w:hideMark/>
          </w:tcPr>
          <w:p w14:paraId="795DE6D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E6D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6D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6D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795DE6E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6E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6E2" w14:textId="77777777" w:rsidR="009E2845" w:rsidRPr="00A35703" w:rsidRDefault="00027761">
            <w:pPr>
              <w:spacing w:after="0"/>
              <w:rPr>
                <w:rFonts w:ascii="Times New Roman" w:eastAsia="Times New Roman" w:hAnsi="Times New Roman" w:cs="Times New Roman"/>
                <w:sz w:val="20"/>
              </w:rPr>
            </w:pPr>
          </w:p>
        </w:tc>
      </w:tr>
      <w:tr w:rsidR="00B01EFE" w14:paraId="795DE6EB" w14:textId="77777777">
        <w:trPr>
          <w:trHeight w:val="300"/>
        </w:trPr>
        <w:tc>
          <w:tcPr>
            <w:tcW w:w="1301" w:type="dxa"/>
            <w:tcBorders>
              <w:top w:val="nil"/>
              <w:left w:val="nil"/>
              <w:bottom w:val="nil"/>
              <w:right w:val="nil"/>
            </w:tcBorders>
            <w:shd w:val="clear" w:color="auto" w:fill="auto"/>
            <w:noWrap/>
            <w:vAlign w:val="bottom"/>
            <w:hideMark/>
          </w:tcPr>
          <w:p w14:paraId="795DE6E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E6E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6E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6E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6E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6E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6EA" w14:textId="77777777" w:rsidR="009E2845" w:rsidRPr="00A35703" w:rsidRDefault="00027761">
            <w:pPr>
              <w:spacing w:after="0"/>
              <w:rPr>
                <w:rFonts w:ascii="Times New Roman" w:eastAsia="Times New Roman" w:hAnsi="Times New Roman" w:cs="Times New Roman"/>
                <w:sz w:val="20"/>
              </w:rPr>
            </w:pPr>
          </w:p>
        </w:tc>
      </w:tr>
      <w:tr w:rsidR="00B01EFE" w14:paraId="795DE6F3" w14:textId="77777777">
        <w:trPr>
          <w:trHeight w:val="300"/>
        </w:trPr>
        <w:tc>
          <w:tcPr>
            <w:tcW w:w="1301" w:type="dxa"/>
            <w:tcBorders>
              <w:top w:val="nil"/>
              <w:left w:val="nil"/>
              <w:bottom w:val="nil"/>
              <w:right w:val="nil"/>
            </w:tcBorders>
            <w:shd w:val="clear" w:color="auto" w:fill="auto"/>
            <w:noWrap/>
            <w:vAlign w:val="bottom"/>
            <w:hideMark/>
          </w:tcPr>
          <w:p w14:paraId="795DE6E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E6E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6E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6E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6F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6F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6F2" w14:textId="77777777" w:rsidR="009E2845" w:rsidRPr="00A35703" w:rsidRDefault="00027761">
            <w:pPr>
              <w:spacing w:after="0"/>
              <w:rPr>
                <w:rFonts w:ascii="Times New Roman" w:eastAsia="Times New Roman" w:hAnsi="Times New Roman" w:cs="Times New Roman"/>
                <w:sz w:val="20"/>
              </w:rPr>
            </w:pPr>
          </w:p>
        </w:tc>
      </w:tr>
      <w:tr w:rsidR="00B01EFE" w14:paraId="795DE6FB" w14:textId="77777777">
        <w:trPr>
          <w:trHeight w:val="300"/>
        </w:trPr>
        <w:tc>
          <w:tcPr>
            <w:tcW w:w="1301" w:type="dxa"/>
            <w:tcBorders>
              <w:top w:val="nil"/>
              <w:left w:val="nil"/>
              <w:bottom w:val="nil"/>
              <w:right w:val="nil"/>
            </w:tcBorders>
            <w:shd w:val="clear" w:color="auto" w:fill="auto"/>
            <w:noWrap/>
            <w:vAlign w:val="bottom"/>
            <w:hideMark/>
          </w:tcPr>
          <w:p w14:paraId="795DE6F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E6F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6F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6F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6F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6F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6FA" w14:textId="77777777" w:rsidR="009E2845" w:rsidRPr="00A35703" w:rsidRDefault="00027761">
            <w:pPr>
              <w:spacing w:after="0"/>
              <w:rPr>
                <w:rFonts w:ascii="Times New Roman" w:eastAsia="Times New Roman" w:hAnsi="Times New Roman" w:cs="Times New Roman"/>
                <w:sz w:val="20"/>
              </w:rPr>
            </w:pPr>
          </w:p>
        </w:tc>
      </w:tr>
      <w:tr w:rsidR="00B01EFE" w14:paraId="795DE703" w14:textId="77777777">
        <w:trPr>
          <w:trHeight w:val="300"/>
        </w:trPr>
        <w:tc>
          <w:tcPr>
            <w:tcW w:w="1301" w:type="dxa"/>
            <w:tcBorders>
              <w:top w:val="nil"/>
              <w:left w:val="nil"/>
              <w:bottom w:val="nil"/>
              <w:right w:val="nil"/>
            </w:tcBorders>
            <w:shd w:val="clear" w:color="auto" w:fill="auto"/>
            <w:noWrap/>
            <w:vAlign w:val="bottom"/>
            <w:hideMark/>
          </w:tcPr>
          <w:p w14:paraId="795DE6F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E6F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6F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6F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70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70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702" w14:textId="77777777" w:rsidR="009E2845" w:rsidRPr="00A35703" w:rsidRDefault="00027761">
            <w:pPr>
              <w:spacing w:after="0"/>
              <w:rPr>
                <w:rFonts w:ascii="Times New Roman" w:eastAsia="Times New Roman" w:hAnsi="Times New Roman" w:cs="Times New Roman"/>
                <w:sz w:val="20"/>
              </w:rPr>
            </w:pPr>
          </w:p>
        </w:tc>
      </w:tr>
      <w:tr w:rsidR="00B01EFE" w14:paraId="795DE70B" w14:textId="77777777">
        <w:trPr>
          <w:trHeight w:val="300"/>
        </w:trPr>
        <w:tc>
          <w:tcPr>
            <w:tcW w:w="1301" w:type="dxa"/>
            <w:tcBorders>
              <w:top w:val="nil"/>
              <w:left w:val="nil"/>
              <w:bottom w:val="nil"/>
              <w:right w:val="nil"/>
            </w:tcBorders>
            <w:shd w:val="clear" w:color="auto" w:fill="auto"/>
            <w:noWrap/>
            <w:vAlign w:val="bottom"/>
            <w:hideMark/>
          </w:tcPr>
          <w:p w14:paraId="795DE70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E70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70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70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70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70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70A" w14:textId="77777777" w:rsidR="009E2845" w:rsidRPr="00A35703" w:rsidRDefault="00027761">
            <w:pPr>
              <w:spacing w:after="0"/>
              <w:rPr>
                <w:rFonts w:ascii="Times New Roman" w:eastAsia="Times New Roman" w:hAnsi="Times New Roman" w:cs="Times New Roman"/>
                <w:sz w:val="20"/>
              </w:rPr>
            </w:pPr>
          </w:p>
        </w:tc>
      </w:tr>
      <w:tr w:rsidR="00B01EFE" w14:paraId="795DE712" w14:textId="77777777">
        <w:trPr>
          <w:trHeight w:val="300"/>
        </w:trPr>
        <w:tc>
          <w:tcPr>
            <w:tcW w:w="3218" w:type="dxa"/>
            <w:gridSpan w:val="2"/>
            <w:tcBorders>
              <w:top w:val="nil"/>
              <w:left w:val="nil"/>
              <w:bottom w:val="nil"/>
              <w:right w:val="nil"/>
            </w:tcBorders>
            <w:shd w:val="clear" w:color="auto" w:fill="auto"/>
            <w:noWrap/>
            <w:vAlign w:val="bottom"/>
            <w:hideMark/>
          </w:tcPr>
          <w:p w14:paraId="795DE70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E70D"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E70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70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71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711" w14:textId="77777777" w:rsidR="009E2845" w:rsidRPr="00A35703" w:rsidRDefault="00027761">
            <w:pPr>
              <w:spacing w:after="0"/>
              <w:rPr>
                <w:rFonts w:ascii="Times New Roman" w:eastAsia="Times New Roman" w:hAnsi="Times New Roman" w:cs="Times New Roman"/>
                <w:sz w:val="20"/>
              </w:rPr>
            </w:pPr>
          </w:p>
        </w:tc>
      </w:tr>
      <w:tr w:rsidR="00B01EFE" w14:paraId="795DE71A" w14:textId="77777777">
        <w:trPr>
          <w:trHeight w:val="300"/>
        </w:trPr>
        <w:tc>
          <w:tcPr>
            <w:tcW w:w="1301" w:type="dxa"/>
            <w:tcBorders>
              <w:top w:val="nil"/>
              <w:left w:val="nil"/>
              <w:bottom w:val="nil"/>
              <w:right w:val="nil"/>
            </w:tcBorders>
            <w:shd w:val="clear" w:color="auto" w:fill="auto"/>
            <w:noWrap/>
            <w:vAlign w:val="bottom"/>
            <w:hideMark/>
          </w:tcPr>
          <w:p w14:paraId="795DE713"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E714"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E71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716"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E717"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E71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719" w14:textId="77777777" w:rsidR="009E2845" w:rsidRPr="00A35703" w:rsidRDefault="00027761">
            <w:pPr>
              <w:spacing w:after="0"/>
              <w:rPr>
                <w:rFonts w:ascii="Times New Roman" w:eastAsia="Times New Roman" w:hAnsi="Times New Roman" w:cs="Times New Roman"/>
                <w:sz w:val="20"/>
              </w:rPr>
            </w:pPr>
          </w:p>
        </w:tc>
      </w:tr>
      <w:tr w:rsidR="00B01EFE" w14:paraId="795DE71D" w14:textId="77777777">
        <w:trPr>
          <w:trHeight w:val="300"/>
        </w:trPr>
        <w:tc>
          <w:tcPr>
            <w:tcW w:w="1301" w:type="dxa"/>
            <w:tcBorders>
              <w:top w:val="nil"/>
              <w:left w:val="nil"/>
              <w:bottom w:val="nil"/>
              <w:right w:val="nil"/>
            </w:tcBorders>
            <w:shd w:val="clear" w:color="auto" w:fill="auto"/>
            <w:noWrap/>
            <w:vAlign w:val="bottom"/>
            <w:hideMark/>
          </w:tcPr>
          <w:p w14:paraId="795DE71B" w14:textId="77777777" w:rsidR="009E2845" w:rsidRPr="00A35703" w:rsidRDefault="00027761">
            <w:pPr>
              <w:spacing w:after="0"/>
              <w:rPr>
                <w:rFonts w:ascii="Times New Roman" w:eastAsia="Times New Roman" w:hAnsi="Times New Roman" w:cs="Times New Roman"/>
                <w:sz w:val="20"/>
              </w:rPr>
            </w:pPr>
          </w:p>
        </w:tc>
        <w:tc>
          <w:tcPr>
            <w:tcW w:w="7141" w:type="dxa"/>
            <w:gridSpan w:val="6"/>
            <w:tcBorders>
              <w:top w:val="nil"/>
              <w:left w:val="nil"/>
              <w:bottom w:val="nil"/>
              <w:right w:val="nil"/>
            </w:tcBorders>
            <w:shd w:val="clear" w:color="auto" w:fill="auto"/>
            <w:noWrap/>
            <w:vAlign w:val="bottom"/>
            <w:hideMark/>
          </w:tcPr>
          <w:p w14:paraId="795DE71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Τροπολογία 1622/252 όπως τροπ. (ίδιο άρθρο) άρθρο 130   ΔΕΚΤΟ ΚΑΤΑ ΠΛΕΙΟΨΗΦΙΑ</w:t>
            </w:r>
          </w:p>
        </w:tc>
      </w:tr>
      <w:tr w:rsidR="00B01EFE" w14:paraId="795DE725" w14:textId="77777777">
        <w:trPr>
          <w:trHeight w:val="300"/>
        </w:trPr>
        <w:tc>
          <w:tcPr>
            <w:tcW w:w="1301" w:type="dxa"/>
            <w:tcBorders>
              <w:top w:val="nil"/>
              <w:left w:val="nil"/>
              <w:bottom w:val="nil"/>
              <w:right w:val="nil"/>
            </w:tcBorders>
            <w:shd w:val="clear" w:color="auto" w:fill="auto"/>
            <w:noWrap/>
            <w:vAlign w:val="bottom"/>
            <w:hideMark/>
          </w:tcPr>
          <w:p w14:paraId="795DE71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E71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72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72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72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72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724" w14:textId="77777777" w:rsidR="009E2845" w:rsidRPr="00A35703" w:rsidRDefault="00027761">
            <w:pPr>
              <w:spacing w:after="0"/>
              <w:rPr>
                <w:rFonts w:ascii="Times New Roman" w:eastAsia="Times New Roman" w:hAnsi="Times New Roman" w:cs="Times New Roman"/>
                <w:sz w:val="20"/>
              </w:rPr>
            </w:pPr>
          </w:p>
        </w:tc>
      </w:tr>
      <w:tr w:rsidR="00B01EFE" w14:paraId="795DE72D" w14:textId="77777777">
        <w:trPr>
          <w:trHeight w:val="300"/>
        </w:trPr>
        <w:tc>
          <w:tcPr>
            <w:tcW w:w="1301" w:type="dxa"/>
            <w:tcBorders>
              <w:top w:val="nil"/>
              <w:left w:val="nil"/>
              <w:bottom w:val="nil"/>
              <w:right w:val="nil"/>
            </w:tcBorders>
            <w:shd w:val="clear" w:color="auto" w:fill="auto"/>
            <w:noWrap/>
            <w:vAlign w:val="bottom"/>
            <w:hideMark/>
          </w:tcPr>
          <w:p w14:paraId="795DE72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E72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72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72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72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72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72C" w14:textId="77777777" w:rsidR="009E2845" w:rsidRPr="00A35703" w:rsidRDefault="00027761">
            <w:pPr>
              <w:spacing w:after="0"/>
              <w:rPr>
                <w:rFonts w:ascii="Times New Roman" w:eastAsia="Times New Roman" w:hAnsi="Times New Roman" w:cs="Times New Roman"/>
                <w:sz w:val="20"/>
              </w:rPr>
            </w:pPr>
          </w:p>
        </w:tc>
      </w:tr>
      <w:tr w:rsidR="00B01EFE" w14:paraId="795DE735" w14:textId="77777777">
        <w:trPr>
          <w:trHeight w:val="300"/>
        </w:trPr>
        <w:tc>
          <w:tcPr>
            <w:tcW w:w="1301" w:type="dxa"/>
            <w:tcBorders>
              <w:top w:val="nil"/>
              <w:left w:val="nil"/>
              <w:bottom w:val="nil"/>
              <w:right w:val="nil"/>
            </w:tcBorders>
            <w:shd w:val="clear" w:color="auto" w:fill="auto"/>
            <w:noWrap/>
            <w:vAlign w:val="bottom"/>
            <w:hideMark/>
          </w:tcPr>
          <w:p w14:paraId="795DE72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E72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73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73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73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73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734" w14:textId="77777777" w:rsidR="009E2845" w:rsidRPr="00A35703" w:rsidRDefault="00027761">
            <w:pPr>
              <w:spacing w:after="0"/>
              <w:rPr>
                <w:rFonts w:ascii="Times New Roman" w:eastAsia="Times New Roman" w:hAnsi="Times New Roman" w:cs="Times New Roman"/>
                <w:sz w:val="20"/>
              </w:rPr>
            </w:pPr>
          </w:p>
        </w:tc>
      </w:tr>
      <w:tr w:rsidR="00B01EFE" w14:paraId="795DE73D" w14:textId="77777777">
        <w:trPr>
          <w:trHeight w:val="300"/>
        </w:trPr>
        <w:tc>
          <w:tcPr>
            <w:tcW w:w="1301" w:type="dxa"/>
            <w:tcBorders>
              <w:top w:val="nil"/>
              <w:left w:val="nil"/>
              <w:bottom w:val="nil"/>
              <w:right w:val="nil"/>
            </w:tcBorders>
            <w:shd w:val="clear" w:color="auto" w:fill="auto"/>
            <w:noWrap/>
            <w:vAlign w:val="bottom"/>
            <w:hideMark/>
          </w:tcPr>
          <w:p w14:paraId="795DE73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E73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73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73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73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73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73C" w14:textId="77777777" w:rsidR="009E2845" w:rsidRPr="00A35703" w:rsidRDefault="00027761">
            <w:pPr>
              <w:spacing w:after="0"/>
              <w:rPr>
                <w:rFonts w:ascii="Times New Roman" w:eastAsia="Times New Roman" w:hAnsi="Times New Roman" w:cs="Times New Roman"/>
                <w:sz w:val="20"/>
              </w:rPr>
            </w:pPr>
          </w:p>
        </w:tc>
      </w:tr>
      <w:tr w:rsidR="00B01EFE" w14:paraId="795DE745" w14:textId="77777777">
        <w:trPr>
          <w:trHeight w:val="300"/>
        </w:trPr>
        <w:tc>
          <w:tcPr>
            <w:tcW w:w="1301" w:type="dxa"/>
            <w:tcBorders>
              <w:top w:val="nil"/>
              <w:left w:val="nil"/>
              <w:bottom w:val="nil"/>
              <w:right w:val="nil"/>
            </w:tcBorders>
            <w:shd w:val="clear" w:color="auto" w:fill="auto"/>
            <w:noWrap/>
            <w:vAlign w:val="bottom"/>
            <w:hideMark/>
          </w:tcPr>
          <w:p w14:paraId="795DE73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E73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74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74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74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74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744" w14:textId="77777777" w:rsidR="009E2845" w:rsidRPr="00A35703" w:rsidRDefault="00027761">
            <w:pPr>
              <w:spacing w:after="0"/>
              <w:rPr>
                <w:rFonts w:ascii="Times New Roman" w:eastAsia="Times New Roman" w:hAnsi="Times New Roman" w:cs="Times New Roman"/>
                <w:sz w:val="20"/>
              </w:rPr>
            </w:pPr>
          </w:p>
        </w:tc>
      </w:tr>
      <w:tr w:rsidR="00B01EFE" w14:paraId="795DE74D" w14:textId="77777777">
        <w:trPr>
          <w:trHeight w:val="300"/>
        </w:trPr>
        <w:tc>
          <w:tcPr>
            <w:tcW w:w="1301" w:type="dxa"/>
            <w:tcBorders>
              <w:top w:val="nil"/>
              <w:left w:val="nil"/>
              <w:bottom w:val="nil"/>
              <w:right w:val="nil"/>
            </w:tcBorders>
            <w:shd w:val="clear" w:color="auto" w:fill="auto"/>
            <w:noWrap/>
            <w:vAlign w:val="bottom"/>
            <w:hideMark/>
          </w:tcPr>
          <w:p w14:paraId="795DE74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E747"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748"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74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74A"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74B"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74C" w14:textId="77777777" w:rsidR="009E2845" w:rsidRPr="00A35703" w:rsidRDefault="00027761">
            <w:pPr>
              <w:spacing w:after="0"/>
              <w:rPr>
                <w:rFonts w:ascii="Times New Roman" w:eastAsia="Times New Roman" w:hAnsi="Times New Roman" w:cs="Times New Roman"/>
                <w:sz w:val="20"/>
              </w:rPr>
            </w:pPr>
          </w:p>
        </w:tc>
      </w:tr>
      <w:tr w:rsidR="00B01EFE" w14:paraId="795DE755" w14:textId="77777777">
        <w:trPr>
          <w:trHeight w:val="300"/>
        </w:trPr>
        <w:tc>
          <w:tcPr>
            <w:tcW w:w="1301" w:type="dxa"/>
            <w:tcBorders>
              <w:top w:val="nil"/>
              <w:left w:val="nil"/>
              <w:bottom w:val="nil"/>
              <w:right w:val="nil"/>
            </w:tcBorders>
            <w:shd w:val="clear" w:color="auto" w:fill="auto"/>
            <w:noWrap/>
            <w:vAlign w:val="bottom"/>
            <w:hideMark/>
          </w:tcPr>
          <w:p w14:paraId="795DE74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E74F"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750"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75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752"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753"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754" w14:textId="77777777" w:rsidR="009E2845" w:rsidRPr="00A35703" w:rsidRDefault="00027761">
            <w:pPr>
              <w:spacing w:after="0"/>
              <w:rPr>
                <w:rFonts w:ascii="Times New Roman" w:eastAsia="Times New Roman" w:hAnsi="Times New Roman" w:cs="Times New Roman"/>
                <w:sz w:val="20"/>
              </w:rPr>
            </w:pPr>
          </w:p>
        </w:tc>
      </w:tr>
      <w:tr w:rsidR="00B01EFE" w14:paraId="795DE75C" w14:textId="77777777">
        <w:trPr>
          <w:trHeight w:val="300"/>
        </w:trPr>
        <w:tc>
          <w:tcPr>
            <w:tcW w:w="3218" w:type="dxa"/>
            <w:gridSpan w:val="2"/>
            <w:tcBorders>
              <w:top w:val="nil"/>
              <w:left w:val="nil"/>
              <w:bottom w:val="nil"/>
              <w:right w:val="nil"/>
            </w:tcBorders>
            <w:shd w:val="clear" w:color="auto" w:fill="auto"/>
            <w:noWrap/>
            <w:vAlign w:val="bottom"/>
            <w:hideMark/>
          </w:tcPr>
          <w:p w14:paraId="795DE75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E757"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E758"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759"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75A"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75B" w14:textId="77777777" w:rsidR="009E2845" w:rsidRPr="00A35703" w:rsidRDefault="00027761">
            <w:pPr>
              <w:spacing w:after="0"/>
              <w:rPr>
                <w:rFonts w:ascii="Times New Roman" w:eastAsia="Times New Roman" w:hAnsi="Times New Roman" w:cs="Times New Roman"/>
                <w:sz w:val="20"/>
              </w:rPr>
            </w:pPr>
          </w:p>
        </w:tc>
      </w:tr>
      <w:tr w:rsidR="00B01EFE" w14:paraId="795DE764" w14:textId="77777777">
        <w:trPr>
          <w:trHeight w:val="300"/>
        </w:trPr>
        <w:tc>
          <w:tcPr>
            <w:tcW w:w="1301" w:type="dxa"/>
            <w:tcBorders>
              <w:top w:val="nil"/>
              <w:left w:val="nil"/>
              <w:bottom w:val="nil"/>
              <w:right w:val="nil"/>
            </w:tcBorders>
            <w:shd w:val="clear" w:color="auto" w:fill="auto"/>
            <w:noWrap/>
            <w:vAlign w:val="bottom"/>
            <w:hideMark/>
          </w:tcPr>
          <w:p w14:paraId="795DE75D"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E75E"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E75F"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760"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E761"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E762"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763" w14:textId="77777777" w:rsidR="009E2845" w:rsidRPr="00A35703" w:rsidRDefault="00027761">
            <w:pPr>
              <w:spacing w:after="0"/>
              <w:rPr>
                <w:rFonts w:ascii="Times New Roman" w:eastAsia="Times New Roman" w:hAnsi="Times New Roman" w:cs="Times New Roman"/>
                <w:sz w:val="20"/>
              </w:rPr>
            </w:pPr>
          </w:p>
        </w:tc>
      </w:tr>
      <w:tr w:rsidR="00B01EFE" w14:paraId="795DE768" w14:textId="77777777">
        <w:trPr>
          <w:trHeight w:val="300"/>
        </w:trPr>
        <w:tc>
          <w:tcPr>
            <w:tcW w:w="1301" w:type="dxa"/>
            <w:tcBorders>
              <w:top w:val="nil"/>
              <w:left w:val="nil"/>
              <w:bottom w:val="nil"/>
              <w:right w:val="nil"/>
            </w:tcBorders>
            <w:shd w:val="clear" w:color="auto" w:fill="auto"/>
            <w:noWrap/>
            <w:vAlign w:val="bottom"/>
            <w:hideMark/>
          </w:tcPr>
          <w:p w14:paraId="795DE765"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E766"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Ακροτελεύτιο άρθρο   ΔΕΚΤΟ ΚΑΤΑ ΠΛΕΙΟΨΗΦΙΑ</w:t>
            </w:r>
          </w:p>
        </w:tc>
        <w:tc>
          <w:tcPr>
            <w:tcW w:w="1072" w:type="dxa"/>
            <w:tcBorders>
              <w:top w:val="nil"/>
              <w:left w:val="nil"/>
              <w:bottom w:val="nil"/>
              <w:right w:val="nil"/>
            </w:tcBorders>
            <w:shd w:val="clear" w:color="auto" w:fill="auto"/>
            <w:noWrap/>
            <w:vAlign w:val="bottom"/>
            <w:hideMark/>
          </w:tcPr>
          <w:p w14:paraId="795DE767" w14:textId="77777777" w:rsidR="009E2845" w:rsidRPr="00A35703" w:rsidRDefault="00027761">
            <w:pPr>
              <w:spacing w:after="0"/>
              <w:rPr>
                <w:rFonts w:ascii="Calibri" w:eastAsia="Times New Roman" w:hAnsi="Calibri" w:cs="Times New Roman"/>
                <w:color w:val="000000"/>
                <w:sz w:val="22"/>
                <w:szCs w:val="22"/>
              </w:rPr>
            </w:pPr>
          </w:p>
        </w:tc>
      </w:tr>
      <w:tr w:rsidR="00B01EFE" w14:paraId="795DE770" w14:textId="77777777">
        <w:trPr>
          <w:trHeight w:val="300"/>
        </w:trPr>
        <w:tc>
          <w:tcPr>
            <w:tcW w:w="1301" w:type="dxa"/>
            <w:tcBorders>
              <w:top w:val="nil"/>
              <w:left w:val="nil"/>
              <w:bottom w:val="nil"/>
              <w:right w:val="nil"/>
            </w:tcBorders>
            <w:shd w:val="clear" w:color="auto" w:fill="auto"/>
            <w:noWrap/>
            <w:vAlign w:val="bottom"/>
            <w:hideMark/>
          </w:tcPr>
          <w:p w14:paraId="795DE76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E76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76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76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76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76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76F" w14:textId="77777777" w:rsidR="009E2845" w:rsidRPr="00A35703" w:rsidRDefault="00027761">
            <w:pPr>
              <w:spacing w:after="0"/>
              <w:rPr>
                <w:rFonts w:ascii="Times New Roman" w:eastAsia="Times New Roman" w:hAnsi="Times New Roman" w:cs="Times New Roman"/>
                <w:sz w:val="20"/>
              </w:rPr>
            </w:pPr>
          </w:p>
        </w:tc>
      </w:tr>
      <w:tr w:rsidR="00B01EFE" w14:paraId="795DE778" w14:textId="77777777">
        <w:trPr>
          <w:trHeight w:val="300"/>
        </w:trPr>
        <w:tc>
          <w:tcPr>
            <w:tcW w:w="1301" w:type="dxa"/>
            <w:tcBorders>
              <w:top w:val="nil"/>
              <w:left w:val="nil"/>
              <w:bottom w:val="nil"/>
              <w:right w:val="nil"/>
            </w:tcBorders>
            <w:shd w:val="clear" w:color="auto" w:fill="auto"/>
            <w:noWrap/>
            <w:vAlign w:val="bottom"/>
            <w:hideMark/>
          </w:tcPr>
          <w:p w14:paraId="795DE77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E77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77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77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77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77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777" w14:textId="77777777" w:rsidR="009E2845" w:rsidRPr="00A35703" w:rsidRDefault="00027761">
            <w:pPr>
              <w:spacing w:after="0"/>
              <w:rPr>
                <w:rFonts w:ascii="Times New Roman" w:eastAsia="Times New Roman" w:hAnsi="Times New Roman" w:cs="Times New Roman"/>
                <w:sz w:val="20"/>
              </w:rPr>
            </w:pPr>
          </w:p>
        </w:tc>
      </w:tr>
      <w:tr w:rsidR="00B01EFE" w14:paraId="795DE780" w14:textId="77777777">
        <w:trPr>
          <w:trHeight w:val="300"/>
        </w:trPr>
        <w:tc>
          <w:tcPr>
            <w:tcW w:w="1301" w:type="dxa"/>
            <w:tcBorders>
              <w:top w:val="nil"/>
              <w:left w:val="nil"/>
              <w:bottom w:val="nil"/>
              <w:right w:val="nil"/>
            </w:tcBorders>
            <w:shd w:val="clear" w:color="auto" w:fill="auto"/>
            <w:noWrap/>
            <w:vAlign w:val="bottom"/>
            <w:hideMark/>
          </w:tcPr>
          <w:p w14:paraId="795DE77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E77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77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77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77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77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77F" w14:textId="77777777" w:rsidR="009E2845" w:rsidRPr="00A35703" w:rsidRDefault="00027761">
            <w:pPr>
              <w:spacing w:after="0"/>
              <w:rPr>
                <w:rFonts w:ascii="Times New Roman" w:eastAsia="Times New Roman" w:hAnsi="Times New Roman" w:cs="Times New Roman"/>
                <w:sz w:val="20"/>
              </w:rPr>
            </w:pPr>
          </w:p>
        </w:tc>
      </w:tr>
      <w:tr w:rsidR="00B01EFE" w14:paraId="795DE788" w14:textId="77777777">
        <w:trPr>
          <w:trHeight w:val="300"/>
        </w:trPr>
        <w:tc>
          <w:tcPr>
            <w:tcW w:w="1301" w:type="dxa"/>
            <w:tcBorders>
              <w:top w:val="nil"/>
              <w:left w:val="nil"/>
              <w:bottom w:val="nil"/>
              <w:right w:val="nil"/>
            </w:tcBorders>
            <w:shd w:val="clear" w:color="auto" w:fill="auto"/>
            <w:noWrap/>
            <w:vAlign w:val="bottom"/>
            <w:hideMark/>
          </w:tcPr>
          <w:p w14:paraId="795DE78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E78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78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78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78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78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787" w14:textId="77777777" w:rsidR="009E2845" w:rsidRPr="00A35703" w:rsidRDefault="00027761">
            <w:pPr>
              <w:spacing w:after="0"/>
              <w:rPr>
                <w:rFonts w:ascii="Times New Roman" w:eastAsia="Times New Roman" w:hAnsi="Times New Roman" w:cs="Times New Roman"/>
                <w:sz w:val="20"/>
              </w:rPr>
            </w:pPr>
          </w:p>
        </w:tc>
      </w:tr>
      <w:tr w:rsidR="00B01EFE" w14:paraId="795DE790" w14:textId="77777777">
        <w:trPr>
          <w:trHeight w:val="300"/>
        </w:trPr>
        <w:tc>
          <w:tcPr>
            <w:tcW w:w="1301" w:type="dxa"/>
            <w:tcBorders>
              <w:top w:val="nil"/>
              <w:left w:val="nil"/>
              <w:bottom w:val="nil"/>
              <w:right w:val="nil"/>
            </w:tcBorders>
            <w:shd w:val="clear" w:color="auto" w:fill="auto"/>
            <w:noWrap/>
            <w:vAlign w:val="bottom"/>
            <w:hideMark/>
          </w:tcPr>
          <w:p w14:paraId="795DE78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E78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78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78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78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78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78F" w14:textId="77777777" w:rsidR="009E2845" w:rsidRPr="00A35703" w:rsidRDefault="00027761">
            <w:pPr>
              <w:spacing w:after="0"/>
              <w:rPr>
                <w:rFonts w:ascii="Times New Roman" w:eastAsia="Times New Roman" w:hAnsi="Times New Roman" w:cs="Times New Roman"/>
                <w:sz w:val="20"/>
              </w:rPr>
            </w:pPr>
          </w:p>
        </w:tc>
      </w:tr>
      <w:tr w:rsidR="00B01EFE" w14:paraId="795DE798" w14:textId="77777777">
        <w:trPr>
          <w:trHeight w:val="300"/>
        </w:trPr>
        <w:tc>
          <w:tcPr>
            <w:tcW w:w="1301" w:type="dxa"/>
            <w:tcBorders>
              <w:top w:val="nil"/>
              <w:left w:val="nil"/>
              <w:bottom w:val="nil"/>
              <w:right w:val="nil"/>
            </w:tcBorders>
            <w:shd w:val="clear" w:color="auto" w:fill="auto"/>
            <w:noWrap/>
            <w:vAlign w:val="bottom"/>
            <w:hideMark/>
          </w:tcPr>
          <w:p w14:paraId="795DE79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E792"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793"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79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795"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796"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797" w14:textId="77777777" w:rsidR="009E2845" w:rsidRPr="00A35703" w:rsidRDefault="00027761">
            <w:pPr>
              <w:spacing w:after="0"/>
              <w:rPr>
                <w:rFonts w:ascii="Times New Roman" w:eastAsia="Times New Roman" w:hAnsi="Times New Roman" w:cs="Times New Roman"/>
                <w:sz w:val="20"/>
              </w:rPr>
            </w:pPr>
          </w:p>
        </w:tc>
      </w:tr>
      <w:tr w:rsidR="00B01EFE" w14:paraId="795DE7A0" w14:textId="77777777">
        <w:trPr>
          <w:trHeight w:val="300"/>
        </w:trPr>
        <w:tc>
          <w:tcPr>
            <w:tcW w:w="1301" w:type="dxa"/>
            <w:tcBorders>
              <w:top w:val="nil"/>
              <w:left w:val="nil"/>
              <w:bottom w:val="nil"/>
              <w:right w:val="nil"/>
            </w:tcBorders>
            <w:shd w:val="clear" w:color="auto" w:fill="auto"/>
            <w:noWrap/>
            <w:vAlign w:val="bottom"/>
            <w:hideMark/>
          </w:tcPr>
          <w:p w14:paraId="795DE799"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E79A"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79B"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79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79D"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79E"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79F" w14:textId="77777777" w:rsidR="009E2845" w:rsidRPr="00A35703" w:rsidRDefault="00027761">
            <w:pPr>
              <w:spacing w:after="0"/>
              <w:rPr>
                <w:rFonts w:ascii="Times New Roman" w:eastAsia="Times New Roman" w:hAnsi="Times New Roman" w:cs="Times New Roman"/>
                <w:sz w:val="20"/>
              </w:rPr>
            </w:pPr>
          </w:p>
        </w:tc>
      </w:tr>
      <w:tr w:rsidR="00B01EFE" w14:paraId="795DE7A7" w14:textId="77777777">
        <w:trPr>
          <w:trHeight w:val="300"/>
        </w:trPr>
        <w:tc>
          <w:tcPr>
            <w:tcW w:w="3218" w:type="dxa"/>
            <w:gridSpan w:val="2"/>
            <w:tcBorders>
              <w:top w:val="nil"/>
              <w:left w:val="nil"/>
              <w:bottom w:val="nil"/>
              <w:right w:val="nil"/>
            </w:tcBorders>
            <w:shd w:val="clear" w:color="auto" w:fill="auto"/>
            <w:noWrap/>
            <w:vAlign w:val="bottom"/>
            <w:hideMark/>
          </w:tcPr>
          <w:p w14:paraId="795DE7A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E7A2"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E7A3"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7A4"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7A5"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7A6" w14:textId="77777777" w:rsidR="009E2845" w:rsidRPr="00A35703" w:rsidRDefault="00027761">
            <w:pPr>
              <w:spacing w:after="0"/>
              <w:rPr>
                <w:rFonts w:ascii="Times New Roman" w:eastAsia="Times New Roman" w:hAnsi="Times New Roman" w:cs="Times New Roman"/>
                <w:sz w:val="20"/>
              </w:rPr>
            </w:pPr>
          </w:p>
        </w:tc>
      </w:tr>
      <w:tr w:rsidR="00B01EFE" w14:paraId="795DE7AF" w14:textId="77777777">
        <w:trPr>
          <w:trHeight w:val="300"/>
        </w:trPr>
        <w:tc>
          <w:tcPr>
            <w:tcW w:w="1301" w:type="dxa"/>
            <w:tcBorders>
              <w:top w:val="nil"/>
              <w:left w:val="nil"/>
              <w:bottom w:val="nil"/>
              <w:right w:val="nil"/>
            </w:tcBorders>
            <w:shd w:val="clear" w:color="auto" w:fill="auto"/>
            <w:noWrap/>
            <w:vAlign w:val="bottom"/>
            <w:hideMark/>
          </w:tcPr>
          <w:p w14:paraId="795DE7A8"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E7A9"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E7AA"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7AB"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E7AC"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E7AD"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7AE" w14:textId="77777777" w:rsidR="009E2845" w:rsidRPr="00A35703" w:rsidRDefault="00027761">
            <w:pPr>
              <w:spacing w:after="0"/>
              <w:rPr>
                <w:rFonts w:ascii="Times New Roman" w:eastAsia="Times New Roman" w:hAnsi="Times New Roman" w:cs="Times New Roman"/>
                <w:sz w:val="20"/>
              </w:rPr>
            </w:pPr>
          </w:p>
        </w:tc>
      </w:tr>
      <w:tr w:rsidR="00B01EFE" w14:paraId="795DE7B3" w14:textId="77777777">
        <w:trPr>
          <w:trHeight w:val="300"/>
        </w:trPr>
        <w:tc>
          <w:tcPr>
            <w:tcW w:w="1301" w:type="dxa"/>
            <w:tcBorders>
              <w:top w:val="nil"/>
              <w:left w:val="nil"/>
              <w:bottom w:val="nil"/>
              <w:right w:val="nil"/>
            </w:tcBorders>
            <w:shd w:val="clear" w:color="auto" w:fill="auto"/>
            <w:noWrap/>
            <w:vAlign w:val="bottom"/>
            <w:hideMark/>
          </w:tcPr>
          <w:p w14:paraId="795DE7B0" w14:textId="77777777" w:rsidR="009E2845" w:rsidRPr="00A35703" w:rsidRDefault="00027761">
            <w:pPr>
              <w:spacing w:after="0"/>
              <w:rPr>
                <w:rFonts w:ascii="Times New Roman" w:eastAsia="Times New Roman" w:hAnsi="Times New Roman" w:cs="Times New Roman"/>
                <w:sz w:val="20"/>
              </w:rPr>
            </w:pPr>
          </w:p>
        </w:tc>
        <w:tc>
          <w:tcPr>
            <w:tcW w:w="6069" w:type="dxa"/>
            <w:gridSpan w:val="5"/>
            <w:tcBorders>
              <w:top w:val="nil"/>
              <w:left w:val="nil"/>
              <w:bottom w:val="nil"/>
              <w:right w:val="nil"/>
            </w:tcBorders>
            <w:shd w:val="clear" w:color="auto" w:fill="auto"/>
            <w:noWrap/>
            <w:vAlign w:val="bottom"/>
            <w:hideMark/>
          </w:tcPr>
          <w:p w14:paraId="795DE7B1"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 xml:space="preserve">Επί του συνόλου   ΔΕΚΤΟ ΚΑΤΑ </w:t>
            </w:r>
            <w:r w:rsidRPr="00A35703">
              <w:rPr>
                <w:rFonts w:ascii="Calibri" w:eastAsia="Times New Roman" w:hAnsi="Calibri" w:cs="Times New Roman"/>
                <w:color w:val="000000"/>
                <w:sz w:val="22"/>
                <w:szCs w:val="22"/>
              </w:rPr>
              <w:t>ΠΛΕΙΟΨΗΦΙΑ</w:t>
            </w:r>
          </w:p>
        </w:tc>
        <w:tc>
          <w:tcPr>
            <w:tcW w:w="1072" w:type="dxa"/>
            <w:tcBorders>
              <w:top w:val="nil"/>
              <w:left w:val="nil"/>
              <w:bottom w:val="nil"/>
              <w:right w:val="nil"/>
            </w:tcBorders>
            <w:shd w:val="clear" w:color="auto" w:fill="auto"/>
            <w:noWrap/>
            <w:vAlign w:val="bottom"/>
            <w:hideMark/>
          </w:tcPr>
          <w:p w14:paraId="795DE7B2" w14:textId="77777777" w:rsidR="009E2845" w:rsidRPr="00A35703" w:rsidRDefault="00027761">
            <w:pPr>
              <w:spacing w:after="0"/>
              <w:rPr>
                <w:rFonts w:ascii="Calibri" w:eastAsia="Times New Roman" w:hAnsi="Calibri" w:cs="Times New Roman"/>
                <w:color w:val="000000"/>
                <w:sz w:val="22"/>
                <w:szCs w:val="22"/>
              </w:rPr>
            </w:pPr>
          </w:p>
        </w:tc>
      </w:tr>
      <w:tr w:rsidR="00B01EFE" w14:paraId="795DE7BB" w14:textId="77777777">
        <w:trPr>
          <w:trHeight w:val="300"/>
        </w:trPr>
        <w:tc>
          <w:tcPr>
            <w:tcW w:w="1301" w:type="dxa"/>
            <w:tcBorders>
              <w:top w:val="nil"/>
              <w:left w:val="nil"/>
              <w:bottom w:val="nil"/>
              <w:right w:val="nil"/>
            </w:tcBorders>
            <w:shd w:val="clear" w:color="auto" w:fill="auto"/>
            <w:noWrap/>
            <w:vAlign w:val="bottom"/>
            <w:hideMark/>
          </w:tcPr>
          <w:p w14:paraId="795DE7B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ΣΥΡΙΖΑ:</w:t>
            </w:r>
          </w:p>
        </w:tc>
        <w:tc>
          <w:tcPr>
            <w:tcW w:w="1917" w:type="dxa"/>
            <w:tcBorders>
              <w:top w:val="nil"/>
              <w:left w:val="nil"/>
              <w:bottom w:val="nil"/>
              <w:right w:val="nil"/>
            </w:tcBorders>
            <w:shd w:val="clear" w:color="auto" w:fill="auto"/>
            <w:noWrap/>
            <w:vAlign w:val="bottom"/>
            <w:hideMark/>
          </w:tcPr>
          <w:p w14:paraId="795DE7B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7B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7B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7B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7B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7BA" w14:textId="77777777" w:rsidR="009E2845" w:rsidRPr="00A35703" w:rsidRDefault="00027761">
            <w:pPr>
              <w:spacing w:after="0"/>
              <w:rPr>
                <w:rFonts w:ascii="Times New Roman" w:eastAsia="Times New Roman" w:hAnsi="Times New Roman" w:cs="Times New Roman"/>
                <w:sz w:val="20"/>
              </w:rPr>
            </w:pPr>
          </w:p>
        </w:tc>
      </w:tr>
      <w:tr w:rsidR="00B01EFE" w14:paraId="795DE7C3" w14:textId="77777777">
        <w:trPr>
          <w:trHeight w:val="300"/>
        </w:trPr>
        <w:tc>
          <w:tcPr>
            <w:tcW w:w="1301" w:type="dxa"/>
            <w:tcBorders>
              <w:top w:val="nil"/>
              <w:left w:val="nil"/>
              <w:bottom w:val="nil"/>
              <w:right w:val="nil"/>
            </w:tcBorders>
            <w:shd w:val="clear" w:color="auto" w:fill="auto"/>
            <w:noWrap/>
            <w:vAlign w:val="bottom"/>
            <w:hideMark/>
          </w:tcPr>
          <w:p w14:paraId="795DE7B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Ν.Δ:</w:t>
            </w:r>
          </w:p>
        </w:tc>
        <w:tc>
          <w:tcPr>
            <w:tcW w:w="1917" w:type="dxa"/>
            <w:tcBorders>
              <w:top w:val="nil"/>
              <w:left w:val="nil"/>
              <w:bottom w:val="nil"/>
              <w:right w:val="nil"/>
            </w:tcBorders>
            <w:shd w:val="clear" w:color="auto" w:fill="auto"/>
            <w:noWrap/>
            <w:vAlign w:val="bottom"/>
            <w:hideMark/>
          </w:tcPr>
          <w:p w14:paraId="795DE7B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7B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7B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7C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7C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7C2" w14:textId="77777777" w:rsidR="009E2845" w:rsidRPr="00A35703" w:rsidRDefault="00027761">
            <w:pPr>
              <w:spacing w:after="0"/>
              <w:rPr>
                <w:rFonts w:ascii="Times New Roman" w:eastAsia="Times New Roman" w:hAnsi="Times New Roman" w:cs="Times New Roman"/>
                <w:sz w:val="20"/>
              </w:rPr>
            </w:pPr>
          </w:p>
        </w:tc>
      </w:tr>
      <w:tr w:rsidR="00B01EFE" w14:paraId="795DE7CB" w14:textId="77777777">
        <w:trPr>
          <w:trHeight w:val="300"/>
        </w:trPr>
        <w:tc>
          <w:tcPr>
            <w:tcW w:w="1301" w:type="dxa"/>
            <w:tcBorders>
              <w:top w:val="nil"/>
              <w:left w:val="nil"/>
              <w:bottom w:val="nil"/>
              <w:right w:val="nil"/>
            </w:tcBorders>
            <w:shd w:val="clear" w:color="auto" w:fill="auto"/>
            <w:noWrap/>
            <w:vAlign w:val="bottom"/>
            <w:hideMark/>
          </w:tcPr>
          <w:p w14:paraId="795DE7C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ΔΗ.ΣΥ:</w:t>
            </w:r>
          </w:p>
        </w:tc>
        <w:tc>
          <w:tcPr>
            <w:tcW w:w="1917" w:type="dxa"/>
            <w:tcBorders>
              <w:top w:val="nil"/>
              <w:left w:val="nil"/>
              <w:bottom w:val="nil"/>
              <w:right w:val="nil"/>
            </w:tcBorders>
            <w:shd w:val="clear" w:color="auto" w:fill="auto"/>
            <w:noWrap/>
            <w:vAlign w:val="bottom"/>
            <w:hideMark/>
          </w:tcPr>
          <w:p w14:paraId="795DE7C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7C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7C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7C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7C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7CA" w14:textId="77777777" w:rsidR="009E2845" w:rsidRPr="00A35703" w:rsidRDefault="00027761">
            <w:pPr>
              <w:spacing w:after="0"/>
              <w:rPr>
                <w:rFonts w:ascii="Times New Roman" w:eastAsia="Times New Roman" w:hAnsi="Times New Roman" w:cs="Times New Roman"/>
                <w:sz w:val="20"/>
              </w:rPr>
            </w:pPr>
          </w:p>
        </w:tc>
      </w:tr>
      <w:tr w:rsidR="00B01EFE" w14:paraId="795DE7D3" w14:textId="77777777">
        <w:trPr>
          <w:trHeight w:val="300"/>
        </w:trPr>
        <w:tc>
          <w:tcPr>
            <w:tcW w:w="1301" w:type="dxa"/>
            <w:tcBorders>
              <w:top w:val="nil"/>
              <w:left w:val="nil"/>
              <w:bottom w:val="nil"/>
              <w:right w:val="nil"/>
            </w:tcBorders>
            <w:shd w:val="clear" w:color="auto" w:fill="auto"/>
            <w:noWrap/>
            <w:vAlign w:val="bottom"/>
            <w:hideMark/>
          </w:tcPr>
          <w:p w14:paraId="795DE7C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Χ.Α:</w:t>
            </w:r>
          </w:p>
        </w:tc>
        <w:tc>
          <w:tcPr>
            <w:tcW w:w="1917" w:type="dxa"/>
            <w:tcBorders>
              <w:top w:val="nil"/>
              <w:left w:val="nil"/>
              <w:bottom w:val="nil"/>
              <w:right w:val="nil"/>
            </w:tcBorders>
            <w:shd w:val="clear" w:color="auto" w:fill="auto"/>
            <w:noWrap/>
            <w:vAlign w:val="bottom"/>
            <w:hideMark/>
          </w:tcPr>
          <w:p w14:paraId="795DE7C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7C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7C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7D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7D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7D2" w14:textId="77777777" w:rsidR="009E2845" w:rsidRPr="00A35703" w:rsidRDefault="00027761">
            <w:pPr>
              <w:spacing w:after="0"/>
              <w:rPr>
                <w:rFonts w:ascii="Times New Roman" w:eastAsia="Times New Roman" w:hAnsi="Times New Roman" w:cs="Times New Roman"/>
                <w:sz w:val="20"/>
              </w:rPr>
            </w:pPr>
          </w:p>
        </w:tc>
      </w:tr>
      <w:tr w:rsidR="00B01EFE" w14:paraId="795DE7DB" w14:textId="77777777">
        <w:trPr>
          <w:trHeight w:val="300"/>
        </w:trPr>
        <w:tc>
          <w:tcPr>
            <w:tcW w:w="1301" w:type="dxa"/>
            <w:tcBorders>
              <w:top w:val="nil"/>
              <w:left w:val="nil"/>
              <w:bottom w:val="nil"/>
              <w:right w:val="nil"/>
            </w:tcBorders>
            <w:shd w:val="clear" w:color="auto" w:fill="auto"/>
            <w:noWrap/>
            <w:vAlign w:val="bottom"/>
            <w:hideMark/>
          </w:tcPr>
          <w:p w14:paraId="795DE7D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Κ.Κ.Ε:</w:t>
            </w:r>
          </w:p>
        </w:tc>
        <w:tc>
          <w:tcPr>
            <w:tcW w:w="1917" w:type="dxa"/>
            <w:tcBorders>
              <w:top w:val="nil"/>
              <w:left w:val="nil"/>
              <w:bottom w:val="nil"/>
              <w:right w:val="nil"/>
            </w:tcBorders>
            <w:shd w:val="clear" w:color="auto" w:fill="auto"/>
            <w:noWrap/>
            <w:vAlign w:val="bottom"/>
            <w:hideMark/>
          </w:tcPr>
          <w:p w14:paraId="795DE7D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7D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7D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7D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7D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7DA" w14:textId="77777777" w:rsidR="009E2845" w:rsidRPr="00A35703" w:rsidRDefault="00027761">
            <w:pPr>
              <w:spacing w:after="0"/>
              <w:rPr>
                <w:rFonts w:ascii="Times New Roman" w:eastAsia="Times New Roman" w:hAnsi="Times New Roman" w:cs="Times New Roman"/>
                <w:sz w:val="20"/>
              </w:rPr>
            </w:pPr>
          </w:p>
        </w:tc>
      </w:tr>
      <w:tr w:rsidR="00B01EFE" w14:paraId="795DE7E3" w14:textId="77777777">
        <w:trPr>
          <w:trHeight w:val="300"/>
        </w:trPr>
        <w:tc>
          <w:tcPr>
            <w:tcW w:w="1301" w:type="dxa"/>
            <w:tcBorders>
              <w:top w:val="nil"/>
              <w:left w:val="nil"/>
              <w:bottom w:val="nil"/>
              <w:right w:val="nil"/>
            </w:tcBorders>
            <w:shd w:val="clear" w:color="auto" w:fill="auto"/>
            <w:noWrap/>
            <w:vAlign w:val="bottom"/>
            <w:hideMark/>
          </w:tcPr>
          <w:p w14:paraId="795DE7D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ΑΝ.ΕΛ:</w:t>
            </w:r>
          </w:p>
        </w:tc>
        <w:tc>
          <w:tcPr>
            <w:tcW w:w="1917" w:type="dxa"/>
            <w:tcBorders>
              <w:top w:val="nil"/>
              <w:left w:val="nil"/>
              <w:bottom w:val="nil"/>
              <w:right w:val="nil"/>
            </w:tcBorders>
            <w:shd w:val="clear" w:color="auto" w:fill="auto"/>
            <w:noWrap/>
            <w:vAlign w:val="bottom"/>
            <w:hideMark/>
          </w:tcPr>
          <w:p w14:paraId="795DE7DD"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7DE"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7DF"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795DE7E0"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7E1"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7E2" w14:textId="77777777" w:rsidR="009E2845" w:rsidRPr="00A35703" w:rsidRDefault="00027761">
            <w:pPr>
              <w:spacing w:after="0"/>
              <w:rPr>
                <w:rFonts w:ascii="Times New Roman" w:eastAsia="Times New Roman" w:hAnsi="Times New Roman" w:cs="Times New Roman"/>
                <w:sz w:val="20"/>
              </w:rPr>
            </w:pPr>
          </w:p>
        </w:tc>
      </w:tr>
      <w:tr w:rsidR="00B01EFE" w14:paraId="795DE7EB" w14:textId="77777777">
        <w:trPr>
          <w:trHeight w:val="300"/>
        </w:trPr>
        <w:tc>
          <w:tcPr>
            <w:tcW w:w="1301" w:type="dxa"/>
            <w:tcBorders>
              <w:top w:val="nil"/>
              <w:left w:val="nil"/>
              <w:bottom w:val="nil"/>
              <w:right w:val="nil"/>
            </w:tcBorders>
            <w:shd w:val="clear" w:color="auto" w:fill="auto"/>
            <w:noWrap/>
            <w:vAlign w:val="bottom"/>
            <w:hideMark/>
          </w:tcPr>
          <w:p w14:paraId="795DE7E4"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ΠΟΤΑΜΙ:</w:t>
            </w:r>
          </w:p>
        </w:tc>
        <w:tc>
          <w:tcPr>
            <w:tcW w:w="1917" w:type="dxa"/>
            <w:tcBorders>
              <w:top w:val="nil"/>
              <w:left w:val="nil"/>
              <w:bottom w:val="nil"/>
              <w:right w:val="nil"/>
            </w:tcBorders>
            <w:shd w:val="clear" w:color="auto" w:fill="auto"/>
            <w:noWrap/>
            <w:vAlign w:val="bottom"/>
            <w:hideMark/>
          </w:tcPr>
          <w:p w14:paraId="795DE7E5" w14:textId="77777777" w:rsidR="009E2845" w:rsidRPr="00A35703" w:rsidRDefault="00027761">
            <w:pPr>
              <w:spacing w:after="0"/>
              <w:rPr>
                <w:rFonts w:ascii="Calibri" w:eastAsia="Times New Roman" w:hAnsi="Calibri" w:cs="Times New Roman"/>
                <w:color w:val="000000"/>
                <w:sz w:val="22"/>
                <w:szCs w:val="22"/>
              </w:rPr>
            </w:pPr>
          </w:p>
        </w:tc>
        <w:tc>
          <w:tcPr>
            <w:tcW w:w="2071" w:type="dxa"/>
            <w:tcBorders>
              <w:top w:val="nil"/>
              <w:left w:val="nil"/>
              <w:bottom w:val="nil"/>
              <w:right w:val="nil"/>
            </w:tcBorders>
            <w:shd w:val="clear" w:color="auto" w:fill="auto"/>
            <w:noWrap/>
            <w:vAlign w:val="bottom"/>
            <w:hideMark/>
          </w:tcPr>
          <w:p w14:paraId="795DE7E6"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7E7"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7E8"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7E9"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7EA" w14:textId="77777777" w:rsidR="009E2845" w:rsidRPr="00A35703" w:rsidRDefault="00027761">
            <w:pPr>
              <w:spacing w:after="0"/>
              <w:rPr>
                <w:rFonts w:ascii="Times New Roman" w:eastAsia="Times New Roman" w:hAnsi="Times New Roman" w:cs="Times New Roman"/>
                <w:sz w:val="20"/>
              </w:rPr>
            </w:pPr>
          </w:p>
        </w:tc>
      </w:tr>
      <w:tr w:rsidR="00B01EFE" w14:paraId="795DE7F2" w14:textId="77777777">
        <w:trPr>
          <w:trHeight w:val="300"/>
        </w:trPr>
        <w:tc>
          <w:tcPr>
            <w:tcW w:w="3218" w:type="dxa"/>
            <w:gridSpan w:val="2"/>
            <w:tcBorders>
              <w:top w:val="nil"/>
              <w:left w:val="nil"/>
              <w:bottom w:val="nil"/>
              <w:right w:val="nil"/>
            </w:tcBorders>
            <w:shd w:val="clear" w:color="auto" w:fill="auto"/>
            <w:noWrap/>
            <w:vAlign w:val="bottom"/>
            <w:hideMark/>
          </w:tcPr>
          <w:p w14:paraId="795DE7EC"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ΕΝ. ΚΕΝΤΡΩΩΝ:</w:t>
            </w:r>
          </w:p>
        </w:tc>
        <w:tc>
          <w:tcPr>
            <w:tcW w:w="2071" w:type="dxa"/>
            <w:tcBorders>
              <w:top w:val="nil"/>
              <w:left w:val="nil"/>
              <w:bottom w:val="nil"/>
              <w:right w:val="nil"/>
            </w:tcBorders>
            <w:shd w:val="clear" w:color="auto" w:fill="auto"/>
            <w:noWrap/>
            <w:vAlign w:val="bottom"/>
            <w:hideMark/>
          </w:tcPr>
          <w:p w14:paraId="795DE7ED" w14:textId="77777777" w:rsidR="009E2845" w:rsidRPr="00A35703" w:rsidRDefault="00027761">
            <w:pPr>
              <w:spacing w:after="0"/>
              <w:rPr>
                <w:rFonts w:ascii="Calibri" w:eastAsia="Times New Roman" w:hAnsi="Calibri" w:cs="Times New Roman"/>
                <w:color w:val="000000"/>
                <w:sz w:val="22"/>
                <w:szCs w:val="22"/>
              </w:rPr>
            </w:pPr>
          </w:p>
        </w:tc>
        <w:tc>
          <w:tcPr>
            <w:tcW w:w="968" w:type="dxa"/>
            <w:tcBorders>
              <w:top w:val="nil"/>
              <w:left w:val="nil"/>
              <w:bottom w:val="nil"/>
              <w:right w:val="nil"/>
            </w:tcBorders>
            <w:shd w:val="clear" w:color="auto" w:fill="auto"/>
            <w:noWrap/>
            <w:vAlign w:val="bottom"/>
            <w:hideMark/>
          </w:tcPr>
          <w:p w14:paraId="795DE7EE"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795DE7EF" w14:textId="77777777" w:rsidR="009E2845" w:rsidRPr="00A35703" w:rsidRDefault="00027761">
            <w:pPr>
              <w:spacing w:after="0"/>
              <w:rPr>
                <w:rFonts w:ascii="Calibri" w:eastAsia="Times New Roman" w:hAnsi="Calibri" w:cs="Times New Roman"/>
                <w:color w:val="000000"/>
                <w:sz w:val="22"/>
                <w:szCs w:val="22"/>
              </w:rPr>
            </w:pPr>
          </w:p>
        </w:tc>
        <w:tc>
          <w:tcPr>
            <w:tcW w:w="891" w:type="dxa"/>
            <w:tcBorders>
              <w:top w:val="nil"/>
              <w:left w:val="nil"/>
              <w:bottom w:val="nil"/>
              <w:right w:val="nil"/>
            </w:tcBorders>
            <w:shd w:val="clear" w:color="auto" w:fill="auto"/>
            <w:noWrap/>
            <w:vAlign w:val="bottom"/>
            <w:hideMark/>
          </w:tcPr>
          <w:p w14:paraId="795DE7F0"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7F1" w14:textId="77777777" w:rsidR="009E2845" w:rsidRPr="00A35703" w:rsidRDefault="00027761">
            <w:pPr>
              <w:spacing w:after="0"/>
              <w:rPr>
                <w:rFonts w:ascii="Times New Roman" w:eastAsia="Times New Roman" w:hAnsi="Times New Roman" w:cs="Times New Roman"/>
                <w:sz w:val="20"/>
              </w:rPr>
            </w:pPr>
          </w:p>
        </w:tc>
      </w:tr>
      <w:tr w:rsidR="00B01EFE" w14:paraId="795DE7FA" w14:textId="77777777">
        <w:trPr>
          <w:trHeight w:val="300"/>
        </w:trPr>
        <w:tc>
          <w:tcPr>
            <w:tcW w:w="1301" w:type="dxa"/>
            <w:tcBorders>
              <w:top w:val="nil"/>
              <w:left w:val="nil"/>
              <w:bottom w:val="nil"/>
              <w:right w:val="nil"/>
            </w:tcBorders>
            <w:shd w:val="clear" w:color="auto" w:fill="auto"/>
            <w:noWrap/>
            <w:vAlign w:val="bottom"/>
            <w:hideMark/>
          </w:tcPr>
          <w:p w14:paraId="795DE7F3"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E7F4"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E7F5"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7F6"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E7F7"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E7F8" w14:textId="77777777" w:rsidR="009E2845" w:rsidRPr="00A35703" w:rsidRDefault="00027761">
            <w:pPr>
              <w:spacing w:after="0"/>
              <w:rPr>
                <w:rFonts w:ascii="Times New Roman" w:eastAsia="Times New Roman" w:hAnsi="Times New Roman" w:cs="Times New Roman"/>
                <w:sz w:val="20"/>
              </w:rPr>
            </w:pPr>
          </w:p>
        </w:tc>
        <w:tc>
          <w:tcPr>
            <w:tcW w:w="1072" w:type="dxa"/>
            <w:tcBorders>
              <w:top w:val="nil"/>
              <w:left w:val="nil"/>
              <w:bottom w:val="nil"/>
              <w:right w:val="nil"/>
            </w:tcBorders>
            <w:shd w:val="clear" w:color="auto" w:fill="auto"/>
            <w:noWrap/>
            <w:vAlign w:val="bottom"/>
            <w:hideMark/>
          </w:tcPr>
          <w:p w14:paraId="795DE7F9" w14:textId="77777777" w:rsidR="009E2845" w:rsidRPr="00A35703" w:rsidRDefault="00027761">
            <w:pPr>
              <w:spacing w:after="0"/>
              <w:rPr>
                <w:rFonts w:ascii="Times New Roman" w:eastAsia="Times New Roman" w:hAnsi="Times New Roman" w:cs="Times New Roman"/>
                <w:sz w:val="20"/>
              </w:rPr>
            </w:pPr>
          </w:p>
        </w:tc>
      </w:tr>
      <w:tr w:rsidR="00B01EFE" w14:paraId="795DE802" w14:textId="77777777">
        <w:trPr>
          <w:trHeight w:val="300"/>
        </w:trPr>
        <w:tc>
          <w:tcPr>
            <w:tcW w:w="1301" w:type="dxa"/>
            <w:tcBorders>
              <w:top w:val="nil"/>
              <w:left w:val="nil"/>
              <w:bottom w:val="nil"/>
              <w:right w:val="nil"/>
            </w:tcBorders>
            <w:shd w:val="clear" w:color="auto" w:fill="auto"/>
            <w:noWrap/>
            <w:vAlign w:val="bottom"/>
            <w:hideMark/>
          </w:tcPr>
          <w:p w14:paraId="795DE7FB" w14:textId="77777777" w:rsidR="009E2845" w:rsidRPr="00A35703" w:rsidRDefault="00027761">
            <w:pPr>
              <w:spacing w:after="0"/>
              <w:rPr>
                <w:rFonts w:ascii="Times New Roman" w:eastAsia="Times New Roman" w:hAnsi="Times New Roman" w:cs="Times New Roman"/>
                <w:sz w:val="20"/>
              </w:rPr>
            </w:pPr>
          </w:p>
        </w:tc>
        <w:tc>
          <w:tcPr>
            <w:tcW w:w="1917" w:type="dxa"/>
            <w:tcBorders>
              <w:top w:val="nil"/>
              <w:left w:val="nil"/>
              <w:bottom w:val="nil"/>
              <w:right w:val="nil"/>
            </w:tcBorders>
            <w:shd w:val="clear" w:color="auto" w:fill="auto"/>
            <w:noWrap/>
            <w:vAlign w:val="bottom"/>
            <w:hideMark/>
          </w:tcPr>
          <w:p w14:paraId="795DE7FC" w14:textId="77777777" w:rsidR="009E2845" w:rsidRPr="00A35703" w:rsidRDefault="00027761">
            <w:pPr>
              <w:spacing w:after="0"/>
              <w:rPr>
                <w:rFonts w:ascii="Times New Roman" w:eastAsia="Times New Roman" w:hAnsi="Times New Roman" w:cs="Times New Roman"/>
                <w:sz w:val="20"/>
              </w:rPr>
            </w:pPr>
          </w:p>
        </w:tc>
        <w:tc>
          <w:tcPr>
            <w:tcW w:w="2071" w:type="dxa"/>
            <w:tcBorders>
              <w:top w:val="nil"/>
              <w:left w:val="nil"/>
              <w:bottom w:val="nil"/>
              <w:right w:val="nil"/>
            </w:tcBorders>
            <w:shd w:val="clear" w:color="auto" w:fill="auto"/>
            <w:noWrap/>
            <w:vAlign w:val="bottom"/>
            <w:hideMark/>
          </w:tcPr>
          <w:p w14:paraId="795DE7FD" w14:textId="77777777" w:rsidR="009E2845" w:rsidRPr="00A35703" w:rsidRDefault="00027761">
            <w:pPr>
              <w:spacing w:after="0"/>
              <w:rPr>
                <w:rFonts w:ascii="Times New Roman" w:eastAsia="Times New Roman" w:hAnsi="Times New Roman" w:cs="Times New Roman"/>
                <w:sz w:val="20"/>
              </w:rPr>
            </w:pPr>
          </w:p>
        </w:tc>
        <w:tc>
          <w:tcPr>
            <w:tcW w:w="968" w:type="dxa"/>
            <w:tcBorders>
              <w:top w:val="nil"/>
              <w:left w:val="nil"/>
              <w:bottom w:val="nil"/>
              <w:right w:val="nil"/>
            </w:tcBorders>
            <w:shd w:val="clear" w:color="auto" w:fill="auto"/>
            <w:noWrap/>
            <w:vAlign w:val="bottom"/>
            <w:hideMark/>
          </w:tcPr>
          <w:p w14:paraId="795DE7FE" w14:textId="77777777" w:rsidR="009E2845" w:rsidRPr="00A35703" w:rsidRDefault="00027761">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795DE7FF" w14:textId="77777777" w:rsidR="009E2845" w:rsidRPr="00A35703" w:rsidRDefault="00027761">
            <w:pPr>
              <w:spacing w:after="0"/>
              <w:rPr>
                <w:rFonts w:ascii="Times New Roman" w:eastAsia="Times New Roman" w:hAnsi="Times New Roman" w:cs="Times New Roman"/>
                <w:sz w:val="20"/>
              </w:rPr>
            </w:pPr>
          </w:p>
        </w:tc>
        <w:tc>
          <w:tcPr>
            <w:tcW w:w="891" w:type="dxa"/>
            <w:tcBorders>
              <w:top w:val="nil"/>
              <w:left w:val="nil"/>
              <w:bottom w:val="nil"/>
              <w:right w:val="nil"/>
            </w:tcBorders>
            <w:shd w:val="clear" w:color="auto" w:fill="auto"/>
            <w:noWrap/>
            <w:vAlign w:val="bottom"/>
            <w:hideMark/>
          </w:tcPr>
          <w:p w14:paraId="795DE800" w14:textId="77777777" w:rsidR="009E2845" w:rsidRPr="00A35703" w:rsidRDefault="00027761">
            <w:pPr>
              <w:spacing w:after="0"/>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Σελ.</w:t>
            </w:r>
          </w:p>
        </w:tc>
        <w:tc>
          <w:tcPr>
            <w:tcW w:w="1072" w:type="dxa"/>
            <w:tcBorders>
              <w:top w:val="nil"/>
              <w:left w:val="nil"/>
              <w:bottom w:val="nil"/>
              <w:right w:val="nil"/>
            </w:tcBorders>
            <w:shd w:val="clear" w:color="auto" w:fill="auto"/>
            <w:noWrap/>
            <w:vAlign w:val="bottom"/>
            <w:hideMark/>
          </w:tcPr>
          <w:p w14:paraId="795DE801" w14:textId="77777777" w:rsidR="009E2845" w:rsidRPr="00A35703" w:rsidRDefault="00027761">
            <w:pPr>
              <w:spacing w:after="0"/>
              <w:jc w:val="right"/>
              <w:rPr>
                <w:rFonts w:ascii="Calibri" w:eastAsia="Times New Roman" w:hAnsi="Calibri" w:cs="Times New Roman"/>
                <w:color w:val="000000"/>
                <w:sz w:val="22"/>
                <w:szCs w:val="22"/>
              </w:rPr>
            </w:pPr>
            <w:r w:rsidRPr="00A35703">
              <w:rPr>
                <w:rFonts w:ascii="Calibri" w:eastAsia="Times New Roman" w:hAnsi="Calibri" w:cs="Times New Roman"/>
                <w:color w:val="000000"/>
                <w:sz w:val="22"/>
                <w:szCs w:val="22"/>
              </w:rPr>
              <w:t>1-Ιαν</w:t>
            </w:r>
          </w:p>
        </w:tc>
      </w:tr>
    </w:tbl>
    <w:p w14:paraId="795DE803" w14:textId="77777777" w:rsidR="00B01EFE" w:rsidRDefault="00B01EFE">
      <w:pPr>
        <w:spacing w:after="0" w:line="600" w:lineRule="auto"/>
        <w:ind w:firstLine="720"/>
        <w:jc w:val="both"/>
        <w:rPr>
          <w:rFonts w:eastAsia="Times New Roman" w:cs="Times New Roman"/>
          <w:b/>
          <w:szCs w:val="24"/>
        </w:rPr>
      </w:pPr>
    </w:p>
    <w:p w14:paraId="795DE804"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b/>
          <w:szCs w:val="24"/>
        </w:rPr>
        <w:t xml:space="preserve"> </w:t>
      </w:r>
      <w:r>
        <w:rPr>
          <w:rFonts w:eastAsia="Times New Roman" w:cs="Times New Roman"/>
          <w:szCs w:val="24"/>
        </w:rPr>
        <w:t>Συνεπώς το σχέδιο νόμου του Υπουργείου</w:t>
      </w:r>
      <w:r>
        <w:rPr>
          <w:rFonts w:eastAsia="Times New Roman" w:cs="Times New Roman"/>
          <w:szCs w:val="24"/>
        </w:rPr>
        <w:t xml:space="preserve"> Οικονομικών: «Διατάξεις για την ολοκλήρωση της Συμφωνίας Δημοσιονομικών Στόχων και Διαρθρωτικών Μεταρρυθμίσεων – Μεσοπρόθεσμο Πλαίσιο Δημοσιονομικής Στρατηγικής 2019 – 2022 και λοιπές διατάξεις» έγινε </w:t>
      </w:r>
      <w:r>
        <w:rPr>
          <w:rFonts w:eastAsia="Times New Roman" w:cs="Times New Roman"/>
          <w:szCs w:val="24"/>
        </w:rPr>
        <w:t>δεκτό</w:t>
      </w:r>
      <w:r w:rsidRPr="004E62D5">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w:t>
      </w:r>
      <w:r>
        <w:rPr>
          <w:rFonts w:eastAsia="Times New Roman" w:cs="Times New Roman"/>
          <w:szCs w:val="24"/>
        </w:rPr>
        <w:t>, των άρθρων και του συνόλου και έχει ως εξής:</w:t>
      </w:r>
    </w:p>
    <w:p w14:paraId="795DE805" w14:textId="77777777" w:rsidR="00B01EFE" w:rsidRDefault="00027761">
      <w:pPr>
        <w:spacing w:after="0" w:line="600" w:lineRule="auto"/>
        <w:jc w:val="center"/>
        <w:rPr>
          <w:rFonts w:eastAsia="Times New Roman" w:cs="Times New Roman"/>
          <w:b/>
          <w:szCs w:val="24"/>
        </w:rPr>
      </w:pPr>
      <w:r w:rsidRPr="009D1EB3">
        <w:rPr>
          <w:rFonts w:eastAsia="Times New Roman" w:cs="Times New Roman"/>
          <w:color w:val="FF0000"/>
          <w:sz w:val="28"/>
          <w:szCs w:val="24"/>
        </w:rPr>
        <w:t>(</w:t>
      </w:r>
      <w:r w:rsidRPr="009D1EB3">
        <w:rPr>
          <w:rFonts w:eastAsia="Times New Roman" w:cs="Times New Roman"/>
          <w:color w:val="FF0000"/>
          <w:sz w:val="28"/>
          <w:szCs w:val="24"/>
        </w:rPr>
        <w:t xml:space="preserve">ΠΡΟΣΟΧΗ να </w:t>
      </w:r>
      <w:r w:rsidRPr="009D1EB3">
        <w:rPr>
          <w:rFonts w:eastAsia="Times New Roman" w:cs="Times New Roman"/>
          <w:color w:val="FF0000"/>
          <w:sz w:val="28"/>
          <w:szCs w:val="24"/>
        </w:rPr>
        <w:t xml:space="preserve">καταχωριστεί </w:t>
      </w:r>
      <w:r w:rsidRPr="009D1EB3">
        <w:rPr>
          <w:rFonts w:eastAsia="Times New Roman" w:cs="Times New Roman"/>
          <w:color w:val="FF0000"/>
          <w:sz w:val="28"/>
          <w:szCs w:val="24"/>
        </w:rPr>
        <w:t xml:space="preserve">ΕΔΩ </w:t>
      </w:r>
      <w:r w:rsidRPr="009D1EB3">
        <w:rPr>
          <w:rFonts w:eastAsia="Times New Roman" w:cs="Times New Roman"/>
          <w:color w:val="FF0000"/>
          <w:sz w:val="28"/>
          <w:szCs w:val="24"/>
        </w:rPr>
        <w:t>το κείμενο του νομοσχεδίου</w:t>
      </w:r>
      <w:r w:rsidRPr="009D1EB3">
        <w:rPr>
          <w:rFonts w:eastAsia="Times New Roman" w:cs="Times New Roman"/>
          <w:color w:val="FF0000"/>
          <w:sz w:val="28"/>
          <w:szCs w:val="24"/>
        </w:rPr>
        <w:t>)</w:t>
      </w:r>
    </w:p>
    <w:p w14:paraId="795DE806"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Κυρίες και κύριοι συνάδελφοι, παρακαλώ το Σώμα να εξουσιοδοτήσει το Προεδρείο για την υπ’ ευθύνη του επικύρωση των </w:t>
      </w:r>
      <w:r>
        <w:rPr>
          <w:rFonts w:eastAsia="Times New Roman" w:cs="Times New Roman"/>
          <w:szCs w:val="24"/>
        </w:rPr>
        <w:t>Πρακτικών ως προς την ψήφιση στο σύνολο του παραπάνω νομοσχεδίου.</w:t>
      </w:r>
    </w:p>
    <w:p w14:paraId="795DE807"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795DE808" w14:textId="77777777" w:rsidR="00B01EFE" w:rsidRDefault="0002776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w:t>
      </w:r>
      <w:r>
        <w:rPr>
          <w:rFonts w:eastAsia="Times New Roman" w:cs="Times New Roman"/>
          <w:szCs w:val="24"/>
        </w:rPr>
        <w:t xml:space="preserve">ο Σώμα παρέσχε τη ζητηθείσα εξουσιοδότηση. </w:t>
      </w:r>
    </w:p>
    <w:p w14:paraId="795DE809" w14:textId="77777777" w:rsidR="00B01EFE" w:rsidRDefault="0002776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έχω την τιμή να ανακοινώσω σ</w:t>
      </w:r>
      <w:r>
        <w:rPr>
          <w:rFonts w:eastAsia="Times New Roman" w:cs="Times New Roman"/>
          <w:szCs w:val="24"/>
        </w:rPr>
        <w:t>το Σώμα</w:t>
      </w:r>
      <w:r>
        <w:rPr>
          <w:rFonts w:eastAsia="Times New Roman" w:cs="Times New Roman"/>
          <w:szCs w:val="24"/>
        </w:rPr>
        <w:t xml:space="preserve"> </w:t>
      </w:r>
      <w:r>
        <w:rPr>
          <w:rFonts w:eastAsia="Times New Roman" w:cs="Times New Roman"/>
          <w:szCs w:val="24"/>
        </w:rPr>
        <w:t>ότι ο Αρχηγός της Αξιωματικής Αντιπολίτευσης και Πρόεδρος της Κοινοβουλευτικής Ομάδας της Νέας Δημοκρατίας κ. Κυριάκος Μητσοτάκης και οι Βουλευτές της Κοινοβουλευτικής του Ομάδας υπέβαλαν πρόταση δυσπιστίας κατά της Κυβέρνησης, σύμφωνα με τις διατάξεις των</w:t>
      </w:r>
      <w:r>
        <w:rPr>
          <w:rFonts w:eastAsia="Times New Roman" w:cs="Times New Roman"/>
          <w:szCs w:val="24"/>
        </w:rPr>
        <w:t xml:space="preserve"> άρθρων 84 παράγραφος 2 του Συντάγματος και 142 του Κανονισμού της Βουλής.</w:t>
      </w:r>
    </w:p>
    <w:p w14:paraId="795DE80A" w14:textId="77777777" w:rsidR="00B01EFE" w:rsidRDefault="00027761">
      <w:pPr>
        <w:tabs>
          <w:tab w:val="left" w:pos="2608"/>
        </w:tabs>
        <w:spacing w:after="0" w:line="600" w:lineRule="auto"/>
        <w:ind w:firstLine="851"/>
        <w:jc w:val="both"/>
        <w:rPr>
          <w:rFonts w:eastAsia="Times New Roman"/>
          <w:szCs w:val="24"/>
        </w:rPr>
      </w:pPr>
      <w:r>
        <w:rPr>
          <w:rFonts w:eastAsia="Times New Roman"/>
          <w:szCs w:val="24"/>
        </w:rPr>
        <w:t>Διαπιστώνεται ότι η πρόταση δυσπιστίας είναι υπογεγραμμένη από τον απαιτούμενο ελάχιστο αριθμό Βουλευτών όπως προβλέπεται από το άρθρο 142 του Κανονισμού της Βουλής, δηλαδή υπογράφε</w:t>
      </w:r>
      <w:r>
        <w:rPr>
          <w:rFonts w:eastAsia="Times New Roman"/>
          <w:szCs w:val="24"/>
        </w:rPr>
        <w:t>ται από πενήντα τουλάχιστον Βουλευτές.</w:t>
      </w:r>
    </w:p>
    <w:p w14:paraId="795DE80B" w14:textId="77777777" w:rsidR="00B01EFE" w:rsidRDefault="00027761">
      <w:pPr>
        <w:tabs>
          <w:tab w:val="left" w:pos="2608"/>
        </w:tabs>
        <w:spacing w:after="0" w:line="600" w:lineRule="auto"/>
        <w:ind w:firstLine="720"/>
        <w:jc w:val="both"/>
        <w:rPr>
          <w:rFonts w:eastAsia="Times New Roman"/>
          <w:szCs w:val="24"/>
        </w:rPr>
      </w:pPr>
      <w:r w:rsidRPr="001E60AC">
        <w:rPr>
          <w:rFonts w:eastAsia="Times New Roman"/>
          <w:szCs w:val="24"/>
        </w:rPr>
        <w:t>(</w:t>
      </w:r>
      <w:r>
        <w:rPr>
          <w:rFonts w:eastAsia="Times New Roman"/>
          <w:szCs w:val="24"/>
        </w:rPr>
        <w:t xml:space="preserve">Η προαναφερθείσα πρόταση δυσπιστίας </w:t>
      </w:r>
      <w:r>
        <w:rPr>
          <w:rFonts w:eastAsia="Times New Roman"/>
          <w:szCs w:val="24"/>
        </w:rPr>
        <w:t xml:space="preserve">καταχωρίζεται στα Πρακτικά και </w:t>
      </w:r>
      <w:r>
        <w:rPr>
          <w:rFonts w:eastAsia="Times New Roman"/>
          <w:szCs w:val="24"/>
        </w:rPr>
        <w:t>έχει ως εξής:</w:t>
      </w:r>
    </w:p>
    <w:p w14:paraId="795DE80C" w14:textId="77777777" w:rsidR="00B01EFE" w:rsidRDefault="00027761">
      <w:pPr>
        <w:tabs>
          <w:tab w:val="left" w:pos="2608"/>
        </w:tabs>
        <w:spacing w:after="0" w:line="600" w:lineRule="auto"/>
        <w:ind w:firstLine="720"/>
        <w:jc w:val="center"/>
        <w:rPr>
          <w:rFonts w:eastAsia="Times New Roman"/>
          <w:color w:val="FF0000"/>
          <w:szCs w:val="24"/>
        </w:rPr>
      </w:pPr>
      <w:r w:rsidRPr="007D1750">
        <w:rPr>
          <w:rFonts w:eastAsia="Times New Roman"/>
          <w:color w:val="FF0000"/>
          <w:szCs w:val="24"/>
        </w:rPr>
        <w:t>(ΑΛΛΑΓΗ ΣΕΛΙΔΑΣ)</w:t>
      </w:r>
    </w:p>
    <w:p w14:paraId="795DE80D" w14:textId="77777777" w:rsidR="00B01EFE" w:rsidRDefault="00027761">
      <w:pPr>
        <w:tabs>
          <w:tab w:val="left" w:pos="2608"/>
        </w:tabs>
        <w:spacing w:after="0" w:line="600" w:lineRule="auto"/>
        <w:ind w:firstLine="720"/>
        <w:jc w:val="center"/>
        <w:rPr>
          <w:rFonts w:eastAsia="Times New Roman"/>
          <w:color w:val="000000" w:themeColor="text1"/>
          <w:szCs w:val="24"/>
        </w:rPr>
      </w:pPr>
      <w:r w:rsidRPr="0045152D">
        <w:rPr>
          <w:rFonts w:eastAsia="Times New Roman"/>
          <w:color w:val="000000" w:themeColor="text1"/>
          <w:szCs w:val="24"/>
        </w:rPr>
        <w:t xml:space="preserve">(Να </w:t>
      </w:r>
      <w:r w:rsidRPr="0045152D">
        <w:rPr>
          <w:rFonts w:eastAsia="Times New Roman"/>
          <w:color w:val="000000" w:themeColor="text1"/>
          <w:szCs w:val="24"/>
        </w:rPr>
        <w:t>μπουν οι σελίδες 288-292)</w:t>
      </w:r>
    </w:p>
    <w:p w14:paraId="795DE80E" w14:textId="77777777" w:rsidR="00B01EFE" w:rsidRDefault="00027761">
      <w:pPr>
        <w:tabs>
          <w:tab w:val="left" w:pos="2608"/>
        </w:tabs>
        <w:spacing w:after="0" w:line="600" w:lineRule="auto"/>
        <w:ind w:firstLine="720"/>
        <w:jc w:val="center"/>
        <w:rPr>
          <w:rFonts w:eastAsia="Times New Roman"/>
          <w:color w:val="FF0000"/>
          <w:szCs w:val="24"/>
        </w:rPr>
      </w:pPr>
      <w:r w:rsidRPr="007D1750">
        <w:rPr>
          <w:rFonts w:eastAsia="Times New Roman"/>
          <w:color w:val="FF0000"/>
          <w:szCs w:val="24"/>
        </w:rPr>
        <w:t>(ΑΛΛΑΓΗ ΣΕΛΙΔΑΣ)</w:t>
      </w:r>
    </w:p>
    <w:p w14:paraId="795DE80F" w14:textId="77777777" w:rsidR="00B01EFE" w:rsidRDefault="00027761">
      <w:pPr>
        <w:tabs>
          <w:tab w:val="left" w:pos="2608"/>
        </w:tabs>
        <w:spacing w:after="0" w:line="600" w:lineRule="auto"/>
        <w:ind w:firstLine="720"/>
        <w:jc w:val="both"/>
        <w:rPr>
          <w:rFonts w:eastAsia="Times New Roman"/>
          <w:szCs w:val="24"/>
        </w:rPr>
      </w:pPr>
      <w:r w:rsidRPr="001E60AC">
        <w:rPr>
          <w:rFonts w:eastAsia="Times New Roman"/>
          <w:b/>
          <w:szCs w:val="24"/>
        </w:rPr>
        <w:t>ΠΡΟΕΔΡΕΥΩΝ (Αναστάσιος Κουράκης):</w:t>
      </w:r>
      <w:r>
        <w:rPr>
          <w:rFonts w:eastAsia="Times New Roman"/>
          <w:szCs w:val="24"/>
        </w:rPr>
        <w:t xml:space="preserve"> </w:t>
      </w:r>
      <w:r>
        <w:rPr>
          <w:rFonts w:eastAsia="Times New Roman"/>
          <w:szCs w:val="24"/>
        </w:rPr>
        <w:t xml:space="preserve">Κυρίες και κύριοι συνάδελφοι, σας </w:t>
      </w:r>
      <w:r>
        <w:rPr>
          <w:rFonts w:eastAsia="Times New Roman"/>
          <w:szCs w:val="24"/>
        </w:rPr>
        <w:t>ενημερώνω</w:t>
      </w:r>
      <w:r>
        <w:rPr>
          <w:rFonts w:eastAsia="Times New Roman"/>
          <w:szCs w:val="24"/>
        </w:rPr>
        <w:t xml:space="preserve"> ότι η σχετική συζήτηση της πρότασης δυσπιστίας θα αρχίσει σήμερα στις 18.00΄ και θα συνεχιστεί αύριο και </w:t>
      </w:r>
      <w:r>
        <w:rPr>
          <w:rFonts w:eastAsia="Times New Roman"/>
          <w:szCs w:val="24"/>
        </w:rPr>
        <w:t xml:space="preserve">για </w:t>
      </w:r>
      <w:r>
        <w:rPr>
          <w:rFonts w:eastAsia="Times New Roman"/>
          <w:szCs w:val="24"/>
        </w:rPr>
        <w:t xml:space="preserve">όσο χρειαστεί. </w:t>
      </w:r>
    </w:p>
    <w:p w14:paraId="795DE810" w14:textId="77777777" w:rsidR="00B01EFE" w:rsidRDefault="00027761">
      <w:pPr>
        <w:tabs>
          <w:tab w:val="left" w:pos="2608"/>
        </w:tabs>
        <w:spacing w:after="0" w:line="600" w:lineRule="auto"/>
        <w:ind w:firstLine="720"/>
        <w:jc w:val="both"/>
        <w:rPr>
          <w:rFonts w:eastAsia="Times New Roman"/>
          <w:szCs w:val="24"/>
        </w:rPr>
      </w:pPr>
      <w:r>
        <w:rPr>
          <w:rFonts w:eastAsia="Times New Roman"/>
          <w:szCs w:val="24"/>
        </w:rPr>
        <w:t>Κυρίες και κύριοι συνάδελφοι, δέχεστε στο σημείο αυτό να λύσουμε τη συνεδρίαση;</w:t>
      </w:r>
    </w:p>
    <w:p w14:paraId="795DE811" w14:textId="77777777" w:rsidR="00B01EFE" w:rsidRDefault="00027761">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795DE812" w14:textId="77777777" w:rsidR="00B01EFE" w:rsidRDefault="00027761">
      <w:pPr>
        <w:spacing w:after="0" w:line="600" w:lineRule="auto"/>
        <w:ind w:firstLine="720"/>
        <w:jc w:val="both"/>
        <w:rPr>
          <w:rFonts w:eastAsia="Times New Roman" w:cs="Times New Roman"/>
          <w:szCs w:val="24"/>
        </w:rPr>
      </w:pPr>
      <w:r w:rsidRPr="001E60AC">
        <w:rPr>
          <w:rFonts w:eastAsia="Times New Roman"/>
          <w:b/>
          <w:szCs w:val="24"/>
        </w:rPr>
        <w:t>ΠΡΟΕ</w:t>
      </w:r>
      <w:r w:rsidRPr="001E60AC">
        <w:rPr>
          <w:rFonts w:eastAsia="Times New Roman"/>
          <w:b/>
          <w:szCs w:val="24"/>
        </w:rPr>
        <w:t>ΔΡΕΥΩΝ (Αναστάσιος Κουράκης):</w:t>
      </w:r>
      <w:r>
        <w:rPr>
          <w:rFonts w:eastAsia="Times New Roman"/>
          <w:szCs w:val="24"/>
        </w:rPr>
        <w:t xml:space="preserve"> </w:t>
      </w:r>
      <w:r>
        <w:rPr>
          <w:rFonts w:eastAsia="Times New Roman" w:cs="Times New Roman"/>
          <w:szCs w:val="24"/>
        </w:rPr>
        <w:t>Με τη συναίνεση του Σώματος και ώρα 17.10΄ λύεται η συνεδρίαση για σήμερα</w:t>
      </w:r>
      <w:r>
        <w:rPr>
          <w:rFonts w:eastAsia="Times New Roman" w:cs="Times New Roman"/>
          <w:szCs w:val="24"/>
        </w:rPr>
        <w:t xml:space="preserve"> </w:t>
      </w:r>
      <w:r>
        <w:rPr>
          <w:rFonts w:eastAsia="Times New Roman" w:cs="Times New Roman"/>
          <w:szCs w:val="24"/>
        </w:rPr>
        <w:t xml:space="preserve">Πέμπτη 14 Ιουνίου 2018 και ώρα 18.00΄, με αντικείμενο εργασιών του Σώματος: </w:t>
      </w:r>
      <w:r>
        <w:rPr>
          <w:rFonts w:eastAsia="Times New Roman" w:cs="Times New Roman"/>
          <w:szCs w:val="24"/>
        </w:rPr>
        <w:t>σ</w:t>
      </w:r>
      <w:r>
        <w:rPr>
          <w:rFonts w:eastAsia="Times New Roman" w:cs="Times New Roman"/>
          <w:szCs w:val="24"/>
        </w:rPr>
        <w:t xml:space="preserve">υζήτηση επί της προτάσεως δυσπιστίας κατά της Κυβέρνησης, </w:t>
      </w:r>
      <w:r>
        <w:rPr>
          <w:rFonts w:eastAsia="Times New Roman" w:cs="Times New Roman"/>
          <w:szCs w:val="24"/>
        </w:rPr>
        <w:t xml:space="preserve">την οποία </w:t>
      </w:r>
      <w:r>
        <w:rPr>
          <w:rFonts w:eastAsia="Times New Roman" w:cs="Times New Roman"/>
          <w:szCs w:val="24"/>
        </w:rPr>
        <w:t>υπέβαλα</w:t>
      </w:r>
      <w:r>
        <w:rPr>
          <w:rFonts w:eastAsia="Times New Roman" w:cs="Times New Roman"/>
          <w:szCs w:val="24"/>
        </w:rPr>
        <w:t xml:space="preserve">ν ο Αρχηγός της Αξιωματικής Αντιπολίτευσης και Πρόεδρος της Κοινοβουλευτικής Ομάδας της Νέας Δημοκρατίας κ. Κυριάκος Μητσοτάκης </w:t>
      </w:r>
      <w:r w:rsidRPr="0006717D">
        <w:rPr>
          <w:rFonts w:eastAsia="Times New Roman" w:cs="Times New Roman"/>
          <w:color w:val="000000" w:themeColor="text1"/>
          <w:szCs w:val="24"/>
        </w:rPr>
        <w:t xml:space="preserve">και </w:t>
      </w:r>
      <w:r w:rsidRPr="0006717D">
        <w:rPr>
          <w:rFonts w:eastAsia="Times New Roman" w:cs="Times New Roman"/>
          <w:color w:val="000000" w:themeColor="text1"/>
          <w:szCs w:val="24"/>
        </w:rPr>
        <w:t>εβδομήντα πέντε</w:t>
      </w:r>
      <w:r w:rsidRPr="0006717D">
        <w:rPr>
          <w:rFonts w:eastAsia="Times New Roman" w:cs="Times New Roman"/>
          <w:color w:val="000000" w:themeColor="text1"/>
          <w:szCs w:val="24"/>
        </w:rPr>
        <w:t xml:space="preserve"> Βουλευτές </w:t>
      </w:r>
      <w:r w:rsidRPr="0006717D">
        <w:rPr>
          <w:rFonts w:eastAsia="Times New Roman" w:cs="Times New Roman"/>
          <w:color w:val="000000" w:themeColor="text1"/>
          <w:szCs w:val="24"/>
        </w:rPr>
        <w:t>τ</w:t>
      </w:r>
      <w:r w:rsidRPr="0006717D">
        <w:rPr>
          <w:rFonts w:eastAsia="Times New Roman" w:cs="Times New Roman"/>
          <w:color w:val="000000" w:themeColor="text1"/>
          <w:szCs w:val="24"/>
        </w:rPr>
        <w:t>ης Κοινοβουλευτικής του Ομάδ</w:t>
      </w:r>
      <w:r>
        <w:rPr>
          <w:rFonts w:eastAsia="Times New Roman" w:cs="Times New Roman"/>
          <w:szCs w:val="24"/>
        </w:rPr>
        <w:t>ας, σύμφωνα με τα άρθρα 84 του Συντάγματος και 142 του Κανονισμού της</w:t>
      </w:r>
      <w:r>
        <w:rPr>
          <w:rFonts w:eastAsia="Times New Roman" w:cs="Times New Roman"/>
          <w:szCs w:val="24"/>
        </w:rPr>
        <w:t xml:space="preserve"> Βουλής.</w:t>
      </w:r>
    </w:p>
    <w:p w14:paraId="795DE813" w14:textId="77777777" w:rsidR="00B01EFE" w:rsidRDefault="00027761">
      <w:pPr>
        <w:spacing w:after="0" w:line="600" w:lineRule="auto"/>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 xml:space="preserve">                      ΟΙ ΓΡΑΜΜΑΤΕΙΣ</w:t>
      </w:r>
    </w:p>
    <w:p w14:paraId="795DE814" w14:textId="77777777" w:rsidR="00B01EFE" w:rsidRDefault="00B01EFE">
      <w:pPr>
        <w:tabs>
          <w:tab w:val="left" w:pos="2608"/>
        </w:tabs>
        <w:spacing w:after="0" w:line="600" w:lineRule="auto"/>
        <w:ind w:firstLine="720"/>
        <w:jc w:val="both"/>
        <w:rPr>
          <w:rFonts w:eastAsia="Times New Roman"/>
          <w:szCs w:val="24"/>
        </w:rPr>
      </w:pPr>
    </w:p>
    <w:sectPr w:rsidR="00B01EF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00"/>
    <w:family w:val="roman"/>
    <w:notTrueType/>
    <w:pitch w:val="default"/>
  </w:font>
  <w:font w:name="Calibri">
    <w:panose1 w:val="020F0502020204030204"/>
    <w:charset w:val="A1"/>
    <w:family w:val="swiss"/>
    <w:pitch w:val="variable"/>
    <w:sig w:usb0="E0002AFF" w:usb1="C000247B" w:usb2="00000009" w:usb3="00000000" w:csb0="000001FF" w:csb1="00000000"/>
  </w:font>
  <w:font w:name="Microsoft Sans Serif">
    <w:panose1 w:val="020B0604020202020204"/>
    <w:charset w:val="A1"/>
    <w:family w:val="swiss"/>
    <w:pitch w:val="variable"/>
    <w:sig w:usb0="E5002EFF" w:usb1="C000605B" w:usb2="00000029" w:usb3="00000000" w:csb0="0001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ocumentProtection w:edit="trackedChanges" w:enforcement="1" w:cryptProviderType="rsaFull" w:cryptAlgorithmClass="hash" w:cryptAlgorithmType="typeAny" w:cryptAlgorithmSid="4" w:cryptSpinCount="50000" w:hash="x4YNtQ4uL9b3TK5SvVJ/KWCxCxE=" w:salt="edLmKH0SdedXDSk1jII8u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EFE"/>
    <w:rsid w:val="00027761"/>
    <w:rsid w:val="00AB7287"/>
    <w:rsid w:val="00B01EF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DAC85"/>
  <w15:docId w15:val="{796CA6CF-B83D-41DA-A61B-667ADC05D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A58B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A58BB"/>
    <w:rPr>
      <w:rFonts w:ascii="Segoe UI" w:hAnsi="Segoe UI" w:cs="Segoe UI"/>
      <w:sz w:val="18"/>
      <w:szCs w:val="18"/>
    </w:rPr>
  </w:style>
  <w:style w:type="paragraph" w:styleId="a4">
    <w:name w:val="Revision"/>
    <w:hidden/>
    <w:uiPriority w:val="99"/>
    <w:semiHidden/>
    <w:rsid w:val="00401509"/>
    <w:pPr>
      <w:spacing w:after="0" w:line="240" w:lineRule="auto"/>
    </w:pPr>
  </w:style>
  <w:style w:type="paragraph" w:styleId="a5">
    <w:name w:val="header"/>
    <w:basedOn w:val="a"/>
    <w:link w:val="Char0"/>
    <w:uiPriority w:val="99"/>
    <w:unhideWhenUsed/>
    <w:rsid w:val="00F74513"/>
    <w:pPr>
      <w:tabs>
        <w:tab w:val="center" w:pos="4153"/>
        <w:tab w:val="right" w:pos="8306"/>
      </w:tabs>
      <w:spacing w:after="0" w:line="240" w:lineRule="auto"/>
    </w:pPr>
  </w:style>
  <w:style w:type="character" w:customStyle="1" w:styleId="Char0">
    <w:name w:val="Κεφαλίδα Char"/>
    <w:basedOn w:val="a0"/>
    <w:link w:val="a5"/>
    <w:uiPriority w:val="99"/>
    <w:rsid w:val="00F74513"/>
  </w:style>
  <w:style w:type="paragraph" w:styleId="a6">
    <w:name w:val="footer"/>
    <w:basedOn w:val="a"/>
    <w:link w:val="Char1"/>
    <w:uiPriority w:val="99"/>
    <w:unhideWhenUsed/>
    <w:rsid w:val="00F74513"/>
    <w:pPr>
      <w:tabs>
        <w:tab w:val="center" w:pos="4153"/>
        <w:tab w:val="right" w:pos="8306"/>
      </w:tabs>
      <w:spacing w:after="0" w:line="240" w:lineRule="auto"/>
    </w:pPr>
  </w:style>
  <w:style w:type="character" w:customStyle="1" w:styleId="Char1">
    <w:name w:val="Υποσέλιδο Char"/>
    <w:basedOn w:val="a0"/>
    <w:link w:val="a6"/>
    <w:uiPriority w:val="99"/>
    <w:rsid w:val="00F74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971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651</MetadataID>
    <Session xmlns="641f345b-441b-4b81-9152-adc2e73ba5e1">Γ´</Session>
    <Date xmlns="641f345b-441b-4b81-9152-adc2e73ba5e1">2018-06-13T21:00:00+00:00</Date>
    <Status xmlns="641f345b-441b-4b81-9152-adc2e73ba5e1">
      <Url>http://srv-sp1/praktika/Lists/Incoming_Metadata/EditForm.aspx?ID=651&amp;Source=/praktika/Recordings_Library/Forms/AllItems.aspx</Url>
      <Description>Δημοσιεύτηκε</Description>
    </Status>
    <Meeting xmlns="641f345b-441b-4b81-9152-adc2e73ba5e1">ΡΛΣΤ´</Meeting>
  </documentManagement>
</p:properties>
</file>

<file path=customXml/itemProps1.xml><?xml version="1.0" encoding="utf-8"?>
<ds:datastoreItem xmlns:ds="http://schemas.openxmlformats.org/officeDocument/2006/customXml" ds:itemID="{CEA9D217-BCDC-4D63-A252-3C89395049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2676C5-28DE-4E4A-97E6-8C9B5A94AF45}">
  <ds:schemaRefs>
    <ds:schemaRef ds:uri="http://schemas.microsoft.com/sharepoint/v3/contenttype/forms"/>
  </ds:schemaRefs>
</ds:datastoreItem>
</file>

<file path=customXml/itemProps3.xml><?xml version="1.0" encoding="utf-8"?>
<ds:datastoreItem xmlns:ds="http://schemas.openxmlformats.org/officeDocument/2006/customXml" ds:itemID="{2BAC469C-A337-4D8A-B2B9-8E1A97AB3190}">
  <ds:schemaRef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246</Pages>
  <Words>47673</Words>
  <Characters>257435</Characters>
  <Application>Microsoft Office Word</Application>
  <DocSecurity>0</DocSecurity>
  <Lines>2145</Lines>
  <Paragraphs>608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304500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2018-06-20T07:38:00Z</dcterms:created>
  <dcterms:modified xsi:type="dcterms:W3CDTF">2018-06-20T07:38:00Z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