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1AC09" w14:textId="77777777" w:rsidR="00F5028E" w:rsidRPr="00F5028E" w:rsidRDefault="00F5028E" w:rsidP="00F5028E">
      <w:pPr>
        <w:spacing w:after="0" w:line="360" w:lineRule="auto"/>
        <w:rPr>
          <w:ins w:id="0" w:author="Φλούδα Χριστίνα" w:date="2019-05-20T09:45:00Z"/>
          <w:rFonts w:eastAsia="Times New Roman"/>
          <w:szCs w:val="24"/>
          <w:lang w:eastAsia="en-US"/>
        </w:rPr>
      </w:pPr>
      <w:ins w:id="1" w:author="Φλούδα Χριστίνα" w:date="2019-05-20T09:45:00Z">
        <w:r w:rsidRPr="00F5028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CE1D51A" w14:textId="77777777" w:rsidR="00F5028E" w:rsidRPr="00F5028E" w:rsidRDefault="00F5028E" w:rsidP="00F5028E">
      <w:pPr>
        <w:spacing w:after="0" w:line="360" w:lineRule="auto"/>
        <w:rPr>
          <w:ins w:id="2" w:author="Φλούδα Χριστίνα" w:date="2019-05-20T09:45:00Z"/>
          <w:rFonts w:eastAsia="Times New Roman"/>
          <w:szCs w:val="24"/>
          <w:lang w:eastAsia="en-US"/>
        </w:rPr>
      </w:pPr>
    </w:p>
    <w:p w14:paraId="4EB8F56D" w14:textId="77777777" w:rsidR="00F5028E" w:rsidRPr="00F5028E" w:rsidRDefault="00F5028E" w:rsidP="00F5028E">
      <w:pPr>
        <w:spacing w:after="0" w:line="360" w:lineRule="auto"/>
        <w:rPr>
          <w:ins w:id="3" w:author="Φλούδα Χριστίνα" w:date="2019-05-20T09:45:00Z"/>
          <w:rFonts w:eastAsia="Times New Roman"/>
          <w:szCs w:val="24"/>
          <w:lang w:eastAsia="en-US"/>
        </w:rPr>
      </w:pPr>
      <w:ins w:id="4" w:author="Φλούδα Χριστίνα" w:date="2019-05-20T09:45:00Z">
        <w:r w:rsidRPr="00F5028E">
          <w:rPr>
            <w:rFonts w:eastAsia="Times New Roman"/>
            <w:szCs w:val="24"/>
            <w:lang w:eastAsia="en-US"/>
          </w:rPr>
          <w:t>ΠΙΝΑΚΑΣ ΠΕΡΙΕΧΟΜΕΝΩΝ</w:t>
        </w:r>
      </w:ins>
    </w:p>
    <w:p w14:paraId="28AC2C2B" w14:textId="77777777" w:rsidR="00F5028E" w:rsidRPr="00F5028E" w:rsidRDefault="00F5028E" w:rsidP="00F5028E">
      <w:pPr>
        <w:spacing w:after="0" w:line="360" w:lineRule="auto"/>
        <w:rPr>
          <w:ins w:id="5" w:author="Φλούδα Χριστίνα" w:date="2019-05-20T09:45:00Z"/>
          <w:rFonts w:eastAsia="Times New Roman"/>
          <w:szCs w:val="24"/>
          <w:lang w:eastAsia="en-US"/>
        </w:rPr>
      </w:pPr>
      <w:ins w:id="6" w:author="Φλούδα Χριστίνα" w:date="2019-05-20T09:45:00Z">
        <w:r w:rsidRPr="00F5028E">
          <w:rPr>
            <w:rFonts w:eastAsia="Times New Roman"/>
            <w:szCs w:val="24"/>
            <w:lang w:eastAsia="en-US"/>
          </w:rPr>
          <w:t xml:space="preserve">ΙΖ΄ ΠΕΡΙΟΔΟΣ </w:t>
        </w:r>
      </w:ins>
    </w:p>
    <w:p w14:paraId="702731BA" w14:textId="77777777" w:rsidR="00F5028E" w:rsidRPr="00F5028E" w:rsidRDefault="00F5028E" w:rsidP="00F5028E">
      <w:pPr>
        <w:spacing w:after="0" w:line="360" w:lineRule="auto"/>
        <w:rPr>
          <w:ins w:id="7" w:author="Φλούδα Χριστίνα" w:date="2019-05-20T09:45:00Z"/>
          <w:rFonts w:eastAsia="Times New Roman"/>
          <w:szCs w:val="24"/>
          <w:lang w:eastAsia="en-US"/>
        </w:rPr>
      </w:pPr>
      <w:ins w:id="8" w:author="Φλούδα Χριστίνα" w:date="2019-05-20T09:45:00Z">
        <w:r w:rsidRPr="00F5028E">
          <w:rPr>
            <w:rFonts w:eastAsia="Times New Roman"/>
            <w:szCs w:val="24"/>
            <w:lang w:eastAsia="en-US"/>
          </w:rPr>
          <w:t>ΠΡΟΕΔΡΕΥΟΜΕΝΗΣ ΚΟΙΝΟΒΟΥΛΕΥΤΙΚΗΣ ΔΗΜΟΚΡΑΤΙΑΣ</w:t>
        </w:r>
      </w:ins>
    </w:p>
    <w:p w14:paraId="2AABB10C" w14:textId="77777777" w:rsidR="00F5028E" w:rsidRPr="00F5028E" w:rsidRDefault="00F5028E" w:rsidP="00F5028E">
      <w:pPr>
        <w:spacing w:after="0" w:line="360" w:lineRule="auto"/>
        <w:rPr>
          <w:ins w:id="9" w:author="Φλούδα Χριστίνα" w:date="2019-05-20T09:45:00Z"/>
          <w:rFonts w:eastAsia="Times New Roman"/>
          <w:szCs w:val="24"/>
          <w:lang w:eastAsia="en-US"/>
        </w:rPr>
      </w:pPr>
      <w:ins w:id="10" w:author="Φλούδα Χριστίνα" w:date="2019-05-20T09:45:00Z">
        <w:r w:rsidRPr="00F5028E">
          <w:rPr>
            <w:rFonts w:eastAsia="Times New Roman"/>
            <w:szCs w:val="24"/>
            <w:lang w:eastAsia="en-US"/>
          </w:rPr>
          <w:t>ΣΥΝΟΔΟΣ Δ΄</w:t>
        </w:r>
      </w:ins>
    </w:p>
    <w:p w14:paraId="17B3D23C" w14:textId="77777777" w:rsidR="00F5028E" w:rsidRPr="00F5028E" w:rsidRDefault="00F5028E" w:rsidP="00F5028E">
      <w:pPr>
        <w:spacing w:after="0" w:line="360" w:lineRule="auto"/>
        <w:rPr>
          <w:ins w:id="11" w:author="Φλούδα Χριστίνα" w:date="2019-05-20T09:45:00Z"/>
          <w:rFonts w:eastAsia="Times New Roman"/>
          <w:szCs w:val="24"/>
          <w:lang w:eastAsia="en-US"/>
        </w:rPr>
      </w:pPr>
    </w:p>
    <w:p w14:paraId="6894F61A" w14:textId="77777777" w:rsidR="00F5028E" w:rsidRPr="00F5028E" w:rsidRDefault="00F5028E" w:rsidP="00F5028E">
      <w:pPr>
        <w:spacing w:after="0" w:line="360" w:lineRule="auto"/>
        <w:rPr>
          <w:ins w:id="12" w:author="Φλούδα Χριστίνα" w:date="2019-05-20T09:45:00Z"/>
          <w:rFonts w:eastAsia="Times New Roman"/>
          <w:szCs w:val="24"/>
          <w:lang w:eastAsia="en-US"/>
        </w:rPr>
      </w:pPr>
      <w:ins w:id="13" w:author="Φλούδα Χριστίνα" w:date="2019-05-20T09:45:00Z">
        <w:r w:rsidRPr="00F5028E">
          <w:rPr>
            <w:rFonts w:eastAsia="Times New Roman"/>
            <w:szCs w:val="24"/>
            <w:lang w:eastAsia="en-US"/>
          </w:rPr>
          <w:t>ΣΥΝΕΔΡΙΑΣΗ ΡΚΑ΄</w:t>
        </w:r>
      </w:ins>
    </w:p>
    <w:p w14:paraId="35B22707" w14:textId="77777777" w:rsidR="00F5028E" w:rsidRPr="00F5028E" w:rsidRDefault="00F5028E" w:rsidP="00F5028E">
      <w:pPr>
        <w:spacing w:after="0" w:line="360" w:lineRule="auto"/>
        <w:rPr>
          <w:ins w:id="14" w:author="Φλούδα Χριστίνα" w:date="2019-05-20T09:45:00Z"/>
          <w:rFonts w:eastAsia="Times New Roman"/>
          <w:szCs w:val="24"/>
          <w:lang w:eastAsia="en-US"/>
        </w:rPr>
      </w:pPr>
      <w:ins w:id="15" w:author="Φλούδα Χριστίνα" w:date="2019-05-20T09:45:00Z">
        <w:r w:rsidRPr="00F5028E">
          <w:rPr>
            <w:rFonts w:eastAsia="Times New Roman"/>
            <w:szCs w:val="24"/>
            <w:lang w:eastAsia="en-US"/>
          </w:rPr>
          <w:t>Δευτέρα  13 Μαΐου 2019</w:t>
        </w:r>
      </w:ins>
    </w:p>
    <w:p w14:paraId="0E8FFA62" w14:textId="77777777" w:rsidR="00F5028E" w:rsidRPr="00F5028E" w:rsidRDefault="00F5028E" w:rsidP="00F5028E">
      <w:pPr>
        <w:spacing w:after="0" w:line="360" w:lineRule="auto"/>
        <w:rPr>
          <w:ins w:id="16" w:author="Φλούδα Χριστίνα" w:date="2019-05-20T09:45:00Z"/>
          <w:rFonts w:eastAsia="Times New Roman"/>
          <w:szCs w:val="24"/>
          <w:lang w:eastAsia="en-US"/>
        </w:rPr>
      </w:pPr>
    </w:p>
    <w:p w14:paraId="448535FA" w14:textId="77777777" w:rsidR="00F5028E" w:rsidRPr="00F5028E" w:rsidRDefault="00F5028E" w:rsidP="00F5028E">
      <w:pPr>
        <w:spacing w:after="0" w:line="360" w:lineRule="auto"/>
        <w:rPr>
          <w:ins w:id="17" w:author="Φλούδα Χριστίνα" w:date="2019-05-20T09:45:00Z"/>
          <w:rFonts w:eastAsia="Times New Roman"/>
          <w:szCs w:val="24"/>
          <w:lang w:eastAsia="en-US"/>
        </w:rPr>
      </w:pPr>
      <w:ins w:id="18" w:author="Φλούδα Χριστίνα" w:date="2019-05-20T09:45:00Z">
        <w:r w:rsidRPr="00F5028E">
          <w:rPr>
            <w:rFonts w:eastAsia="Times New Roman"/>
            <w:szCs w:val="24"/>
            <w:lang w:eastAsia="en-US"/>
          </w:rPr>
          <w:t>ΘΕΜΑΤΑ</w:t>
        </w:r>
      </w:ins>
    </w:p>
    <w:p w14:paraId="45749063" w14:textId="77777777" w:rsidR="00F5028E" w:rsidRPr="00F5028E" w:rsidRDefault="00F5028E" w:rsidP="00F5028E">
      <w:pPr>
        <w:spacing w:after="0" w:line="360" w:lineRule="auto"/>
        <w:rPr>
          <w:ins w:id="19" w:author="Φλούδα Χριστίνα" w:date="2019-05-20T09:45:00Z"/>
          <w:rFonts w:eastAsia="Times New Roman"/>
          <w:szCs w:val="24"/>
          <w:lang w:eastAsia="en-US"/>
        </w:rPr>
      </w:pPr>
      <w:ins w:id="20" w:author="Φλούδα Χριστίνα" w:date="2019-05-20T09:45:00Z">
        <w:r w:rsidRPr="00F5028E">
          <w:rPr>
            <w:rFonts w:eastAsia="Times New Roman"/>
            <w:szCs w:val="24"/>
            <w:lang w:eastAsia="en-US"/>
          </w:rPr>
          <w:t xml:space="preserve"> </w:t>
        </w:r>
        <w:r w:rsidRPr="00F5028E">
          <w:rPr>
            <w:rFonts w:eastAsia="Times New Roman"/>
            <w:szCs w:val="24"/>
            <w:lang w:eastAsia="en-US"/>
          </w:rPr>
          <w:br/>
          <w:t xml:space="preserve">Α. ΕΙΔΙΚΑ ΘΕΜΑΤΑ </w:t>
        </w:r>
        <w:r w:rsidRPr="00F5028E">
          <w:rPr>
            <w:rFonts w:eastAsia="Times New Roman"/>
            <w:szCs w:val="24"/>
            <w:lang w:eastAsia="en-US"/>
          </w:rPr>
          <w:br/>
          <w:t xml:space="preserve">1. Επικύρωση Πρακτικών, σελ. </w:t>
        </w:r>
        <w:r w:rsidRPr="00F5028E">
          <w:rPr>
            <w:rFonts w:eastAsia="Times New Roman"/>
            <w:szCs w:val="24"/>
            <w:lang w:eastAsia="en-US"/>
          </w:rPr>
          <w:br/>
          <w:t xml:space="preserve">2.  Άδεια απουσίας του Βουλευτή κ. Ο. Κωνσταντινόπουλου, σελ. </w:t>
        </w:r>
        <w:r w:rsidRPr="00F5028E">
          <w:rPr>
            <w:rFonts w:eastAsia="Times New Roman"/>
            <w:szCs w:val="24"/>
            <w:lang w:eastAsia="en-US"/>
          </w:rPr>
          <w:br/>
          <w:t xml:space="preserve">3. Ανακοινώνεται ότι τη συνεδρίαση παρακολουθούν μαθητές από το 7ο Γυμνάσιο Αθήνας, το 1ο Δημοτικό Σχολείο Κρόκου Κοζάνης, το 9ο Δημοτικό Σχολείο Χίου, το 56ο Δημοτικό Σχολείο Πάτρας, το Δημοτικό Σχολείο Εξοχής Θεσσαλονίκης, το 4ο Γυμνάσιο Λαμίας, από Ιταλικά σχολεία, και το 47ο Δημοτικό Σχολείο Ηρακλείου, σελ. </w:t>
        </w:r>
        <w:r w:rsidRPr="00F5028E">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την 18η Φεβρουαρίου 2019 ποινική δικογραφία που αφορά στον Βουλευτή και τέως Υπουργό Εθνικής  Άμυνας κ. Παναγιώτη Καμμένο και ποινική δικογραφία που αφορά στον Βουλευτή και Αναπληρωτή Υπουργό Υγείας κ. Παύλο </w:t>
        </w:r>
        <w:proofErr w:type="spellStart"/>
        <w:r w:rsidRPr="00F5028E">
          <w:rPr>
            <w:rFonts w:eastAsia="Times New Roman"/>
            <w:szCs w:val="24"/>
            <w:lang w:eastAsia="en-US"/>
          </w:rPr>
          <w:t>Πολάκη</w:t>
        </w:r>
        <w:proofErr w:type="spellEnd"/>
        <w:r w:rsidRPr="00F5028E">
          <w:rPr>
            <w:rFonts w:eastAsia="Times New Roman"/>
            <w:szCs w:val="24"/>
            <w:lang w:eastAsia="en-US"/>
          </w:rPr>
          <w:t xml:space="preserve"> και την 8η Μαΐου 2019, σύμφωνα με το άρθρο 86 του Συντάγματος και τον ν.3126/2003 «Ποινική Ευθύνη των Υπουργών», όπως ισχύει:  ποινική δικογραφία, που αφορά στον Υφυπουργό Εργασίας, Κοινωνικής Ασφάλισης και Κοινωνικής Αλληλεγγύης κ. Αναστάσιο Πετρόπουλο, σελ. </w:t>
        </w:r>
        <w:r w:rsidRPr="00F5028E">
          <w:rPr>
            <w:rFonts w:eastAsia="Times New Roman"/>
            <w:szCs w:val="24"/>
            <w:lang w:eastAsia="en-US"/>
          </w:rPr>
          <w:br/>
          <w:t xml:space="preserve">5. Επί διαδικαστικού θέματος, σελ. </w:t>
        </w:r>
        <w:r w:rsidRPr="00F5028E">
          <w:rPr>
            <w:rFonts w:eastAsia="Times New Roman"/>
            <w:szCs w:val="24"/>
            <w:lang w:eastAsia="en-US"/>
          </w:rPr>
          <w:br/>
          <w:t xml:space="preserve">6. Επί προσωπικού θέματος, σελ. </w:t>
        </w:r>
        <w:r w:rsidRPr="00F5028E">
          <w:rPr>
            <w:rFonts w:eastAsia="Times New Roman"/>
            <w:szCs w:val="24"/>
            <w:lang w:eastAsia="en-US"/>
          </w:rPr>
          <w:br/>
          <w:t xml:space="preserve"> </w:t>
        </w:r>
        <w:r w:rsidRPr="00F5028E">
          <w:rPr>
            <w:rFonts w:eastAsia="Times New Roman"/>
            <w:szCs w:val="24"/>
            <w:lang w:eastAsia="en-US"/>
          </w:rPr>
          <w:br/>
          <w:t xml:space="preserve">Β. ΚΟΙΝΟΒΟΥΛΕΥΤΙΚΟΣ ΕΛΕΓΧΟΣ </w:t>
        </w:r>
        <w:r w:rsidRPr="00F5028E">
          <w:rPr>
            <w:rFonts w:eastAsia="Times New Roman"/>
            <w:szCs w:val="24"/>
            <w:lang w:eastAsia="en-US"/>
          </w:rPr>
          <w:br/>
          <w:t xml:space="preserve">Ανακοίνωση αναφορών, σελ. </w:t>
        </w:r>
        <w:r w:rsidRPr="00F5028E">
          <w:rPr>
            <w:rFonts w:eastAsia="Times New Roman"/>
            <w:szCs w:val="24"/>
            <w:lang w:eastAsia="en-US"/>
          </w:rPr>
          <w:br/>
          <w:t xml:space="preserve"> </w:t>
        </w:r>
        <w:r w:rsidRPr="00F5028E">
          <w:rPr>
            <w:rFonts w:eastAsia="Times New Roman"/>
            <w:szCs w:val="24"/>
            <w:lang w:eastAsia="en-US"/>
          </w:rPr>
          <w:br/>
          <w:t xml:space="preserve">Γ. ΝΟΜΟΘΕΤΙΚΗ ΕΡΓΑΣΙΑ </w:t>
        </w:r>
        <w:r w:rsidRPr="00F5028E">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Υποδομών και Μεταφορών: «Κύρωση Σύμβασης Παραχώρησης του  Έργου της Μελέτης - Κατασκευής - Χρηματοδότησης - Λειτουργίας - Συντήρησης και Εκμετάλλευσης του Νέου Διεθνούς Αερολιμένα Ηρακλείου Κρήτης και Μελέτη - Κατασκευή και Χρηματοδότηση των Οδικών του Συνδέσεων», σελ. </w:t>
        </w:r>
        <w:r w:rsidRPr="00F5028E">
          <w:rPr>
            <w:rFonts w:eastAsia="Times New Roman"/>
            <w:szCs w:val="24"/>
            <w:lang w:eastAsia="en-US"/>
          </w:rPr>
          <w:br/>
          <w:t xml:space="preserve"> </w:t>
        </w:r>
        <w:r w:rsidRPr="00F5028E">
          <w:rPr>
            <w:rFonts w:eastAsia="Times New Roman"/>
            <w:szCs w:val="24"/>
            <w:lang w:eastAsia="en-US"/>
          </w:rPr>
          <w:br/>
          <w:t>ΠΡΟΕΔΡΕΥΟΝΤΕΣ</w:t>
        </w:r>
      </w:ins>
    </w:p>
    <w:p w14:paraId="23D3F444" w14:textId="77777777" w:rsidR="00F5028E" w:rsidRPr="00F5028E" w:rsidRDefault="00F5028E" w:rsidP="00F5028E">
      <w:pPr>
        <w:spacing w:after="0" w:line="360" w:lineRule="auto"/>
        <w:rPr>
          <w:ins w:id="21" w:author="Φλούδα Χριστίνα" w:date="2019-05-20T09:45:00Z"/>
          <w:rFonts w:eastAsia="Times New Roman"/>
          <w:szCs w:val="24"/>
          <w:lang w:eastAsia="en-US"/>
        </w:rPr>
      </w:pPr>
      <w:ins w:id="22" w:author="Φλούδα Χριστίνα" w:date="2019-05-20T09:45:00Z">
        <w:r w:rsidRPr="00F5028E">
          <w:rPr>
            <w:rFonts w:eastAsia="Times New Roman"/>
            <w:szCs w:val="24"/>
            <w:lang w:eastAsia="en-US"/>
          </w:rPr>
          <w:t>ΒΑΡΕΜΕΝΟΣ Γ. , σελ.</w:t>
        </w:r>
        <w:r w:rsidRPr="00F5028E">
          <w:rPr>
            <w:rFonts w:eastAsia="Times New Roman"/>
            <w:szCs w:val="24"/>
            <w:lang w:eastAsia="en-US"/>
          </w:rPr>
          <w:br/>
          <w:t>ΓΕΩΡΓΙΑΔΗΣ Μ. , σελ.</w:t>
        </w:r>
        <w:r w:rsidRPr="00F5028E">
          <w:rPr>
            <w:rFonts w:eastAsia="Times New Roman"/>
            <w:szCs w:val="24"/>
            <w:lang w:eastAsia="en-US"/>
          </w:rPr>
          <w:br/>
          <w:t>ΧΡΙΣΤΟΔΟΥΛΟΠΟΥΛΟΥ Α. , σελ.</w:t>
        </w:r>
        <w:r w:rsidRPr="00F5028E">
          <w:rPr>
            <w:rFonts w:eastAsia="Times New Roman"/>
            <w:szCs w:val="24"/>
            <w:lang w:eastAsia="en-US"/>
          </w:rPr>
          <w:br/>
        </w:r>
        <w:r w:rsidRPr="00F5028E">
          <w:rPr>
            <w:rFonts w:eastAsia="Times New Roman"/>
            <w:szCs w:val="24"/>
            <w:lang w:eastAsia="en-US"/>
          </w:rPr>
          <w:br/>
        </w:r>
      </w:ins>
    </w:p>
    <w:p w14:paraId="154EA76D" w14:textId="77777777" w:rsidR="00F5028E" w:rsidRPr="00F5028E" w:rsidRDefault="00F5028E" w:rsidP="00F5028E">
      <w:pPr>
        <w:spacing w:after="0" w:line="360" w:lineRule="auto"/>
        <w:rPr>
          <w:ins w:id="23" w:author="Φλούδα Χριστίνα" w:date="2019-05-20T09:45:00Z"/>
          <w:rFonts w:eastAsia="Times New Roman"/>
          <w:szCs w:val="24"/>
          <w:lang w:eastAsia="en-US"/>
        </w:rPr>
      </w:pPr>
      <w:ins w:id="24" w:author="Φλούδα Χριστίνα" w:date="2019-05-20T09:45:00Z">
        <w:r w:rsidRPr="00F5028E">
          <w:rPr>
            <w:rFonts w:eastAsia="Times New Roman"/>
            <w:szCs w:val="24"/>
            <w:lang w:eastAsia="en-US"/>
          </w:rPr>
          <w:t>ΟΜΙΛΗΤΕΣ</w:t>
        </w:r>
      </w:ins>
    </w:p>
    <w:p w14:paraId="44D012E5" w14:textId="0579C875" w:rsidR="00F5028E" w:rsidRDefault="00F5028E" w:rsidP="00F5028E">
      <w:pPr>
        <w:spacing w:line="600" w:lineRule="auto"/>
        <w:ind w:firstLine="720"/>
        <w:jc w:val="center"/>
        <w:rPr>
          <w:ins w:id="25" w:author="Φλούδα Χριστίνα" w:date="2019-05-20T09:45:00Z"/>
          <w:rFonts w:eastAsia="Times New Roman"/>
          <w:szCs w:val="24"/>
        </w:rPr>
      </w:pPr>
      <w:ins w:id="26" w:author="Φλούδα Χριστίνα" w:date="2019-05-20T09:45:00Z">
        <w:r w:rsidRPr="00F5028E">
          <w:rPr>
            <w:rFonts w:eastAsia="Times New Roman"/>
            <w:szCs w:val="24"/>
            <w:lang w:eastAsia="en-US"/>
          </w:rPr>
          <w:br/>
          <w:t>Α. Επί διαδικαστικού θέματος:</w:t>
        </w:r>
        <w:r w:rsidRPr="00F5028E">
          <w:rPr>
            <w:rFonts w:eastAsia="Times New Roman"/>
            <w:szCs w:val="24"/>
            <w:lang w:eastAsia="en-US"/>
          </w:rPr>
          <w:br/>
          <w:t>ΒΑΡΕΜΕΝΟΣ Γ. , σελ.</w:t>
        </w:r>
        <w:r w:rsidRPr="00F5028E">
          <w:rPr>
            <w:rFonts w:eastAsia="Times New Roman"/>
            <w:szCs w:val="24"/>
            <w:lang w:eastAsia="en-US"/>
          </w:rPr>
          <w:br/>
          <w:t>ΓΕΩΡΓΙΑΔΗΣ Μ. , σελ.</w:t>
        </w:r>
        <w:r w:rsidRPr="00F5028E">
          <w:rPr>
            <w:rFonts w:eastAsia="Times New Roman"/>
            <w:szCs w:val="24"/>
            <w:lang w:eastAsia="en-US"/>
          </w:rPr>
          <w:br/>
          <w:t>ΜΑΝΙΑΤΗΣ Ι. , σελ.</w:t>
        </w:r>
        <w:r w:rsidRPr="00F5028E">
          <w:rPr>
            <w:rFonts w:eastAsia="Times New Roman"/>
            <w:szCs w:val="24"/>
            <w:lang w:eastAsia="en-US"/>
          </w:rPr>
          <w:br/>
          <w:t>ΜΠΟΥΚΩΡΟΣ Χ. , σελ.</w:t>
        </w:r>
        <w:r w:rsidRPr="00F5028E">
          <w:rPr>
            <w:rFonts w:eastAsia="Times New Roman"/>
            <w:szCs w:val="24"/>
            <w:lang w:eastAsia="en-US"/>
          </w:rPr>
          <w:br/>
          <w:t>ΞΥΔΑΚΗΣ Ν. , σελ.</w:t>
        </w:r>
        <w:r w:rsidRPr="00F5028E">
          <w:rPr>
            <w:rFonts w:eastAsia="Times New Roman"/>
            <w:szCs w:val="24"/>
            <w:lang w:eastAsia="en-US"/>
          </w:rPr>
          <w:br/>
          <w:t>ΣΠΙΡΤΖΗΣ Χ. , σελ.</w:t>
        </w:r>
        <w:r w:rsidRPr="00F5028E">
          <w:rPr>
            <w:rFonts w:eastAsia="Times New Roman"/>
            <w:szCs w:val="24"/>
            <w:lang w:eastAsia="en-US"/>
          </w:rPr>
          <w:br/>
          <w:t>ΧΡΙΣΤΟΔΟΥΛΟΠΟΥΛΟΥ Α. , σελ.</w:t>
        </w:r>
        <w:r w:rsidRPr="00F5028E">
          <w:rPr>
            <w:rFonts w:eastAsia="Times New Roman"/>
            <w:szCs w:val="24"/>
            <w:lang w:eastAsia="en-US"/>
          </w:rPr>
          <w:br/>
        </w:r>
        <w:r w:rsidRPr="00F5028E">
          <w:rPr>
            <w:rFonts w:eastAsia="Times New Roman"/>
            <w:szCs w:val="24"/>
            <w:lang w:eastAsia="en-US"/>
          </w:rPr>
          <w:br/>
          <w:t>Β. Επί προσωπικού θέματος:</w:t>
        </w:r>
        <w:r w:rsidRPr="00F5028E">
          <w:rPr>
            <w:rFonts w:eastAsia="Times New Roman"/>
            <w:szCs w:val="24"/>
            <w:lang w:eastAsia="en-US"/>
          </w:rPr>
          <w:br/>
          <w:t>ΓΕΩΡΓΙΑΔΗΣ Μ. , σελ.</w:t>
        </w:r>
        <w:r w:rsidRPr="00F5028E">
          <w:rPr>
            <w:rFonts w:eastAsia="Times New Roman"/>
            <w:szCs w:val="24"/>
            <w:lang w:eastAsia="en-US"/>
          </w:rPr>
          <w:br/>
          <w:t>ΜΑΝΙΑΤΗΣ Ι. , σελ.</w:t>
        </w:r>
        <w:r w:rsidRPr="00F5028E">
          <w:rPr>
            <w:rFonts w:eastAsia="Times New Roman"/>
            <w:szCs w:val="24"/>
            <w:lang w:eastAsia="en-US"/>
          </w:rPr>
          <w:br/>
          <w:t>ΣΠΙΡΤΖΗΣ Χ. , σελ.</w:t>
        </w:r>
        <w:r w:rsidRPr="00F5028E">
          <w:rPr>
            <w:rFonts w:eastAsia="Times New Roman"/>
            <w:szCs w:val="24"/>
            <w:lang w:eastAsia="en-US"/>
          </w:rPr>
          <w:br/>
        </w:r>
        <w:r w:rsidRPr="00F5028E">
          <w:rPr>
            <w:rFonts w:eastAsia="Times New Roman"/>
            <w:szCs w:val="24"/>
            <w:lang w:eastAsia="en-US"/>
          </w:rPr>
          <w:br/>
          <w:t>Γ. Επί του σχεδίου νόμου του Υπουργείου Υποδομών και Μεταφορών:</w:t>
        </w:r>
        <w:r w:rsidRPr="00F5028E">
          <w:rPr>
            <w:rFonts w:eastAsia="Times New Roman"/>
            <w:szCs w:val="24"/>
            <w:lang w:eastAsia="en-US"/>
          </w:rPr>
          <w:br/>
          <w:t>ΒΑΡΔΑΚΗΣ Σ. , σελ.</w:t>
        </w:r>
        <w:r w:rsidRPr="00F5028E">
          <w:rPr>
            <w:rFonts w:eastAsia="Times New Roman"/>
            <w:szCs w:val="24"/>
            <w:lang w:eastAsia="en-US"/>
          </w:rPr>
          <w:br/>
          <w:t>ΒΑΣΙΛΕΙΑΔΗΣ Γ. , σελ.</w:t>
        </w:r>
        <w:r w:rsidRPr="00F5028E">
          <w:rPr>
            <w:rFonts w:eastAsia="Times New Roman"/>
            <w:szCs w:val="24"/>
            <w:lang w:eastAsia="en-US"/>
          </w:rPr>
          <w:br/>
          <w:t>ΓΡΕΓΟΣ Α. , σελ.</w:t>
        </w:r>
        <w:r w:rsidRPr="00F5028E">
          <w:rPr>
            <w:rFonts w:eastAsia="Times New Roman"/>
            <w:szCs w:val="24"/>
            <w:lang w:eastAsia="en-US"/>
          </w:rPr>
          <w:br/>
          <w:t>ΖΑΡΟΥΛΙΑ Ε. , σελ.</w:t>
        </w:r>
        <w:r w:rsidRPr="00F5028E">
          <w:rPr>
            <w:rFonts w:eastAsia="Times New Roman"/>
            <w:szCs w:val="24"/>
            <w:lang w:eastAsia="en-US"/>
          </w:rPr>
          <w:br/>
          <w:t>ΗΓΟΥΜΕΝΙΔΗΣ Ν. , σελ.</w:t>
        </w:r>
        <w:r w:rsidRPr="00F5028E">
          <w:rPr>
            <w:rFonts w:eastAsia="Times New Roman"/>
            <w:szCs w:val="24"/>
            <w:lang w:eastAsia="en-US"/>
          </w:rPr>
          <w:br/>
          <w:t>ΗΛΙΟΠΟΥΛΟΣ Π. , σελ.</w:t>
        </w:r>
        <w:r w:rsidRPr="00F5028E">
          <w:rPr>
            <w:rFonts w:eastAsia="Times New Roman"/>
            <w:szCs w:val="24"/>
            <w:lang w:eastAsia="en-US"/>
          </w:rPr>
          <w:br/>
          <w:t>ΚΑΛΟΓΗΡΟΥ Μ. , σελ.</w:t>
        </w:r>
        <w:r w:rsidRPr="00F5028E">
          <w:rPr>
            <w:rFonts w:eastAsia="Times New Roman"/>
            <w:szCs w:val="24"/>
            <w:lang w:eastAsia="en-US"/>
          </w:rPr>
          <w:br/>
          <w:t>ΚΑΡΑΚΩΣΤΑ Ε. , σελ.</w:t>
        </w:r>
        <w:r w:rsidRPr="00F5028E">
          <w:rPr>
            <w:rFonts w:eastAsia="Times New Roman"/>
            <w:szCs w:val="24"/>
            <w:lang w:eastAsia="en-US"/>
          </w:rPr>
          <w:br/>
          <w:t>ΚΑΡΑΜΑΝΛΗ  Ά. , σελ.</w:t>
        </w:r>
        <w:r w:rsidRPr="00F5028E">
          <w:rPr>
            <w:rFonts w:eastAsia="Times New Roman"/>
            <w:szCs w:val="24"/>
            <w:lang w:eastAsia="en-US"/>
          </w:rPr>
          <w:br/>
          <w:t>ΚΑΡΡΑΣ Γ. , σελ.</w:t>
        </w:r>
        <w:r w:rsidRPr="00F5028E">
          <w:rPr>
            <w:rFonts w:eastAsia="Times New Roman"/>
            <w:szCs w:val="24"/>
            <w:lang w:eastAsia="en-US"/>
          </w:rPr>
          <w:br/>
          <w:t>ΚΕΓΚΕΡΟΓΛΟΥ Β. , σελ.</w:t>
        </w:r>
        <w:r w:rsidRPr="00F5028E">
          <w:rPr>
            <w:rFonts w:eastAsia="Times New Roman"/>
            <w:szCs w:val="24"/>
            <w:lang w:eastAsia="en-US"/>
          </w:rPr>
          <w:br/>
          <w:t>ΚΕΦΑΛΟΓΙΑΝΝΗΣ Ι. , σελ.</w:t>
        </w:r>
        <w:r w:rsidRPr="00F5028E">
          <w:rPr>
            <w:rFonts w:eastAsia="Times New Roman"/>
            <w:szCs w:val="24"/>
            <w:lang w:eastAsia="en-US"/>
          </w:rPr>
          <w:br/>
          <w:t>ΚΟΚΚΑΛΗΣ Β. , σελ.</w:t>
        </w:r>
        <w:r w:rsidRPr="00F5028E">
          <w:rPr>
            <w:rFonts w:eastAsia="Times New Roman"/>
            <w:szCs w:val="24"/>
            <w:lang w:eastAsia="en-US"/>
          </w:rPr>
          <w:br/>
          <w:t>ΚΩΝΣΤΑΝΤΙΝΕΑΣ Π. , σελ.</w:t>
        </w:r>
        <w:r w:rsidRPr="00F5028E">
          <w:rPr>
            <w:rFonts w:eastAsia="Times New Roman"/>
            <w:szCs w:val="24"/>
            <w:lang w:eastAsia="en-US"/>
          </w:rPr>
          <w:br/>
          <w:t>ΛΥΜΠΕΡΑΚΗ Α. , σελ.</w:t>
        </w:r>
        <w:r w:rsidRPr="00F5028E">
          <w:rPr>
            <w:rFonts w:eastAsia="Times New Roman"/>
            <w:szCs w:val="24"/>
            <w:lang w:eastAsia="en-US"/>
          </w:rPr>
          <w:br/>
          <w:t>ΜΑΝΙΑΤΗΣ Ι. , σελ.</w:t>
        </w:r>
        <w:r w:rsidRPr="00F5028E">
          <w:rPr>
            <w:rFonts w:eastAsia="Times New Roman"/>
            <w:szCs w:val="24"/>
            <w:lang w:eastAsia="en-US"/>
          </w:rPr>
          <w:br/>
          <w:t>ΜΑΥΡΩΤΑΣ Γ. , σελ.</w:t>
        </w:r>
        <w:r w:rsidRPr="00F5028E">
          <w:rPr>
            <w:rFonts w:eastAsia="Times New Roman"/>
            <w:szCs w:val="24"/>
            <w:lang w:eastAsia="en-US"/>
          </w:rPr>
          <w:br/>
          <w:t>ΜΠΑΛΩΜΕΝΑΚΗΣ Α. , σελ.</w:t>
        </w:r>
        <w:r w:rsidRPr="00F5028E">
          <w:rPr>
            <w:rFonts w:eastAsia="Times New Roman"/>
            <w:szCs w:val="24"/>
            <w:lang w:eastAsia="en-US"/>
          </w:rPr>
          <w:br/>
          <w:t>ΜΠΟΥΚΩΡΟΣ Χ. , σελ.</w:t>
        </w:r>
        <w:r w:rsidRPr="00F5028E">
          <w:rPr>
            <w:rFonts w:eastAsia="Times New Roman"/>
            <w:szCs w:val="24"/>
            <w:lang w:eastAsia="en-US"/>
          </w:rPr>
          <w:br/>
          <w:t>ΞΥΔΑΚΗΣ Ν. , σελ.</w:t>
        </w:r>
        <w:r w:rsidRPr="00F5028E">
          <w:rPr>
            <w:rFonts w:eastAsia="Times New Roman"/>
            <w:szCs w:val="24"/>
            <w:lang w:eastAsia="en-US"/>
          </w:rPr>
          <w:br/>
          <w:t>ΣΠΙΡΤΖΗΣ Χ. , σελ.</w:t>
        </w:r>
        <w:r w:rsidRPr="00F5028E">
          <w:rPr>
            <w:rFonts w:eastAsia="Times New Roman"/>
            <w:szCs w:val="24"/>
            <w:lang w:eastAsia="en-US"/>
          </w:rPr>
          <w:br/>
          <w:t>ΣΥΝΤΥΧΑΚΗΣ Ε. , σελ.</w:t>
        </w:r>
        <w:r w:rsidRPr="00F5028E">
          <w:rPr>
            <w:rFonts w:eastAsia="Times New Roman"/>
            <w:szCs w:val="24"/>
            <w:lang w:eastAsia="en-US"/>
          </w:rPr>
          <w:br/>
          <w:t>ΤΑΣΟΥΛΑΣ Κ. , σελ.</w:t>
        </w:r>
        <w:r w:rsidRPr="00F5028E">
          <w:rPr>
            <w:rFonts w:eastAsia="Times New Roman"/>
            <w:szCs w:val="24"/>
            <w:lang w:eastAsia="en-US"/>
          </w:rPr>
          <w:br/>
        </w:r>
        <w:r w:rsidRPr="00F5028E">
          <w:rPr>
            <w:rFonts w:eastAsia="Times New Roman"/>
            <w:szCs w:val="24"/>
            <w:lang w:eastAsia="en-US"/>
          </w:rPr>
          <w:br/>
          <w:t>ΠΑΡΕΜΒΑΣΕΙΣ:</w:t>
        </w:r>
        <w:r w:rsidRPr="00F5028E">
          <w:rPr>
            <w:rFonts w:eastAsia="Times New Roman"/>
            <w:szCs w:val="24"/>
            <w:lang w:eastAsia="en-US"/>
          </w:rPr>
          <w:br/>
          <w:t>ΜΠΑΚΟΓΙΑΝΝΗ Θ. , σελ.</w:t>
        </w:r>
        <w:r w:rsidRPr="00F5028E">
          <w:rPr>
            <w:rFonts w:eastAsia="Times New Roman"/>
            <w:szCs w:val="24"/>
            <w:lang w:eastAsia="en-US"/>
          </w:rPr>
          <w:br/>
        </w:r>
        <w:bookmarkStart w:id="27" w:name="_GoBack"/>
        <w:bookmarkEnd w:id="27"/>
      </w:ins>
    </w:p>
    <w:p w14:paraId="224A17DA" w14:textId="2C975622" w:rsidR="0081027C" w:rsidRDefault="00F5028E">
      <w:pPr>
        <w:spacing w:line="600" w:lineRule="auto"/>
        <w:ind w:firstLine="720"/>
        <w:jc w:val="center"/>
        <w:rPr>
          <w:rFonts w:eastAsia="Times New Roman"/>
          <w:szCs w:val="24"/>
        </w:rPr>
      </w:pPr>
      <w:r w:rsidRPr="00CA1CEA">
        <w:rPr>
          <w:rFonts w:eastAsia="Times New Roman"/>
          <w:szCs w:val="24"/>
        </w:rPr>
        <w:t>ΠΡΑΚΤΙΚΑ ΒΟΥΛΗΣ</w:t>
      </w:r>
    </w:p>
    <w:p w14:paraId="224A17DB" w14:textId="77777777" w:rsidR="0081027C" w:rsidRDefault="00F5028E">
      <w:pPr>
        <w:spacing w:line="600" w:lineRule="auto"/>
        <w:ind w:firstLine="720"/>
        <w:jc w:val="center"/>
        <w:rPr>
          <w:rFonts w:eastAsia="Times New Roman"/>
          <w:szCs w:val="24"/>
        </w:rPr>
      </w:pPr>
      <w:r w:rsidRPr="00CA1CEA">
        <w:rPr>
          <w:rFonts w:eastAsia="Times New Roman"/>
          <w:szCs w:val="24"/>
        </w:rPr>
        <w:t>Ι</w:t>
      </w:r>
      <w:r w:rsidRPr="00CA1CEA">
        <w:rPr>
          <w:rFonts w:eastAsia="Times New Roman"/>
          <w:szCs w:val="24"/>
        </w:rPr>
        <w:t xml:space="preserve">Ζ΄ ΠΕΡΙΟΔΟΣ </w:t>
      </w:r>
    </w:p>
    <w:p w14:paraId="224A17DC" w14:textId="77777777" w:rsidR="0081027C" w:rsidRDefault="00F5028E">
      <w:pPr>
        <w:spacing w:line="600" w:lineRule="auto"/>
        <w:ind w:firstLine="720"/>
        <w:jc w:val="center"/>
        <w:rPr>
          <w:rFonts w:eastAsia="Times New Roman"/>
          <w:szCs w:val="24"/>
        </w:rPr>
      </w:pPr>
      <w:r w:rsidRPr="00CA1CEA">
        <w:rPr>
          <w:rFonts w:eastAsia="Times New Roman"/>
          <w:szCs w:val="24"/>
        </w:rPr>
        <w:t>ΠΡΟΕΔΡΕΥΟΜΕΝΗΣ ΚΟΙΝΟΒΟΥΛΕΥΤΙΚΗΣ ΔΗΜΟΚΡΑΤΙΑΣ</w:t>
      </w:r>
    </w:p>
    <w:p w14:paraId="224A17DD" w14:textId="77777777" w:rsidR="0081027C" w:rsidRDefault="00F5028E">
      <w:pPr>
        <w:spacing w:line="600" w:lineRule="auto"/>
        <w:ind w:firstLine="720"/>
        <w:jc w:val="center"/>
        <w:rPr>
          <w:rFonts w:eastAsia="Times New Roman"/>
          <w:szCs w:val="24"/>
        </w:rPr>
      </w:pPr>
      <w:r w:rsidRPr="00CA1CEA">
        <w:rPr>
          <w:rFonts w:eastAsia="Times New Roman"/>
          <w:szCs w:val="24"/>
        </w:rPr>
        <w:t>ΣΥΝΟΔΟΣ Δ΄</w:t>
      </w:r>
    </w:p>
    <w:p w14:paraId="224A17DE" w14:textId="77777777" w:rsidR="0081027C" w:rsidRDefault="00F5028E">
      <w:pPr>
        <w:spacing w:line="600" w:lineRule="auto"/>
        <w:ind w:firstLine="720"/>
        <w:jc w:val="center"/>
        <w:rPr>
          <w:rFonts w:eastAsia="Times New Roman"/>
          <w:szCs w:val="24"/>
        </w:rPr>
      </w:pPr>
      <w:r w:rsidRPr="00CA1CEA">
        <w:rPr>
          <w:rFonts w:eastAsia="Times New Roman"/>
          <w:szCs w:val="24"/>
        </w:rPr>
        <w:t>ΣΥΝΕΔΡΙΑΣΗ ΡΚ</w:t>
      </w:r>
      <w:r>
        <w:rPr>
          <w:rFonts w:eastAsia="Times New Roman"/>
          <w:szCs w:val="24"/>
        </w:rPr>
        <w:t>Α</w:t>
      </w:r>
      <w:r w:rsidRPr="00CA1CEA">
        <w:rPr>
          <w:rFonts w:eastAsia="Times New Roman"/>
          <w:szCs w:val="24"/>
        </w:rPr>
        <w:t>΄</w:t>
      </w:r>
    </w:p>
    <w:p w14:paraId="224A17DF" w14:textId="77777777" w:rsidR="0081027C" w:rsidRDefault="00F5028E">
      <w:pPr>
        <w:spacing w:line="600" w:lineRule="auto"/>
        <w:ind w:firstLine="720"/>
        <w:jc w:val="center"/>
        <w:rPr>
          <w:rFonts w:eastAsia="Times New Roman"/>
          <w:szCs w:val="24"/>
        </w:rPr>
      </w:pPr>
      <w:r>
        <w:rPr>
          <w:rFonts w:eastAsia="Times New Roman"/>
          <w:szCs w:val="24"/>
        </w:rPr>
        <w:t xml:space="preserve">Δευτέρα </w:t>
      </w:r>
      <w:r w:rsidRPr="00CA1CEA">
        <w:rPr>
          <w:rFonts w:eastAsia="Times New Roman"/>
          <w:szCs w:val="24"/>
        </w:rPr>
        <w:t>1</w:t>
      </w:r>
      <w:r>
        <w:rPr>
          <w:rFonts w:eastAsia="Times New Roman"/>
          <w:szCs w:val="24"/>
        </w:rPr>
        <w:t>3</w:t>
      </w:r>
      <w:r w:rsidRPr="00CA1CEA">
        <w:rPr>
          <w:rFonts w:eastAsia="Times New Roman"/>
          <w:szCs w:val="24"/>
        </w:rPr>
        <w:t xml:space="preserve"> Μαΐου 2019</w:t>
      </w:r>
      <w:r w:rsidRPr="00F7491F">
        <w:rPr>
          <w:rFonts w:eastAsia="Times New Roman"/>
          <w:szCs w:val="24"/>
        </w:rPr>
        <w:t xml:space="preserve"> (</w:t>
      </w:r>
      <w:r>
        <w:rPr>
          <w:rFonts w:eastAsia="Times New Roman"/>
          <w:szCs w:val="24"/>
        </w:rPr>
        <w:t>πρωί)</w:t>
      </w:r>
    </w:p>
    <w:p w14:paraId="224A17E0" w14:textId="77777777" w:rsidR="0081027C" w:rsidRDefault="00F5028E">
      <w:pPr>
        <w:spacing w:line="600" w:lineRule="auto"/>
        <w:ind w:firstLine="720"/>
        <w:jc w:val="both"/>
        <w:rPr>
          <w:rFonts w:eastAsia="Times New Roman"/>
          <w:szCs w:val="24"/>
        </w:rPr>
      </w:pPr>
      <w:r w:rsidRPr="00CA1CEA">
        <w:rPr>
          <w:rFonts w:eastAsia="Times New Roman"/>
          <w:szCs w:val="24"/>
        </w:rPr>
        <w:t>Αθήνα, σήμερα στις 1</w:t>
      </w:r>
      <w:r>
        <w:rPr>
          <w:rFonts w:eastAsia="Times New Roman"/>
          <w:szCs w:val="24"/>
        </w:rPr>
        <w:t>3</w:t>
      </w:r>
      <w:r w:rsidRPr="00CA1CEA">
        <w:rPr>
          <w:rFonts w:eastAsia="Times New Roman"/>
          <w:szCs w:val="24"/>
        </w:rPr>
        <w:t xml:space="preserve"> Μαΐου 2019, ημέρα </w:t>
      </w:r>
      <w:r>
        <w:rPr>
          <w:rFonts w:eastAsia="Times New Roman"/>
          <w:szCs w:val="24"/>
        </w:rPr>
        <w:t xml:space="preserve">Δευτέρα </w:t>
      </w:r>
      <w:r w:rsidRPr="00CA1CEA">
        <w:rPr>
          <w:rFonts w:eastAsia="Times New Roman"/>
          <w:szCs w:val="24"/>
        </w:rPr>
        <w:t>και ώρα 1</w:t>
      </w:r>
      <w:r>
        <w:rPr>
          <w:rFonts w:eastAsia="Times New Roman"/>
          <w:szCs w:val="24"/>
        </w:rPr>
        <w:t>2</w:t>
      </w:r>
      <w:r w:rsidRPr="00CA1CEA">
        <w:rPr>
          <w:rFonts w:eastAsia="Times New Roman"/>
          <w:szCs w:val="24"/>
        </w:rPr>
        <w:t>.</w:t>
      </w:r>
      <w:r>
        <w:rPr>
          <w:rFonts w:eastAsia="Times New Roman"/>
          <w:szCs w:val="24"/>
        </w:rPr>
        <w:t>20</w:t>
      </w:r>
      <w:r w:rsidRPr="00CA1CEA">
        <w:rPr>
          <w:rFonts w:eastAsia="Times New Roman"/>
          <w:szCs w:val="24"/>
        </w:rPr>
        <w:t>΄</w:t>
      </w:r>
      <w:r>
        <w:rPr>
          <w:rFonts w:eastAsia="Times New Roman"/>
          <w:szCs w:val="24"/>
        </w:rPr>
        <w:t>,</w:t>
      </w:r>
      <w:r w:rsidRPr="00CA1CEA">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w:t>
      </w:r>
      <w:r w:rsidRPr="00CA1CEA">
        <w:rPr>
          <w:rFonts w:eastAsia="Times New Roman"/>
          <w:szCs w:val="24"/>
        </w:rPr>
        <w:t xml:space="preserve">΄ Αντιπροέδρου αυτής κ. </w:t>
      </w:r>
      <w:r w:rsidRPr="008661AE">
        <w:rPr>
          <w:rFonts w:eastAsia="Times New Roman"/>
          <w:b/>
          <w:szCs w:val="24"/>
        </w:rPr>
        <w:t>ΓΕΩΡΓΙΟΥ ΒΑΡΕΜΕΝΟΥ</w:t>
      </w:r>
      <w:r w:rsidRPr="00CA1CEA">
        <w:rPr>
          <w:rFonts w:eastAsia="Times New Roman"/>
          <w:szCs w:val="24"/>
        </w:rPr>
        <w:t>.</w:t>
      </w:r>
    </w:p>
    <w:p w14:paraId="224A17E1" w14:textId="77777777" w:rsidR="0081027C" w:rsidRDefault="00F5028E">
      <w:pPr>
        <w:spacing w:line="600" w:lineRule="auto"/>
        <w:ind w:firstLine="720"/>
        <w:jc w:val="both"/>
        <w:rPr>
          <w:rFonts w:eastAsia="Times New Roman"/>
          <w:szCs w:val="24"/>
        </w:rPr>
      </w:pPr>
      <w:r w:rsidRPr="00DC4691">
        <w:rPr>
          <w:rFonts w:eastAsia="Times New Roman" w:cs="Times New Roman"/>
          <w:b/>
          <w:szCs w:val="24"/>
        </w:rPr>
        <w:t>ΠΡΟΕΔΡΕΥΩΝ (Γεώργιος Βαρεμένος)</w:t>
      </w:r>
      <w:r w:rsidRPr="00191A20">
        <w:rPr>
          <w:rFonts w:eastAsia="Times New Roman" w:cs="Times New Roman"/>
          <w:b/>
          <w:szCs w:val="24"/>
        </w:rPr>
        <w:t>:</w:t>
      </w:r>
      <w:r w:rsidRPr="00DC4691">
        <w:rPr>
          <w:rFonts w:eastAsia="Times New Roman" w:cs="Times New Roman"/>
          <w:b/>
          <w:szCs w:val="24"/>
        </w:rPr>
        <w:t xml:space="preserve"> </w:t>
      </w:r>
      <w:r w:rsidRPr="00CA1CEA">
        <w:rPr>
          <w:rFonts w:eastAsia="Times New Roman"/>
          <w:szCs w:val="24"/>
        </w:rPr>
        <w:t>Κυρίες και κύριοι συνάδελφοι, αρχίζει η συνεδρίαση.</w:t>
      </w:r>
    </w:p>
    <w:p w14:paraId="224A17E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(ΕΠΙΚΥΡΩΣ</w:t>
      </w:r>
      <w:r>
        <w:rPr>
          <w:rFonts w:eastAsia="Times New Roman" w:cs="Times New Roman"/>
          <w:szCs w:val="24"/>
        </w:rPr>
        <w:t>Η ΠΡΑΚΤΙΚΩΝ</w:t>
      </w:r>
      <w:r w:rsidRPr="00191A20">
        <w:rPr>
          <w:rFonts w:eastAsia="Times New Roman" w:cs="Times New Roman"/>
          <w:szCs w:val="24"/>
        </w:rPr>
        <w:t xml:space="preserve">: </w:t>
      </w:r>
      <w:r>
        <w:rPr>
          <w:rFonts w:eastAsia="Times New Roman" w:cs="Times New Roman"/>
          <w:szCs w:val="24"/>
        </w:rPr>
        <w:t>Σύμφωνα με την από 10-5-2019 εξουσιοδότηση του Σώματος επικυρώθηκαν με ευθύνη του Προεδρείου τα Πρακτικά της ΡΚ΄ συνεδριάσεώς του, της Παρασκευής 10 Μαΐου 2019</w:t>
      </w:r>
      <w:r>
        <w:rPr>
          <w:rFonts w:eastAsia="Times New Roman" w:cs="Times New Roman"/>
          <w:szCs w:val="24"/>
        </w:rPr>
        <w:t>.</w:t>
      </w:r>
      <w:r>
        <w:rPr>
          <w:rFonts w:eastAsia="Times New Roman" w:cs="Times New Roman"/>
          <w:szCs w:val="24"/>
        </w:rPr>
        <w:t>)</w:t>
      </w:r>
    </w:p>
    <w:p w14:paraId="224A17E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224A17E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(Ανακο</w:t>
      </w:r>
      <w:r>
        <w:rPr>
          <w:rFonts w:eastAsia="Times New Roman" w:cs="Times New Roman"/>
          <w:szCs w:val="24"/>
        </w:rPr>
        <w:t>ινώνονται προς το Σώμα από τον Γραμματέα της Βουλής κ. Γεώργιο Ψυχογιό, Βουλευτή Κορινθίας, τα ακόλουθα:</w:t>
      </w:r>
    </w:p>
    <w:p w14:paraId="224A17E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224A17E6" w14:textId="77777777" w:rsidR="0081027C" w:rsidRDefault="00F5028E">
      <w:pPr>
        <w:spacing w:line="600" w:lineRule="auto"/>
        <w:ind w:firstLine="720"/>
        <w:jc w:val="center"/>
        <w:rPr>
          <w:rFonts w:eastAsia="Times New Roman" w:cs="Times New Roman"/>
          <w:color w:val="FF0000"/>
          <w:szCs w:val="24"/>
        </w:rPr>
      </w:pPr>
      <w:r w:rsidRPr="0055128B">
        <w:rPr>
          <w:rFonts w:eastAsia="Times New Roman" w:cs="Times New Roman"/>
          <w:color w:val="FF0000"/>
          <w:szCs w:val="24"/>
        </w:rPr>
        <w:t>(Να μπει η σελίδα 1α)</w:t>
      </w:r>
    </w:p>
    <w:p w14:paraId="224A17E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224A17E8" w14:textId="77777777" w:rsidR="0081027C" w:rsidRDefault="00F5028E">
      <w:pPr>
        <w:spacing w:line="600" w:lineRule="auto"/>
        <w:ind w:firstLine="720"/>
        <w:jc w:val="center"/>
        <w:rPr>
          <w:rFonts w:eastAsia="Times New Roman" w:cs="Times New Roman"/>
          <w:color w:val="FF0000"/>
          <w:szCs w:val="24"/>
        </w:rPr>
      </w:pPr>
      <w:r w:rsidRPr="0055128B">
        <w:rPr>
          <w:rFonts w:eastAsia="Times New Roman" w:cs="Times New Roman"/>
          <w:color w:val="FF0000"/>
          <w:szCs w:val="24"/>
        </w:rPr>
        <w:t>(Να μπει η σελίδα 1β)</w:t>
      </w:r>
    </w:p>
    <w:p w14:paraId="224A17E9" w14:textId="77777777" w:rsidR="0081027C" w:rsidRDefault="00F5028E">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224A17EA" w14:textId="77777777" w:rsidR="0081027C" w:rsidRDefault="00F5028E">
      <w:pPr>
        <w:spacing w:line="600" w:lineRule="auto"/>
        <w:ind w:firstLine="720"/>
        <w:jc w:val="both"/>
        <w:rPr>
          <w:rFonts w:eastAsia="Times New Roman" w:cs="Times New Roman"/>
          <w:szCs w:val="24"/>
        </w:rPr>
      </w:pPr>
      <w:r w:rsidRPr="00DC4691">
        <w:rPr>
          <w:rFonts w:eastAsia="Times New Roman" w:cs="Times New Roman"/>
          <w:b/>
          <w:szCs w:val="24"/>
        </w:rPr>
        <w:lastRenderedPageBreak/>
        <w:t xml:space="preserve">ΠΡΟΕΔΡΕΥΩΝ (Γεώργιος </w:t>
      </w:r>
      <w:r w:rsidRPr="00DC4691">
        <w:rPr>
          <w:rFonts w:eastAsia="Times New Roman" w:cs="Times New Roman"/>
          <w:b/>
          <w:szCs w:val="24"/>
        </w:rPr>
        <w:t>Βαρεμένος)</w:t>
      </w:r>
      <w:r w:rsidRPr="00191A20">
        <w:rPr>
          <w:rFonts w:eastAsia="Times New Roman" w:cs="Times New Roman"/>
          <w:b/>
          <w:szCs w:val="24"/>
        </w:rPr>
        <w:t>:</w:t>
      </w:r>
      <w:r w:rsidRPr="00DC4691">
        <w:rPr>
          <w:rFonts w:eastAsia="Times New Roman" w:cs="Times New Roman"/>
          <w:b/>
          <w:szCs w:val="24"/>
        </w:rPr>
        <w:t xml:space="preserve"> </w:t>
      </w:r>
      <w:r>
        <w:rPr>
          <w:rFonts w:eastAsia="Times New Roman" w:cs="Times New Roman"/>
          <w:szCs w:val="24"/>
        </w:rPr>
        <w:t>Κυρίες και κύριοι συνάδελφοι, έχω την τιμή να ανακοινώσω στο Σώμα ότι ο Υπουργός Δικαιοσύνης, Διαφάνειας και Ανθρωπίνων Δικαιωμάτων διαβίβασε στη Βουλή</w:t>
      </w:r>
      <w:r w:rsidRPr="0076655F">
        <w:rPr>
          <w:rFonts w:eastAsia="Times New Roman" w:cs="Times New Roman"/>
          <w:szCs w:val="24"/>
        </w:rPr>
        <w:t>,</w:t>
      </w:r>
      <w:r>
        <w:rPr>
          <w:rFonts w:eastAsia="Times New Roman" w:cs="Times New Roman"/>
          <w:szCs w:val="24"/>
        </w:rPr>
        <w:t xml:space="preserve"> </w:t>
      </w:r>
      <w:r>
        <w:rPr>
          <w:rFonts w:eastAsia="Times New Roman" w:cs="Times New Roman"/>
          <w:szCs w:val="24"/>
        </w:rPr>
        <w:t>σύμφωνα με το άρθρο 86 του Συντάγματος και τον ν.3126/2003 «Ποινική Ευθύνη των Υπουργών», ό</w:t>
      </w:r>
      <w:r>
        <w:rPr>
          <w:rFonts w:eastAsia="Times New Roman" w:cs="Times New Roman"/>
          <w:szCs w:val="24"/>
        </w:rPr>
        <w:t>πως ισχύει</w:t>
      </w:r>
      <w:r w:rsidRPr="0076655F">
        <w:rPr>
          <w:rFonts w:eastAsia="Times New Roman" w:cs="Times New Roman"/>
          <w:szCs w:val="24"/>
        </w:rPr>
        <w:t>,</w:t>
      </w:r>
      <w:r>
        <w:rPr>
          <w:rFonts w:eastAsia="Times New Roman" w:cs="Times New Roman"/>
          <w:szCs w:val="24"/>
        </w:rPr>
        <w:t xml:space="preserve"> α) στις </w:t>
      </w:r>
      <w:r>
        <w:rPr>
          <w:rFonts w:eastAsia="Times New Roman" w:cs="Times New Roman"/>
          <w:szCs w:val="24"/>
        </w:rPr>
        <w:t>18</w:t>
      </w:r>
      <w:r>
        <w:rPr>
          <w:rFonts w:eastAsia="Times New Roman" w:cs="Times New Roman"/>
          <w:szCs w:val="24"/>
        </w:rPr>
        <w:t>-2-2019,</w:t>
      </w:r>
      <w:r>
        <w:rPr>
          <w:rFonts w:eastAsia="Times New Roman" w:cs="Times New Roman"/>
          <w:szCs w:val="24"/>
        </w:rPr>
        <w:t xml:space="preserve"> </w:t>
      </w:r>
      <w:r>
        <w:rPr>
          <w:rFonts w:eastAsia="Times New Roman" w:cs="Times New Roman"/>
          <w:szCs w:val="24"/>
        </w:rPr>
        <w:t xml:space="preserve">ποινική δικογραφία που αφορά τον Βουλευτή και τέως Υπουργό Εθνικής Άμυνας κ. Παναγιώτη Καμμένο και ποινική δικογραφία που αφορά τον Βουλευτή και Αναπληρωτή Υπουργό Υγείας κ. Παύλο </w:t>
      </w:r>
      <w:proofErr w:type="spellStart"/>
      <w:r>
        <w:rPr>
          <w:rFonts w:eastAsia="Times New Roman" w:cs="Times New Roman"/>
          <w:szCs w:val="24"/>
        </w:rPr>
        <w:t>Πολάκη</w:t>
      </w:r>
      <w:proofErr w:type="spellEnd"/>
      <w:r>
        <w:rPr>
          <w:rFonts w:eastAsia="Times New Roman" w:cs="Times New Roman"/>
          <w:szCs w:val="24"/>
        </w:rPr>
        <w:t xml:space="preserve"> και </w:t>
      </w:r>
      <w:r>
        <w:rPr>
          <w:rFonts w:eastAsia="Times New Roman" w:cs="Times New Roman"/>
          <w:szCs w:val="24"/>
        </w:rPr>
        <w:t>β) στις 8-5-</w:t>
      </w:r>
      <w:r>
        <w:rPr>
          <w:rFonts w:eastAsia="Times New Roman" w:cs="Times New Roman"/>
          <w:szCs w:val="24"/>
        </w:rPr>
        <w:t>2019</w:t>
      </w:r>
      <w:r>
        <w:rPr>
          <w:rFonts w:eastAsia="Times New Roman" w:cs="Times New Roman"/>
          <w:szCs w:val="24"/>
        </w:rPr>
        <w:t>,</w:t>
      </w:r>
      <w:r>
        <w:rPr>
          <w:rFonts w:eastAsia="Times New Roman" w:cs="Times New Roman"/>
          <w:szCs w:val="24"/>
        </w:rPr>
        <w:t xml:space="preserve"> ποινική δικογραφ</w:t>
      </w:r>
      <w:r>
        <w:rPr>
          <w:rFonts w:eastAsia="Times New Roman" w:cs="Times New Roman"/>
          <w:szCs w:val="24"/>
        </w:rPr>
        <w:t xml:space="preserve">ία που αφορά τον Υφυπουργό Εργασίας, Κοινωνικής Ασφάλισης και Κοινωνικής Αλληλεγγύης κ. Αναστάσιο Πετρόπουλο. </w:t>
      </w:r>
      <w:r w:rsidRPr="00191A20">
        <w:rPr>
          <w:rFonts w:eastAsia="Times New Roman" w:cs="Times New Roman"/>
          <w:szCs w:val="24"/>
        </w:rPr>
        <w:t xml:space="preserve"> </w:t>
      </w:r>
    </w:p>
    <w:p w14:paraId="224A17E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Βουλευτής της Δημοκρατικής Συμπαράταξης κ. Οδυσσέας Κωνσταντινόπουλος ζητεί άδεια ολιγοήμερης απουσίας στο εξωτε</w:t>
      </w:r>
      <w:r>
        <w:rPr>
          <w:rFonts w:eastAsia="Times New Roman" w:cs="Times New Roman"/>
          <w:szCs w:val="24"/>
        </w:rPr>
        <w:t xml:space="preserve">ρικό </w:t>
      </w:r>
      <w:r>
        <w:rPr>
          <w:rFonts w:eastAsia="Times New Roman" w:cs="Times New Roman"/>
          <w:szCs w:val="24"/>
        </w:rPr>
        <w:t>από</w:t>
      </w:r>
      <w:r>
        <w:rPr>
          <w:rFonts w:eastAsia="Times New Roman" w:cs="Times New Roman"/>
          <w:szCs w:val="24"/>
        </w:rPr>
        <w:t xml:space="preserve"> 13 </w:t>
      </w:r>
      <w:r>
        <w:rPr>
          <w:rFonts w:eastAsia="Times New Roman" w:cs="Times New Roman"/>
          <w:szCs w:val="24"/>
        </w:rPr>
        <w:t xml:space="preserve">Μαΐου έως και </w:t>
      </w:r>
      <w:r>
        <w:rPr>
          <w:rFonts w:eastAsia="Times New Roman" w:cs="Times New Roman"/>
          <w:szCs w:val="24"/>
        </w:rPr>
        <w:t>14 Μαΐου 2019. Η Βουλή εγκρίνει;</w:t>
      </w:r>
    </w:p>
    <w:p w14:paraId="224A17EC" w14:textId="77777777" w:rsidR="0081027C" w:rsidRDefault="00F5028E">
      <w:pPr>
        <w:spacing w:line="600" w:lineRule="auto"/>
        <w:ind w:firstLine="720"/>
        <w:jc w:val="both"/>
        <w:rPr>
          <w:rFonts w:eastAsia="Times New Roman" w:cs="Times New Roman"/>
          <w:szCs w:val="24"/>
        </w:rPr>
      </w:pPr>
      <w:r w:rsidRPr="00A1257C">
        <w:rPr>
          <w:rFonts w:eastAsia="Times New Roman" w:cs="Times New Roman"/>
          <w:b/>
          <w:szCs w:val="24"/>
        </w:rPr>
        <w:t xml:space="preserve">ΟΛΟΙ </w:t>
      </w:r>
      <w:r>
        <w:rPr>
          <w:rFonts w:eastAsia="Times New Roman" w:cs="Times New Roman"/>
          <w:b/>
          <w:szCs w:val="24"/>
        </w:rPr>
        <w:t xml:space="preserve">ΟΙ </w:t>
      </w:r>
      <w:r w:rsidRPr="00A1257C">
        <w:rPr>
          <w:rFonts w:eastAsia="Times New Roman" w:cs="Times New Roman"/>
          <w:b/>
          <w:szCs w:val="24"/>
        </w:rPr>
        <w:t>ΒΟΥΛΕΥΤΕΣ:</w:t>
      </w:r>
      <w:r>
        <w:rPr>
          <w:rFonts w:eastAsia="Times New Roman" w:cs="Times New Roman"/>
          <w:szCs w:val="24"/>
        </w:rPr>
        <w:t xml:space="preserve"> Μάλιστα, μάλιστα.</w:t>
      </w:r>
    </w:p>
    <w:p w14:paraId="224A17ED" w14:textId="77777777" w:rsidR="0081027C" w:rsidRDefault="00F5028E">
      <w:pPr>
        <w:spacing w:line="600" w:lineRule="auto"/>
        <w:ind w:firstLine="720"/>
        <w:jc w:val="both"/>
        <w:rPr>
          <w:rFonts w:eastAsia="Times New Roman" w:cs="Times New Roman"/>
          <w:szCs w:val="24"/>
        </w:rPr>
      </w:pPr>
      <w:r w:rsidRPr="00E334D9">
        <w:rPr>
          <w:rFonts w:eastAsia="Times New Roman" w:cs="Times New Roman"/>
          <w:b/>
          <w:szCs w:val="24"/>
        </w:rPr>
        <w:lastRenderedPageBreak/>
        <w:t xml:space="preserve">ΠΡΟΕΔΡΕΥΩΝ (Γεώργιος Βαρεμένος):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224A17EE" w14:textId="77777777" w:rsidR="0081027C" w:rsidRDefault="00F5028E">
      <w:pPr>
        <w:spacing w:line="600" w:lineRule="auto"/>
        <w:ind w:firstLine="720"/>
        <w:jc w:val="center"/>
        <w:rPr>
          <w:rFonts w:eastAsia="Times New Roman" w:cs="Times New Roman"/>
          <w:color w:val="FF0000"/>
          <w:szCs w:val="24"/>
        </w:rPr>
      </w:pPr>
      <w:r w:rsidRPr="000F6CDA">
        <w:rPr>
          <w:rFonts w:eastAsia="Times New Roman" w:cs="Times New Roman"/>
          <w:color w:val="FF0000"/>
          <w:szCs w:val="24"/>
        </w:rPr>
        <w:t>(ΑΛΛΑΓΗ ΣΕΛΙΔΑΣ ΛΟΓΩ ΑΛΛΑΓΗΣ ΘΕΜΑΤΟΣ)</w:t>
      </w:r>
    </w:p>
    <w:p w14:paraId="224A17EF"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εισερχόμαστε στην ημερήσια διάταξη της </w:t>
      </w:r>
    </w:p>
    <w:p w14:paraId="224A17F0" w14:textId="77777777" w:rsidR="0081027C" w:rsidRDefault="00F5028E">
      <w:pPr>
        <w:spacing w:line="600" w:lineRule="auto"/>
        <w:ind w:firstLine="720"/>
        <w:jc w:val="center"/>
        <w:rPr>
          <w:rFonts w:eastAsia="Times New Roman" w:cs="Times New Roman"/>
          <w:b/>
          <w:szCs w:val="24"/>
        </w:rPr>
      </w:pPr>
      <w:r w:rsidRPr="00B129A7">
        <w:rPr>
          <w:rFonts w:eastAsia="Times New Roman" w:cs="Times New Roman"/>
          <w:b/>
          <w:szCs w:val="24"/>
        </w:rPr>
        <w:t>ΝΟΜΟΘΕΤΙΚΗΣ ΕΡΓΑΣΙΑΣ</w:t>
      </w:r>
    </w:p>
    <w:p w14:paraId="224A17F1" w14:textId="77777777" w:rsidR="0081027C" w:rsidRDefault="00F5028E">
      <w:pPr>
        <w:spacing w:line="600" w:lineRule="auto"/>
        <w:ind w:firstLine="720"/>
        <w:jc w:val="both"/>
        <w:rPr>
          <w:rFonts w:eastAsia="Times New Roman"/>
          <w:szCs w:val="24"/>
        </w:rPr>
      </w:pPr>
      <w:r w:rsidRPr="00467FC8">
        <w:rPr>
          <w:rFonts w:eastAsia="Times New Roman"/>
          <w:szCs w:val="24"/>
        </w:rPr>
        <w:t>Μόνη συζήτηση και ψήφιση επί της αρχής, των άρθρων</w:t>
      </w:r>
      <w:r>
        <w:rPr>
          <w:rFonts w:eastAsia="Times New Roman"/>
          <w:szCs w:val="24"/>
        </w:rPr>
        <w:t xml:space="preserve"> κ</w:t>
      </w:r>
      <w:r w:rsidRPr="00467FC8">
        <w:rPr>
          <w:rFonts w:eastAsia="Times New Roman"/>
          <w:szCs w:val="24"/>
        </w:rPr>
        <w:t>αι του συνόλου του σχεδίου νόμου του Υπουργείου Υποδομών και Μεταφορών: «Κύρωση Σύμβασης Παραχώρησης του Έργου τη</w:t>
      </w:r>
      <w:r w:rsidRPr="00467FC8">
        <w:rPr>
          <w:rFonts w:eastAsia="Times New Roman"/>
          <w:szCs w:val="24"/>
        </w:rPr>
        <w:t>ς Μελέτης - Κατασκευής - Χρηματοδότησης - Λειτουργίας - Συντήρησης και Εκμετάλλευσης του Νέου Διεθνούς Αερολιμένα Ηρακλείου Κρήτης και Μελέτη - Κατασκευή και Χρηματοδότηση των Οδικών του Συνδέσεων».</w:t>
      </w:r>
    </w:p>
    <w:p w14:paraId="224A17F2" w14:textId="77777777" w:rsidR="0081027C" w:rsidRDefault="00F5028E">
      <w:pPr>
        <w:spacing w:line="600" w:lineRule="auto"/>
        <w:ind w:firstLine="720"/>
        <w:jc w:val="both"/>
        <w:rPr>
          <w:rFonts w:eastAsia="Times New Roman"/>
          <w:iCs/>
          <w:szCs w:val="24"/>
        </w:rPr>
      </w:pPr>
      <w:r w:rsidRPr="00467FC8">
        <w:rPr>
          <w:rFonts w:eastAsia="Times New Roman"/>
          <w:iCs/>
          <w:szCs w:val="24"/>
        </w:rPr>
        <w:lastRenderedPageBreak/>
        <w:t>Η Διάσκεψη των Προέδρων αποφάσισε στη συνεδρίασ</w:t>
      </w:r>
      <w:r>
        <w:rPr>
          <w:rFonts w:eastAsia="Times New Roman"/>
          <w:iCs/>
          <w:szCs w:val="24"/>
        </w:rPr>
        <w:t>ή της στις</w:t>
      </w:r>
      <w:r w:rsidRPr="00467FC8">
        <w:rPr>
          <w:rFonts w:eastAsia="Times New Roman"/>
          <w:iCs/>
          <w:szCs w:val="24"/>
        </w:rPr>
        <w:t xml:space="preserve"> </w:t>
      </w:r>
      <w:r>
        <w:rPr>
          <w:rFonts w:eastAsia="Times New Roman"/>
          <w:iCs/>
          <w:szCs w:val="24"/>
        </w:rPr>
        <w:t>7 Μ</w:t>
      </w:r>
      <w:r w:rsidRPr="00467FC8">
        <w:rPr>
          <w:rFonts w:eastAsia="Times New Roman"/>
          <w:iCs/>
          <w:szCs w:val="24"/>
        </w:rPr>
        <w:t>αΐου 2019 τη συζήτηση του νομοσχεδίου σε μία συνεδρίαση ενιαία επί της αρχής, των άρθρων και των τροπολογιών.</w:t>
      </w:r>
    </w:p>
    <w:p w14:paraId="224A17F3" w14:textId="77777777" w:rsidR="0081027C" w:rsidRDefault="00F5028E">
      <w:pPr>
        <w:spacing w:line="600" w:lineRule="auto"/>
        <w:ind w:firstLine="720"/>
        <w:jc w:val="both"/>
        <w:rPr>
          <w:rFonts w:eastAsia="Times New Roman"/>
          <w:szCs w:val="24"/>
        </w:rPr>
      </w:pPr>
      <w:r w:rsidRPr="007647F5">
        <w:rPr>
          <w:rFonts w:eastAsia="Times New Roman"/>
          <w:szCs w:val="24"/>
        </w:rPr>
        <w:t>Το Σώμα συμφωνεί;</w:t>
      </w:r>
    </w:p>
    <w:p w14:paraId="224A17F4" w14:textId="77777777" w:rsidR="0081027C" w:rsidRDefault="00F5028E">
      <w:pPr>
        <w:spacing w:line="600" w:lineRule="auto"/>
        <w:ind w:firstLine="720"/>
        <w:jc w:val="both"/>
        <w:rPr>
          <w:rFonts w:eastAsia="Times New Roman" w:cs="Times New Roman"/>
          <w:szCs w:val="24"/>
        </w:rPr>
      </w:pPr>
      <w:r w:rsidRPr="00A1257C">
        <w:rPr>
          <w:rFonts w:eastAsia="Times New Roman" w:cs="Times New Roman"/>
          <w:b/>
          <w:szCs w:val="24"/>
        </w:rPr>
        <w:t>ΠΟΛΛΟΙ ΒΟΥΛΕΥΤΕΣ:</w:t>
      </w:r>
      <w:r>
        <w:rPr>
          <w:rFonts w:eastAsia="Times New Roman" w:cs="Times New Roman"/>
          <w:szCs w:val="24"/>
        </w:rPr>
        <w:t xml:space="preserve"> Μάλιστα, μάλιστα.</w:t>
      </w:r>
    </w:p>
    <w:p w14:paraId="224A17F5" w14:textId="77777777" w:rsidR="0081027C" w:rsidRDefault="00F5028E">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w:t>
      </w:r>
    </w:p>
    <w:p w14:paraId="224A17F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του </w:t>
      </w:r>
      <w:r>
        <w:rPr>
          <w:rFonts w:eastAsia="Times New Roman" w:cs="Times New Roman"/>
          <w:szCs w:val="24"/>
        </w:rPr>
        <w:t xml:space="preserve">ΣΥΡΙΖΑ κ. </w:t>
      </w:r>
      <w:proofErr w:type="spellStart"/>
      <w:r>
        <w:rPr>
          <w:rFonts w:eastAsia="Times New Roman" w:cs="Times New Roman"/>
          <w:szCs w:val="24"/>
        </w:rPr>
        <w:t>Ηγουμενίδης</w:t>
      </w:r>
      <w:proofErr w:type="spellEnd"/>
      <w:r>
        <w:rPr>
          <w:rFonts w:eastAsia="Times New Roman" w:cs="Times New Roman"/>
          <w:szCs w:val="24"/>
        </w:rPr>
        <w:t xml:space="preserve"> Νικόλαος, για δεκαπέντε λεπτά.</w:t>
      </w:r>
    </w:p>
    <w:p w14:paraId="224A17F7"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Κύριε Πρόεδρε, μπορώ να έχω τον λόγο για ένα λεπτό;</w:t>
      </w:r>
    </w:p>
    <w:p w14:paraId="224A17F8" w14:textId="77777777" w:rsidR="0081027C" w:rsidRDefault="00F5028E">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Ορίστε, κύριε Κεφαλογιάννη.</w:t>
      </w:r>
    </w:p>
    <w:p w14:paraId="224A17F9"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κύριε Πρόεδρε.</w:t>
      </w:r>
    </w:p>
    <w:p w14:paraId="224A17F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Επειδή σήμερα συζη</w:t>
      </w:r>
      <w:r>
        <w:rPr>
          <w:rFonts w:eastAsia="Times New Roman" w:cs="Times New Roman"/>
          <w:szCs w:val="24"/>
        </w:rPr>
        <w:t xml:space="preserve">τάμε ένα νομοσχέδιο που, όπως </w:t>
      </w:r>
      <w:proofErr w:type="spellStart"/>
      <w:r>
        <w:rPr>
          <w:rFonts w:eastAsia="Times New Roman" w:cs="Times New Roman"/>
          <w:szCs w:val="24"/>
        </w:rPr>
        <w:t>διεφάνη</w:t>
      </w:r>
      <w:proofErr w:type="spellEnd"/>
      <w:r>
        <w:rPr>
          <w:rFonts w:eastAsia="Times New Roman" w:cs="Times New Roman"/>
          <w:szCs w:val="24"/>
        </w:rPr>
        <w:t xml:space="preserve"> και από την </w:t>
      </w:r>
      <w:r>
        <w:rPr>
          <w:rFonts w:eastAsia="Times New Roman" w:cs="Times New Roman"/>
          <w:szCs w:val="24"/>
        </w:rPr>
        <w:t>ε</w:t>
      </w:r>
      <w:r>
        <w:rPr>
          <w:rFonts w:eastAsia="Times New Roman" w:cs="Times New Roman"/>
          <w:szCs w:val="24"/>
        </w:rPr>
        <w:t>πιτροπή, υπάρχει μια ευρεία συνεννόηση και συμφωνία, αν θέλετε, όσον αφορά το νομοσχέδιο, μια παράκληση προς τον κύριο Υπουργό: Επειδή θα συζητηθούν και κάποιες τροπολογίες, να έχουμε όσο το δυνατόν νωρίτε</w:t>
      </w:r>
      <w:r>
        <w:rPr>
          <w:rFonts w:eastAsia="Times New Roman" w:cs="Times New Roman"/>
          <w:szCs w:val="24"/>
        </w:rPr>
        <w:t xml:space="preserve">ρα ενημέρωση, ώστε και οι Κοινοβουλευτικοί να μπορούμε να τοποθετηθούμε. Επειδή αντιλαμβάνομαι ότι η διαδικασία θα είναι σχετικά σύντομη, να μας πει και ο κύριος Υπουργός, όταν θα είναι έτοιμος, ποιες από τις βουλευτικές τροπολογίες θα κάνει δεκτές και αν </w:t>
      </w:r>
      <w:r>
        <w:rPr>
          <w:rFonts w:eastAsia="Times New Roman" w:cs="Times New Roman"/>
          <w:szCs w:val="24"/>
        </w:rPr>
        <w:t xml:space="preserve"> προτίθεται η Κυβέρνηση, πέρα από </w:t>
      </w:r>
      <w:r>
        <w:rPr>
          <w:rFonts w:eastAsia="Times New Roman" w:cs="Times New Roman"/>
          <w:szCs w:val="24"/>
        </w:rPr>
        <w:t xml:space="preserve">τις υπουργικές τροπολογίες </w:t>
      </w:r>
      <w:r>
        <w:rPr>
          <w:rFonts w:eastAsia="Times New Roman" w:cs="Times New Roman"/>
          <w:szCs w:val="24"/>
        </w:rPr>
        <w:t>που έχουν κατατεθεί, αν υπάρχει σκέψη να κατατεθούν και κάποιες άλλες. Το λέω αυτό για να μην είμαστε πάλι τελευταία στιγμή με την ψυχή στο στόμα, να λέμε «ναι» ή «όχι» σε κάποιες τροπολογίες, τι</w:t>
      </w:r>
      <w:r>
        <w:rPr>
          <w:rFonts w:eastAsia="Times New Roman" w:cs="Times New Roman"/>
          <w:szCs w:val="24"/>
        </w:rPr>
        <w:t>ς οποίες διαβάζουμε τελευταία στιγμή.</w:t>
      </w:r>
    </w:p>
    <w:p w14:paraId="224A17F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Ευχαριστώ.</w:t>
      </w:r>
    </w:p>
    <w:p w14:paraId="224A17FC" w14:textId="77777777" w:rsidR="0081027C" w:rsidRDefault="00F5028E">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Κύριε Υπουργέ, θέλετε τώρα τον λόγο;</w:t>
      </w:r>
    </w:p>
    <w:p w14:paraId="224A17FD" w14:textId="77777777" w:rsidR="0081027C" w:rsidRDefault="00F5028E">
      <w:pPr>
        <w:spacing w:line="600" w:lineRule="auto"/>
        <w:ind w:firstLine="720"/>
        <w:jc w:val="both"/>
        <w:rPr>
          <w:rFonts w:eastAsia="Times New Roman"/>
          <w:szCs w:val="24"/>
        </w:rPr>
      </w:pPr>
      <w:r w:rsidRPr="0011333C">
        <w:rPr>
          <w:rFonts w:eastAsia="Times New Roman" w:cs="Times New Roman"/>
          <w:b/>
          <w:szCs w:val="24"/>
        </w:rPr>
        <w:lastRenderedPageBreak/>
        <w:t xml:space="preserve">ΧΡΗΣΤΟΣ ΣΠΙΡΤΖΗΣ (Υπουργός </w:t>
      </w:r>
      <w:r w:rsidRPr="007647F5">
        <w:rPr>
          <w:rFonts w:eastAsia="Times New Roman"/>
          <w:b/>
          <w:szCs w:val="24"/>
        </w:rPr>
        <w:t>Υποδομών και Μεταφορών):</w:t>
      </w:r>
      <w:r w:rsidRPr="007647F5">
        <w:rPr>
          <w:rFonts w:eastAsia="Times New Roman"/>
          <w:szCs w:val="24"/>
        </w:rPr>
        <w:t xml:space="preserve"> Μόλις είμαστε έτοιμοι, κύριε Πρόεδρε.</w:t>
      </w:r>
    </w:p>
    <w:p w14:paraId="224A17FE" w14:textId="77777777" w:rsidR="0081027C" w:rsidRDefault="00F5028E">
      <w:pPr>
        <w:spacing w:line="600" w:lineRule="auto"/>
        <w:ind w:firstLine="720"/>
        <w:jc w:val="both"/>
        <w:rPr>
          <w:rFonts w:eastAsia="Times New Roman" w:cs="Times New Roman"/>
          <w:szCs w:val="24"/>
        </w:rPr>
      </w:pPr>
      <w:r w:rsidRPr="00E334D9">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Ηγουμενί</w:t>
      </w:r>
      <w:r>
        <w:rPr>
          <w:rFonts w:eastAsia="Times New Roman" w:cs="Times New Roman"/>
          <w:szCs w:val="24"/>
        </w:rPr>
        <w:t>δη</w:t>
      </w:r>
      <w:proofErr w:type="spellEnd"/>
      <w:r>
        <w:rPr>
          <w:rFonts w:eastAsia="Times New Roman" w:cs="Times New Roman"/>
          <w:szCs w:val="24"/>
        </w:rPr>
        <w:t>, έχετε τον λόγο.</w:t>
      </w:r>
    </w:p>
    <w:p w14:paraId="224A17FF"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224A180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στην Ολομέλεια την κύρωση μιας </w:t>
      </w:r>
      <w:r>
        <w:rPr>
          <w:rFonts w:eastAsia="Times New Roman" w:cs="Times New Roman"/>
          <w:szCs w:val="24"/>
        </w:rPr>
        <w:t>σ</w:t>
      </w:r>
      <w:r>
        <w:rPr>
          <w:rFonts w:eastAsia="Times New Roman" w:cs="Times New Roman"/>
          <w:szCs w:val="24"/>
        </w:rPr>
        <w:t xml:space="preserve">ύμβασης που αφορά ένα έργο μακράς πνοής. Αφορά ένα έργο που έρχεται να προστεθεί στις υποδομές </w:t>
      </w:r>
      <w:r>
        <w:rPr>
          <w:rFonts w:eastAsia="Times New Roman" w:cs="Times New Roman"/>
          <w:szCs w:val="24"/>
        </w:rPr>
        <w:t xml:space="preserve">της Κρήτης, στις υποδομές της χώρας, με βαρύνουσα σημασία σε σημαντικές πλευρές της ανάπτυξης, των υποδομών και της οικονομικής ζωής του τόπου. Πρόκειται για ένα έργο το οποίο για δεκαετίες απασχολεί το Ηράκλειο, την Κρήτη, τη χώρα. </w:t>
      </w:r>
    </w:p>
    <w:p w14:paraId="224A180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Όπως διεξοδικά συζητήσ</w:t>
      </w:r>
      <w:r>
        <w:rPr>
          <w:rFonts w:eastAsia="Times New Roman" w:cs="Times New Roman"/>
          <w:szCs w:val="24"/>
        </w:rPr>
        <w:t xml:space="preserve">αμε και στις συνεδριάσεις της Διαρκούς Επιτροπής Παραγωγής και Εμπορίου, η </w:t>
      </w:r>
      <w:proofErr w:type="spellStart"/>
      <w:r>
        <w:rPr>
          <w:rFonts w:eastAsia="Times New Roman" w:cs="Times New Roman"/>
          <w:szCs w:val="24"/>
        </w:rPr>
        <w:t>χωροθέτηση</w:t>
      </w:r>
      <w:proofErr w:type="spellEnd"/>
      <w:r>
        <w:rPr>
          <w:rFonts w:eastAsia="Times New Roman" w:cs="Times New Roman"/>
          <w:szCs w:val="24"/>
        </w:rPr>
        <w:t xml:space="preserve"> του έργου στο Καστέλι ήταν αποτέλεσμα βαθιάς αναζήτησης, ώριμης σκέψης και εξαντλητικής συζήτησης </w:t>
      </w:r>
      <w:r>
        <w:rPr>
          <w:rFonts w:eastAsia="Times New Roman" w:cs="Times New Roman"/>
          <w:szCs w:val="24"/>
        </w:rPr>
        <w:lastRenderedPageBreak/>
        <w:t>των εμπλεκόμενων φορέων. Θέλουμε ένα αεροδρόμιο που θα συμβάλει στην ανά</w:t>
      </w:r>
      <w:r>
        <w:rPr>
          <w:rFonts w:eastAsia="Times New Roman" w:cs="Times New Roman"/>
          <w:szCs w:val="24"/>
        </w:rPr>
        <w:t>πτυξη και αναβάθμιση του κρητικού και γενικότερα του ελληνικού τουριστικού προϊόντος. Θέλουμε ένα αεροδρόμιο που θα συμβάλει -στα μέτρα του, βεβαίως, θα είναι ένα έργο υποδομής- στη γενικότερη οικονομική ανάπτυξη της χώρας, στην οριστική έξοδο της οικονομί</w:t>
      </w:r>
      <w:r>
        <w:rPr>
          <w:rFonts w:eastAsia="Times New Roman" w:cs="Times New Roman"/>
          <w:szCs w:val="24"/>
        </w:rPr>
        <w:t>ας και της πατρίδας μας από την περιδίνηση της οικονομικής κρίσης που βιώνουμε τα τελευταία χρόνια. Θέλουμε ένα αεροδρόμιο πύλη, χώρο συνάντησης Ευρώπης και Μέσης Ανατολής. Θέλουμε ένα αεροδρόμιο που θα συμβάλει στην αναβάθμιση του ρόλου της Κρήτης και φυσ</w:t>
      </w:r>
      <w:r>
        <w:rPr>
          <w:rFonts w:eastAsia="Times New Roman" w:cs="Times New Roman"/>
          <w:szCs w:val="24"/>
        </w:rPr>
        <w:t>ικά και της χώρας στην ευρύτερη περιοχή της Ανατολικής Μεσογείου.</w:t>
      </w:r>
    </w:p>
    <w:p w14:paraId="224A180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Από τα παραπάνω γίνεται σαφές ότι συζητάμε για ένα έργο, μια προσθήκη στις υποδομές της χώρας που θα συμβάλει στην ανάπτυξη του Ηρακλείου, της Κρήτης, αλλά και γενικότερα της πατρίδας μας.</w:t>
      </w:r>
    </w:p>
    <w:p w14:paraId="224A180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 xml:space="preserve">υρίες και κύριοι συνάδελφοι, όσον αφορά τη διαγωνιστική διαδικασία, τολμώ να πω ότι έγιναν σημαντικές τομές, στις οποίες αξίζει να σταθούμε επειδή από τη μια μεριά εμπλουτίζουν την εμπειρία μας για τον τρόπο που μπορούν να γίνουν σωστά και να ωφελήσουν οι </w:t>
      </w:r>
      <w:r>
        <w:rPr>
          <w:rFonts w:eastAsia="Times New Roman" w:cs="Times New Roman"/>
          <w:szCs w:val="24"/>
        </w:rPr>
        <w:t xml:space="preserve">συμπράξεις δημόσιου και ιδιωτικού τομέα, από την άλλη μας δείχνουν τον δρόμο για τις αναγκαίες παρεμβάσεις στη νομοθεσία μας. </w:t>
      </w:r>
    </w:p>
    <w:p w14:paraId="224A180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Σχετικά με τη διαγωνιστική διαδικασία: Πέρασε από σαράντα κύματα. Ωστόσο, όταν ο διαγωνισμός έγινε, ήρθε να διαψεύσει τους μάντει</w:t>
      </w:r>
      <w:r>
        <w:rPr>
          <w:rFonts w:eastAsia="Times New Roman" w:cs="Times New Roman"/>
          <w:szCs w:val="24"/>
        </w:rPr>
        <w:t>ς κακών της Αντιπολίτευσης. Ας μην ξεχνάμε και το 2015 και το 2016 και το 2017 η Αντιπολίτευση προέβλεπε την καταστροφή της χώρας. Όταν έγινε ο διαγωνισμός, ήρθε να επιβεβαιώσει την καλή πορεία της οικονομίας. Όταν έγινε αυτός ο διαγωνισμός, σε πείσμα όλων</w:t>
      </w:r>
      <w:r>
        <w:rPr>
          <w:rFonts w:eastAsia="Times New Roman" w:cs="Times New Roman"/>
          <w:szCs w:val="24"/>
        </w:rPr>
        <w:t xml:space="preserve"> αυτών που πίστευαν ότι ακόμα και αν δεν είχαμε τρόικα έπρεπε να εφεύρουμε, ήρθε να επιβεβαιώσει τη θετική πορεία, που οδήγησε τον Αύγουστο του 2018 </w:t>
      </w:r>
      <w:r>
        <w:rPr>
          <w:rFonts w:eastAsia="Times New Roman" w:cs="Times New Roman"/>
          <w:szCs w:val="24"/>
        </w:rPr>
        <w:lastRenderedPageBreak/>
        <w:t>στην έξοδο της χώρας από τα μνημόνια. Πέρα από τις αντικειμενικές –επιτρέψτε μου, θα έρθω σε αυτές και παρα</w:t>
      </w:r>
      <w:r>
        <w:rPr>
          <w:rFonts w:eastAsia="Times New Roman" w:cs="Times New Roman"/>
          <w:szCs w:val="24"/>
        </w:rPr>
        <w:t>κάτω στην τοποθέτησή μου- καθυστερήσεις του διαγωνισμού, πιστεύουμε ότι για τις καθυστερήσεις και για το ότι πέρασε από σαράντα κύματα αυτή η διαγωνιστική διαδικασία, πέρα δηλαδή από τις αντικειμενικές δυσκολίες, υπήρχαν και οικονομικά συμφέροντα, τα οποία</w:t>
      </w:r>
      <w:r>
        <w:rPr>
          <w:rFonts w:eastAsia="Times New Roman" w:cs="Times New Roman"/>
          <w:szCs w:val="24"/>
        </w:rPr>
        <w:t xml:space="preserve"> δεν ήθελαν να γίνει ο διαγωνισμός, είτε γιατί δεν ήθελαν να έχουν μεγάλο ρίσκο στην επένδυσή τους την εποχή που έγινε ο διαγωνισμός είτε γιατί είχαν συμφέροντα, τα οποία η υπάρχουσα κατάσταση και η παραμονή του αεροδρομίου στο «Νίκος Καζαντζάκης» στο Ηράκ</w:t>
      </w:r>
      <w:r>
        <w:rPr>
          <w:rFonts w:eastAsia="Times New Roman" w:cs="Times New Roman"/>
          <w:szCs w:val="24"/>
        </w:rPr>
        <w:t>λειο τα εξυπηρετούσε καλύτερα.</w:t>
      </w:r>
    </w:p>
    <w:p w14:paraId="224A180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δεύτερο καινοτόμο στοιχείο της διαγωνιστικής διαδικασίας της </w:t>
      </w:r>
      <w:r>
        <w:rPr>
          <w:rFonts w:eastAsia="Times New Roman" w:cs="Times New Roman"/>
          <w:szCs w:val="24"/>
        </w:rPr>
        <w:t>σ</w:t>
      </w:r>
      <w:r>
        <w:rPr>
          <w:rFonts w:eastAsia="Times New Roman" w:cs="Times New Roman"/>
          <w:szCs w:val="24"/>
        </w:rPr>
        <w:t xml:space="preserve">ύμβασης που θα κυρώσουμε σήμερα στην Ολομέλεια είναι ότι προστατεύει το δημόσιο και την κοινή πορεία με τον </w:t>
      </w:r>
      <w:proofErr w:type="spellStart"/>
      <w:r>
        <w:rPr>
          <w:rFonts w:eastAsia="Times New Roman" w:cs="Times New Roman"/>
          <w:szCs w:val="24"/>
        </w:rPr>
        <w:t>παραχωρησιούχο</w:t>
      </w:r>
      <w:proofErr w:type="spellEnd"/>
      <w:r>
        <w:rPr>
          <w:rFonts w:eastAsia="Times New Roman" w:cs="Times New Roman"/>
          <w:szCs w:val="24"/>
        </w:rPr>
        <w:t xml:space="preserve"> από πιθανές μελλοντικές </w:t>
      </w:r>
      <w:r>
        <w:rPr>
          <w:rFonts w:eastAsia="Times New Roman" w:cs="Times New Roman"/>
          <w:szCs w:val="24"/>
        </w:rPr>
        <w:lastRenderedPageBreak/>
        <w:t xml:space="preserve">αξιώσεις του </w:t>
      </w:r>
      <w:r>
        <w:rPr>
          <w:rFonts w:eastAsia="Times New Roman" w:cs="Times New Roman"/>
          <w:szCs w:val="24"/>
        </w:rPr>
        <w:t xml:space="preserve">κατασκευαστή. Πιο συγκεκριμένα, στο άρθρο 6 της </w:t>
      </w:r>
      <w:r>
        <w:rPr>
          <w:rFonts w:eastAsia="Times New Roman" w:cs="Times New Roman"/>
          <w:szCs w:val="24"/>
        </w:rPr>
        <w:t>σ</w:t>
      </w:r>
      <w:r>
        <w:rPr>
          <w:rFonts w:eastAsia="Times New Roman" w:cs="Times New Roman"/>
          <w:szCs w:val="24"/>
        </w:rPr>
        <w:t>ύμβασης λέει ότι αν έχουμε στις μελέτες εφαρμογής άλλες γεωτεχνικές συνθήκες, αν υπάρξει διαφοροποίηση των εσόδων στο υπάρχον αεροδρόμιο Ηρακλείου, αν υπάρξει διαφοροποίηση των εσόδων της αεροπορικής κίνησης</w:t>
      </w:r>
      <w:r>
        <w:rPr>
          <w:rFonts w:eastAsia="Times New Roman" w:cs="Times New Roman"/>
          <w:szCs w:val="24"/>
        </w:rPr>
        <w:t xml:space="preserve">, αν προκύψουν θέματα λειτουργίας του </w:t>
      </w:r>
      <w:r>
        <w:rPr>
          <w:rFonts w:eastAsia="Times New Roman" w:cs="Times New Roman"/>
          <w:szCs w:val="24"/>
        </w:rPr>
        <w:t>σ</w:t>
      </w:r>
      <w:r>
        <w:rPr>
          <w:rFonts w:eastAsia="Times New Roman" w:cs="Times New Roman"/>
          <w:szCs w:val="24"/>
        </w:rPr>
        <w:t xml:space="preserve">τρατιωτικού </w:t>
      </w:r>
      <w:r>
        <w:rPr>
          <w:rFonts w:eastAsia="Times New Roman" w:cs="Times New Roman"/>
          <w:szCs w:val="24"/>
        </w:rPr>
        <w:t>α</w:t>
      </w:r>
      <w:r>
        <w:rPr>
          <w:rFonts w:eastAsia="Times New Roman" w:cs="Times New Roman"/>
          <w:szCs w:val="24"/>
        </w:rPr>
        <w:t xml:space="preserve">εροδρομίου, αν προκύψουν προβλήματα εκσκαφών, </w:t>
      </w:r>
      <w:proofErr w:type="spellStart"/>
      <w:r>
        <w:rPr>
          <w:rFonts w:eastAsia="Times New Roman" w:cs="Times New Roman"/>
          <w:szCs w:val="24"/>
        </w:rPr>
        <w:t>καταλληλότητα</w:t>
      </w:r>
      <w:proofErr w:type="spellEnd"/>
      <w:r>
        <w:rPr>
          <w:rFonts w:eastAsia="Times New Roman" w:cs="Times New Roman"/>
          <w:szCs w:val="24"/>
        </w:rPr>
        <w:t>, απόθεση προϊόντων εκσκαφών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όλοι αυτοί οι κίνδυνοι και το ρίσκο δεν είναι κίνδυνοι που τους αναλαμβάνει το ελληνικό δημόσιο ή η εταιρεία </w:t>
      </w:r>
      <w:r>
        <w:rPr>
          <w:rFonts w:eastAsia="Times New Roman" w:cs="Times New Roman"/>
          <w:szCs w:val="24"/>
        </w:rPr>
        <w:t>που συμμετέχει το δημόσιο. Και αυτό είναι προφανές ότι προστατεύει το δημόσιο από τον κατασκευαστή γιατί, κακά τα ψέματα, συνήθως οι διεκδικήσεις και τα μεγάλα ποσά των αποζημιώσεων προκύπτουν από τις απαιτήσεις του κατασκευαστή μετά και όχι από τις απαιτή</w:t>
      </w:r>
      <w:r>
        <w:rPr>
          <w:rFonts w:eastAsia="Times New Roman" w:cs="Times New Roman"/>
          <w:szCs w:val="24"/>
        </w:rPr>
        <w:t xml:space="preserve">σεις του </w:t>
      </w:r>
      <w:proofErr w:type="spellStart"/>
      <w:r>
        <w:rPr>
          <w:rFonts w:eastAsia="Times New Roman" w:cs="Times New Roman"/>
          <w:szCs w:val="24"/>
        </w:rPr>
        <w:t>παραχωρησιούχου</w:t>
      </w:r>
      <w:proofErr w:type="spellEnd"/>
      <w:r>
        <w:rPr>
          <w:rFonts w:eastAsia="Times New Roman" w:cs="Times New Roman"/>
          <w:szCs w:val="24"/>
        </w:rPr>
        <w:t>.</w:t>
      </w:r>
    </w:p>
    <w:p w14:paraId="224A180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Είχαμε και άλλες τομές σε αυτή τη διαγωνιστική διαδικασία. Η μεγαλύτερη είναι, κατά τη γνώμη μου, η επιλογή του ανεξάρτητου μηχανικού. Έχουμε έναν διακριτό, ανοιχτό, δημόσιο, διεθνή διαγωνισμό για τον ανεξάρτητο μηχανικό. Αυτό είν</w:t>
      </w:r>
      <w:r>
        <w:rPr>
          <w:rFonts w:eastAsia="Times New Roman" w:cs="Times New Roman"/>
          <w:szCs w:val="24"/>
        </w:rPr>
        <w:t>αι πολύ σημαντικό γιατί ο ανεξάρτητος μηχανικός δεν έχει κα</w:t>
      </w:r>
      <w:r>
        <w:rPr>
          <w:rFonts w:eastAsia="Times New Roman" w:cs="Times New Roman"/>
          <w:szCs w:val="24"/>
        </w:rPr>
        <w:t>μ</w:t>
      </w:r>
      <w:r>
        <w:rPr>
          <w:rFonts w:eastAsia="Times New Roman" w:cs="Times New Roman"/>
          <w:szCs w:val="24"/>
        </w:rPr>
        <w:t xml:space="preserve">μία εξάρτηση από τον </w:t>
      </w:r>
      <w:proofErr w:type="spellStart"/>
      <w:r>
        <w:rPr>
          <w:rFonts w:eastAsia="Times New Roman" w:cs="Times New Roman"/>
          <w:szCs w:val="24"/>
        </w:rPr>
        <w:t>παραχωρησιούχο</w:t>
      </w:r>
      <w:proofErr w:type="spellEnd"/>
      <w:r>
        <w:rPr>
          <w:rFonts w:eastAsia="Times New Roman" w:cs="Times New Roman"/>
          <w:szCs w:val="24"/>
        </w:rPr>
        <w:t xml:space="preserve"> σε αντίθεση με τις μέχρι τώρα παραχωρήσεις όχι μόνο στη χώρα μας, αλλά και στο εξωτερικό, όπου ο ανεξάρτητος μηχανικός συνήθως κατέβαινε μαζί με τον </w:t>
      </w:r>
      <w:proofErr w:type="spellStart"/>
      <w:r>
        <w:rPr>
          <w:rFonts w:eastAsia="Times New Roman" w:cs="Times New Roman"/>
          <w:szCs w:val="24"/>
        </w:rPr>
        <w:t>παραχωρησιο</w:t>
      </w:r>
      <w:r>
        <w:rPr>
          <w:rFonts w:eastAsia="Times New Roman" w:cs="Times New Roman"/>
          <w:szCs w:val="24"/>
        </w:rPr>
        <w:t>ύχο</w:t>
      </w:r>
      <w:proofErr w:type="spellEnd"/>
      <w:r>
        <w:rPr>
          <w:rFonts w:eastAsia="Times New Roman" w:cs="Times New Roman"/>
          <w:szCs w:val="24"/>
        </w:rPr>
        <w:t xml:space="preserve">. Ουσιαστικά, κυρίες και κύριοι συνάδελφοι, διασφαλίζουμε την πραγματική ανεξαρτησία του ανεξάρτητου μηχανικού που πολλές φορές κινούνταν σε συνθήκες ενδεχόμενης δυνητικής πίεσης από τον </w:t>
      </w:r>
      <w:proofErr w:type="spellStart"/>
      <w:r>
        <w:rPr>
          <w:rFonts w:eastAsia="Times New Roman" w:cs="Times New Roman"/>
          <w:szCs w:val="24"/>
        </w:rPr>
        <w:t>παραχωρησιούχο</w:t>
      </w:r>
      <w:proofErr w:type="spellEnd"/>
      <w:r>
        <w:rPr>
          <w:rFonts w:eastAsia="Times New Roman" w:cs="Times New Roman"/>
          <w:szCs w:val="24"/>
        </w:rPr>
        <w:t xml:space="preserve">. </w:t>
      </w:r>
    </w:p>
    <w:p w14:paraId="224A180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Ένα άλλο θέμα σημαντικό σχετικά με την υπό κύρωση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ύμβαση που συζητάμε είναι το μεγάλο ποσοστό που έχει το δημόσιο. </w:t>
      </w:r>
    </w:p>
    <w:p w14:paraId="224A180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τα έσοδα πάνω από τα 6,5 εκατομμύρια επιβατών στο «Νίκος Καζαντζάκης» πηγαίνουν μόνο στο δημόσιο. Δεν μπορεί να μεταβιβαστεί το 35% της εταιρείας πουθενά αλλού. Έχουμε πικρή εμπειρία από τα μνημόνια που έφεραν και επέβαλαν στη</w:t>
      </w:r>
      <w:r>
        <w:rPr>
          <w:rFonts w:eastAsia="Times New Roman" w:cs="Times New Roman"/>
          <w:szCs w:val="24"/>
        </w:rPr>
        <w:t xml:space="preserve"> χώρα στη συνέχεια είτε να ιδιωτικοποιηθούν είτε να μεταφερθούν στο ΤΑΙΠΕΔ. Τα έσοδα στο 100% στο σύνολό τους για το νέο αεροδρόμιο πηγαίνουν στο δημόσιο, στην Υπηρεσία Πολιτικής Αεροπορίας. Και τέλος, έχει ολοκληρωθεί το 90% των απαλλοτριώσεων. Δεν πρέπει</w:t>
      </w:r>
      <w:r>
        <w:rPr>
          <w:rFonts w:eastAsia="Times New Roman" w:cs="Times New Roman"/>
          <w:szCs w:val="24"/>
        </w:rPr>
        <w:t xml:space="preserve"> να υπάρχει άλλο τέτοιας κλίμακας έργο που πριν την κύρωση να έχει ολοκληρωθεί το 90% των απαιτούμενων απαλλοτριώσεων. </w:t>
      </w:r>
    </w:p>
    <w:p w14:paraId="224A180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Επίσης, υπάρχουν και προβλέψεις για την τοπική κοινωνία και τις τοπικές κοινωνίες, στις οποίες πρέπει να σταθούμε και να τις κρατήσουμε </w:t>
      </w:r>
      <w:r>
        <w:rPr>
          <w:rFonts w:eastAsia="Times New Roman" w:cs="Times New Roman"/>
          <w:szCs w:val="24"/>
        </w:rPr>
        <w:t xml:space="preserve">για τις προβλέψεις που πρέπει να έχουμε όταν γίνονται μεγάλα έργα. Στη </w:t>
      </w:r>
      <w:r>
        <w:rPr>
          <w:rFonts w:eastAsia="Times New Roman" w:cs="Times New Roman"/>
          <w:szCs w:val="24"/>
        </w:rPr>
        <w:t>σ</w:t>
      </w:r>
      <w:r>
        <w:rPr>
          <w:rFonts w:eastAsia="Times New Roman" w:cs="Times New Roman"/>
          <w:szCs w:val="24"/>
        </w:rPr>
        <w:t xml:space="preserve">ύμβαση που συζητάμε τα ανταποδοτικά οφέλη για την τοπική κοινωνία φτάνουν στο 2% του τζίρου. Είναι σημαντικό να </w:t>
      </w:r>
      <w:r>
        <w:rPr>
          <w:rFonts w:eastAsia="Times New Roman" w:cs="Times New Roman"/>
          <w:szCs w:val="24"/>
        </w:rPr>
        <w:lastRenderedPageBreak/>
        <w:t>πούμε ότι το 1% πηγαίνει στον δήμο που θα επιβαρυνθεί με τη φιλοξενία το</w:t>
      </w:r>
      <w:r>
        <w:rPr>
          <w:rFonts w:eastAsia="Times New Roman" w:cs="Times New Roman"/>
          <w:szCs w:val="24"/>
        </w:rPr>
        <w:t>υ αεροδρομίου και το υπόλοιπο 1% στους όμορους δήμους. Για να έχουμε μια σύγκριση, θέλω να πω ότι στο «Ελευθέριος Βενιζέλος» τα ανταποδοτικά οφέλη είναι 0% για τους όμορους δήμους. Και είναι αλήθεια –να το πούμε και εδώ και από αυτή την θέση- ότι πρέπει να</w:t>
      </w:r>
      <w:r>
        <w:rPr>
          <w:rFonts w:eastAsia="Times New Roman" w:cs="Times New Roman"/>
          <w:szCs w:val="24"/>
        </w:rPr>
        <w:t xml:space="preserve"> ξεκινήσουμε την κουβέντα για τα ανταποδοτικά οφέλη των όμορων δήμων ακόμα και σήμερα στην περιοχή του  «Ελευθέριος Βενιζέλος».</w:t>
      </w:r>
    </w:p>
    <w:p w14:paraId="224A180A" w14:textId="77777777" w:rsidR="0081027C" w:rsidRDefault="00F5028E">
      <w:pPr>
        <w:tabs>
          <w:tab w:val="left" w:pos="1905"/>
        </w:tabs>
        <w:spacing w:line="600" w:lineRule="auto"/>
        <w:ind w:firstLine="720"/>
        <w:jc w:val="both"/>
        <w:rPr>
          <w:rFonts w:eastAsia="Times New Roman" w:cs="Times New Roman"/>
          <w:szCs w:val="24"/>
        </w:rPr>
      </w:pPr>
      <w:r w:rsidRPr="00DB073A">
        <w:rPr>
          <w:rFonts w:eastAsia="Times New Roman" w:cs="Times New Roman"/>
          <w:szCs w:val="24"/>
        </w:rPr>
        <w:t>Ένα δεύτερο στοιχείο σε σχέση με αυτά</w:t>
      </w:r>
      <w:r>
        <w:rPr>
          <w:rFonts w:eastAsia="Times New Roman" w:cs="Times New Roman"/>
          <w:szCs w:val="24"/>
        </w:rPr>
        <w:t>:</w:t>
      </w:r>
      <w:r w:rsidRPr="00DB073A">
        <w:rPr>
          <w:rFonts w:eastAsia="Times New Roman" w:cs="Times New Roman"/>
          <w:szCs w:val="24"/>
        </w:rPr>
        <w:t xml:space="preserve"> Γιατί βάλαμε το 1% στο</w:t>
      </w:r>
      <w:r>
        <w:rPr>
          <w:rFonts w:eastAsia="Times New Roman" w:cs="Times New Roman"/>
          <w:szCs w:val="24"/>
        </w:rPr>
        <w:t>ν</w:t>
      </w:r>
      <w:r w:rsidRPr="00DB073A">
        <w:rPr>
          <w:rFonts w:eastAsia="Times New Roman" w:cs="Times New Roman"/>
          <w:szCs w:val="24"/>
        </w:rPr>
        <w:t xml:space="preserve"> </w:t>
      </w:r>
      <w:r>
        <w:rPr>
          <w:rFonts w:eastAsia="Times New Roman" w:cs="Times New Roman"/>
          <w:szCs w:val="24"/>
        </w:rPr>
        <w:t>δ</w:t>
      </w:r>
      <w:r w:rsidRPr="00DB073A">
        <w:rPr>
          <w:rFonts w:eastAsia="Times New Roman" w:cs="Times New Roman"/>
          <w:szCs w:val="24"/>
        </w:rPr>
        <w:t>ήμο που θα φιλοξενεί το αεροδρόμιο να παρέχεται με υπουργική από</w:t>
      </w:r>
      <w:r w:rsidRPr="00DB073A">
        <w:rPr>
          <w:rFonts w:eastAsia="Times New Roman" w:cs="Times New Roman"/>
          <w:szCs w:val="24"/>
        </w:rPr>
        <w:t>φαση</w:t>
      </w:r>
      <w:r>
        <w:rPr>
          <w:rFonts w:eastAsia="Times New Roman" w:cs="Times New Roman"/>
          <w:szCs w:val="24"/>
        </w:rPr>
        <w:t xml:space="preserve">; </w:t>
      </w:r>
      <w:r w:rsidRPr="00DB073A">
        <w:rPr>
          <w:rFonts w:eastAsia="Times New Roman" w:cs="Times New Roman"/>
          <w:szCs w:val="24"/>
        </w:rPr>
        <w:t xml:space="preserve">Γιατί </w:t>
      </w:r>
      <w:r>
        <w:rPr>
          <w:rFonts w:eastAsia="Times New Roman" w:cs="Times New Roman"/>
          <w:szCs w:val="24"/>
        </w:rPr>
        <w:t>δ</w:t>
      </w:r>
      <w:r w:rsidRPr="00DB073A">
        <w:rPr>
          <w:rFonts w:eastAsia="Times New Roman" w:cs="Times New Roman"/>
          <w:szCs w:val="24"/>
        </w:rPr>
        <w:t xml:space="preserve">υστυχώς ποτέ δεν υπήρχε ολοκληρωμένος στρατηγικός σχεδιασμός </w:t>
      </w:r>
      <w:r>
        <w:rPr>
          <w:rFonts w:eastAsia="Times New Roman" w:cs="Times New Roman"/>
          <w:szCs w:val="24"/>
        </w:rPr>
        <w:t>ούτε</w:t>
      </w:r>
      <w:r w:rsidRPr="00DB073A">
        <w:rPr>
          <w:rFonts w:eastAsia="Times New Roman" w:cs="Times New Roman"/>
          <w:szCs w:val="24"/>
        </w:rPr>
        <w:t xml:space="preserve"> για την Κρήτη και τις υποδομές της ούτε για τη χώρα</w:t>
      </w:r>
      <w:r>
        <w:rPr>
          <w:rFonts w:eastAsia="Times New Roman" w:cs="Times New Roman"/>
          <w:szCs w:val="24"/>
        </w:rPr>
        <w:t xml:space="preserve">. </w:t>
      </w:r>
      <w:r w:rsidRPr="00DB073A">
        <w:rPr>
          <w:rFonts w:eastAsia="Times New Roman" w:cs="Times New Roman"/>
          <w:szCs w:val="24"/>
        </w:rPr>
        <w:t xml:space="preserve">Όπως ανέφερε και ο Υπουργός σε μία από τις </w:t>
      </w:r>
      <w:proofErr w:type="spellStart"/>
      <w:r w:rsidRPr="00DB073A">
        <w:rPr>
          <w:rFonts w:eastAsia="Times New Roman" w:cs="Times New Roman"/>
          <w:szCs w:val="24"/>
        </w:rPr>
        <w:t>προηγηθείσες</w:t>
      </w:r>
      <w:proofErr w:type="spellEnd"/>
      <w:r w:rsidRPr="00DB073A">
        <w:rPr>
          <w:rFonts w:eastAsia="Times New Roman" w:cs="Times New Roman"/>
          <w:szCs w:val="24"/>
        </w:rPr>
        <w:t xml:space="preserve"> </w:t>
      </w:r>
      <w:r>
        <w:rPr>
          <w:rFonts w:eastAsia="Times New Roman" w:cs="Times New Roman"/>
          <w:szCs w:val="24"/>
        </w:rPr>
        <w:t>συζητήσεις</w:t>
      </w:r>
      <w:r w:rsidRPr="00DB073A">
        <w:rPr>
          <w:rFonts w:eastAsia="Times New Roman" w:cs="Times New Roman"/>
          <w:szCs w:val="24"/>
        </w:rPr>
        <w:t xml:space="preserve"> στην </w:t>
      </w:r>
      <w:r>
        <w:rPr>
          <w:rFonts w:eastAsia="Times New Roman" w:cs="Times New Roman"/>
          <w:szCs w:val="24"/>
        </w:rPr>
        <w:t>ε</w:t>
      </w:r>
      <w:r w:rsidRPr="00DB073A">
        <w:rPr>
          <w:rFonts w:eastAsia="Times New Roman" w:cs="Times New Roman"/>
          <w:szCs w:val="24"/>
        </w:rPr>
        <w:t>πιτροπή</w:t>
      </w:r>
      <w:r>
        <w:rPr>
          <w:rFonts w:eastAsia="Times New Roman" w:cs="Times New Roman"/>
          <w:szCs w:val="24"/>
        </w:rPr>
        <w:t>,</w:t>
      </w:r>
      <w:r w:rsidRPr="00DB073A">
        <w:rPr>
          <w:rFonts w:eastAsia="Times New Roman" w:cs="Times New Roman"/>
          <w:szCs w:val="24"/>
        </w:rPr>
        <w:t xml:space="preserve"> τώρα τελειώνει η διαβούλευση της περιβαλλο</w:t>
      </w:r>
      <w:r w:rsidRPr="00DB073A">
        <w:rPr>
          <w:rFonts w:eastAsia="Times New Roman" w:cs="Times New Roman"/>
          <w:szCs w:val="24"/>
        </w:rPr>
        <w:t xml:space="preserve">ντικής </w:t>
      </w:r>
      <w:proofErr w:type="spellStart"/>
      <w:r w:rsidRPr="00DB073A">
        <w:rPr>
          <w:rFonts w:eastAsia="Times New Roman" w:cs="Times New Roman"/>
          <w:szCs w:val="24"/>
        </w:rPr>
        <w:t>αδειοδότησης</w:t>
      </w:r>
      <w:proofErr w:type="spellEnd"/>
      <w:r w:rsidRPr="00DB073A">
        <w:rPr>
          <w:rFonts w:eastAsia="Times New Roman" w:cs="Times New Roman"/>
          <w:szCs w:val="24"/>
        </w:rPr>
        <w:t xml:space="preserve"> για το</w:t>
      </w:r>
      <w:r>
        <w:rPr>
          <w:rFonts w:eastAsia="Times New Roman" w:cs="Times New Roman"/>
          <w:szCs w:val="24"/>
        </w:rPr>
        <w:t>ν</w:t>
      </w:r>
      <w:r w:rsidRPr="00DB073A">
        <w:rPr>
          <w:rFonts w:eastAsia="Times New Roman" w:cs="Times New Roman"/>
          <w:szCs w:val="24"/>
        </w:rPr>
        <w:t xml:space="preserve"> στρατηγικό </w:t>
      </w:r>
      <w:r w:rsidRPr="00DB073A">
        <w:rPr>
          <w:rFonts w:eastAsia="Times New Roman" w:cs="Times New Roman"/>
          <w:szCs w:val="24"/>
        </w:rPr>
        <w:lastRenderedPageBreak/>
        <w:t>σχεδιασμό για τα έργα υποδομών και μεταφορών</w:t>
      </w:r>
      <w:r>
        <w:rPr>
          <w:rFonts w:eastAsia="Times New Roman" w:cs="Times New Roman"/>
          <w:szCs w:val="24"/>
        </w:rPr>
        <w:t>,</w:t>
      </w:r>
      <w:r w:rsidRPr="00DB073A">
        <w:rPr>
          <w:rFonts w:eastAsia="Times New Roman" w:cs="Times New Roman"/>
          <w:szCs w:val="24"/>
        </w:rPr>
        <w:t xml:space="preserve"> για να μπορέσουμε να πούμε ότι αυτός είναι ο προγραμματισμός και άρα εκεί θα κατευθυνθεί η χρηματοδότηση</w:t>
      </w:r>
      <w:r>
        <w:rPr>
          <w:rFonts w:eastAsia="Times New Roman" w:cs="Times New Roman"/>
          <w:szCs w:val="24"/>
        </w:rPr>
        <w:t>.</w:t>
      </w:r>
      <w:r w:rsidRPr="00DB073A">
        <w:rPr>
          <w:rFonts w:eastAsia="Times New Roman" w:cs="Times New Roman"/>
          <w:szCs w:val="24"/>
        </w:rPr>
        <w:t xml:space="preserve"> </w:t>
      </w:r>
    </w:p>
    <w:p w14:paraId="224A180B" w14:textId="77777777" w:rsidR="0081027C" w:rsidRDefault="00F5028E">
      <w:pPr>
        <w:tabs>
          <w:tab w:val="left" w:pos="1905"/>
        </w:tabs>
        <w:spacing w:line="600" w:lineRule="auto"/>
        <w:ind w:firstLine="720"/>
        <w:jc w:val="both"/>
        <w:rPr>
          <w:rFonts w:eastAsia="Times New Roman" w:cs="Times New Roman"/>
          <w:szCs w:val="24"/>
        </w:rPr>
      </w:pPr>
      <w:r w:rsidRPr="00DB073A">
        <w:rPr>
          <w:rFonts w:eastAsia="Times New Roman" w:cs="Times New Roman"/>
          <w:szCs w:val="24"/>
        </w:rPr>
        <w:t>Παραπέρα</w:t>
      </w:r>
      <w:r>
        <w:rPr>
          <w:rFonts w:eastAsia="Times New Roman" w:cs="Times New Roman"/>
          <w:szCs w:val="24"/>
        </w:rPr>
        <w:t>,</w:t>
      </w:r>
      <w:r w:rsidRPr="00DB073A">
        <w:rPr>
          <w:rFonts w:eastAsia="Times New Roman" w:cs="Times New Roman"/>
          <w:szCs w:val="24"/>
        </w:rPr>
        <w:t xml:space="preserve"> σχετικά με τα ανταποδοτικά οφέλη</w:t>
      </w:r>
      <w:r>
        <w:rPr>
          <w:rFonts w:eastAsia="Times New Roman" w:cs="Times New Roman"/>
          <w:szCs w:val="24"/>
        </w:rPr>
        <w:t>,</w:t>
      </w:r>
      <w:r w:rsidRPr="00DB073A">
        <w:rPr>
          <w:rFonts w:eastAsia="Times New Roman" w:cs="Times New Roman"/>
          <w:szCs w:val="24"/>
        </w:rPr>
        <w:t xml:space="preserve"> εξασφαλίζεται η συμμ</w:t>
      </w:r>
      <w:r w:rsidRPr="00DB073A">
        <w:rPr>
          <w:rFonts w:eastAsia="Times New Roman" w:cs="Times New Roman"/>
          <w:szCs w:val="24"/>
        </w:rPr>
        <w:t xml:space="preserve">ετοχή του </w:t>
      </w:r>
      <w:r>
        <w:rPr>
          <w:rFonts w:eastAsia="Times New Roman" w:cs="Times New Roman"/>
          <w:szCs w:val="24"/>
        </w:rPr>
        <w:t>δ</w:t>
      </w:r>
      <w:r w:rsidRPr="00DB073A">
        <w:rPr>
          <w:rFonts w:eastAsia="Times New Roman" w:cs="Times New Roman"/>
          <w:szCs w:val="24"/>
        </w:rPr>
        <w:t>ήμου που φιλοξενεί το αεροδρόμιο στο διοικητικό συμβούλιο της εταιρείας του αεροδρομίου</w:t>
      </w:r>
      <w:r>
        <w:rPr>
          <w:rFonts w:eastAsia="Times New Roman" w:cs="Times New Roman"/>
          <w:szCs w:val="24"/>
        </w:rPr>
        <w:t>.</w:t>
      </w:r>
      <w:r w:rsidRPr="00DB073A">
        <w:rPr>
          <w:rFonts w:eastAsia="Times New Roman" w:cs="Times New Roman"/>
          <w:szCs w:val="24"/>
        </w:rPr>
        <w:t xml:space="preserve"> </w:t>
      </w:r>
      <w:r>
        <w:rPr>
          <w:rFonts w:eastAsia="Times New Roman" w:cs="Times New Roman"/>
          <w:szCs w:val="24"/>
        </w:rPr>
        <w:t>Επίσης,</w:t>
      </w:r>
      <w:r w:rsidRPr="00DB073A">
        <w:rPr>
          <w:rFonts w:eastAsia="Times New Roman" w:cs="Times New Roman"/>
          <w:szCs w:val="24"/>
        </w:rPr>
        <w:t xml:space="preserve"> προβλέπεται κτ</w:t>
      </w:r>
      <w:r>
        <w:rPr>
          <w:rFonts w:eastAsia="Times New Roman" w:cs="Times New Roman"/>
          <w:szCs w:val="24"/>
        </w:rPr>
        <w:t>ή</w:t>
      </w:r>
      <w:r w:rsidRPr="00DB073A">
        <w:rPr>
          <w:rFonts w:eastAsia="Times New Roman" w:cs="Times New Roman"/>
          <w:szCs w:val="24"/>
        </w:rPr>
        <w:t>ριο που θα είναι στις εγκαταστάσεις του αεροδρ</w:t>
      </w:r>
      <w:r>
        <w:rPr>
          <w:rFonts w:eastAsia="Times New Roman" w:cs="Times New Roman"/>
          <w:szCs w:val="24"/>
        </w:rPr>
        <w:t>ομίου εκθεσιακό κέντρο για τις κ</w:t>
      </w:r>
      <w:r w:rsidRPr="00DB073A">
        <w:rPr>
          <w:rFonts w:eastAsia="Times New Roman" w:cs="Times New Roman"/>
          <w:szCs w:val="24"/>
        </w:rPr>
        <w:t>ρητικές επιχειρήσεις</w:t>
      </w:r>
      <w:r>
        <w:rPr>
          <w:rFonts w:eastAsia="Times New Roman" w:cs="Times New Roman"/>
          <w:szCs w:val="24"/>
        </w:rPr>
        <w:t>,</w:t>
      </w:r>
      <w:r w:rsidRPr="00DB073A">
        <w:rPr>
          <w:rFonts w:eastAsia="Times New Roman" w:cs="Times New Roman"/>
          <w:szCs w:val="24"/>
        </w:rPr>
        <w:t xml:space="preserve"> τα κρητικά προϊόντα και τα προϊόν</w:t>
      </w:r>
      <w:r w:rsidRPr="00DB073A">
        <w:rPr>
          <w:rFonts w:eastAsia="Times New Roman" w:cs="Times New Roman"/>
          <w:szCs w:val="24"/>
        </w:rPr>
        <w:t>τα της περιοχής</w:t>
      </w:r>
      <w:r>
        <w:rPr>
          <w:rFonts w:eastAsia="Times New Roman" w:cs="Times New Roman"/>
          <w:szCs w:val="24"/>
        </w:rPr>
        <w:t>.</w:t>
      </w:r>
      <w:r w:rsidRPr="00DB073A">
        <w:rPr>
          <w:rFonts w:eastAsia="Times New Roman" w:cs="Times New Roman"/>
          <w:szCs w:val="24"/>
        </w:rPr>
        <w:t xml:space="preserve"> Για να έχουμε </w:t>
      </w:r>
      <w:r>
        <w:rPr>
          <w:rFonts w:eastAsia="Times New Roman" w:cs="Times New Roman"/>
          <w:szCs w:val="24"/>
        </w:rPr>
        <w:t>πάλι ένα μέτρο σύγκρισης, θ</w:t>
      </w:r>
      <w:r w:rsidRPr="00DB073A">
        <w:rPr>
          <w:rFonts w:eastAsia="Times New Roman" w:cs="Times New Roman"/>
          <w:szCs w:val="24"/>
        </w:rPr>
        <w:t xml:space="preserve">α </w:t>
      </w:r>
      <w:r>
        <w:rPr>
          <w:rFonts w:eastAsia="Times New Roman" w:cs="Times New Roman"/>
          <w:szCs w:val="24"/>
        </w:rPr>
        <w:t>ήθελα</w:t>
      </w:r>
      <w:r w:rsidRPr="00DB073A">
        <w:rPr>
          <w:rFonts w:eastAsia="Times New Roman" w:cs="Times New Roman"/>
          <w:szCs w:val="24"/>
        </w:rPr>
        <w:t xml:space="preserve"> σε αυτό το σημείο να πω ότι στο </w:t>
      </w:r>
      <w:r>
        <w:rPr>
          <w:rFonts w:eastAsia="Times New Roman" w:cs="Times New Roman"/>
          <w:szCs w:val="24"/>
        </w:rPr>
        <w:t>«</w:t>
      </w:r>
      <w:r w:rsidRPr="00DB073A">
        <w:rPr>
          <w:rFonts w:eastAsia="Times New Roman" w:cs="Times New Roman"/>
          <w:szCs w:val="24"/>
        </w:rPr>
        <w:t>Ελευθέριος Βενιζέλος</w:t>
      </w:r>
      <w:r>
        <w:rPr>
          <w:rFonts w:eastAsia="Times New Roman" w:cs="Times New Roman"/>
          <w:szCs w:val="24"/>
        </w:rPr>
        <w:t>» δεν υπάρχει κανένα κτή</w:t>
      </w:r>
      <w:r w:rsidRPr="00DB073A">
        <w:rPr>
          <w:rFonts w:eastAsia="Times New Roman" w:cs="Times New Roman"/>
          <w:szCs w:val="24"/>
        </w:rPr>
        <w:t>ριο</w:t>
      </w:r>
      <w:r>
        <w:rPr>
          <w:rFonts w:eastAsia="Times New Roman" w:cs="Times New Roman"/>
          <w:szCs w:val="24"/>
        </w:rPr>
        <w:t>,</w:t>
      </w:r>
      <w:r w:rsidRPr="00DB073A">
        <w:rPr>
          <w:rFonts w:eastAsia="Times New Roman" w:cs="Times New Roman"/>
          <w:szCs w:val="24"/>
        </w:rPr>
        <w:t xml:space="preserve"> κανένα εκθεσιακό κέντρο που να απευθύνεται στους δημόσιους φορείς</w:t>
      </w:r>
      <w:r>
        <w:rPr>
          <w:rFonts w:eastAsia="Times New Roman" w:cs="Times New Roman"/>
          <w:szCs w:val="24"/>
        </w:rPr>
        <w:t>,</w:t>
      </w:r>
      <w:r w:rsidRPr="00DB073A">
        <w:rPr>
          <w:rFonts w:eastAsia="Times New Roman" w:cs="Times New Roman"/>
          <w:szCs w:val="24"/>
        </w:rPr>
        <w:t xml:space="preserve"> στην τοπική αυτοδιοίκηση</w:t>
      </w:r>
      <w:r>
        <w:rPr>
          <w:rFonts w:eastAsia="Times New Roman" w:cs="Times New Roman"/>
          <w:szCs w:val="24"/>
        </w:rPr>
        <w:t>,</w:t>
      </w:r>
      <w:r w:rsidRPr="00DB073A">
        <w:rPr>
          <w:rFonts w:eastAsia="Times New Roman" w:cs="Times New Roman"/>
          <w:szCs w:val="24"/>
        </w:rPr>
        <w:t xml:space="preserve"> στις τοπικές ετ</w:t>
      </w:r>
      <w:r w:rsidRPr="00DB073A">
        <w:rPr>
          <w:rFonts w:eastAsia="Times New Roman" w:cs="Times New Roman"/>
          <w:szCs w:val="24"/>
        </w:rPr>
        <w:t>αιρείες της περιοχής</w:t>
      </w:r>
      <w:r>
        <w:rPr>
          <w:rFonts w:eastAsia="Times New Roman" w:cs="Times New Roman"/>
          <w:szCs w:val="24"/>
        </w:rPr>
        <w:t>.</w:t>
      </w:r>
    </w:p>
    <w:p w14:paraId="224A180C"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w:t>
      </w:r>
      <w:r w:rsidRPr="00DB073A">
        <w:rPr>
          <w:rFonts w:eastAsia="Times New Roman" w:cs="Times New Roman"/>
          <w:szCs w:val="24"/>
        </w:rPr>
        <w:t>κύριοι Βουλευτές</w:t>
      </w:r>
      <w:r>
        <w:rPr>
          <w:rFonts w:eastAsia="Times New Roman" w:cs="Times New Roman"/>
          <w:szCs w:val="24"/>
        </w:rPr>
        <w:t>,</w:t>
      </w:r>
      <w:r w:rsidRPr="00DB073A">
        <w:rPr>
          <w:rFonts w:eastAsia="Times New Roman" w:cs="Times New Roman"/>
          <w:szCs w:val="24"/>
        </w:rPr>
        <w:t xml:space="preserve"> αρκετά μας απασχόλησαν</w:t>
      </w:r>
      <w:r>
        <w:rPr>
          <w:rFonts w:eastAsia="Times New Roman" w:cs="Times New Roman"/>
          <w:szCs w:val="24"/>
        </w:rPr>
        <w:t xml:space="preserve"> -</w:t>
      </w:r>
      <w:r w:rsidRPr="00DB073A">
        <w:rPr>
          <w:rFonts w:eastAsia="Times New Roman" w:cs="Times New Roman"/>
          <w:szCs w:val="24"/>
        </w:rPr>
        <w:t>απασχολούν το δημόσιο διάλογο όλη αυτήν την εικοσαετία τώρα</w:t>
      </w:r>
      <w:r>
        <w:rPr>
          <w:rFonts w:eastAsia="Times New Roman" w:cs="Times New Roman"/>
          <w:szCs w:val="24"/>
        </w:rPr>
        <w:t>,</w:t>
      </w:r>
      <w:r w:rsidRPr="00DB073A">
        <w:rPr>
          <w:rFonts w:eastAsia="Times New Roman" w:cs="Times New Roman"/>
          <w:szCs w:val="24"/>
        </w:rPr>
        <w:t xml:space="preserve"> μας απασχόλησαν και </w:t>
      </w:r>
      <w:r>
        <w:rPr>
          <w:rFonts w:eastAsia="Times New Roman" w:cs="Times New Roman"/>
          <w:szCs w:val="24"/>
        </w:rPr>
        <w:t>στις συζητήσεις</w:t>
      </w:r>
      <w:r w:rsidRPr="00DB073A">
        <w:rPr>
          <w:rFonts w:eastAsia="Times New Roman" w:cs="Times New Roman"/>
          <w:szCs w:val="24"/>
        </w:rPr>
        <w:t xml:space="preserve"> της </w:t>
      </w:r>
      <w:r>
        <w:rPr>
          <w:rFonts w:eastAsia="Times New Roman" w:cs="Times New Roman"/>
          <w:szCs w:val="24"/>
        </w:rPr>
        <w:t>ε</w:t>
      </w:r>
      <w:r w:rsidRPr="00DB073A">
        <w:rPr>
          <w:rFonts w:eastAsia="Times New Roman" w:cs="Times New Roman"/>
          <w:szCs w:val="24"/>
        </w:rPr>
        <w:t>πιτροπής</w:t>
      </w:r>
      <w:r>
        <w:rPr>
          <w:rFonts w:eastAsia="Times New Roman" w:cs="Times New Roman"/>
          <w:szCs w:val="24"/>
        </w:rPr>
        <w:t>-</w:t>
      </w:r>
      <w:r w:rsidRPr="00DB073A">
        <w:rPr>
          <w:rFonts w:eastAsia="Times New Roman" w:cs="Times New Roman"/>
          <w:szCs w:val="24"/>
        </w:rPr>
        <w:t xml:space="preserve"> </w:t>
      </w:r>
      <w:r>
        <w:rPr>
          <w:rFonts w:eastAsia="Times New Roman" w:cs="Times New Roman"/>
          <w:szCs w:val="24"/>
        </w:rPr>
        <w:t>τα</w:t>
      </w:r>
      <w:r w:rsidRPr="00DB073A">
        <w:rPr>
          <w:rFonts w:eastAsia="Times New Roman" w:cs="Times New Roman"/>
          <w:szCs w:val="24"/>
        </w:rPr>
        <w:t xml:space="preserve"> θέμ</w:t>
      </w:r>
      <w:r>
        <w:rPr>
          <w:rFonts w:eastAsia="Times New Roman" w:cs="Times New Roman"/>
          <w:szCs w:val="24"/>
        </w:rPr>
        <w:t>α</w:t>
      </w:r>
      <w:r w:rsidRPr="00DB073A">
        <w:rPr>
          <w:rFonts w:eastAsia="Times New Roman" w:cs="Times New Roman"/>
          <w:szCs w:val="24"/>
        </w:rPr>
        <w:t>τ</w:t>
      </w:r>
      <w:r>
        <w:rPr>
          <w:rFonts w:eastAsia="Times New Roman" w:cs="Times New Roman"/>
          <w:szCs w:val="24"/>
        </w:rPr>
        <w:t>α</w:t>
      </w:r>
      <w:r w:rsidRPr="00DB073A">
        <w:rPr>
          <w:rFonts w:eastAsia="Times New Roman" w:cs="Times New Roman"/>
          <w:szCs w:val="24"/>
        </w:rPr>
        <w:t xml:space="preserve"> που αφορούν την προστασία του </w:t>
      </w:r>
      <w:r w:rsidRPr="00DB073A">
        <w:rPr>
          <w:rFonts w:eastAsia="Times New Roman" w:cs="Times New Roman"/>
          <w:szCs w:val="24"/>
        </w:rPr>
        <w:lastRenderedPageBreak/>
        <w:t>περιβάλλοντος</w:t>
      </w:r>
      <w:r>
        <w:rPr>
          <w:rFonts w:eastAsia="Times New Roman" w:cs="Times New Roman"/>
          <w:szCs w:val="24"/>
        </w:rPr>
        <w:t>. Δ</w:t>
      </w:r>
      <w:r w:rsidRPr="00DB073A">
        <w:rPr>
          <w:rFonts w:eastAsia="Times New Roman" w:cs="Times New Roman"/>
          <w:szCs w:val="24"/>
        </w:rPr>
        <w:t xml:space="preserve">εν έχω σκοπό </w:t>
      </w:r>
      <w:r w:rsidRPr="00DB073A">
        <w:rPr>
          <w:rFonts w:eastAsia="Times New Roman" w:cs="Times New Roman"/>
          <w:szCs w:val="24"/>
        </w:rPr>
        <w:t>να επαναλάβω στη σημερινή εισήγηση όλες τις συζητήσεις που προηγήθηκαν</w:t>
      </w:r>
      <w:r>
        <w:rPr>
          <w:rFonts w:eastAsia="Times New Roman" w:cs="Times New Roman"/>
          <w:szCs w:val="24"/>
        </w:rPr>
        <w:t>. Ωστόσο νομίζω ότι πρέπει να κρατήσουμε ορισμένες</w:t>
      </w:r>
      <w:r w:rsidRPr="00DB073A">
        <w:rPr>
          <w:rFonts w:eastAsia="Times New Roman" w:cs="Times New Roman"/>
          <w:szCs w:val="24"/>
        </w:rPr>
        <w:t xml:space="preserve"> </w:t>
      </w:r>
      <w:r>
        <w:rPr>
          <w:rFonts w:eastAsia="Times New Roman" w:cs="Times New Roman"/>
          <w:szCs w:val="24"/>
        </w:rPr>
        <w:t>θέσεις,</w:t>
      </w:r>
      <w:r w:rsidRPr="00DB073A">
        <w:rPr>
          <w:rFonts w:eastAsia="Times New Roman" w:cs="Times New Roman"/>
          <w:szCs w:val="24"/>
        </w:rPr>
        <w:t xml:space="preserve"> </w:t>
      </w:r>
      <w:r>
        <w:rPr>
          <w:rFonts w:eastAsia="Times New Roman" w:cs="Times New Roman"/>
          <w:szCs w:val="24"/>
        </w:rPr>
        <w:t>ορισμένα στοιχεία σαν συμπεράσματα από</w:t>
      </w:r>
      <w:r w:rsidRPr="00DB073A">
        <w:rPr>
          <w:rFonts w:eastAsia="Times New Roman" w:cs="Times New Roman"/>
          <w:szCs w:val="24"/>
        </w:rPr>
        <w:t xml:space="preserve"> </w:t>
      </w:r>
      <w:r>
        <w:rPr>
          <w:rFonts w:eastAsia="Times New Roman" w:cs="Times New Roman"/>
          <w:szCs w:val="24"/>
        </w:rPr>
        <w:t xml:space="preserve">όλη </w:t>
      </w:r>
      <w:r w:rsidRPr="00DB073A">
        <w:rPr>
          <w:rFonts w:eastAsia="Times New Roman" w:cs="Times New Roman"/>
          <w:szCs w:val="24"/>
        </w:rPr>
        <w:t>αυτή</w:t>
      </w:r>
      <w:r>
        <w:rPr>
          <w:rFonts w:eastAsia="Times New Roman" w:cs="Times New Roman"/>
          <w:szCs w:val="24"/>
        </w:rPr>
        <w:t xml:space="preserve">ν την κουβέντα. </w:t>
      </w:r>
    </w:p>
    <w:p w14:paraId="224A180D"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Π</w:t>
      </w:r>
      <w:r w:rsidRPr="00DB073A">
        <w:rPr>
          <w:rFonts w:eastAsia="Times New Roman" w:cs="Times New Roman"/>
          <w:szCs w:val="24"/>
        </w:rPr>
        <w:t>ρώτο</w:t>
      </w:r>
      <w:r>
        <w:rPr>
          <w:rFonts w:eastAsia="Times New Roman" w:cs="Times New Roman"/>
          <w:szCs w:val="24"/>
        </w:rPr>
        <w:t>ν,</w:t>
      </w:r>
      <w:r w:rsidRPr="00DB073A">
        <w:rPr>
          <w:rFonts w:eastAsia="Times New Roman" w:cs="Times New Roman"/>
          <w:szCs w:val="24"/>
        </w:rPr>
        <w:t xml:space="preserve"> σε θέματα που σχετίζονται με περιβάλλον</w:t>
      </w:r>
      <w:r>
        <w:rPr>
          <w:rFonts w:eastAsia="Times New Roman" w:cs="Times New Roman"/>
          <w:szCs w:val="24"/>
        </w:rPr>
        <w:t>,</w:t>
      </w:r>
      <w:r w:rsidRPr="00DB073A">
        <w:rPr>
          <w:rFonts w:eastAsia="Times New Roman" w:cs="Times New Roman"/>
          <w:szCs w:val="24"/>
        </w:rPr>
        <w:t xml:space="preserve"> προστασία του </w:t>
      </w:r>
      <w:r w:rsidRPr="00DB073A">
        <w:rPr>
          <w:rFonts w:eastAsia="Times New Roman" w:cs="Times New Roman"/>
          <w:szCs w:val="24"/>
        </w:rPr>
        <w:t>περιβάλλοντος</w:t>
      </w:r>
      <w:r>
        <w:rPr>
          <w:rFonts w:eastAsia="Times New Roman" w:cs="Times New Roman"/>
          <w:szCs w:val="24"/>
        </w:rPr>
        <w:t xml:space="preserve">, αλλά και τον πολιτισμό μας, </w:t>
      </w:r>
      <w:r w:rsidRPr="00DB073A">
        <w:rPr>
          <w:rFonts w:eastAsia="Times New Roman" w:cs="Times New Roman"/>
          <w:szCs w:val="24"/>
        </w:rPr>
        <w:t>να πούμε ότι προβλέπεται αρχιτεκτονική επιτροπή ώστε τα κτ</w:t>
      </w:r>
      <w:r>
        <w:rPr>
          <w:rFonts w:eastAsia="Times New Roman" w:cs="Times New Roman"/>
          <w:szCs w:val="24"/>
        </w:rPr>
        <w:t>ή</w:t>
      </w:r>
      <w:r w:rsidRPr="00DB073A">
        <w:rPr>
          <w:rFonts w:eastAsia="Times New Roman" w:cs="Times New Roman"/>
          <w:szCs w:val="24"/>
        </w:rPr>
        <w:t>ρια και</w:t>
      </w:r>
      <w:r>
        <w:rPr>
          <w:rFonts w:eastAsia="Times New Roman" w:cs="Times New Roman"/>
          <w:szCs w:val="24"/>
        </w:rPr>
        <w:t xml:space="preserve"> οι</w:t>
      </w:r>
      <w:r w:rsidRPr="00DB073A">
        <w:rPr>
          <w:rFonts w:eastAsia="Times New Roman" w:cs="Times New Roman"/>
          <w:szCs w:val="24"/>
        </w:rPr>
        <w:t xml:space="preserve"> υποδομές που θα γίνουν στο αεροδρόμιο να μην προσβάλλουν ούτε την αρχιτεκτονική της Κρήτης ούτε </w:t>
      </w:r>
      <w:r>
        <w:rPr>
          <w:rFonts w:eastAsia="Times New Roman" w:cs="Times New Roman"/>
          <w:szCs w:val="24"/>
        </w:rPr>
        <w:t xml:space="preserve">την πολιτιστική μας κληρονομιά. </w:t>
      </w:r>
    </w:p>
    <w:p w14:paraId="224A180E"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Δ</w:t>
      </w:r>
      <w:r w:rsidRPr="00DB073A">
        <w:rPr>
          <w:rFonts w:eastAsia="Times New Roman" w:cs="Times New Roman"/>
          <w:szCs w:val="24"/>
        </w:rPr>
        <w:t>εύτερον</w:t>
      </w:r>
      <w:r>
        <w:rPr>
          <w:rFonts w:eastAsia="Times New Roman" w:cs="Times New Roman"/>
          <w:szCs w:val="24"/>
        </w:rPr>
        <w:t xml:space="preserve">, έγινε φανερό ότι το </w:t>
      </w:r>
      <w:r>
        <w:rPr>
          <w:rFonts w:eastAsia="Times New Roman" w:cs="Times New Roman"/>
          <w:szCs w:val="24"/>
        </w:rPr>
        <w:t>α</w:t>
      </w:r>
      <w:r w:rsidRPr="00DB073A">
        <w:rPr>
          <w:rFonts w:eastAsia="Times New Roman" w:cs="Times New Roman"/>
          <w:szCs w:val="24"/>
        </w:rPr>
        <w:t xml:space="preserve">εροδρόμιο </w:t>
      </w:r>
      <w:r>
        <w:rPr>
          <w:rFonts w:eastAsia="Times New Roman" w:cs="Times New Roman"/>
          <w:szCs w:val="24"/>
        </w:rPr>
        <w:t>«</w:t>
      </w:r>
      <w:r w:rsidRPr="00DB073A">
        <w:rPr>
          <w:rFonts w:eastAsia="Times New Roman" w:cs="Times New Roman"/>
          <w:szCs w:val="24"/>
        </w:rPr>
        <w:t>Νίκος Καζαντζάκης</w:t>
      </w:r>
      <w:r>
        <w:rPr>
          <w:rFonts w:eastAsia="Times New Roman" w:cs="Times New Roman"/>
          <w:szCs w:val="24"/>
        </w:rPr>
        <w:t>»</w:t>
      </w:r>
      <w:r w:rsidRPr="00DB073A">
        <w:rPr>
          <w:rFonts w:eastAsia="Times New Roman" w:cs="Times New Roman"/>
          <w:szCs w:val="24"/>
        </w:rPr>
        <w:t xml:space="preserve"> που υπάρχει σήμερα στον αστι</w:t>
      </w:r>
      <w:r>
        <w:rPr>
          <w:rFonts w:eastAsia="Times New Roman" w:cs="Times New Roman"/>
          <w:szCs w:val="24"/>
        </w:rPr>
        <w:t>κό ιστό του Ηρακλείου και η όποια αναβάθμισή</w:t>
      </w:r>
      <w:r w:rsidRPr="00DB073A">
        <w:rPr>
          <w:rFonts w:eastAsia="Times New Roman" w:cs="Times New Roman"/>
          <w:szCs w:val="24"/>
        </w:rPr>
        <w:t xml:space="preserve"> του δεν μπορεί να καλύψει ούτε την αυξημένη ζήτηση</w:t>
      </w:r>
      <w:r>
        <w:rPr>
          <w:rFonts w:eastAsia="Times New Roman" w:cs="Times New Roman"/>
          <w:szCs w:val="24"/>
        </w:rPr>
        <w:t>,</w:t>
      </w:r>
      <w:r w:rsidRPr="00DB073A">
        <w:rPr>
          <w:rFonts w:eastAsia="Times New Roman" w:cs="Times New Roman"/>
          <w:szCs w:val="24"/>
        </w:rPr>
        <w:t xml:space="preserve"> ούτε την προοπτική αύξησης της κίνησης του αεροδρομίου</w:t>
      </w:r>
      <w:r>
        <w:rPr>
          <w:rFonts w:eastAsia="Times New Roman" w:cs="Times New Roman"/>
          <w:szCs w:val="24"/>
        </w:rPr>
        <w:t>,</w:t>
      </w:r>
      <w:r w:rsidRPr="00DB073A">
        <w:rPr>
          <w:rFonts w:eastAsia="Times New Roman" w:cs="Times New Roman"/>
          <w:szCs w:val="24"/>
        </w:rPr>
        <w:t xml:space="preserve"> ούτε το</w:t>
      </w:r>
      <w:r>
        <w:rPr>
          <w:rFonts w:eastAsia="Times New Roman" w:cs="Times New Roman"/>
          <w:szCs w:val="24"/>
        </w:rPr>
        <w:t>ν</w:t>
      </w:r>
      <w:r w:rsidRPr="00DB073A">
        <w:rPr>
          <w:rFonts w:eastAsia="Times New Roman" w:cs="Times New Roman"/>
          <w:szCs w:val="24"/>
        </w:rPr>
        <w:t xml:space="preserve"> σχεδιασμό του</w:t>
      </w:r>
      <w:r w:rsidRPr="00DB073A">
        <w:rPr>
          <w:rFonts w:eastAsia="Times New Roman" w:cs="Times New Roman"/>
          <w:szCs w:val="24"/>
        </w:rPr>
        <w:t xml:space="preserve"> νέου αεροδρομίου</w:t>
      </w:r>
      <w:r>
        <w:rPr>
          <w:rFonts w:eastAsia="Times New Roman" w:cs="Times New Roman"/>
          <w:szCs w:val="24"/>
        </w:rPr>
        <w:t>.</w:t>
      </w:r>
      <w:r w:rsidRPr="00DB073A">
        <w:rPr>
          <w:rFonts w:eastAsia="Times New Roman" w:cs="Times New Roman"/>
          <w:szCs w:val="24"/>
        </w:rPr>
        <w:t xml:space="preserve"> Είναι χαρακτηρι</w:t>
      </w:r>
      <w:r>
        <w:rPr>
          <w:rFonts w:eastAsia="Times New Roman" w:cs="Times New Roman"/>
          <w:szCs w:val="24"/>
        </w:rPr>
        <w:t xml:space="preserve">στικό αυτό που </w:t>
      </w:r>
      <w:r>
        <w:rPr>
          <w:rFonts w:eastAsia="Times New Roman" w:cs="Times New Roman"/>
          <w:szCs w:val="24"/>
        </w:rPr>
        <w:lastRenderedPageBreak/>
        <w:t>είπαμε, ότι κανείς δεν περίμενε, ό</w:t>
      </w:r>
      <w:r w:rsidRPr="00DB073A">
        <w:rPr>
          <w:rFonts w:eastAsia="Times New Roman" w:cs="Times New Roman"/>
          <w:szCs w:val="24"/>
        </w:rPr>
        <w:t xml:space="preserve">ταν συζητάγαμε πριν από </w:t>
      </w:r>
      <w:r>
        <w:rPr>
          <w:rFonts w:eastAsia="Times New Roman" w:cs="Times New Roman"/>
          <w:szCs w:val="24"/>
        </w:rPr>
        <w:t xml:space="preserve">είκοσι </w:t>
      </w:r>
      <w:r w:rsidRPr="00DB073A">
        <w:rPr>
          <w:rFonts w:eastAsia="Times New Roman" w:cs="Times New Roman"/>
          <w:szCs w:val="24"/>
        </w:rPr>
        <w:t>χρόνια</w:t>
      </w:r>
      <w:r>
        <w:rPr>
          <w:rFonts w:eastAsia="Times New Roman" w:cs="Times New Roman"/>
          <w:szCs w:val="24"/>
        </w:rPr>
        <w:t>,</w:t>
      </w:r>
      <w:r w:rsidRPr="00DB073A">
        <w:rPr>
          <w:rFonts w:eastAsia="Times New Roman" w:cs="Times New Roman"/>
          <w:szCs w:val="24"/>
        </w:rPr>
        <w:t xml:space="preserve"> ότι στο </w:t>
      </w:r>
      <w:r>
        <w:rPr>
          <w:rFonts w:eastAsia="Times New Roman" w:cs="Times New Roman"/>
          <w:szCs w:val="24"/>
        </w:rPr>
        <w:t>«</w:t>
      </w:r>
      <w:r w:rsidRPr="00DB073A">
        <w:rPr>
          <w:rFonts w:eastAsia="Times New Roman" w:cs="Times New Roman"/>
          <w:szCs w:val="24"/>
        </w:rPr>
        <w:t>Νίκος Καζαντζάκης</w:t>
      </w:r>
      <w:r>
        <w:rPr>
          <w:rFonts w:eastAsia="Times New Roman" w:cs="Times New Roman"/>
          <w:szCs w:val="24"/>
        </w:rPr>
        <w:t>»</w:t>
      </w:r>
      <w:r w:rsidRPr="00DB073A">
        <w:rPr>
          <w:rFonts w:eastAsia="Times New Roman" w:cs="Times New Roman"/>
          <w:szCs w:val="24"/>
        </w:rPr>
        <w:t xml:space="preserve"> θα</w:t>
      </w:r>
      <w:r>
        <w:rPr>
          <w:rFonts w:eastAsia="Times New Roman" w:cs="Times New Roman"/>
          <w:szCs w:val="24"/>
        </w:rPr>
        <w:t xml:space="preserve"> ξεπερνούσαμε την κίνηση των </w:t>
      </w:r>
      <w:proofErr w:type="spellStart"/>
      <w:r>
        <w:rPr>
          <w:rFonts w:eastAsia="Times New Roman" w:cs="Times New Roman"/>
          <w:szCs w:val="24"/>
        </w:rPr>
        <w:t>εξίμισι</w:t>
      </w:r>
      <w:proofErr w:type="spellEnd"/>
      <w:r w:rsidRPr="00DB073A">
        <w:rPr>
          <w:rFonts w:eastAsia="Times New Roman" w:cs="Times New Roman"/>
          <w:szCs w:val="24"/>
        </w:rPr>
        <w:t xml:space="preserve"> εκατομμυρίων επ</w:t>
      </w:r>
      <w:r>
        <w:rPr>
          <w:rFonts w:eastAsia="Times New Roman" w:cs="Times New Roman"/>
          <w:szCs w:val="24"/>
        </w:rPr>
        <w:t>ιβατών. Ήδη πέρ</w:t>
      </w:r>
      <w:r>
        <w:rPr>
          <w:rFonts w:eastAsia="Times New Roman" w:cs="Times New Roman"/>
          <w:szCs w:val="24"/>
        </w:rPr>
        <w:t>υ</w:t>
      </w:r>
      <w:r>
        <w:rPr>
          <w:rFonts w:eastAsia="Times New Roman" w:cs="Times New Roman"/>
          <w:szCs w:val="24"/>
        </w:rPr>
        <w:t xml:space="preserve">σι ήμασταν στα </w:t>
      </w:r>
      <w:proofErr w:type="spellStart"/>
      <w:r>
        <w:rPr>
          <w:rFonts w:eastAsia="Times New Roman" w:cs="Times New Roman"/>
          <w:szCs w:val="24"/>
        </w:rPr>
        <w:t>οκτώμισι</w:t>
      </w:r>
      <w:proofErr w:type="spellEnd"/>
      <w:r w:rsidRPr="00DB073A">
        <w:rPr>
          <w:rFonts w:eastAsia="Times New Roman" w:cs="Times New Roman"/>
          <w:szCs w:val="24"/>
        </w:rPr>
        <w:t xml:space="preserve"> εκατομμύρια </w:t>
      </w:r>
      <w:r w:rsidRPr="00DB073A">
        <w:rPr>
          <w:rFonts w:eastAsia="Times New Roman" w:cs="Times New Roman"/>
          <w:szCs w:val="24"/>
        </w:rPr>
        <w:t>και</w:t>
      </w:r>
      <w:r>
        <w:rPr>
          <w:rFonts w:eastAsia="Times New Roman" w:cs="Times New Roman"/>
          <w:szCs w:val="24"/>
        </w:rPr>
        <w:t xml:space="preserve"> φέτος ο Απρίλιος του 2019 παρουσιάζει αύξηση της κίνησης</w:t>
      </w:r>
      <w:r w:rsidRPr="00DB073A">
        <w:rPr>
          <w:rFonts w:eastAsia="Times New Roman" w:cs="Times New Roman"/>
          <w:szCs w:val="24"/>
        </w:rPr>
        <w:t xml:space="preserve"> 20% συγκριτικά με τον Απρίλιο του </w:t>
      </w:r>
      <w:r>
        <w:rPr>
          <w:rFonts w:eastAsia="Times New Roman" w:cs="Times New Roman"/>
          <w:szCs w:val="24"/>
        </w:rPr>
        <w:t xml:space="preserve">2018. </w:t>
      </w:r>
    </w:p>
    <w:p w14:paraId="224A180F"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Θα πρέπει, κυρίες και κύριοι Β</w:t>
      </w:r>
      <w:r w:rsidRPr="00DB073A">
        <w:rPr>
          <w:rFonts w:eastAsia="Times New Roman" w:cs="Times New Roman"/>
          <w:szCs w:val="24"/>
        </w:rPr>
        <w:t>ουλευτές</w:t>
      </w:r>
      <w:r>
        <w:rPr>
          <w:rFonts w:eastAsia="Times New Roman" w:cs="Times New Roman"/>
          <w:szCs w:val="24"/>
        </w:rPr>
        <w:t>,</w:t>
      </w:r>
      <w:r w:rsidRPr="00DB073A">
        <w:rPr>
          <w:rFonts w:eastAsia="Times New Roman" w:cs="Times New Roman"/>
          <w:szCs w:val="24"/>
        </w:rPr>
        <w:t xml:space="preserve"> να γίνει μία αποτύπωση και για την περιοχή</w:t>
      </w:r>
      <w:r>
        <w:rPr>
          <w:rFonts w:eastAsia="Times New Roman" w:cs="Times New Roman"/>
          <w:szCs w:val="24"/>
        </w:rPr>
        <w:t>, δηλαδή</w:t>
      </w:r>
      <w:r w:rsidRPr="00DB073A">
        <w:rPr>
          <w:rFonts w:eastAsia="Times New Roman" w:cs="Times New Roman"/>
          <w:szCs w:val="24"/>
        </w:rPr>
        <w:t xml:space="preserve"> ποια από τα τμήματα που απαλλοτριώνονται αξιοποιούνται στην πρωτογενή παραγωγή</w:t>
      </w:r>
      <w:r>
        <w:rPr>
          <w:rFonts w:eastAsia="Times New Roman" w:cs="Times New Roman"/>
          <w:szCs w:val="24"/>
        </w:rPr>
        <w:t>,</w:t>
      </w:r>
      <w:r w:rsidRPr="00DB073A">
        <w:rPr>
          <w:rFonts w:eastAsia="Times New Roman" w:cs="Times New Roman"/>
          <w:szCs w:val="24"/>
        </w:rPr>
        <w:t xml:space="preserve"> αλλά και για τους κατά κύριο επάγγελμα αγρότες</w:t>
      </w:r>
      <w:r>
        <w:rPr>
          <w:rFonts w:eastAsia="Times New Roman" w:cs="Times New Roman"/>
          <w:szCs w:val="24"/>
        </w:rPr>
        <w:t>,</w:t>
      </w:r>
      <w:r w:rsidRPr="00DB073A">
        <w:rPr>
          <w:rFonts w:eastAsia="Times New Roman" w:cs="Times New Roman"/>
          <w:szCs w:val="24"/>
        </w:rPr>
        <w:t xml:space="preserve"> τους ανθρώπους δηλαδή που με τις απαλλοτριώσεις χάνουν την περιουσία </w:t>
      </w:r>
      <w:r>
        <w:rPr>
          <w:rFonts w:eastAsia="Times New Roman" w:cs="Times New Roman"/>
          <w:szCs w:val="24"/>
        </w:rPr>
        <w:t>τους,</w:t>
      </w:r>
      <w:r w:rsidRPr="00DB073A">
        <w:rPr>
          <w:rFonts w:eastAsia="Times New Roman" w:cs="Times New Roman"/>
          <w:szCs w:val="24"/>
        </w:rPr>
        <w:t xml:space="preserve"> που είναι το επαγγελματικό τους εργαλείο </w:t>
      </w:r>
      <w:r>
        <w:rPr>
          <w:rFonts w:eastAsia="Times New Roman" w:cs="Times New Roman"/>
          <w:szCs w:val="24"/>
        </w:rPr>
        <w:t>και, σε τελ</w:t>
      </w:r>
      <w:r>
        <w:rPr>
          <w:rFonts w:eastAsia="Times New Roman" w:cs="Times New Roman"/>
          <w:szCs w:val="24"/>
        </w:rPr>
        <w:t>ική ανάλυση, η ζωή τους. Π</w:t>
      </w:r>
      <w:r w:rsidRPr="00DB073A">
        <w:rPr>
          <w:rFonts w:eastAsia="Times New Roman" w:cs="Times New Roman"/>
          <w:szCs w:val="24"/>
        </w:rPr>
        <w:t>ρέπει να δούμε αν οι αποφάσεις</w:t>
      </w:r>
      <w:r>
        <w:rPr>
          <w:rFonts w:eastAsia="Times New Roman" w:cs="Times New Roman"/>
          <w:szCs w:val="24"/>
        </w:rPr>
        <w:t xml:space="preserve"> των δικαστηρίων δεν καλύπτουν, κ</w:t>
      </w:r>
      <w:r w:rsidRPr="00DB073A">
        <w:rPr>
          <w:rFonts w:eastAsia="Times New Roman" w:cs="Times New Roman"/>
          <w:szCs w:val="24"/>
        </w:rPr>
        <w:t>ατά την κ</w:t>
      </w:r>
      <w:r>
        <w:rPr>
          <w:rFonts w:eastAsia="Times New Roman" w:cs="Times New Roman"/>
          <w:szCs w:val="24"/>
        </w:rPr>
        <w:t>ρίση και της τοπικής κοινωνίας και</w:t>
      </w:r>
      <w:r w:rsidRPr="00DB073A">
        <w:rPr>
          <w:rFonts w:eastAsia="Times New Roman" w:cs="Times New Roman"/>
          <w:szCs w:val="24"/>
        </w:rPr>
        <w:t xml:space="preserve"> τη δικιά </w:t>
      </w:r>
      <w:r>
        <w:rPr>
          <w:rFonts w:eastAsia="Times New Roman" w:cs="Times New Roman"/>
          <w:szCs w:val="24"/>
        </w:rPr>
        <w:t>μας,</w:t>
      </w:r>
      <w:r w:rsidRPr="00DB073A">
        <w:rPr>
          <w:rFonts w:eastAsia="Times New Roman" w:cs="Times New Roman"/>
          <w:szCs w:val="24"/>
        </w:rPr>
        <w:t xml:space="preserve"> αυτή</w:t>
      </w:r>
      <w:r>
        <w:rPr>
          <w:rFonts w:eastAsia="Times New Roman" w:cs="Times New Roman"/>
          <w:szCs w:val="24"/>
        </w:rPr>
        <w:t>ν την περιουσία. Π</w:t>
      </w:r>
      <w:r w:rsidRPr="00DB073A">
        <w:rPr>
          <w:rFonts w:eastAsia="Times New Roman" w:cs="Times New Roman"/>
          <w:szCs w:val="24"/>
        </w:rPr>
        <w:t>ρέπει να υπάρχει ειδική πρόβλεψη σε σχέση με αυτές τις κατηγορίες του πλ</w:t>
      </w:r>
      <w:r>
        <w:rPr>
          <w:rFonts w:eastAsia="Times New Roman" w:cs="Times New Roman"/>
          <w:szCs w:val="24"/>
        </w:rPr>
        <w:t>ηθυσμού και τις</w:t>
      </w:r>
      <w:r>
        <w:rPr>
          <w:rFonts w:eastAsia="Times New Roman" w:cs="Times New Roman"/>
          <w:szCs w:val="24"/>
        </w:rPr>
        <w:t xml:space="preserve"> απαλλοτριώσεις. Σ</w:t>
      </w:r>
      <w:r w:rsidRPr="00DB073A">
        <w:rPr>
          <w:rFonts w:eastAsia="Times New Roman" w:cs="Times New Roman"/>
          <w:szCs w:val="24"/>
        </w:rPr>
        <w:t xml:space="preserve">την τοπική αυτοδιοίκηση </w:t>
      </w:r>
      <w:r>
        <w:rPr>
          <w:rFonts w:eastAsia="Times New Roman" w:cs="Times New Roman"/>
          <w:szCs w:val="24"/>
        </w:rPr>
        <w:t>πέφτει</w:t>
      </w:r>
      <w:r w:rsidRPr="00DB073A">
        <w:rPr>
          <w:rFonts w:eastAsia="Times New Roman" w:cs="Times New Roman"/>
          <w:szCs w:val="24"/>
        </w:rPr>
        <w:t xml:space="preserve"> το βάρος να ψάξουμε να βρούμε άλλες </w:t>
      </w:r>
      <w:r>
        <w:rPr>
          <w:rFonts w:eastAsia="Times New Roman" w:cs="Times New Roman"/>
          <w:szCs w:val="24"/>
        </w:rPr>
        <w:t>περιοχές είτε για να κάνουμε νέους ε</w:t>
      </w:r>
      <w:r w:rsidRPr="00DB073A">
        <w:rPr>
          <w:rFonts w:eastAsia="Times New Roman" w:cs="Times New Roman"/>
          <w:szCs w:val="24"/>
        </w:rPr>
        <w:t>λαιώνες</w:t>
      </w:r>
      <w:r>
        <w:rPr>
          <w:rFonts w:eastAsia="Times New Roman" w:cs="Times New Roman"/>
          <w:szCs w:val="24"/>
        </w:rPr>
        <w:t>,</w:t>
      </w:r>
      <w:r w:rsidRPr="00DB073A">
        <w:rPr>
          <w:rFonts w:eastAsia="Times New Roman" w:cs="Times New Roman"/>
          <w:szCs w:val="24"/>
        </w:rPr>
        <w:t xml:space="preserve"> είτε να </w:t>
      </w:r>
      <w:r w:rsidRPr="00DB073A">
        <w:rPr>
          <w:rFonts w:eastAsia="Times New Roman" w:cs="Times New Roman"/>
          <w:szCs w:val="24"/>
        </w:rPr>
        <w:lastRenderedPageBreak/>
        <w:t>βρούμε πε</w:t>
      </w:r>
      <w:r>
        <w:rPr>
          <w:rFonts w:eastAsia="Times New Roman" w:cs="Times New Roman"/>
          <w:szCs w:val="24"/>
        </w:rPr>
        <w:t>ριοχές ή</w:t>
      </w:r>
      <w:r w:rsidRPr="00DB073A">
        <w:rPr>
          <w:rFonts w:eastAsia="Times New Roman" w:cs="Times New Roman"/>
          <w:szCs w:val="24"/>
        </w:rPr>
        <w:t xml:space="preserve"> </w:t>
      </w:r>
      <w:r>
        <w:rPr>
          <w:rFonts w:eastAsia="Times New Roman" w:cs="Times New Roman"/>
          <w:szCs w:val="24"/>
        </w:rPr>
        <w:t>ε</w:t>
      </w:r>
      <w:r w:rsidRPr="00DB073A">
        <w:rPr>
          <w:rFonts w:eastAsia="Times New Roman" w:cs="Times New Roman"/>
          <w:szCs w:val="24"/>
        </w:rPr>
        <w:t>λαιώνες που δεν αξι</w:t>
      </w:r>
      <w:r>
        <w:rPr>
          <w:rFonts w:eastAsia="Times New Roman" w:cs="Times New Roman"/>
          <w:szCs w:val="24"/>
        </w:rPr>
        <w:t>οποιούνται, να τις απαλλοτριώσουμε και να τι</w:t>
      </w:r>
      <w:r w:rsidRPr="00DB073A">
        <w:rPr>
          <w:rFonts w:eastAsia="Times New Roman" w:cs="Times New Roman"/>
          <w:szCs w:val="24"/>
        </w:rPr>
        <w:t>ς δώσουμε σε αυτούς του</w:t>
      </w:r>
      <w:r>
        <w:rPr>
          <w:rFonts w:eastAsia="Times New Roman" w:cs="Times New Roman"/>
          <w:szCs w:val="24"/>
        </w:rPr>
        <w:t xml:space="preserve">ς κατά κύριο </w:t>
      </w:r>
      <w:r>
        <w:rPr>
          <w:rFonts w:eastAsia="Times New Roman" w:cs="Times New Roman"/>
          <w:szCs w:val="24"/>
        </w:rPr>
        <w:t xml:space="preserve">επάγγελμα αγρότες. </w:t>
      </w:r>
    </w:p>
    <w:p w14:paraId="224A1810"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στα θέματα της περιβαλλοντικής </w:t>
      </w:r>
      <w:r w:rsidRPr="00DB073A">
        <w:rPr>
          <w:rFonts w:eastAsia="Times New Roman" w:cs="Times New Roman"/>
          <w:szCs w:val="24"/>
        </w:rPr>
        <w:t>προστασίας θα κρατήσουμε το γεγ</w:t>
      </w:r>
      <w:r>
        <w:rPr>
          <w:rFonts w:eastAsia="Times New Roman" w:cs="Times New Roman"/>
          <w:szCs w:val="24"/>
        </w:rPr>
        <w:t>ονός ότι προβλέπεται τριτοβάθμιο</w:t>
      </w:r>
      <w:r w:rsidRPr="00DB073A">
        <w:rPr>
          <w:rFonts w:eastAsia="Times New Roman" w:cs="Times New Roman"/>
          <w:szCs w:val="24"/>
        </w:rPr>
        <w:t>ς βιολογικός καθαρισμός</w:t>
      </w:r>
      <w:r>
        <w:rPr>
          <w:rFonts w:eastAsia="Times New Roman" w:cs="Times New Roman"/>
          <w:szCs w:val="24"/>
        </w:rPr>
        <w:t>,</w:t>
      </w:r>
      <w:r w:rsidRPr="00DB073A">
        <w:rPr>
          <w:rFonts w:eastAsia="Times New Roman" w:cs="Times New Roman"/>
          <w:szCs w:val="24"/>
        </w:rPr>
        <w:t xml:space="preserve"> ο οποίος θα αναλαμβάνει και τα λύματα των γύρω οικισμών</w:t>
      </w:r>
      <w:r>
        <w:rPr>
          <w:rFonts w:eastAsia="Times New Roman" w:cs="Times New Roman"/>
          <w:szCs w:val="24"/>
        </w:rPr>
        <w:t xml:space="preserve">. </w:t>
      </w:r>
    </w:p>
    <w:p w14:paraId="224A1811"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Κ</w:t>
      </w:r>
      <w:r w:rsidRPr="00DB073A">
        <w:rPr>
          <w:rFonts w:eastAsia="Times New Roman" w:cs="Times New Roman"/>
          <w:szCs w:val="24"/>
        </w:rPr>
        <w:t>αι να κλείσω αυτό το κομμάτι τ</w:t>
      </w:r>
      <w:r>
        <w:rPr>
          <w:rFonts w:eastAsia="Times New Roman" w:cs="Times New Roman"/>
          <w:szCs w:val="24"/>
        </w:rPr>
        <w:t>ων περιβαλλοντικών θε</w:t>
      </w:r>
      <w:r>
        <w:rPr>
          <w:rFonts w:eastAsia="Times New Roman" w:cs="Times New Roman"/>
          <w:szCs w:val="24"/>
        </w:rPr>
        <w:t>μάτων με την διαπίστωση</w:t>
      </w:r>
      <w:r w:rsidRPr="00DB073A">
        <w:rPr>
          <w:rFonts w:eastAsia="Times New Roman" w:cs="Times New Roman"/>
          <w:szCs w:val="24"/>
        </w:rPr>
        <w:t xml:space="preserve"> και το γεγονός ότι το ενεργειακό αποτύπωμα του αεροδρομίου θα είναι πάρα πολύ χαμηλό και με συγκεκριμένη διαβάθμιση</w:t>
      </w:r>
      <w:r>
        <w:rPr>
          <w:rFonts w:eastAsia="Times New Roman" w:cs="Times New Roman"/>
          <w:szCs w:val="24"/>
        </w:rPr>
        <w:t xml:space="preserve"> για τα αεροδρόμια. Εδώ μ</w:t>
      </w:r>
      <w:r w:rsidRPr="00DB073A">
        <w:rPr>
          <w:rFonts w:eastAsia="Times New Roman" w:cs="Times New Roman"/>
          <w:szCs w:val="24"/>
        </w:rPr>
        <w:t>άλιστα να σημειώσουμε ότι</w:t>
      </w:r>
      <w:r>
        <w:rPr>
          <w:rFonts w:eastAsia="Times New Roman" w:cs="Times New Roman"/>
          <w:szCs w:val="24"/>
        </w:rPr>
        <w:t xml:space="preserve"> επειδή ο </w:t>
      </w:r>
      <w:r>
        <w:rPr>
          <w:rFonts w:eastAsia="Times New Roman" w:cs="Times New Roman"/>
          <w:szCs w:val="24"/>
        </w:rPr>
        <w:t>Δ</w:t>
      </w:r>
      <w:r>
        <w:rPr>
          <w:rFonts w:eastAsia="Times New Roman" w:cs="Times New Roman"/>
          <w:szCs w:val="24"/>
        </w:rPr>
        <w:t xml:space="preserve">ήμος </w:t>
      </w:r>
      <w:proofErr w:type="spellStart"/>
      <w:r>
        <w:rPr>
          <w:rFonts w:eastAsia="Times New Roman" w:cs="Times New Roman"/>
          <w:szCs w:val="24"/>
        </w:rPr>
        <w:t>Μινώα</w:t>
      </w:r>
      <w:proofErr w:type="spellEnd"/>
      <w:r>
        <w:rPr>
          <w:rFonts w:eastAsia="Times New Roman" w:cs="Times New Roman"/>
          <w:szCs w:val="24"/>
        </w:rPr>
        <w:t xml:space="preserve"> Π</w:t>
      </w:r>
      <w:r w:rsidRPr="00DB073A">
        <w:rPr>
          <w:rFonts w:eastAsia="Times New Roman" w:cs="Times New Roman"/>
          <w:szCs w:val="24"/>
        </w:rPr>
        <w:t>εδιάδας δεν έχει τις τεχνικές</w:t>
      </w:r>
      <w:r>
        <w:rPr>
          <w:rFonts w:eastAsia="Times New Roman" w:cs="Times New Roman"/>
          <w:szCs w:val="24"/>
        </w:rPr>
        <w:t xml:space="preserve"> υπηρεσίες για </w:t>
      </w:r>
      <w:r>
        <w:rPr>
          <w:rFonts w:eastAsia="Times New Roman" w:cs="Times New Roman"/>
          <w:szCs w:val="24"/>
        </w:rPr>
        <w:t>να ανταποκριθεί, κ</w:t>
      </w:r>
      <w:r w:rsidRPr="00DB073A">
        <w:rPr>
          <w:rFonts w:eastAsia="Times New Roman" w:cs="Times New Roman"/>
          <w:szCs w:val="24"/>
        </w:rPr>
        <w:t>αι για να μην υπάρχουν άλλες καθυστερήσεις</w:t>
      </w:r>
      <w:r>
        <w:rPr>
          <w:rFonts w:eastAsia="Times New Roman" w:cs="Times New Roman"/>
          <w:szCs w:val="24"/>
        </w:rPr>
        <w:t>,</w:t>
      </w:r>
      <w:r w:rsidRPr="00DB073A">
        <w:rPr>
          <w:rFonts w:eastAsia="Times New Roman" w:cs="Times New Roman"/>
          <w:szCs w:val="24"/>
        </w:rPr>
        <w:t xml:space="preserve"> το Υπουργείο </w:t>
      </w:r>
      <w:r>
        <w:rPr>
          <w:rFonts w:eastAsia="Times New Roman" w:cs="Times New Roman"/>
          <w:szCs w:val="24"/>
        </w:rPr>
        <w:t>Υ</w:t>
      </w:r>
      <w:r w:rsidRPr="00DB073A">
        <w:rPr>
          <w:rFonts w:eastAsia="Times New Roman" w:cs="Times New Roman"/>
          <w:szCs w:val="24"/>
        </w:rPr>
        <w:t>ποδομών αναλα</w:t>
      </w:r>
      <w:r>
        <w:rPr>
          <w:rFonts w:eastAsia="Times New Roman" w:cs="Times New Roman"/>
          <w:szCs w:val="24"/>
        </w:rPr>
        <w:t>μβάνει την αναγκαία χωροταξική μ</w:t>
      </w:r>
      <w:r w:rsidRPr="00DB073A">
        <w:rPr>
          <w:rFonts w:eastAsia="Times New Roman" w:cs="Times New Roman"/>
          <w:szCs w:val="24"/>
        </w:rPr>
        <w:t>ελέτ</w:t>
      </w:r>
      <w:r>
        <w:rPr>
          <w:rFonts w:eastAsia="Times New Roman" w:cs="Times New Roman"/>
          <w:szCs w:val="24"/>
        </w:rPr>
        <w:t xml:space="preserve">η καθώς και το οικονομικό βάρος. </w:t>
      </w:r>
    </w:p>
    <w:p w14:paraId="224A1812"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Κυρίες κύριοι Β</w:t>
      </w:r>
      <w:r w:rsidRPr="00DB073A">
        <w:rPr>
          <w:rFonts w:eastAsia="Times New Roman" w:cs="Times New Roman"/>
          <w:szCs w:val="24"/>
        </w:rPr>
        <w:t>ουλευτές</w:t>
      </w:r>
      <w:r>
        <w:rPr>
          <w:rFonts w:eastAsia="Times New Roman" w:cs="Times New Roman"/>
          <w:szCs w:val="24"/>
        </w:rPr>
        <w:t>,</w:t>
      </w:r>
      <w:r w:rsidRPr="00DB073A">
        <w:rPr>
          <w:rFonts w:eastAsia="Times New Roman" w:cs="Times New Roman"/>
          <w:szCs w:val="24"/>
        </w:rPr>
        <w:t xml:space="preserve"> το τελευταίο διάστημα και γενικότερα και με αφορμή τη συζήτηση για την σ</w:t>
      </w:r>
      <w:r w:rsidRPr="00DB073A">
        <w:rPr>
          <w:rFonts w:eastAsia="Times New Roman" w:cs="Times New Roman"/>
          <w:szCs w:val="24"/>
        </w:rPr>
        <w:t>ύμβαση που θέλουμε να κυρώσουμε σε λίγο ακούσα</w:t>
      </w:r>
      <w:r>
        <w:rPr>
          <w:rFonts w:eastAsia="Times New Roman" w:cs="Times New Roman"/>
          <w:szCs w:val="24"/>
        </w:rPr>
        <w:t>με</w:t>
      </w:r>
      <w:r w:rsidRPr="00DB073A">
        <w:rPr>
          <w:rFonts w:eastAsia="Times New Roman" w:cs="Times New Roman"/>
          <w:szCs w:val="24"/>
        </w:rPr>
        <w:t xml:space="preserve"> πάρα π</w:t>
      </w:r>
      <w:r>
        <w:rPr>
          <w:rFonts w:eastAsia="Times New Roman" w:cs="Times New Roman"/>
          <w:szCs w:val="24"/>
        </w:rPr>
        <w:t>ολλά και μάλιστα αντικρουόμενα. Α</w:t>
      </w:r>
      <w:r w:rsidRPr="00DB073A">
        <w:rPr>
          <w:rFonts w:eastAsia="Times New Roman" w:cs="Times New Roman"/>
          <w:szCs w:val="24"/>
        </w:rPr>
        <w:t xml:space="preserve">κούσαμε </w:t>
      </w:r>
      <w:r>
        <w:rPr>
          <w:rFonts w:eastAsia="Times New Roman" w:cs="Times New Roman"/>
          <w:szCs w:val="24"/>
        </w:rPr>
        <w:t xml:space="preserve">για έργα βιτρίνας, ακούσαμε </w:t>
      </w:r>
      <w:r w:rsidRPr="00DB073A">
        <w:rPr>
          <w:rFonts w:eastAsia="Times New Roman" w:cs="Times New Roman"/>
          <w:szCs w:val="24"/>
        </w:rPr>
        <w:t>για έργα ανύπαρκτα</w:t>
      </w:r>
      <w:r>
        <w:rPr>
          <w:rFonts w:eastAsia="Times New Roman" w:cs="Times New Roman"/>
          <w:szCs w:val="24"/>
        </w:rPr>
        <w:t>. Τ</w:t>
      </w:r>
      <w:r w:rsidRPr="00DB073A">
        <w:rPr>
          <w:rFonts w:eastAsia="Times New Roman" w:cs="Times New Roman"/>
          <w:szCs w:val="24"/>
        </w:rPr>
        <w:t>ε</w:t>
      </w:r>
      <w:r>
        <w:rPr>
          <w:rFonts w:eastAsia="Times New Roman" w:cs="Times New Roman"/>
          <w:szCs w:val="24"/>
        </w:rPr>
        <w:t>λικά σε μία παράγραφο παρακάτω, σε</w:t>
      </w:r>
      <w:r w:rsidRPr="00DB073A">
        <w:rPr>
          <w:rFonts w:eastAsia="Times New Roman" w:cs="Times New Roman"/>
          <w:szCs w:val="24"/>
        </w:rPr>
        <w:t xml:space="preserve"> ανακοίνωση άλλου </w:t>
      </w:r>
      <w:r>
        <w:rPr>
          <w:rFonts w:eastAsia="Times New Roman" w:cs="Times New Roman"/>
          <w:szCs w:val="24"/>
        </w:rPr>
        <w:t>Β</w:t>
      </w:r>
      <w:r w:rsidRPr="00DB073A">
        <w:rPr>
          <w:rFonts w:eastAsia="Times New Roman" w:cs="Times New Roman"/>
          <w:szCs w:val="24"/>
        </w:rPr>
        <w:t xml:space="preserve">ουλευτή τα ανύπαρκτα έργα </w:t>
      </w:r>
      <w:r>
        <w:rPr>
          <w:rFonts w:eastAsia="Times New Roman" w:cs="Times New Roman"/>
          <w:szCs w:val="24"/>
        </w:rPr>
        <w:t>γίνονται</w:t>
      </w:r>
      <w:r w:rsidRPr="00DB073A">
        <w:rPr>
          <w:rFonts w:eastAsia="Times New Roman" w:cs="Times New Roman"/>
          <w:szCs w:val="24"/>
        </w:rPr>
        <w:t xml:space="preserve"> μισοτελειωμένα της Νέα</w:t>
      </w:r>
      <w:r w:rsidRPr="00DB073A">
        <w:rPr>
          <w:rFonts w:eastAsia="Times New Roman" w:cs="Times New Roman"/>
          <w:szCs w:val="24"/>
        </w:rPr>
        <w:t>ς Δημοκρατίας</w:t>
      </w:r>
      <w:r>
        <w:rPr>
          <w:rFonts w:eastAsia="Times New Roman" w:cs="Times New Roman"/>
          <w:szCs w:val="24"/>
        </w:rPr>
        <w:t xml:space="preserve"> και λίγο μετά ακούσαμε να λέγεται «όχι,</w:t>
      </w:r>
      <w:r w:rsidRPr="00DB073A">
        <w:rPr>
          <w:rFonts w:eastAsia="Times New Roman" w:cs="Times New Roman"/>
          <w:szCs w:val="24"/>
        </w:rPr>
        <w:t xml:space="preserve"> δεν ήταν μισοτελειωμένα της Νέας Δημοκρατίας</w:t>
      </w:r>
      <w:r>
        <w:rPr>
          <w:rFonts w:eastAsia="Times New Roman" w:cs="Times New Roman"/>
          <w:szCs w:val="24"/>
        </w:rPr>
        <w:t>,</w:t>
      </w:r>
      <w:r w:rsidRPr="00DB073A">
        <w:rPr>
          <w:rFonts w:eastAsia="Times New Roman" w:cs="Times New Roman"/>
          <w:szCs w:val="24"/>
        </w:rPr>
        <w:t xml:space="preserve"> ήταν μισοτελειωμένα του ΠΑΣΟΚ</w:t>
      </w:r>
      <w:r>
        <w:rPr>
          <w:rFonts w:eastAsia="Times New Roman" w:cs="Times New Roman"/>
          <w:szCs w:val="24"/>
        </w:rPr>
        <w:t>».</w:t>
      </w:r>
      <w:r w:rsidRPr="00DB073A">
        <w:rPr>
          <w:rFonts w:eastAsia="Times New Roman" w:cs="Times New Roman"/>
          <w:szCs w:val="24"/>
        </w:rPr>
        <w:t xml:space="preserve"> Εν πάση </w:t>
      </w:r>
      <w:proofErr w:type="spellStart"/>
      <w:r w:rsidRPr="00DB073A">
        <w:rPr>
          <w:rFonts w:eastAsia="Times New Roman" w:cs="Times New Roman"/>
          <w:szCs w:val="24"/>
        </w:rPr>
        <w:t>περιπτώσει</w:t>
      </w:r>
      <w:proofErr w:type="spellEnd"/>
      <w:r>
        <w:rPr>
          <w:rFonts w:eastAsia="Times New Roman" w:cs="Times New Roman"/>
          <w:szCs w:val="24"/>
        </w:rPr>
        <w:t xml:space="preserve">, ακούσαμε πολλά. Η </w:t>
      </w:r>
      <w:r w:rsidRPr="00DB073A">
        <w:rPr>
          <w:rFonts w:eastAsia="Times New Roman" w:cs="Times New Roman"/>
          <w:szCs w:val="24"/>
        </w:rPr>
        <w:t>πραγματικότητα</w:t>
      </w:r>
      <w:r>
        <w:rPr>
          <w:rFonts w:eastAsia="Times New Roman" w:cs="Times New Roman"/>
          <w:szCs w:val="24"/>
        </w:rPr>
        <w:t>,</w:t>
      </w:r>
      <w:r w:rsidRPr="00DB073A">
        <w:rPr>
          <w:rFonts w:eastAsia="Times New Roman" w:cs="Times New Roman"/>
          <w:szCs w:val="24"/>
        </w:rPr>
        <w:t xml:space="preserve"> πέρα από τις τοποθετήσεις</w:t>
      </w:r>
      <w:r>
        <w:rPr>
          <w:rFonts w:eastAsia="Times New Roman" w:cs="Times New Roman"/>
          <w:szCs w:val="24"/>
        </w:rPr>
        <w:t>,</w:t>
      </w:r>
      <w:r w:rsidRPr="00DB073A">
        <w:rPr>
          <w:rFonts w:eastAsia="Times New Roman" w:cs="Times New Roman"/>
          <w:szCs w:val="24"/>
        </w:rPr>
        <w:t xml:space="preserve"> έρχεται να δείξει ορισμένα στοιχεία</w:t>
      </w:r>
      <w:r>
        <w:rPr>
          <w:rFonts w:eastAsia="Times New Roman" w:cs="Times New Roman"/>
          <w:szCs w:val="24"/>
        </w:rPr>
        <w:t>. Κ</w:t>
      </w:r>
      <w:r w:rsidRPr="00DB073A">
        <w:rPr>
          <w:rFonts w:eastAsia="Times New Roman" w:cs="Times New Roman"/>
          <w:szCs w:val="24"/>
        </w:rPr>
        <w:t xml:space="preserve">αι </w:t>
      </w:r>
      <w:r w:rsidRPr="00DB073A">
        <w:rPr>
          <w:rFonts w:eastAsia="Times New Roman" w:cs="Times New Roman"/>
          <w:szCs w:val="24"/>
        </w:rPr>
        <w:t>δεν θα αναφερθώ σε όλα</w:t>
      </w:r>
      <w:r>
        <w:rPr>
          <w:rFonts w:eastAsia="Times New Roman" w:cs="Times New Roman"/>
          <w:szCs w:val="24"/>
        </w:rPr>
        <w:t>,</w:t>
      </w:r>
      <w:r w:rsidRPr="00DB073A">
        <w:rPr>
          <w:rFonts w:eastAsia="Times New Roman" w:cs="Times New Roman"/>
          <w:szCs w:val="24"/>
        </w:rPr>
        <w:t xml:space="preserve"> θα αναφερθώ σε τρία έργα υποδομών στην Κρήτη</w:t>
      </w:r>
      <w:r>
        <w:rPr>
          <w:rFonts w:eastAsia="Times New Roman" w:cs="Times New Roman"/>
          <w:szCs w:val="24"/>
        </w:rPr>
        <w:t xml:space="preserve">, που είναι: Η γέφυρα στο </w:t>
      </w:r>
      <w:proofErr w:type="spellStart"/>
      <w:r>
        <w:rPr>
          <w:rFonts w:eastAsia="Times New Roman" w:cs="Times New Roman"/>
          <w:szCs w:val="24"/>
        </w:rPr>
        <w:t>Χ</w:t>
      </w:r>
      <w:r w:rsidRPr="00DB073A">
        <w:rPr>
          <w:rFonts w:eastAsia="Times New Roman" w:cs="Times New Roman"/>
          <w:szCs w:val="24"/>
        </w:rPr>
        <w:t>αμέζι</w:t>
      </w:r>
      <w:proofErr w:type="spellEnd"/>
      <w:r w:rsidRPr="00DB073A">
        <w:rPr>
          <w:rFonts w:eastAsia="Times New Roman" w:cs="Times New Roman"/>
          <w:szCs w:val="24"/>
        </w:rPr>
        <w:t xml:space="preserve"> που δόθηκε στην κυκλοφορία πριν από </w:t>
      </w:r>
      <w:r>
        <w:rPr>
          <w:rFonts w:eastAsia="Times New Roman" w:cs="Times New Roman"/>
          <w:szCs w:val="24"/>
        </w:rPr>
        <w:t xml:space="preserve">δέκα </w:t>
      </w:r>
      <w:r w:rsidRPr="00DB073A">
        <w:rPr>
          <w:rFonts w:eastAsia="Times New Roman" w:cs="Times New Roman"/>
          <w:szCs w:val="24"/>
        </w:rPr>
        <w:t>μέρες</w:t>
      </w:r>
      <w:r>
        <w:rPr>
          <w:rFonts w:eastAsia="Times New Roman" w:cs="Times New Roman"/>
          <w:szCs w:val="24"/>
        </w:rPr>
        <w:t>,</w:t>
      </w:r>
      <w:r w:rsidRPr="00DB073A">
        <w:rPr>
          <w:rFonts w:eastAsia="Times New Roman" w:cs="Times New Roman"/>
          <w:szCs w:val="24"/>
        </w:rPr>
        <w:t xml:space="preserve"> ο δρόμος Ηράκλειο</w:t>
      </w:r>
      <w:r>
        <w:rPr>
          <w:rFonts w:eastAsia="Times New Roman" w:cs="Times New Roman"/>
          <w:szCs w:val="24"/>
        </w:rPr>
        <w:t xml:space="preserve"> -</w:t>
      </w:r>
      <w:r w:rsidRPr="00DB073A">
        <w:rPr>
          <w:rFonts w:eastAsia="Times New Roman" w:cs="Times New Roman"/>
          <w:szCs w:val="24"/>
        </w:rPr>
        <w:t xml:space="preserve"> </w:t>
      </w:r>
      <w:proofErr w:type="spellStart"/>
      <w:r w:rsidRPr="00DB073A">
        <w:rPr>
          <w:rFonts w:eastAsia="Times New Roman" w:cs="Times New Roman"/>
          <w:szCs w:val="24"/>
        </w:rPr>
        <w:t>Μεσσαρά</w:t>
      </w:r>
      <w:proofErr w:type="spellEnd"/>
      <w:r w:rsidRPr="00DB073A">
        <w:rPr>
          <w:rFonts w:eastAsia="Times New Roman" w:cs="Times New Roman"/>
          <w:szCs w:val="24"/>
        </w:rPr>
        <w:t xml:space="preserve"> που δίνεται στην κυκλοφορία μέσα στο επόμενο δεκαήμερο</w:t>
      </w:r>
      <w:r>
        <w:rPr>
          <w:rFonts w:eastAsia="Times New Roman" w:cs="Times New Roman"/>
          <w:szCs w:val="24"/>
        </w:rPr>
        <w:t xml:space="preserve"> και </w:t>
      </w:r>
      <w:r w:rsidRPr="00DB073A">
        <w:rPr>
          <w:rFonts w:eastAsia="Times New Roman" w:cs="Times New Roman"/>
          <w:szCs w:val="24"/>
        </w:rPr>
        <w:t xml:space="preserve">το αεροδρόμιο </w:t>
      </w:r>
      <w:proofErr w:type="spellStart"/>
      <w:r w:rsidRPr="00DB073A">
        <w:rPr>
          <w:rFonts w:eastAsia="Times New Roman" w:cs="Times New Roman"/>
          <w:szCs w:val="24"/>
        </w:rPr>
        <w:t>Καστελ</w:t>
      </w:r>
      <w:r w:rsidRPr="00DB073A">
        <w:rPr>
          <w:rFonts w:eastAsia="Times New Roman" w:cs="Times New Roman"/>
          <w:szCs w:val="24"/>
        </w:rPr>
        <w:t>ίου</w:t>
      </w:r>
      <w:proofErr w:type="spellEnd"/>
      <w:r>
        <w:rPr>
          <w:rFonts w:eastAsia="Times New Roman" w:cs="Times New Roman"/>
          <w:szCs w:val="24"/>
        </w:rPr>
        <w:t>,</w:t>
      </w:r>
      <w:r w:rsidRPr="00DB073A">
        <w:rPr>
          <w:rFonts w:eastAsia="Times New Roman" w:cs="Times New Roman"/>
          <w:szCs w:val="24"/>
        </w:rPr>
        <w:t xml:space="preserve"> για το οποίο συζητάμε σήμερα τη</w:t>
      </w:r>
      <w:r>
        <w:rPr>
          <w:rFonts w:eastAsia="Times New Roman" w:cs="Times New Roman"/>
          <w:szCs w:val="24"/>
        </w:rPr>
        <w:t xml:space="preserve"> σύμβαση παραχώρησης του έργου. Κ</w:t>
      </w:r>
      <w:r w:rsidRPr="00DB073A">
        <w:rPr>
          <w:rFonts w:eastAsia="Times New Roman" w:cs="Times New Roman"/>
          <w:szCs w:val="24"/>
        </w:rPr>
        <w:t xml:space="preserve">αι τα τρία αυτά </w:t>
      </w:r>
      <w:r>
        <w:rPr>
          <w:rFonts w:eastAsia="Times New Roman" w:cs="Times New Roman"/>
          <w:szCs w:val="24"/>
        </w:rPr>
        <w:t>έργα απασχολούν την τελευταία εικοσα</w:t>
      </w:r>
      <w:r w:rsidRPr="00DB073A">
        <w:rPr>
          <w:rFonts w:eastAsia="Times New Roman" w:cs="Times New Roman"/>
          <w:szCs w:val="24"/>
        </w:rPr>
        <w:t>ετία</w:t>
      </w:r>
      <w:r>
        <w:rPr>
          <w:rFonts w:eastAsia="Times New Roman" w:cs="Times New Roman"/>
          <w:szCs w:val="24"/>
        </w:rPr>
        <w:t xml:space="preserve">. </w:t>
      </w:r>
    </w:p>
    <w:p w14:paraId="224A1813"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Γ</w:t>
      </w:r>
      <w:r w:rsidRPr="00DB073A">
        <w:rPr>
          <w:rFonts w:eastAsia="Times New Roman" w:cs="Times New Roman"/>
          <w:szCs w:val="24"/>
        </w:rPr>
        <w:t>ιατί</w:t>
      </w:r>
      <w:r>
        <w:rPr>
          <w:rFonts w:eastAsia="Times New Roman" w:cs="Times New Roman"/>
          <w:szCs w:val="24"/>
        </w:rPr>
        <w:t>; Γιατί για είκοσι</w:t>
      </w:r>
      <w:r w:rsidRPr="00DB073A">
        <w:rPr>
          <w:rFonts w:eastAsia="Times New Roman" w:cs="Times New Roman"/>
          <w:szCs w:val="24"/>
        </w:rPr>
        <w:t xml:space="preserve"> χρόνια απασχ</w:t>
      </w:r>
      <w:r>
        <w:rPr>
          <w:rFonts w:eastAsia="Times New Roman" w:cs="Times New Roman"/>
          <w:szCs w:val="24"/>
        </w:rPr>
        <w:t>ολούν έτσι όπως απασχόλησαν; Γ</w:t>
      </w:r>
      <w:r w:rsidRPr="00DB073A">
        <w:rPr>
          <w:rFonts w:eastAsia="Times New Roman" w:cs="Times New Roman"/>
          <w:szCs w:val="24"/>
        </w:rPr>
        <w:t>ιατί αυτή η καθυστέρηση</w:t>
      </w:r>
      <w:r>
        <w:rPr>
          <w:rFonts w:eastAsia="Times New Roman" w:cs="Times New Roman"/>
          <w:szCs w:val="24"/>
        </w:rPr>
        <w:t>; Έ</w:t>
      </w:r>
      <w:r w:rsidRPr="00DB073A">
        <w:rPr>
          <w:rFonts w:eastAsia="Times New Roman" w:cs="Times New Roman"/>
          <w:szCs w:val="24"/>
        </w:rPr>
        <w:t>να κομμάτι ε</w:t>
      </w:r>
      <w:r>
        <w:rPr>
          <w:rFonts w:eastAsia="Times New Roman" w:cs="Times New Roman"/>
          <w:szCs w:val="24"/>
        </w:rPr>
        <w:t xml:space="preserve">ίναι γεγονός ότι μάθαμε </w:t>
      </w:r>
      <w:r>
        <w:rPr>
          <w:rFonts w:eastAsia="Times New Roman" w:cs="Times New Roman"/>
          <w:szCs w:val="24"/>
        </w:rPr>
        <w:t>να το βαφτίζ</w:t>
      </w:r>
      <w:r w:rsidRPr="00DB073A">
        <w:rPr>
          <w:rFonts w:eastAsia="Times New Roman" w:cs="Times New Roman"/>
          <w:szCs w:val="24"/>
        </w:rPr>
        <w:t xml:space="preserve">ουμε </w:t>
      </w:r>
      <w:r>
        <w:rPr>
          <w:rFonts w:eastAsia="Times New Roman" w:cs="Times New Roman"/>
          <w:szCs w:val="24"/>
        </w:rPr>
        <w:t>«</w:t>
      </w:r>
      <w:r w:rsidRPr="00DB073A">
        <w:rPr>
          <w:rFonts w:eastAsia="Times New Roman" w:cs="Times New Roman"/>
          <w:szCs w:val="24"/>
        </w:rPr>
        <w:t>αντ</w:t>
      </w:r>
      <w:r>
        <w:rPr>
          <w:rFonts w:eastAsia="Times New Roman" w:cs="Times New Roman"/>
          <w:szCs w:val="24"/>
        </w:rPr>
        <w:t>ικειμενικά» -επιτρέψτε μου όμως να μη σ</w:t>
      </w:r>
      <w:r w:rsidRPr="00DB073A">
        <w:rPr>
          <w:rFonts w:eastAsia="Times New Roman" w:cs="Times New Roman"/>
          <w:szCs w:val="24"/>
        </w:rPr>
        <w:t>υμφωνώ απολύτως με την έννοια</w:t>
      </w:r>
      <w:r>
        <w:rPr>
          <w:rFonts w:eastAsia="Times New Roman" w:cs="Times New Roman"/>
          <w:szCs w:val="24"/>
        </w:rPr>
        <w:t>-</w:t>
      </w:r>
      <w:r w:rsidRPr="00DB073A">
        <w:rPr>
          <w:rFonts w:eastAsia="Times New Roman" w:cs="Times New Roman"/>
          <w:szCs w:val="24"/>
        </w:rPr>
        <w:t xml:space="preserve"> </w:t>
      </w:r>
      <w:r>
        <w:rPr>
          <w:rFonts w:eastAsia="Times New Roman" w:cs="Times New Roman"/>
          <w:szCs w:val="24"/>
        </w:rPr>
        <w:t>κ</w:t>
      </w:r>
      <w:r>
        <w:rPr>
          <w:rFonts w:eastAsia="Times New Roman" w:cs="Times New Roman"/>
          <w:szCs w:val="24"/>
        </w:rPr>
        <w:t>α</w:t>
      </w:r>
      <w:r>
        <w:rPr>
          <w:rFonts w:eastAsia="Times New Roman" w:cs="Times New Roman"/>
          <w:szCs w:val="24"/>
        </w:rPr>
        <w:t xml:space="preserve">ι έχει να κάνει με </w:t>
      </w:r>
      <w:r w:rsidRPr="00DB073A">
        <w:rPr>
          <w:rFonts w:eastAsia="Times New Roman" w:cs="Times New Roman"/>
          <w:szCs w:val="24"/>
        </w:rPr>
        <w:t>θέματα και προβλήματα που ακουμπούν</w:t>
      </w:r>
      <w:r>
        <w:rPr>
          <w:rFonts w:eastAsia="Times New Roman" w:cs="Times New Roman"/>
          <w:szCs w:val="24"/>
        </w:rPr>
        <w:t>,</w:t>
      </w:r>
      <w:r w:rsidRPr="00DB073A">
        <w:rPr>
          <w:rFonts w:eastAsia="Times New Roman" w:cs="Times New Roman"/>
          <w:szCs w:val="24"/>
        </w:rPr>
        <w:t xml:space="preserve"> ακουμπούσαν και θα συνεχίσουν </w:t>
      </w:r>
      <w:r>
        <w:rPr>
          <w:rFonts w:eastAsia="Times New Roman" w:cs="Times New Roman"/>
          <w:szCs w:val="24"/>
        </w:rPr>
        <w:t>να ακουμπούν τη λειτουργία της ε</w:t>
      </w:r>
      <w:r w:rsidRPr="00DB073A">
        <w:rPr>
          <w:rFonts w:eastAsia="Times New Roman" w:cs="Times New Roman"/>
          <w:szCs w:val="24"/>
        </w:rPr>
        <w:t>λληνικής πολιτείας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ας το</w:t>
      </w:r>
      <w:r>
        <w:rPr>
          <w:rFonts w:eastAsia="Times New Roman" w:cs="Times New Roman"/>
          <w:szCs w:val="24"/>
        </w:rPr>
        <w:t xml:space="preserve"> δεχθ</w:t>
      </w:r>
      <w:r w:rsidRPr="00DB073A">
        <w:rPr>
          <w:rFonts w:eastAsia="Times New Roman" w:cs="Times New Roman"/>
          <w:szCs w:val="24"/>
        </w:rPr>
        <w:t>ούμε για την οικονομία της συζήτησης ότι υπήρχαν και τέτοια θέματα</w:t>
      </w:r>
      <w:r>
        <w:rPr>
          <w:rFonts w:eastAsia="Times New Roman" w:cs="Times New Roman"/>
          <w:szCs w:val="24"/>
        </w:rPr>
        <w:t>,</w:t>
      </w:r>
      <w:r w:rsidRPr="00DB073A">
        <w:rPr>
          <w:rFonts w:eastAsia="Times New Roman" w:cs="Times New Roman"/>
          <w:szCs w:val="24"/>
        </w:rPr>
        <w:t xml:space="preserve"> που προφανώς δεν φταίει το έργο ή όσοι είχαν εμπλακεί μ</w:t>
      </w:r>
      <w:r>
        <w:rPr>
          <w:rFonts w:eastAsia="Times New Roman" w:cs="Times New Roman"/>
          <w:szCs w:val="24"/>
        </w:rPr>
        <w:t>ε το κάθε ένα από αυτά τα έργα. Ν</w:t>
      </w:r>
      <w:r w:rsidRPr="00DB073A">
        <w:rPr>
          <w:rFonts w:eastAsia="Times New Roman" w:cs="Times New Roman"/>
          <w:szCs w:val="24"/>
        </w:rPr>
        <w:t>ομίζω</w:t>
      </w:r>
      <w:r>
        <w:rPr>
          <w:rFonts w:eastAsia="Times New Roman" w:cs="Times New Roman"/>
          <w:szCs w:val="24"/>
        </w:rPr>
        <w:t>,</w:t>
      </w:r>
      <w:r w:rsidRPr="00DB073A">
        <w:rPr>
          <w:rFonts w:eastAsia="Times New Roman" w:cs="Times New Roman"/>
          <w:szCs w:val="24"/>
        </w:rPr>
        <w:t xml:space="preserve"> πέρα από τις αντικειμενικές δυσκολίες</w:t>
      </w:r>
      <w:r>
        <w:rPr>
          <w:rFonts w:eastAsia="Times New Roman" w:cs="Times New Roman"/>
          <w:szCs w:val="24"/>
        </w:rPr>
        <w:t>,</w:t>
      </w:r>
      <w:r w:rsidRPr="00DB073A">
        <w:rPr>
          <w:rFonts w:eastAsia="Times New Roman" w:cs="Times New Roman"/>
          <w:szCs w:val="24"/>
        </w:rPr>
        <w:t xml:space="preserve"> </w:t>
      </w:r>
      <w:r>
        <w:rPr>
          <w:rFonts w:eastAsia="Times New Roman" w:cs="Times New Roman"/>
          <w:szCs w:val="24"/>
        </w:rPr>
        <w:t>κυρίες και κύριοι</w:t>
      </w:r>
      <w:r w:rsidRPr="00DB073A">
        <w:rPr>
          <w:rFonts w:eastAsia="Times New Roman" w:cs="Times New Roman"/>
          <w:szCs w:val="24"/>
        </w:rPr>
        <w:t xml:space="preserve"> συνάδελφοι</w:t>
      </w:r>
      <w:r>
        <w:rPr>
          <w:rFonts w:eastAsia="Times New Roman" w:cs="Times New Roman"/>
          <w:szCs w:val="24"/>
        </w:rPr>
        <w:t>, το βασικό π</w:t>
      </w:r>
      <w:r w:rsidRPr="00DB073A">
        <w:rPr>
          <w:rFonts w:eastAsia="Times New Roman" w:cs="Times New Roman"/>
          <w:szCs w:val="24"/>
        </w:rPr>
        <w:t xml:space="preserve">ρόβλημα </w:t>
      </w:r>
      <w:r w:rsidRPr="00DB073A">
        <w:rPr>
          <w:rFonts w:eastAsia="Times New Roman" w:cs="Times New Roman"/>
          <w:szCs w:val="24"/>
        </w:rPr>
        <w:t>ήταν ότι δεν υπήρχε ένας ολοκληρωμένος σχεδι</w:t>
      </w:r>
      <w:r>
        <w:rPr>
          <w:rFonts w:eastAsia="Times New Roman" w:cs="Times New Roman"/>
          <w:szCs w:val="24"/>
        </w:rPr>
        <w:t>ασμός. Κ</w:t>
      </w:r>
      <w:r w:rsidRPr="00DB073A">
        <w:rPr>
          <w:rFonts w:eastAsia="Times New Roman" w:cs="Times New Roman"/>
          <w:szCs w:val="24"/>
        </w:rPr>
        <w:t xml:space="preserve">αι επειδή </w:t>
      </w:r>
      <w:r>
        <w:rPr>
          <w:rFonts w:eastAsia="Times New Roman" w:cs="Times New Roman"/>
          <w:szCs w:val="24"/>
        </w:rPr>
        <w:t>–</w:t>
      </w:r>
      <w:r w:rsidRPr="00DB073A">
        <w:rPr>
          <w:rFonts w:eastAsia="Times New Roman" w:cs="Times New Roman"/>
          <w:szCs w:val="24"/>
        </w:rPr>
        <w:t>ολοκληρώνω</w:t>
      </w:r>
      <w:r>
        <w:rPr>
          <w:rFonts w:eastAsia="Times New Roman" w:cs="Times New Roman"/>
          <w:szCs w:val="24"/>
        </w:rPr>
        <w:t>,</w:t>
      </w:r>
      <w:r w:rsidRPr="00DB073A">
        <w:rPr>
          <w:rFonts w:eastAsia="Times New Roman" w:cs="Times New Roman"/>
          <w:szCs w:val="24"/>
        </w:rPr>
        <w:t xml:space="preserve"> κύριε </w:t>
      </w:r>
      <w:r>
        <w:rPr>
          <w:rFonts w:eastAsia="Times New Roman" w:cs="Times New Roman"/>
          <w:szCs w:val="24"/>
        </w:rPr>
        <w:t>Π</w:t>
      </w:r>
      <w:r w:rsidRPr="00DB073A">
        <w:rPr>
          <w:rFonts w:eastAsia="Times New Roman" w:cs="Times New Roman"/>
          <w:szCs w:val="24"/>
        </w:rPr>
        <w:t>ρόεδρε</w:t>
      </w:r>
      <w:r>
        <w:rPr>
          <w:rFonts w:eastAsia="Times New Roman" w:cs="Times New Roman"/>
          <w:szCs w:val="24"/>
        </w:rPr>
        <w:t xml:space="preserve">- </w:t>
      </w:r>
      <w:r w:rsidRPr="00DB073A">
        <w:rPr>
          <w:rFonts w:eastAsia="Times New Roman" w:cs="Times New Roman"/>
          <w:szCs w:val="24"/>
        </w:rPr>
        <w:t>όπω</w:t>
      </w:r>
      <w:r>
        <w:rPr>
          <w:rFonts w:eastAsia="Times New Roman" w:cs="Times New Roman"/>
          <w:szCs w:val="24"/>
        </w:rPr>
        <w:t>ς λέει και ο λαός μας από τους α</w:t>
      </w:r>
      <w:r w:rsidRPr="00DB073A">
        <w:rPr>
          <w:rFonts w:eastAsia="Times New Roman" w:cs="Times New Roman"/>
          <w:szCs w:val="24"/>
        </w:rPr>
        <w:t>ρχαίους Έλληνες</w:t>
      </w:r>
      <w:r>
        <w:rPr>
          <w:rFonts w:eastAsia="Times New Roman" w:cs="Times New Roman"/>
          <w:szCs w:val="24"/>
        </w:rPr>
        <w:t>,</w:t>
      </w:r>
      <w:r w:rsidRPr="00DB073A">
        <w:rPr>
          <w:rFonts w:eastAsia="Times New Roman" w:cs="Times New Roman"/>
          <w:szCs w:val="24"/>
        </w:rPr>
        <w:t xml:space="preserve"> </w:t>
      </w:r>
      <w:r>
        <w:rPr>
          <w:rFonts w:eastAsia="Times New Roman" w:cs="Times New Roman"/>
          <w:szCs w:val="24"/>
        </w:rPr>
        <w:t>«</w:t>
      </w:r>
      <w:r w:rsidRPr="00DB073A">
        <w:rPr>
          <w:rFonts w:eastAsia="Times New Roman" w:cs="Times New Roman"/>
          <w:szCs w:val="24"/>
        </w:rPr>
        <w:t>ενός κακού μύρια έπονται</w:t>
      </w:r>
      <w:r>
        <w:rPr>
          <w:rFonts w:eastAsia="Times New Roman" w:cs="Times New Roman"/>
          <w:szCs w:val="24"/>
        </w:rPr>
        <w:t>»,</w:t>
      </w:r>
      <w:r w:rsidRPr="00DB073A">
        <w:rPr>
          <w:rFonts w:eastAsia="Times New Roman" w:cs="Times New Roman"/>
          <w:szCs w:val="24"/>
        </w:rPr>
        <w:t xml:space="preserve"> η έλλειψη το</w:t>
      </w:r>
      <w:r>
        <w:rPr>
          <w:rFonts w:eastAsia="Times New Roman" w:cs="Times New Roman"/>
          <w:szCs w:val="24"/>
        </w:rPr>
        <w:t>υ ολοκληρωμένου σχεδιασμού είχε</w:t>
      </w:r>
      <w:r w:rsidRPr="00DB073A">
        <w:rPr>
          <w:rFonts w:eastAsia="Times New Roman" w:cs="Times New Roman"/>
          <w:szCs w:val="24"/>
        </w:rPr>
        <w:t xml:space="preserve"> </w:t>
      </w:r>
      <w:r>
        <w:rPr>
          <w:rFonts w:eastAsia="Times New Roman" w:cs="Times New Roman"/>
          <w:szCs w:val="24"/>
        </w:rPr>
        <w:t>ως</w:t>
      </w:r>
      <w:r w:rsidRPr="00DB073A">
        <w:rPr>
          <w:rFonts w:eastAsia="Times New Roman" w:cs="Times New Roman"/>
          <w:szCs w:val="24"/>
        </w:rPr>
        <w:t xml:space="preserve"> αποτέλεσμα να</w:t>
      </w:r>
      <w:r>
        <w:rPr>
          <w:rFonts w:eastAsia="Times New Roman" w:cs="Times New Roman"/>
          <w:szCs w:val="24"/>
        </w:rPr>
        <w:t xml:space="preserve"> μην υπάρχει εκείνη η πολιτική</w:t>
      </w:r>
      <w:r w:rsidRPr="00DB073A">
        <w:rPr>
          <w:rFonts w:eastAsia="Times New Roman" w:cs="Times New Roman"/>
          <w:szCs w:val="24"/>
        </w:rPr>
        <w:t xml:space="preserve"> βούληση που θα σταθεί υπεράνω των ανταγωνισμών</w:t>
      </w:r>
      <w:r>
        <w:rPr>
          <w:rFonts w:eastAsia="Times New Roman" w:cs="Times New Roman"/>
          <w:szCs w:val="24"/>
        </w:rPr>
        <w:t>,</w:t>
      </w:r>
      <w:r w:rsidRPr="00DB073A">
        <w:rPr>
          <w:rFonts w:eastAsia="Times New Roman" w:cs="Times New Roman"/>
          <w:szCs w:val="24"/>
        </w:rPr>
        <w:t xml:space="preserve"> των αντιθέ</w:t>
      </w:r>
      <w:r w:rsidRPr="00DB073A">
        <w:rPr>
          <w:rFonts w:eastAsia="Times New Roman" w:cs="Times New Roman"/>
          <w:szCs w:val="24"/>
        </w:rPr>
        <w:lastRenderedPageBreak/>
        <w:t>σεων που προκύπτουν μεταξύ τοπικών κοινωνιών</w:t>
      </w:r>
      <w:r>
        <w:rPr>
          <w:rFonts w:eastAsia="Times New Roman" w:cs="Times New Roman"/>
          <w:szCs w:val="24"/>
        </w:rPr>
        <w:t>, τοπικών περιοχών. Α</w:t>
      </w:r>
      <w:r w:rsidRPr="00DB073A">
        <w:rPr>
          <w:rFonts w:eastAsia="Times New Roman" w:cs="Times New Roman"/>
          <w:szCs w:val="24"/>
        </w:rPr>
        <w:t>ποτέλεσμα αυτού ήταν να υπάρχει υποχώρηση στις αντίστοιχες τοπικές πιέσεις</w:t>
      </w:r>
      <w:r>
        <w:rPr>
          <w:rFonts w:eastAsia="Times New Roman" w:cs="Times New Roman"/>
          <w:szCs w:val="24"/>
        </w:rPr>
        <w:t>,</w:t>
      </w:r>
      <w:r w:rsidRPr="00DB073A">
        <w:rPr>
          <w:rFonts w:eastAsia="Times New Roman" w:cs="Times New Roman"/>
          <w:szCs w:val="24"/>
        </w:rPr>
        <w:t xml:space="preserve"> να υπάρχει υποχώρηση στη δ</w:t>
      </w:r>
      <w:r w:rsidRPr="00DB073A">
        <w:rPr>
          <w:rFonts w:eastAsia="Times New Roman" w:cs="Times New Roman"/>
          <w:szCs w:val="24"/>
        </w:rPr>
        <w:t>ιάθεση για ρο</w:t>
      </w:r>
      <w:r>
        <w:rPr>
          <w:rFonts w:eastAsia="Times New Roman" w:cs="Times New Roman"/>
          <w:szCs w:val="24"/>
        </w:rPr>
        <w:t>υσφετολογική κάλυψη με «ψίχουλα», σ</w:t>
      </w:r>
      <w:r w:rsidRPr="00DB073A">
        <w:rPr>
          <w:rFonts w:eastAsia="Times New Roman" w:cs="Times New Roman"/>
          <w:szCs w:val="24"/>
        </w:rPr>
        <w:t>χετικά με τις ανάγκ</w:t>
      </w:r>
      <w:r>
        <w:rPr>
          <w:rFonts w:eastAsia="Times New Roman" w:cs="Times New Roman"/>
          <w:szCs w:val="24"/>
        </w:rPr>
        <w:t xml:space="preserve">ες των αντίστοιχων περιοχών. </w:t>
      </w:r>
    </w:p>
    <w:p w14:paraId="224A1814"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Έ</w:t>
      </w:r>
      <w:r w:rsidRPr="00DB073A">
        <w:rPr>
          <w:rFonts w:eastAsia="Times New Roman" w:cs="Times New Roman"/>
          <w:szCs w:val="24"/>
        </w:rPr>
        <w:t>τσι</w:t>
      </w:r>
      <w:r>
        <w:rPr>
          <w:rFonts w:eastAsia="Times New Roman" w:cs="Times New Roman"/>
          <w:szCs w:val="24"/>
        </w:rPr>
        <w:t>,</w:t>
      </w:r>
      <w:r w:rsidRPr="00DB073A">
        <w:rPr>
          <w:rFonts w:eastAsia="Times New Roman" w:cs="Times New Roman"/>
          <w:szCs w:val="24"/>
        </w:rPr>
        <w:t xml:space="preserve"> κυρίες κύριοι συνάδελφοι</w:t>
      </w:r>
      <w:r>
        <w:rPr>
          <w:rFonts w:eastAsia="Times New Roman" w:cs="Times New Roman"/>
          <w:szCs w:val="24"/>
        </w:rPr>
        <w:t>,</w:t>
      </w:r>
      <w:r w:rsidRPr="00DB073A">
        <w:rPr>
          <w:rFonts w:eastAsia="Times New Roman" w:cs="Times New Roman"/>
          <w:szCs w:val="24"/>
        </w:rPr>
        <w:t xml:space="preserve"> από την έλλειψη ολοκληρωμένου σχεδιασμού φτάσαμε στο χωροταξι</w:t>
      </w:r>
      <w:r>
        <w:rPr>
          <w:rFonts w:eastAsia="Times New Roman" w:cs="Times New Roman"/>
          <w:szCs w:val="24"/>
        </w:rPr>
        <w:t>κό χάος του σήμερα στην Ελλάδα. Κ</w:t>
      </w:r>
      <w:r w:rsidRPr="00DB073A">
        <w:rPr>
          <w:rFonts w:eastAsia="Times New Roman" w:cs="Times New Roman"/>
          <w:szCs w:val="24"/>
        </w:rPr>
        <w:t>ακά τα ψέματα</w:t>
      </w:r>
      <w:r>
        <w:rPr>
          <w:rFonts w:eastAsia="Times New Roman" w:cs="Times New Roman"/>
          <w:szCs w:val="24"/>
        </w:rPr>
        <w:t>,</w:t>
      </w:r>
      <w:r w:rsidRPr="00DB073A">
        <w:rPr>
          <w:rFonts w:eastAsia="Times New Roman" w:cs="Times New Roman"/>
          <w:szCs w:val="24"/>
        </w:rPr>
        <w:t xml:space="preserve"> η απουσία</w:t>
      </w:r>
      <w:r>
        <w:rPr>
          <w:rFonts w:eastAsia="Times New Roman" w:cs="Times New Roman"/>
          <w:szCs w:val="24"/>
        </w:rPr>
        <w:t>,</w:t>
      </w:r>
      <w:r w:rsidRPr="00DB073A">
        <w:rPr>
          <w:rFonts w:eastAsia="Times New Roman" w:cs="Times New Roman"/>
          <w:szCs w:val="24"/>
        </w:rPr>
        <w:t xml:space="preserve"> η ανυπα</w:t>
      </w:r>
      <w:r w:rsidRPr="00DB073A">
        <w:rPr>
          <w:rFonts w:eastAsia="Times New Roman" w:cs="Times New Roman"/>
          <w:szCs w:val="24"/>
        </w:rPr>
        <w:t xml:space="preserve">ρξία ολοκληρωμένου σχεδίου από τους κυβερνώντες την προηγούμενη περίοδο την Ελλάδα </w:t>
      </w:r>
      <w:r>
        <w:rPr>
          <w:rFonts w:eastAsia="Times New Roman" w:cs="Times New Roman"/>
          <w:szCs w:val="24"/>
        </w:rPr>
        <w:t>έφτασ</w:t>
      </w:r>
      <w:r w:rsidRPr="00DB073A">
        <w:rPr>
          <w:rFonts w:eastAsia="Times New Roman" w:cs="Times New Roman"/>
          <w:szCs w:val="24"/>
        </w:rPr>
        <w:t>ε στο σημείο να αφ</w:t>
      </w:r>
      <w:r>
        <w:rPr>
          <w:rFonts w:eastAsia="Times New Roman" w:cs="Times New Roman"/>
          <w:szCs w:val="24"/>
        </w:rPr>
        <w:t xml:space="preserve">ήσουν την Κρήτη χωρίς υποδομές. </w:t>
      </w:r>
    </w:p>
    <w:p w14:paraId="224A1815"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Ε</w:t>
      </w:r>
      <w:r w:rsidRPr="00DB073A">
        <w:rPr>
          <w:rFonts w:eastAsia="Times New Roman" w:cs="Times New Roman"/>
          <w:szCs w:val="24"/>
        </w:rPr>
        <w:t xml:space="preserve">μείς </w:t>
      </w:r>
      <w:r>
        <w:rPr>
          <w:rFonts w:eastAsia="Times New Roman" w:cs="Times New Roman"/>
          <w:szCs w:val="24"/>
        </w:rPr>
        <w:t>-</w:t>
      </w:r>
      <w:r w:rsidRPr="00DB073A">
        <w:rPr>
          <w:rFonts w:eastAsia="Times New Roman" w:cs="Times New Roman"/>
          <w:szCs w:val="24"/>
        </w:rPr>
        <w:t xml:space="preserve">και κλείνω με αυτό κύριε </w:t>
      </w:r>
      <w:r>
        <w:rPr>
          <w:rFonts w:eastAsia="Times New Roman" w:cs="Times New Roman"/>
          <w:szCs w:val="24"/>
        </w:rPr>
        <w:t>Π</w:t>
      </w:r>
      <w:r w:rsidRPr="00DB073A">
        <w:rPr>
          <w:rFonts w:eastAsia="Times New Roman" w:cs="Times New Roman"/>
          <w:szCs w:val="24"/>
        </w:rPr>
        <w:t>ρόεδρε</w:t>
      </w:r>
      <w:r>
        <w:rPr>
          <w:rFonts w:eastAsia="Times New Roman" w:cs="Times New Roman"/>
          <w:szCs w:val="24"/>
        </w:rPr>
        <w:t>-</w:t>
      </w:r>
      <w:r w:rsidRPr="00DB073A">
        <w:rPr>
          <w:rFonts w:eastAsia="Times New Roman" w:cs="Times New Roman"/>
          <w:szCs w:val="24"/>
        </w:rPr>
        <w:t xml:space="preserve"> με σχέδιο</w:t>
      </w:r>
      <w:r>
        <w:rPr>
          <w:rFonts w:eastAsia="Times New Roman" w:cs="Times New Roman"/>
          <w:szCs w:val="24"/>
        </w:rPr>
        <w:t>,</w:t>
      </w:r>
      <w:r w:rsidRPr="00DB073A">
        <w:rPr>
          <w:rFonts w:eastAsia="Times New Roman" w:cs="Times New Roman"/>
          <w:szCs w:val="24"/>
        </w:rPr>
        <w:t xml:space="preserve"> με σκληρή δουλειά και κυρίως με</w:t>
      </w:r>
      <w:r>
        <w:rPr>
          <w:rFonts w:eastAsia="Times New Roman" w:cs="Times New Roman"/>
          <w:szCs w:val="24"/>
        </w:rPr>
        <w:t xml:space="preserve"> την πλειοψηφία των κοινωνικών δ</w:t>
      </w:r>
      <w:r w:rsidRPr="00DB073A">
        <w:rPr>
          <w:rFonts w:eastAsia="Times New Roman" w:cs="Times New Roman"/>
          <w:szCs w:val="24"/>
        </w:rPr>
        <w:t>υν</w:t>
      </w:r>
      <w:r w:rsidRPr="00DB073A">
        <w:rPr>
          <w:rFonts w:eastAsia="Times New Roman" w:cs="Times New Roman"/>
          <w:szCs w:val="24"/>
        </w:rPr>
        <w:t>άμεων καταφέραμε να βγάλουμε</w:t>
      </w:r>
      <w:r>
        <w:rPr>
          <w:rFonts w:eastAsia="Times New Roman" w:cs="Times New Roman"/>
          <w:szCs w:val="24"/>
        </w:rPr>
        <w:t xml:space="preserve"> </w:t>
      </w:r>
      <w:r w:rsidRPr="00DB073A">
        <w:rPr>
          <w:rFonts w:eastAsia="Times New Roman" w:cs="Times New Roman"/>
          <w:szCs w:val="24"/>
        </w:rPr>
        <w:t xml:space="preserve">την πατρίδα από </w:t>
      </w:r>
      <w:r>
        <w:rPr>
          <w:rFonts w:eastAsia="Times New Roman" w:cs="Times New Roman"/>
          <w:szCs w:val="24"/>
        </w:rPr>
        <w:t>τα μνημόνια</w:t>
      </w:r>
      <w:r w:rsidRPr="00DB073A">
        <w:rPr>
          <w:rFonts w:eastAsia="Times New Roman" w:cs="Times New Roman"/>
          <w:szCs w:val="24"/>
        </w:rPr>
        <w:t xml:space="preserve"> με </w:t>
      </w:r>
      <w:r>
        <w:rPr>
          <w:rFonts w:eastAsia="Times New Roman" w:cs="Times New Roman"/>
          <w:szCs w:val="24"/>
        </w:rPr>
        <w:t>την κοινωνία όρθια. Τ</w:t>
      </w:r>
      <w:r w:rsidRPr="00DB073A">
        <w:rPr>
          <w:rFonts w:eastAsia="Times New Roman" w:cs="Times New Roman"/>
          <w:szCs w:val="24"/>
        </w:rPr>
        <w:t>ο ίδιο ολοκληρωμένο σχέδιο</w:t>
      </w:r>
      <w:r>
        <w:rPr>
          <w:rFonts w:eastAsia="Times New Roman" w:cs="Times New Roman"/>
          <w:szCs w:val="24"/>
        </w:rPr>
        <w:t>, η</w:t>
      </w:r>
      <w:r w:rsidRPr="00DB073A">
        <w:rPr>
          <w:rFonts w:eastAsia="Times New Roman" w:cs="Times New Roman"/>
          <w:szCs w:val="24"/>
        </w:rPr>
        <w:t xml:space="preserve"> ίδια σκληρή δουλειά και προπαντός με τις ζωντανές κοινωνικές δυνάμεις ήταν αυτό που είχε </w:t>
      </w:r>
      <w:r w:rsidRPr="00DB073A">
        <w:rPr>
          <w:rFonts w:eastAsia="Times New Roman" w:cs="Times New Roman"/>
          <w:szCs w:val="24"/>
        </w:rPr>
        <w:lastRenderedPageBreak/>
        <w:t xml:space="preserve">σαν αποτέλεσμα να </w:t>
      </w:r>
      <w:proofErr w:type="spellStart"/>
      <w:r w:rsidRPr="00DB073A">
        <w:rPr>
          <w:rFonts w:eastAsia="Times New Roman" w:cs="Times New Roman"/>
          <w:szCs w:val="24"/>
        </w:rPr>
        <w:t>επανεκκινήσουμε</w:t>
      </w:r>
      <w:proofErr w:type="spellEnd"/>
      <w:r w:rsidRPr="00DB073A">
        <w:rPr>
          <w:rFonts w:eastAsia="Times New Roman" w:cs="Times New Roman"/>
          <w:szCs w:val="24"/>
        </w:rPr>
        <w:t xml:space="preserve"> τα σημαντικά έργα υποδ</w:t>
      </w:r>
      <w:r w:rsidRPr="00DB073A">
        <w:rPr>
          <w:rFonts w:eastAsia="Times New Roman" w:cs="Times New Roman"/>
          <w:szCs w:val="24"/>
        </w:rPr>
        <w:t>ομής σε όλη τη χώρα</w:t>
      </w:r>
      <w:r>
        <w:rPr>
          <w:rFonts w:eastAsia="Times New Roman" w:cs="Times New Roman"/>
          <w:szCs w:val="24"/>
        </w:rPr>
        <w:t>,</w:t>
      </w:r>
      <w:r w:rsidRPr="00DB073A">
        <w:rPr>
          <w:rFonts w:eastAsia="Times New Roman" w:cs="Times New Roman"/>
          <w:szCs w:val="24"/>
        </w:rPr>
        <w:t xml:space="preserve"> να καλύπτουμε ένα σημαντικό κενό στις υποδομ</w:t>
      </w:r>
      <w:r>
        <w:rPr>
          <w:rFonts w:eastAsia="Times New Roman" w:cs="Times New Roman"/>
          <w:szCs w:val="24"/>
        </w:rPr>
        <w:t xml:space="preserve">ές της Κρήτης. </w:t>
      </w:r>
    </w:p>
    <w:p w14:paraId="224A1816"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Έ</w:t>
      </w:r>
      <w:r w:rsidRPr="00DB073A">
        <w:rPr>
          <w:rFonts w:eastAsia="Times New Roman" w:cs="Times New Roman"/>
          <w:szCs w:val="24"/>
        </w:rPr>
        <w:t>τσι</w:t>
      </w:r>
      <w:r>
        <w:rPr>
          <w:rFonts w:eastAsia="Times New Roman" w:cs="Times New Roman"/>
          <w:szCs w:val="24"/>
        </w:rPr>
        <w:t>,</w:t>
      </w:r>
      <w:r w:rsidRPr="00DB073A">
        <w:rPr>
          <w:rFonts w:eastAsia="Times New Roman" w:cs="Times New Roman"/>
          <w:szCs w:val="24"/>
        </w:rPr>
        <w:t xml:space="preserve"> η αδράνεια της πολιτείας </w:t>
      </w:r>
      <w:r>
        <w:rPr>
          <w:rFonts w:eastAsia="Times New Roman" w:cs="Times New Roman"/>
          <w:szCs w:val="24"/>
        </w:rPr>
        <w:t xml:space="preserve">το </w:t>
      </w:r>
      <w:proofErr w:type="spellStart"/>
      <w:r>
        <w:rPr>
          <w:rFonts w:eastAsia="Times New Roman" w:cs="Times New Roman"/>
          <w:szCs w:val="24"/>
        </w:rPr>
        <w:t>βάλτωμα</w:t>
      </w:r>
      <w:proofErr w:type="spellEnd"/>
      <w:r w:rsidRPr="00DB073A">
        <w:rPr>
          <w:rFonts w:eastAsia="Times New Roman" w:cs="Times New Roman"/>
          <w:szCs w:val="24"/>
        </w:rPr>
        <w:t xml:space="preserve"> των έργων και η έλλειψη των υποδομών έδωσε τη θέση της στην δραστηριότητα της πολιτείας</w:t>
      </w:r>
      <w:r>
        <w:rPr>
          <w:rFonts w:eastAsia="Times New Roman" w:cs="Times New Roman"/>
          <w:szCs w:val="24"/>
        </w:rPr>
        <w:t>,</w:t>
      </w:r>
      <w:r w:rsidRPr="00DB073A">
        <w:rPr>
          <w:rFonts w:eastAsia="Times New Roman" w:cs="Times New Roman"/>
          <w:szCs w:val="24"/>
        </w:rPr>
        <w:t xml:space="preserve"> στο ξεμπλοκάρισμα των έργων</w:t>
      </w:r>
      <w:r>
        <w:rPr>
          <w:rFonts w:eastAsia="Times New Roman" w:cs="Times New Roman"/>
          <w:szCs w:val="24"/>
        </w:rPr>
        <w:t>, στην αποτελεσμα</w:t>
      </w:r>
      <w:r>
        <w:rPr>
          <w:rFonts w:eastAsia="Times New Roman" w:cs="Times New Roman"/>
          <w:szCs w:val="24"/>
        </w:rPr>
        <w:t xml:space="preserve">τικότητά της στις παρεμβάσεις. </w:t>
      </w:r>
    </w:p>
    <w:p w14:paraId="224A1817"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Ε</w:t>
      </w:r>
      <w:r w:rsidRPr="00DB073A">
        <w:rPr>
          <w:rFonts w:eastAsia="Times New Roman" w:cs="Times New Roman"/>
          <w:szCs w:val="24"/>
        </w:rPr>
        <w:t>δώ είναι</w:t>
      </w:r>
      <w:r>
        <w:rPr>
          <w:rFonts w:eastAsia="Times New Roman" w:cs="Times New Roman"/>
          <w:szCs w:val="24"/>
        </w:rPr>
        <w:t>,</w:t>
      </w:r>
      <w:r w:rsidRPr="00DB073A">
        <w:rPr>
          <w:rFonts w:eastAsia="Times New Roman" w:cs="Times New Roman"/>
          <w:szCs w:val="24"/>
        </w:rPr>
        <w:t xml:space="preserve"> αν το θέλετε</w:t>
      </w:r>
      <w:r>
        <w:rPr>
          <w:rFonts w:eastAsia="Times New Roman" w:cs="Times New Roman"/>
          <w:szCs w:val="24"/>
        </w:rPr>
        <w:t>,</w:t>
      </w:r>
      <w:r w:rsidRPr="00DB073A">
        <w:rPr>
          <w:rFonts w:eastAsia="Times New Roman" w:cs="Times New Roman"/>
          <w:szCs w:val="24"/>
        </w:rPr>
        <w:t xml:space="preserve"> κυρίες κύριοι συνάδελφοι</w:t>
      </w:r>
      <w:r>
        <w:rPr>
          <w:rFonts w:eastAsia="Times New Roman" w:cs="Times New Roman"/>
          <w:szCs w:val="24"/>
        </w:rPr>
        <w:t>, η</w:t>
      </w:r>
      <w:r w:rsidRPr="00DB073A">
        <w:rPr>
          <w:rFonts w:eastAsia="Times New Roman" w:cs="Times New Roman"/>
          <w:szCs w:val="24"/>
        </w:rPr>
        <w:t xml:space="preserve"> διαφορά μ</w:t>
      </w:r>
      <w:r>
        <w:rPr>
          <w:rFonts w:eastAsia="Times New Roman" w:cs="Times New Roman"/>
          <w:szCs w:val="24"/>
        </w:rPr>
        <w:t>ας από τη συντηρητική παράταξη. Ε</w:t>
      </w:r>
      <w:r w:rsidRPr="00DB073A">
        <w:rPr>
          <w:rFonts w:eastAsia="Times New Roman" w:cs="Times New Roman"/>
          <w:szCs w:val="24"/>
        </w:rPr>
        <w:t>μείς στην</w:t>
      </w:r>
      <w:r>
        <w:rPr>
          <w:rFonts w:eastAsia="Times New Roman" w:cs="Times New Roman"/>
          <w:szCs w:val="24"/>
        </w:rPr>
        <w:t xml:space="preserve"> Α</w:t>
      </w:r>
      <w:r w:rsidRPr="00DB073A">
        <w:rPr>
          <w:rFonts w:eastAsia="Times New Roman" w:cs="Times New Roman"/>
          <w:szCs w:val="24"/>
        </w:rPr>
        <w:t>ριστερά δεν βλέπουμε τις υποδομές ως τις αναγκαίες προεκλογικές χάντρες και καθρεφτάκια για την εξαγορά και τον ε</w:t>
      </w:r>
      <w:r>
        <w:rPr>
          <w:rFonts w:eastAsia="Times New Roman" w:cs="Times New Roman"/>
          <w:szCs w:val="24"/>
        </w:rPr>
        <w:t>κμαυλ</w:t>
      </w:r>
      <w:r>
        <w:rPr>
          <w:rFonts w:eastAsia="Times New Roman" w:cs="Times New Roman"/>
          <w:szCs w:val="24"/>
        </w:rPr>
        <w:t>ισμό των συνειδήσεων. Ε</w:t>
      </w:r>
      <w:r w:rsidRPr="00DB073A">
        <w:rPr>
          <w:rFonts w:eastAsia="Times New Roman" w:cs="Times New Roman"/>
          <w:szCs w:val="24"/>
        </w:rPr>
        <w:t xml:space="preserve">μείς </w:t>
      </w:r>
      <w:r>
        <w:rPr>
          <w:rFonts w:eastAsia="Times New Roman" w:cs="Times New Roman"/>
          <w:szCs w:val="24"/>
        </w:rPr>
        <w:t>στην Α</w:t>
      </w:r>
      <w:r w:rsidRPr="00DB073A">
        <w:rPr>
          <w:rFonts w:eastAsia="Times New Roman" w:cs="Times New Roman"/>
          <w:szCs w:val="24"/>
        </w:rPr>
        <w:t xml:space="preserve">ριστερά </w:t>
      </w:r>
      <w:r>
        <w:rPr>
          <w:rFonts w:eastAsia="Times New Roman" w:cs="Times New Roman"/>
          <w:szCs w:val="24"/>
        </w:rPr>
        <w:t>δεν</w:t>
      </w:r>
      <w:r w:rsidRPr="00DB073A">
        <w:rPr>
          <w:rFonts w:eastAsia="Times New Roman" w:cs="Times New Roman"/>
          <w:szCs w:val="24"/>
        </w:rPr>
        <w:t xml:space="preserve"> αντιμετωπίζαμε ούτε αντιμετωπίζουμε τα έργα υποδομών ως μέσο πλου</w:t>
      </w:r>
      <w:r>
        <w:rPr>
          <w:rFonts w:eastAsia="Times New Roman" w:cs="Times New Roman"/>
          <w:szCs w:val="24"/>
        </w:rPr>
        <w:t>τισμού των εμπλεκόμενων φορέων. Α</w:t>
      </w:r>
      <w:r w:rsidRPr="00DB073A">
        <w:rPr>
          <w:rFonts w:eastAsia="Times New Roman" w:cs="Times New Roman"/>
          <w:szCs w:val="24"/>
        </w:rPr>
        <w:t>ντίθετα</w:t>
      </w:r>
      <w:r>
        <w:rPr>
          <w:rFonts w:eastAsia="Times New Roman" w:cs="Times New Roman"/>
          <w:szCs w:val="24"/>
        </w:rPr>
        <w:t>,</w:t>
      </w:r>
      <w:r w:rsidRPr="00DB073A">
        <w:rPr>
          <w:rFonts w:eastAsia="Times New Roman" w:cs="Times New Roman"/>
          <w:szCs w:val="24"/>
        </w:rPr>
        <w:t xml:space="preserve"> για μας </w:t>
      </w:r>
      <w:r>
        <w:rPr>
          <w:rFonts w:eastAsia="Times New Roman" w:cs="Times New Roman"/>
          <w:szCs w:val="24"/>
        </w:rPr>
        <w:t>στην Αριστερά ο</w:t>
      </w:r>
      <w:r w:rsidRPr="00DB073A">
        <w:rPr>
          <w:rFonts w:eastAsia="Times New Roman" w:cs="Times New Roman"/>
          <w:szCs w:val="24"/>
        </w:rPr>
        <w:t>ι υποδομές</w:t>
      </w:r>
      <w:r>
        <w:rPr>
          <w:rFonts w:eastAsia="Times New Roman" w:cs="Times New Roman"/>
          <w:szCs w:val="24"/>
        </w:rPr>
        <w:t xml:space="preserve"> που έχει ανάγκη η πατρίδα μας, ο</w:t>
      </w:r>
      <w:r w:rsidRPr="00DB073A">
        <w:rPr>
          <w:rFonts w:eastAsia="Times New Roman" w:cs="Times New Roman"/>
          <w:szCs w:val="24"/>
        </w:rPr>
        <w:t>ι υποδομές που βελ</w:t>
      </w:r>
      <w:r>
        <w:rPr>
          <w:rFonts w:eastAsia="Times New Roman" w:cs="Times New Roman"/>
          <w:szCs w:val="24"/>
        </w:rPr>
        <w:t xml:space="preserve">τιώνουν την </w:t>
      </w:r>
      <w:r>
        <w:rPr>
          <w:rFonts w:eastAsia="Times New Roman" w:cs="Times New Roman"/>
          <w:szCs w:val="24"/>
        </w:rPr>
        <w:t>καθημερινότητα του π</w:t>
      </w:r>
      <w:r w:rsidRPr="00DB073A">
        <w:rPr>
          <w:rFonts w:eastAsia="Times New Roman" w:cs="Times New Roman"/>
          <w:szCs w:val="24"/>
        </w:rPr>
        <w:t>ολίτη είναι σημαντικό στοιχείο της Ελλάδας μετ</w:t>
      </w:r>
      <w:r>
        <w:rPr>
          <w:rFonts w:eastAsia="Times New Roman" w:cs="Times New Roman"/>
          <w:szCs w:val="24"/>
        </w:rPr>
        <w:t>ά τα μνημόνια. Για την Αριστερά ο</w:t>
      </w:r>
      <w:r w:rsidRPr="00DB073A">
        <w:rPr>
          <w:rFonts w:eastAsia="Times New Roman" w:cs="Times New Roman"/>
          <w:szCs w:val="24"/>
        </w:rPr>
        <w:t xml:space="preserve">ι υποδομές είναι </w:t>
      </w:r>
      <w:proofErr w:type="spellStart"/>
      <w:r w:rsidRPr="00DB073A">
        <w:rPr>
          <w:rFonts w:eastAsia="Times New Roman" w:cs="Times New Roman"/>
          <w:szCs w:val="24"/>
        </w:rPr>
        <w:t>ταυτοτικό</w:t>
      </w:r>
      <w:proofErr w:type="spellEnd"/>
      <w:r w:rsidRPr="00DB073A">
        <w:rPr>
          <w:rFonts w:eastAsia="Times New Roman" w:cs="Times New Roman"/>
          <w:szCs w:val="24"/>
        </w:rPr>
        <w:t xml:space="preserve"> στοιχε</w:t>
      </w:r>
      <w:r>
        <w:rPr>
          <w:rFonts w:eastAsia="Times New Roman" w:cs="Times New Roman"/>
          <w:szCs w:val="24"/>
        </w:rPr>
        <w:t xml:space="preserve">ίο της Ελλάδας της νέας εποχής. </w:t>
      </w:r>
    </w:p>
    <w:p w14:paraId="224A1818"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24A1819" w14:textId="77777777" w:rsidR="0081027C" w:rsidRDefault="00F5028E">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24A181A" w14:textId="77777777" w:rsidR="0081027C" w:rsidRDefault="00F5028E">
      <w:pPr>
        <w:tabs>
          <w:tab w:val="left" w:pos="1905"/>
        </w:tabs>
        <w:spacing w:line="600" w:lineRule="auto"/>
        <w:ind w:firstLine="720"/>
        <w:jc w:val="both"/>
        <w:rPr>
          <w:rFonts w:eastAsia="Times New Roman" w:cs="Times New Roman"/>
          <w:szCs w:val="24"/>
        </w:rPr>
      </w:pPr>
      <w:r w:rsidRPr="00BB6F79">
        <w:rPr>
          <w:rFonts w:eastAsia="Times New Roman" w:cs="Times New Roman"/>
          <w:b/>
          <w:szCs w:val="24"/>
        </w:rPr>
        <w:t>ΠΡΟΕΔΡΕΥΩΝ (Γεώργιος Βαρεμένος):</w:t>
      </w:r>
      <w:r>
        <w:rPr>
          <w:rFonts w:eastAsia="Times New Roman" w:cs="Times New Roman"/>
          <w:szCs w:val="24"/>
        </w:rPr>
        <w:t xml:space="preserve"> Κ</w:t>
      </w:r>
      <w:r w:rsidRPr="00DB073A">
        <w:rPr>
          <w:rFonts w:eastAsia="Times New Roman" w:cs="Times New Roman"/>
          <w:szCs w:val="24"/>
        </w:rPr>
        <w:t>αι εμείς ευχαριστούμε</w:t>
      </w:r>
      <w:r>
        <w:rPr>
          <w:rFonts w:eastAsia="Times New Roman" w:cs="Times New Roman"/>
          <w:szCs w:val="24"/>
        </w:rPr>
        <w:t>.</w:t>
      </w:r>
    </w:p>
    <w:p w14:paraId="224A181B"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Τ</w:t>
      </w:r>
      <w:r w:rsidRPr="00DB073A">
        <w:rPr>
          <w:rFonts w:eastAsia="Times New Roman" w:cs="Times New Roman"/>
          <w:szCs w:val="24"/>
        </w:rPr>
        <w:t>ο</w:t>
      </w:r>
      <w:r>
        <w:rPr>
          <w:rFonts w:eastAsia="Times New Roman" w:cs="Times New Roman"/>
          <w:szCs w:val="24"/>
        </w:rPr>
        <w:t xml:space="preserve">ν λόγο έχει ο κ. Χρήστος </w:t>
      </w:r>
      <w:proofErr w:type="spellStart"/>
      <w:r>
        <w:rPr>
          <w:rFonts w:eastAsia="Times New Roman" w:cs="Times New Roman"/>
          <w:szCs w:val="24"/>
        </w:rPr>
        <w:t>Μ</w:t>
      </w:r>
      <w:r w:rsidRPr="00DB073A">
        <w:rPr>
          <w:rFonts w:eastAsia="Times New Roman" w:cs="Times New Roman"/>
          <w:szCs w:val="24"/>
        </w:rPr>
        <w:t>πουκώρος</w:t>
      </w:r>
      <w:proofErr w:type="spellEnd"/>
      <w:r>
        <w:rPr>
          <w:rFonts w:eastAsia="Times New Roman" w:cs="Times New Roman"/>
          <w:szCs w:val="24"/>
        </w:rPr>
        <w:t>, εισηγητής</w:t>
      </w:r>
      <w:r w:rsidRPr="00DB073A">
        <w:rPr>
          <w:rFonts w:eastAsia="Times New Roman" w:cs="Times New Roman"/>
          <w:szCs w:val="24"/>
        </w:rPr>
        <w:t xml:space="preserve"> από τη Νέα Δημοκρατία</w:t>
      </w:r>
      <w:r>
        <w:rPr>
          <w:rFonts w:eastAsia="Times New Roman" w:cs="Times New Roman"/>
          <w:szCs w:val="24"/>
        </w:rPr>
        <w:t>.</w:t>
      </w:r>
      <w:r w:rsidRPr="00DB073A">
        <w:rPr>
          <w:rFonts w:eastAsia="Times New Roman" w:cs="Times New Roman"/>
          <w:szCs w:val="24"/>
        </w:rPr>
        <w:t xml:space="preserve"> </w:t>
      </w:r>
    </w:p>
    <w:p w14:paraId="224A181C" w14:textId="77777777" w:rsidR="0081027C" w:rsidRDefault="00F5028E">
      <w:pPr>
        <w:tabs>
          <w:tab w:val="left" w:pos="1905"/>
        </w:tabs>
        <w:spacing w:line="600" w:lineRule="auto"/>
        <w:ind w:firstLine="720"/>
        <w:jc w:val="both"/>
        <w:rPr>
          <w:rFonts w:eastAsia="Times New Roman" w:cs="Times New Roman"/>
          <w:szCs w:val="24"/>
        </w:rPr>
      </w:pPr>
      <w:r w:rsidRPr="00BB6F79">
        <w:rPr>
          <w:rFonts w:eastAsia="Times New Roman" w:cs="Times New Roman"/>
          <w:b/>
          <w:szCs w:val="24"/>
        </w:rPr>
        <w:t>ΧΡΗΣΤΟΣ ΜΠΟΥΚΩΡΟΣ:</w:t>
      </w:r>
      <w:r>
        <w:rPr>
          <w:rFonts w:eastAsia="Times New Roman" w:cs="Times New Roman"/>
          <w:szCs w:val="24"/>
        </w:rPr>
        <w:t xml:space="preserve"> Ευχαριστώ, κύριε Πρόεδρε. </w:t>
      </w:r>
    </w:p>
    <w:p w14:paraId="224A181D" w14:textId="77777777" w:rsidR="0081027C" w:rsidRDefault="00F5028E">
      <w:pPr>
        <w:tabs>
          <w:tab w:val="left" w:pos="1905"/>
        </w:tabs>
        <w:spacing w:line="600" w:lineRule="auto"/>
        <w:ind w:firstLine="720"/>
        <w:jc w:val="both"/>
        <w:rPr>
          <w:rFonts w:eastAsia="Times New Roman" w:cs="Times New Roman"/>
          <w:szCs w:val="24"/>
        </w:rPr>
      </w:pPr>
      <w:r>
        <w:rPr>
          <w:rFonts w:eastAsia="Times New Roman" w:cs="Times New Roman"/>
          <w:szCs w:val="24"/>
        </w:rPr>
        <w:t>Κ</w:t>
      </w:r>
      <w:r w:rsidRPr="00DB073A">
        <w:rPr>
          <w:rFonts w:eastAsia="Times New Roman" w:cs="Times New Roman"/>
          <w:szCs w:val="24"/>
        </w:rPr>
        <w:t>υρίες και κύριοι συνάδελφοι</w:t>
      </w:r>
      <w:r>
        <w:rPr>
          <w:rFonts w:eastAsia="Times New Roman" w:cs="Times New Roman"/>
          <w:szCs w:val="24"/>
        </w:rPr>
        <w:t>,</w:t>
      </w:r>
      <w:r w:rsidRPr="00DB073A">
        <w:rPr>
          <w:rFonts w:eastAsia="Times New Roman" w:cs="Times New Roman"/>
          <w:szCs w:val="24"/>
        </w:rPr>
        <w:t xml:space="preserve"> με την κύρωση της σύμβασης παραχώρησης για το αεροδρόμιο στο Καστέλι για μας </w:t>
      </w:r>
      <w:r>
        <w:rPr>
          <w:rFonts w:eastAsia="Times New Roman" w:cs="Times New Roman"/>
          <w:szCs w:val="24"/>
        </w:rPr>
        <w:t>σ</w:t>
      </w:r>
      <w:r w:rsidRPr="00DB073A">
        <w:rPr>
          <w:rFonts w:eastAsia="Times New Roman" w:cs="Times New Roman"/>
          <w:szCs w:val="24"/>
        </w:rPr>
        <w:t>τη Νέ</w:t>
      </w:r>
      <w:r w:rsidRPr="00DB073A">
        <w:rPr>
          <w:rFonts w:eastAsia="Times New Roman" w:cs="Times New Roman"/>
          <w:szCs w:val="24"/>
        </w:rPr>
        <w:t>α Δημοκρατία ξεκινάει η εποχή ενός τριπλού στοιχήματος όχι μόνο για την Κρήτη</w:t>
      </w:r>
      <w:r>
        <w:rPr>
          <w:rFonts w:eastAsia="Times New Roman" w:cs="Times New Roman"/>
          <w:szCs w:val="24"/>
        </w:rPr>
        <w:t>, αλλά για ολόκληρη τη χώρα. Είναι έ</w:t>
      </w:r>
      <w:r w:rsidRPr="00DB073A">
        <w:rPr>
          <w:rFonts w:eastAsia="Times New Roman" w:cs="Times New Roman"/>
          <w:szCs w:val="24"/>
        </w:rPr>
        <w:t>να στοίχημα το οποίο ο πολιτικός και τεχνικός κόσμος της χώρας την επόμενη πενταετία θα πρέπει οπωσδήποτε να το κερδίσει όχι μόνο γιατί η Κρήτη</w:t>
      </w:r>
      <w:r w:rsidRPr="00DB073A">
        <w:rPr>
          <w:rFonts w:eastAsia="Times New Roman" w:cs="Times New Roman"/>
          <w:szCs w:val="24"/>
        </w:rPr>
        <w:t xml:space="preserve"> παρέχει ένα υψηλής πο</w:t>
      </w:r>
      <w:r>
        <w:rPr>
          <w:rFonts w:eastAsia="Times New Roman" w:cs="Times New Roman"/>
          <w:szCs w:val="24"/>
        </w:rPr>
        <w:t>ιότητας τουριστικό προϊόν, αλλά γ</w:t>
      </w:r>
      <w:r w:rsidRPr="00DB073A">
        <w:rPr>
          <w:rFonts w:eastAsia="Times New Roman" w:cs="Times New Roman"/>
          <w:szCs w:val="24"/>
        </w:rPr>
        <w:t xml:space="preserve">ιατί </w:t>
      </w:r>
      <w:r w:rsidRPr="00DB073A">
        <w:rPr>
          <w:rFonts w:eastAsia="Times New Roman" w:cs="Times New Roman"/>
          <w:szCs w:val="24"/>
        </w:rPr>
        <w:lastRenderedPageBreak/>
        <w:t>μπορούμε να διαγνώσουμ</w:t>
      </w:r>
      <w:r>
        <w:rPr>
          <w:rFonts w:eastAsia="Times New Roman" w:cs="Times New Roman"/>
          <w:szCs w:val="24"/>
        </w:rPr>
        <w:t>ε τις δυνατότητες του νησιού για</w:t>
      </w:r>
      <w:r w:rsidRPr="00DB073A">
        <w:rPr>
          <w:rFonts w:eastAsia="Times New Roman" w:cs="Times New Roman"/>
          <w:szCs w:val="24"/>
        </w:rPr>
        <w:t xml:space="preserve"> ακόμα μεγαλύτερη συμμετοχή του στη διαμόρφωση του ΑΕΠ της χώρας</w:t>
      </w:r>
      <w:r>
        <w:rPr>
          <w:rFonts w:eastAsia="Times New Roman" w:cs="Times New Roman"/>
          <w:szCs w:val="24"/>
        </w:rPr>
        <w:t>.</w:t>
      </w:r>
    </w:p>
    <w:p w14:paraId="224A181E" w14:textId="77777777" w:rsidR="0081027C" w:rsidRDefault="00F5028E">
      <w:pPr>
        <w:spacing w:line="600" w:lineRule="auto"/>
        <w:ind w:firstLine="720"/>
        <w:jc w:val="both"/>
        <w:rPr>
          <w:rFonts w:eastAsia="Times New Roman"/>
          <w:szCs w:val="24"/>
        </w:rPr>
      </w:pPr>
      <w:r>
        <w:rPr>
          <w:rFonts w:eastAsia="Times New Roman"/>
          <w:szCs w:val="24"/>
        </w:rPr>
        <w:t>Ποιο είναι αυτό το τριπλό στοίχημα που ξεκινάει με τη σημερινή κύρωση της σύ</w:t>
      </w:r>
      <w:r>
        <w:rPr>
          <w:rFonts w:eastAsia="Times New Roman"/>
          <w:szCs w:val="24"/>
        </w:rPr>
        <w:t xml:space="preserve">μβασης παραχώρησης; Είναι η τήρηση του χρονοδιαγράμματος για τη μελέτη και την κατασκευή του νέου αεροδρομίου τους επόμενους εξήντα μήνες. Δεύτερον, είναι η αξιοποίηση του υφιστάμενου αεροδρομίου «Νίκος Καζαντζάκης», για το οποίο έχουμε καταθέσει, η οποία </w:t>
      </w:r>
      <w:r>
        <w:rPr>
          <w:rFonts w:eastAsia="Times New Roman"/>
          <w:szCs w:val="24"/>
        </w:rPr>
        <w:t>μάλιστα συμπεριλαμβάνεται και στο κυβερνητικό πρόγραμμα της Νέας Δημοκρατίας, αυτό το πραγματικό φιλέτο με τις τεράστιες δυνατότητες πρέπει να αξιοποιηθεί με καινοτόμες δράσεις, στις οποίες θα αναφερθώ στη συνέχεια.</w:t>
      </w:r>
    </w:p>
    <w:p w14:paraId="224A181F" w14:textId="77777777" w:rsidR="0081027C" w:rsidRDefault="00F5028E">
      <w:pPr>
        <w:spacing w:line="600" w:lineRule="auto"/>
        <w:ind w:firstLine="720"/>
        <w:jc w:val="both"/>
        <w:rPr>
          <w:rFonts w:eastAsia="Times New Roman"/>
          <w:szCs w:val="24"/>
        </w:rPr>
      </w:pPr>
      <w:r>
        <w:rPr>
          <w:rFonts w:eastAsia="Times New Roman"/>
          <w:szCs w:val="24"/>
        </w:rPr>
        <w:t>Το τρίτο μέρος του στοιχήματος είναι η ο</w:t>
      </w:r>
      <w:r>
        <w:rPr>
          <w:rFonts w:eastAsia="Times New Roman"/>
          <w:szCs w:val="24"/>
        </w:rPr>
        <w:t xml:space="preserve">λοκλήρωση εντός του συγκεκριμένου χρονοδιαγράμματος των οδικών συνδέσεων του αεροδρομίου με τους οδικούς άξονες της Κρήτης, δηλαδή τον ΝΟΑΚ, τον νότιο οδικό άξονα και τον </w:t>
      </w:r>
      <w:r>
        <w:rPr>
          <w:rFonts w:eastAsia="Times New Roman"/>
          <w:szCs w:val="24"/>
        </w:rPr>
        <w:lastRenderedPageBreak/>
        <w:t>ΒΟΑΚ, τον βόρειο οδικό άξονα -στη μεν πρώτη περίπτωση, η σύνδεση αφορά έναν κλειστό α</w:t>
      </w:r>
      <w:r>
        <w:rPr>
          <w:rFonts w:eastAsia="Times New Roman"/>
          <w:szCs w:val="24"/>
        </w:rPr>
        <w:t>υτοκινητόδρομο μήκους 18 χιλιομέτρων, στη δεύτερη περίπτωση για τον ΒΟΑΚ αφορά έναν κλειστό αυτοκινητόδρομο μήκους 6 χιλιομέτρων- αλλά και η ολοκλήρωση επιτέλους του βόρειου οδικού άξονα Κρήτης, ενός σημαντικού έργου, το οποίο πράγματι έχει καθυστερήσει, μ</w:t>
      </w:r>
      <w:r>
        <w:rPr>
          <w:rFonts w:eastAsia="Times New Roman"/>
          <w:szCs w:val="24"/>
        </w:rPr>
        <w:t>ε συνολική –αν θέλετε- ευθύνη του πολιτικού κόσμου. Γιατί δεν έχει κανένα νόημα να έχεις υπερσύγχρονη σύνδεση που θα καταλήγει σ’ έναν αυτοκινητόδρομο, ο οποίος δεν είναι ολοκληρωμένος. Ακούμε τη δέσμευση του κυρίου Υπουργού ότι θα έχει ανάδοχο το έργο αυτ</w:t>
      </w:r>
      <w:r>
        <w:rPr>
          <w:rFonts w:eastAsia="Times New Roman"/>
          <w:szCs w:val="24"/>
        </w:rPr>
        <w:t>ό τον Σεπτέμβριο και ελπίζω μέσα στα χρονοδιαγράμματα ολοκλήρωσης του αεροδρομίου να ολοκληρωθεί και ο βόρειος οδικός άξονας, για να πάψει αυτός ο σύγχρονος Μινώταυρος να αφαιρεί ζωές συνεχώς. Αυτές οι τρεις πτυχές, αν κερδηθούν, αν κερδηθεί αυτό το στοίχη</w:t>
      </w:r>
      <w:r>
        <w:rPr>
          <w:rFonts w:eastAsia="Times New Roman"/>
          <w:szCs w:val="24"/>
        </w:rPr>
        <w:t>μα, θα έχουν ουσιαστικά ολοκληρωθεί οι μεγάλες υποδομές της Κρήτης. Μπορούμε να αισιοδοξούμε ότι τα χρονοδιαγράμματα θα τηρηθούν πλήρως; Όχι, δεν είμαστε αισιόδοξοι σήμερα, γιατί έχουμε 23 μήνες καθυστέρηση για να φτάσουμε στη σημερινή μέρα, στην κύρωση τη</w:t>
      </w:r>
      <w:r>
        <w:rPr>
          <w:rFonts w:eastAsia="Times New Roman"/>
          <w:szCs w:val="24"/>
        </w:rPr>
        <w:t xml:space="preserve">ς σύμβασης παραχώρησης για την κατασκευή του έργου </w:t>
      </w:r>
      <w:r>
        <w:rPr>
          <w:rFonts w:eastAsia="Times New Roman"/>
          <w:szCs w:val="24"/>
        </w:rPr>
        <w:lastRenderedPageBreak/>
        <w:t>και είναι ορισμένες νησίδες αβεβαιότητας, κύριε Υπουργέ, σ</w:t>
      </w:r>
      <w:r>
        <w:rPr>
          <w:rFonts w:eastAsia="Times New Roman"/>
          <w:szCs w:val="24"/>
        </w:rPr>
        <w:t>ε</w:t>
      </w:r>
      <w:r>
        <w:rPr>
          <w:rFonts w:eastAsia="Times New Roman"/>
          <w:szCs w:val="24"/>
        </w:rPr>
        <w:t xml:space="preserve"> αυτό το έργο, όπως η έκδοση οριστικής τιμής </w:t>
      </w:r>
      <w:proofErr w:type="spellStart"/>
      <w:r>
        <w:rPr>
          <w:rFonts w:eastAsia="Times New Roman"/>
          <w:szCs w:val="24"/>
        </w:rPr>
        <w:t>μονάδος</w:t>
      </w:r>
      <w:proofErr w:type="spellEnd"/>
      <w:r>
        <w:rPr>
          <w:rFonts w:eastAsia="Times New Roman"/>
          <w:szCs w:val="24"/>
        </w:rPr>
        <w:t>. Γνωρίζω και το προσωπικό σας ενδιαφέρον. Βεβαίως, οι απαλλοτριώσεις σε πρώτη φάση έχουν προχ</w:t>
      </w:r>
      <w:r>
        <w:rPr>
          <w:rFonts w:eastAsia="Times New Roman"/>
          <w:szCs w:val="24"/>
        </w:rPr>
        <w:t xml:space="preserve">ωρήσει σε ποσοστό 90%. Ελπίζω πολύ σύντομα να ολοκληρωθεί το 100% και κυρίως ελπίζω να πληρωθεί ο κόσμος με την έκδοση της οριστικής τιμής </w:t>
      </w:r>
      <w:proofErr w:type="spellStart"/>
      <w:r>
        <w:rPr>
          <w:rFonts w:eastAsia="Times New Roman"/>
          <w:szCs w:val="24"/>
        </w:rPr>
        <w:t>μονάδος</w:t>
      </w:r>
      <w:proofErr w:type="spellEnd"/>
      <w:r>
        <w:rPr>
          <w:rFonts w:eastAsia="Times New Roman"/>
          <w:szCs w:val="24"/>
        </w:rPr>
        <w:t>. Δεν είναι απολύτως της αρμοδιότητάς σας, το γνωρίζουμε. Είναι της δικαιοσύνης, όμως όλοι οι παράγοντες αυτής</w:t>
      </w:r>
      <w:r>
        <w:rPr>
          <w:rFonts w:eastAsia="Times New Roman"/>
          <w:szCs w:val="24"/>
        </w:rPr>
        <w:t xml:space="preserve"> της χώρας πρέπει να επικεντρώνονται στο δημόσιο συμφέρον και στα συμφέροντα της χώρας και αυτά τα ζητήματα να τα επιταχύνουν. Αυτή είναι η δική μας άποψη.</w:t>
      </w:r>
    </w:p>
    <w:p w14:paraId="224A1820" w14:textId="77777777" w:rsidR="0081027C" w:rsidRDefault="00F5028E">
      <w:pPr>
        <w:spacing w:line="600" w:lineRule="auto"/>
        <w:ind w:firstLine="720"/>
        <w:jc w:val="both"/>
        <w:rPr>
          <w:rFonts w:eastAsia="Times New Roman"/>
          <w:szCs w:val="24"/>
        </w:rPr>
      </w:pPr>
      <w:r>
        <w:rPr>
          <w:rFonts w:eastAsia="Times New Roman"/>
          <w:szCs w:val="24"/>
        </w:rPr>
        <w:t xml:space="preserve">Αυτό το έργο, λοιπόν, το αεροδρόμιο στο Καστέλι, η Νέα Δημοκρατία το αγκαλιάζει, το υποστηρίζει και </w:t>
      </w:r>
      <w:r>
        <w:rPr>
          <w:rFonts w:eastAsia="Times New Roman"/>
          <w:szCs w:val="24"/>
        </w:rPr>
        <w:t xml:space="preserve">θα το υποστηρίζει, διότι είναι ένα έργο, το οποίο οραματίστηκε και σχεδίασε η Νέα Δημοκρατία. Προχώρησε και σε δημοπρατήσεις, άσχετα με τις καθυστερήσεις στις οποίες θα αναφερθώ παρακάτω. Δεν μπορούμε παρά να υποστηρίξουμε το σημερινό νομοσχέδιο. </w:t>
      </w:r>
    </w:p>
    <w:p w14:paraId="224A1821" w14:textId="77777777" w:rsidR="0081027C" w:rsidRDefault="00F5028E">
      <w:pPr>
        <w:spacing w:line="600" w:lineRule="auto"/>
        <w:ind w:firstLine="720"/>
        <w:jc w:val="both"/>
        <w:rPr>
          <w:rFonts w:eastAsia="Times New Roman"/>
          <w:szCs w:val="24"/>
        </w:rPr>
      </w:pPr>
      <w:r>
        <w:rPr>
          <w:rFonts w:eastAsia="Times New Roman"/>
          <w:szCs w:val="24"/>
        </w:rPr>
        <w:lastRenderedPageBreak/>
        <w:t xml:space="preserve">Έρχεται </w:t>
      </w:r>
      <w:r>
        <w:rPr>
          <w:rFonts w:eastAsia="Times New Roman"/>
          <w:szCs w:val="24"/>
        </w:rPr>
        <w:t>η σημερινή εξέλιξη, όμως, κύριε Υπουργέ, να επιβεβαιώσει την πάγια θέση μας ότι τα μεγάλα έργα αυτής της χώρας άλλος τα οραματίζεται και τα σχεδιάζει, άλλος τα μελετάει και τα κατασκευάσει, τα υλοποιεί και εν τέλει άλλος μπορεί να τα εγκαινιάζει. Υπερβαίνο</w:t>
      </w:r>
      <w:r>
        <w:rPr>
          <w:rFonts w:eastAsia="Times New Roman"/>
          <w:szCs w:val="24"/>
        </w:rPr>
        <w:t>υν τον κυβερνητικό έργο κάθε κυβέρνησης και αυτό το δείχνει και το χρονοδιάγραμμα του σημερινού νομοσχεδίου αυτό το επιχείρημά μας. Το αποδεικνύει. Είναι μια σύμβαση πέντε ετών, ενώ οι κυβερνητικές θητείες είναι τετραετείς. Το γνωρίζουμε όλοι αυτό. Κατά συ</w:t>
      </w:r>
      <w:r>
        <w:rPr>
          <w:rFonts w:eastAsia="Times New Roman"/>
          <w:szCs w:val="24"/>
        </w:rPr>
        <w:t>νέπεια, πρέπει να υπάρχουν συναινέσεις σ</w:t>
      </w:r>
      <w:r>
        <w:rPr>
          <w:rFonts w:eastAsia="Times New Roman"/>
          <w:szCs w:val="24"/>
        </w:rPr>
        <w:t>ε</w:t>
      </w:r>
      <w:r>
        <w:rPr>
          <w:rFonts w:eastAsia="Times New Roman"/>
          <w:szCs w:val="24"/>
        </w:rPr>
        <w:t xml:space="preserve"> αυτά τα μεγάλα έργα, αν μας ενδιαφέρει η ανάπτυξη. Γι’ αυτό και λέω ξεκάθαρα από την αρχή της τοποθέτησής μου ότι η Νέα Δημοκρατία στηρίζει αυτό το έργο. </w:t>
      </w:r>
    </w:p>
    <w:p w14:paraId="224A1822" w14:textId="77777777" w:rsidR="0081027C" w:rsidRDefault="00F5028E">
      <w:pPr>
        <w:spacing w:line="600" w:lineRule="auto"/>
        <w:ind w:firstLine="720"/>
        <w:jc w:val="both"/>
        <w:rPr>
          <w:rFonts w:eastAsia="Times New Roman"/>
          <w:szCs w:val="24"/>
        </w:rPr>
      </w:pPr>
      <w:r>
        <w:rPr>
          <w:rFonts w:eastAsia="Times New Roman"/>
          <w:szCs w:val="24"/>
        </w:rPr>
        <w:t>Και θα σας πρότεινα εδώ, κύριε Υπουργέ, το εξής: Αποκατάστα</w:t>
      </w:r>
      <w:r>
        <w:rPr>
          <w:rFonts w:eastAsia="Times New Roman"/>
          <w:szCs w:val="24"/>
        </w:rPr>
        <w:t xml:space="preserve">ση δεν είναι να αποζημιώσουμε τις καλλιεργήσιμες γαίες των αγροτών, προκειμένου να γίνει το έργο. Θα πάρουν κάποιο τίμημα, πιθανότατα υψηλότερο και από </w:t>
      </w:r>
      <w:r>
        <w:rPr>
          <w:rFonts w:eastAsia="Times New Roman"/>
          <w:szCs w:val="24"/>
        </w:rPr>
        <w:lastRenderedPageBreak/>
        <w:t>την αντικειμενική αξία. Όμως υπάρχουν πάρα πολλές χρηματοδοτικές δυνατότητες σε επίπεδο Ευρωπαϊκής Ένωση</w:t>
      </w:r>
      <w:r>
        <w:rPr>
          <w:rFonts w:eastAsia="Times New Roman"/>
          <w:szCs w:val="24"/>
        </w:rPr>
        <w:t>ς, ώστε να εκπονηθεί και ένα παράλληλο σχέδιο κοινωνικής αποκατάστασης κυρίως των αγροτών που θα αναγκαστούν σε απαλλοτρίωση των καλλιεργήσιμων γαιών τους. Θα καλούσα την Κυβέρνηση, λοιπόν, να αναζητήσει και τέτοιες διεξόδους, διότι η αποζημίωση δεν σημαίν</w:t>
      </w:r>
      <w:r>
        <w:rPr>
          <w:rFonts w:eastAsia="Times New Roman"/>
          <w:szCs w:val="24"/>
        </w:rPr>
        <w:t>ει κοινωνική αποκατάσταση όσων θα χάσουν τη δουλειά τους. Πολλοί απ’ αυτούς τους ανθρώπους θα αναγκαστούν να αλλάξουν επάγγελμα, κάποιοι άλλοι να μεταφέρουν τις εκμεταλλεύσεις τους πιθανότατα με λιγότερα κέρδη και ούτω καθεξής. Νομίζω ότι είναι μια καλή ευ</w:t>
      </w:r>
      <w:r>
        <w:rPr>
          <w:rFonts w:eastAsia="Times New Roman"/>
          <w:szCs w:val="24"/>
        </w:rPr>
        <w:t xml:space="preserve">καιρία να δούμε τι μπορεί να γίνει για περαιτέρω κοινωνική αποκατάσταση αυτών των ανθρώπων. </w:t>
      </w:r>
    </w:p>
    <w:p w14:paraId="224A1823" w14:textId="77777777" w:rsidR="0081027C" w:rsidRDefault="00F5028E">
      <w:pPr>
        <w:spacing w:line="600" w:lineRule="auto"/>
        <w:ind w:firstLine="720"/>
        <w:jc w:val="both"/>
        <w:rPr>
          <w:rFonts w:eastAsia="Times New Roman"/>
          <w:szCs w:val="24"/>
        </w:rPr>
      </w:pPr>
      <w:r>
        <w:rPr>
          <w:rFonts w:eastAsia="Times New Roman"/>
          <w:szCs w:val="24"/>
        </w:rPr>
        <w:t>Άλλα ζητήματα που μας απασχολούν βεβαίως ως προς την τήρηση του χρονοδιαγράμματος είναι τα ζητήματα της αρχαιολογίας, τα περιβαλλοντικά ζητήματα για τα οποία έγινε</w:t>
      </w:r>
      <w:r>
        <w:rPr>
          <w:rFonts w:eastAsia="Times New Roman"/>
          <w:szCs w:val="24"/>
        </w:rPr>
        <w:t xml:space="preserve"> εκτενής συζήτηση και στις </w:t>
      </w:r>
      <w:r>
        <w:rPr>
          <w:rFonts w:eastAsia="Times New Roman"/>
          <w:szCs w:val="24"/>
        </w:rPr>
        <w:t>ε</w:t>
      </w:r>
      <w:r>
        <w:rPr>
          <w:rFonts w:eastAsia="Times New Roman"/>
          <w:szCs w:val="24"/>
        </w:rPr>
        <w:t xml:space="preserve">πιτροπές και βεβαίως μας απασχολεί το γεγονός των αντιπλημμυρικών έργων και του ίδιου του έργου και των συνδέσεων οδικών αξόνων </w:t>
      </w:r>
      <w:r>
        <w:rPr>
          <w:rFonts w:eastAsia="Times New Roman"/>
          <w:szCs w:val="24"/>
        </w:rPr>
        <w:lastRenderedPageBreak/>
        <w:t>και αεροδρομίου. Πιστεύω ότι είναι ζητήματα τα οποία μπορούν να αντιμετωπιστούν. Μιλάμε για ένα αερο</w:t>
      </w:r>
      <w:r>
        <w:rPr>
          <w:rFonts w:eastAsia="Times New Roman"/>
          <w:szCs w:val="24"/>
        </w:rPr>
        <w:t xml:space="preserve">δρόμιο, το οποίο μετά τα πρώτα πέντε έτη της λειτουργίας του θα εξυπηρετεί εννέα εκατομμύρια επιβάτες, ενώ στην πλήρη ανάπτυξή του, πριν ολοκληρωθεί ο χρόνος της παραχώρησης που είναι </w:t>
      </w:r>
      <w:proofErr w:type="spellStart"/>
      <w:r>
        <w:rPr>
          <w:rFonts w:eastAsia="Times New Roman"/>
          <w:szCs w:val="24"/>
        </w:rPr>
        <w:t>τριαντακονταπενταετία</w:t>
      </w:r>
      <w:proofErr w:type="spellEnd"/>
      <w:r>
        <w:rPr>
          <w:rFonts w:eastAsia="Times New Roman"/>
          <w:szCs w:val="24"/>
        </w:rPr>
        <w:t xml:space="preserve"> με </w:t>
      </w:r>
      <w:r>
        <w:rPr>
          <w:rFonts w:eastAsia="Times New Roman"/>
          <w:szCs w:val="24"/>
          <w:lang w:val="en-US"/>
        </w:rPr>
        <w:t>option</w:t>
      </w:r>
      <w:r>
        <w:rPr>
          <w:rFonts w:eastAsia="Times New Roman"/>
          <w:szCs w:val="24"/>
        </w:rPr>
        <w:t xml:space="preserve"> δεκαετούς ανανέωσης με κοινή συμφωνία τω</w:t>
      </w:r>
      <w:r>
        <w:rPr>
          <w:rFonts w:eastAsia="Times New Roman"/>
          <w:szCs w:val="24"/>
        </w:rPr>
        <w:t xml:space="preserve">ν δύο μερών, θα εξυπηρετεί περίπου δεκαπέντε εκατομμύρια επιβάτες. Καθίσταται αυτομάτως το δεύτερο μεγαλύτερο αεροδρόμιο της χώρας. Περιττεύει να αναφέρω ότι δημιουργούνται χίλιες πεντακόσιες θέσεις εργασίας μόνιμες και περίπου </w:t>
      </w:r>
      <w:proofErr w:type="spellStart"/>
      <w:r>
        <w:rPr>
          <w:rFonts w:eastAsia="Times New Roman"/>
          <w:szCs w:val="24"/>
        </w:rPr>
        <w:t>επτάμισι</w:t>
      </w:r>
      <w:proofErr w:type="spellEnd"/>
      <w:r>
        <w:rPr>
          <w:rFonts w:eastAsia="Times New Roman"/>
          <w:szCs w:val="24"/>
        </w:rPr>
        <w:t xml:space="preserve"> χιλιάδες θέσεις κατ</w:t>
      </w:r>
      <w:r>
        <w:rPr>
          <w:rFonts w:eastAsia="Times New Roman"/>
          <w:szCs w:val="24"/>
        </w:rPr>
        <w:t xml:space="preserve">ά τη διάρκεια της κατασκευής του. Δεν θα ήθελα να αναφερθώ λεπτομερώς στα τεχνικά έργα, με την έννοια ότι τα χιλιάδες τετραγωνικά σε στεγασμένους χώρους, τα πέντε επίπεδα του αεροδρομίου, τα </w:t>
      </w:r>
      <w:r>
        <w:rPr>
          <w:rFonts w:eastAsia="Times New Roman"/>
          <w:szCs w:val="24"/>
        </w:rPr>
        <w:t>χίλια τριακόσια</w:t>
      </w:r>
      <w:r>
        <w:rPr>
          <w:rFonts w:eastAsia="Times New Roman"/>
          <w:szCs w:val="24"/>
        </w:rPr>
        <w:t xml:space="preserve"> τετραγωνικά για μόνιμους εκθεσιακούς χώρους κρητι</w:t>
      </w:r>
      <w:r>
        <w:rPr>
          <w:rFonts w:eastAsia="Times New Roman"/>
          <w:szCs w:val="24"/>
        </w:rPr>
        <w:t>κών προϊόντων και όλες αυτές οι υποδομές είναι βέβαιο ότι θα δημιουργήσουν μια νέα μεγάλη οικονομική μονάδα στην περιοχή και έναν μεγάλο κύκλο εργασιών. Δεν θέλω να συζητάμε εδώ, στην τελική φάση της κύρωσης της σύμβασης, για τα ωφελήματα στην κοινωνία και</w:t>
      </w:r>
      <w:r>
        <w:rPr>
          <w:rFonts w:eastAsia="Times New Roman"/>
          <w:szCs w:val="24"/>
        </w:rPr>
        <w:t xml:space="preserve"> στην οικονομία ενός τόσο σπουδαίου έργου υποδομής. Αυτό </w:t>
      </w:r>
      <w:r>
        <w:rPr>
          <w:rFonts w:eastAsia="Times New Roman"/>
          <w:szCs w:val="24"/>
        </w:rPr>
        <w:lastRenderedPageBreak/>
        <w:t>που μας προβληματίζει είπα ποιο είναι. Κυρίως, είναι η τήρηση του χρονοδιαγράμματος, διότι ιδιαίτερα στις υποδομές, αλλά και σ’ όλες τις οικονομικές διεργασίες, γνωρίζουμε όλοι ότι ο χρόνος είναι χρή</w:t>
      </w:r>
      <w:r>
        <w:rPr>
          <w:rFonts w:eastAsia="Times New Roman"/>
          <w:szCs w:val="24"/>
        </w:rPr>
        <w:t xml:space="preserve">μα. </w:t>
      </w:r>
    </w:p>
    <w:p w14:paraId="224A1824" w14:textId="77777777" w:rsidR="0081027C" w:rsidRDefault="00F5028E">
      <w:pPr>
        <w:spacing w:line="600" w:lineRule="auto"/>
        <w:ind w:firstLine="720"/>
        <w:jc w:val="both"/>
        <w:rPr>
          <w:rFonts w:eastAsia="Times New Roman"/>
          <w:szCs w:val="24"/>
        </w:rPr>
      </w:pPr>
      <w:r>
        <w:rPr>
          <w:rFonts w:eastAsia="Times New Roman"/>
          <w:szCs w:val="24"/>
        </w:rPr>
        <w:t>Πριν κάνω μια σύντομη ιστορική αναδρομή, θα ήθελα να πω ότι για το αεροδρόμιο «Νίκος Καζαντζάκης» είναι γνωστοί οι λόγοι που οδήγησαν στην επιλογή της κατασκευής νέου αεροδρομίου και όχι στην επέκταση του «Νίκος Καζαντζάκης». Πρέπει να γίνει κι εκεί μ</w:t>
      </w:r>
      <w:r>
        <w:rPr>
          <w:rFonts w:eastAsia="Times New Roman"/>
          <w:szCs w:val="24"/>
        </w:rPr>
        <w:t>ια αναπτυξιακή νησίδα όπως, για να το πω απλά και κατανοητά, λέμε ότι το νέο αεροδρόμιο της Κρήτης θα είναι το δεύτερο «Ελευθέριος Βενιζέλος», κάλλιστα μπορούμε να πούμε ότι η αξιοποίηση του «Νίκος Καζαντζάκης» μπορεί να οδηγήσει σ’ ένα δεύτερο Ελληνικό με</w:t>
      </w:r>
      <w:r>
        <w:rPr>
          <w:rFonts w:eastAsia="Times New Roman"/>
          <w:szCs w:val="24"/>
        </w:rPr>
        <w:t xml:space="preserve"> καινοτόμες δράσεις, οι οποίες θα ενισχύσουν περαιτέρω το τουριστικό προϊόν της Κρήτης και τις τουριστικές επιλογές. Έτσι θα μιλάμε για μια ολοκληρωμένη, ολιστική αντιμετώπιση των ζητημάτων που θα ενισχύσουν το τουριστικό προϊόν της Κρήτης και το ΑΕΠ της χ</w:t>
      </w:r>
      <w:r>
        <w:rPr>
          <w:rFonts w:eastAsia="Times New Roman"/>
          <w:szCs w:val="24"/>
        </w:rPr>
        <w:t xml:space="preserve">ώρας. </w:t>
      </w:r>
    </w:p>
    <w:p w14:paraId="224A1825" w14:textId="77777777" w:rsidR="0081027C" w:rsidRDefault="00F5028E">
      <w:pPr>
        <w:spacing w:line="600" w:lineRule="auto"/>
        <w:ind w:firstLine="720"/>
        <w:jc w:val="both"/>
        <w:rPr>
          <w:rFonts w:eastAsia="Times New Roman"/>
          <w:szCs w:val="24"/>
        </w:rPr>
      </w:pPr>
      <w:r>
        <w:rPr>
          <w:rFonts w:eastAsia="Times New Roman"/>
          <w:szCs w:val="24"/>
        </w:rPr>
        <w:lastRenderedPageBreak/>
        <w:t>Γιατί το στηρίζουμε εμείς αυτό το έργο, κύριε Υπουργέ; Διότι αυτό το έργο εξαγγέλθηκε από τον προκάτοχό σας των κυβερνήσεων Καραμανλή, τον Γιώργο Σουφλιά, δημοπρατήθηκε από την κυβέρνηση Σαμαρά, με την κρίση με την κυβέρνηση Παπανδρέου είχε γίνει μι</w:t>
      </w:r>
      <w:r>
        <w:rPr>
          <w:rFonts w:eastAsia="Times New Roman"/>
          <w:szCs w:val="24"/>
        </w:rPr>
        <w:t>α διακοπή του ενδιαφέροντος. Έρχεστε εσείς μετά από δύο καθυστερήσεις επί των ημερών της κυβέρνησης Σαμαρά, μετά από επτά καθυστερήσεις επί των δικών σας ημερών. Αλλά φτάνουμε στη σημερινή μέρα. Δεν έχει σημασία το τι χρόνο χάσαμε. Ό,τι χρόνο χάσαμε τον χά</w:t>
      </w:r>
      <w:r>
        <w:rPr>
          <w:rFonts w:eastAsia="Times New Roman"/>
          <w:szCs w:val="24"/>
        </w:rPr>
        <w:t>σαμε. Το θέμα είναι να μη χάσουμε χρόνο από εδώ και στο εξής και να τηρηθεί το χρονοδιάγραμμα. Από εκεί και πέρα, θα έλεγα ότι το ίδιο το έργο μ</w:t>
      </w:r>
      <w:r>
        <w:rPr>
          <w:rFonts w:eastAsia="Times New Roman"/>
          <w:szCs w:val="24"/>
        </w:rPr>
        <w:t>ε</w:t>
      </w:r>
      <w:r>
        <w:rPr>
          <w:rFonts w:eastAsia="Times New Roman"/>
          <w:szCs w:val="24"/>
        </w:rPr>
        <w:t xml:space="preserve"> έναν αεροδιάδρομο μήκους 3,2 χιλιομέτρων μπορεί να εξυπηρετήσει όποιο ιπτάμενο μέσο υπάρχει σήμερα στην αγορά,</w:t>
      </w:r>
      <w:r>
        <w:rPr>
          <w:rFonts w:eastAsia="Times New Roman"/>
          <w:szCs w:val="24"/>
        </w:rPr>
        <w:t xml:space="preserve"> όποιο μεγάλο αεροδρόμιο, την όποια υπερατλαντική ή μεγάλη πτήση και ξέρουμε όλοι τι σημαίνει αυτό. </w:t>
      </w:r>
    </w:p>
    <w:p w14:paraId="224A1826" w14:textId="77777777" w:rsidR="0081027C" w:rsidRDefault="00F5028E">
      <w:pPr>
        <w:spacing w:line="600" w:lineRule="auto"/>
        <w:ind w:firstLine="720"/>
        <w:jc w:val="both"/>
        <w:rPr>
          <w:rFonts w:eastAsia="Times New Roman"/>
          <w:szCs w:val="24"/>
        </w:rPr>
      </w:pPr>
      <w:r>
        <w:rPr>
          <w:rFonts w:eastAsia="Times New Roman"/>
          <w:szCs w:val="24"/>
        </w:rPr>
        <w:lastRenderedPageBreak/>
        <w:t>Εμείς στη Νέα Δημοκρατία θέλουμε το όλο έργο. Το σχεδίασε άλλωστε η δική μας κυβέρνηση. Θεωρούμε ότι θα αποτελέσει ένα σύγχρονο αεροδρόμιο που θα καλύπτει πλήρως όλα τα διεθνή χαρακτηριστικά των σύγχρονων αεροδρομίων. Είναι ένα έργο που θα φέρει ανάπτυξη σ</w:t>
      </w:r>
      <w:r>
        <w:rPr>
          <w:rFonts w:eastAsia="Times New Roman"/>
          <w:szCs w:val="24"/>
        </w:rPr>
        <w:t xml:space="preserve">τον ευρύτερο, αλλά και ιδιαίτερα στον τοπικό τουρισμό της Κρήτης, όπως </w:t>
      </w:r>
      <w:proofErr w:type="spellStart"/>
      <w:r>
        <w:rPr>
          <w:rFonts w:eastAsia="Times New Roman"/>
          <w:szCs w:val="24"/>
        </w:rPr>
        <w:t>προείπα</w:t>
      </w:r>
      <w:proofErr w:type="spellEnd"/>
      <w:r>
        <w:rPr>
          <w:rFonts w:eastAsia="Times New Roman"/>
          <w:szCs w:val="24"/>
        </w:rPr>
        <w:t>, αλλά και στις εμπορικές και άλλες δραστηριότητες. Θα είναι πράγματι μια γέφυρα που θα ενώνει δύο ηπείρους, την Ασία με την Ευρώπη.</w:t>
      </w:r>
    </w:p>
    <w:p w14:paraId="224A1827" w14:textId="77777777" w:rsidR="0081027C" w:rsidRDefault="00F5028E">
      <w:pPr>
        <w:spacing w:line="600" w:lineRule="auto"/>
        <w:ind w:firstLine="720"/>
        <w:jc w:val="both"/>
        <w:rPr>
          <w:rFonts w:eastAsia="Times New Roman"/>
          <w:szCs w:val="24"/>
        </w:rPr>
      </w:pPr>
      <w:r>
        <w:rPr>
          <w:rFonts w:eastAsia="Times New Roman"/>
          <w:szCs w:val="24"/>
        </w:rPr>
        <w:t>Από εκεί και πέρα, τ</w:t>
      </w:r>
      <w:r w:rsidRPr="00B57B76">
        <w:rPr>
          <w:rFonts w:eastAsia="Times New Roman"/>
          <w:szCs w:val="24"/>
        </w:rPr>
        <w:t>ο έργο είναι διπλό</w:t>
      </w:r>
      <w:r>
        <w:rPr>
          <w:rFonts w:eastAsia="Times New Roman"/>
          <w:szCs w:val="24"/>
        </w:rPr>
        <w:t xml:space="preserve"> -δεν θα πρέπει να το ξεχνάμε αυτό- και είναι </w:t>
      </w:r>
      <w:r w:rsidRPr="00B57B76">
        <w:rPr>
          <w:rFonts w:eastAsia="Times New Roman"/>
          <w:szCs w:val="24"/>
        </w:rPr>
        <w:t>η κατασκευή και η αξιοποίηση και των δύο αεροδρομίων</w:t>
      </w:r>
      <w:r>
        <w:rPr>
          <w:rFonts w:eastAsia="Times New Roman"/>
          <w:szCs w:val="24"/>
        </w:rPr>
        <w:t xml:space="preserve"> και το </w:t>
      </w:r>
      <w:r w:rsidRPr="00B57B76">
        <w:rPr>
          <w:rFonts w:eastAsia="Times New Roman"/>
          <w:szCs w:val="24"/>
        </w:rPr>
        <w:t>καινούργιο και το παλιό</w:t>
      </w:r>
      <w:r>
        <w:rPr>
          <w:rFonts w:eastAsia="Times New Roman"/>
          <w:szCs w:val="24"/>
        </w:rPr>
        <w:t>.</w:t>
      </w:r>
      <w:r w:rsidRPr="00B57B76">
        <w:rPr>
          <w:rFonts w:eastAsia="Times New Roman"/>
          <w:szCs w:val="24"/>
        </w:rPr>
        <w:t xml:space="preserve"> </w:t>
      </w:r>
      <w:r>
        <w:rPr>
          <w:rFonts w:eastAsia="Times New Roman"/>
          <w:szCs w:val="24"/>
        </w:rPr>
        <w:t>Δ</w:t>
      </w:r>
      <w:r w:rsidRPr="00B57B76">
        <w:rPr>
          <w:rFonts w:eastAsia="Times New Roman"/>
          <w:szCs w:val="24"/>
        </w:rPr>
        <w:t>εν πρέπει να καθυσ</w:t>
      </w:r>
      <w:r>
        <w:rPr>
          <w:rFonts w:eastAsia="Times New Roman"/>
          <w:szCs w:val="24"/>
        </w:rPr>
        <w:t xml:space="preserve">τερήσουμε στην αξιοποίηση </w:t>
      </w:r>
      <w:r w:rsidRPr="00B57B76">
        <w:rPr>
          <w:rFonts w:eastAsia="Times New Roman"/>
          <w:szCs w:val="24"/>
        </w:rPr>
        <w:t xml:space="preserve">του </w:t>
      </w:r>
      <w:r>
        <w:rPr>
          <w:rFonts w:eastAsia="Times New Roman"/>
          <w:szCs w:val="24"/>
        </w:rPr>
        <w:t>«</w:t>
      </w:r>
      <w:r w:rsidRPr="00B57B76">
        <w:rPr>
          <w:rFonts w:eastAsia="Times New Roman"/>
          <w:szCs w:val="24"/>
        </w:rPr>
        <w:t>Νίκος Καζαντζάκης</w:t>
      </w:r>
      <w:r>
        <w:rPr>
          <w:rFonts w:eastAsia="Times New Roman"/>
          <w:szCs w:val="24"/>
        </w:rPr>
        <w:t>». Βεβαίως, εμείς διαφωνούμε, κ</w:t>
      </w:r>
      <w:r w:rsidRPr="00B57B76">
        <w:rPr>
          <w:rFonts w:eastAsia="Times New Roman"/>
          <w:szCs w:val="24"/>
        </w:rPr>
        <w:t>ύριε Υπουργέ</w:t>
      </w:r>
      <w:r>
        <w:rPr>
          <w:rFonts w:eastAsia="Times New Roman"/>
          <w:szCs w:val="24"/>
        </w:rPr>
        <w:t>, με τη</w:t>
      </w:r>
      <w:r w:rsidRPr="00B57B76">
        <w:rPr>
          <w:rFonts w:eastAsia="Times New Roman"/>
          <w:szCs w:val="24"/>
        </w:rPr>
        <w:t xml:space="preserve"> μεταφορ</w:t>
      </w:r>
      <w:r w:rsidRPr="00B57B76">
        <w:rPr>
          <w:rFonts w:eastAsia="Times New Roman"/>
          <w:szCs w:val="24"/>
        </w:rPr>
        <w:t xml:space="preserve">ά δημόσιων υπηρεσιών στο υφιστάμενο αεροδρόμιο </w:t>
      </w:r>
      <w:r>
        <w:rPr>
          <w:rFonts w:eastAsia="Times New Roman"/>
          <w:szCs w:val="24"/>
        </w:rPr>
        <w:t>κ</w:t>
      </w:r>
      <w:r w:rsidRPr="00B57B76">
        <w:rPr>
          <w:rFonts w:eastAsia="Times New Roman"/>
          <w:szCs w:val="24"/>
        </w:rPr>
        <w:t>αι διαφωνούμε</w:t>
      </w:r>
      <w:r>
        <w:rPr>
          <w:rFonts w:eastAsia="Times New Roman"/>
          <w:szCs w:val="24"/>
        </w:rPr>
        <w:t>,</w:t>
      </w:r>
      <w:r w:rsidRPr="00B57B76">
        <w:rPr>
          <w:rFonts w:eastAsia="Times New Roman"/>
          <w:szCs w:val="24"/>
        </w:rPr>
        <w:t xml:space="preserve"> γιατί πιστεύουμε ότι εκεί μπορούν να γίνουν παρεμβάσεις που θα προσθέσουν στο τουριστικό προϊόν της Κρήτης</w:t>
      </w:r>
      <w:r>
        <w:rPr>
          <w:rFonts w:eastAsia="Times New Roman"/>
          <w:szCs w:val="24"/>
        </w:rPr>
        <w:t>,</w:t>
      </w:r>
      <w:r w:rsidRPr="00B57B76">
        <w:rPr>
          <w:rFonts w:eastAsia="Times New Roman"/>
          <w:szCs w:val="24"/>
        </w:rPr>
        <w:t xml:space="preserve"> </w:t>
      </w:r>
      <w:r>
        <w:rPr>
          <w:rFonts w:eastAsia="Times New Roman"/>
          <w:szCs w:val="24"/>
        </w:rPr>
        <w:t>δ</w:t>
      </w:r>
      <w:r w:rsidRPr="00B57B76">
        <w:rPr>
          <w:rFonts w:eastAsia="Times New Roman"/>
          <w:szCs w:val="24"/>
        </w:rPr>
        <w:t>ηλαδή θα είναι κερδοφόρο</w:t>
      </w:r>
      <w:r>
        <w:rPr>
          <w:rFonts w:eastAsia="Times New Roman"/>
          <w:szCs w:val="24"/>
        </w:rPr>
        <w:t>.</w:t>
      </w:r>
      <w:r w:rsidRPr="00B57B76">
        <w:rPr>
          <w:rFonts w:eastAsia="Times New Roman"/>
          <w:szCs w:val="24"/>
        </w:rPr>
        <w:t xml:space="preserve"> </w:t>
      </w:r>
      <w:r>
        <w:rPr>
          <w:rFonts w:eastAsia="Times New Roman"/>
          <w:szCs w:val="24"/>
        </w:rPr>
        <w:t>Π</w:t>
      </w:r>
      <w:r w:rsidRPr="00B57B76">
        <w:rPr>
          <w:rFonts w:eastAsia="Times New Roman"/>
          <w:szCs w:val="24"/>
        </w:rPr>
        <w:t xml:space="preserve">ιστεύω </w:t>
      </w:r>
      <w:r>
        <w:rPr>
          <w:rFonts w:eastAsia="Times New Roman"/>
          <w:szCs w:val="24"/>
        </w:rPr>
        <w:t>-</w:t>
      </w:r>
      <w:r w:rsidRPr="00B57B76">
        <w:rPr>
          <w:rFonts w:eastAsia="Times New Roman"/>
          <w:szCs w:val="24"/>
        </w:rPr>
        <w:t>χωρίς να γνωρίζω το</w:t>
      </w:r>
      <w:r>
        <w:rPr>
          <w:rFonts w:eastAsia="Times New Roman"/>
          <w:szCs w:val="24"/>
        </w:rPr>
        <w:t>ν</w:t>
      </w:r>
      <w:r w:rsidRPr="00B57B76">
        <w:rPr>
          <w:rFonts w:eastAsia="Times New Roman"/>
          <w:szCs w:val="24"/>
        </w:rPr>
        <w:t xml:space="preserve"> χώρο </w:t>
      </w:r>
      <w:r w:rsidRPr="00B57B76">
        <w:rPr>
          <w:rFonts w:eastAsia="Times New Roman"/>
          <w:szCs w:val="24"/>
        </w:rPr>
        <w:lastRenderedPageBreak/>
        <w:t>του Ηρακλείου ευρύτερα</w:t>
      </w:r>
      <w:r>
        <w:rPr>
          <w:rFonts w:eastAsia="Times New Roman"/>
          <w:szCs w:val="24"/>
        </w:rPr>
        <w:t>-</w:t>
      </w:r>
      <w:r w:rsidRPr="00B57B76">
        <w:rPr>
          <w:rFonts w:eastAsia="Times New Roman"/>
          <w:szCs w:val="24"/>
        </w:rPr>
        <w:t xml:space="preserve"> ότι υπάρχουν δυνατότητες </w:t>
      </w:r>
      <w:r>
        <w:rPr>
          <w:rFonts w:eastAsia="Times New Roman"/>
          <w:szCs w:val="24"/>
        </w:rPr>
        <w:t>για</w:t>
      </w:r>
      <w:r w:rsidRPr="00B57B76">
        <w:rPr>
          <w:rFonts w:eastAsia="Times New Roman"/>
          <w:szCs w:val="24"/>
        </w:rPr>
        <w:t xml:space="preserve"> συγκέντρωση των δημοσίων υπηρεσιών και σε άλλες περιοχές της ευρύτερης περιοχής του Ηρακλείου</w:t>
      </w:r>
      <w:r>
        <w:rPr>
          <w:rFonts w:eastAsia="Times New Roman"/>
          <w:szCs w:val="24"/>
        </w:rPr>
        <w:t>.</w:t>
      </w:r>
      <w:r w:rsidRPr="00B57B76">
        <w:rPr>
          <w:rFonts w:eastAsia="Times New Roman"/>
          <w:szCs w:val="24"/>
        </w:rPr>
        <w:t xml:space="preserve"> Κατά συνέπεια</w:t>
      </w:r>
      <w:r>
        <w:rPr>
          <w:rFonts w:eastAsia="Times New Roman"/>
          <w:szCs w:val="24"/>
        </w:rPr>
        <w:t>,</w:t>
      </w:r>
      <w:r w:rsidRPr="00B57B76">
        <w:rPr>
          <w:rFonts w:eastAsia="Times New Roman"/>
          <w:szCs w:val="24"/>
        </w:rPr>
        <w:t xml:space="preserve"> αυτό το λέμε</w:t>
      </w:r>
      <w:r>
        <w:rPr>
          <w:rFonts w:eastAsia="Times New Roman"/>
          <w:szCs w:val="24"/>
        </w:rPr>
        <w:t xml:space="preserve"> ξεκάθαρα και το υπογραμμίζουμε.</w:t>
      </w:r>
    </w:p>
    <w:p w14:paraId="224A1828" w14:textId="77777777" w:rsidR="0081027C" w:rsidRDefault="00F5028E">
      <w:pPr>
        <w:spacing w:line="600" w:lineRule="auto"/>
        <w:ind w:firstLine="720"/>
        <w:jc w:val="both"/>
        <w:rPr>
          <w:rFonts w:eastAsia="Times New Roman"/>
          <w:szCs w:val="24"/>
        </w:rPr>
      </w:pPr>
      <w:r>
        <w:rPr>
          <w:rFonts w:eastAsia="Times New Roman"/>
          <w:szCs w:val="24"/>
        </w:rPr>
        <w:t>Ε</w:t>
      </w:r>
      <w:r w:rsidRPr="00B57B76">
        <w:rPr>
          <w:rFonts w:eastAsia="Times New Roman"/>
          <w:szCs w:val="24"/>
        </w:rPr>
        <w:t>ίναι γνωστό</w:t>
      </w:r>
      <w:r>
        <w:rPr>
          <w:rFonts w:eastAsia="Times New Roman"/>
          <w:szCs w:val="24"/>
        </w:rPr>
        <w:t>,</w:t>
      </w:r>
      <w:r w:rsidRPr="00B57B76">
        <w:rPr>
          <w:rFonts w:eastAsia="Times New Roman"/>
          <w:szCs w:val="24"/>
        </w:rPr>
        <w:t xml:space="preserve"> </w:t>
      </w:r>
      <w:r>
        <w:rPr>
          <w:rFonts w:eastAsia="Times New Roman"/>
          <w:szCs w:val="24"/>
        </w:rPr>
        <w:t>λ</w:t>
      </w:r>
      <w:r w:rsidRPr="00B57B76">
        <w:rPr>
          <w:rFonts w:eastAsia="Times New Roman"/>
          <w:szCs w:val="24"/>
        </w:rPr>
        <w:t>οιπόν</w:t>
      </w:r>
      <w:r>
        <w:rPr>
          <w:rFonts w:eastAsia="Times New Roman"/>
          <w:szCs w:val="24"/>
        </w:rPr>
        <w:t>,</w:t>
      </w:r>
      <w:r w:rsidRPr="00D264AD">
        <w:rPr>
          <w:rFonts w:eastAsia="Times New Roman"/>
          <w:szCs w:val="24"/>
        </w:rPr>
        <w:t xml:space="preserve"> </w:t>
      </w:r>
      <w:r>
        <w:rPr>
          <w:rFonts w:eastAsia="Times New Roman"/>
          <w:szCs w:val="24"/>
        </w:rPr>
        <w:t>όσον αφορά τη</w:t>
      </w:r>
      <w:r w:rsidRPr="00B57B76">
        <w:rPr>
          <w:rFonts w:eastAsia="Times New Roman"/>
          <w:szCs w:val="24"/>
        </w:rPr>
        <w:t xml:space="preserve"> χρηματοδότηση</w:t>
      </w:r>
      <w:r>
        <w:rPr>
          <w:rFonts w:eastAsia="Times New Roman"/>
          <w:szCs w:val="24"/>
        </w:rPr>
        <w:t xml:space="preserve"> το κατά πόσο </w:t>
      </w:r>
      <w:r w:rsidRPr="00B57B76">
        <w:rPr>
          <w:rFonts w:eastAsia="Times New Roman"/>
          <w:szCs w:val="24"/>
        </w:rPr>
        <w:t>θα συμμε</w:t>
      </w:r>
      <w:r w:rsidRPr="00B57B76">
        <w:rPr>
          <w:rFonts w:eastAsia="Times New Roman"/>
          <w:szCs w:val="24"/>
        </w:rPr>
        <w:t>τέχει το δημόσιο</w:t>
      </w:r>
      <w:r>
        <w:rPr>
          <w:rFonts w:eastAsia="Times New Roman"/>
          <w:szCs w:val="24"/>
        </w:rPr>
        <w:t>, δηλαδή</w:t>
      </w:r>
      <w:r w:rsidRPr="00B57B76">
        <w:rPr>
          <w:rFonts w:eastAsia="Times New Roman"/>
          <w:szCs w:val="24"/>
        </w:rPr>
        <w:t xml:space="preserve"> με 215 εκατομμύρια </w:t>
      </w:r>
      <w:r>
        <w:rPr>
          <w:rFonts w:eastAsia="Times New Roman"/>
          <w:szCs w:val="24"/>
        </w:rPr>
        <w:t xml:space="preserve">ευρώ. Τα </w:t>
      </w:r>
      <w:r w:rsidRPr="00B57B76">
        <w:rPr>
          <w:rFonts w:eastAsia="Times New Roman"/>
          <w:szCs w:val="24"/>
        </w:rPr>
        <w:t xml:space="preserve">ποσοστά επί του αεροδρομίου είναι </w:t>
      </w:r>
      <w:r>
        <w:rPr>
          <w:rFonts w:eastAsia="Times New Roman"/>
          <w:szCs w:val="24"/>
        </w:rPr>
        <w:t>γνωστά, τ</w:t>
      </w:r>
      <w:r w:rsidRPr="00B57B76">
        <w:rPr>
          <w:rFonts w:eastAsia="Times New Roman"/>
          <w:szCs w:val="24"/>
        </w:rPr>
        <w:t>ο 2% στην τοπική αυτοδιοίκηση</w:t>
      </w:r>
      <w:r>
        <w:rPr>
          <w:rFonts w:eastAsia="Times New Roman"/>
          <w:szCs w:val="24"/>
        </w:rPr>
        <w:t>,</w:t>
      </w:r>
      <w:r w:rsidRPr="00B57B76">
        <w:rPr>
          <w:rFonts w:eastAsia="Times New Roman"/>
          <w:szCs w:val="24"/>
        </w:rPr>
        <w:t xml:space="preserve"> αλλά και η δυνατότητα των </w:t>
      </w:r>
      <w:r>
        <w:rPr>
          <w:rFonts w:eastAsia="Times New Roman"/>
          <w:szCs w:val="24"/>
        </w:rPr>
        <w:t>εσόδων</w:t>
      </w:r>
      <w:r w:rsidRPr="00B57B76">
        <w:rPr>
          <w:rFonts w:eastAsia="Times New Roman"/>
          <w:szCs w:val="24"/>
        </w:rPr>
        <w:t xml:space="preserve"> να μεταβάλλεται ως προς την κατεύθυνσ</w:t>
      </w:r>
      <w:r>
        <w:rPr>
          <w:rFonts w:eastAsia="Times New Roman"/>
          <w:szCs w:val="24"/>
        </w:rPr>
        <w:t>ή</w:t>
      </w:r>
      <w:r w:rsidRPr="00B57B76">
        <w:rPr>
          <w:rFonts w:eastAsia="Times New Roman"/>
          <w:szCs w:val="24"/>
        </w:rPr>
        <w:t xml:space="preserve"> της από τον εκάστοτε Υπουργό ίσως είναι ένα σημείο το οπο</w:t>
      </w:r>
      <w:r w:rsidRPr="00B57B76">
        <w:rPr>
          <w:rFonts w:eastAsia="Times New Roman"/>
          <w:szCs w:val="24"/>
        </w:rPr>
        <w:t>ίο θα πρέπει να ξαναδούμε</w:t>
      </w:r>
      <w:r>
        <w:rPr>
          <w:rFonts w:eastAsia="Times New Roman"/>
          <w:szCs w:val="24"/>
        </w:rPr>
        <w:t>.</w:t>
      </w:r>
      <w:r w:rsidRPr="00B57B76">
        <w:rPr>
          <w:rFonts w:eastAsia="Times New Roman"/>
          <w:szCs w:val="24"/>
        </w:rPr>
        <w:t xml:space="preserve"> </w:t>
      </w:r>
      <w:r>
        <w:rPr>
          <w:rFonts w:eastAsia="Times New Roman"/>
          <w:szCs w:val="24"/>
        </w:rPr>
        <w:t>Σ</w:t>
      </w:r>
      <w:r w:rsidRPr="00B57B76">
        <w:rPr>
          <w:rFonts w:eastAsia="Times New Roman"/>
          <w:szCs w:val="24"/>
        </w:rPr>
        <w:t>ε γενικές γραμμές θα λέγαμε ότι η Νέα Δημοκρατία θα είναι αρωγός</w:t>
      </w:r>
      <w:r>
        <w:rPr>
          <w:rFonts w:eastAsia="Times New Roman"/>
          <w:szCs w:val="24"/>
        </w:rPr>
        <w:t>,</w:t>
      </w:r>
      <w:r w:rsidRPr="00B57B76">
        <w:rPr>
          <w:rFonts w:eastAsia="Times New Roman"/>
          <w:szCs w:val="24"/>
        </w:rPr>
        <w:t xml:space="preserve"> στους λίγους μήνες που είναι αντιπολίτευση και οπωσδήποτε θα συνεχίσει την ολοκλήρωση του συγκεκριμένου έργου</w:t>
      </w:r>
      <w:r>
        <w:rPr>
          <w:rFonts w:eastAsia="Times New Roman"/>
          <w:szCs w:val="24"/>
        </w:rPr>
        <w:t>,</w:t>
      </w:r>
      <w:r w:rsidRPr="00B57B76">
        <w:rPr>
          <w:rFonts w:eastAsia="Times New Roman"/>
          <w:szCs w:val="24"/>
        </w:rPr>
        <w:t xml:space="preserve"> τώρα που μπαίνει στην τελική ευθεία</w:t>
      </w:r>
      <w:r>
        <w:rPr>
          <w:rFonts w:eastAsia="Times New Roman"/>
          <w:szCs w:val="24"/>
        </w:rPr>
        <w:t>,</w:t>
      </w:r>
      <w:r w:rsidRPr="00B57B76">
        <w:rPr>
          <w:rFonts w:eastAsia="Times New Roman"/>
          <w:szCs w:val="24"/>
        </w:rPr>
        <w:t xml:space="preserve"> με όσο το δυνα</w:t>
      </w:r>
      <w:r w:rsidRPr="00B57B76">
        <w:rPr>
          <w:rFonts w:eastAsia="Times New Roman"/>
          <w:szCs w:val="24"/>
        </w:rPr>
        <w:t>τόν ταχύτερους ρυθμούς</w:t>
      </w:r>
      <w:r>
        <w:rPr>
          <w:rFonts w:eastAsia="Times New Roman"/>
          <w:szCs w:val="24"/>
        </w:rPr>
        <w:t>.</w:t>
      </w:r>
      <w:r w:rsidRPr="00B57B76">
        <w:rPr>
          <w:rFonts w:eastAsia="Times New Roman"/>
          <w:szCs w:val="24"/>
        </w:rPr>
        <w:t xml:space="preserve"> </w:t>
      </w:r>
    </w:p>
    <w:p w14:paraId="224A1829" w14:textId="77777777" w:rsidR="0081027C" w:rsidRDefault="00F5028E">
      <w:pPr>
        <w:spacing w:line="600" w:lineRule="auto"/>
        <w:ind w:firstLine="720"/>
        <w:jc w:val="both"/>
        <w:rPr>
          <w:rFonts w:eastAsia="Times New Roman"/>
          <w:szCs w:val="24"/>
        </w:rPr>
      </w:pPr>
      <w:r>
        <w:rPr>
          <w:rFonts w:eastAsia="Times New Roman"/>
          <w:szCs w:val="24"/>
        </w:rPr>
        <w:lastRenderedPageBreak/>
        <w:t>Επίσης, όσον αφορά τον ΒΟΑΚ, κ</w:t>
      </w:r>
      <w:r w:rsidRPr="00B57B76">
        <w:rPr>
          <w:rFonts w:eastAsia="Times New Roman"/>
          <w:szCs w:val="24"/>
        </w:rPr>
        <w:t>ύριε Υπουργέ</w:t>
      </w:r>
      <w:r>
        <w:rPr>
          <w:rFonts w:eastAsia="Times New Roman"/>
          <w:szCs w:val="24"/>
        </w:rPr>
        <w:t>,</w:t>
      </w:r>
      <w:r w:rsidRPr="00B57B76">
        <w:rPr>
          <w:rFonts w:eastAsia="Times New Roman"/>
          <w:szCs w:val="24"/>
        </w:rPr>
        <w:t xml:space="preserve"> εμείς ευχόμαστε το</w:t>
      </w:r>
      <w:r>
        <w:rPr>
          <w:rFonts w:eastAsia="Times New Roman"/>
          <w:szCs w:val="24"/>
        </w:rPr>
        <w:t>ν</w:t>
      </w:r>
      <w:r w:rsidRPr="00B57B76">
        <w:rPr>
          <w:rFonts w:eastAsia="Times New Roman"/>
          <w:szCs w:val="24"/>
        </w:rPr>
        <w:t xml:space="preserve"> Σεπτέμβριο να έχουμε ανάδοχο αυτού του έργου</w:t>
      </w:r>
      <w:r>
        <w:rPr>
          <w:rFonts w:eastAsia="Times New Roman"/>
          <w:szCs w:val="24"/>
        </w:rPr>
        <w:t>,</w:t>
      </w:r>
      <w:r w:rsidRPr="00B57B76">
        <w:rPr>
          <w:rFonts w:eastAsia="Times New Roman"/>
          <w:szCs w:val="24"/>
        </w:rPr>
        <w:t xml:space="preserve"> </w:t>
      </w:r>
      <w:r>
        <w:rPr>
          <w:rFonts w:eastAsia="Times New Roman"/>
          <w:szCs w:val="24"/>
        </w:rPr>
        <w:t>γ</w:t>
      </w:r>
      <w:r w:rsidRPr="00B57B76">
        <w:rPr>
          <w:rFonts w:eastAsia="Times New Roman"/>
          <w:szCs w:val="24"/>
        </w:rPr>
        <w:t xml:space="preserve">ιατί μετά θα έχουμε </w:t>
      </w:r>
      <w:r>
        <w:rPr>
          <w:rFonts w:eastAsia="Times New Roman"/>
          <w:szCs w:val="24"/>
        </w:rPr>
        <w:t xml:space="preserve">μια </w:t>
      </w:r>
      <w:r w:rsidRPr="00B57B76">
        <w:rPr>
          <w:rFonts w:eastAsia="Times New Roman"/>
          <w:szCs w:val="24"/>
        </w:rPr>
        <w:t>ολοκλήρωση των υποδομών της Κρήτης</w:t>
      </w:r>
      <w:r>
        <w:rPr>
          <w:rFonts w:eastAsia="Times New Roman"/>
          <w:szCs w:val="24"/>
        </w:rPr>
        <w:t>,</w:t>
      </w:r>
      <w:r w:rsidRPr="00B57B76">
        <w:rPr>
          <w:rFonts w:eastAsia="Times New Roman"/>
          <w:szCs w:val="24"/>
        </w:rPr>
        <w:t xml:space="preserve"> αρκεί αυτά να</w:t>
      </w:r>
      <w:r>
        <w:rPr>
          <w:rFonts w:eastAsia="Times New Roman"/>
          <w:szCs w:val="24"/>
        </w:rPr>
        <w:t xml:space="preserve"> γίνουν τα πέντε επόμενα χρόνια, </w:t>
      </w:r>
      <w:r w:rsidRPr="00B57B76">
        <w:rPr>
          <w:rFonts w:eastAsia="Times New Roman"/>
          <w:szCs w:val="24"/>
        </w:rPr>
        <w:t xml:space="preserve">να </w:t>
      </w:r>
      <w:r w:rsidRPr="00B57B76">
        <w:rPr>
          <w:rFonts w:eastAsia="Times New Roman"/>
          <w:szCs w:val="24"/>
        </w:rPr>
        <w:t>ολοκληρωθούν</w:t>
      </w:r>
      <w:r>
        <w:rPr>
          <w:rFonts w:eastAsia="Times New Roman"/>
          <w:szCs w:val="24"/>
        </w:rPr>
        <w:t>,</w:t>
      </w:r>
      <w:r w:rsidRPr="00B57B76">
        <w:rPr>
          <w:rFonts w:eastAsia="Times New Roman"/>
          <w:szCs w:val="24"/>
        </w:rPr>
        <w:t xml:space="preserve"> να παραδοθούν σε χρήση</w:t>
      </w:r>
      <w:r>
        <w:rPr>
          <w:rFonts w:eastAsia="Times New Roman"/>
          <w:szCs w:val="24"/>
        </w:rPr>
        <w:t>,</w:t>
      </w:r>
      <w:r w:rsidRPr="00B57B76">
        <w:rPr>
          <w:rFonts w:eastAsia="Times New Roman"/>
          <w:szCs w:val="24"/>
        </w:rPr>
        <w:t xml:space="preserve"> ώστε να έχουμε και την υπεραξία των έργων υποδομής</w:t>
      </w:r>
      <w:r>
        <w:rPr>
          <w:rFonts w:eastAsia="Times New Roman"/>
          <w:szCs w:val="24"/>
        </w:rPr>
        <w:t xml:space="preserve">. Γιατί –ξέρετε- και το 40% </w:t>
      </w:r>
      <w:r w:rsidRPr="00B57B76">
        <w:rPr>
          <w:rFonts w:eastAsia="Times New Roman"/>
          <w:szCs w:val="24"/>
        </w:rPr>
        <w:t>έκπτωση μας απασχολεί</w:t>
      </w:r>
      <w:r>
        <w:rPr>
          <w:rFonts w:eastAsia="Times New Roman"/>
          <w:szCs w:val="24"/>
        </w:rPr>
        <w:t>,</w:t>
      </w:r>
      <w:r w:rsidRPr="00B57B76">
        <w:rPr>
          <w:rFonts w:eastAsia="Times New Roman"/>
          <w:szCs w:val="24"/>
        </w:rPr>
        <w:t xml:space="preserve"> όπως και τα άλλα ζητήματα</w:t>
      </w:r>
      <w:r>
        <w:rPr>
          <w:rFonts w:eastAsia="Times New Roman"/>
          <w:szCs w:val="24"/>
        </w:rPr>
        <w:t>,</w:t>
      </w:r>
      <w:r w:rsidRPr="00B57B76">
        <w:rPr>
          <w:rFonts w:eastAsia="Times New Roman"/>
          <w:szCs w:val="24"/>
        </w:rPr>
        <w:t xml:space="preserve"> τα οποία δεν έχουν επιλυθεί οριστικά</w:t>
      </w:r>
      <w:r>
        <w:rPr>
          <w:rFonts w:eastAsia="Times New Roman"/>
          <w:szCs w:val="24"/>
        </w:rPr>
        <w:t>.</w:t>
      </w:r>
      <w:r w:rsidRPr="00B57B76">
        <w:rPr>
          <w:rFonts w:eastAsia="Times New Roman"/>
          <w:szCs w:val="24"/>
        </w:rPr>
        <w:t xml:space="preserve"> </w:t>
      </w:r>
      <w:r>
        <w:rPr>
          <w:rFonts w:eastAsia="Times New Roman"/>
          <w:szCs w:val="24"/>
        </w:rPr>
        <w:t>Ω</w:t>
      </w:r>
      <w:r w:rsidRPr="00B57B76">
        <w:rPr>
          <w:rFonts w:eastAsia="Times New Roman"/>
          <w:szCs w:val="24"/>
        </w:rPr>
        <w:t>στόσο πιστεύουμε ότι μπορεί να επιλυθούν και πρέπει</w:t>
      </w:r>
      <w:r w:rsidRPr="00B57B76">
        <w:rPr>
          <w:rFonts w:eastAsia="Times New Roman"/>
          <w:szCs w:val="24"/>
        </w:rPr>
        <w:t xml:space="preserve"> να επιλυθούν</w:t>
      </w:r>
      <w:r>
        <w:rPr>
          <w:rFonts w:eastAsia="Times New Roman"/>
          <w:szCs w:val="24"/>
        </w:rPr>
        <w:t>,</w:t>
      </w:r>
      <w:r w:rsidRPr="00B57B76">
        <w:rPr>
          <w:rFonts w:eastAsia="Times New Roman"/>
          <w:szCs w:val="24"/>
        </w:rPr>
        <w:t xml:space="preserve"> γιατί ένα έργο υποδομής προσθέτει υπεραξία στην κοινωνία και στην οικονομία όταν ολοκληρώνεται εντός των χρονοδιαγραμμάτων</w:t>
      </w:r>
      <w:r>
        <w:rPr>
          <w:rFonts w:eastAsia="Times New Roman"/>
          <w:szCs w:val="24"/>
        </w:rPr>
        <w:t>. Δ</w:t>
      </w:r>
      <w:r w:rsidRPr="00B57B76">
        <w:rPr>
          <w:rFonts w:eastAsia="Times New Roman"/>
          <w:szCs w:val="24"/>
        </w:rPr>
        <w:t>εν θα κουραστώ να επα</w:t>
      </w:r>
      <w:r>
        <w:rPr>
          <w:rFonts w:eastAsia="Times New Roman"/>
          <w:szCs w:val="24"/>
        </w:rPr>
        <w:t>ναλάβω για δεύτερη φορά και στη</w:t>
      </w:r>
      <w:r w:rsidRPr="00B57B76">
        <w:rPr>
          <w:rFonts w:eastAsia="Times New Roman"/>
          <w:szCs w:val="24"/>
        </w:rPr>
        <w:t xml:space="preserve"> σημερινή μου τοποθέτηση ότι σε αυτές τις υποθέσεις ο χρόνος είν</w:t>
      </w:r>
      <w:r w:rsidRPr="00B57B76">
        <w:rPr>
          <w:rFonts w:eastAsia="Times New Roman"/>
          <w:szCs w:val="24"/>
        </w:rPr>
        <w:t>αι χρήμα</w:t>
      </w:r>
      <w:r>
        <w:rPr>
          <w:rFonts w:eastAsia="Times New Roman"/>
          <w:szCs w:val="24"/>
        </w:rPr>
        <w:t xml:space="preserve">. Θα </w:t>
      </w:r>
      <w:r w:rsidRPr="000911FD">
        <w:rPr>
          <w:rFonts w:eastAsia="Times New Roman"/>
          <w:szCs w:val="24"/>
        </w:rPr>
        <w:t xml:space="preserve">επανέλθουμε </w:t>
      </w:r>
      <w:r>
        <w:rPr>
          <w:rFonts w:eastAsia="Times New Roman"/>
          <w:szCs w:val="24"/>
        </w:rPr>
        <w:t>βεβαίως και στη δευτερολογία.</w:t>
      </w:r>
    </w:p>
    <w:p w14:paraId="224A182A" w14:textId="77777777" w:rsidR="0081027C" w:rsidRDefault="00F5028E">
      <w:pPr>
        <w:spacing w:line="600" w:lineRule="auto"/>
        <w:ind w:firstLine="720"/>
        <w:jc w:val="both"/>
        <w:rPr>
          <w:rFonts w:eastAsia="Times New Roman"/>
          <w:szCs w:val="24"/>
        </w:rPr>
      </w:pPr>
      <w:r>
        <w:rPr>
          <w:rFonts w:eastAsia="Times New Roman"/>
          <w:szCs w:val="24"/>
        </w:rPr>
        <w:lastRenderedPageBreak/>
        <w:t>Έ</w:t>
      </w:r>
      <w:r w:rsidRPr="00B57B76">
        <w:rPr>
          <w:rFonts w:eastAsia="Times New Roman"/>
          <w:szCs w:val="24"/>
        </w:rPr>
        <w:t>ρχονται αρκετές τροπολογί</w:t>
      </w:r>
      <w:r>
        <w:rPr>
          <w:rFonts w:eastAsia="Times New Roman"/>
          <w:szCs w:val="24"/>
        </w:rPr>
        <w:t>ε</w:t>
      </w:r>
      <w:r w:rsidRPr="00B57B76">
        <w:rPr>
          <w:rFonts w:eastAsia="Times New Roman"/>
          <w:szCs w:val="24"/>
        </w:rPr>
        <w:t xml:space="preserve">ς για τις οποίες θα τοποθετηθεί ο </w:t>
      </w:r>
      <w:r>
        <w:rPr>
          <w:rFonts w:eastAsia="Times New Roman"/>
          <w:szCs w:val="24"/>
        </w:rPr>
        <w:t>Κ</w:t>
      </w:r>
      <w:r w:rsidRPr="00B57B76">
        <w:rPr>
          <w:rFonts w:eastAsia="Times New Roman"/>
          <w:szCs w:val="24"/>
        </w:rPr>
        <w:t xml:space="preserve">οινοβουλευτικός μας </w:t>
      </w:r>
      <w:r>
        <w:rPr>
          <w:rFonts w:eastAsia="Times New Roman"/>
          <w:szCs w:val="24"/>
        </w:rPr>
        <w:t>Ε</w:t>
      </w:r>
      <w:r w:rsidRPr="00B57B76">
        <w:rPr>
          <w:rFonts w:eastAsia="Times New Roman"/>
          <w:szCs w:val="24"/>
        </w:rPr>
        <w:t>κπρόσωπος</w:t>
      </w:r>
      <w:r>
        <w:rPr>
          <w:rFonts w:eastAsia="Times New Roman"/>
          <w:szCs w:val="24"/>
        </w:rPr>
        <w:t>,</w:t>
      </w:r>
      <w:r w:rsidRPr="00B57B76">
        <w:rPr>
          <w:rFonts w:eastAsia="Times New Roman"/>
          <w:szCs w:val="24"/>
        </w:rPr>
        <w:t xml:space="preserve"> ο κ</w:t>
      </w:r>
      <w:r>
        <w:rPr>
          <w:rFonts w:eastAsia="Times New Roman"/>
          <w:szCs w:val="24"/>
        </w:rPr>
        <w:t>.</w:t>
      </w:r>
      <w:r w:rsidRPr="00B57B76">
        <w:rPr>
          <w:rFonts w:eastAsia="Times New Roman"/>
          <w:szCs w:val="24"/>
        </w:rPr>
        <w:t xml:space="preserve"> Γιάννης Κεφαλογιάννης</w:t>
      </w:r>
      <w:r>
        <w:rPr>
          <w:rFonts w:eastAsia="Times New Roman"/>
          <w:szCs w:val="24"/>
        </w:rPr>
        <w:t>.</w:t>
      </w:r>
      <w:r w:rsidRPr="00B57B76">
        <w:rPr>
          <w:rFonts w:eastAsia="Times New Roman"/>
          <w:szCs w:val="24"/>
        </w:rPr>
        <w:t xml:space="preserve"> Ωστόσο θα ήθελα να μου επιτρέψετε</w:t>
      </w:r>
      <w:r>
        <w:rPr>
          <w:rFonts w:eastAsia="Times New Roman"/>
          <w:szCs w:val="24"/>
        </w:rPr>
        <w:t>,</w:t>
      </w:r>
      <w:r w:rsidRPr="00B57B76">
        <w:rPr>
          <w:rFonts w:eastAsia="Times New Roman"/>
          <w:szCs w:val="24"/>
        </w:rPr>
        <w:t xml:space="preserve"> </w:t>
      </w:r>
      <w:r>
        <w:rPr>
          <w:rFonts w:eastAsia="Times New Roman"/>
          <w:szCs w:val="24"/>
        </w:rPr>
        <w:t>κ</w:t>
      </w:r>
      <w:r w:rsidRPr="00B57B76">
        <w:rPr>
          <w:rFonts w:eastAsia="Times New Roman"/>
          <w:szCs w:val="24"/>
        </w:rPr>
        <w:t>ύριε Υπουργέ</w:t>
      </w:r>
      <w:r>
        <w:rPr>
          <w:rFonts w:eastAsia="Times New Roman"/>
          <w:szCs w:val="24"/>
        </w:rPr>
        <w:t>,</w:t>
      </w:r>
      <w:r w:rsidRPr="00B57B76">
        <w:rPr>
          <w:rFonts w:eastAsia="Times New Roman"/>
          <w:szCs w:val="24"/>
        </w:rPr>
        <w:t xml:space="preserve"> για μία τροπολογία που φέρνει</w:t>
      </w:r>
      <w:r w:rsidRPr="00B57B76">
        <w:rPr>
          <w:rFonts w:eastAsia="Times New Roman"/>
          <w:szCs w:val="24"/>
        </w:rPr>
        <w:t xml:space="preserve"> ο </w:t>
      </w:r>
      <w:r>
        <w:rPr>
          <w:rFonts w:eastAsia="Times New Roman"/>
          <w:szCs w:val="24"/>
        </w:rPr>
        <w:t>Υ</w:t>
      </w:r>
      <w:r w:rsidRPr="00B57B76">
        <w:rPr>
          <w:rFonts w:eastAsia="Times New Roman"/>
          <w:szCs w:val="24"/>
        </w:rPr>
        <w:t>πουργός Αθλητισμού σχετικά με την αναδιάρθρωση των πρωταθλημάτων του ελληνικού ποδοσφαίρου</w:t>
      </w:r>
      <w:r>
        <w:rPr>
          <w:rFonts w:eastAsia="Times New Roman"/>
          <w:szCs w:val="24"/>
        </w:rPr>
        <w:t>,</w:t>
      </w:r>
      <w:r w:rsidRPr="00B57B76">
        <w:rPr>
          <w:rFonts w:eastAsia="Times New Roman"/>
          <w:szCs w:val="24"/>
        </w:rPr>
        <w:t xml:space="preserve"> να εκφράσω την έντονη αντίρρησ</w:t>
      </w:r>
      <w:r>
        <w:rPr>
          <w:rFonts w:eastAsia="Times New Roman"/>
          <w:szCs w:val="24"/>
        </w:rPr>
        <w:t>ή</w:t>
      </w:r>
      <w:r w:rsidRPr="00B57B76">
        <w:rPr>
          <w:rFonts w:eastAsia="Times New Roman"/>
          <w:szCs w:val="24"/>
        </w:rPr>
        <w:t xml:space="preserve"> μου</w:t>
      </w:r>
      <w:r>
        <w:rPr>
          <w:rFonts w:eastAsia="Times New Roman"/>
          <w:szCs w:val="24"/>
        </w:rPr>
        <w:t>,</w:t>
      </w:r>
      <w:r w:rsidRPr="00B57B76">
        <w:rPr>
          <w:rFonts w:eastAsia="Times New Roman"/>
          <w:szCs w:val="24"/>
        </w:rPr>
        <w:t xml:space="preserve"> γιατί είναι </w:t>
      </w:r>
      <w:r>
        <w:rPr>
          <w:rFonts w:eastAsia="Times New Roman"/>
          <w:szCs w:val="24"/>
        </w:rPr>
        <w:t>π</w:t>
      </w:r>
      <w:r w:rsidRPr="00B57B76">
        <w:rPr>
          <w:rFonts w:eastAsia="Times New Roman"/>
          <w:szCs w:val="24"/>
        </w:rPr>
        <w:t xml:space="preserve">αράδειγμα κακής </w:t>
      </w:r>
      <w:r>
        <w:rPr>
          <w:rFonts w:eastAsia="Times New Roman"/>
          <w:szCs w:val="24"/>
        </w:rPr>
        <w:t xml:space="preserve">νομοθέτησης. Ο </w:t>
      </w:r>
      <w:r w:rsidRPr="00B57B76">
        <w:rPr>
          <w:rFonts w:eastAsia="Times New Roman"/>
          <w:szCs w:val="24"/>
        </w:rPr>
        <w:t>κύριος Υπουργός είχε όλο το</w:t>
      </w:r>
      <w:r>
        <w:rPr>
          <w:rFonts w:eastAsia="Times New Roman"/>
          <w:szCs w:val="24"/>
        </w:rPr>
        <w:t>ν</w:t>
      </w:r>
      <w:r w:rsidRPr="00B57B76">
        <w:rPr>
          <w:rFonts w:eastAsia="Times New Roman"/>
          <w:szCs w:val="24"/>
        </w:rPr>
        <w:t xml:space="preserve"> χρόνο να νομοθετήσει από τον προηγούμενο Σεπτέμβρι</w:t>
      </w:r>
      <w:r w:rsidRPr="00B57B76">
        <w:rPr>
          <w:rFonts w:eastAsia="Times New Roman"/>
          <w:szCs w:val="24"/>
        </w:rPr>
        <w:t>ο</w:t>
      </w:r>
      <w:r>
        <w:rPr>
          <w:rFonts w:eastAsia="Times New Roman"/>
          <w:szCs w:val="24"/>
        </w:rPr>
        <w:t>.</w:t>
      </w:r>
      <w:r w:rsidRPr="00B57B76">
        <w:rPr>
          <w:rFonts w:eastAsia="Times New Roman"/>
          <w:szCs w:val="24"/>
        </w:rPr>
        <w:t xml:space="preserve"> </w:t>
      </w:r>
      <w:r>
        <w:rPr>
          <w:rFonts w:eastAsia="Times New Roman"/>
          <w:szCs w:val="24"/>
        </w:rPr>
        <w:t>Α</w:t>
      </w:r>
      <w:r w:rsidRPr="00B57B76">
        <w:rPr>
          <w:rFonts w:eastAsia="Times New Roman"/>
          <w:szCs w:val="24"/>
        </w:rPr>
        <w:t>φήνει να παρέλθουν τα πρωταθλήματα</w:t>
      </w:r>
      <w:r>
        <w:rPr>
          <w:rFonts w:eastAsia="Times New Roman"/>
          <w:szCs w:val="24"/>
        </w:rPr>
        <w:t>,</w:t>
      </w:r>
      <w:r w:rsidRPr="00B57B76">
        <w:rPr>
          <w:rFonts w:eastAsia="Times New Roman"/>
          <w:szCs w:val="24"/>
        </w:rPr>
        <w:t xml:space="preserve"> </w:t>
      </w:r>
      <w:r>
        <w:rPr>
          <w:rFonts w:eastAsia="Times New Roman"/>
          <w:szCs w:val="24"/>
        </w:rPr>
        <w:t>ν</w:t>
      </w:r>
      <w:r w:rsidRPr="00B57B76">
        <w:rPr>
          <w:rFonts w:eastAsia="Times New Roman"/>
          <w:szCs w:val="24"/>
        </w:rPr>
        <w:t>α δούμε ποιες ομάδες αναδεικνύονται πρωταθλήτριες</w:t>
      </w:r>
      <w:r>
        <w:rPr>
          <w:rFonts w:eastAsia="Times New Roman"/>
          <w:szCs w:val="24"/>
        </w:rPr>
        <w:t>,</w:t>
      </w:r>
      <w:r w:rsidRPr="00B57B76">
        <w:rPr>
          <w:rFonts w:eastAsia="Times New Roman"/>
          <w:szCs w:val="24"/>
        </w:rPr>
        <w:t xml:space="preserve"> ποιες υποβιβάζονται και έρχεται εκ των υστέρων να νομοθετήσει</w:t>
      </w:r>
      <w:r>
        <w:rPr>
          <w:rFonts w:eastAsia="Times New Roman"/>
          <w:szCs w:val="24"/>
        </w:rPr>
        <w:t>.</w:t>
      </w:r>
      <w:r w:rsidRPr="00B57B76">
        <w:rPr>
          <w:rFonts w:eastAsia="Times New Roman"/>
          <w:szCs w:val="24"/>
        </w:rPr>
        <w:t xml:space="preserve"> </w:t>
      </w:r>
      <w:r>
        <w:rPr>
          <w:rFonts w:eastAsia="Times New Roman"/>
          <w:szCs w:val="24"/>
        </w:rPr>
        <w:t>Α</w:t>
      </w:r>
      <w:r w:rsidRPr="00B57B76">
        <w:rPr>
          <w:rFonts w:eastAsia="Times New Roman"/>
          <w:szCs w:val="24"/>
        </w:rPr>
        <w:t>ιχμαλώτισε</w:t>
      </w:r>
      <w:r>
        <w:rPr>
          <w:rFonts w:eastAsia="Times New Roman"/>
          <w:szCs w:val="24"/>
        </w:rPr>
        <w:t>,</w:t>
      </w:r>
      <w:r w:rsidRPr="00B57B76">
        <w:rPr>
          <w:rFonts w:eastAsia="Times New Roman"/>
          <w:szCs w:val="24"/>
        </w:rPr>
        <w:t xml:space="preserve"> κυριολεκτικά εγκλώβισε ιστορικά σωματεία</w:t>
      </w:r>
      <w:r>
        <w:rPr>
          <w:rFonts w:eastAsia="Times New Roman"/>
          <w:szCs w:val="24"/>
        </w:rPr>
        <w:t>,</w:t>
      </w:r>
      <w:r w:rsidRPr="00B57B76">
        <w:rPr>
          <w:rFonts w:eastAsia="Times New Roman"/>
          <w:szCs w:val="24"/>
        </w:rPr>
        <w:t xml:space="preserve"> τα οποία προέβησαν σε μεγάλα έξοδα</w:t>
      </w:r>
      <w:r>
        <w:rPr>
          <w:rFonts w:eastAsia="Times New Roman"/>
          <w:szCs w:val="24"/>
        </w:rPr>
        <w:t>,</w:t>
      </w:r>
      <w:r w:rsidRPr="00B57B76">
        <w:rPr>
          <w:rFonts w:eastAsia="Times New Roman"/>
          <w:szCs w:val="24"/>
        </w:rPr>
        <w:t xml:space="preserve"> έκαναν πρω</w:t>
      </w:r>
      <w:r w:rsidRPr="00B57B76">
        <w:rPr>
          <w:rFonts w:eastAsia="Times New Roman"/>
          <w:szCs w:val="24"/>
        </w:rPr>
        <w:t>ταθλητισμό</w:t>
      </w:r>
      <w:r>
        <w:rPr>
          <w:rFonts w:eastAsia="Times New Roman"/>
          <w:szCs w:val="24"/>
        </w:rPr>
        <w:t>,</w:t>
      </w:r>
      <w:r w:rsidRPr="00B57B76">
        <w:rPr>
          <w:rFonts w:eastAsia="Times New Roman"/>
          <w:szCs w:val="24"/>
        </w:rPr>
        <w:t xml:space="preserve"> δεν νομοθετού</w:t>
      </w:r>
      <w:r>
        <w:rPr>
          <w:rFonts w:eastAsia="Times New Roman"/>
          <w:szCs w:val="24"/>
        </w:rPr>
        <w:t>σε</w:t>
      </w:r>
      <w:r w:rsidRPr="00B57B76">
        <w:rPr>
          <w:rFonts w:eastAsia="Times New Roman"/>
          <w:szCs w:val="24"/>
        </w:rPr>
        <w:t xml:space="preserve"> ο κύριος Υπουργός</w:t>
      </w:r>
      <w:r>
        <w:rPr>
          <w:rFonts w:eastAsia="Times New Roman"/>
          <w:szCs w:val="24"/>
        </w:rPr>
        <w:t>,</w:t>
      </w:r>
      <w:r w:rsidRPr="00B57B76">
        <w:rPr>
          <w:rFonts w:eastAsia="Times New Roman"/>
          <w:szCs w:val="24"/>
        </w:rPr>
        <w:t xml:space="preserve"> τους άφησε να πιστεύουν ότι δεν θα αλλάξει τίποτα και ξαφνικά σήμερα</w:t>
      </w:r>
      <w:r>
        <w:rPr>
          <w:rFonts w:eastAsia="Times New Roman"/>
          <w:szCs w:val="24"/>
        </w:rPr>
        <w:t>,</w:t>
      </w:r>
      <w:r w:rsidRPr="00B57B76">
        <w:rPr>
          <w:rFonts w:eastAsia="Times New Roman"/>
          <w:szCs w:val="24"/>
        </w:rPr>
        <w:t xml:space="preserve"> εκ των υστέρων</w:t>
      </w:r>
      <w:r>
        <w:rPr>
          <w:rFonts w:eastAsia="Times New Roman"/>
          <w:szCs w:val="24"/>
        </w:rPr>
        <w:t>,</w:t>
      </w:r>
      <w:r w:rsidRPr="00B57B76">
        <w:rPr>
          <w:rFonts w:eastAsia="Times New Roman"/>
          <w:szCs w:val="24"/>
        </w:rPr>
        <w:t xml:space="preserve"> με το πέρας των πρωταθλημάτων</w:t>
      </w:r>
      <w:r>
        <w:rPr>
          <w:rFonts w:eastAsia="Times New Roman"/>
          <w:szCs w:val="24"/>
        </w:rPr>
        <w:t>,</w:t>
      </w:r>
      <w:r w:rsidRPr="00B57B76">
        <w:rPr>
          <w:rFonts w:eastAsia="Times New Roman"/>
          <w:szCs w:val="24"/>
        </w:rPr>
        <w:t xml:space="preserve"> φέρνει αυτή</w:t>
      </w:r>
      <w:r>
        <w:rPr>
          <w:rFonts w:eastAsia="Times New Roman"/>
          <w:szCs w:val="24"/>
        </w:rPr>
        <w:t>ν</w:t>
      </w:r>
      <w:r w:rsidRPr="00B57B76">
        <w:rPr>
          <w:rFonts w:eastAsia="Times New Roman"/>
          <w:szCs w:val="24"/>
        </w:rPr>
        <w:t xml:space="preserve"> την τροπολογία και </w:t>
      </w:r>
      <w:r>
        <w:rPr>
          <w:rFonts w:eastAsia="Times New Roman"/>
          <w:szCs w:val="24"/>
        </w:rPr>
        <w:t xml:space="preserve">αδικεί </w:t>
      </w:r>
      <w:r w:rsidRPr="00B57B76">
        <w:rPr>
          <w:rFonts w:eastAsia="Times New Roman"/>
          <w:szCs w:val="24"/>
        </w:rPr>
        <w:t>δέκα τουλάχι</w:t>
      </w:r>
      <w:r>
        <w:rPr>
          <w:rFonts w:eastAsia="Times New Roman"/>
          <w:szCs w:val="24"/>
        </w:rPr>
        <w:t>στον ιστορικές ομάδες της χώρας. Μ</w:t>
      </w:r>
      <w:r w:rsidRPr="00B57B76">
        <w:rPr>
          <w:rFonts w:eastAsia="Times New Roman"/>
          <w:szCs w:val="24"/>
        </w:rPr>
        <w:t xml:space="preserve">έχρι χθες αδικούσε δυνητικά δύο ομάδες από την εκλογική </w:t>
      </w:r>
      <w:r>
        <w:rPr>
          <w:rFonts w:eastAsia="Times New Roman"/>
          <w:szCs w:val="24"/>
        </w:rPr>
        <w:t>μου</w:t>
      </w:r>
      <w:r w:rsidRPr="00B57B76">
        <w:rPr>
          <w:rFonts w:eastAsia="Times New Roman"/>
          <w:szCs w:val="24"/>
        </w:rPr>
        <w:t xml:space="preserve"> περιφέρεια</w:t>
      </w:r>
      <w:r>
        <w:rPr>
          <w:rFonts w:eastAsia="Times New Roman"/>
          <w:szCs w:val="24"/>
        </w:rPr>
        <w:t>,</w:t>
      </w:r>
      <w:r w:rsidRPr="00B57B76">
        <w:rPr>
          <w:rFonts w:eastAsia="Times New Roman"/>
          <w:szCs w:val="24"/>
        </w:rPr>
        <w:t xml:space="preserve"> από την πόλη μου</w:t>
      </w:r>
      <w:r>
        <w:rPr>
          <w:rFonts w:eastAsia="Times New Roman"/>
          <w:szCs w:val="24"/>
        </w:rPr>
        <w:t>,</w:t>
      </w:r>
      <w:r w:rsidRPr="00B57B76">
        <w:rPr>
          <w:rFonts w:eastAsia="Times New Roman"/>
          <w:szCs w:val="24"/>
        </w:rPr>
        <w:t xml:space="preserve"> από το</w:t>
      </w:r>
      <w:r>
        <w:rPr>
          <w:rFonts w:eastAsia="Times New Roman"/>
          <w:szCs w:val="24"/>
        </w:rPr>
        <w:t>ν</w:t>
      </w:r>
      <w:r w:rsidRPr="00B57B76">
        <w:rPr>
          <w:rFonts w:eastAsia="Times New Roman"/>
          <w:szCs w:val="24"/>
        </w:rPr>
        <w:t xml:space="preserve"> Βόλο</w:t>
      </w:r>
      <w:r>
        <w:rPr>
          <w:rFonts w:eastAsia="Times New Roman"/>
          <w:szCs w:val="24"/>
        </w:rPr>
        <w:t>:</w:t>
      </w:r>
      <w:r w:rsidRPr="00B57B76">
        <w:rPr>
          <w:rFonts w:eastAsia="Times New Roman"/>
          <w:szCs w:val="24"/>
        </w:rPr>
        <w:t xml:space="preserve"> τον </w:t>
      </w:r>
      <w:r>
        <w:rPr>
          <w:rFonts w:eastAsia="Times New Roman"/>
          <w:szCs w:val="24"/>
        </w:rPr>
        <w:t>«</w:t>
      </w:r>
      <w:r w:rsidRPr="00B57B76">
        <w:rPr>
          <w:rFonts w:eastAsia="Times New Roman"/>
          <w:szCs w:val="24"/>
        </w:rPr>
        <w:t>Ολυμπιακό Βόλου</w:t>
      </w:r>
      <w:r>
        <w:rPr>
          <w:rFonts w:eastAsia="Times New Roman"/>
          <w:szCs w:val="24"/>
        </w:rPr>
        <w:t>»</w:t>
      </w:r>
      <w:r w:rsidRPr="00B57B76">
        <w:rPr>
          <w:rFonts w:eastAsia="Times New Roman"/>
          <w:szCs w:val="24"/>
        </w:rPr>
        <w:t xml:space="preserve"> και τη </w:t>
      </w:r>
      <w:r>
        <w:rPr>
          <w:rFonts w:eastAsia="Times New Roman"/>
          <w:szCs w:val="24"/>
        </w:rPr>
        <w:t>«</w:t>
      </w:r>
      <w:r w:rsidRPr="00B57B76">
        <w:rPr>
          <w:rFonts w:eastAsia="Times New Roman"/>
          <w:szCs w:val="24"/>
        </w:rPr>
        <w:t xml:space="preserve">Νίκη </w:t>
      </w:r>
      <w:r>
        <w:rPr>
          <w:rFonts w:eastAsia="Times New Roman"/>
          <w:szCs w:val="24"/>
        </w:rPr>
        <w:t>Βόλου</w:t>
      </w:r>
      <w:r>
        <w:rPr>
          <w:rFonts w:eastAsia="Times New Roman"/>
          <w:szCs w:val="24"/>
        </w:rPr>
        <w:t>»</w:t>
      </w:r>
      <w:r>
        <w:rPr>
          <w:rFonts w:eastAsia="Times New Roman"/>
          <w:szCs w:val="24"/>
        </w:rPr>
        <w:t xml:space="preserve">. Βεβαίως, τα </w:t>
      </w:r>
      <w:r w:rsidRPr="00B57B76">
        <w:rPr>
          <w:rFonts w:eastAsia="Times New Roman"/>
          <w:szCs w:val="24"/>
        </w:rPr>
        <w:t>μπαράζ που ολοκληρώθηκαν</w:t>
      </w:r>
      <w:r>
        <w:rPr>
          <w:rFonts w:eastAsia="Times New Roman"/>
          <w:szCs w:val="24"/>
        </w:rPr>
        <w:t>,</w:t>
      </w:r>
      <w:r w:rsidRPr="00B57B76">
        <w:rPr>
          <w:rFonts w:eastAsia="Times New Roman"/>
          <w:szCs w:val="24"/>
        </w:rPr>
        <w:t xml:space="preserve"> </w:t>
      </w:r>
      <w:r w:rsidRPr="00B57B76">
        <w:rPr>
          <w:rFonts w:eastAsia="Times New Roman"/>
          <w:szCs w:val="24"/>
        </w:rPr>
        <w:lastRenderedPageBreak/>
        <w:t xml:space="preserve">έδειξαν ότι η </w:t>
      </w:r>
      <w:r>
        <w:rPr>
          <w:rFonts w:eastAsia="Times New Roman"/>
          <w:szCs w:val="24"/>
        </w:rPr>
        <w:t>«</w:t>
      </w:r>
      <w:r w:rsidRPr="00B57B76">
        <w:rPr>
          <w:rFonts w:eastAsia="Times New Roman"/>
          <w:szCs w:val="24"/>
        </w:rPr>
        <w:t>Νίκη</w:t>
      </w:r>
      <w:r>
        <w:rPr>
          <w:rFonts w:eastAsia="Times New Roman"/>
          <w:szCs w:val="24"/>
        </w:rPr>
        <w:t xml:space="preserve"> Βόλου</w:t>
      </w:r>
      <w:r>
        <w:rPr>
          <w:rFonts w:eastAsia="Times New Roman"/>
          <w:szCs w:val="24"/>
        </w:rPr>
        <w:t>»</w:t>
      </w:r>
      <w:r w:rsidRPr="00B57B76">
        <w:rPr>
          <w:rFonts w:eastAsia="Times New Roman"/>
          <w:szCs w:val="24"/>
        </w:rPr>
        <w:t xml:space="preserve"> δεν είχε αναδειχθεί </w:t>
      </w:r>
      <w:r>
        <w:rPr>
          <w:rFonts w:eastAsia="Times New Roman"/>
          <w:szCs w:val="24"/>
        </w:rPr>
        <w:t xml:space="preserve">σε πρωταθλήτρια. Αδικεί </w:t>
      </w:r>
      <w:r>
        <w:rPr>
          <w:rFonts w:eastAsia="Times New Roman"/>
          <w:szCs w:val="24"/>
        </w:rPr>
        <w:t xml:space="preserve">μια </w:t>
      </w:r>
      <w:r w:rsidRPr="00B57B76">
        <w:rPr>
          <w:rFonts w:eastAsia="Times New Roman"/>
          <w:szCs w:val="24"/>
        </w:rPr>
        <w:t xml:space="preserve">ιστορική ομάδα όπως είναι ο </w:t>
      </w:r>
      <w:r>
        <w:rPr>
          <w:rFonts w:eastAsia="Times New Roman"/>
          <w:szCs w:val="24"/>
        </w:rPr>
        <w:t>«</w:t>
      </w:r>
      <w:r w:rsidRPr="00B57B76">
        <w:rPr>
          <w:rFonts w:eastAsia="Times New Roman"/>
          <w:szCs w:val="24"/>
        </w:rPr>
        <w:t>Ολυμπιακός Βόλου</w:t>
      </w:r>
      <w:r>
        <w:rPr>
          <w:rFonts w:eastAsia="Times New Roman"/>
          <w:szCs w:val="24"/>
        </w:rPr>
        <w:t>»</w:t>
      </w:r>
      <w:r w:rsidRPr="00B57B76">
        <w:rPr>
          <w:rFonts w:eastAsia="Times New Roman"/>
          <w:szCs w:val="24"/>
        </w:rPr>
        <w:t xml:space="preserve"> και όχι μόνο</w:t>
      </w:r>
      <w:r>
        <w:rPr>
          <w:rFonts w:eastAsia="Times New Roman"/>
          <w:szCs w:val="24"/>
        </w:rPr>
        <w:t>.</w:t>
      </w:r>
      <w:r w:rsidRPr="00B57B76">
        <w:rPr>
          <w:rFonts w:eastAsia="Times New Roman"/>
          <w:szCs w:val="24"/>
        </w:rPr>
        <w:t xml:space="preserve"> </w:t>
      </w:r>
      <w:r>
        <w:rPr>
          <w:rFonts w:eastAsia="Times New Roman"/>
          <w:szCs w:val="24"/>
        </w:rPr>
        <w:t xml:space="preserve">Παράλληλα, πήγε </w:t>
      </w:r>
      <w:r w:rsidRPr="00B57B76">
        <w:rPr>
          <w:rFonts w:eastAsia="Times New Roman"/>
          <w:szCs w:val="24"/>
        </w:rPr>
        <w:t>ο</w:t>
      </w:r>
      <w:r>
        <w:rPr>
          <w:rFonts w:eastAsia="Times New Roman"/>
          <w:szCs w:val="24"/>
        </w:rPr>
        <w:t xml:space="preserve"> κύριος Π</w:t>
      </w:r>
      <w:r w:rsidRPr="00B57B76">
        <w:rPr>
          <w:rFonts w:eastAsia="Times New Roman"/>
          <w:szCs w:val="24"/>
        </w:rPr>
        <w:t xml:space="preserve">ρωθυπουργός χθες στα Γιάννενα να εκφράσει το ενδιαφέρον του για τον </w:t>
      </w:r>
      <w:r>
        <w:rPr>
          <w:rFonts w:eastAsia="Times New Roman"/>
          <w:szCs w:val="24"/>
        </w:rPr>
        <w:t>«</w:t>
      </w:r>
      <w:r w:rsidRPr="00B57B76">
        <w:rPr>
          <w:rFonts w:eastAsia="Times New Roman"/>
          <w:szCs w:val="24"/>
        </w:rPr>
        <w:t>ΠΑΣ Γιάννινα</w:t>
      </w:r>
      <w:r>
        <w:rPr>
          <w:rFonts w:eastAsia="Times New Roman"/>
          <w:szCs w:val="24"/>
        </w:rPr>
        <w:t>»</w:t>
      </w:r>
      <w:r w:rsidRPr="00B57B76">
        <w:rPr>
          <w:rFonts w:eastAsia="Times New Roman"/>
          <w:szCs w:val="24"/>
        </w:rPr>
        <w:t xml:space="preserve"> και </w:t>
      </w:r>
      <w:r>
        <w:rPr>
          <w:rFonts w:eastAsia="Times New Roman"/>
          <w:szCs w:val="24"/>
        </w:rPr>
        <w:t xml:space="preserve">βεβαίως έλαβε </w:t>
      </w:r>
      <w:r w:rsidRPr="00B57B76">
        <w:rPr>
          <w:rFonts w:eastAsia="Times New Roman"/>
          <w:szCs w:val="24"/>
        </w:rPr>
        <w:t>πληρωμένη απάντηση</w:t>
      </w:r>
      <w:r>
        <w:rPr>
          <w:rFonts w:eastAsia="Times New Roman"/>
          <w:szCs w:val="24"/>
        </w:rPr>
        <w:t>.</w:t>
      </w:r>
      <w:r w:rsidRPr="00B57B76">
        <w:rPr>
          <w:rFonts w:eastAsia="Times New Roman"/>
          <w:szCs w:val="24"/>
        </w:rPr>
        <w:t xml:space="preserve"> </w:t>
      </w:r>
      <w:r>
        <w:rPr>
          <w:rFonts w:eastAsia="Times New Roman"/>
          <w:szCs w:val="24"/>
        </w:rPr>
        <w:t>Δ</w:t>
      </w:r>
      <w:r w:rsidRPr="00B57B76">
        <w:rPr>
          <w:rFonts w:eastAsia="Times New Roman"/>
          <w:szCs w:val="24"/>
        </w:rPr>
        <w:t>εν είναι δυνατόν να νομοθετούμε κατά αυτό</w:t>
      </w:r>
      <w:r>
        <w:rPr>
          <w:rFonts w:eastAsia="Times New Roman"/>
          <w:szCs w:val="24"/>
        </w:rPr>
        <w:t>ν</w:t>
      </w:r>
      <w:r w:rsidRPr="00B57B76">
        <w:rPr>
          <w:rFonts w:eastAsia="Times New Roman"/>
          <w:szCs w:val="24"/>
        </w:rPr>
        <w:t xml:space="preserve"> </w:t>
      </w:r>
      <w:r w:rsidRPr="00B57B76">
        <w:rPr>
          <w:rFonts w:eastAsia="Times New Roman"/>
          <w:szCs w:val="24"/>
        </w:rPr>
        <w:t>τον τρόπο</w:t>
      </w:r>
      <w:r>
        <w:rPr>
          <w:rFonts w:eastAsia="Times New Roman"/>
          <w:szCs w:val="24"/>
        </w:rPr>
        <w:t>,</w:t>
      </w:r>
      <w:r w:rsidRPr="00B57B76">
        <w:rPr>
          <w:rFonts w:eastAsia="Times New Roman"/>
          <w:szCs w:val="24"/>
        </w:rPr>
        <w:t xml:space="preserve"> να περιμένουμε να δούμε ποιος αναδεικνύεται πρωταθλητής και ποιος υποβιβάζεται και εκ των υστέρων να </w:t>
      </w:r>
      <w:r>
        <w:rPr>
          <w:rFonts w:eastAsia="Times New Roman"/>
          <w:szCs w:val="24"/>
        </w:rPr>
        <w:t>φέρνουμε</w:t>
      </w:r>
      <w:r w:rsidRPr="00B57B76">
        <w:rPr>
          <w:rFonts w:eastAsia="Times New Roman"/>
          <w:szCs w:val="24"/>
        </w:rPr>
        <w:t xml:space="preserve"> τον κανονισμό</w:t>
      </w:r>
      <w:r>
        <w:rPr>
          <w:rFonts w:eastAsia="Times New Roman"/>
          <w:szCs w:val="24"/>
        </w:rPr>
        <w:t>.</w:t>
      </w:r>
      <w:r w:rsidRPr="00B57B76">
        <w:rPr>
          <w:rFonts w:eastAsia="Times New Roman"/>
          <w:szCs w:val="24"/>
        </w:rPr>
        <w:t xml:space="preserve"> </w:t>
      </w:r>
    </w:p>
    <w:p w14:paraId="224A182B" w14:textId="77777777" w:rsidR="0081027C" w:rsidRDefault="00F5028E">
      <w:pPr>
        <w:spacing w:line="600" w:lineRule="auto"/>
        <w:ind w:firstLine="720"/>
        <w:jc w:val="both"/>
        <w:rPr>
          <w:rFonts w:eastAsia="Times New Roman"/>
          <w:szCs w:val="24"/>
        </w:rPr>
      </w:pPr>
      <w:r>
        <w:rPr>
          <w:rFonts w:eastAsia="Times New Roman"/>
          <w:szCs w:val="24"/>
        </w:rPr>
        <w:t>Γ</w:t>
      </w:r>
      <w:r w:rsidRPr="00B57B76">
        <w:rPr>
          <w:rFonts w:eastAsia="Times New Roman"/>
          <w:szCs w:val="24"/>
        </w:rPr>
        <w:t>ι</w:t>
      </w:r>
      <w:r>
        <w:rPr>
          <w:rFonts w:eastAsia="Times New Roman"/>
          <w:szCs w:val="24"/>
        </w:rPr>
        <w:t>’</w:t>
      </w:r>
      <w:r w:rsidRPr="00B57B76">
        <w:rPr>
          <w:rFonts w:eastAsia="Times New Roman"/>
          <w:szCs w:val="24"/>
        </w:rPr>
        <w:t xml:space="preserve"> αυτό</w:t>
      </w:r>
      <w:r>
        <w:rPr>
          <w:rFonts w:eastAsia="Times New Roman"/>
          <w:szCs w:val="24"/>
        </w:rPr>
        <w:t>ν</w:t>
      </w:r>
      <w:r w:rsidRPr="00B57B76">
        <w:rPr>
          <w:rFonts w:eastAsia="Times New Roman"/>
          <w:szCs w:val="24"/>
        </w:rPr>
        <w:t xml:space="preserve"> το</w:t>
      </w:r>
      <w:r>
        <w:rPr>
          <w:rFonts w:eastAsia="Times New Roman"/>
          <w:szCs w:val="24"/>
        </w:rPr>
        <w:t>ν</w:t>
      </w:r>
      <w:r w:rsidRPr="00B57B76">
        <w:rPr>
          <w:rFonts w:eastAsia="Times New Roman"/>
          <w:szCs w:val="24"/>
        </w:rPr>
        <w:t xml:space="preserve"> λόγο</w:t>
      </w:r>
      <w:r>
        <w:rPr>
          <w:rFonts w:eastAsia="Times New Roman"/>
          <w:szCs w:val="24"/>
        </w:rPr>
        <w:t>,</w:t>
      </w:r>
      <w:r w:rsidRPr="00B57B76">
        <w:rPr>
          <w:rFonts w:eastAsia="Times New Roman"/>
          <w:szCs w:val="24"/>
        </w:rPr>
        <w:t xml:space="preserve"> </w:t>
      </w:r>
      <w:r>
        <w:rPr>
          <w:rFonts w:eastAsia="Times New Roman"/>
          <w:szCs w:val="24"/>
        </w:rPr>
        <w:t>τ</w:t>
      </w:r>
      <w:r w:rsidRPr="00B57B76">
        <w:rPr>
          <w:rFonts w:eastAsia="Times New Roman"/>
          <w:szCs w:val="24"/>
        </w:rPr>
        <w:t>η συγκεκριμένη τροπολογία</w:t>
      </w:r>
      <w:r>
        <w:rPr>
          <w:rFonts w:eastAsia="Times New Roman"/>
          <w:szCs w:val="24"/>
        </w:rPr>
        <w:t xml:space="preserve"> -</w:t>
      </w:r>
      <w:r w:rsidRPr="00B57B76">
        <w:rPr>
          <w:rFonts w:eastAsia="Times New Roman"/>
          <w:szCs w:val="24"/>
        </w:rPr>
        <w:t xml:space="preserve">όχι μόνο γιατί </w:t>
      </w:r>
      <w:r>
        <w:rPr>
          <w:rFonts w:eastAsia="Times New Roman"/>
          <w:szCs w:val="24"/>
        </w:rPr>
        <w:t>αδικεί τον</w:t>
      </w:r>
      <w:r w:rsidRPr="00B57B76">
        <w:rPr>
          <w:rFonts w:eastAsia="Times New Roman"/>
          <w:szCs w:val="24"/>
        </w:rPr>
        <w:t xml:space="preserve"> </w:t>
      </w:r>
      <w:r>
        <w:rPr>
          <w:rFonts w:eastAsia="Times New Roman"/>
          <w:szCs w:val="24"/>
        </w:rPr>
        <w:t>«</w:t>
      </w:r>
      <w:r w:rsidRPr="00B57B76">
        <w:rPr>
          <w:rFonts w:eastAsia="Times New Roman"/>
          <w:szCs w:val="24"/>
        </w:rPr>
        <w:t>Ολυμπιακό Βόλου</w:t>
      </w:r>
      <w:r>
        <w:rPr>
          <w:rFonts w:eastAsia="Times New Roman"/>
          <w:szCs w:val="24"/>
        </w:rPr>
        <w:t>»</w:t>
      </w:r>
      <w:r>
        <w:rPr>
          <w:rFonts w:eastAsia="Times New Roman"/>
          <w:szCs w:val="24"/>
        </w:rPr>
        <w:t>,</w:t>
      </w:r>
      <w:r w:rsidRPr="00B57B76">
        <w:rPr>
          <w:rFonts w:eastAsia="Times New Roman"/>
          <w:szCs w:val="24"/>
        </w:rPr>
        <w:t xml:space="preserve"> αλλά και πολλές ιστορικές ομάδες της χώρας</w:t>
      </w:r>
      <w:r>
        <w:rPr>
          <w:rFonts w:eastAsia="Times New Roman"/>
          <w:szCs w:val="24"/>
        </w:rPr>
        <w:t>-</w:t>
      </w:r>
      <w:r w:rsidRPr="00B57B76">
        <w:rPr>
          <w:rFonts w:eastAsia="Times New Roman"/>
          <w:szCs w:val="24"/>
        </w:rPr>
        <w:t xml:space="preserve"> η Νέα Δημοκρατία θα την καταψηφίσει</w:t>
      </w:r>
      <w:r>
        <w:rPr>
          <w:rFonts w:eastAsia="Times New Roman"/>
          <w:szCs w:val="24"/>
        </w:rPr>
        <w:t>.</w:t>
      </w:r>
      <w:r w:rsidRPr="00B57B76">
        <w:rPr>
          <w:rFonts w:eastAsia="Times New Roman"/>
          <w:szCs w:val="24"/>
        </w:rPr>
        <w:t xml:space="preserve"> </w:t>
      </w:r>
      <w:r>
        <w:rPr>
          <w:rFonts w:eastAsia="Times New Roman"/>
          <w:szCs w:val="24"/>
        </w:rPr>
        <w:t>Ε</w:t>
      </w:r>
      <w:r w:rsidRPr="00B57B76">
        <w:rPr>
          <w:rFonts w:eastAsia="Times New Roman"/>
          <w:szCs w:val="24"/>
        </w:rPr>
        <w:t>μείς δεν παραγνωρίζουμε το δικαίωμα του Υπουργού να νομοθετεί</w:t>
      </w:r>
      <w:r>
        <w:rPr>
          <w:rFonts w:eastAsia="Times New Roman"/>
          <w:szCs w:val="24"/>
        </w:rPr>
        <w:t>,</w:t>
      </w:r>
      <w:r w:rsidRPr="00B57B76">
        <w:rPr>
          <w:rFonts w:eastAsia="Times New Roman"/>
          <w:szCs w:val="24"/>
        </w:rPr>
        <w:t xml:space="preserve"> ούτε το αυτοδιοίκητο του ποδοσφαίρου</w:t>
      </w:r>
      <w:r>
        <w:rPr>
          <w:rFonts w:eastAsia="Times New Roman"/>
          <w:szCs w:val="24"/>
        </w:rPr>
        <w:t>.</w:t>
      </w:r>
      <w:r w:rsidRPr="00B57B76">
        <w:rPr>
          <w:rFonts w:eastAsia="Times New Roman"/>
          <w:szCs w:val="24"/>
        </w:rPr>
        <w:t xml:space="preserve"> </w:t>
      </w:r>
      <w:r>
        <w:rPr>
          <w:rFonts w:eastAsia="Times New Roman"/>
          <w:szCs w:val="24"/>
        </w:rPr>
        <w:t>Σ</w:t>
      </w:r>
      <w:r w:rsidRPr="00B57B76">
        <w:rPr>
          <w:rFonts w:eastAsia="Times New Roman"/>
          <w:szCs w:val="24"/>
        </w:rPr>
        <w:t>τηλιτεύουμε</w:t>
      </w:r>
      <w:r>
        <w:rPr>
          <w:rFonts w:eastAsia="Times New Roman"/>
          <w:szCs w:val="24"/>
        </w:rPr>
        <w:t>,</w:t>
      </w:r>
      <w:r w:rsidRPr="00B57B76">
        <w:rPr>
          <w:rFonts w:eastAsia="Times New Roman"/>
          <w:szCs w:val="24"/>
        </w:rPr>
        <w:t xml:space="preserve"> </w:t>
      </w:r>
      <w:r>
        <w:rPr>
          <w:rFonts w:eastAsia="Times New Roman"/>
          <w:szCs w:val="24"/>
        </w:rPr>
        <w:t>όμως,</w:t>
      </w:r>
      <w:r w:rsidRPr="00B57B76">
        <w:rPr>
          <w:rFonts w:eastAsia="Times New Roman"/>
          <w:szCs w:val="24"/>
        </w:rPr>
        <w:t xml:space="preserve"> με την καταψήφιση της τροπολογίας τις κακές πρακτικέ</w:t>
      </w:r>
      <w:r w:rsidRPr="00B57B76">
        <w:rPr>
          <w:rFonts w:eastAsia="Times New Roman"/>
          <w:szCs w:val="24"/>
        </w:rPr>
        <w:t>ς νομοθέτησης</w:t>
      </w:r>
      <w:r>
        <w:rPr>
          <w:rFonts w:eastAsia="Times New Roman"/>
          <w:szCs w:val="24"/>
        </w:rPr>
        <w:t>.</w:t>
      </w:r>
    </w:p>
    <w:p w14:paraId="224A182C" w14:textId="77777777" w:rsidR="0081027C" w:rsidRDefault="00F5028E">
      <w:pPr>
        <w:spacing w:line="600" w:lineRule="auto"/>
        <w:ind w:firstLine="720"/>
        <w:jc w:val="both"/>
        <w:rPr>
          <w:rFonts w:eastAsia="Times New Roman"/>
          <w:szCs w:val="24"/>
        </w:rPr>
      </w:pPr>
      <w:r>
        <w:rPr>
          <w:rFonts w:eastAsia="Times New Roman"/>
          <w:szCs w:val="24"/>
        </w:rPr>
        <w:t>Σ</w:t>
      </w:r>
      <w:r w:rsidRPr="00B57B76">
        <w:rPr>
          <w:rFonts w:eastAsia="Times New Roman"/>
          <w:szCs w:val="24"/>
        </w:rPr>
        <w:t>ας ευχαριστώ πάρα πολύ</w:t>
      </w:r>
      <w:r>
        <w:rPr>
          <w:rFonts w:eastAsia="Times New Roman"/>
          <w:szCs w:val="24"/>
        </w:rPr>
        <w:t>.</w:t>
      </w:r>
    </w:p>
    <w:p w14:paraId="224A182D" w14:textId="77777777" w:rsidR="0081027C" w:rsidRDefault="00F5028E">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lastRenderedPageBreak/>
        <w:t>(Χειροκροτήματα από την πτέρυγα της Νέας Δημοκρατίας)</w:t>
      </w:r>
    </w:p>
    <w:p w14:paraId="224A182E" w14:textId="77777777" w:rsidR="0081027C" w:rsidRDefault="00F5028E">
      <w:pPr>
        <w:spacing w:line="600" w:lineRule="auto"/>
        <w:ind w:firstLine="720"/>
        <w:jc w:val="both"/>
        <w:rPr>
          <w:rFonts w:eastAsia="Times New Roman" w:cs="Times New Roman"/>
          <w:szCs w:val="24"/>
        </w:rPr>
      </w:pPr>
      <w:r w:rsidRPr="006D4AA9">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224A182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εισηγητής της Δημοκρατικής Συμπαράταξης. Επίσης, να ενημερώσω το Σώμα ότι</w:t>
      </w:r>
      <w:r>
        <w:rPr>
          <w:rFonts w:eastAsia="Times New Roman" w:cs="Times New Roman"/>
          <w:szCs w:val="24"/>
        </w:rPr>
        <w:t xml:space="preserve"> έκλεισε ο κατάλογος των ομιλητών. </w:t>
      </w:r>
    </w:p>
    <w:p w14:paraId="224A183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224A1831" w14:textId="77777777" w:rsidR="0081027C" w:rsidRDefault="00F5028E">
      <w:pPr>
        <w:spacing w:line="600" w:lineRule="auto"/>
        <w:ind w:firstLine="720"/>
        <w:jc w:val="both"/>
        <w:rPr>
          <w:rFonts w:eastAsia="Times New Roman"/>
          <w:szCs w:val="24"/>
        </w:rPr>
      </w:pPr>
      <w:r w:rsidRPr="00304726">
        <w:rPr>
          <w:rFonts w:eastAsia="Times New Roman"/>
          <w:b/>
          <w:szCs w:val="24"/>
        </w:rPr>
        <w:t xml:space="preserve">ΒΑΣΙΛΕΙΟΣ ΚΕΓΚΕΡΟΓΛΟΥ: </w:t>
      </w:r>
      <w:r>
        <w:rPr>
          <w:rFonts w:eastAsia="Times New Roman"/>
          <w:szCs w:val="24"/>
        </w:rPr>
        <w:t>Κ</w:t>
      </w:r>
      <w:r w:rsidRPr="00B57B76">
        <w:rPr>
          <w:rFonts w:eastAsia="Times New Roman"/>
          <w:szCs w:val="24"/>
        </w:rPr>
        <w:t>υρίες</w:t>
      </w:r>
      <w:r>
        <w:rPr>
          <w:rFonts w:eastAsia="Times New Roman"/>
          <w:szCs w:val="24"/>
        </w:rPr>
        <w:t xml:space="preserve"> και </w:t>
      </w:r>
      <w:r w:rsidRPr="00B57B76">
        <w:rPr>
          <w:rFonts w:eastAsia="Times New Roman"/>
          <w:szCs w:val="24"/>
        </w:rPr>
        <w:t>κύριοι συνάδελφοι</w:t>
      </w:r>
      <w:r>
        <w:rPr>
          <w:rFonts w:eastAsia="Times New Roman"/>
          <w:szCs w:val="24"/>
        </w:rPr>
        <w:t>,</w:t>
      </w:r>
      <w:r w:rsidRPr="00B57B76">
        <w:rPr>
          <w:rFonts w:eastAsia="Times New Roman"/>
          <w:szCs w:val="24"/>
        </w:rPr>
        <w:t xml:space="preserve"> βρισκόμαστε </w:t>
      </w:r>
      <w:r>
        <w:rPr>
          <w:rFonts w:eastAsia="Times New Roman"/>
          <w:szCs w:val="24"/>
        </w:rPr>
        <w:t xml:space="preserve">σχεδόν δέκα </w:t>
      </w:r>
      <w:r w:rsidRPr="00B57B76">
        <w:rPr>
          <w:rFonts w:eastAsia="Times New Roman"/>
          <w:szCs w:val="24"/>
        </w:rPr>
        <w:t>μήνες μετά την τυπική λήξη της δανειακής σύμβασης της χώρας</w:t>
      </w:r>
      <w:r>
        <w:rPr>
          <w:rFonts w:eastAsia="Times New Roman"/>
          <w:szCs w:val="24"/>
        </w:rPr>
        <w:t xml:space="preserve"> και η Ε</w:t>
      </w:r>
      <w:r w:rsidRPr="00B57B76">
        <w:rPr>
          <w:rFonts w:eastAsia="Times New Roman"/>
          <w:szCs w:val="24"/>
        </w:rPr>
        <w:t>λλάδα συνολικά δεν έχει χαράξει το</w:t>
      </w:r>
      <w:r>
        <w:rPr>
          <w:rFonts w:eastAsia="Times New Roman"/>
          <w:szCs w:val="24"/>
        </w:rPr>
        <w:t>ν</w:t>
      </w:r>
      <w:r w:rsidRPr="00B57B76">
        <w:rPr>
          <w:rFonts w:eastAsia="Times New Roman"/>
          <w:szCs w:val="24"/>
        </w:rPr>
        <w:t xml:space="preserve"> νέο δρόμο</w:t>
      </w:r>
      <w:r>
        <w:rPr>
          <w:rFonts w:eastAsia="Times New Roman"/>
          <w:szCs w:val="24"/>
        </w:rPr>
        <w:t>.</w:t>
      </w:r>
      <w:r w:rsidRPr="00B57B76">
        <w:rPr>
          <w:rFonts w:eastAsia="Times New Roman"/>
          <w:szCs w:val="24"/>
        </w:rPr>
        <w:t xml:space="preserve"> </w:t>
      </w:r>
      <w:r>
        <w:rPr>
          <w:rFonts w:eastAsia="Times New Roman"/>
          <w:szCs w:val="24"/>
        </w:rPr>
        <w:t>Εμείς</w:t>
      </w:r>
      <w:r>
        <w:rPr>
          <w:rFonts w:eastAsia="Times New Roman"/>
          <w:szCs w:val="24"/>
        </w:rPr>
        <w:t xml:space="preserve">, πριν τη λήξη, πριν τον Αύγουστο του </w:t>
      </w:r>
      <w:r w:rsidRPr="00B57B76">
        <w:rPr>
          <w:rFonts w:eastAsia="Times New Roman"/>
          <w:szCs w:val="24"/>
        </w:rPr>
        <w:t>2018 ζητήσαμε εκλογές</w:t>
      </w:r>
      <w:r>
        <w:rPr>
          <w:rFonts w:eastAsia="Times New Roman"/>
          <w:szCs w:val="24"/>
        </w:rPr>
        <w:t xml:space="preserve"> ακριβώς</w:t>
      </w:r>
      <w:r w:rsidRPr="00B57B76">
        <w:rPr>
          <w:rFonts w:eastAsia="Times New Roman"/>
          <w:szCs w:val="24"/>
        </w:rPr>
        <w:t xml:space="preserve"> για να αποφασίσουν οι πολίτες </w:t>
      </w:r>
      <w:r>
        <w:rPr>
          <w:rFonts w:eastAsia="Times New Roman"/>
          <w:szCs w:val="24"/>
        </w:rPr>
        <w:t>πώς θα πορευτεί η χώρα. Α</w:t>
      </w:r>
      <w:r w:rsidRPr="00B57B76">
        <w:rPr>
          <w:rFonts w:eastAsia="Times New Roman"/>
          <w:szCs w:val="24"/>
        </w:rPr>
        <w:t>ποδεικνύεται ότι είχαμε δίκιο</w:t>
      </w:r>
      <w:r>
        <w:rPr>
          <w:rFonts w:eastAsia="Times New Roman"/>
          <w:szCs w:val="24"/>
        </w:rPr>
        <w:t>.</w:t>
      </w:r>
      <w:r w:rsidRPr="00B57B76">
        <w:rPr>
          <w:rFonts w:eastAsia="Times New Roman"/>
          <w:szCs w:val="24"/>
        </w:rPr>
        <w:t xml:space="preserve"> </w:t>
      </w:r>
      <w:r>
        <w:rPr>
          <w:rFonts w:eastAsia="Times New Roman"/>
          <w:szCs w:val="24"/>
        </w:rPr>
        <w:t>Χ</w:t>
      </w:r>
      <w:r w:rsidRPr="00B57B76">
        <w:rPr>
          <w:rFonts w:eastAsia="Times New Roman"/>
          <w:szCs w:val="24"/>
        </w:rPr>
        <w:t>άνεται χρόνος</w:t>
      </w:r>
      <w:r>
        <w:rPr>
          <w:rFonts w:eastAsia="Times New Roman"/>
          <w:szCs w:val="24"/>
        </w:rPr>
        <w:t>, χάνεται η</w:t>
      </w:r>
      <w:r w:rsidRPr="00B57B76">
        <w:rPr>
          <w:rFonts w:eastAsia="Times New Roman"/>
          <w:szCs w:val="24"/>
        </w:rPr>
        <w:t xml:space="preserve"> δυνατότητα για την Ελλάδα να κάνει ένα άλμα </w:t>
      </w:r>
      <w:r w:rsidRPr="00B57B76">
        <w:rPr>
          <w:rFonts w:eastAsia="Times New Roman"/>
          <w:szCs w:val="24"/>
        </w:rPr>
        <w:lastRenderedPageBreak/>
        <w:t>μπροστά και αν εξαιρέσεις συγκεκ</w:t>
      </w:r>
      <w:r w:rsidRPr="00B57B76">
        <w:rPr>
          <w:rFonts w:eastAsia="Times New Roman"/>
          <w:szCs w:val="24"/>
        </w:rPr>
        <w:t>ριμένα έργα και πρωτοβουλίες</w:t>
      </w:r>
      <w:r>
        <w:rPr>
          <w:rFonts w:eastAsia="Times New Roman"/>
          <w:szCs w:val="24"/>
        </w:rPr>
        <w:t>,</w:t>
      </w:r>
      <w:r w:rsidRPr="00B57B76">
        <w:rPr>
          <w:rFonts w:eastAsia="Times New Roman"/>
          <w:szCs w:val="24"/>
        </w:rPr>
        <w:t xml:space="preserve"> που με τον ένα ή τον άλλο τρόπο δρομολογούνται</w:t>
      </w:r>
      <w:r>
        <w:rPr>
          <w:rFonts w:eastAsia="Times New Roman"/>
          <w:szCs w:val="24"/>
        </w:rPr>
        <w:t xml:space="preserve">, δεν υπάρχει ένας συνολικός σχεδιασμός που </w:t>
      </w:r>
      <w:r w:rsidRPr="00B57B76">
        <w:rPr>
          <w:rFonts w:eastAsia="Times New Roman"/>
          <w:szCs w:val="24"/>
        </w:rPr>
        <w:t>να υλοποιείται</w:t>
      </w:r>
      <w:r>
        <w:rPr>
          <w:rFonts w:eastAsia="Times New Roman"/>
          <w:szCs w:val="24"/>
        </w:rPr>
        <w:t>.</w:t>
      </w:r>
    </w:p>
    <w:p w14:paraId="224A1832" w14:textId="77777777" w:rsidR="0081027C" w:rsidRDefault="00F5028E">
      <w:pPr>
        <w:spacing w:line="600" w:lineRule="auto"/>
        <w:ind w:firstLine="720"/>
        <w:jc w:val="both"/>
        <w:rPr>
          <w:rFonts w:eastAsia="Times New Roman"/>
          <w:szCs w:val="24"/>
        </w:rPr>
      </w:pPr>
      <w:r>
        <w:rPr>
          <w:rFonts w:eastAsia="Times New Roman"/>
          <w:szCs w:val="24"/>
        </w:rPr>
        <w:t xml:space="preserve">Η Ελλάδα </w:t>
      </w:r>
      <w:r w:rsidRPr="00B57B76">
        <w:rPr>
          <w:rFonts w:eastAsia="Times New Roman"/>
          <w:szCs w:val="24"/>
        </w:rPr>
        <w:t xml:space="preserve">πρέπει να αποκτήσει </w:t>
      </w:r>
      <w:r>
        <w:rPr>
          <w:rFonts w:eastAsia="Times New Roman"/>
          <w:szCs w:val="24"/>
        </w:rPr>
        <w:t xml:space="preserve">μια </w:t>
      </w:r>
      <w:r w:rsidRPr="00B57B76">
        <w:rPr>
          <w:rFonts w:eastAsia="Times New Roman"/>
          <w:szCs w:val="24"/>
        </w:rPr>
        <w:t xml:space="preserve">νέα </w:t>
      </w:r>
      <w:r>
        <w:rPr>
          <w:rFonts w:eastAsia="Times New Roman"/>
          <w:szCs w:val="24"/>
        </w:rPr>
        <w:t>ε</w:t>
      </w:r>
      <w:r w:rsidRPr="00B57B76">
        <w:rPr>
          <w:rFonts w:eastAsia="Times New Roman"/>
          <w:szCs w:val="24"/>
        </w:rPr>
        <w:t>θνική στρατηγική</w:t>
      </w:r>
      <w:r>
        <w:rPr>
          <w:rFonts w:eastAsia="Times New Roman"/>
          <w:szCs w:val="24"/>
        </w:rPr>
        <w:t xml:space="preserve">, </w:t>
      </w:r>
      <w:r w:rsidRPr="00B57B76">
        <w:rPr>
          <w:rFonts w:eastAsia="Times New Roman"/>
          <w:szCs w:val="24"/>
        </w:rPr>
        <w:t>που θα βασίζεται στην ανάπτυξη</w:t>
      </w:r>
      <w:r>
        <w:rPr>
          <w:rFonts w:eastAsia="Times New Roman"/>
          <w:szCs w:val="24"/>
        </w:rPr>
        <w:t>,</w:t>
      </w:r>
      <w:r w:rsidRPr="00B57B76">
        <w:rPr>
          <w:rFonts w:eastAsia="Times New Roman"/>
          <w:szCs w:val="24"/>
        </w:rPr>
        <w:t xml:space="preserve"> στην παραγωγή νέου πλούτου </w:t>
      </w:r>
      <w:r>
        <w:rPr>
          <w:rFonts w:eastAsia="Times New Roman"/>
          <w:szCs w:val="24"/>
        </w:rPr>
        <w:t>κ</w:t>
      </w:r>
      <w:r w:rsidRPr="00B57B76">
        <w:rPr>
          <w:rFonts w:eastAsia="Times New Roman"/>
          <w:szCs w:val="24"/>
        </w:rPr>
        <w:t xml:space="preserve">αι βέβαια </w:t>
      </w:r>
      <w:r>
        <w:rPr>
          <w:rFonts w:eastAsia="Times New Roman"/>
          <w:szCs w:val="24"/>
        </w:rPr>
        <w:t xml:space="preserve">που </w:t>
      </w:r>
      <w:r w:rsidRPr="00B57B76">
        <w:rPr>
          <w:rFonts w:eastAsia="Times New Roman"/>
          <w:szCs w:val="24"/>
        </w:rPr>
        <w:t>θα διασφαλίζει την κοινωνική συνοχή</w:t>
      </w:r>
      <w:r>
        <w:rPr>
          <w:rFonts w:eastAsia="Times New Roman"/>
          <w:szCs w:val="24"/>
        </w:rPr>
        <w:t>. Κ</w:t>
      </w:r>
      <w:r w:rsidRPr="00B57B76">
        <w:rPr>
          <w:rFonts w:eastAsia="Times New Roman"/>
          <w:szCs w:val="24"/>
        </w:rPr>
        <w:t xml:space="preserve">οινωνική δικαιοσύνη είναι το αίτημα και </w:t>
      </w:r>
      <w:r>
        <w:rPr>
          <w:rFonts w:eastAsia="Times New Roman"/>
          <w:szCs w:val="24"/>
        </w:rPr>
        <w:t xml:space="preserve">μπορεί να πάρει σάρκα και οστά </w:t>
      </w:r>
      <w:r w:rsidRPr="00B57B76">
        <w:rPr>
          <w:rFonts w:eastAsia="Times New Roman"/>
          <w:szCs w:val="24"/>
        </w:rPr>
        <w:t>παράλληλα με την οικονομική ανάκαμψη</w:t>
      </w:r>
      <w:r>
        <w:rPr>
          <w:rFonts w:eastAsia="Times New Roman"/>
          <w:szCs w:val="24"/>
        </w:rPr>
        <w:t>.</w:t>
      </w:r>
    </w:p>
    <w:p w14:paraId="224A1833" w14:textId="77777777" w:rsidR="0081027C" w:rsidRDefault="00F5028E">
      <w:pPr>
        <w:spacing w:line="600" w:lineRule="auto"/>
        <w:ind w:firstLine="720"/>
        <w:jc w:val="both"/>
        <w:rPr>
          <w:rFonts w:eastAsia="Times New Roman"/>
          <w:szCs w:val="24"/>
        </w:rPr>
      </w:pPr>
      <w:r>
        <w:rPr>
          <w:rFonts w:eastAsia="Times New Roman"/>
          <w:szCs w:val="24"/>
        </w:rPr>
        <w:t>Το «Σχέδιο</w:t>
      </w:r>
      <w:r w:rsidRPr="00B57B76">
        <w:rPr>
          <w:rFonts w:eastAsia="Times New Roman"/>
          <w:szCs w:val="24"/>
        </w:rPr>
        <w:t xml:space="preserve"> </w:t>
      </w:r>
      <w:r>
        <w:rPr>
          <w:rFonts w:eastAsia="Times New Roman"/>
          <w:szCs w:val="24"/>
        </w:rPr>
        <w:t>Ε</w:t>
      </w:r>
      <w:r w:rsidRPr="00B57B76">
        <w:rPr>
          <w:rFonts w:eastAsia="Times New Roman"/>
          <w:szCs w:val="24"/>
        </w:rPr>
        <w:t>λλάδα</w:t>
      </w:r>
      <w:r>
        <w:rPr>
          <w:rFonts w:eastAsia="Times New Roman"/>
          <w:szCs w:val="24"/>
        </w:rPr>
        <w:t>»,</w:t>
      </w:r>
      <w:r w:rsidRPr="00B57B76">
        <w:rPr>
          <w:rFonts w:eastAsia="Times New Roman"/>
          <w:szCs w:val="24"/>
        </w:rPr>
        <w:t xml:space="preserve"> η πολιτική του </w:t>
      </w:r>
      <w:r>
        <w:rPr>
          <w:rFonts w:eastAsia="Times New Roman"/>
          <w:szCs w:val="24"/>
        </w:rPr>
        <w:t>Κ</w:t>
      </w:r>
      <w:r w:rsidRPr="00B57B76">
        <w:rPr>
          <w:rFonts w:eastAsia="Times New Roman"/>
          <w:szCs w:val="24"/>
        </w:rPr>
        <w:t xml:space="preserve">ινήματος </w:t>
      </w:r>
      <w:r>
        <w:rPr>
          <w:rFonts w:eastAsia="Times New Roman"/>
          <w:szCs w:val="24"/>
        </w:rPr>
        <w:t>Α</w:t>
      </w:r>
      <w:r w:rsidRPr="00B57B76">
        <w:rPr>
          <w:rFonts w:eastAsia="Times New Roman"/>
          <w:szCs w:val="24"/>
        </w:rPr>
        <w:t>λλαγής</w:t>
      </w:r>
      <w:r>
        <w:rPr>
          <w:rFonts w:eastAsia="Times New Roman"/>
          <w:szCs w:val="24"/>
        </w:rPr>
        <w:t xml:space="preserve">, του ΠΑΣΟΚ, έχει ως βασικούς </w:t>
      </w:r>
      <w:r w:rsidRPr="00B57B76">
        <w:rPr>
          <w:rFonts w:eastAsia="Times New Roman"/>
          <w:szCs w:val="24"/>
        </w:rPr>
        <w:t>πυλώνες</w:t>
      </w:r>
      <w:r>
        <w:rPr>
          <w:rFonts w:eastAsia="Times New Roman"/>
          <w:szCs w:val="24"/>
        </w:rPr>
        <w:t xml:space="preserve"> την</w:t>
      </w:r>
      <w:r w:rsidRPr="00B57B76">
        <w:rPr>
          <w:rFonts w:eastAsia="Times New Roman"/>
          <w:szCs w:val="24"/>
        </w:rPr>
        <w:t xml:space="preserve"> τ</w:t>
      </w:r>
      <w:r w:rsidRPr="00B57B76">
        <w:rPr>
          <w:rFonts w:eastAsia="Times New Roman"/>
          <w:szCs w:val="24"/>
        </w:rPr>
        <w:t>ουριστική ανάπτυξη</w:t>
      </w:r>
      <w:r>
        <w:rPr>
          <w:rFonts w:eastAsia="Times New Roman"/>
          <w:szCs w:val="24"/>
        </w:rPr>
        <w:t>,</w:t>
      </w:r>
      <w:r w:rsidRPr="00B57B76">
        <w:rPr>
          <w:rFonts w:eastAsia="Times New Roman"/>
          <w:szCs w:val="24"/>
        </w:rPr>
        <w:t xml:space="preserve"> πάντα στο πλαίσιο της βιώσιμης ανάπτυξης και βέβαια </w:t>
      </w:r>
      <w:r>
        <w:rPr>
          <w:rFonts w:eastAsia="Times New Roman"/>
          <w:szCs w:val="24"/>
        </w:rPr>
        <w:t>–δεύτερο</w:t>
      </w:r>
      <w:r w:rsidRPr="00B57B76">
        <w:rPr>
          <w:rFonts w:eastAsia="Times New Roman"/>
          <w:szCs w:val="24"/>
        </w:rPr>
        <w:t xml:space="preserve"> βασικό πυλώνα</w:t>
      </w:r>
      <w:r>
        <w:rPr>
          <w:rFonts w:eastAsia="Times New Roman"/>
          <w:szCs w:val="24"/>
        </w:rPr>
        <w:t>-</w:t>
      </w:r>
      <w:r w:rsidRPr="00B57B76">
        <w:rPr>
          <w:rFonts w:eastAsia="Times New Roman"/>
          <w:szCs w:val="24"/>
        </w:rPr>
        <w:t xml:space="preserve"> την </w:t>
      </w:r>
      <w:r>
        <w:rPr>
          <w:rFonts w:eastAsia="Times New Roman"/>
          <w:szCs w:val="24"/>
        </w:rPr>
        <w:t>α</w:t>
      </w:r>
      <w:r w:rsidRPr="00B57B76">
        <w:rPr>
          <w:rFonts w:eastAsia="Times New Roman"/>
          <w:szCs w:val="24"/>
        </w:rPr>
        <w:t>γροτική παραγωγή</w:t>
      </w:r>
      <w:r>
        <w:rPr>
          <w:rFonts w:eastAsia="Times New Roman"/>
          <w:szCs w:val="24"/>
        </w:rPr>
        <w:t>,</w:t>
      </w:r>
      <w:r w:rsidRPr="00B57B76">
        <w:rPr>
          <w:rFonts w:eastAsia="Times New Roman"/>
          <w:szCs w:val="24"/>
        </w:rPr>
        <w:t xml:space="preserve"> </w:t>
      </w:r>
      <w:r>
        <w:rPr>
          <w:rFonts w:eastAsia="Times New Roman"/>
          <w:szCs w:val="24"/>
        </w:rPr>
        <w:t>έ</w:t>
      </w:r>
      <w:r w:rsidRPr="00B57B76">
        <w:rPr>
          <w:rFonts w:eastAsia="Times New Roman"/>
          <w:szCs w:val="24"/>
        </w:rPr>
        <w:t>να</w:t>
      </w:r>
      <w:r>
        <w:rPr>
          <w:rFonts w:eastAsia="Times New Roman"/>
          <w:szCs w:val="24"/>
        </w:rPr>
        <w:t>ν</w:t>
      </w:r>
      <w:r w:rsidRPr="00B57B76">
        <w:rPr>
          <w:rFonts w:eastAsia="Times New Roman"/>
          <w:szCs w:val="24"/>
        </w:rPr>
        <w:t xml:space="preserve"> σύγχρονο </w:t>
      </w:r>
      <w:proofErr w:type="spellStart"/>
      <w:r w:rsidRPr="00B57B76">
        <w:rPr>
          <w:rFonts w:eastAsia="Times New Roman"/>
          <w:szCs w:val="24"/>
        </w:rPr>
        <w:t>αγροδιατροφικό</w:t>
      </w:r>
      <w:proofErr w:type="spellEnd"/>
      <w:r w:rsidRPr="00B57B76">
        <w:rPr>
          <w:rFonts w:eastAsia="Times New Roman"/>
          <w:szCs w:val="24"/>
        </w:rPr>
        <w:t xml:space="preserve"> τομέα</w:t>
      </w:r>
      <w:r>
        <w:rPr>
          <w:rFonts w:eastAsia="Times New Roman"/>
          <w:szCs w:val="24"/>
        </w:rPr>
        <w:t xml:space="preserve">. Και </w:t>
      </w:r>
      <w:r w:rsidRPr="00B57B76">
        <w:rPr>
          <w:rFonts w:eastAsia="Times New Roman"/>
          <w:szCs w:val="24"/>
        </w:rPr>
        <w:t xml:space="preserve">οι </w:t>
      </w:r>
      <w:r>
        <w:rPr>
          <w:rFonts w:eastAsia="Times New Roman"/>
          <w:szCs w:val="24"/>
        </w:rPr>
        <w:t xml:space="preserve">δύο αυτοί βασικοί </w:t>
      </w:r>
      <w:r w:rsidRPr="00B57B76">
        <w:rPr>
          <w:rFonts w:eastAsia="Times New Roman"/>
          <w:szCs w:val="24"/>
        </w:rPr>
        <w:t xml:space="preserve">πυλώνες </w:t>
      </w:r>
      <w:r>
        <w:rPr>
          <w:rFonts w:eastAsia="Times New Roman"/>
          <w:szCs w:val="24"/>
        </w:rPr>
        <w:t xml:space="preserve">ενισχύουν </w:t>
      </w:r>
      <w:r w:rsidRPr="00B57B76">
        <w:rPr>
          <w:rFonts w:eastAsia="Times New Roman"/>
          <w:szCs w:val="24"/>
        </w:rPr>
        <w:t xml:space="preserve">την εξωστρέφεια και </w:t>
      </w:r>
      <w:r>
        <w:rPr>
          <w:rFonts w:eastAsia="Times New Roman"/>
          <w:szCs w:val="24"/>
        </w:rPr>
        <w:t>την ανταγωνιστικότητα της χώρας. Ο</w:t>
      </w:r>
      <w:r w:rsidRPr="00B57B76">
        <w:rPr>
          <w:rFonts w:eastAsia="Times New Roman"/>
          <w:szCs w:val="24"/>
        </w:rPr>
        <w:t>ι πο</w:t>
      </w:r>
      <w:r w:rsidRPr="00B57B76">
        <w:rPr>
          <w:rFonts w:eastAsia="Times New Roman"/>
          <w:szCs w:val="24"/>
        </w:rPr>
        <w:t>λιτικές</w:t>
      </w:r>
      <w:r>
        <w:rPr>
          <w:rFonts w:eastAsia="Times New Roman"/>
          <w:szCs w:val="24"/>
        </w:rPr>
        <w:t>,</w:t>
      </w:r>
      <w:r w:rsidRPr="00B57B76">
        <w:rPr>
          <w:rFonts w:eastAsia="Times New Roman"/>
          <w:szCs w:val="24"/>
        </w:rPr>
        <w:t xml:space="preserve"> οι αντίστοιχες που απαιτούνται</w:t>
      </w:r>
      <w:r>
        <w:rPr>
          <w:rFonts w:eastAsia="Times New Roman"/>
          <w:szCs w:val="24"/>
        </w:rPr>
        <w:t xml:space="preserve">, χρειάζονται και </w:t>
      </w:r>
      <w:r w:rsidRPr="00B57B76">
        <w:rPr>
          <w:rFonts w:eastAsia="Times New Roman"/>
          <w:szCs w:val="24"/>
        </w:rPr>
        <w:t>υποδομές</w:t>
      </w:r>
      <w:r>
        <w:rPr>
          <w:rFonts w:eastAsia="Times New Roman"/>
          <w:szCs w:val="24"/>
        </w:rPr>
        <w:t>.</w:t>
      </w:r>
      <w:r w:rsidRPr="00B57B76">
        <w:rPr>
          <w:rFonts w:eastAsia="Times New Roman"/>
          <w:szCs w:val="24"/>
        </w:rPr>
        <w:t xml:space="preserve"> </w:t>
      </w:r>
      <w:r>
        <w:rPr>
          <w:rFonts w:eastAsia="Times New Roman"/>
          <w:szCs w:val="24"/>
        </w:rPr>
        <w:t xml:space="preserve">Τα έργα </w:t>
      </w:r>
      <w:r>
        <w:rPr>
          <w:rFonts w:eastAsia="Times New Roman"/>
          <w:szCs w:val="24"/>
        </w:rPr>
        <w:lastRenderedPageBreak/>
        <w:t xml:space="preserve">υποδομής, είτε αεροδρόμια, είτε </w:t>
      </w:r>
      <w:r w:rsidRPr="00B57B76">
        <w:rPr>
          <w:rFonts w:eastAsia="Times New Roman"/>
          <w:szCs w:val="24"/>
        </w:rPr>
        <w:t>λιμάνια</w:t>
      </w:r>
      <w:r>
        <w:rPr>
          <w:rFonts w:eastAsia="Times New Roman"/>
          <w:szCs w:val="24"/>
        </w:rPr>
        <w:t xml:space="preserve">, είτε </w:t>
      </w:r>
      <w:r w:rsidRPr="00B57B76">
        <w:rPr>
          <w:rFonts w:eastAsia="Times New Roman"/>
          <w:szCs w:val="24"/>
        </w:rPr>
        <w:t xml:space="preserve">ο εκσυγχρονισμός και κυρίως </w:t>
      </w:r>
      <w:r>
        <w:rPr>
          <w:rFonts w:eastAsia="Times New Roman"/>
          <w:szCs w:val="24"/>
        </w:rPr>
        <w:t xml:space="preserve">οι συνδυασμένες μεταφορές </w:t>
      </w:r>
      <w:r w:rsidRPr="00B57B76">
        <w:rPr>
          <w:rFonts w:eastAsia="Times New Roman"/>
          <w:szCs w:val="24"/>
        </w:rPr>
        <w:t>που αξιοποιούν όλους τους τρόπους μεταφοράς είναι που θα ενισχύσουν καθοριστικά τ</w:t>
      </w:r>
      <w:r w:rsidRPr="00B57B76">
        <w:rPr>
          <w:rFonts w:eastAsia="Times New Roman"/>
          <w:szCs w:val="24"/>
        </w:rPr>
        <w:t xml:space="preserve">ην εξωστρέφεια της οικονομίας </w:t>
      </w:r>
      <w:r>
        <w:rPr>
          <w:rFonts w:eastAsia="Times New Roman"/>
          <w:szCs w:val="24"/>
        </w:rPr>
        <w:t>μας,</w:t>
      </w:r>
      <w:r w:rsidRPr="00B57B76">
        <w:rPr>
          <w:rFonts w:eastAsia="Times New Roman"/>
          <w:szCs w:val="24"/>
        </w:rPr>
        <w:t xml:space="preserve"> την εξωστρέφεια </w:t>
      </w:r>
      <w:r>
        <w:rPr>
          <w:rFonts w:eastAsia="Times New Roman"/>
          <w:szCs w:val="24"/>
        </w:rPr>
        <w:t xml:space="preserve">του </w:t>
      </w:r>
      <w:r w:rsidRPr="00B57B76">
        <w:rPr>
          <w:rFonts w:eastAsia="Times New Roman"/>
          <w:szCs w:val="24"/>
        </w:rPr>
        <w:t>τουρισμού</w:t>
      </w:r>
      <w:r>
        <w:rPr>
          <w:rFonts w:eastAsia="Times New Roman"/>
          <w:szCs w:val="24"/>
        </w:rPr>
        <w:t>,</w:t>
      </w:r>
      <w:r w:rsidRPr="00B57B76">
        <w:rPr>
          <w:rFonts w:eastAsia="Times New Roman"/>
          <w:szCs w:val="24"/>
        </w:rPr>
        <w:t xml:space="preserve"> την εξωστρέφεια της </w:t>
      </w:r>
      <w:r>
        <w:rPr>
          <w:rFonts w:eastAsia="Times New Roman"/>
          <w:szCs w:val="24"/>
        </w:rPr>
        <w:t>α</w:t>
      </w:r>
      <w:r w:rsidRPr="00B57B76">
        <w:rPr>
          <w:rFonts w:eastAsia="Times New Roman"/>
          <w:szCs w:val="24"/>
        </w:rPr>
        <w:t>γροτικής οικονομίας</w:t>
      </w:r>
      <w:r>
        <w:rPr>
          <w:rFonts w:eastAsia="Times New Roman"/>
          <w:szCs w:val="24"/>
        </w:rPr>
        <w:t>. Α</w:t>
      </w:r>
      <w:r w:rsidRPr="00B57B76">
        <w:rPr>
          <w:rFonts w:eastAsia="Times New Roman"/>
          <w:szCs w:val="24"/>
        </w:rPr>
        <w:t>ναφέρομαι σε εξωστρέφεια και το</w:t>
      </w:r>
      <w:r>
        <w:rPr>
          <w:rFonts w:eastAsia="Times New Roman"/>
          <w:szCs w:val="24"/>
        </w:rPr>
        <w:t xml:space="preserve">υ τουρισμού με την έννοια ότι οι πύλες </w:t>
      </w:r>
      <w:r w:rsidRPr="00B57B76">
        <w:rPr>
          <w:rFonts w:eastAsia="Times New Roman"/>
          <w:szCs w:val="24"/>
        </w:rPr>
        <w:t>εισόδου δεν μπορεί να είναι περιοριστικές</w:t>
      </w:r>
      <w:r>
        <w:rPr>
          <w:rFonts w:eastAsia="Times New Roman"/>
          <w:szCs w:val="24"/>
        </w:rPr>
        <w:t>.</w:t>
      </w:r>
    </w:p>
    <w:p w14:paraId="224A1834" w14:textId="77777777" w:rsidR="0081027C" w:rsidRDefault="00F5028E">
      <w:pPr>
        <w:spacing w:line="600" w:lineRule="auto"/>
        <w:ind w:firstLine="720"/>
        <w:jc w:val="both"/>
        <w:rPr>
          <w:rFonts w:eastAsia="Times New Roman"/>
          <w:szCs w:val="24"/>
        </w:rPr>
      </w:pPr>
      <w:r>
        <w:rPr>
          <w:rFonts w:eastAsia="Times New Roman"/>
          <w:szCs w:val="24"/>
        </w:rPr>
        <w:t xml:space="preserve">Γι’ αυτό, το </w:t>
      </w:r>
      <w:r w:rsidRPr="00B57B76">
        <w:rPr>
          <w:rFonts w:eastAsia="Times New Roman"/>
          <w:szCs w:val="24"/>
        </w:rPr>
        <w:t xml:space="preserve">νέο </w:t>
      </w:r>
      <w:r>
        <w:rPr>
          <w:rFonts w:eastAsia="Times New Roman"/>
          <w:szCs w:val="24"/>
        </w:rPr>
        <w:t>δ</w:t>
      </w:r>
      <w:r w:rsidRPr="00B57B76">
        <w:rPr>
          <w:rFonts w:eastAsia="Times New Roman"/>
          <w:szCs w:val="24"/>
        </w:rPr>
        <w:t xml:space="preserve">ιεθνές </w:t>
      </w:r>
      <w:r>
        <w:rPr>
          <w:rFonts w:eastAsia="Times New Roman"/>
          <w:szCs w:val="24"/>
        </w:rPr>
        <w:t>α</w:t>
      </w:r>
      <w:r w:rsidRPr="00B57B76">
        <w:rPr>
          <w:rFonts w:eastAsia="Times New Roman"/>
          <w:szCs w:val="24"/>
        </w:rPr>
        <w:t>εροδρόμιο</w:t>
      </w:r>
      <w:r w:rsidRPr="00B57B76">
        <w:rPr>
          <w:rFonts w:eastAsia="Times New Roman"/>
          <w:szCs w:val="24"/>
        </w:rPr>
        <w:t xml:space="preserve"> στο Καστέλι</w:t>
      </w:r>
      <w:r>
        <w:rPr>
          <w:rFonts w:eastAsia="Times New Roman"/>
          <w:szCs w:val="24"/>
        </w:rPr>
        <w:t>,</w:t>
      </w:r>
      <w:r w:rsidRPr="00B57B76">
        <w:rPr>
          <w:rFonts w:eastAsia="Times New Roman"/>
          <w:szCs w:val="24"/>
        </w:rPr>
        <w:t xml:space="preserve"> αποτελεί ένα έργο τεράστιας αναπτυξιακής σημασίας</w:t>
      </w:r>
      <w:r>
        <w:rPr>
          <w:rFonts w:eastAsia="Times New Roman"/>
          <w:szCs w:val="24"/>
        </w:rPr>
        <w:t xml:space="preserve"> που θα ωφελήσει </w:t>
      </w:r>
      <w:r w:rsidRPr="00B57B76">
        <w:rPr>
          <w:rFonts w:eastAsia="Times New Roman"/>
          <w:szCs w:val="24"/>
        </w:rPr>
        <w:t>και την Κρήτη και τη χώρα συνολικά</w:t>
      </w:r>
      <w:r>
        <w:rPr>
          <w:rFonts w:eastAsia="Times New Roman"/>
          <w:szCs w:val="24"/>
        </w:rPr>
        <w:t>. Οφείλει</w:t>
      </w:r>
      <w:r w:rsidRPr="00B57B76">
        <w:rPr>
          <w:rFonts w:eastAsia="Times New Roman"/>
          <w:szCs w:val="24"/>
        </w:rPr>
        <w:t xml:space="preserve"> τόσο η δημιουργία του όσο και η λειτουργία του να γίνει με τέτοιο</w:t>
      </w:r>
      <w:r>
        <w:rPr>
          <w:rFonts w:eastAsia="Times New Roman"/>
          <w:szCs w:val="24"/>
        </w:rPr>
        <w:t>ν</w:t>
      </w:r>
      <w:r w:rsidRPr="00B57B76">
        <w:rPr>
          <w:rFonts w:eastAsia="Times New Roman"/>
          <w:szCs w:val="24"/>
        </w:rPr>
        <w:t xml:space="preserve"> τρόπο ώστε να ωφεληθεί η τοπική κοινωνία</w:t>
      </w:r>
      <w:r>
        <w:rPr>
          <w:rFonts w:eastAsia="Times New Roman"/>
          <w:szCs w:val="24"/>
        </w:rPr>
        <w:t>,</w:t>
      </w:r>
      <w:r w:rsidRPr="00B57B76">
        <w:rPr>
          <w:rFonts w:eastAsia="Times New Roman"/>
          <w:szCs w:val="24"/>
        </w:rPr>
        <w:t xml:space="preserve"> </w:t>
      </w:r>
      <w:r>
        <w:rPr>
          <w:rFonts w:eastAsia="Times New Roman"/>
          <w:szCs w:val="24"/>
        </w:rPr>
        <w:t>τ</w:t>
      </w:r>
      <w:r w:rsidRPr="00B57B76">
        <w:rPr>
          <w:rFonts w:eastAsia="Times New Roman"/>
          <w:szCs w:val="24"/>
        </w:rPr>
        <w:t>ουλάχιστον αν</w:t>
      </w:r>
      <w:r w:rsidRPr="00B57B76">
        <w:rPr>
          <w:rFonts w:eastAsia="Times New Roman"/>
          <w:szCs w:val="24"/>
        </w:rPr>
        <w:t>ταποδοτικά σε σχέση με την επιβάρυνση</w:t>
      </w:r>
      <w:r>
        <w:rPr>
          <w:rFonts w:eastAsia="Times New Roman"/>
          <w:szCs w:val="24"/>
        </w:rPr>
        <w:t>.</w:t>
      </w:r>
      <w:r w:rsidRPr="00B57B76">
        <w:rPr>
          <w:rFonts w:eastAsia="Times New Roman"/>
          <w:szCs w:val="24"/>
        </w:rPr>
        <w:t xml:space="preserve"> </w:t>
      </w:r>
      <w:r>
        <w:rPr>
          <w:rFonts w:eastAsia="Times New Roman"/>
          <w:szCs w:val="24"/>
        </w:rPr>
        <w:t>Ε</w:t>
      </w:r>
      <w:r w:rsidRPr="00B57B76">
        <w:rPr>
          <w:rFonts w:eastAsia="Times New Roman"/>
          <w:szCs w:val="24"/>
        </w:rPr>
        <w:t>ίναι αυτονόητος</w:t>
      </w:r>
      <w:r>
        <w:rPr>
          <w:rFonts w:eastAsia="Times New Roman"/>
          <w:szCs w:val="24"/>
        </w:rPr>
        <w:t>,</w:t>
      </w:r>
      <w:r w:rsidRPr="00B57B76">
        <w:rPr>
          <w:rFonts w:eastAsia="Times New Roman"/>
          <w:szCs w:val="24"/>
        </w:rPr>
        <w:t xml:space="preserve"> αλλά όχι δεδομένος</w:t>
      </w:r>
      <w:r>
        <w:rPr>
          <w:rFonts w:eastAsia="Times New Roman"/>
          <w:szCs w:val="24"/>
        </w:rPr>
        <w:t>,</w:t>
      </w:r>
      <w:r w:rsidRPr="00B57B76">
        <w:rPr>
          <w:rFonts w:eastAsia="Times New Roman"/>
          <w:szCs w:val="24"/>
        </w:rPr>
        <w:t xml:space="preserve"> δυστυχώς</w:t>
      </w:r>
      <w:r>
        <w:rPr>
          <w:rFonts w:eastAsia="Times New Roman"/>
          <w:szCs w:val="24"/>
        </w:rPr>
        <w:t>,</w:t>
      </w:r>
      <w:r w:rsidRPr="00B57B76">
        <w:rPr>
          <w:rFonts w:eastAsia="Times New Roman"/>
          <w:szCs w:val="24"/>
        </w:rPr>
        <w:t xml:space="preserve"> ο σεβασμός στο περιβάλλον</w:t>
      </w:r>
      <w:r>
        <w:rPr>
          <w:rFonts w:eastAsia="Times New Roman"/>
          <w:szCs w:val="24"/>
        </w:rPr>
        <w:t>,</w:t>
      </w:r>
      <w:r w:rsidRPr="00B57B76">
        <w:rPr>
          <w:rFonts w:eastAsia="Times New Roman"/>
          <w:szCs w:val="24"/>
        </w:rPr>
        <w:t xml:space="preserve"> στην πολιτιστική μας κληρονομιά</w:t>
      </w:r>
      <w:r>
        <w:rPr>
          <w:rFonts w:eastAsia="Times New Roman"/>
          <w:szCs w:val="24"/>
        </w:rPr>
        <w:t>,</w:t>
      </w:r>
      <w:r w:rsidRPr="00B57B76">
        <w:rPr>
          <w:rFonts w:eastAsia="Times New Roman"/>
          <w:szCs w:val="24"/>
        </w:rPr>
        <w:t xml:space="preserve"> στους ανθρώπους</w:t>
      </w:r>
      <w:r>
        <w:rPr>
          <w:rFonts w:eastAsia="Times New Roman"/>
          <w:szCs w:val="24"/>
        </w:rPr>
        <w:t>.</w:t>
      </w:r>
      <w:r w:rsidRPr="00B57B76">
        <w:rPr>
          <w:rFonts w:eastAsia="Times New Roman"/>
          <w:szCs w:val="24"/>
        </w:rPr>
        <w:t xml:space="preserve"> </w:t>
      </w:r>
      <w:r>
        <w:rPr>
          <w:rFonts w:eastAsia="Times New Roman"/>
          <w:szCs w:val="24"/>
        </w:rPr>
        <w:t>Όμως,</w:t>
      </w:r>
      <w:r w:rsidRPr="00B57B76">
        <w:rPr>
          <w:rFonts w:eastAsia="Times New Roman"/>
          <w:szCs w:val="24"/>
        </w:rPr>
        <w:t xml:space="preserve"> το έργο</w:t>
      </w:r>
      <w:r>
        <w:rPr>
          <w:rFonts w:eastAsia="Times New Roman"/>
          <w:szCs w:val="24"/>
        </w:rPr>
        <w:t xml:space="preserve"> –επαναλαμβάνω- </w:t>
      </w:r>
      <w:r w:rsidRPr="00B57B76">
        <w:rPr>
          <w:rFonts w:eastAsia="Times New Roman"/>
          <w:szCs w:val="24"/>
        </w:rPr>
        <w:t>είναι παραπάνω από απαραίτητο</w:t>
      </w:r>
      <w:r>
        <w:rPr>
          <w:rFonts w:eastAsia="Times New Roman"/>
          <w:szCs w:val="24"/>
        </w:rPr>
        <w:t>,</w:t>
      </w:r>
      <w:r w:rsidRPr="00B57B76">
        <w:rPr>
          <w:rFonts w:eastAsia="Times New Roman"/>
          <w:szCs w:val="24"/>
        </w:rPr>
        <w:t xml:space="preserve"> παραπάνω από </w:t>
      </w:r>
      <w:r>
        <w:rPr>
          <w:rFonts w:eastAsia="Times New Roman"/>
          <w:szCs w:val="24"/>
        </w:rPr>
        <w:t xml:space="preserve">αναγκαίο. </w:t>
      </w:r>
    </w:p>
    <w:p w14:paraId="224A1835" w14:textId="77777777" w:rsidR="0081027C" w:rsidRDefault="00F5028E">
      <w:pPr>
        <w:spacing w:line="600" w:lineRule="auto"/>
        <w:ind w:firstLine="720"/>
        <w:jc w:val="both"/>
        <w:rPr>
          <w:rFonts w:eastAsia="Times New Roman" w:cs="Times New Roman"/>
          <w:b/>
          <w:szCs w:val="24"/>
        </w:rPr>
      </w:pPr>
      <w:r>
        <w:rPr>
          <w:rFonts w:eastAsia="Times New Roman"/>
          <w:szCs w:val="24"/>
        </w:rPr>
        <w:lastRenderedPageBreak/>
        <w:t>Η</w:t>
      </w:r>
      <w:r w:rsidRPr="00B57B76">
        <w:rPr>
          <w:rFonts w:eastAsia="Times New Roman"/>
          <w:szCs w:val="24"/>
        </w:rPr>
        <w:t xml:space="preserve"> παράθε</w:t>
      </w:r>
      <w:r w:rsidRPr="00B57B76">
        <w:rPr>
          <w:rFonts w:eastAsia="Times New Roman"/>
          <w:szCs w:val="24"/>
        </w:rPr>
        <w:t>ση των στοιχείων για την επιβατική κίνηση δικαιώνει</w:t>
      </w:r>
      <w:r>
        <w:rPr>
          <w:rFonts w:eastAsia="Times New Roman"/>
          <w:szCs w:val="24"/>
        </w:rPr>
        <w:t>,</w:t>
      </w:r>
      <w:r w:rsidRPr="00B57B76">
        <w:rPr>
          <w:rFonts w:eastAsia="Times New Roman"/>
          <w:szCs w:val="24"/>
        </w:rPr>
        <w:t xml:space="preserve"> τόσο τις ανησυχίες των ανθρώπων του τουρισμού </w:t>
      </w:r>
      <w:r>
        <w:rPr>
          <w:rFonts w:eastAsia="Times New Roman"/>
          <w:szCs w:val="24"/>
        </w:rPr>
        <w:t xml:space="preserve">τη δεκαετία του ΄90, </w:t>
      </w:r>
      <w:r w:rsidRPr="00B57B76">
        <w:rPr>
          <w:rFonts w:eastAsia="Times New Roman"/>
          <w:szCs w:val="24"/>
        </w:rPr>
        <w:t>όσο και τις πρωτοβουλίες που ελήφθησαν για την αναζήτηση λύσης την ίδια περίοδο</w:t>
      </w:r>
      <w:r>
        <w:rPr>
          <w:rFonts w:eastAsia="Times New Roman"/>
          <w:szCs w:val="24"/>
        </w:rPr>
        <w:t xml:space="preserve">, κυρίως όμως δικαιώνει </w:t>
      </w:r>
      <w:r w:rsidRPr="00B57B76">
        <w:rPr>
          <w:rFonts w:eastAsia="Times New Roman"/>
          <w:szCs w:val="24"/>
        </w:rPr>
        <w:t>την τοπική κοινωνία</w:t>
      </w:r>
      <w:r>
        <w:rPr>
          <w:rFonts w:eastAsia="Times New Roman"/>
          <w:szCs w:val="24"/>
        </w:rPr>
        <w:t>,</w:t>
      </w:r>
      <w:r w:rsidRPr="00B57B76">
        <w:rPr>
          <w:rFonts w:eastAsia="Times New Roman"/>
          <w:szCs w:val="24"/>
        </w:rPr>
        <w:t xml:space="preserve"> τα συλλογικά</w:t>
      </w:r>
      <w:r w:rsidRPr="00B57B76">
        <w:rPr>
          <w:rFonts w:eastAsia="Times New Roman"/>
          <w:szCs w:val="24"/>
        </w:rPr>
        <w:t xml:space="preserve"> θεσμικά όργανα της αυτοδιοίκησης στο ιστορικό </w:t>
      </w:r>
      <w:r>
        <w:rPr>
          <w:rFonts w:eastAsia="Times New Roman"/>
          <w:szCs w:val="24"/>
        </w:rPr>
        <w:t>ν</w:t>
      </w:r>
      <w:r w:rsidRPr="00B57B76">
        <w:rPr>
          <w:rFonts w:eastAsia="Times New Roman"/>
          <w:szCs w:val="24"/>
        </w:rPr>
        <w:t xml:space="preserve">ομαρχιακό </w:t>
      </w:r>
      <w:r>
        <w:rPr>
          <w:rFonts w:eastAsia="Times New Roman"/>
          <w:szCs w:val="24"/>
        </w:rPr>
        <w:t>σ</w:t>
      </w:r>
      <w:r w:rsidRPr="00B57B76">
        <w:rPr>
          <w:rFonts w:eastAsia="Times New Roman"/>
          <w:szCs w:val="24"/>
        </w:rPr>
        <w:t>υμβούλιο</w:t>
      </w:r>
      <w:r w:rsidRPr="00B57B76">
        <w:rPr>
          <w:rFonts w:eastAsia="Times New Roman"/>
          <w:szCs w:val="24"/>
        </w:rPr>
        <w:t xml:space="preserve"> Ηρακλείου </w:t>
      </w:r>
      <w:r>
        <w:rPr>
          <w:rFonts w:eastAsia="Times New Roman"/>
          <w:szCs w:val="24"/>
        </w:rPr>
        <w:t>κ</w:t>
      </w:r>
      <w:r w:rsidRPr="00B57B76">
        <w:rPr>
          <w:rFonts w:eastAsia="Times New Roman"/>
          <w:szCs w:val="24"/>
        </w:rPr>
        <w:t xml:space="preserve">αι βέβαια την κυβέρνηση του ΠΑΣΟΚ που πήρε τις πολιτικές αποφάσεις το 2002-2003 για την επιλογή της δημιουργίας του νέου </w:t>
      </w:r>
      <w:r>
        <w:rPr>
          <w:rFonts w:eastAsia="Times New Roman"/>
          <w:szCs w:val="24"/>
        </w:rPr>
        <w:t>δ</w:t>
      </w:r>
      <w:r w:rsidRPr="00B57B76">
        <w:rPr>
          <w:rFonts w:eastAsia="Times New Roman"/>
          <w:szCs w:val="24"/>
        </w:rPr>
        <w:t xml:space="preserve">ιεθνούς </w:t>
      </w:r>
      <w:r>
        <w:rPr>
          <w:rFonts w:eastAsia="Times New Roman"/>
          <w:szCs w:val="24"/>
        </w:rPr>
        <w:t>α</w:t>
      </w:r>
      <w:r w:rsidRPr="00B57B76">
        <w:rPr>
          <w:rFonts w:eastAsia="Times New Roman"/>
          <w:szCs w:val="24"/>
        </w:rPr>
        <w:t>εροδρομίου</w:t>
      </w:r>
      <w:r>
        <w:rPr>
          <w:rFonts w:eastAsia="Times New Roman"/>
          <w:szCs w:val="24"/>
        </w:rPr>
        <w:t>,</w:t>
      </w:r>
      <w:r w:rsidRPr="00B57B76">
        <w:rPr>
          <w:rFonts w:eastAsia="Times New Roman"/>
          <w:szCs w:val="24"/>
        </w:rPr>
        <w:t xml:space="preserve"> κόντρα στις αποφάσεις</w:t>
      </w:r>
      <w:r>
        <w:rPr>
          <w:rFonts w:eastAsia="Times New Roman"/>
          <w:szCs w:val="24"/>
        </w:rPr>
        <w:t>,</w:t>
      </w:r>
      <w:r w:rsidRPr="00B57B76">
        <w:rPr>
          <w:rFonts w:eastAsia="Times New Roman"/>
          <w:szCs w:val="24"/>
        </w:rPr>
        <w:t xml:space="preserve"> στις θέσεις</w:t>
      </w:r>
      <w:r w:rsidRPr="00B57B76">
        <w:rPr>
          <w:rFonts w:eastAsia="Times New Roman"/>
          <w:szCs w:val="24"/>
        </w:rPr>
        <w:t xml:space="preserve"> εκείνες που ελάμβαναν περισσότερο υπ</w:t>
      </w:r>
      <w:r>
        <w:rPr>
          <w:rFonts w:eastAsia="Times New Roman"/>
          <w:szCs w:val="24"/>
        </w:rPr>
        <w:t xml:space="preserve">’ </w:t>
      </w:r>
      <w:proofErr w:type="spellStart"/>
      <w:r w:rsidRPr="00B57B76">
        <w:rPr>
          <w:rFonts w:eastAsia="Times New Roman"/>
          <w:szCs w:val="24"/>
        </w:rPr>
        <w:t>όψιν</w:t>
      </w:r>
      <w:proofErr w:type="spellEnd"/>
      <w:r w:rsidRPr="00B57B76">
        <w:rPr>
          <w:rFonts w:eastAsia="Times New Roman"/>
          <w:szCs w:val="24"/>
        </w:rPr>
        <w:t xml:space="preserve"> τα ιδιαίτερα συμφέροντα κατηγοριών και ομάδων και λιγότερο το συνολικό συμφέρον της Κρήτης</w:t>
      </w:r>
      <w:r>
        <w:rPr>
          <w:rFonts w:eastAsia="Times New Roman"/>
          <w:szCs w:val="24"/>
        </w:rPr>
        <w:t>, της ανάπτυξης της κοινωνίας.</w:t>
      </w:r>
    </w:p>
    <w:p w14:paraId="224A1836"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Π</w:t>
      </w:r>
      <w:r w:rsidRPr="001F78D8">
        <w:rPr>
          <w:rFonts w:eastAsia="Times New Roman"/>
          <w:color w:val="201F1E"/>
          <w:szCs w:val="24"/>
        </w:rPr>
        <w:t xml:space="preserve">ρέπει να πούμε ότι τα στοιχεία από το 2002 μέχρι το 2017 σε σχέση με την αύξηση της </w:t>
      </w:r>
      <w:r>
        <w:rPr>
          <w:rFonts w:eastAsia="Times New Roman"/>
          <w:color w:val="201F1E"/>
          <w:szCs w:val="24"/>
        </w:rPr>
        <w:t>επιβατ</w:t>
      </w:r>
      <w:r>
        <w:rPr>
          <w:rFonts w:eastAsia="Times New Roman"/>
          <w:color w:val="201F1E"/>
          <w:szCs w:val="24"/>
        </w:rPr>
        <w:t xml:space="preserve">ικής </w:t>
      </w:r>
      <w:r w:rsidRPr="001F78D8">
        <w:rPr>
          <w:rFonts w:eastAsia="Times New Roman"/>
          <w:color w:val="201F1E"/>
          <w:szCs w:val="24"/>
        </w:rPr>
        <w:t>κίνησης επιβεβαιώνουν απόλυτα την επιλογή</w:t>
      </w:r>
      <w:r>
        <w:rPr>
          <w:rFonts w:eastAsia="Times New Roman"/>
          <w:color w:val="201F1E"/>
          <w:szCs w:val="24"/>
        </w:rPr>
        <w:t>. Ο μέσος όρος αύξησης στα αεροδρόμια της χώρας ήταν</w:t>
      </w:r>
      <w:r w:rsidRPr="001F78D8">
        <w:rPr>
          <w:rFonts w:eastAsia="Times New Roman"/>
          <w:color w:val="201F1E"/>
          <w:szCs w:val="24"/>
        </w:rPr>
        <w:t xml:space="preserve"> 50</w:t>
      </w:r>
      <w:r>
        <w:rPr>
          <w:rFonts w:eastAsia="Times New Roman"/>
          <w:color w:val="201F1E"/>
          <w:szCs w:val="24"/>
        </w:rPr>
        <w:t>%</w:t>
      </w:r>
      <w:r w:rsidRPr="001F78D8">
        <w:rPr>
          <w:rFonts w:eastAsia="Times New Roman"/>
          <w:color w:val="201F1E"/>
          <w:szCs w:val="24"/>
        </w:rPr>
        <w:t xml:space="preserve"> και πλέον τα </w:t>
      </w:r>
      <w:r w:rsidRPr="001F78D8">
        <w:rPr>
          <w:rFonts w:eastAsia="Times New Roman"/>
          <w:color w:val="201F1E"/>
          <w:szCs w:val="24"/>
        </w:rPr>
        <w:lastRenderedPageBreak/>
        <w:t>χρόνια αυτά</w:t>
      </w:r>
      <w:r>
        <w:rPr>
          <w:rFonts w:eastAsia="Times New Roman"/>
          <w:color w:val="201F1E"/>
          <w:szCs w:val="24"/>
        </w:rPr>
        <w:t xml:space="preserve">. Η αύξηση </w:t>
      </w:r>
      <w:r w:rsidRPr="001F78D8">
        <w:rPr>
          <w:rFonts w:eastAsia="Times New Roman"/>
          <w:color w:val="201F1E"/>
          <w:szCs w:val="24"/>
        </w:rPr>
        <w:t>που αντιστοι</w:t>
      </w:r>
      <w:r>
        <w:rPr>
          <w:rFonts w:eastAsia="Times New Roman"/>
          <w:color w:val="201F1E"/>
          <w:szCs w:val="24"/>
        </w:rPr>
        <w:t>χούσε στο αεροδρόμιο Ηρακλείου, γ</w:t>
      </w:r>
      <w:r w:rsidRPr="001F78D8">
        <w:rPr>
          <w:rFonts w:eastAsia="Times New Roman"/>
          <w:color w:val="201F1E"/>
          <w:szCs w:val="24"/>
        </w:rPr>
        <w:t xml:space="preserve">ιατί δεν είχε τη δυνατότητα </w:t>
      </w:r>
      <w:r>
        <w:rPr>
          <w:rFonts w:eastAsia="Times New Roman"/>
          <w:color w:val="201F1E"/>
          <w:szCs w:val="24"/>
        </w:rPr>
        <w:t>να εξυπηρετήσει</w:t>
      </w:r>
      <w:r w:rsidRPr="001F78D8">
        <w:rPr>
          <w:rFonts w:eastAsia="Times New Roman"/>
          <w:color w:val="201F1E"/>
          <w:szCs w:val="24"/>
        </w:rPr>
        <w:t xml:space="preserve"> μεγαλύτερη αύξηση</w:t>
      </w:r>
      <w:r>
        <w:rPr>
          <w:rFonts w:eastAsia="Times New Roman"/>
          <w:color w:val="201F1E"/>
          <w:szCs w:val="24"/>
        </w:rPr>
        <w:t>,</w:t>
      </w:r>
      <w:r w:rsidRPr="001F78D8">
        <w:rPr>
          <w:rFonts w:eastAsia="Times New Roman"/>
          <w:color w:val="201F1E"/>
          <w:szCs w:val="24"/>
        </w:rPr>
        <w:t xml:space="preserve"> ήταν της τάξεως του 27%</w:t>
      </w:r>
      <w:r>
        <w:rPr>
          <w:rFonts w:eastAsia="Times New Roman"/>
          <w:color w:val="201F1E"/>
          <w:szCs w:val="24"/>
        </w:rPr>
        <w:t>. Αυτό και μόνο</w:t>
      </w:r>
      <w:r w:rsidRPr="001F78D8">
        <w:rPr>
          <w:rFonts w:eastAsia="Times New Roman"/>
          <w:color w:val="201F1E"/>
          <w:szCs w:val="24"/>
        </w:rPr>
        <w:t xml:space="preserve"> δηλώνει</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δείχνει,</w:t>
      </w:r>
      <w:r w:rsidRPr="001F78D8">
        <w:rPr>
          <w:rFonts w:eastAsia="Times New Roman"/>
          <w:color w:val="201F1E"/>
          <w:szCs w:val="24"/>
        </w:rPr>
        <w:t xml:space="preserve"> αποδεικνύει το σωστό της επιλογής</w:t>
      </w:r>
      <w:r>
        <w:rPr>
          <w:rFonts w:eastAsia="Times New Roman"/>
          <w:color w:val="201F1E"/>
          <w:szCs w:val="24"/>
        </w:rPr>
        <w:t>.</w:t>
      </w:r>
      <w:r w:rsidRPr="001F78D8">
        <w:rPr>
          <w:rFonts w:eastAsia="Times New Roman"/>
          <w:color w:val="201F1E"/>
          <w:szCs w:val="24"/>
        </w:rPr>
        <w:t xml:space="preserve"> </w:t>
      </w:r>
    </w:p>
    <w:p w14:paraId="224A1837"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Γ</w:t>
      </w:r>
      <w:r w:rsidRPr="001F78D8">
        <w:rPr>
          <w:rFonts w:eastAsia="Times New Roman"/>
          <w:color w:val="201F1E"/>
          <w:szCs w:val="24"/>
        </w:rPr>
        <w:t xml:space="preserve">ιατί δεν επιλέχθηκε τότε η λύση του λοξού </w:t>
      </w:r>
      <w:r>
        <w:rPr>
          <w:rFonts w:eastAsia="Times New Roman"/>
          <w:color w:val="201F1E"/>
          <w:szCs w:val="24"/>
        </w:rPr>
        <w:t xml:space="preserve">και </w:t>
      </w:r>
      <w:r w:rsidRPr="001F78D8">
        <w:rPr>
          <w:rFonts w:eastAsia="Times New Roman"/>
          <w:color w:val="201F1E"/>
          <w:szCs w:val="24"/>
        </w:rPr>
        <w:t xml:space="preserve">της αναβάθμισης του </w:t>
      </w:r>
      <w:r>
        <w:rPr>
          <w:rFonts w:eastAsia="Times New Roman"/>
          <w:color w:val="201F1E"/>
          <w:szCs w:val="24"/>
        </w:rPr>
        <w:t>«</w:t>
      </w:r>
      <w:r w:rsidRPr="001F78D8">
        <w:rPr>
          <w:rFonts w:eastAsia="Times New Roman"/>
          <w:color w:val="201F1E"/>
          <w:szCs w:val="24"/>
        </w:rPr>
        <w:t>Νίκος Καζαντζάκης</w:t>
      </w:r>
      <w:r>
        <w:rPr>
          <w:rFonts w:eastAsia="Times New Roman"/>
          <w:color w:val="201F1E"/>
          <w:szCs w:val="24"/>
        </w:rPr>
        <w:t>»</w:t>
      </w:r>
      <w:r w:rsidRPr="001F78D8">
        <w:rPr>
          <w:rFonts w:eastAsia="Times New Roman"/>
          <w:color w:val="201F1E"/>
          <w:szCs w:val="24"/>
        </w:rPr>
        <w:t xml:space="preserve"> και επιλέχθηκε ένα νέο αεροδρόμιο</w:t>
      </w:r>
      <w:r>
        <w:rPr>
          <w:rFonts w:eastAsia="Times New Roman"/>
          <w:color w:val="201F1E"/>
          <w:szCs w:val="24"/>
        </w:rPr>
        <w:t>; Α</w:t>
      </w:r>
      <w:r w:rsidRPr="001F78D8">
        <w:rPr>
          <w:rFonts w:eastAsia="Times New Roman"/>
          <w:color w:val="201F1E"/>
          <w:szCs w:val="24"/>
        </w:rPr>
        <w:t>ξίζει τον κόπο να πούμε ότι έγινε με δι</w:t>
      </w:r>
      <w:r w:rsidRPr="001F78D8">
        <w:rPr>
          <w:rFonts w:eastAsia="Times New Roman"/>
          <w:color w:val="201F1E"/>
          <w:szCs w:val="24"/>
        </w:rPr>
        <w:t>ερεύνηση των λύσεων</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Τ</w:t>
      </w:r>
      <w:r w:rsidRPr="001F78D8">
        <w:rPr>
          <w:rFonts w:eastAsia="Times New Roman"/>
          <w:color w:val="201F1E"/>
          <w:szCs w:val="24"/>
        </w:rPr>
        <w:t xml:space="preserve">ο 1997 ανατέθηκε </w:t>
      </w:r>
      <w:r>
        <w:rPr>
          <w:rFonts w:eastAsia="Times New Roman"/>
          <w:color w:val="201F1E"/>
          <w:szCs w:val="24"/>
        </w:rPr>
        <w:t>μελέτη</w:t>
      </w:r>
      <w:r w:rsidRPr="001F78D8">
        <w:rPr>
          <w:rFonts w:eastAsia="Times New Roman"/>
          <w:color w:val="201F1E"/>
          <w:szCs w:val="24"/>
        </w:rPr>
        <w:t xml:space="preserve"> από την </w:t>
      </w:r>
      <w:r>
        <w:rPr>
          <w:rFonts w:eastAsia="Times New Roman"/>
          <w:color w:val="201F1E"/>
          <w:szCs w:val="24"/>
        </w:rPr>
        <w:t>ΥΠΑ</w:t>
      </w:r>
      <w:r w:rsidRPr="001F78D8">
        <w:rPr>
          <w:rFonts w:eastAsia="Times New Roman"/>
          <w:color w:val="201F1E"/>
          <w:szCs w:val="24"/>
        </w:rPr>
        <w:t xml:space="preserve"> για τις δυνατότητες αναβάθμισης του αεροδρομίου </w:t>
      </w:r>
      <w:r>
        <w:rPr>
          <w:rFonts w:eastAsia="Times New Roman"/>
          <w:color w:val="201F1E"/>
          <w:szCs w:val="24"/>
        </w:rPr>
        <w:t>«</w:t>
      </w:r>
      <w:r w:rsidRPr="001F78D8">
        <w:rPr>
          <w:rFonts w:eastAsia="Times New Roman"/>
          <w:color w:val="201F1E"/>
          <w:szCs w:val="24"/>
        </w:rPr>
        <w:t>Νίκος Καζαντζάκης</w:t>
      </w:r>
      <w:r>
        <w:rPr>
          <w:rFonts w:eastAsia="Times New Roman"/>
          <w:color w:val="201F1E"/>
          <w:szCs w:val="24"/>
        </w:rPr>
        <w:t>»</w:t>
      </w:r>
      <w:r w:rsidRPr="001F78D8">
        <w:rPr>
          <w:rFonts w:eastAsia="Times New Roman"/>
          <w:color w:val="201F1E"/>
          <w:szCs w:val="24"/>
        </w:rPr>
        <w:t xml:space="preserve"> και την εκπόνηση μελετών</w:t>
      </w:r>
      <w:r>
        <w:rPr>
          <w:rFonts w:eastAsia="Times New Roman"/>
          <w:color w:val="201F1E"/>
          <w:szCs w:val="24"/>
        </w:rPr>
        <w:t>,</w:t>
      </w:r>
      <w:r w:rsidRPr="001F78D8">
        <w:rPr>
          <w:rFonts w:eastAsia="Times New Roman"/>
          <w:color w:val="201F1E"/>
          <w:szCs w:val="24"/>
        </w:rPr>
        <w:t xml:space="preserve"> ούτως ώστε να δούμε πραγματικά πώς μπορεί αυτό να αναβαθμιστεί </w:t>
      </w:r>
      <w:r>
        <w:rPr>
          <w:rFonts w:eastAsia="Times New Roman"/>
          <w:color w:val="201F1E"/>
          <w:szCs w:val="24"/>
        </w:rPr>
        <w:t xml:space="preserve">και </w:t>
      </w:r>
      <w:r w:rsidRPr="001F78D8">
        <w:rPr>
          <w:rFonts w:eastAsia="Times New Roman"/>
          <w:color w:val="201F1E"/>
          <w:szCs w:val="24"/>
        </w:rPr>
        <w:t>να λειτουρ</w:t>
      </w:r>
      <w:r>
        <w:rPr>
          <w:rFonts w:eastAsia="Times New Roman"/>
          <w:color w:val="201F1E"/>
          <w:szCs w:val="24"/>
        </w:rPr>
        <w:t>γήσει</w:t>
      </w:r>
      <w:r w:rsidRPr="001F78D8">
        <w:rPr>
          <w:rFonts w:eastAsia="Times New Roman"/>
          <w:color w:val="201F1E"/>
          <w:szCs w:val="24"/>
        </w:rPr>
        <w:t xml:space="preserve"> τα </w:t>
      </w:r>
      <w:r>
        <w:rPr>
          <w:rFonts w:eastAsia="Times New Roman"/>
          <w:color w:val="201F1E"/>
          <w:szCs w:val="24"/>
        </w:rPr>
        <w:t>επόμενα</w:t>
      </w:r>
      <w:r w:rsidRPr="001F78D8">
        <w:rPr>
          <w:rFonts w:eastAsia="Times New Roman"/>
          <w:color w:val="201F1E"/>
          <w:szCs w:val="24"/>
        </w:rPr>
        <w:t xml:space="preserve"> χρόνια</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Κ</w:t>
      </w:r>
      <w:r w:rsidRPr="001F78D8">
        <w:rPr>
          <w:rFonts w:eastAsia="Times New Roman"/>
          <w:color w:val="201F1E"/>
          <w:szCs w:val="24"/>
        </w:rPr>
        <w:t>α</w:t>
      </w:r>
      <w:r w:rsidRPr="001F78D8">
        <w:rPr>
          <w:rFonts w:eastAsia="Times New Roman"/>
          <w:color w:val="201F1E"/>
          <w:szCs w:val="24"/>
        </w:rPr>
        <w:t xml:space="preserve">ι </w:t>
      </w:r>
      <w:r>
        <w:rPr>
          <w:rFonts w:eastAsia="Times New Roman"/>
          <w:color w:val="201F1E"/>
          <w:szCs w:val="24"/>
        </w:rPr>
        <w:t>έγινε</w:t>
      </w:r>
      <w:r w:rsidRPr="001F78D8">
        <w:rPr>
          <w:rFonts w:eastAsia="Times New Roman"/>
          <w:color w:val="201F1E"/>
          <w:szCs w:val="24"/>
        </w:rPr>
        <w:t xml:space="preserve"> ολοκληρωμένη τεχνικοοικονομική μελέτη για το λοξό διάδρομο</w:t>
      </w:r>
      <w:r>
        <w:rPr>
          <w:rFonts w:eastAsia="Times New Roman"/>
          <w:color w:val="201F1E"/>
          <w:szCs w:val="24"/>
        </w:rPr>
        <w:t>,</w:t>
      </w:r>
      <w:r w:rsidRPr="001F78D8">
        <w:rPr>
          <w:rFonts w:eastAsia="Times New Roman"/>
          <w:color w:val="201F1E"/>
          <w:szCs w:val="24"/>
        </w:rPr>
        <w:t xml:space="preserve"> η οποία </w:t>
      </w:r>
      <w:r>
        <w:rPr>
          <w:rFonts w:eastAsia="Times New Roman"/>
          <w:color w:val="201F1E"/>
          <w:szCs w:val="24"/>
        </w:rPr>
        <w:t>π</w:t>
      </w:r>
      <w:r w:rsidRPr="001F78D8">
        <w:rPr>
          <w:rFonts w:eastAsia="Times New Roman"/>
          <w:color w:val="201F1E"/>
          <w:szCs w:val="24"/>
        </w:rPr>
        <w:t xml:space="preserve">αραδόθηκε επίσημα </w:t>
      </w:r>
      <w:r>
        <w:rPr>
          <w:rFonts w:eastAsia="Times New Roman"/>
          <w:color w:val="201F1E"/>
          <w:szCs w:val="24"/>
        </w:rPr>
        <w:t>εν τέλει</w:t>
      </w:r>
      <w:r w:rsidRPr="001F78D8">
        <w:rPr>
          <w:rFonts w:eastAsia="Times New Roman"/>
          <w:color w:val="201F1E"/>
          <w:szCs w:val="24"/>
        </w:rPr>
        <w:t xml:space="preserve"> το 2003</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Γ</w:t>
      </w:r>
      <w:r w:rsidRPr="001F78D8">
        <w:rPr>
          <w:rFonts w:eastAsia="Times New Roman"/>
          <w:color w:val="201F1E"/>
          <w:szCs w:val="24"/>
        </w:rPr>
        <w:t xml:space="preserve">νωρίζαμε όμως τα στοιχεία της και πρωτύτερα </w:t>
      </w:r>
      <w:r>
        <w:rPr>
          <w:rFonts w:eastAsia="Times New Roman"/>
          <w:color w:val="201F1E"/>
          <w:szCs w:val="24"/>
        </w:rPr>
        <w:t xml:space="preserve">με </w:t>
      </w:r>
      <w:r w:rsidRPr="001F78D8">
        <w:rPr>
          <w:rFonts w:eastAsia="Times New Roman"/>
          <w:color w:val="201F1E"/>
          <w:szCs w:val="24"/>
        </w:rPr>
        <w:t>ένα</w:t>
      </w:r>
      <w:r>
        <w:rPr>
          <w:rFonts w:eastAsia="Times New Roman"/>
          <w:color w:val="201F1E"/>
          <w:szCs w:val="24"/>
        </w:rPr>
        <w:t>ν</w:t>
      </w:r>
      <w:r w:rsidRPr="001F78D8">
        <w:rPr>
          <w:rFonts w:eastAsia="Times New Roman"/>
          <w:color w:val="201F1E"/>
          <w:szCs w:val="24"/>
        </w:rPr>
        <w:t xml:space="preserve"> προϋπολογισμό που αντιστοιχεί σήμερα σε 388 εκατομμύρια </w:t>
      </w:r>
      <w:r>
        <w:rPr>
          <w:rFonts w:eastAsia="Times New Roman"/>
          <w:color w:val="201F1E"/>
          <w:szCs w:val="24"/>
        </w:rPr>
        <w:t xml:space="preserve">ευρώ. </w:t>
      </w:r>
    </w:p>
    <w:p w14:paraId="224A1838"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lastRenderedPageBreak/>
        <w:t>Τ</w:t>
      </w:r>
      <w:r w:rsidRPr="001F78D8">
        <w:rPr>
          <w:rFonts w:eastAsia="Times New Roman"/>
          <w:color w:val="201F1E"/>
          <w:szCs w:val="24"/>
        </w:rPr>
        <w:t>αυτόχρονα</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όμως,</w:t>
      </w:r>
      <w:r w:rsidRPr="001F78D8">
        <w:rPr>
          <w:rFonts w:eastAsia="Times New Roman"/>
          <w:color w:val="201F1E"/>
          <w:szCs w:val="24"/>
        </w:rPr>
        <w:t xml:space="preserve"> το </w:t>
      </w:r>
      <w:r>
        <w:rPr>
          <w:rFonts w:eastAsia="Times New Roman"/>
          <w:color w:val="201F1E"/>
          <w:szCs w:val="24"/>
        </w:rPr>
        <w:t>19</w:t>
      </w:r>
      <w:r w:rsidRPr="001F78D8">
        <w:rPr>
          <w:rFonts w:eastAsia="Times New Roman"/>
          <w:color w:val="201F1E"/>
          <w:szCs w:val="24"/>
        </w:rPr>
        <w:t xml:space="preserve">97 </w:t>
      </w:r>
      <w:r>
        <w:rPr>
          <w:rFonts w:eastAsia="Times New Roman"/>
          <w:color w:val="201F1E"/>
          <w:szCs w:val="24"/>
        </w:rPr>
        <w:t>α</w:t>
      </w:r>
      <w:r>
        <w:rPr>
          <w:rFonts w:eastAsia="Times New Roman"/>
          <w:color w:val="201F1E"/>
          <w:szCs w:val="24"/>
        </w:rPr>
        <w:t>νατέθηκε</w:t>
      </w:r>
      <w:r w:rsidRPr="001F78D8">
        <w:rPr>
          <w:rFonts w:eastAsia="Times New Roman"/>
          <w:color w:val="201F1E"/>
          <w:szCs w:val="24"/>
        </w:rPr>
        <w:t xml:space="preserve"> και μία μελέτη στο Εθνικό Μετσόβιο Πολυτεχνείο για να αξιο</w:t>
      </w:r>
      <w:r>
        <w:rPr>
          <w:rFonts w:eastAsia="Times New Roman"/>
          <w:color w:val="201F1E"/>
          <w:szCs w:val="24"/>
        </w:rPr>
        <w:t>λογήσει συγκριτικά και να δει ποια είναι</w:t>
      </w:r>
      <w:r w:rsidRPr="001F78D8">
        <w:rPr>
          <w:rFonts w:eastAsia="Times New Roman"/>
          <w:color w:val="201F1E"/>
          <w:szCs w:val="24"/>
        </w:rPr>
        <w:t xml:space="preserve"> η βέλτιστη λύση</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Η</w:t>
      </w:r>
      <w:r w:rsidRPr="001F78D8">
        <w:rPr>
          <w:rFonts w:eastAsia="Times New Roman"/>
          <w:color w:val="201F1E"/>
          <w:szCs w:val="24"/>
        </w:rPr>
        <w:t xml:space="preserve"> αναβάθμιση του αεροδρομίου </w:t>
      </w:r>
      <w:r>
        <w:rPr>
          <w:rFonts w:eastAsia="Times New Roman"/>
          <w:color w:val="201F1E"/>
          <w:szCs w:val="24"/>
        </w:rPr>
        <w:t>«</w:t>
      </w:r>
      <w:r w:rsidRPr="001F78D8">
        <w:rPr>
          <w:rFonts w:eastAsia="Times New Roman"/>
          <w:color w:val="201F1E"/>
          <w:szCs w:val="24"/>
        </w:rPr>
        <w:t>Νίκος Καζαντζάκης</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Η</w:t>
      </w:r>
      <w:r w:rsidRPr="001F78D8">
        <w:rPr>
          <w:rFonts w:eastAsia="Times New Roman"/>
          <w:color w:val="201F1E"/>
          <w:szCs w:val="24"/>
        </w:rPr>
        <w:t xml:space="preserve"> δημιουργία νέου και σε ποια θέση</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Η μελέτη, όταν ολοκληρώθηκε,</w:t>
      </w:r>
      <w:r w:rsidRPr="001F78D8">
        <w:rPr>
          <w:rFonts w:eastAsia="Times New Roman"/>
          <w:color w:val="201F1E"/>
          <w:szCs w:val="24"/>
        </w:rPr>
        <w:t xml:space="preserve"> πραγματικά έδειξε </w:t>
      </w:r>
      <w:r>
        <w:rPr>
          <w:rFonts w:eastAsia="Times New Roman"/>
          <w:color w:val="201F1E"/>
          <w:szCs w:val="24"/>
        </w:rPr>
        <w:t xml:space="preserve">τον δρόμο. Έδειξε </w:t>
      </w:r>
      <w:r w:rsidRPr="001F78D8">
        <w:rPr>
          <w:rFonts w:eastAsia="Times New Roman"/>
          <w:color w:val="201F1E"/>
          <w:szCs w:val="24"/>
        </w:rPr>
        <w:t>τις επιλογές που είχαμε</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Σ</w:t>
      </w:r>
      <w:r w:rsidRPr="001F78D8">
        <w:rPr>
          <w:rFonts w:eastAsia="Times New Roman"/>
          <w:color w:val="201F1E"/>
          <w:szCs w:val="24"/>
        </w:rPr>
        <w:t xml:space="preserve">αφώς και συγκριτικά η επιλογή της δημιουργίας νέου αεροδρομίου ήταν </w:t>
      </w:r>
      <w:r>
        <w:rPr>
          <w:rFonts w:eastAsia="Times New Roman"/>
          <w:color w:val="201F1E"/>
          <w:szCs w:val="24"/>
        </w:rPr>
        <w:t>αυτό το οποίο υποδείκνυαν οι επιστήμονες και α</w:t>
      </w:r>
      <w:r w:rsidRPr="001F78D8">
        <w:rPr>
          <w:rFonts w:eastAsia="Times New Roman"/>
          <w:color w:val="201F1E"/>
          <w:szCs w:val="24"/>
        </w:rPr>
        <w:t xml:space="preserve">πό άποψη περιβαλλοντική και </w:t>
      </w:r>
      <w:r>
        <w:rPr>
          <w:rFonts w:eastAsia="Times New Roman"/>
          <w:color w:val="201F1E"/>
          <w:szCs w:val="24"/>
        </w:rPr>
        <w:t>από άποψη τεχνική και α</w:t>
      </w:r>
      <w:r w:rsidRPr="001F78D8">
        <w:rPr>
          <w:rFonts w:eastAsia="Times New Roman"/>
          <w:color w:val="201F1E"/>
          <w:szCs w:val="24"/>
        </w:rPr>
        <w:t>πό άποψη οικονομική</w:t>
      </w:r>
      <w:r>
        <w:rPr>
          <w:rFonts w:eastAsia="Times New Roman"/>
          <w:color w:val="201F1E"/>
          <w:szCs w:val="24"/>
        </w:rPr>
        <w:t>. Από</w:t>
      </w:r>
      <w:r w:rsidRPr="001F78D8">
        <w:rPr>
          <w:rFonts w:eastAsia="Times New Roman"/>
          <w:color w:val="201F1E"/>
          <w:szCs w:val="24"/>
        </w:rPr>
        <w:t xml:space="preserve"> άπο</w:t>
      </w:r>
      <w:r w:rsidRPr="001F78D8">
        <w:rPr>
          <w:rFonts w:eastAsia="Times New Roman"/>
          <w:color w:val="201F1E"/>
          <w:szCs w:val="24"/>
        </w:rPr>
        <w:t>ψη μέλλοντος θα προσέθετα</w:t>
      </w:r>
      <w:r>
        <w:rPr>
          <w:rFonts w:eastAsia="Times New Roman"/>
          <w:color w:val="201F1E"/>
          <w:szCs w:val="24"/>
        </w:rPr>
        <w:t xml:space="preserve">. </w:t>
      </w:r>
    </w:p>
    <w:p w14:paraId="224A1839"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Έ</w:t>
      </w:r>
      <w:r w:rsidRPr="001F78D8">
        <w:rPr>
          <w:rFonts w:eastAsia="Times New Roman"/>
          <w:color w:val="201F1E"/>
          <w:szCs w:val="24"/>
        </w:rPr>
        <w:t>τσι</w:t>
      </w:r>
      <w:r>
        <w:rPr>
          <w:rFonts w:eastAsia="Times New Roman"/>
          <w:color w:val="201F1E"/>
          <w:szCs w:val="24"/>
        </w:rPr>
        <w:t>,</w:t>
      </w:r>
      <w:r w:rsidRPr="001F78D8">
        <w:rPr>
          <w:rFonts w:eastAsia="Times New Roman"/>
          <w:color w:val="201F1E"/>
          <w:szCs w:val="24"/>
        </w:rPr>
        <w:t xml:space="preserve"> λοιπόν</w:t>
      </w:r>
      <w:r>
        <w:rPr>
          <w:rFonts w:eastAsia="Times New Roman"/>
          <w:color w:val="201F1E"/>
          <w:szCs w:val="24"/>
        </w:rPr>
        <w:t>,</w:t>
      </w:r>
      <w:r w:rsidRPr="001F78D8">
        <w:rPr>
          <w:rFonts w:eastAsia="Times New Roman"/>
          <w:color w:val="201F1E"/>
          <w:szCs w:val="24"/>
        </w:rPr>
        <w:t xml:space="preserve"> η αγωνία των κατοίκων Αλικαρνασσού και Ηρακλείου για την ασφάλεια των πιέσεων συνδυάστηκε με την ανάγκη για να δημιουργηθεί ένα έργο προοπτικής για την εξυπηρέτηση και τη στήριξη του τουρισμού τις επόμενες δεκαετίε</w:t>
      </w:r>
      <w:r w:rsidRPr="001F78D8">
        <w:rPr>
          <w:rFonts w:eastAsia="Times New Roman"/>
          <w:color w:val="201F1E"/>
          <w:szCs w:val="24"/>
        </w:rPr>
        <w:t>ς</w:t>
      </w:r>
      <w:r>
        <w:rPr>
          <w:rFonts w:eastAsia="Times New Roman"/>
          <w:color w:val="201F1E"/>
          <w:szCs w:val="24"/>
        </w:rPr>
        <w:t>.</w:t>
      </w:r>
      <w:r w:rsidRPr="001F78D8">
        <w:rPr>
          <w:rFonts w:eastAsia="Times New Roman"/>
          <w:color w:val="201F1E"/>
          <w:szCs w:val="24"/>
        </w:rPr>
        <w:t xml:space="preserve"> Είναι χαρακτηριστικό ότι </w:t>
      </w:r>
      <w:r>
        <w:rPr>
          <w:rFonts w:eastAsia="Times New Roman"/>
          <w:color w:val="201F1E"/>
          <w:szCs w:val="24"/>
        </w:rPr>
        <w:t>εκατό φορεί</w:t>
      </w:r>
      <w:r w:rsidRPr="001F78D8">
        <w:rPr>
          <w:rFonts w:eastAsia="Times New Roman"/>
          <w:color w:val="201F1E"/>
          <w:szCs w:val="24"/>
        </w:rPr>
        <w:t>ς το 2001 υπ</w:t>
      </w:r>
      <w:r>
        <w:rPr>
          <w:rFonts w:eastAsia="Times New Roman"/>
          <w:color w:val="201F1E"/>
          <w:szCs w:val="24"/>
        </w:rPr>
        <w:t xml:space="preserve">έγραψαν κοινή διακήρυξη για τη δημιουργία </w:t>
      </w:r>
      <w:r w:rsidRPr="001F78D8">
        <w:rPr>
          <w:rFonts w:eastAsia="Times New Roman"/>
          <w:color w:val="201F1E"/>
          <w:szCs w:val="24"/>
        </w:rPr>
        <w:t>του νέου αεροδρομίου</w:t>
      </w:r>
      <w:r>
        <w:rPr>
          <w:rFonts w:eastAsia="Times New Roman"/>
          <w:color w:val="201F1E"/>
          <w:szCs w:val="24"/>
        </w:rPr>
        <w:t>.</w:t>
      </w:r>
      <w:r w:rsidRPr="001F78D8">
        <w:rPr>
          <w:rFonts w:eastAsia="Times New Roman"/>
          <w:color w:val="201F1E"/>
          <w:szCs w:val="24"/>
        </w:rPr>
        <w:t xml:space="preserve"> </w:t>
      </w:r>
    </w:p>
    <w:p w14:paraId="224A183A"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lastRenderedPageBreak/>
        <w:t>Ήρθε στη συνέχεια το ν</w:t>
      </w:r>
      <w:r w:rsidRPr="001F78D8">
        <w:rPr>
          <w:rFonts w:eastAsia="Times New Roman"/>
          <w:color w:val="201F1E"/>
          <w:szCs w:val="24"/>
        </w:rPr>
        <w:t>ομαρχιακό συμβούλιο Ηρακλείου</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Α</w:t>
      </w:r>
      <w:r w:rsidRPr="001F78D8">
        <w:rPr>
          <w:rFonts w:eastAsia="Times New Roman"/>
          <w:color w:val="201F1E"/>
          <w:szCs w:val="24"/>
        </w:rPr>
        <w:t>ξίζ</w:t>
      </w:r>
      <w:r>
        <w:rPr>
          <w:rFonts w:eastAsia="Times New Roman"/>
          <w:color w:val="201F1E"/>
          <w:szCs w:val="24"/>
        </w:rPr>
        <w:t xml:space="preserve">ει να μνημονεύσω τον Γιάννη </w:t>
      </w:r>
      <w:proofErr w:type="spellStart"/>
      <w:r>
        <w:rPr>
          <w:rFonts w:eastAsia="Times New Roman"/>
          <w:color w:val="201F1E"/>
          <w:szCs w:val="24"/>
        </w:rPr>
        <w:t>Γαρεφαλάκη</w:t>
      </w:r>
      <w:proofErr w:type="spellEnd"/>
      <w:r>
        <w:rPr>
          <w:rFonts w:eastAsia="Times New Roman"/>
          <w:color w:val="201F1E"/>
          <w:szCs w:val="24"/>
        </w:rPr>
        <w:t xml:space="preserve"> </w:t>
      </w:r>
      <w:r w:rsidRPr="001F78D8">
        <w:rPr>
          <w:rFonts w:eastAsia="Times New Roman"/>
          <w:color w:val="201F1E"/>
          <w:szCs w:val="24"/>
        </w:rPr>
        <w:t>το</w:t>
      </w:r>
      <w:r>
        <w:rPr>
          <w:rFonts w:eastAsia="Times New Roman"/>
          <w:color w:val="201F1E"/>
          <w:szCs w:val="24"/>
        </w:rPr>
        <w:t>ν</w:t>
      </w:r>
      <w:r w:rsidRPr="001F78D8">
        <w:rPr>
          <w:rFonts w:eastAsia="Times New Roman"/>
          <w:color w:val="201F1E"/>
          <w:szCs w:val="24"/>
        </w:rPr>
        <w:t xml:space="preserve"> νομάρχη που εισηγήθηκε και πήρε αυτή την</w:t>
      </w:r>
      <w:r w:rsidRPr="001F78D8">
        <w:rPr>
          <w:rFonts w:eastAsia="Times New Roman"/>
          <w:color w:val="201F1E"/>
          <w:szCs w:val="24"/>
        </w:rPr>
        <w:t xml:space="preserve"> απόφαση με συντριπτική πλειοψηφία</w:t>
      </w:r>
      <w:r>
        <w:rPr>
          <w:rFonts w:eastAsia="Times New Roman"/>
          <w:color w:val="201F1E"/>
          <w:szCs w:val="24"/>
        </w:rPr>
        <w:t>.</w:t>
      </w:r>
      <w:r w:rsidRPr="001F78D8">
        <w:rPr>
          <w:rFonts w:eastAsia="Times New Roman"/>
          <w:color w:val="201F1E"/>
          <w:szCs w:val="24"/>
        </w:rPr>
        <w:t xml:space="preserve"> Όχι ομοφωνία</w:t>
      </w:r>
      <w:r>
        <w:rPr>
          <w:rFonts w:eastAsia="Times New Roman"/>
          <w:color w:val="201F1E"/>
          <w:szCs w:val="24"/>
        </w:rPr>
        <w:t>,</w:t>
      </w:r>
      <w:r w:rsidRPr="001F78D8">
        <w:rPr>
          <w:rFonts w:eastAsia="Times New Roman"/>
          <w:color w:val="201F1E"/>
          <w:szCs w:val="24"/>
        </w:rPr>
        <w:t xml:space="preserve"> αλλά </w:t>
      </w:r>
      <w:r>
        <w:rPr>
          <w:rFonts w:eastAsia="Times New Roman"/>
          <w:color w:val="201F1E"/>
          <w:szCs w:val="24"/>
        </w:rPr>
        <w:t>συντριπτική</w:t>
      </w:r>
      <w:r w:rsidRPr="001F78D8">
        <w:rPr>
          <w:rFonts w:eastAsia="Times New Roman"/>
          <w:color w:val="201F1E"/>
          <w:szCs w:val="24"/>
        </w:rPr>
        <w:t xml:space="preserve"> πλειοψηφία</w:t>
      </w:r>
      <w:r>
        <w:rPr>
          <w:rFonts w:eastAsia="Times New Roman"/>
          <w:color w:val="201F1E"/>
          <w:szCs w:val="24"/>
        </w:rPr>
        <w:t>.</w:t>
      </w:r>
      <w:r w:rsidRPr="001F78D8">
        <w:rPr>
          <w:rFonts w:eastAsia="Times New Roman"/>
          <w:color w:val="201F1E"/>
          <w:szCs w:val="24"/>
        </w:rPr>
        <w:t xml:space="preserve"> Στη συνέχεια η κυβέρνηση με υπουργό τον </w:t>
      </w:r>
      <w:r>
        <w:rPr>
          <w:rFonts w:eastAsia="Times New Roman"/>
          <w:color w:val="201F1E"/>
          <w:szCs w:val="24"/>
        </w:rPr>
        <w:t>κ. Βερελή και υφυπουργό τον Η</w:t>
      </w:r>
      <w:r w:rsidRPr="001F78D8">
        <w:rPr>
          <w:rFonts w:eastAsia="Times New Roman"/>
          <w:color w:val="201F1E"/>
          <w:szCs w:val="24"/>
        </w:rPr>
        <w:t xml:space="preserve">ρακλειώτη </w:t>
      </w:r>
      <w:r>
        <w:rPr>
          <w:rFonts w:eastAsia="Times New Roman"/>
          <w:color w:val="201F1E"/>
          <w:szCs w:val="24"/>
        </w:rPr>
        <w:t>Μανώ</w:t>
      </w:r>
      <w:r w:rsidRPr="001F78D8">
        <w:rPr>
          <w:rFonts w:eastAsia="Times New Roman"/>
          <w:color w:val="201F1E"/>
          <w:szCs w:val="24"/>
        </w:rPr>
        <w:t xml:space="preserve">λη Στρατάκη πήραν την πολιτική απόφαση και δρομολόγησαν πολιτικές για το νέο </w:t>
      </w:r>
      <w:r>
        <w:rPr>
          <w:rFonts w:eastAsia="Times New Roman"/>
          <w:color w:val="201F1E"/>
          <w:szCs w:val="24"/>
        </w:rPr>
        <w:t>αεροδρόμιο.</w:t>
      </w:r>
      <w:r w:rsidRPr="001F78D8">
        <w:rPr>
          <w:rFonts w:eastAsia="Times New Roman"/>
          <w:color w:val="201F1E"/>
          <w:szCs w:val="24"/>
        </w:rPr>
        <w:t xml:space="preserve"> </w:t>
      </w:r>
    </w:p>
    <w:p w14:paraId="224A183B"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Έ</w:t>
      </w:r>
      <w:r w:rsidRPr="001F78D8">
        <w:rPr>
          <w:rFonts w:eastAsia="Times New Roman"/>
          <w:color w:val="201F1E"/>
          <w:szCs w:val="24"/>
        </w:rPr>
        <w:t>κτο</w:t>
      </w:r>
      <w:r w:rsidRPr="001F78D8">
        <w:rPr>
          <w:rFonts w:eastAsia="Times New Roman"/>
          <w:color w:val="201F1E"/>
          <w:szCs w:val="24"/>
        </w:rPr>
        <w:t>τε έγιναν πολλά</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Κ</w:t>
      </w:r>
      <w:r w:rsidRPr="001F78D8">
        <w:rPr>
          <w:rFonts w:eastAsia="Times New Roman"/>
          <w:color w:val="201F1E"/>
          <w:szCs w:val="24"/>
        </w:rPr>
        <w:t xml:space="preserve">αι καθυστερήσεις και ολιγωρίες υπήρξαν και </w:t>
      </w:r>
      <w:r>
        <w:rPr>
          <w:rFonts w:eastAsia="Times New Roman"/>
          <w:color w:val="201F1E"/>
          <w:szCs w:val="24"/>
        </w:rPr>
        <w:t>επιταχύνσεις. Δ</w:t>
      </w:r>
      <w:r w:rsidRPr="001F78D8">
        <w:rPr>
          <w:rFonts w:eastAsia="Times New Roman"/>
          <w:color w:val="201F1E"/>
          <w:szCs w:val="24"/>
        </w:rPr>
        <w:t>εν θέλω τώ</w:t>
      </w:r>
      <w:r>
        <w:rPr>
          <w:rFonts w:eastAsia="Times New Roman"/>
          <w:color w:val="201F1E"/>
          <w:szCs w:val="24"/>
        </w:rPr>
        <w:t>ρα να μιλήσω για αυτά που υπήρξαν</w:t>
      </w:r>
      <w:r w:rsidRPr="001F78D8">
        <w:rPr>
          <w:rFonts w:eastAsia="Times New Roman"/>
          <w:color w:val="201F1E"/>
          <w:szCs w:val="24"/>
        </w:rPr>
        <w:t xml:space="preserve"> στη </w:t>
      </w:r>
      <w:r>
        <w:rPr>
          <w:rFonts w:eastAsia="Times New Roman"/>
          <w:color w:val="201F1E"/>
          <w:szCs w:val="24"/>
        </w:rPr>
        <w:t>μια</w:t>
      </w:r>
      <w:r w:rsidRPr="001F78D8">
        <w:rPr>
          <w:rFonts w:eastAsia="Times New Roman"/>
          <w:color w:val="201F1E"/>
          <w:szCs w:val="24"/>
        </w:rPr>
        <w:t xml:space="preserve"> κυβέρνηση είτε στην άλλη και στην </w:t>
      </w:r>
      <w:proofErr w:type="spellStart"/>
      <w:r>
        <w:rPr>
          <w:rFonts w:eastAsia="Times New Roman"/>
          <w:color w:val="201F1E"/>
          <w:szCs w:val="24"/>
        </w:rPr>
        <w:t>παράλλη</w:t>
      </w:r>
      <w:proofErr w:type="spellEnd"/>
      <w:r>
        <w:rPr>
          <w:rFonts w:eastAsia="Times New Roman"/>
          <w:color w:val="201F1E"/>
          <w:szCs w:val="24"/>
        </w:rPr>
        <w:t>, την τωρινή,</w:t>
      </w:r>
      <w:r w:rsidRPr="001F78D8">
        <w:rPr>
          <w:rFonts w:eastAsia="Times New Roman"/>
          <w:color w:val="201F1E"/>
          <w:szCs w:val="24"/>
        </w:rPr>
        <w:t xml:space="preserve"> αλ</w:t>
      </w:r>
      <w:r>
        <w:rPr>
          <w:rFonts w:eastAsia="Times New Roman"/>
          <w:color w:val="201F1E"/>
          <w:szCs w:val="24"/>
        </w:rPr>
        <w:t>λά είναι πάρα πολλά αυτά μπορούμε</w:t>
      </w:r>
      <w:r w:rsidRPr="001F78D8">
        <w:rPr>
          <w:rFonts w:eastAsia="Times New Roman"/>
          <w:color w:val="201F1E"/>
          <w:szCs w:val="24"/>
        </w:rPr>
        <w:t xml:space="preserve"> να πούμε</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Π</w:t>
      </w:r>
      <w:r w:rsidRPr="001F78D8">
        <w:rPr>
          <w:rFonts w:eastAsia="Times New Roman"/>
          <w:color w:val="201F1E"/>
          <w:szCs w:val="24"/>
        </w:rPr>
        <w:t>αραδείγματος χάρ</w:t>
      </w:r>
      <w:r>
        <w:rPr>
          <w:rFonts w:eastAsia="Times New Roman"/>
          <w:color w:val="201F1E"/>
          <w:szCs w:val="24"/>
        </w:rPr>
        <w:t>ιν,</w:t>
      </w:r>
      <w:r w:rsidRPr="001F78D8">
        <w:rPr>
          <w:rFonts w:eastAsia="Times New Roman"/>
          <w:color w:val="201F1E"/>
          <w:szCs w:val="24"/>
        </w:rPr>
        <w:t xml:space="preserve"> ενώ κόβατε κορδέλες και </w:t>
      </w:r>
      <w:r>
        <w:rPr>
          <w:rFonts w:eastAsia="Times New Roman"/>
          <w:color w:val="201F1E"/>
          <w:szCs w:val="24"/>
        </w:rPr>
        <w:t>εσείς,</w:t>
      </w:r>
      <w:r w:rsidRPr="001F78D8">
        <w:rPr>
          <w:rFonts w:eastAsia="Times New Roman"/>
          <w:color w:val="201F1E"/>
          <w:szCs w:val="24"/>
        </w:rPr>
        <w:t xml:space="preserve"> κύριε συνάδελφε της Νέας Δημοκρατίας</w:t>
      </w:r>
      <w:r>
        <w:rPr>
          <w:rFonts w:eastAsia="Times New Roman"/>
          <w:color w:val="201F1E"/>
          <w:szCs w:val="24"/>
        </w:rPr>
        <w:t>,</w:t>
      </w:r>
      <w:r w:rsidRPr="001F78D8">
        <w:rPr>
          <w:rFonts w:eastAsia="Times New Roman"/>
          <w:color w:val="201F1E"/>
          <w:szCs w:val="24"/>
        </w:rPr>
        <w:t xml:space="preserve"> από το 2004 με έργα που είχε δρομολογήσει και </w:t>
      </w:r>
      <w:r>
        <w:rPr>
          <w:rFonts w:eastAsia="Times New Roman"/>
          <w:color w:val="201F1E"/>
          <w:szCs w:val="24"/>
        </w:rPr>
        <w:t>πολλοίς</w:t>
      </w:r>
      <w:r w:rsidRPr="001F78D8">
        <w:rPr>
          <w:rFonts w:eastAsia="Times New Roman"/>
          <w:color w:val="201F1E"/>
          <w:szCs w:val="24"/>
        </w:rPr>
        <w:t xml:space="preserve"> είχαν ολοκληρωθεί επί ΠΑΣΟΚ</w:t>
      </w:r>
      <w:r>
        <w:rPr>
          <w:rFonts w:eastAsia="Times New Roman"/>
          <w:color w:val="201F1E"/>
          <w:szCs w:val="24"/>
        </w:rPr>
        <w:t>,</w:t>
      </w:r>
      <w:r w:rsidRPr="001F78D8">
        <w:rPr>
          <w:rFonts w:eastAsia="Times New Roman"/>
          <w:color w:val="201F1E"/>
          <w:szCs w:val="24"/>
        </w:rPr>
        <w:t xml:space="preserve"> με το με</w:t>
      </w:r>
      <w:r>
        <w:rPr>
          <w:rFonts w:eastAsia="Times New Roman"/>
          <w:color w:val="201F1E"/>
          <w:szCs w:val="24"/>
        </w:rPr>
        <w:t>γαλύτερο έργο να είναι η ζεύξη Ρ</w:t>
      </w:r>
      <w:r w:rsidRPr="001F78D8">
        <w:rPr>
          <w:rFonts w:eastAsia="Times New Roman"/>
          <w:color w:val="201F1E"/>
          <w:szCs w:val="24"/>
        </w:rPr>
        <w:t>ίου-</w:t>
      </w:r>
      <w:r>
        <w:rPr>
          <w:rFonts w:eastAsia="Times New Roman"/>
          <w:color w:val="201F1E"/>
          <w:szCs w:val="24"/>
        </w:rPr>
        <w:t>Α</w:t>
      </w:r>
      <w:r w:rsidRPr="001F78D8">
        <w:rPr>
          <w:rFonts w:eastAsia="Times New Roman"/>
          <w:color w:val="201F1E"/>
          <w:szCs w:val="24"/>
        </w:rPr>
        <w:t>ντιρρίου</w:t>
      </w:r>
      <w:r>
        <w:rPr>
          <w:rFonts w:eastAsia="Times New Roman"/>
          <w:color w:val="201F1E"/>
          <w:szCs w:val="24"/>
        </w:rPr>
        <w:t>,</w:t>
      </w:r>
      <w:r w:rsidRPr="001F78D8">
        <w:rPr>
          <w:rFonts w:eastAsia="Times New Roman"/>
          <w:color w:val="201F1E"/>
          <w:szCs w:val="24"/>
        </w:rPr>
        <w:t xml:space="preserve"> την ίδια ώρα </w:t>
      </w:r>
      <w:r>
        <w:rPr>
          <w:rFonts w:eastAsia="Times New Roman"/>
          <w:color w:val="201F1E"/>
          <w:szCs w:val="24"/>
        </w:rPr>
        <w:t xml:space="preserve">για </w:t>
      </w:r>
      <w:r w:rsidRPr="001F78D8">
        <w:rPr>
          <w:rFonts w:eastAsia="Times New Roman"/>
          <w:color w:val="201F1E"/>
          <w:szCs w:val="24"/>
        </w:rPr>
        <w:t xml:space="preserve">το Καστέλι </w:t>
      </w:r>
      <w:r>
        <w:rPr>
          <w:rFonts w:eastAsia="Times New Roman"/>
          <w:color w:val="201F1E"/>
          <w:szCs w:val="24"/>
        </w:rPr>
        <w:t>μέχρι το 2008 δεν κά</w:t>
      </w:r>
      <w:r>
        <w:rPr>
          <w:rFonts w:eastAsia="Times New Roman"/>
          <w:color w:val="201F1E"/>
          <w:szCs w:val="24"/>
        </w:rPr>
        <w:t>νατε τίποτα.</w:t>
      </w:r>
    </w:p>
    <w:p w14:paraId="224A183C" w14:textId="77777777" w:rsidR="0081027C" w:rsidRDefault="00F5028E">
      <w:pPr>
        <w:spacing w:line="600" w:lineRule="auto"/>
        <w:ind w:firstLine="720"/>
        <w:jc w:val="both"/>
        <w:rPr>
          <w:rFonts w:eastAsia="Times New Roman"/>
          <w:b/>
          <w:color w:val="201F1E"/>
          <w:szCs w:val="24"/>
        </w:rPr>
      </w:pPr>
      <w:r w:rsidRPr="00781456">
        <w:rPr>
          <w:rFonts w:eastAsia="Times New Roman"/>
          <w:b/>
          <w:color w:val="201F1E"/>
          <w:szCs w:val="24"/>
        </w:rPr>
        <w:t>ΧΡΗΣΤΟΣ ΜΠΟΥΚΩΡΟΣ:</w:t>
      </w:r>
      <w:r>
        <w:rPr>
          <w:rFonts w:eastAsia="Times New Roman"/>
          <w:color w:val="201F1E"/>
          <w:szCs w:val="24"/>
        </w:rPr>
        <w:t xml:space="preserve"> Δεν παρέστη ο Πρωθυπουργός Κώστας Καραμανλής το 2004 στην </w:t>
      </w:r>
      <w:proofErr w:type="spellStart"/>
      <w:r>
        <w:rPr>
          <w:rFonts w:eastAsia="Times New Roman"/>
          <w:color w:val="201F1E"/>
          <w:szCs w:val="24"/>
        </w:rPr>
        <w:t>κορδέλλα</w:t>
      </w:r>
      <w:proofErr w:type="spellEnd"/>
      <w:r>
        <w:rPr>
          <w:rFonts w:eastAsia="Times New Roman"/>
          <w:color w:val="201F1E"/>
          <w:szCs w:val="24"/>
        </w:rPr>
        <w:t>.</w:t>
      </w:r>
    </w:p>
    <w:p w14:paraId="224A183D" w14:textId="77777777" w:rsidR="0081027C" w:rsidRDefault="00F5028E">
      <w:pPr>
        <w:spacing w:line="600" w:lineRule="auto"/>
        <w:ind w:firstLine="720"/>
        <w:jc w:val="both"/>
        <w:rPr>
          <w:rFonts w:eastAsia="Times New Roman"/>
          <w:color w:val="201F1E"/>
          <w:szCs w:val="24"/>
        </w:rPr>
      </w:pPr>
      <w:r>
        <w:rPr>
          <w:rFonts w:eastAsia="Times New Roman"/>
          <w:b/>
          <w:color w:val="201F1E"/>
          <w:szCs w:val="24"/>
        </w:rPr>
        <w:lastRenderedPageBreak/>
        <w:t>ΒΑΣΙΛΕΙΟΣ ΚΕΓΚΕΡΟΓΛΟΥ:</w:t>
      </w:r>
      <w:r>
        <w:rPr>
          <w:rFonts w:eastAsia="Times New Roman"/>
          <w:color w:val="201F1E"/>
          <w:szCs w:val="24"/>
        </w:rPr>
        <w:t xml:space="preserve"> Κ</w:t>
      </w:r>
      <w:r w:rsidRPr="001F78D8">
        <w:rPr>
          <w:rFonts w:eastAsia="Times New Roman"/>
          <w:color w:val="201F1E"/>
          <w:szCs w:val="24"/>
        </w:rPr>
        <w:t>λήθηκε</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Εσείς</w:t>
      </w:r>
      <w:r w:rsidRPr="001F78D8">
        <w:rPr>
          <w:rFonts w:eastAsia="Times New Roman"/>
          <w:color w:val="201F1E"/>
          <w:szCs w:val="24"/>
        </w:rPr>
        <w:t xml:space="preserve"> είχατε </w:t>
      </w:r>
      <w:r>
        <w:rPr>
          <w:rFonts w:eastAsia="Times New Roman"/>
          <w:color w:val="201F1E"/>
          <w:szCs w:val="24"/>
        </w:rPr>
        <w:t>τουλάχιστον την ευαισθησία να καλέσετε. Θ</w:t>
      </w:r>
      <w:r w:rsidRPr="001F78D8">
        <w:rPr>
          <w:rFonts w:eastAsia="Times New Roman"/>
          <w:color w:val="201F1E"/>
          <w:szCs w:val="24"/>
        </w:rPr>
        <w:t>α το πω παρακάτω για τους σημερινούς</w:t>
      </w:r>
      <w:r>
        <w:rPr>
          <w:rFonts w:eastAsia="Times New Roman"/>
          <w:color w:val="201F1E"/>
          <w:szCs w:val="24"/>
        </w:rPr>
        <w:t>.</w:t>
      </w:r>
    </w:p>
    <w:p w14:paraId="224A183E"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Ήρθε, λ</w:t>
      </w:r>
      <w:r w:rsidRPr="001F78D8">
        <w:rPr>
          <w:rFonts w:eastAsia="Times New Roman"/>
          <w:color w:val="201F1E"/>
          <w:szCs w:val="24"/>
        </w:rPr>
        <w:t>οιπόν</w:t>
      </w:r>
      <w:r>
        <w:rPr>
          <w:rFonts w:eastAsia="Times New Roman"/>
          <w:color w:val="201F1E"/>
          <w:szCs w:val="24"/>
        </w:rPr>
        <w:t>, η περίοδος που βλέ</w:t>
      </w:r>
      <w:r>
        <w:rPr>
          <w:rFonts w:eastAsia="Times New Roman"/>
          <w:color w:val="201F1E"/>
          <w:szCs w:val="24"/>
        </w:rPr>
        <w:t>πατε ό</w:t>
      </w:r>
      <w:r w:rsidRPr="001F78D8">
        <w:rPr>
          <w:rFonts w:eastAsia="Times New Roman"/>
          <w:color w:val="201F1E"/>
          <w:szCs w:val="24"/>
        </w:rPr>
        <w:t xml:space="preserve">τι </w:t>
      </w:r>
      <w:r>
        <w:rPr>
          <w:rFonts w:eastAsia="Times New Roman"/>
          <w:color w:val="201F1E"/>
          <w:szCs w:val="24"/>
        </w:rPr>
        <w:t xml:space="preserve">πηγαίνατε για </w:t>
      </w:r>
      <w:r w:rsidRPr="001F78D8">
        <w:rPr>
          <w:rFonts w:eastAsia="Times New Roman"/>
          <w:color w:val="201F1E"/>
          <w:szCs w:val="24"/>
        </w:rPr>
        <w:t xml:space="preserve">εκλογές και κάνατε </w:t>
      </w:r>
      <w:r>
        <w:rPr>
          <w:rFonts w:eastAsia="Times New Roman"/>
          <w:color w:val="201F1E"/>
          <w:szCs w:val="24"/>
        </w:rPr>
        <w:t xml:space="preserve">στις </w:t>
      </w:r>
      <w:r w:rsidRPr="001F78D8">
        <w:rPr>
          <w:rFonts w:eastAsia="Times New Roman"/>
          <w:color w:val="201F1E"/>
          <w:szCs w:val="24"/>
        </w:rPr>
        <w:t>29 Αυγούστου του 2009 προκήρυξη του έργου</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Τ</w:t>
      </w:r>
      <w:r w:rsidRPr="001F78D8">
        <w:rPr>
          <w:rFonts w:eastAsia="Times New Roman"/>
          <w:color w:val="201F1E"/>
          <w:szCs w:val="24"/>
        </w:rPr>
        <w:t>ι μας λέτε τώρα</w:t>
      </w:r>
      <w:r>
        <w:rPr>
          <w:rFonts w:eastAsia="Times New Roman"/>
          <w:color w:val="201F1E"/>
          <w:szCs w:val="24"/>
        </w:rPr>
        <w:t>; Το</w:t>
      </w:r>
      <w:r w:rsidRPr="001F78D8">
        <w:rPr>
          <w:rFonts w:eastAsia="Times New Roman"/>
          <w:color w:val="201F1E"/>
          <w:szCs w:val="24"/>
        </w:rPr>
        <w:t xml:space="preserve"> 2009</w:t>
      </w:r>
      <w:r>
        <w:rPr>
          <w:rFonts w:eastAsia="Times New Roman"/>
          <w:color w:val="201F1E"/>
          <w:szCs w:val="24"/>
        </w:rPr>
        <w:t>, με</w:t>
      </w:r>
      <w:r w:rsidRPr="001F78D8">
        <w:rPr>
          <w:rFonts w:eastAsia="Times New Roman"/>
          <w:color w:val="201F1E"/>
          <w:szCs w:val="24"/>
        </w:rPr>
        <w:t xml:space="preserve"> 800 εκατομμύρια</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β</w:t>
      </w:r>
      <w:r w:rsidRPr="001F78D8">
        <w:rPr>
          <w:rFonts w:eastAsia="Times New Roman"/>
          <w:color w:val="201F1E"/>
          <w:szCs w:val="24"/>
        </w:rPr>
        <w:t>έβαια</w:t>
      </w:r>
      <w:r>
        <w:rPr>
          <w:rFonts w:eastAsia="Times New Roman"/>
          <w:color w:val="201F1E"/>
          <w:szCs w:val="24"/>
        </w:rPr>
        <w:t>, με μία διαδικασία η οποία φ</w:t>
      </w:r>
      <w:r w:rsidRPr="001F78D8">
        <w:rPr>
          <w:rFonts w:eastAsia="Times New Roman"/>
          <w:color w:val="201F1E"/>
          <w:szCs w:val="24"/>
        </w:rPr>
        <w:t xml:space="preserve">υσικά και δεν θα κατέληγε σε </w:t>
      </w:r>
      <w:r>
        <w:rPr>
          <w:rFonts w:eastAsia="Times New Roman"/>
          <w:color w:val="201F1E"/>
          <w:szCs w:val="24"/>
        </w:rPr>
        <w:t>ανάδοχο.</w:t>
      </w:r>
      <w:r w:rsidRPr="001F78D8">
        <w:rPr>
          <w:rFonts w:eastAsia="Times New Roman"/>
          <w:color w:val="201F1E"/>
          <w:szCs w:val="24"/>
        </w:rPr>
        <w:t xml:space="preserve"> </w:t>
      </w:r>
      <w:r>
        <w:rPr>
          <w:rFonts w:eastAsia="Times New Roman"/>
          <w:color w:val="201F1E"/>
          <w:szCs w:val="24"/>
        </w:rPr>
        <w:t>Τ</w:t>
      </w:r>
      <w:r w:rsidRPr="001F78D8">
        <w:rPr>
          <w:rFonts w:eastAsia="Times New Roman"/>
          <w:color w:val="201F1E"/>
          <w:szCs w:val="24"/>
        </w:rPr>
        <w:t>ο 2011 ολοκληρώθηκε η πρώτη ουσιαστική δουλει</w:t>
      </w:r>
      <w:r w:rsidRPr="001F78D8">
        <w:rPr>
          <w:rFonts w:eastAsia="Times New Roman"/>
          <w:color w:val="201F1E"/>
          <w:szCs w:val="24"/>
        </w:rPr>
        <w:t>ά που είχε να κάνει με το αεροδρόμιο</w:t>
      </w:r>
      <w:r>
        <w:rPr>
          <w:rFonts w:eastAsia="Times New Roman"/>
          <w:color w:val="201F1E"/>
          <w:szCs w:val="24"/>
        </w:rPr>
        <w:t>,</w:t>
      </w:r>
      <w:r w:rsidRPr="001F78D8">
        <w:rPr>
          <w:rFonts w:eastAsia="Times New Roman"/>
          <w:color w:val="201F1E"/>
          <w:szCs w:val="24"/>
        </w:rPr>
        <w:t xml:space="preserve"> γιατί τροποποιήθηκε αυτή η μελέτη που είχε γίνει</w:t>
      </w:r>
      <w:r>
        <w:rPr>
          <w:rFonts w:eastAsia="Times New Roman"/>
          <w:color w:val="201F1E"/>
          <w:szCs w:val="24"/>
        </w:rPr>
        <w:t>, οι</w:t>
      </w:r>
      <w:r w:rsidRPr="001F78D8">
        <w:rPr>
          <w:rFonts w:eastAsia="Times New Roman"/>
          <w:color w:val="201F1E"/>
          <w:szCs w:val="24"/>
        </w:rPr>
        <w:t xml:space="preserve"> προδιαγραφές </w:t>
      </w:r>
      <w:r>
        <w:rPr>
          <w:rFonts w:eastAsia="Times New Roman"/>
          <w:color w:val="201F1E"/>
          <w:szCs w:val="24"/>
        </w:rPr>
        <w:t xml:space="preserve">και </w:t>
      </w:r>
      <w:r w:rsidRPr="001F78D8">
        <w:rPr>
          <w:rFonts w:eastAsia="Times New Roman"/>
          <w:color w:val="201F1E"/>
          <w:szCs w:val="24"/>
        </w:rPr>
        <w:t>τα τεύχη δημοπράτησης επί της προηγούμενης κυβέρνησης</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Ε</w:t>
      </w:r>
      <w:r w:rsidRPr="001F78D8">
        <w:rPr>
          <w:rFonts w:eastAsia="Times New Roman"/>
          <w:color w:val="201F1E"/>
          <w:szCs w:val="24"/>
        </w:rPr>
        <w:t>ίναι οι προδιαγραφές και το μοντέλο κοντά σε αυτό που συζητάμε σήμερα</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Ή</w:t>
      </w:r>
      <w:r w:rsidRPr="001F78D8">
        <w:rPr>
          <w:rFonts w:eastAsia="Times New Roman"/>
          <w:color w:val="201F1E"/>
          <w:szCs w:val="24"/>
        </w:rPr>
        <w:t xml:space="preserve">ταν η πρώτη ουσιαστική </w:t>
      </w:r>
      <w:r>
        <w:rPr>
          <w:rFonts w:eastAsia="Times New Roman"/>
          <w:color w:val="201F1E"/>
          <w:szCs w:val="24"/>
        </w:rPr>
        <w:t>δημοπράτηση</w:t>
      </w:r>
      <w:r w:rsidRPr="001F78D8">
        <w:rPr>
          <w:rFonts w:eastAsia="Times New Roman"/>
          <w:color w:val="201F1E"/>
          <w:szCs w:val="24"/>
        </w:rPr>
        <w:t xml:space="preserve"> το 2011</w:t>
      </w:r>
      <w:r>
        <w:rPr>
          <w:rFonts w:eastAsia="Times New Roman"/>
          <w:color w:val="201F1E"/>
          <w:szCs w:val="24"/>
        </w:rPr>
        <w:t>.</w:t>
      </w:r>
      <w:r w:rsidRPr="001F78D8">
        <w:rPr>
          <w:rFonts w:eastAsia="Times New Roman"/>
          <w:color w:val="201F1E"/>
          <w:szCs w:val="24"/>
        </w:rPr>
        <w:t xml:space="preserve"> </w:t>
      </w:r>
    </w:p>
    <w:p w14:paraId="224A183F"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lastRenderedPageBreak/>
        <w:t>Α</w:t>
      </w:r>
      <w:r w:rsidRPr="001F78D8">
        <w:rPr>
          <w:rFonts w:eastAsia="Times New Roman"/>
          <w:color w:val="201F1E"/>
          <w:szCs w:val="24"/>
        </w:rPr>
        <w:t>πό τότε έγιναν</w:t>
      </w:r>
      <w:r>
        <w:rPr>
          <w:rFonts w:eastAsia="Times New Roman"/>
          <w:color w:val="201F1E"/>
          <w:szCs w:val="24"/>
        </w:rPr>
        <w:t>,</w:t>
      </w:r>
      <w:r w:rsidRPr="001F78D8">
        <w:rPr>
          <w:rFonts w:eastAsia="Times New Roman"/>
          <w:color w:val="201F1E"/>
          <w:szCs w:val="24"/>
        </w:rPr>
        <w:t xml:space="preserve"> όπως είπατε</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Δ</w:t>
      </w:r>
      <w:r w:rsidRPr="001F78D8">
        <w:rPr>
          <w:rFonts w:eastAsia="Times New Roman"/>
          <w:color w:val="201F1E"/>
          <w:szCs w:val="24"/>
        </w:rPr>
        <w:t>ύο αναβολές</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Α</w:t>
      </w:r>
      <w:r w:rsidRPr="001F78D8">
        <w:rPr>
          <w:rFonts w:eastAsia="Times New Roman"/>
          <w:color w:val="201F1E"/>
          <w:szCs w:val="24"/>
        </w:rPr>
        <w:t xml:space="preserve">πό τότε υπήρξε τροποποίηση </w:t>
      </w:r>
      <w:r>
        <w:rPr>
          <w:rFonts w:eastAsia="Times New Roman"/>
          <w:color w:val="201F1E"/>
          <w:szCs w:val="24"/>
        </w:rPr>
        <w:t>β</w:t>
      </w:r>
      <w:r w:rsidRPr="001F78D8">
        <w:rPr>
          <w:rFonts w:eastAsia="Times New Roman"/>
          <w:color w:val="201F1E"/>
          <w:szCs w:val="24"/>
        </w:rPr>
        <w:t xml:space="preserve">εβαίως και βελτίωση και επί της προηγούμενης Κυβέρνησης </w:t>
      </w:r>
      <w:r>
        <w:rPr>
          <w:rFonts w:eastAsia="Times New Roman"/>
          <w:color w:val="201F1E"/>
          <w:szCs w:val="24"/>
        </w:rPr>
        <w:t>και επί της σημερινής. Οι τροποποιήσεις και οι βελτιώσεις γίνονταν σε δυο κατευθύν</w:t>
      </w:r>
      <w:r>
        <w:rPr>
          <w:rFonts w:eastAsia="Times New Roman"/>
          <w:color w:val="201F1E"/>
          <w:szCs w:val="24"/>
        </w:rPr>
        <w:t>σεις. Η</w:t>
      </w:r>
      <w:r w:rsidRPr="001F78D8">
        <w:rPr>
          <w:rFonts w:eastAsia="Times New Roman"/>
          <w:color w:val="201F1E"/>
          <w:szCs w:val="24"/>
        </w:rPr>
        <w:t xml:space="preserve"> μία κατεύθυνση ήταν από παρατηρήσεις αιτήμ</w:t>
      </w:r>
      <w:r>
        <w:rPr>
          <w:rFonts w:eastAsia="Times New Roman"/>
          <w:color w:val="201F1E"/>
          <w:szCs w:val="24"/>
        </w:rPr>
        <w:t>ατα και προτροπές αυτών που θα έ</w:t>
      </w:r>
      <w:r w:rsidRPr="001F78D8">
        <w:rPr>
          <w:rFonts w:eastAsia="Times New Roman"/>
          <w:color w:val="201F1E"/>
          <w:szCs w:val="24"/>
        </w:rPr>
        <w:t>παιρναν το έργο</w:t>
      </w:r>
      <w:r>
        <w:rPr>
          <w:rFonts w:eastAsia="Times New Roman"/>
          <w:color w:val="201F1E"/>
          <w:szCs w:val="24"/>
        </w:rPr>
        <w:t xml:space="preserve"> πουν έχουν να κάνουν με </w:t>
      </w:r>
      <w:r w:rsidRPr="001F78D8">
        <w:rPr>
          <w:rFonts w:eastAsia="Times New Roman"/>
          <w:color w:val="201F1E"/>
          <w:szCs w:val="24"/>
        </w:rPr>
        <w:t>τη συμμετοχή</w:t>
      </w:r>
      <w:r>
        <w:rPr>
          <w:rFonts w:eastAsia="Times New Roman"/>
          <w:color w:val="201F1E"/>
          <w:szCs w:val="24"/>
        </w:rPr>
        <w:t>, τον ανταγωνιστικό διάλογο, όπως λέμ</w:t>
      </w:r>
      <w:r w:rsidRPr="001F78D8">
        <w:rPr>
          <w:rFonts w:eastAsia="Times New Roman"/>
          <w:color w:val="201F1E"/>
          <w:szCs w:val="24"/>
        </w:rPr>
        <w:t>ε</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Ε</w:t>
      </w:r>
      <w:r w:rsidRPr="001F78D8">
        <w:rPr>
          <w:rFonts w:eastAsia="Times New Roman"/>
          <w:color w:val="201F1E"/>
          <w:szCs w:val="24"/>
        </w:rPr>
        <w:t>ίναι θεμιτό</w:t>
      </w:r>
      <w:r>
        <w:rPr>
          <w:rFonts w:eastAsia="Times New Roman"/>
          <w:color w:val="201F1E"/>
          <w:szCs w:val="24"/>
        </w:rPr>
        <w:t>,</w:t>
      </w:r>
      <w:r w:rsidRPr="001F78D8">
        <w:rPr>
          <w:rFonts w:eastAsia="Times New Roman"/>
          <w:color w:val="201F1E"/>
          <w:szCs w:val="24"/>
        </w:rPr>
        <w:t xml:space="preserve"> αλλά </w:t>
      </w:r>
      <w:r>
        <w:rPr>
          <w:rFonts w:eastAsia="Times New Roman"/>
          <w:color w:val="201F1E"/>
          <w:szCs w:val="24"/>
        </w:rPr>
        <w:t xml:space="preserve">σε </w:t>
      </w:r>
      <w:r w:rsidRPr="001F78D8">
        <w:rPr>
          <w:rFonts w:eastAsia="Times New Roman"/>
          <w:color w:val="201F1E"/>
          <w:szCs w:val="24"/>
        </w:rPr>
        <w:t>σχέση με τις αποφάσεις</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την ευθύνη</w:t>
      </w:r>
      <w:r w:rsidRPr="001F78D8">
        <w:rPr>
          <w:rFonts w:eastAsia="Times New Roman"/>
          <w:color w:val="201F1E"/>
          <w:szCs w:val="24"/>
        </w:rPr>
        <w:t xml:space="preserve"> την έχει η κυβέρνηση</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Η ά</w:t>
      </w:r>
      <w:r>
        <w:rPr>
          <w:rFonts w:eastAsia="Times New Roman"/>
          <w:color w:val="201F1E"/>
          <w:szCs w:val="24"/>
        </w:rPr>
        <w:t>λλη</w:t>
      </w:r>
      <w:r w:rsidRPr="001F78D8">
        <w:rPr>
          <w:rFonts w:eastAsia="Times New Roman"/>
          <w:color w:val="201F1E"/>
          <w:szCs w:val="24"/>
        </w:rPr>
        <w:t xml:space="preserve"> </w:t>
      </w:r>
      <w:r>
        <w:rPr>
          <w:rFonts w:eastAsia="Times New Roman"/>
          <w:color w:val="201F1E"/>
          <w:szCs w:val="24"/>
        </w:rPr>
        <w:t>ήταν η</w:t>
      </w:r>
      <w:r w:rsidRPr="001F78D8">
        <w:rPr>
          <w:rFonts w:eastAsia="Times New Roman"/>
          <w:color w:val="201F1E"/>
          <w:szCs w:val="24"/>
        </w:rPr>
        <w:t xml:space="preserve"> κατεύθυνση των θεσμικών και αναπτυξιακών φορέων του νησιού που ήθελαν τη βέλτιστη λύση</w:t>
      </w:r>
      <w:r>
        <w:rPr>
          <w:rFonts w:eastAsia="Times New Roman"/>
          <w:color w:val="201F1E"/>
          <w:szCs w:val="24"/>
        </w:rPr>
        <w:t>,</w:t>
      </w:r>
      <w:r w:rsidRPr="001F78D8">
        <w:rPr>
          <w:rFonts w:eastAsia="Times New Roman"/>
          <w:color w:val="201F1E"/>
          <w:szCs w:val="24"/>
        </w:rPr>
        <w:t xml:space="preserve"> το καλύτερο έργο</w:t>
      </w:r>
      <w:r>
        <w:rPr>
          <w:rFonts w:eastAsia="Times New Roman"/>
          <w:color w:val="201F1E"/>
          <w:szCs w:val="24"/>
        </w:rPr>
        <w:t>.</w:t>
      </w:r>
      <w:r w:rsidRPr="001F78D8">
        <w:rPr>
          <w:rFonts w:eastAsia="Times New Roman"/>
          <w:color w:val="201F1E"/>
          <w:szCs w:val="24"/>
        </w:rPr>
        <w:t xml:space="preserve"> </w:t>
      </w:r>
    </w:p>
    <w:p w14:paraId="224A1840" w14:textId="77777777" w:rsidR="0081027C" w:rsidRDefault="00F5028E">
      <w:pPr>
        <w:spacing w:line="600" w:lineRule="auto"/>
        <w:ind w:firstLine="720"/>
        <w:jc w:val="both"/>
        <w:rPr>
          <w:rFonts w:eastAsia="Times New Roman"/>
          <w:color w:val="201F1E"/>
          <w:szCs w:val="24"/>
        </w:rPr>
      </w:pPr>
      <w:r w:rsidRPr="001F78D8">
        <w:rPr>
          <w:rFonts w:eastAsia="Times New Roman"/>
          <w:color w:val="201F1E"/>
          <w:szCs w:val="24"/>
        </w:rPr>
        <w:t>Σε κάθε περίπτωση σήμερα μπορούμε να κάνουμε παρατηρήσε</w:t>
      </w:r>
      <w:r>
        <w:rPr>
          <w:rFonts w:eastAsia="Times New Roman"/>
          <w:color w:val="201F1E"/>
          <w:szCs w:val="24"/>
        </w:rPr>
        <w:t>ις πάρα πολλές και για τις ολιγωρίες</w:t>
      </w:r>
      <w:r w:rsidRPr="001F78D8">
        <w:rPr>
          <w:rFonts w:eastAsia="Times New Roman"/>
          <w:color w:val="201F1E"/>
          <w:szCs w:val="24"/>
        </w:rPr>
        <w:t xml:space="preserve"> σε σχέση με τα πρόδρομα έργα στην προετοιμασία και </w:t>
      </w:r>
      <w:r>
        <w:rPr>
          <w:rFonts w:eastAsia="Times New Roman"/>
          <w:color w:val="201F1E"/>
          <w:szCs w:val="24"/>
        </w:rPr>
        <w:t xml:space="preserve">στα υπόλοιπα που δεν έγιναν </w:t>
      </w:r>
      <w:r w:rsidRPr="001F78D8">
        <w:rPr>
          <w:rFonts w:eastAsia="Times New Roman"/>
          <w:color w:val="201F1E"/>
          <w:szCs w:val="24"/>
        </w:rPr>
        <w:t>παρ</w:t>
      </w:r>
      <w:r>
        <w:rPr>
          <w:rFonts w:eastAsia="Times New Roman"/>
          <w:color w:val="201F1E"/>
          <w:szCs w:val="24"/>
        </w:rPr>
        <w:t xml:space="preserve">’ </w:t>
      </w:r>
      <w:r w:rsidRPr="001F78D8">
        <w:rPr>
          <w:rFonts w:eastAsia="Times New Roman"/>
          <w:color w:val="201F1E"/>
          <w:szCs w:val="24"/>
        </w:rPr>
        <w:t>ότι είχε η κυβέρνηση όλο το</w:t>
      </w:r>
      <w:r>
        <w:rPr>
          <w:rFonts w:eastAsia="Times New Roman"/>
          <w:color w:val="201F1E"/>
          <w:szCs w:val="24"/>
        </w:rPr>
        <w:t>ν</w:t>
      </w:r>
      <w:r w:rsidRPr="001F78D8">
        <w:rPr>
          <w:rFonts w:eastAsia="Times New Roman"/>
          <w:color w:val="201F1E"/>
          <w:szCs w:val="24"/>
        </w:rPr>
        <w:t xml:space="preserve"> χρόνο </w:t>
      </w:r>
      <w:r>
        <w:rPr>
          <w:rFonts w:eastAsia="Times New Roman"/>
          <w:color w:val="201F1E"/>
          <w:szCs w:val="24"/>
        </w:rPr>
        <w:t>–</w:t>
      </w:r>
      <w:r w:rsidRPr="008024F3">
        <w:rPr>
          <w:rFonts w:eastAsia="Times New Roman"/>
          <w:color w:val="201F1E"/>
          <w:szCs w:val="24"/>
        </w:rPr>
        <w:t xml:space="preserve"> </w:t>
      </w:r>
      <w:r w:rsidRPr="001F78D8">
        <w:rPr>
          <w:rFonts w:eastAsia="Times New Roman"/>
          <w:color w:val="201F1E"/>
          <w:szCs w:val="24"/>
        </w:rPr>
        <w:t>τέσσερα χρόνια</w:t>
      </w:r>
      <w:r>
        <w:rPr>
          <w:rFonts w:eastAsia="Times New Roman"/>
          <w:color w:val="201F1E"/>
          <w:szCs w:val="24"/>
        </w:rPr>
        <w:t xml:space="preserve"> ήταν άπλετος χρόνος όπως </w:t>
      </w:r>
      <w:r w:rsidRPr="001F78D8">
        <w:rPr>
          <w:rFonts w:eastAsia="Times New Roman"/>
          <w:color w:val="201F1E"/>
          <w:szCs w:val="24"/>
        </w:rPr>
        <w:t>αποδεικνύεται</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να τα κάνει, να είναι έτοιμα κ</w:t>
      </w:r>
      <w:r w:rsidRPr="001F78D8">
        <w:rPr>
          <w:rFonts w:eastAsia="Times New Roman"/>
          <w:color w:val="201F1E"/>
          <w:szCs w:val="24"/>
        </w:rPr>
        <w:t>αι να κερδηθεί</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Δεν έχει τόσο</w:t>
      </w:r>
      <w:r w:rsidRPr="001F78D8">
        <w:rPr>
          <w:rFonts w:eastAsia="Times New Roman"/>
          <w:color w:val="201F1E"/>
          <w:szCs w:val="24"/>
        </w:rPr>
        <w:t xml:space="preserve"> αξία γιατί δεν μπορ</w:t>
      </w:r>
      <w:r w:rsidRPr="001F78D8">
        <w:rPr>
          <w:rFonts w:eastAsia="Times New Roman"/>
          <w:color w:val="201F1E"/>
          <w:szCs w:val="24"/>
        </w:rPr>
        <w:t>εί να γυρίσει το χρόνο πίσω</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Κάνεις</w:t>
      </w:r>
      <w:r w:rsidRPr="001F78D8">
        <w:rPr>
          <w:rFonts w:eastAsia="Times New Roman"/>
          <w:color w:val="201F1E"/>
          <w:szCs w:val="24"/>
        </w:rPr>
        <w:t xml:space="preserve"> μόνο </w:t>
      </w:r>
      <w:r>
        <w:rPr>
          <w:rFonts w:eastAsia="Times New Roman"/>
          <w:color w:val="201F1E"/>
          <w:szCs w:val="24"/>
        </w:rPr>
        <w:t>αναφορά.</w:t>
      </w:r>
    </w:p>
    <w:p w14:paraId="224A1841" w14:textId="77777777" w:rsidR="0081027C" w:rsidRDefault="00F5028E">
      <w:pPr>
        <w:spacing w:line="600" w:lineRule="auto"/>
        <w:ind w:firstLine="720"/>
        <w:jc w:val="both"/>
        <w:rPr>
          <w:rFonts w:eastAsia="Times New Roman"/>
          <w:color w:val="201F1E"/>
          <w:szCs w:val="24"/>
        </w:rPr>
      </w:pPr>
      <w:r w:rsidRPr="008024F3">
        <w:rPr>
          <w:rFonts w:eastAsia="Times New Roman"/>
          <w:b/>
          <w:color w:val="201F1E"/>
          <w:szCs w:val="24"/>
        </w:rPr>
        <w:lastRenderedPageBreak/>
        <w:t xml:space="preserve">ΕΥΑΓΓΕΛΙΑ </w:t>
      </w:r>
      <w:r>
        <w:rPr>
          <w:rFonts w:eastAsia="Times New Roman"/>
          <w:b/>
          <w:color w:val="201F1E"/>
          <w:szCs w:val="24"/>
        </w:rPr>
        <w:t xml:space="preserve">(ΕΥΗ) </w:t>
      </w:r>
      <w:r w:rsidRPr="008024F3">
        <w:rPr>
          <w:rFonts w:eastAsia="Times New Roman"/>
          <w:b/>
          <w:color w:val="201F1E"/>
          <w:szCs w:val="24"/>
        </w:rPr>
        <w:t>ΚΑΡΑΚΩΣΤΑ:</w:t>
      </w:r>
      <w:r>
        <w:rPr>
          <w:rFonts w:eastAsia="Times New Roman"/>
          <w:color w:val="201F1E"/>
          <w:szCs w:val="24"/>
        </w:rPr>
        <w:t xml:space="preserve"> …(δεν ακούστηκε)</w:t>
      </w:r>
      <w:r w:rsidRPr="001F78D8">
        <w:rPr>
          <w:rFonts w:eastAsia="Times New Roman"/>
          <w:color w:val="201F1E"/>
          <w:szCs w:val="24"/>
        </w:rPr>
        <w:t xml:space="preserve"> </w:t>
      </w:r>
    </w:p>
    <w:p w14:paraId="224A1842" w14:textId="77777777" w:rsidR="0081027C" w:rsidRDefault="00F5028E">
      <w:pPr>
        <w:spacing w:line="600" w:lineRule="auto"/>
        <w:ind w:firstLine="720"/>
        <w:jc w:val="both"/>
        <w:rPr>
          <w:rFonts w:eastAsia="Times New Roman"/>
          <w:color w:val="201F1E"/>
          <w:szCs w:val="24"/>
        </w:rPr>
      </w:pPr>
      <w:r>
        <w:rPr>
          <w:rFonts w:eastAsia="Times New Roman"/>
          <w:b/>
          <w:color w:val="201F1E"/>
          <w:szCs w:val="24"/>
        </w:rPr>
        <w:t>ΒΑΣΙΛΕΙΟΣ ΚΕΓΚΕΡΟΓΛΟΥ:</w:t>
      </w:r>
      <w:r>
        <w:rPr>
          <w:rFonts w:eastAsia="Times New Roman"/>
          <w:color w:val="201F1E"/>
          <w:szCs w:val="24"/>
        </w:rPr>
        <w:t xml:space="preserve"> Τ</w:t>
      </w:r>
      <w:r w:rsidRPr="001F78D8">
        <w:rPr>
          <w:rFonts w:eastAsia="Times New Roman"/>
          <w:color w:val="201F1E"/>
          <w:szCs w:val="24"/>
        </w:rPr>
        <w:t>ι είπατε</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 xml:space="preserve">κ. Καρακώστα; </w:t>
      </w:r>
    </w:p>
    <w:p w14:paraId="224A1843" w14:textId="77777777" w:rsidR="0081027C" w:rsidRDefault="00F5028E">
      <w:pPr>
        <w:spacing w:line="600" w:lineRule="auto"/>
        <w:ind w:firstLine="720"/>
        <w:jc w:val="both"/>
        <w:rPr>
          <w:rFonts w:eastAsia="Times New Roman"/>
          <w:color w:val="201F1E"/>
          <w:szCs w:val="24"/>
        </w:rPr>
      </w:pPr>
      <w:r w:rsidRPr="008024F3">
        <w:rPr>
          <w:rFonts w:eastAsia="Times New Roman"/>
          <w:b/>
          <w:color w:val="201F1E"/>
          <w:szCs w:val="24"/>
        </w:rPr>
        <w:t xml:space="preserve">ΕΥΑΓΓΕΛΙΑ </w:t>
      </w:r>
      <w:r>
        <w:rPr>
          <w:rFonts w:eastAsia="Times New Roman"/>
          <w:b/>
          <w:color w:val="201F1E"/>
          <w:szCs w:val="24"/>
        </w:rPr>
        <w:t xml:space="preserve">(ΕΥΗ) </w:t>
      </w:r>
      <w:r w:rsidRPr="008024F3">
        <w:rPr>
          <w:rFonts w:eastAsia="Times New Roman"/>
          <w:b/>
          <w:color w:val="201F1E"/>
          <w:szCs w:val="24"/>
        </w:rPr>
        <w:t>ΚΑΡΑΚΩΣΤΑ:</w:t>
      </w:r>
      <w:r>
        <w:rPr>
          <w:rFonts w:eastAsia="Times New Roman"/>
          <w:color w:val="201F1E"/>
          <w:szCs w:val="24"/>
        </w:rPr>
        <w:t xml:space="preserve"> Από το 2008 ως το 2014 που δημοπρατήθηκαν ήταν περισσότερα. </w:t>
      </w:r>
    </w:p>
    <w:p w14:paraId="224A1844" w14:textId="77777777" w:rsidR="0081027C" w:rsidRDefault="00F5028E">
      <w:pPr>
        <w:spacing w:line="600" w:lineRule="auto"/>
        <w:ind w:firstLine="720"/>
        <w:jc w:val="both"/>
        <w:rPr>
          <w:rFonts w:eastAsia="Times New Roman"/>
          <w:color w:val="201F1E"/>
          <w:szCs w:val="24"/>
        </w:rPr>
      </w:pPr>
      <w:r>
        <w:rPr>
          <w:rFonts w:eastAsia="Times New Roman"/>
          <w:b/>
          <w:color w:val="201F1E"/>
          <w:szCs w:val="24"/>
        </w:rPr>
        <w:t>ΒΑΣΙΛΕΙΟΣ ΚΕΓΚΕΡΟΓΛΟΥ:</w:t>
      </w:r>
      <w:r>
        <w:rPr>
          <w:rFonts w:eastAsia="Times New Roman"/>
          <w:color w:val="201F1E"/>
          <w:szCs w:val="24"/>
        </w:rPr>
        <w:t xml:space="preserve"> Όχι.</w:t>
      </w:r>
    </w:p>
    <w:p w14:paraId="224A1845"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 xml:space="preserve">Το 2011 έγινε </w:t>
      </w:r>
      <w:r w:rsidRPr="001F78D8">
        <w:rPr>
          <w:rFonts w:eastAsia="Times New Roman"/>
          <w:color w:val="201F1E"/>
          <w:szCs w:val="24"/>
        </w:rPr>
        <w:t>η πρώτη δημοπράτηση με τις σημερινές προδιαγραφές</w:t>
      </w:r>
      <w:r>
        <w:rPr>
          <w:rFonts w:eastAsia="Times New Roman"/>
          <w:color w:val="201F1E"/>
          <w:szCs w:val="24"/>
        </w:rPr>
        <w:t>. Άμα, δεν το ξέρετε το θέμα καλό είναι να περιορίζεστε στα αρχιτεκτονικά.</w:t>
      </w:r>
      <w:r w:rsidRPr="001F78D8">
        <w:rPr>
          <w:rFonts w:eastAsia="Times New Roman"/>
          <w:color w:val="201F1E"/>
          <w:szCs w:val="24"/>
        </w:rPr>
        <w:t xml:space="preserve"> </w:t>
      </w:r>
    </w:p>
    <w:p w14:paraId="224A1846"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Υ</w:t>
      </w:r>
      <w:r w:rsidRPr="001F78D8">
        <w:rPr>
          <w:rFonts w:eastAsia="Times New Roman"/>
          <w:color w:val="201F1E"/>
          <w:szCs w:val="24"/>
        </w:rPr>
        <w:t>πήρξαν πρωτοβουλίες και προχώρησε το έργο αλλά ταυτόχρονα καθυστέρησε επί όλων των περιόδων</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Καθυστέρησε, για</w:t>
      </w:r>
      <w:r w:rsidRPr="001F78D8">
        <w:rPr>
          <w:rFonts w:eastAsia="Times New Roman"/>
          <w:color w:val="201F1E"/>
          <w:szCs w:val="24"/>
        </w:rPr>
        <w:t xml:space="preserve"> </w:t>
      </w:r>
      <w:r w:rsidRPr="001F78D8">
        <w:rPr>
          <w:rFonts w:eastAsia="Times New Roman"/>
          <w:color w:val="201F1E"/>
          <w:szCs w:val="24"/>
        </w:rPr>
        <w:t>παράδειγμα</w:t>
      </w:r>
      <w:r>
        <w:rPr>
          <w:rFonts w:eastAsia="Times New Roman"/>
          <w:color w:val="201F1E"/>
          <w:szCs w:val="24"/>
        </w:rPr>
        <w:t>,</w:t>
      </w:r>
      <w:r w:rsidRPr="001F78D8">
        <w:rPr>
          <w:rFonts w:eastAsia="Times New Roman"/>
          <w:color w:val="201F1E"/>
          <w:szCs w:val="24"/>
        </w:rPr>
        <w:t xml:space="preserve"> την περίοδο της κρίσης από το </w:t>
      </w:r>
      <w:r>
        <w:rPr>
          <w:rFonts w:eastAsia="Times New Roman"/>
          <w:color w:val="201F1E"/>
          <w:szCs w:val="24"/>
        </w:rPr>
        <w:t>20</w:t>
      </w:r>
      <w:r w:rsidRPr="001F78D8">
        <w:rPr>
          <w:rFonts w:eastAsia="Times New Roman"/>
          <w:color w:val="201F1E"/>
          <w:szCs w:val="24"/>
        </w:rPr>
        <w:t>11 και μετά</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Κ</w:t>
      </w:r>
      <w:r w:rsidRPr="001F78D8">
        <w:rPr>
          <w:rFonts w:eastAsia="Times New Roman"/>
          <w:color w:val="201F1E"/>
          <w:szCs w:val="24"/>
        </w:rPr>
        <w:t xml:space="preserve">αι </w:t>
      </w:r>
      <w:r>
        <w:rPr>
          <w:rFonts w:eastAsia="Times New Roman"/>
          <w:color w:val="201F1E"/>
          <w:szCs w:val="24"/>
        </w:rPr>
        <w:t xml:space="preserve">επί </w:t>
      </w:r>
      <w:r w:rsidRPr="001F78D8">
        <w:rPr>
          <w:rFonts w:eastAsia="Times New Roman"/>
          <w:color w:val="201F1E"/>
          <w:szCs w:val="24"/>
        </w:rPr>
        <w:t xml:space="preserve">της προηγούμενης κυβέρνησης </w:t>
      </w:r>
      <w:r>
        <w:rPr>
          <w:rFonts w:eastAsia="Times New Roman"/>
          <w:color w:val="201F1E"/>
          <w:szCs w:val="24"/>
        </w:rPr>
        <w:t xml:space="preserve">και </w:t>
      </w:r>
      <w:r w:rsidRPr="001F78D8">
        <w:rPr>
          <w:rFonts w:eastAsia="Times New Roman"/>
          <w:color w:val="201F1E"/>
          <w:szCs w:val="24"/>
        </w:rPr>
        <w:t>επί τη</w:t>
      </w:r>
      <w:r>
        <w:rPr>
          <w:rFonts w:eastAsia="Times New Roman"/>
          <w:color w:val="201F1E"/>
          <w:szCs w:val="24"/>
        </w:rPr>
        <w:t>ς σημερινής είχε να κάνει με τη</w:t>
      </w:r>
      <w:r w:rsidRPr="001F78D8">
        <w:rPr>
          <w:rFonts w:eastAsia="Times New Roman"/>
          <w:color w:val="201F1E"/>
          <w:szCs w:val="24"/>
        </w:rPr>
        <w:t xml:space="preserve"> </w:t>
      </w:r>
      <w:r>
        <w:rPr>
          <w:rFonts w:eastAsia="Times New Roman"/>
          <w:color w:val="201F1E"/>
          <w:szCs w:val="24"/>
        </w:rPr>
        <w:t>μ</w:t>
      </w:r>
      <w:r w:rsidRPr="001F78D8">
        <w:rPr>
          <w:rFonts w:eastAsia="Times New Roman"/>
          <w:color w:val="201F1E"/>
          <w:szCs w:val="24"/>
        </w:rPr>
        <w:t>η δυνατότητα των ανθρώπων</w:t>
      </w:r>
      <w:r>
        <w:rPr>
          <w:rFonts w:eastAsia="Times New Roman"/>
          <w:color w:val="201F1E"/>
          <w:szCs w:val="24"/>
        </w:rPr>
        <w:t>,</w:t>
      </w:r>
      <w:r w:rsidRPr="001F78D8">
        <w:rPr>
          <w:rFonts w:eastAsia="Times New Roman"/>
          <w:color w:val="201F1E"/>
          <w:szCs w:val="24"/>
        </w:rPr>
        <w:t xml:space="preserve"> των φορέων</w:t>
      </w:r>
      <w:r>
        <w:rPr>
          <w:rFonts w:eastAsia="Times New Roman"/>
          <w:color w:val="201F1E"/>
          <w:szCs w:val="24"/>
        </w:rPr>
        <w:t>,</w:t>
      </w:r>
      <w:r w:rsidRPr="001F78D8">
        <w:rPr>
          <w:rFonts w:eastAsia="Times New Roman"/>
          <w:color w:val="201F1E"/>
          <w:szCs w:val="24"/>
        </w:rPr>
        <w:t xml:space="preserve"> των υποψηφίων αναδόχων </w:t>
      </w:r>
      <w:r w:rsidRPr="001F78D8">
        <w:rPr>
          <w:rFonts w:eastAsia="Times New Roman"/>
          <w:color w:val="201F1E"/>
          <w:szCs w:val="24"/>
        </w:rPr>
        <w:lastRenderedPageBreak/>
        <w:t xml:space="preserve">να έχουν </w:t>
      </w:r>
      <w:r>
        <w:rPr>
          <w:rFonts w:eastAsia="Times New Roman"/>
          <w:color w:val="201F1E"/>
          <w:szCs w:val="24"/>
        </w:rPr>
        <w:t>τη χρηματοδοτική</w:t>
      </w:r>
      <w:r w:rsidRPr="001F78D8">
        <w:rPr>
          <w:rFonts w:eastAsia="Times New Roman"/>
          <w:color w:val="201F1E"/>
          <w:szCs w:val="24"/>
        </w:rPr>
        <w:t xml:space="preserve"> και την άλλη </w:t>
      </w:r>
      <w:r>
        <w:rPr>
          <w:rFonts w:eastAsia="Times New Roman"/>
          <w:color w:val="201F1E"/>
          <w:szCs w:val="24"/>
        </w:rPr>
        <w:t xml:space="preserve">εξασφάλιση </w:t>
      </w:r>
      <w:r w:rsidRPr="001F78D8">
        <w:rPr>
          <w:rFonts w:eastAsia="Times New Roman"/>
          <w:color w:val="201F1E"/>
          <w:szCs w:val="24"/>
        </w:rPr>
        <w:t>λόγω της</w:t>
      </w:r>
      <w:r w:rsidRPr="001F78D8">
        <w:rPr>
          <w:rFonts w:eastAsia="Times New Roman"/>
          <w:color w:val="201F1E"/>
          <w:szCs w:val="24"/>
        </w:rPr>
        <w:t xml:space="preserve"> κρίσης</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 xml:space="preserve">Γι’ </w:t>
      </w:r>
      <w:r w:rsidRPr="001F78D8">
        <w:rPr>
          <w:rFonts w:eastAsia="Times New Roman"/>
          <w:color w:val="201F1E"/>
          <w:szCs w:val="24"/>
        </w:rPr>
        <w:t>αυτό καθυστέρησε και η σημερινή κυβέρνηση κάποια χρόνια</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Κ</w:t>
      </w:r>
      <w:r w:rsidRPr="001F78D8">
        <w:rPr>
          <w:rFonts w:eastAsia="Times New Roman"/>
          <w:color w:val="201F1E"/>
          <w:szCs w:val="24"/>
        </w:rPr>
        <w:t xml:space="preserve">αι το ότι </w:t>
      </w:r>
      <w:r>
        <w:rPr>
          <w:rFonts w:eastAsia="Times New Roman"/>
          <w:color w:val="201F1E"/>
          <w:szCs w:val="24"/>
        </w:rPr>
        <w:t>ήρθε</w:t>
      </w:r>
      <w:r w:rsidRPr="001F78D8">
        <w:rPr>
          <w:rFonts w:eastAsia="Times New Roman"/>
          <w:color w:val="201F1E"/>
          <w:szCs w:val="24"/>
        </w:rPr>
        <w:t xml:space="preserve"> μία μόνο εταιρεία είναι </w:t>
      </w:r>
      <w:r>
        <w:rPr>
          <w:rFonts w:eastAsia="Times New Roman"/>
          <w:color w:val="201F1E"/>
          <w:szCs w:val="24"/>
        </w:rPr>
        <w:t xml:space="preserve">κι αυτό </w:t>
      </w:r>
      <w:r w:rsidRPr="001F78D8">
        <w:rPr>
          <w:rFonts w:eastAsia="Times New Roman"/>
          <w:color w:val="201F1E"/>
          <w:szCs w:val="24"/>
        </w:rPr>
        <w:t>ενδεικτικό αυτού</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Δ</w:t>
      </w:r>
      <w:r w:rsidRPr="001F78D8">
        <w:rPr>
          <w:rFonts w:eastAsia="Times New Roman"/>
          <w:color w:val="201F1E"/>
          <w:szCs w:val="24"/>
        </w:rPr>
        <w:t xml:space="preserve">εν είναι ότι στήθηκε </w:t>
      </w:r>
      <w:r>
        <w:rPr>
          <w:rFonts w:eastAsia="Times New Roman"/>
          <w:color w:val="201F1E"/>
          <w:szCs w:val="24"/>
        </w:rPr>
        <w:t>κάποιος</w:t>
      </w:r>
      <w:r w:rsidRPr="001F78D8">
        <w:rPr>
          <w:rFonts w:eastAsia="Times New Roman"/>
          <w:color w:val="201F1E"/>
          <w:szCs w:val="24"/>
        </w:rPr>
        <w:t xml:space="preserve"> διαγωνισμός και απαγόρευσε στους άλλους να </w:t>
      </w:r>
      <w:r>
        <w:rPr>
          <w:rFonts w:eastAsia="Times New Roman"/>
          <w:color w:val="201F1E"/>
          <w:szCs w:val="24"/>
        </w:rPr>
        <w:t>έρθουν. Δεν στήθηκε</w:t>
      </w:r>
      <w:r w:rsidRPr="001F78D8">
        <w:rPr>
          <w:rFonts w:eastAsia="Times New Roman"/>
          <w:color w:val="201F1E"/>
          <w:szCs w:val="24"/>
        </w:rPr>
        <w:t xml:space="preserve"> τίποτα</w:t>
      </w:r>
      <w:r>
        <w:rPr>
          <w:rFonts w:eastAsia="Times New Roman"/>
          <w:color w:val="201F1E"/>
          <w:szCs w:val="24"/>
        </w:rPr>
        <w:t>, κ.</w:t>
      </w:r>
      <w:r w:rsidRPr="001F78D8">
        <w:rPr>
          <w:rFonts w:eastAsia="Times New Roman"/>
          <w:color w:val="201F1E"/>
          <w:szCs w:val="24"/>
        </w:rPr>
        <w:t xml:space="preserve"> Καρακώστα</w:t>
      </w:r>
      <w:r>
        <w:rPr>
          <w:rFonts w:eastAsia="Times New Roman"/>
          <w:color w:val="201F1E"/>
          <w:szCs w:val="24"/>
        </w:rPr>
        <w:t xml:space="preserve">. Εκτός εάν θέλετε να υποστηρίξετε </w:t>
      </w:r>
      <w:r w:rsidRPr="001F78D8">
        <w:rPr>
          <w:rFonts w:eastAsia="Times New Roman"/>
          <w:color w:val="201F1E"/>
          <w:szCs w:val="24"/>
        </w:rPr>
        <w:t>κάτι τέτοιο</w:t>
      </w:r>
      <w:r>
        <w:rPr>
          <w:rFonts w:eastAsia="Times New Roman"/>
          <w:color w:val="201F1E"/>
          <w:szCs w:val="24"/>
        </w:rPr>
        <w:t>.</w:t>
      </w:r>
    </w:p>
    <w:p w14:paraId="224A1847" w14:textId="77777777" w:rsidR="0081027C" w:rsidRDefault="00F5028E">
      <w:pPr>
        <w:spacing w:line="600" w:lineRule="auto"/>
        <w:ind w:firstLine="720"/>
        <w:jc w:val="both"/>
        <w:rPr>
          <w:rFonts w:eastAsia="Times New Roman"/>
          <w:color w:val="201F1E"/>
          <w:szCs w:val="24"/>
        </w:rPr>
      </w:pPr>
      <w:r w:rsidRPr="008024F3">
        <w:rPr>
          <w:rFonts w:eastAsia="Times New Roman"/>
          <w:b/>
          <w:color w:val="201F1E"/>
          <w:szCs w:val="24"/>
        </w:rPr>
        <w:t xml:space="preserve">ΕΥΑΓΓΕΛΙΑ </w:t>
      </w:r>
      <w:r>
        <w:rPr>
          <w:rFonts w:eastAsia="Times New Roman"/>
          <w:b/>
          <w:color w:val="201F1E"/>
          <w:szCs w:val="24"/>
        </w:rPr>
        <w:t xml:space="preserve">(ΕΥΗ) </w:t>
      </w:r>
      <w:r w:rsidRPr="008024F3">
        <w:rPr>
          <w:rFonts w:eastAsia="Times New Roman"/>
          <w:b/>
          <w:color w:val="201F1E"/>
          <w:szCs w:val="24"/>
        </w:rPr>
        <w:t>ΚΑΡΑΚΩΣΤΑ:</w:t>
      </w:r>
      <w:r>
        <w:rPr>
          <w:rFonts w:eastAsia="Times New Roman"/>
          <w:color w:val="201F1E"/>
          <w:szCs w:val="24"/>
        </w:rPr>
        <w:t xml:space="preserve"> …(δεν ακούστηκε)</w:t>
      </w:r>
    </w:p>
    <w:p w14:paraId="224A1848" w14:textId="77777777" w:rsidR="0081027C" w:rsidRDefault="00F5028E">
      <w:pPr>
        <w:spacing w:line="600" w:lineRule="auto"/>
        <w:ind w:firstLine="720"/>
        <w:jc w:val="both"/>
        <w:rPr>
          <w:rFonts w:eastAsia="Times New Roman"/>
          <w:color w:val="201F1E"/>
          <w:szCs w:val="24"/>
        </w:rPr>
      </w:pPr>
      <w:r>
        <w:rPr>
          <w:rFonts w:eastAsia="Times New Roman"/>
          <w:b/>
          <w:color w:val="201F1E"/>
          <w:szCs w:val="24"/>
        </w:rPr>
        <w:t>ΒΑΣΙΛΕΙΟΣ ΚΕΓΚΕΡΟΓΛΟΥ:</w:t>
      </w:r>
      <w:r>
        <w:rPr>
          <w:rFonts w:eastAsia="Times New Roman"/>
          <w:color w:val="201F1E"/>
          <w:szCs w:val="24"/>
        </w:rPr>
        <w:t xml:space="preserve"> Τ</w:t>
      </w:r>
      <w:r w:rsidRPr="001F78D8">
        <w:rPr>
          <w:rFonts w:eastAsia="Times New Roman"/>
          <w:color w:val="201F1E"/>
          <w:szCs w:val="24"/>
        </w:rPr>
        <w:t xml:space="preserve">ώρα </w:t>
      </w:r>
      <w:r>
        <w:rPr>
          <w:rFonts w:eastAsia="Times New Roman"/>
          <w:color w:val="201F1E"/>
          <w:szCs w:val="24"/>
        </w:rPr>
        <w:t>θέλετε να σ</w:t>
      </w:r>
      <w:r w:rsidRPr="001F78D8">
        <w:rPr>
          <w:rFonts w:eastAsia="Times New Roman"/>
          <w:color w:val="201F1E"/>
          <w:szCs w:val="24"/>
        </w:rPr>
        <w:t>υνεχίστε την παρακώλυση</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Ά</w:t>
      </w:r>
      <w:r w:rsidRPr="001F78D8">
        <w:rPr>
          <w:rFonts w:eastAsia="Times New Roman"/>
          <w:color w:val="201F1E"/>
          <w:szCs w:val="24"/>
        </w:rPr>
        <w:t>ντε Μπράβο</w:t>
      </w:r>
      <w:r>
        <w:rPr>
          <w:rFonts w:eastAsia="Times New Roman"/>
          <w:color w:val="201F1E"/>
          <w:szCs w:val="24"/>
        </w:rPr>
        <w:t xml:space="preserve">. </w:t>
      </w:r>
      <w:r w:rsidRPr="001F78D8">
        <w:rPr>
          <w:rFonts w:eastAsia="Times New Roman"/>
          <w:color w:val="201F1E"/>
          <w:szCs w:val="24"/>
        </w:rPr>
        <w:t>Έτσι</w:t>
      </w:r>
      <w:r>
        <w:rPr>
          <w:rFonts w:eastAsia="Times New Roman"/>
          <w:color w:val="201F1E"/>
          <w:szCs w:val="24"/>
        </w:rPr>
        <w:t>. Ν</w:t>
      </w:r>
      <w:r w:rsidRPr="001F78D8">
        <w:rPr>
          <w:rFonts w:eastAsia="Times New Roman"/>
          <w:color w:val="201F1E"/>
          <w:szCs w:val="24"/>
        </w:rPr>
        <w:t>α επανέλθουμε</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γ</w:t>
      </w:r>
      <w:r w:rsidRPr="001F78D8">
        <w:rPr>
          <w:rFonts w:eastAsia="Times New Roman"/>
          <w:color w:val="201F1E"/>
          <w:szCs w:val="24"/>
        </w:rPr>
        <w:t>ια</w:t>
      </w:r>
      <w:r>
        <w:rPr>
          <w:rFonts w:eastAsia="Times New Roman"/>
          <w:color w:val="201F1E"/>
          <w:szCs w:val="24"/>
        </w:rPr>
        <w:t>τί σε λίγο θα μας πει ο κύριος Π</w:t>
      </w:r>
      <w:r w:rsidRPr="001F78D8">
        <w:rPr>
          <w:rFonts w:eastAsia="Times New Roman"/>
          <w:color w:val="201F1E"/>
          <w:szCs w:val="24"/>
        </w:rPr>
        <w:t xml:space="preserve">ρόεδρος στο </w:t>
      </w:r>
      <w:r>
        <w:rPr>
          <w:rFonts w:eastAsia="Times New Roman"/>
          <w:color w:val="201F1E"/>
          <w:szCs w:val="24"/>
        </w:rPr>
        <w:t xml:space="preserve">τέλειωσε ο χρόνος </w:t>
      </w:r>
      <w:r>
        <w:rPr>
          <w:rFonts w:eastAsia="Times New Roman"/>
          <w:color w:val="201F1E"/>
          <w:szCs w:val="24"/>
        </w:rPr>
        <w:t xml:space="preserve">μας. </w:t>
      </w:r>
    </w:p>
    <w:p w14:paraId="224A1849" w14:textId="77777777" w:rsidR="0081027C" w:rsidRDefault="00F5028E">
      <w:pPr>
        <w:spacing w:line="600" w:lineRule="auto"/>
        <w:ind w:firstLine="720"/>
        <w:jc w:val="both"/>
        <w:rPr>
          <w:rFonts w:eastAsia="Times New Roman"/>
          <w:color w:val="201F1E"/>
          <w:szCs w:val="24"/>
        </w:rPr>
      </w:pPr>
      <w:r>
        <w:rPr>
          <w:rFonts w:eastAsia="Times New Roman"/>
          <w:b/>
          <w:color w:val="201F1E"/>
          <w:szCs w:val="24"/>
        </w:rPr>
        <w:t xml:space="preserve">ΠΡΟΕΔΡΕΥΩΝ (Γεώργιος Βαρεμένος): </w:t>
      </w:r>
      <w:r w:rsidRPr="001F78D8">
        <w:rPr>
          <w:rFonts w:eastAsia="Times New Roman"/>
          <w:color w:val="201F1E"/>
          <w:szCs w:val="24"/>
        </w:rPr>
        <w:t>Παρακαλώ</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κ.</w:t>
      </w:r>
      <w:r w:rsidRPr="001F78D8">
        <w:rPr>
          <w:rFonts w:eastAsia="Times New Roman"/>
          <w:color w:val="201F1E"/>
          <w:szCs w:val="24"/>
        </w:rPr>
        <w:t xml:space="preserve"> Κ</w:t>
      </w:r>
      <w:r>
        <w:rPr>
          <w:rFonts w:eastAsia="Times New Roman"/>
          <w:color w:val="201F1E"/>
          <w:szCs w:val="24"/>
        </w:rPr>
        <w:t>αρακ</w:t>
      </w:r>
      <w:r w:rsidRPr="001F78D8">
        <w:rPr>
          <w:rFonts w:eastAsia="Times New Roman"/>
          <w:color w:val="201F1E"/>
          <w:szCs w:val="24"/>
        </w:rPr>
        <w:t>ώστα</w:t>
      </w:r>
      <w:r>
        <w:rPr>
          <w:rFonts w:eastAsia="Times New Roman"/>
          <w:color w:val="201F1E"/>
          <w:szCs w:val="24"/>
        </w:rPr>
        <w:t>.</w:t>
      </w:r>
      <w:r w:rsidRPr="001F78D8">
        <w:rPr>
          <w:rFonts w:eastAsia="Times New Roman"/>
          <w:color w:val="201F1E"/>
          <w:szCs w:val="24"/>
        </w:rPr>
        <w:t xml:space="preserve"> </w:t>
      </w:r>
    </w:p>
    <w:p w14:paraId="224A184A" w14:textId="77777777" w:rsidR="0081027C" w:rsidRDefault="00F5028E">
      <w:pPr>
        <w:spacing w:line="600" w:lineRule="auto"/>
        <w:ind w:firstLine="720"/>
        <w:jc w:val="both"/>
        <w:rPr>
          <w:rFonts w:eastAsia="Times New Roman"/>
          <w:color w:val="201F1E"/>
          <w:szCs w:val="24"/>
        </w:rPr>
      </w:pPr>
      <w:r>
        <w:rPr>
          <w:rFonts w:eastAsia="Times New Roman"/>
          <w:b/>
          <w:color w:val="201F1E"/>
          <w:szCs w:val="24"/>
        </w:rPr>
        <w:t>ΒΑΣΙΛΕΙΟΣ ΚΕΓΚΕΡΟΓΛΟΥ:</w:t>
      </w:r>
      <w:r>
        <w:rPr>
          <w:rFonts w:eastAsia="Times New Roman"/>
          <w:color w:val="201F1E"/>
          <w:szCs w:val="24"/>
        </w:rPr>
        <w:t xml:space="preserve"> </w:t>
      </w:r>
      <w:r>
        <w:rPr>
          <w:rFonts w:eastAsia="Times New Roman"/>
          <w:color w:val="201F1E"/>
          <w:szCs w:val="24"/>
        </w:rPr>
        <w:t xml:space="preserve">Να πούμε, </w:t>
      </w:r>
      <w:r w:rsidRPr="001F78D8">
        <w:rPr>
          <w:rFonts w:eastAsia="Times New Roman"/>
          <w:color w:val="201F1E"/>
          <w:szCs w:val="24"/>
        </w:rPr>
        <w:t>λοιπόν</w:t>
      </w:r>
      <w:r>
        <w:rPr>
          <w:rFonts w:eastAsia="Times New Roman"/>
          <w:color w:val="201F1E"/>
          <w:szCs w:val="24"/>
        </w:rPr>
        <w:t>,</w:t>
      </w:r>
      <w:r w:rsidRPr="001F78D8">
        <w:rPr>
          <w:rFonts w:eastAsia="Times New Roman"/>
          <w:color w:val="201F1E"/>
          <w:szCs w:val="24"/>
        </w:rPr>
        <w:t xml:space="preserve"> ότι με τον ένα</w:t>
      </w:r>
      <w:r>
        <w:rPr>
          <w:rFonts w:eastAsia="Times New Roman"/>
          <w:color w:val="201F1E"/>
          <w:szCs w:val="24"/>
        </w:rPr>
        <w:t>ν</w:t>
      </w:r>
      <w:r w:rsidRPr="001F78D8">
        <w:rPr>
          <w:rFonts w:eastAsia="Times New Roman"/>
          <w:color w:val="201F1E"/>
          <w:szCs w:val="24"/>
        </w:rPr>
        <w:t xml:space="preserve"> ή τον άλλο τρόπο έχουμε φτάσει σήμερα εδ</w:t>
      </w:r>
      <w:r>
        <w:rPr>
          <w:rFonts w:eastAsia="Times New Roman"/>
          <w:color w:val="201F1E"/>
          <w:szCs w:val="24"/>
        </w:rPr>
        <w:t>ώ και αυτό που πρέπει να πούμε κ</w:t>
      </w:r>
      <w:r w:rsidRPr="001F78D8">
        <w:rPr>
          <w:rFonts w:eastAsia="Times New Roman"/>
          <w:color w:val="201F1E"/>
          <w:szCs w:val="24"/>
        </w:rPr>
        <w:t>αθαρά είναι ότι πρέπει να γίνουν πάρα πολλά τα οποία δεν περιλα</w:t>
      </w:r>
      <w:r w:rsidRPr="001F78D8">
        <w:rPr>
          <w:rFonts w:eastAsia="Times New Roman"/>
          <w:color w:val="201F1E"/>
          <w:szCs w:val="24"/>
        </w:rPr>
        <w:t xml:space="preserve">μβάνονται στη </w:t>
      </w:r>
      <w:r w:rsidRPr="001F78D8">
        <w:rPr>
          <w:rFonts w:eastAsia="Times New Roman"/>
          <w:color w:val="201F1E"/>
          <w:szCs w:val="24"/>
        </w:rPr>
        <w:lastRenderedPageBreak/>
        <w:t>σύμβαση</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Ε</w:t>
      </w:r>
      <w:r w:rsidRPr="001F78D8">
        <w:rPr>
          <w:rFonts w:eastAsia="Times New Roman"/>
          <w:color w:val="201F1E"/>
          <w:szCs w:val="24"/>
        </w:rPr>
        <w:t>γώ</w:t>
      </w:r>
      <w:r>
        <w:rPr>
          <w:rFonts w:eastAsia="Times New Roman"/>
          <w:color w:val="201F1E"/>
          <w:szCs w:val="24"/>
        </w:rPr>
        <w:t>,</w:t>
      </w:r>
      <w:r w:rsidRPr="001F78D8">
        <w:rPr>
          <w:rFonts w:eastAsia="Times New Roman"/>
          <w:color w:val="201F1E"/>
          <w:szCs w:val="24"/>
        </w:rPr>
        <w:t xml:space="preserve"> αν</w:t>
      </w:r>
      <w:r>
        <w:rPr>
          <w:rFonts w:eastAsia="Times New Roman"/>
          <w:color w:val="201F1E"/>
          <w:szCs w:val="24"/>
        </w:rPr>
        <w:t xml:space="preserve"> υπέγραφα αυτή τη σύμβαση, επεσήμανα και στην </w:t>
      </w:r>
      <w:r>
        <w:rPr>
          <w:rFonts w:eastAsia="Times New Roman"/>
          <w:color w:val="201F1E"/>
          <w:szCs w:val="24"/>
        </w:rPr>
        <w:t>ε</w:t>
      </w:r>
      <w:r w:rsidRPr="001F78D8">
        <w:rPr>
          <w:rFonts w:eastAsia="Times New Roman"/>
          <w:color w:val="201F1E"/>
          <w:szCs w:val="24"/>
        </w:rPr>
        <w:t xml:space="preserve">πιτροπή </w:t>
      </w:r>
      <w:r w:rsidRPr="001F78D8">
        <w:rPr>
          <w:rFonts w:eastAsia="Times New Roman"/>
          <w:color w:val="201F1E"/>
          <w:szCs w:val="24"/>
        </w:rPr>
        <w:t>ποια συγκεκρ</w:t>
      </w:r>
      <w:r>
        <w:rPr>
          <w:rFonts w:eastAsia="Times New Roman"/>
          <w:color w:val="201F1E"/>
          <w:szCs w:val="24"/>
        </w:rPr>
        <w:t>ιμένα σημεία θα διαπραγματευόμου</w:t>
      </w:r>
      <w:r w:rsidRPr="001F78D8">
        <w:rPr>
          <w:rFonts w:eastAsia="Times New Roman"/>
          <w:color w:val="201F1E"/>
          <w:szCs w:val="24"/>
        </w:rPr>
        <w:t>ν διαφορετικά</w:t>
      </w:r>
      <w:r>
        <w:rPr>
          <w:rFonts w:eastAsia="Times New Roman"/>
          <w:color w:val="201F1E"/>
          <w:szCs w:val="24"/>
        </w:rPr>
        <w:t>, ποια</w:t>
      </w:r>
      <w:r w:rsidRPr="001F78D8">
        <w:rPr>
          <w:rFonts w:eastAsia="Times New Roman"/>
          <w:color w:val="201F1E"/>
          <w:szCs w:val="24"/>
        </w:rPr>
        <w:t xml:space="preserve"> άρθρα θα </w:t>
      </w:r>
      <w:r>
        <w:rPr>
          <w:rFonts w:eastAsia="Times New Roman"/>
          <w:color w:val="201F1E"/>
          <w:szCs w:val="24"/>
        </w:rPr>
        <w:t>έβλεπα με</w:t>
      </w:r>
      <w:r w:rsidRPr="001F78D8">
        <w:rPr>
          <w:rFonts w:eastAsia="Times New Roman"/>
          <w:color w:val="201F1E"/>
          <w:szCs w:val="24"/>
        </w:rPr>
        <w:t xml:space="preserve"> διαφορετικό μάτι και από διαφορετική σκοπιά</w:t>
      </w:r>
      <w:r>
        <w:rPr>
          <w:rFonts w:eastAsia="Times New Roman"/>
          <w:color w:val="201F1E"/>
          <w:szCs w:val="24"/>
        </w:rPr>
        <w:t>, όπως</w:t>
      </w:r>
      <w:r w:rsidRPr="001F78D8">
        <w:rPr>
          <w:rFonts w:eastAsia="Times New Roman"/>
          <w:color w:val="201F1E"/>
          <w:szCs w:val="24"/>
        </w:rPr>
        <w:t xml:space="preserve"> παραδείγματος χάρ</w:t>
      </w:r>
      <w:r>
        <w:rPr>
          <w:rFonts w:eastAsia="Times New Roman"/>
          <w:color w:val="201F1E"/>
          <w:szCs w:val="24"/>
        </w:rPr>
        <w:t>ιν,</w:t>
      </w:r>
      <w:r w:rsidRPr="001F78D8">
        <w:rPr>
          <w:rFonts w:eastAsia="Times New Roman"/>
          <w:color w:val="201F1E"/>
          <w:szCs w:val="24"/>
        </w:rPr>
        <w:t xml:space="preserve"> </w:t>
      </w:r>
      <w:r>
        <w:rPr>
          <w:rFonts w:eastAsia="Times New Roman"/>
          <w:color w:val="201F1E"/>
          <w:szCs w:val="24"/>
        </w:rPr>
        <w:t>α</w:t>
      </w:r>
      <w:r w:rsidRPr="001F78D8">
        <w:rPr>
          <w:rFonts w:eastAsia="Times New Roman"/>
          <w:color w:val="201F1E"/>
          <w:szCs w:val="24"/>
        </w:rPr>
        <w:t xml:space="preserve">υτό το άρθρο </w:t>
      </w:r>
      <w:r>
        <w:rPr>
          <w:rFonts w:eastAsia="Times New Roman"/>
          <w:color w:val="201F1E"/>
          <w:szCs w:val="24"/>
        </w:rPr>
        <w:t xml:space="preserve">που </w:t>
      </w:r>
      <w:r w:rsidRPr="001F78D8">
        <w:rPr>
          <w:rFonts w:eastAsia="Times New Roman"/>
          <w:color w:val="201F1E"/>
          <w:szCs w:val="24"/>
        </w:rPr>
        <w:t>έχει να κάνει με το</w:t>
      </w:r>
      <w:r>
        <w:rPr>
          <w:rFonts w:eastAsia="Times New Roman"/>
          <w:color w:val="201F1E"/>
          <w:szCs w:val="24"/>
        </w:rPr>
        <w:t xml:space="preserve">ν συνδυασμό με το </w:t>
      </w:r>
      <w:r>
        <w:rPr>
          <w:rFonts w:eastAsia="Times New Roman"/>
          <w:color w:val="201F1E"/>
          <w:szCs w:val="24"/>
        </w:rPr>
        <w:t>α</w:t>
      </w:r>
      <w:r w:rsidRPr="001F78D8">
        <w:rPr>
          <w:rFonts w:eastAsia="Times New Roman"/>
          <w:color w:val="201F1E"/>
          <w:szCs w:val="24"/>
        </w:rPr>
        <w:t xml:space="preserve">εροδρόμιο </w:t>
      </w:r>
      <w:r w:rsidRPr="001F78D8">
        <w:rPr>
          <w:rFonts w:eastAsia="Times New Roman"/>
          <w:color w:val="201F1E"/>
          <w:szCs w:val="24"/>
        </w:rPr>
        <w:t xml:space="preserve">Σητείας και το τι ακριβώς θα </w:t>
      </w:r>
      <w:r>
        <w:rPr>
          <w:rFonts w:eastAsia="Times New Roman"/>
          <w:color w:val="201F1E"/>
          <w:szCs w:val="24"/>
        </w:rPr>
        <w:t xml:space="preserve">συμβαίνει στο </w:t>
      </w:r>
      <w:r>
        <w:rPr>
          <w:rFonts w:eastAsia="Times New Roman"/>
          <w:color w:val="201F1E"/>
          <w:szCs w:val="24"/>
        </w:rPr>
        <w:t>α</w:t>
      </w:r>
      <w:r w:rsidRPr="001F78D8">
        <w:rPr>
          <w:rFonts w:eastAsia="Times New Roman"/>
          <w:color w:val="201F1E"/>
          <w:szCs w:val="24"/>
        </w:rPr>
        <w:t xml:space="preserve">εροδρόμιο </w:t>
      </w:r>
      <w:r w:rsidRPr="001F78D8">
        <w:rPr>
          <w:rFonts w:eastAsia="Times New Roman"/>
          <w:color w:val="201F1E"/>
          <w:szCs w:val="24"/>
        </w:rPr>
        <w:t>Ηρακλείου</w:t>
      </w:r>
      <w:r>
        <w:rPr>
          <w:rFonts w:eastAsia="Times New Roman"/>
          <w:color w:val="201F1E"/>
          <w:szCs w:val="24"/>
        </w:rPr>
        <w:t>.</w:t>
      </w:r>
      <w:r w:rsidRPr="001F78D8">
        <w:rPr>
          <w:rFonts w:eastAsia="Times New Roman"/>
          <w:color w:val="201F1E"/>
          <w:szCs w:val="24"/>
        </w:rPr>
        <w:t xml:space="preserve"> </w:t>
      </w:r>
    </w:p>
    <w:p w14:paraId="224A184B"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Νομίζω ότι ο συσχετισμός α</w:t>
      </w:r>
      <w:r w:rsidRPr="001F78D8">
        <w:rPr>
          <w:rFonts w:eastAsia="Times New Roman"/>
          <w:color w:val="201F1E"/>
          <w:szCs w:val="24"/>
        </w:rPr>
        <w:t xml:space="preserve">υτός δεν θα βγει ωφέλιμος </w:t>
      </w:r>
      <w:r>
        <w:rPr>
          <w:rFonts w:eastAsia="Times New Roman"/>
          <w:color w:val="201F1E"/>
          <w:szCs w:val="24"/>
        </w:rPr>
        <w:t>για</w:t>
      </w:r>
      <w:r w:rsidRPr="001F78D8">
        <w:rPr>
          <w:rFonts w:eastAsia="Times New Roman"/>
          <w:color w:val="201F1E"/>
          <w:szCs w:val="24"/>
        </w:rPr>
        <w:t xml:space="preserve"> το ελληνικό δημόσιο</w:t>
      </w:r>
      <w:r>
        <w:rPr>
          <w:rFonts w:eastAsia="Times New Roman"/>
          <w:color w:val="201F1E"/>
          <w:szCs w:val="24"/>
        </w:rPr>
        <w:t>,</w:t>
      </w:r>
      <w:r w:rsidRPr="001F78D8">
        <w:rPr>
          <w:rFonts w:eastAsia="Times New Roman"/>
          <w:color w:val="201F1E"/>
          <w:szCs w:val="24"/>
        </w:rPr>
        <w:t xml:space="preserve"> όπως έχει διατυπωθεί</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Ό</w:t>
      </w:r>
      <w:r w:rsidRPr="001F78D8">
        <w:rPr>
          <w:rFonts w:eastAsia="Times New Roman"/>
          <w:color w:val="201F1E"/>
          <w:szCs w:val="24"/>
        </w:rPr>
        <w:t xml:space="preserve">μως δεν μπορεί να </w:t>
      </w:r>
      <w:r>
        <w:rPr>
          <w:rFonts w:eastAsia="Times New Roman"/>
          <w:color w:val="201F1E"/>
          <w:szCs w:val="24"/>
        </w:rPr>
        <w:t>γίνει διαφορετικά γι</w:t>
      </w:r>
      <w:r>
        <w:rPr>
          <w:rFonts w:eastAsia="Times New Roman"/>
          <w:color w:val="201F1E"/>
          <w:szCs w:val="24"/>
        </w:rPr>
        <w:t xml:space="preserve">ατί έχει υπογράψει τη σύμβαση ο κ. </w:t>
      </w:r>
      <w:proofErr w:type="spellStart"/>
      <w:r>
        <w:rPr>
          <w:rFonts w:eastAsia="Times New Roman"/>
          <w:color w:val="201F1E"/>
          <w:szCs w:val="24"/>
        </w:rPr>
        <w:t>Σπίρτζης</w:t>
      </w:r>
      <w:proofErr w:type="spellEnd"/>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Τ</w:t>
      </w:r>
      <w:r w:rsidRPr="001F78D8">
        <w:rPr>
          <w:rFonts w:eastAsia="Times New Roman"/>
          <w:color w:val="201F1E"/>
          <w:szCs w:val="24"/>
        </w:rPr>
        <w:t>ην έχει υπογράψει</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Ε</w:t>
      </w:r>
      <w:r w:rsidRPr="001F78D8">
        <w:rPr>
          <w:rFonts w:eastAsia="Times New Roman"/>
          <w:color w:val="201F1E"/>
          <w:szCs w:val="24"/>
        </w:rPr>
        <w:t>ίναι δεδομένη</w:t>
      </w:r>
      <w:r>
        <w:rPr>
          <w:rFonts w:eastAsia="Times New Roman"/>
          <w:color w:val="201F1E"/>
          <w:szCs w:val="24"/>
        </w:rPr>
        <w:t xml:space="preserve">. Άρα, γι’ αυτά </w:t>
      </w:r>
      <w:r w:rsidRPr="001F78D8">
        <w:rPr>
          <w:rFonts w:eastAsia="Times New Roman"/>
          <w:color w:val="201F1E"/>
          <w:szCs w:val="24"/>
        </w:rPr>
        <w:t xml:space="preserve">τα οποία περιλαμβάνονται </w:t>
      </w:r>
      <w:r>
        <w:rPr>
          <w:rFonts w:eastAsia="Times New Roman"/>
          <w:color w:val="201F1E"/>
          <w:szCs w:val="24"/>
        </w:rPr>
        <w:t>στ</w:t>
      </w:r>
      <w:r w:rsidRPr="001F78D8">
        <w:rPr>
          <w:rFonts w:eastAsia="Times New Roman"/>
          <w:color w:val="201F1E"/>
          <w:szCs w:val="24"/>
        </w:rPr>
        <w:t xml:space="preserve">η σύμβαση </w:t>
      </w:r>
      <w:r>
        <w:rPr>
          <w:rFonts w:eastAsia="Times New Roman"/>
          <w:color w:val="201F1E"/>
          <w:szCs w:val="24"/>
        </w:rPr>
        <w:t>υπ</w:t>
      </w:r>
      <w:r w:rsidRPr="001F78D8">
        <w:rPr>
          <w:rFonts w:eastAsia="Times New Roman"/>
          <w:color w:val="201F1E"/>
          <w:szCs w:val="24"/>
        </w:rPr>
        <w:t xml:space="preserve">άρχουν στοιχεία τα οποία </w:t>
      </w:r>
      <w:r>
        <w:rPr>
          <w:rFonts w:eastAsia="Times New Roman"/>
          <w:color w:val="201F1E"/>
          <w:szCs w:val="24"/>
        </w:rPr>
        <w:t>«</w:t>
      </w:r>
      <w:r w:rsidRPr="001F78D8">
        <w:rPr>
          <w:rFonts w:eastAsia="Times New Roman"/>
          <w:color w:val="201F1E"/>
          <w:szCs w:val="24"/>
        </w:rPr>
        <w:t>εγώ</w:t>
      </w:r>
      <w:r>
        <w:rPr>
          <w:rFonts w:eastAsia="Times New Roman"/>
          <w:color w:val="201F1E"/>
          <w:szCs w:val="24"/>
        </w:rPr>
        <w:t>»</w:t>
      </w:r>
      <w:r w:rsidRPr="001F78D8">
        <w:rPr>
          <w:rFonts w:eastAsia="Times New Roman"/>
          <w:color w:val="201F1E"/>
          <w:szCs w:val="24"/>
        </w:rPr>
        <w:t xml:space="preserve"> θα διαπραγματ</w:t>
      </w:r>
      <w:r>
        <w:rPr>
          <w:rFonts w:eastAsia="Times New Roman"/>
          <w:color w:val="201F1E"/>
          <w:szCs w:val="24"/>
        </w:rPr>
        <w:t>ευόμουν</w:t>
      </w:r>
      <w:r w:rsidRPr="001F78D8">
        <w:rPr>
          <w:rFonts w:eastAsia="Times New Roman"/>
          <w:color w:val="201F1E"/>
          <w:szCs w:val="24"/>
        </w:rPr>
        <w:t xml:space="preserve"> διαφορετικά</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Π</w:t>
      </w:r>
      <w:r w:rsidRPr="001F78D8">
        <w:rPr>
          <w:rFonts w:eastAsia="Times New Roman"/>
          <w:color w:val="201F1E"/>
          <w:szCs w:val="24"/>
        </w:rPr>
        <w:t xml:space="preserve">ιστεύω ότι </w:t>
      </w:r>
      <w:r>
        <w:rPr>
          <w:rFonts w:eastAsia="Times New Roman"/>
          <w:color w:val="201F1E"/>
          <w:szCs w:val="24"/>
        </w:rPr>
        <w:t xml:space="preserve">το ίδιο θα έκανε </w:t>
      </w:r>
      <w:r w:rsidRPr="001F78D8">
        <w:rPr>
          <w:rFonts w:eastAsia="Times New Roman"/>
          <w:color w:val="201F1E"/>
          <w:szCs w:val="24"/>
        </w:rPr>
        <w:t xml:space="preserve">όποιος άλλος </w:t>
      </w:r>
      <w:r>
        <w:rPr>
          <w:rFonts w:eastAsia="Times New Roman"/>
          <w:color w:val="201F1E"/>
          <w:szCs w:val="24"/>
        </w:rPr>
        <w:t>το έβλεπε ί</w:t>
      </w:r>
      <w:r w:rsidRPr="001F78D8">
        <w:rPr>
          <w:rFonts w:eastAsia="Times New Roman"/>
          <w:color w:val="201F1E"/>
          <w:szCs w:val="24"/>
        </w:rPr>
        <w:t xml:space="preserve">σως </w:t>
      </w:r>
      <w:r w:rsidRPr="001F78D8">
        <w:rPr>
          <w:rFonts w:eastAsia="Times New Roman"/>
          <w:color w:val="201F1E"/>
          <w:szCs w:val="24"/>
        </w:rPr>
        <w:t>λίγο διαφορετικά</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Α</w:t>
      </w:r>
      <w:r w:rsidRPr="001F78D8">
        <w:rPr>
          <w:rFonts w:eastAsia="Times New Roman"/>
          <w:color w:val="201F1E"/>
          <w:szCs w:val="24"/>
        </w:rPr>
        <w:t>ναφέρομαι κυρίως σε θέματα που πρέπει να γίνουν παράλληλα</w:t>
      </w:r>
      <w:r>
        <w:rPr>
          <w:rFonts w:eastAsia="Times New Roman"/>
          <w:color w:val="201F1E"/>
          <w:szCs w:val="24"/>
        </w:rPr>
        <w:t>,</w:t>
      </w:r>
      <w:r w:rsidRPr="001F78D8">
        <w:rPr>
          <w:rFonts w:eastAsia="Times New Roman"/>
          <w:color w:val="201F1E"/>
          <w:szCs w:val="24"/>
        </w:rPr>
        <w:t xml:space="preserve"> πέρα από αυτά που περιλαμβάνονται στη σύμβαση</w:t>
      </w:r>
      <w:r>
        <w:rPr>
          <w:rFonts w:eastAsia="Times New Roman"/>
          <w:color w:val="201F1E"/>
          <w:szCs w:val="24"/>
        </w:rPr>
        <w:t>. Πρέπει</w:t>
      </w:r>
      <w:r w:rsidRPr="001F78D8">
        <w:rPr>
          <w:rFonts w:eastAsia="Times New Roman"/>
          <w:color w:val="201F1E"/>
          <w:szCs w:val="24"/>
        </w:rPr>
        <w:t xml:space="preserve"> </w:t>
      </w:r>
      <w:r w:rsidRPr="001F78D8">
        <w:rPr>
          <w:rFonts w:eastAsia="Times New Roman"/>
          <w:color w:val="201F1E"/>
          <w:szCs w:val="24"/>
        </w:rPr>
        <w:lastRenderedPageBreak/>
        <w:t>παράλληλα να γίνουν πράγματα</w:t>
      </w:r>
      <w:r>
        <w:rPr>
          <w:rFonts w:eastAsia="Times New Roman"/>
          <w:color w:val="201F1E"/>
          <w:szCs w:val="24"/>
        </w:rPr>
        <w:t>,</w:t>
      </w:r>
      <w:r w:rsidRPr="001F78D8">
        <w:rPr>
          <w:rFonts w:eastAsia="Times New Roman"/>
          <w:color w:val="201F1E"/>
          <w:szCs w:val="24"/>
        </w:rPr>
        <w:t xml:space="preserve"> τα οποία είτε δεν έχουν γίνει μέχρι τώρα</w:t>
      </w:r>
      <w:r>
        <w:rPr>
          <w:rFonts w:eastAsia="Times New Roman"/>
          <w:color w:val="201F1E"/>
          <w:szCs w:val="24"/>
        </w:rPr>
        <w:t>,</w:t>
      </w:r>
      <w:r w:rsidRPr="001F78D8">
        <w:rPr>
          <w:rFonts w:eastAsia="Times New Roman"/>
          <w:color w:val="201F1E"/>
          <w:szCs w:val="24"/>
        </w:rPr>
        <w:t xml:space="preserve"> είτε είναι εντελώς απαραίτητα</w:t>
      </w:r>
      <w:r>
        <w:rPr>
          <w:rFonts w:eastAsia="Times New Roman"/>
          <w:color w:val="201F1E"/>
          <w:szCs w:val="24"/>
        </w:rPr>
        <w:t>,</w:t>
      </w:r>
      <w:r w:rsidRPr="001F78D8">
        <w:rPr>
          <w:rFonts w:eastAsia="Times New Roman"/>
          <w:color w:val="201F1E"/>
          <w:szCs w:val="24"/>
        </w:rPr>
        <w:t xml:space="preserve"> αλλά υπάρχει η ολιγωρ</w:t>
      </w:r>
      <w:r w:rsidRPr="001F78D8">
        <w:rPr>
          <w:rFonts w:eastAsia="Times New Roman"/>
          <w:color w:val="201F1E"/>
          <w:szCs w:val="24"/>
        </w:rPr>
        <w:t>ία</w:t>
      </w:r>
      <w:r>
        <w:rPr>
          <w:rFonts w:eastAsia="Times New Roman"/>
          <w:color w:val="201F1E"/>
          <w:szCs w:val="24"/>
        </w:rPr>
        <w:t>.</w:t>
      </w:r>
      <w:r w:rsidRPr="001F78D8">
        <w:rPr>
          <w:rFonts w:eastAsia="Times New Roman"/>
          <w:color w:val="201F1E"/>
          <w:szCs w:val="24"/>
        </w:rPr>
        <w:t xml:space="preserve"> </w:t>
      </w:r>
    </w:p>
    <w:p w14:paraId="224A184C"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Έ</w:t>
      </w:r>
      <w:r w:rsidRPr="001F78D8">
        <w:rPr>
          <w:rFonts w:eastAsia="Times New Roman"/>
          <w:color w:val="201F1E"/>
          <w:szCs w:val="24"/>
        </w:rPr>
        <w:t xml:space="preserve">χω αναφερθεί </w:t>
      </w:r>
      <w:r>
        <w:rPr>
          <w:rFonts w:eastAsia="Times New Roman"/>
          <w:color w:val="201F1E"/>
          <w:szCs w:val="24"/>
        </w:rPr>
        <w:t>σ</w:t>
      </w:r>
      <w:r w:rsidRPr="001F78D8">
        <w:rPr>
          <w:rFonts w:eastAsia="Times New Roman"/>
          <w:color w:val="201F1E"/>
          <w:szCs w:val="24"/>
        </w:rPr>
        <w:t>το πρώ</w:t>
      </w:r>
      <w:r>
        <w:rPr>
          <w:rFonts w:eastAsia="Times New Roman"/>
          <w:color w:val="201F1E"/>
          <w:szCs w:val="24"/>
        </w:rPr>
        <w:t>το που πρέπει να ανακοινώσει ο Υ</w:t>
      </w:r>
      <w:r w:rsidRPr="001F78D8">
        <w:rPr>
          <w:rFonts w:eastAsia="Times New Roman"/>
          <w:color w:val="201F1E"/>
          <w:szCs w:val="24"/>
        </w:rPr>
        <w:t>πουργός</w:t>
      </w:r>
      <w:r>
        <w:rPr>
          <w:rFonts w:eastAsia="Times New Roman"/>
          <w:color w:val="201F1E"/>
          <w:szCs w:val="24"/>
        </w:rPr>
        <w:t>,</w:t>
      </w:r>
      <w:r w:rsidRPr="001F78D8">
        <w:rPr>
          <w:rFonts w:eastAsia="Times New Roman"/>
          <w:color w:val="201F1E"/>
          <w:szCs w:val="24"/>
        </w:rPr>
        <w:t xml:space="preserve"> έστω σήμερα</w:t>
      </w:r>
      <w:r>
        <w:rPr>
          <w:rFonts w:eastAsia="Times New Roman"/>
          <w:color w:val="201F1E"/>
          <w:szCs w:val="24"/>
        </w:rPr>
        <w:t>.</w:t>
      </w:r>
      <w:r w:rsidRPr="001F78D8">
        <w:rPr>
          <w:rFonts w:eastAsia="Times New Roman"/>
          <w:color w:val="201F1E"/>
          <w:szCs w:val="24"/>
        </w:rPr>
        <w:t xml:space="preserve"> Το έχει αποφύγει μέχρι τώρα</w:t>
      </w:r>
      <w:r>
        <w:rPr>
          <w:rFonts w:eastAsia="Times New Roman"/>
          <w:color w:val="201F1E"/>
          <w:szCs w:val="24"/>
        </w:rPr>
        <w:t>.</w:t>
      </w:r>
      <w:r w:rsidRPr="001F78D8">
        <w:rPr>
          <w:rFonts w:eastAsia="Times New Roman"/>
          <w:color w:val="201F1E"/>
          <w:szCs w:val="24"/>
        </w:rPr>
        <w:t xml:space="preserve"> </w:t>
      </w:r>
      <w:r>
        <w:rPr>
          <w:rFonts w:eastAsia="Times New Roman"/>
          <w:color w:val="201F1E"/>
          <w:szCs w:val="24"/>
        </w:rPr>
        <w:t>Ε</w:t>
      </w:r>
      <w:r w:rsidRPr="001F78D8">
        <w:rPr>
          <w:rFonts w:eastAsia="Times New Roman"/>
          <w:color w:val="201F1E"/>
          <w:szCs w:val="24"/>
        </w:rPr>
        <w:t>ίναι εάν το ειδικό αναπτυξιακό</w:t>
      </w:r>
      <w:r>
        <w:rPr>
          <w:rFonts w:eastAsia="Times New Roman"/>
          <w:color w:val="201F1E"/>
          <w:szCs w:val="24"/>
        </w:rPr>
        <w:t>,</w:t>
      </w:r>
      <w:r w:rsidRPr="001F78D8">
        <w:rPr>
          <w:rFonts w:eastAsia="Times New Roman"/>
          <w:color w:val="201F1E"/>
          <w:szCs w:val="24"/>
        </w:rPr>
        <w:t xml:space="preserve"> που έχουμε ζητήσει ο δήμος και οι φορείς της περιοχής</w:t>
      </w:r>
      <w:r>
        <w:rPr>
          <w:rFonts w:eastAsia="Times New Roman"/>
          <w:color w:val="201F1E"/>
          <w:szCs w:val="24"/>
        </w:rPr>
        <w:t>,</w:t>
      </w:r>
      <w:r w:rsidRPr="001F78D8">
        <w:rPr>
          <w:rFonts w:eastAsia="Times New Roman"/>
          <w:color w:val="201F1E"/>
          <w:szCs w:val="24"/>
        </w:rPr>
        <w:t xml:space="preserve"> θα έχει </w:t>
      </w:r>
      <w:r>
        <w:rPr>
          <w:rFonts w:eastAsia="Times New Roman"/>
          <w:color w:val="201F1E"/>
          <w:szCs w:val="24"/>
        </w:rPr>
        <w:t xml:space="preserve">την έγκρισή του, τι προϋπολογισμό θα έχει </w:t>
      </w:r>
      <w:r w:rsidRPr="001F78D8">
        <w:rPr>
          <w:rFonts w:eastAsia="Times New Roman"/>
          <w:color w:val="201F1E"/>
          <w:szCs w:val="24"/>
        </w:rPr>
        <w:t>ποια θα ε</w:t>
      </w:r>
      <w:r w:rsidRPr="001F78D8">
        <w:rPr>
          <w:rFonts w:eastAsia="Times New Roman"/>
          <w:color w:val="201F1E"/>
          <w:szCs w:val="24"/>
        </w:rPr>
        <w:t xml:space="preserve">ίναι η χρηματοδότηση </w:t>
      </w:r>
      <w:r>
        <w:rPr>
          <w:rFonts w:eastAsia="Times New Roman"/>
          <w:color w:val="201F1E"/>
          <w:szCs w:val="24"/>
        </w:rPr>
        <w:t xml:space="preserve">για </w:t>
      </w:r>
      <w:r w:rsidRPr="001F78D8">
        <w:rPr>
          <w:rFonts w:eastAsia="Times New Roman"/>
          <w:color w:val="201F1E"/>
          <w:szCs w:val="24"/>
        </w:rPr>
        <w:t>κάθε χρόνο και για πόσα χρόνια προκειμένου να εκπονηθεί</w:t>
      </w:r>
      <w:r>
        <w:rPr>
          <w:rFonts w:eastAsia="Times New Roman"/>
          <w:color w:val="201F1E"/>
          <w:szCs w:val="24"/>
        </w:rPr>
        <w:t xml:space="preserve"> και βεβαίως π</w:t>
      </w:r>
      <w:r w:rsidRPr="001F78D8">
        <w:rPr>
          <w:rFonts w:eastAsia="Times New Roman"/>
          <w:color w:val="201F1E"/>
          <w:szCs w:val="24"/>
        </w:rPr>
        <w:t>οιος θα είναι ο φορέας υλοποίησης</w:t>
      </w:r>
      <w:r>
        <w:rPr>
          <w:rFonts w:eastAsia="Times New Roman"/>
          <w:color w:val="201F1E"/>
          <w:szCs w:val="24"/>
        </w:rPr>
        <w:t xml:space="preserve">. </w:t>
      </w:r>
    </w:p>
    <w:p w14:paraId="224A184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w:t>
      </w:r>
      <w:r w:rsidRPr="005C4697">
        <w:rPr>
          <w:rFonts w:eastAsia="Times New Roman" w:cs="Times New Roman"/>
          <w:szCs w:val="24"/>
        </w:rPr>
        <w:t xml:space="preserve">δεύτερο θέμα έχει να κάνει με το </w:t>
      </w:r>
      <w:r>
        <w:rPr>
          <w:rFonts w:eastAsia="Times New Roman" w:cs="Times New Roman"/>
          <w:szCs w:val="24"/>
          <w:lang w:val="en-US"/>
        </w:rPr>
        <w:t>swap</w:t>
      </w:r>
      <w:r w:rsidRPr="005C4697">
        <w:rPr>
          <w:rFonts w:eastAsia="Times New Roman" w:cs="Times New Roman"/>
          <w:szCs w:val="24"/>
        </w:rPr>
        <w:t xml:space="preserve">, το τοπικό χωροταξικό. </w:t>
      </w:r>
      <w:r>
        <w:rPr>
          <w:rFonts w:eastAsia="Times New Roman" w:cs="Times New Roman"/>
          <w:szCs w:val="24"/>
          <w:lang w:val="en-US"/>
        </w:rPr>
        <w:t>A</w:t>
      </w:r>
      <w:r w:rsidRPr="005C4697">
        <w:rPr>
          <w:rFonts w:eastAsia="Times New Roman" w:cs="Times New Roman"/>
          <w:szCs w:val="24"/>
        </w:rPr>
        <w:t>ν είναι δυνατόν να πάμε</w:t>
      </w:r>
      <w:r>
        <w:rPr>
          <w:rFonts w:eastAsia="Times New Roman" w:cs="Times New Roman"/>
          <w:szCs w:val="24"/>
        </w:rPr>
        <w:t xml:space="preserve"> στη λειτουργία ενός έργου τέτοιου μεγ</w:t>
      </w:r>
      <w:r>
        <w:rPr>
          <w:rFonts w:eastAsia="Times New Roman" w:cs="Times New Roman"/>
          <w:szCs w:val="24"/>
        </w:rPr>
        <w:t>έθους</w:t>
      </w:r>
      <w:r w:rsidRPr="005C4697">
        <w:rPr>
          <w:rFonts w:eastAsia="Times New Roman" w:cs="Times New Roman"/>
          <w:szCs w:val="24"/>
        </w:rPr>
        <w:t xml:space="preserve">, </w:t>
      </w:r>
      <w:r>
        <w:rPr>
          <w:rFonts w:eastAsia="Times New Roman" w:cs="Times New Roman"/>
          <w:szCs w:val="24"/>
        </w:rPr>
        <w:t>χωρίς ειδικό χωροταξικό</w:t>
      </w:r>
      <w:r w:rsidRPr="00560CF4">
        <w:rPr>
          <w:rFonts w:eastAsia="Times New Roman" w:cs="Times New Roman"/>
          <w:szCs w:val="24"/>
        </w:rPr>
        <w:t>!</w:t>
      </w:r>
      <w:r>
        <w:rPr>
          <w:rFonts w:eastAsia="Times New Roman" w:cs="Times New Roman"/>
          <w:szCs w:val="24"/>
        </w:rPr>
        <w:t xml:space="preserve"> Κ</w:t>
      </w:r>
      <w:r w:rsidRPr="005C4697">
        <w:rPr>
          <w:rFonts w:eastAsia="Times New Roman" w:cs="Times New Roman"/>
          <w:szCs w:val="24"/>
        </w:rPr>
        <w:t>αι δεν είναι μόνο η λειτουργία του</w:t>
      </w:r>
      <w:r>
        <w:rPr>
          <w:rFonts w:eastAsia="Times New Roman" w:cs="Times New Roman"/>
          <w:szCs w:val="24"/>
        </w:rPr>
        <w:t>,</w:t>
      </w:r>
      <w:r w:rsidRPr="005C4697">
        <w:rPr>
          <w:rFonts w:eastAsia="Times New Roman" w:cs="Times New Roman"/>
          <w:szCs w:val="24"/>
        </w:rPr>
        <w:t xml:space="preserve"> όταν θα τελειώσει</w:t>
      </w:r>
      <w:r>
        <w:rPr>
          <w:rFonts w:eastAsia="Times New Roman" w:cs="Times New Roman"/>
          <w:szCs w:val="24"/>
        </w:rPr>
        <w:t>. Ή</w:t>
      </w:r>
      <w:r w:rsidRPr="005C4697">
        <w:rPr>
          <w:rFonts w:eastAsia="Times New Roman" w:cs="Times New Roman"/>
          <w:szCs w:val="24"/>
        </w:rPr>
        <w:t xml:space="preserve">δη έχουν αρχίσει </w:t>
      </w:r>
      <w:r>
        <w:rPr>
          <w:rFonts w:eastAsia="Times New Roman" w:cs="Times New Roman"/>
          <w:szCs w:val="24"/>
        </w:rPr>
        <w:t>οι εξαγορές γαιών, ήδη έχουν αρχίσει οι μεταβιβάσεις οικοπέδων</w:t>
      </w:r>
      <w:r w:rsidRPr="005C4697">
        <w:rPr>
          <w:rFonts w:eastAsia="Times New Roman" w:cs="Times New Roman"/>
          <w:szCs w:val="24"/>
        </w:rPr>
        <w:t xml:space="preserve"> και κτημάτων</w:t>
      </w:r>
      <w:r>
        <w:rPr>
          <w:rFonts w:eastAsia="Times New Roman" w:cs="Times New Roman"/>
          <w:szCs w:val="24"/>
        </w:rPr>
        <w:t>. Κ</w:t>
      </w:r>
      <w:r w:rsidRPr="005C4697">
        <w:rPr>
          <w:rFonts w:eastAsia="Times New Roman" w:cs="Times New Roman"/>
          <w:szCs w:val="24"/>
        </w:rPr>
        <w:t>αι οι αναπτυξιακές δραστηριότητες</w:t>
      </w:r>
      <w:r>
        <w:rPr>
          <w:rFonts w:eastAsia="Times New Roman" w:cs="Times New Roman"/>
          <w:szCs w:val="24"/>
        </w:rPr>
        <w:t>,</w:t>
      </w:r>
      <w:r w:rsidRPr="005C4697">
        <w:rPr>
          <w:rFonts w:eastAsia="Times New Roman" w:cs="Times New Roman"/>
          <w:szCs w:val="24"/>
        </w:rPr>
        <w:t xml:space="preserve"> που θα δημιουργηθούν</w:t>
      </w:r>
      <w:r>
        <w:rPr>
          <w:rFonts w:eastAsia="Times New Roman" w:cs="Times New Roman"/>
          <w:szCs w:val="24"/>
        </w:rPr>
        <w:t>,</w:t>
      </w:r>
      <w:r w:rsidRPr="005C4697">
        <w:rPr>
          <w:rFonts w:eastAsia="Times New Roman" w:cs="Times New Roman"/>
          <w:szCs w:val="24"/>
        </w:rPr>
        <w:t xml:space="preserve"> θα δώσουν </w:t>
      </w:r>
      <w:r>
        <w:rPr>
          <w:rFonts w:eastAsia="Times New Roman" w:cs="Times New Roman"/>
          <w:szCs w:val="24"/>
        </w:rPr>
        <w:t>ν</w:t>
      </w:r>
      <w:r w:rsidRPr="005C4697">
        <w:rPr>
          <w:rFonts w:eastAsia="Times New Roman" w:cs="Times New Roman"/>
          <w:szCs w:val="24"/>
        </w:rPr>
        <w:t>ομίζω</w:t>
      </w:r>
      <w:r>
        <w:rPr>
          <w:rFonts w:eastAsia="Times New Roman" w:cs="Times New Roman"/>
          <w:szCs w:val="24"/>
        </w:rPr>
        <w:t>,</w:t>
      </w:r>
      <w:r w:rsidRPr="005C4697">
        <w:rPr>
          <w:rFonts w:eastAsia="Times New Roman" w:cs="Times New Roman"/>
          <w:szCs w:val="24"/>
        </w:rPr>
        <w:t xml:space="preserve"> το στίγμα τους </w:t>
      </w:r>
      <w:r>
        <w:rPr>
          <w:rFonts w:eastAsia="Times New Roman" w:cs="Times New Roman"/>
          <w:szCs w:val="24"/>
        </w:rPr>
        <w:t>αρνητικά αν</w:t>
      </w:r>
      <w:r w:rsidRPr="005C4697">
        <w:rPr>
          <w:rFonts w:eastAsia="Times New Roman" w:cs="Times New Roman"/>
          <w:szCs w:val="24"/>
        </w:rPr>
        <w:t xml:space="preserve"> δεν υπάρξει η ανάλογη </w:t>
      </w:r>
      <w:r w:rsidRPr="005C4697">
        <w:rPr>
          <w:rFonts w:eastAsia="Times New Roman" w:cs="Times New Roman"/>
          <w:szCs w:val="24"/>
        </w:rPr>
        <w:lastRenderedPageBreak/>
        <w:t>κανονιστική υποδοχή</w:t>
      </w:r>
      <w:r>
        <w:rPr>
          <w:rFonts w:eastAsia="Times New Roman" w:cs="Times New Roman"/>
          <w:szCs w:val="24"/>
        </w:rPr>
        <w:t>. Κ</w:t>
      </w:r>
      <w:r w:rsidRPr="005C4697">
        <w:rPr>
          <w:rFonts w:eastAsia="Times New Roman" w:cs="Times New Roman"/>
          <w:szCs w:val="24"/>
        </w:rPr>
        <w:t>αι ποια είναι η κανονιστική υποδοχή</w:t>
      </w:r>
      <w:r>
        <w:rPr>
          <w:rFonts w:eastAsia="Times New Roman" w:cs="Times New Roman"/>
          <w:szCs w:val="24"/>
        </w:rPr>
        <w:t>; Μ</w:t>
      </w:r>
      <w:r w:rsidRPr="005C4697">
        <w:rPr>
          <w:rFonts w:eastAsia="Times New Roman" w:cs="Times New Roman"/>
          <w:szCs w:val="24"/>
        </w:rPr>
        <w:t>όνο το τοπικό χωροταξικό</w:t>
      </w:r>
      <w:r>
        <w:rPr>
          <w:rFonts w:eastAsia="Times New Roman" w:cs="Times New Roman"/>
          <w:szCs w:val="24"/>
        </w:rPr>
        <w:t>. Ά</w:t>
      </w:r>
      <w:r w:rsidRPr="005C4697">
        <w:rPr>
          <w:rFonts w:eastAsia="Times New Roman" w:cs="Times New Roman"/>
          <w:szCs w:val="24"/>
        </w:rPr>
        <w:t>μεσα</w:t>
      </w:r>
      <w:r w:rsidRPr="007B3927">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λοιπόν,</w:t>
      </w:r>
      <w:r w:rsidRPr="005C4697">
        <w:rPr>
          <w:rFonts w:eastAsia="Times New Roman" w:cs="Times New Roman"/>
          <w:szCs w:val="24"/>
        </w:rPr>
        <w:t xml:space="preserve"> χρηματοδότηση</w:t>
      </w:r>
      <w:r>
        <w:rPr>
          <w:rFonts w:eastAsia="Times New Roman" w:cs="Times New Roman"/>
          <w:szCs w:val="24"/>
        </w:rPr>
        <w:t>,</w:t>
      </w:r>
      <w:r w:rsidRPr="005C4697">
        <w:rPr>
          <w:rFonts w:eastAsia="Times New Roman" w:cs="Times New Roman"/>
          <w:szCs w:val="24"/>
        </w:rPr>
        <w:t xml:space="preserve"> προκήρυξη και έναρξη του τοπικού χωροταξικού</w:t>
      </w:r>
      <w:r>
        <w:rPr>
          <w:rFonts w:eastAsia="Times New Roman" w:cs="Times New Roman"/>
          <w:szCs w:val="24"/>
        </w:rPr>
        <w:t>.</w:t>
      </w:r>
    </w:p>
    <w:p w14:paraId="224A184E" w14:textId="77777777" w:rsidR="0081027C" w:rsidRDefault="00F5028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w:t>
      </w:r>
      <w:r w:rsidRPr="00F81B27">
        <w:rPr>
          <w:rFonts w:eastAsia="Times New Roman" w:cs="Times New Roman"/>
          <w:szCs w:val="24"/>
        </w:rPr>
        <w:t>ήξεως του χρόνου ομιλίας του κυρίου Βουλευτή)</w:t>
      </w:r>
    </w:p>
    <w:p w14:paraId="224A184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Την ανοχή σας, κύριε </w:t>
      </w:r>
      <w:r>
        <w:rPr>
          <w:rFonts w:eastAsia="Times New Roman" w:cs="Times New Roman"/>
          <w:szCs w:val="24"/>
        </w:rPr>
        <w:t>Πρόεδρε</w:t>
      </w:r>
      <w:r>
        <w:rPr>
          <w:rFonts w:eastAsia="Times New Roman" w:cs="Times New Roman"/>
          <w:szCs w:val="24"/>
        </w:rPr>
        <w:t>.</w:t>
      </w:r>
    </w:p>
    <w:p w14:paraId="224A185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Απ</w:t>
      </w:r>
      <w:r w:rsidRPr="005C4697">
        <w:rPr>
          <w:rFonts w:eastAsia="Times New Roman" w:cs="Times New Roman"/>
          <w:szCs w:val="24"/>
        </w:rPr>
        <w:t>αλλοτριώσεις</w:t>
      </w:r>
      <w:r>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Οι</w:t>
      </w:r>
      <w:r w:rsidRPr="005C4697">
        <w:rPr>
          <w:rFonts w:eastAsia="Times New Roman" w:cs="Times New Roman"/>
          <w:szCs w:val="24"/>
        </w:rPr>
        <w:t xml:space="preserve"> απαλλοτριώσεις δεν έχουν ολοκληρωθεί</w:t>
      </w:r>
      <w:r>
        <w:rPr>
          <w:rFonts w:eastAsia="Times New Roman" w:cs="Times New Roman"/>
          <w:szCs w:val="24"/>
        </w:rPr>
        <w:t>. Είναι ακόμα στο</w:t>
      </w:r>
      <w:r w:rsidRPr="005C4697">
        <w:rPr>
          <w:rFonts w:eastAsia="Times New Roman" w:cs="Times New Roman"/>
          <w:szCs w:val="24"/>
        </w:rPr>
        <w:t xml:space="preserve"> 0%</w:t>
      </w:r>
      <w:r>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γιατί</w:t>
      </w:r>
      <w:r w:rsidRPr="005C4697">
        <w:rPr>
          <w:rFonts w:eastAsia="Times New Roman" w:cs="Times New Roman"/>
          <w:szCs w:val="24"/>
        </w:rPr>
        <w:t xml:space="preserve"> ολοκλήρωση των απαλλοτριώσεων </w:t>
      </w:r>
      <w:r>
        <w:rPr>
          <w:rFonts w:eastAsia="Times New Roman" w:cs="Times New Roman"/>
          <w:szCs w:val="24"/>
        </w:rPr>
        <w:t xml:space="preserve">κατ’ εμέ </w:t>
      </w:r>
      <w:r w:rsidRPr="005C4697">
        <w:rPr>
          <w:rFonts w:eastAsia="Times New Roman" w:cs="Times New Roman"/>
          <w:szCs w:val="24"/>
        </w:rPr>
        <w:t>σε σχέση με τον ιδιοκτήτη που χάνει την περιουσία του είνα</w:t>
      </w:r>
      <w:r w:rsidRPr="005C4697">
        <w:rPr>
          <w:rFonts w:eastAsia="Times New Roman" w:cs="Times New Roman"/>
          <w:szCs w:val="24"/>
        </w:rPr>
        <w:t xml:space="preserve">ι όταν </w:t>
      </w:r>
      <w:r>
        <w:rPr>
          <w:rFonts w:eastAsia="Times New Roman" w:cs="Times New Roman"/>
          <w:szCs w:val="24"/>
        </w:rPr>
        <w:t>αποζημιωθεί. Μ</w:t>
      </w:r>
      <w:r w:rsidRPr="005C4697">
        <w:rPr>
          <w:rFonts w:eastAsia="Times New Roman" w:cs="Times New Roman"/>
          <w:szCs w:val="24"/>
        </w:rPr>
        <w:t>έχρι στιγμής</w:t>
      </w:r>
      <w:r w:rsidRPr="006E311B">
        <w:rPr>
          <w:rFonts w:eastAsia="Times New Roman" w:cs="Times New Roman"/>
          <w:szCs w:val="24"/>
        </w:rPr>
        <w:t>,</w:t>
      </w:r>
      <w:r w:rsidRPr="005C4697">
        <w:rPr>
          <w:rFonts w:eastAsia="Times New Roman" w:cs="Times New Roman"/>
          <w:szCs w:val="24"/>
        </w:rPr>
        <w:t xml:space="preserve"> δεν έχει αποζημιωθεί κανένας</w:t>
      </w:r>
      <w:r>
        <w:rPr>
          <w:rFonts w:eastAsia="Times New Roman" w:cs="Times New Roman"/>
          <w:szCs w:val="24"/>
        </w:rPr>
        <w:t>,</w:t>
      </w:r>
      <w:r w:rsidRPr="005C4697">
        <w:rPr>
          <w:rFonts w:eastAsia="Times New Roman" w:cs="Times New Roman"/>
          <w:szCs w:val="24"/>
        </w:rPr>
        <w:t xml:space="preserve"> άσχετα </w:t>
      </w:r>
      <w:r>
        <w:rPr>
          <w:rFonts w:eastAsia="Times New Roman" w:cs="Times New Roman"/>
          <w:szCs w:val="24"/>
        </w:rPr>
        <w:t>από το βαθμό στον οποίο έχουν προχωρήσει οι γραφειοκρατίες. Κ</w:t>
      </w:r>
      <w:r w:rsidRPr="005C4697">
        <w:rPr>
          <w:rFonts w:eastAsia="Times New Roman" w:cs="Times New Roman"/>
          <w:szCs w:val="24"/>
        </w:rPr>
        <w:t>αι επιπλέον</w:t>
      </w:r>
      <w:r>
        <w:rPr>
          <w:rFonts w:eastAsia="Times New Roman" w:cs="Times New Roman"/>
          <w:szCs w:val="24"/>
        </w:rPr>
        <w:t>,</w:t>
      </w:r>
      <w:r w:rsidRPr="005C4697">
        <w:rPr>
          <w:rFonts w:eastAsia="Times New Roman" w:cs="Times New Roman"/>
          <w:szCs w:val="24"/>
        </w:rPr>
        <w:t xml:space="preserve"> οι αποζημιώσεις οι οποίες προβλέπονται δεν έχουν λάβει υπ</w:t>
      </w:r>
      <w:r>
        <w:rPr>
          <w:rFonts w:eastAsia="Times New Roman" w:cs="Times New Roman"/>
          <w:szCs w:val="24"/>
        </w:rPr>
        <w:t xml:space="preserve">’ </w:t>
      </w:r>
      <w:proofErr w:type="spellStart"/>
      <w:r w:rsidRPr="005C4697">
        <w:rPr>
          <w:rFonts w:eastAsia="Times New Roman" w:cs="Times New Roman"/>
          <w:szCs w:val="24"/>
        </w:rPr>
        <w:t>όψ</w:t>
      </w:r>
      <w:r>
        <w:rPr>
          <w:rFonts w:eastAsia="Times New Roman" w:cs="Times New Roman"/>
          <w:szCs w:val="24"/>
        </w:rPr>
        <w:t>ιν</w:t>
      </w:r>
      <w:proofErr w:type="spellEnd"/>
      <w:r w:rsidRPr="005C4697">
        <w:rPr>
          <w:rFonts w:eastAsia="Times New Roman" w:cs="Times New Roman"/>
          <w:szCs w:val="24"/>
        </w:rPr>
        <w:t xml:space="preserve"> του</w:t>
      </w:r>
      <w:r>
        <w:rPr>
          <w:rFonts w:eastAsia="Times New Roman" w:cs="Times New Roman"/>
          <w:szCs w:val="24"/>
        </w:rPr>
        <w:t>ς</w:t>
      </w:r>
      <w:r w:rsidRPr="005C4697">
        <w:rPr>
          <w:rFonts w:eastAsia="Times New Roman" w:cs="Times New Roman"/>
          <w:szCs w:val="24"/>
        </w:rPr>
        <w:t xml:space="preserve"> ένα σοβαρό παράγοντα</w:t>
      </w:r>
      <w:r>
        <w:rPr>
          <w:rFonts w:eastAsia="Times New Roman" w:cs="Times New Roman"/>
          <w:szCs w:val="24"/>
        </w:rPr>
        <w:t>: ότι αποκ</w:t>
      </w:r>
      <w:r w:rsidRPr="005C4697">
        <w:rPr>
          <w:rFonts w:eastAsia="Times New Roman" w:cs="Times New Roman"/>
          <w:szCs w:val="24"/>
        </w:rPr>
        <w:t xml:space="preserve">ληρώνονται </w:t>
      </w:r>
      <w:r>
        <w:rPr>
          <w:rFonts w:eastAsia="Times New Roman" w:cs="Times New Roman"/>
          <w:szCs w:val="24"/>
        </w:rPr>
        <w:t>οι παραγωγοί. Κ</w:t>
      </w:r>
      <w:r w:rsidRPr="005C4697">
        <w:rPr>
          <w:rFonts w:eastAsia="Times New Roman" w:cs="Times New Roman"/>
          <w:szCs w:val="24"/>
        </w:rPr>
        <w:t>αι</w:t>
      </w:r>
      <w:r>
        <w:rPr>
          <w:rFonts w:eastAsia="Times New Roman" w:cs="Times New Roman"/>
          <w:szCs w:val="24"/>
        </w:rPr>
        <w:t xml:space="preserve"> για την</w:t>
      </w:r>
      <w:r w:rsidRPr="005C4697">
        <w:rPr>
          <w:rFonts w:eastAsia="Times New Roman" w:cs="Times New Roman"/>
          <w:szCs w:val="24"/>
        </w:rPr>
        <w:t xml:space="preserve"> αποκλήρωση αυτή χρειάζεται ιδιαίτερη μέριμνα</w:t>
      </w:r>
      <w:r>
        <w:rPr>
          <w:rFonts w:eastAsia="Times New Roman" w:cs="Times New Roman"/>
          <w:szCs w:val="24"/>
        </w:rPr>
        <w:t>. Τ</w:t>
      </w:r>
      <w:r w:rsidRPr="005C4697">
        <w:rPr>
          <w:rFonts w:eastAsia="Times New Roman" w:cs="Times New Roman"/>
          <w:szCs w:val="24"/>
        </w:rPr>
        <w:t>ην ιδιαίτερη</w:t>
      </w:r>
      <w:r>
        <w:rPr>
          <w:rFonts w:eastAsia="Times New Roman" w:cs="Times New Roman"/>
          <w:szCs w:val="24"/>
        </w:rPr>
        <w:t xml:space="preserve"> αυτή </w:t>
      </w:r>
      <w:r>
        <w:rPr>
          <w:rFonts w:eastAsia="Times New Roman" w:cs="Times New Roman"/>
          <w:szCs w:val="24"/>
        </w:rPr>
        <w:lastRenderedPageBreak/>
        <w:t xml:space="preserve">μέριμνα </w:t>
      </w:r>
      <w:r w:rsidRPr="005C4697">
        <w:rPr>
          <w:rFonts w:eastAsia="Times New Roman" w:cs="Times New Roman"/>
          <w:szCs w:val="24"/>
        </w:rPr>
        <w:t>τη διατυπώνω ως αίτημα και ως τροπολογία</w:t>
      </w:r>
      <w:r>
        <w:rPr>
          <w:rFonts w:eastAsia="Times New Roman" w:cs="Times New Roman"/>
          <w:szCs w:val="24"/>
        </w:rPr>
        <w:t>,</w:t>
      </w:r>
      <w:r w:rsidRPr="005C4697">
        <w:rPr>
          <w:rFonts w:eastAsia="Times New Roman" w:cs="Times New Roman"/>
          <w:szCs w:val="24"/>
        </w:rPr>
        <w:t xml:space="preserve"> την οποία κατέθεσ</w:t>
      </w:r>
      <w:r>
        <w:rPr>
          <w:rFonts w:eastAsia="Times New Roman" w:cs="Times New Roman"/>
          <w:szCs w:val="24"/>
        </w:rPr>
        <w:t>α</w:t>
      </w:r>
      <w:r w:rsidRPr="005C4697">
        <w:rPr>
          <w:rFonts w:eastAsia="Times New Roman" w:cs="Times New Roman"/>
          <w:szCs w:val="24"/>
        </w:rPr>
        <w:t xml:space="preserve"> πριν από λίγο</w:t>
      </w:r>
      <w:r>
        <w:rPr>
          <w:rFonts w:eastAsia="Times New Roman" w:cs="Times New Roman"/>
          <w:szCs w:val="24"/>
        </w:rPr>
        <w:t>,</w:t>
      </w:r>
      <w:r w:rsidRPr="005C4697">
        <w:rPr>
          <w:rFonts w:eastAsia="Times New Roman" w:cs="Times New Roman"/>
          <w:szCs w:val="24"/>
        </w:rPr>
        <w:t xml:space="preserve"> προκειμένου να δοθούν δίκαιες αποζημιώσεις</w:t>
      </w:r>
      <w:r>
        <w:rPr>
          <w:rFonts w:eastAsia="Times New Roman" w:cs="Times New Roman"/>
          <w:szCs w:val="24"/>
        </w:rPr>
        <w:t xml:space="preserve">. </w:t>
      </w:r>
    </w:p>
    <w:p w14:paraId="224A185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Με δυο κουβέντες: για απαλλοτρίωση</w:t>
      </w:r>
      <w:r w:rsidRPr="005C4697">
        <w:rPr>
          <w:rFonts w:eastAsia="Times New Roman" w:cs="Times New Roman"/>
          <w:szCs w:val="24"/>
        </w:rPr>
        <w:t xml:space="preserve"> σ</w:t>
      </w:r>
      <w:r w:rsidRPr="005C4697">
        <w:rPr>
          <w:rFonts w:eastAsia="Times New Roman" w:cs="Times New Roman"/>
          <w:szCs w:val="24"/>
        </w:rPr>
        <w:t>ε ένα</w:t>
      </w:r>
      <w:r>
        <w:rPr>
          <w:rFonts w:eastAsia="Times New Roman" w:cs="Times New Roman"/>
          <w:szCs w:val="24"/>
        </w:rPr>
        <w:t>ν</w:t>
      </w:r>
      <w:r w:rsidRPr="005C4697">
        <w:rPr>
          <w:rFonts w:eastAsia="Times New Roman" w:cs="Times New Roman"/>
          <w:szCs w:val="24"/>
        </w:rPr>
        <w:t xml:space="preserve"> ιδιοκτήτη</w:t>
      </w:r>
      <w:r>
        <w:rPr>
          <w:rFonts w:eastAsia="Times New Roman" w:cs="Times New Roman"/>
          <w:szCs w:val="24"/>
        </w:rPr>
        <w:t>,</w:t>
      </w:r>
      <w:r w:rsidRPr="005C4697">
        <w:rPr>
          <w:rFonts w:eastAsia="Times New Roman" w:cs="Times New Roman"/>
          <w:szCs w:val="24"/>
        </w:rPr>
        <w:t xml:space="preserve"> από 50</w:t>
      </w:r>
      <w:r>
        <w:rPr>
          <w:rFonts w:eastAsia="Times New Roman" w:cs="Times New Roman"/>
          <w:szCs w:val="24"/>
        </w:rPr>
        <w:t>%</w:t>
      </w:r>
      <w:r w:rsidRPr="005C4697">
        <w:rPr>
          <w:rFonts w:eastAsia="Times New Roman" w:cs="Times New Roman"/>
          <w:szCs w:val="24"/>
        </w:rPr>
        <w:t xml:space="preserve"> έως 100% </w:t>
      </w:r>
      <w:r>
        <w:rPr>
          <w:rFonts w:eastAsia="Times New Roman" w:cs="Times New Roman"/>
          <w:szCs w:val="24"/>
        </w:rPr>
        <w:t>αν τον αποκληρώνεις, δηλαδή, συνολικά να</w:t>
      </w:r>
      <w:r w:rsidRPr="005C4697">
        <w:rPr>
          <w:rFonts w:eastAsia="Times New Roman" w:cs="Times New Roman"/>
          <w:szCs w:val="24"/>
        </w:rPr>
        <w:t xml:space="preserve"> υπάρχει μία προσαύξηση</w:t>
      </w:r>
      <w:r>
        <w:rPr>
          <w:rFonts w:eastAsia="Times New Roman" w:cs="Times New Roman"/>
          <w:szCs w:val="24"/>
        </w:rPr>
        <w:t xml:space="preserve">. Την ονοματίζω γύρω στο 50% γι’ </w:t>
      </w:r>
      <w:r w:rsidRPr="005C4697">
        <w:rPr>
          <w:rFonts w:eastAsia="Times New Roman" w:cs="Times New Roman"/>
          <w:szCs w:val="24"/>
        </w:rPr>
        <w:t>αυτό</w:t>
      </w:r>
      <w:r>
        <w:rPr>
          <w:rFonts w:eastAsia="Times New Roman" w:cs="Times New Roman"/>
          <w:szCs w:val="24"/>
        </w:rPr>
        <w:t xml:space="preserve">ν που μένει εκτός περιουσίας, </w:t>
      </w:r>
      <w:r w:rsidRPr="005C4697">
        <w:rPr>
          <w:rFonts w:eastAsia="Times New Roman" w:cs="Times New Roman"/>
          <w:szCs w:val="24"/>
        </w:rPr>
        <w:t>χωρίς παραγωγικό εργαλείο στα χέρια του</w:t>
      </w:r>
      <w:r>
        <w:rPr>
          <w:rFonts w:eastAsia="Times New Roman" w:cs="Times New Roman"/>
          <w:szCs w:val="24"/>
        </w:rPr>
        <w:t>. Α</w:t>
      </w:r>
      <w:r w:rsidRPr="005C4697">
        <w:rPr>
          <w:rFonts w:eastAsia="Times New Roman" w:cs="Times New Roman"/>
          <w:szCs w:val="24"/>
        </w:rPr>
        <w:t xml:space="preserve">υτό πρέπει να το δει ο </w:t>
      </w:r>
      <w:r>
        <w:rPr>
          <w:rFonts w:eastAsia="Times New Roman" w:cs="Times New Roman"/>
          <w:szCs w:val="24"/>
        </w:rPr>
        <w:t>Υ</w:t>
      </w:r>
      <w:r w:rsidRPr="005C4697">
        <w:rPr>
          <w:rFonts w:eastAsia="Times New Roman" w:cs="Times New Roman"/>
          <w:szCs w:val="24"/>
        </w:rPr>
        <w:t>πουργός σήμερα</w:t>
      </w:r>
      <w:r>
        <w:rPr>
          <w:rFonts w:eastAsia="Times New Roman" w:cs="Times New Roman"/>
          <w:szCs w:val="24"/>
        </w:rPr>
        <w:t>. Δ</w:t>
      </w:r>
      <w:r w:rsidRPr="005C4697">
        <w:rPr>
          <w:rFonts w:eastAsia="Times New Roman" w:cs="Times New Roman"/>
          <w:szCs w:val="24"/>
        </w:rPr>
        <w:t>εν γίνον</w:t>
      </w:r>
      <w:r w:rsidRPr="005C4697">
        <w:rPr>
          <w:rFonts w:eastAsia="Times New Roman" w:cs="Times New Roman"/>
          <w:szCs w:val="24"/>
        </w:rPr>
        <w:t>ται αυτά τα θεωρητικά</w:t>
      </w:r>
      <w:r>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 xml:space="preserve">δηλαδή </w:t>
      </w:r>
      <w:r w:rsidRPr="005C4697">
        <w:rPr>
          <w:rFonts w:eastAsia="Times New Roman" w:cs="Times New Roman"/>
          <w:szCs w:val="24"/>
        </w:rPr>
        <w:t xml:space="preserve">ότι θα πάμε να αγοράσουμε στην </w:t>
      </w:r>
      <w:proofErr w:type="spellStart"/>
      <w:r>
        <w:rPr>
          <w:rFonts w:eastAsia="Times New Roman" w:cs="Times New Roman"/>
          <w:szCs w:val="24"/>
        </w:rPr>
        <w:t>Ν</w:t>
      </w:r>
      <w:r w:rsidRPr="005C4697">
        <w:rPr>
          <w:rFonts w:eastAsia="Times New Roman" w:cs="Times New Roman"/>
          <w:szCs w:val="24"/>
        </w:rPr>
        <w:t>τία</w:t>
      </w:r>
      <w:proofErr w:type="spellEnd"/>
      <w:r w:rsidRPr="005C4697">
        <w:rPr>
          <w:rFonts w:eastAsia="Times New Roman" w:cs="Times New Roman"/>
          <w:szCs w:val="24"/>
        </w:rPr>
        <w:t xml:space="preserve"> ελιές ή στη Σητεία ή στα Χανιά</w:t>
      </w:r>
      <w:r>
        <w:rPr>
          <w:rFonts w:eastAsia="Times New Roman" w:cs="Times New Roman"/>
          <w:szCs w:val="24"/>
        </w:rPr>
        <w:t>. Γ</w:t>
      </w:r>
      <w:r w:rsidRPr="005C4697">
        <w:rPr>
          <w:rFonts w:eastAsia="Times New Roman" w:cs="Times New Roman"/>
          <w:szCs w:val="24"/>
        </w:rPr>
        <w:t>ια να πάει ο παραγωγός από τον Ευαγγελισμό</w:t>
      </w:r>
      <w:r>
        <w:rPr>
          <w:rFonts w:eastAsia="Times New Roman" w:cs="Times New Roman"/>
          <w:szCs w:val="24"/>
        </w:rPr>
        <w:t>, το Λιανό, τον Α</w:t>
      </w:r>
      <w:r w:rsidRPr="005C4697">
        <w:rPr>
          <w:rFonts w:eastAsia="Times New Roman" w:cs="Times New Roman"/>
          <w:szCs w:val="24"/>
        </w:rPr>
        <w:t>ρχάγγελο και από τα διπλανά χωριά</w:t>
      </w:r>
      <w:r>
        <w:rPr>
          <w:rFonts w:eastAsia="Times New Roman" w:cs="Times New Roman"/>
          <w:szCs w:val="24"/>
        </w:rPr>
        <w:t xml:space="preserve">, τα </w:t>
      </w:r>
      <w:proofErr w:type="spellStart"/>
      <w:r>
        <w:rPr>
          <w:rFonts w:eastAsia="Times New Roman" w:cs="Times New Roman"/>
          <w:szCs w:val="24"/>
        </w:rPr>
        <w:t>Ρουσοχώρια</w:t>
      </w:r>
      <w:proofErr w:type="spellEnd"/>
      <w:r>
        <w:rPr>
          <w:rFonts w:eastAsia="Times New Roman" w:cs="Times New Roman"/>
          <w:szCs w:val="24"/>
        </w:rPr>
        <w:t>,</w:t>
      </w:r>
      <w:r w:rsidRPr="005C4697">
        <w:rPr>
          <w:rFonts w:eastAsia="Times New Roman" w:cs="Times New Roman"/>
          <w:szCs w:val="24"/>
        </w:rPr>
        <w:t xml:space="preserve"> δεν γίνεται</w:t>
      </w:r>
      <w:r>
        <w:rPr>
          <w:rFonts w:eastAsia="Times New Roman" w:cs="Times New Roman"/>
          <w:szCs w:val="24"/>
        </w:rPr>
        <w:t xml:space="preserve">. </w:t>
      </w:r>
    </w:p>
    <w:p w14:paraId="224A185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Μ</w:t>
      </w:r>
      <w:r w:rsidRPr="005C4697">
        <w:rPr>
          <w:rFonts w:eastAsia="Times New Roman" w:cs="Times New Roman"/>
          <w:szCs w:val="24"/>
        </w:rPr>
        <w:t>έριμνα για τους διπλανούς οικισμο</w:t>
      </w:r>
      <w:r w:rsidRPr="005C4697">
        <w:rPr>
          <w:rFonts w:eastAsia="Times New Roman" w:cs="Times New Roman"/>
          <w:szCs w:val="24"/>
        </w:rPr>
        <w:t>ύς και τις επιπτώσεις</w:t>
      </w:r>
      <w:r>
        <w:rPr>
          <w:rFonts w:eastAsia="Times New Roman" w:cs="Times New Roman"/>
          <w:szCs w:val="24"/>
        </w:rPr>
        <w:t>. Έ</w:t>
      </w:r>
      <w:r w:rsidRPr="005C4697">
        <w:rPr>
          <w:rFonts w:eastAsia="Times New Roman" w:cs="Times New Roman"/>
          <w:szCs w:val="24"/>
        </w:rPr>
        <w:t>χουμε τεράστιες επιπτώσεις</w:t>
      </w:r>
      <w:r>
        <w:rPr>
          <w:rFonts w:eastAsia="Times New Roman" w:cs="Times New Roman"/>
          <w:szCs w:val="24"/>
        </w:rPr>
        <w:t xml:space="preserve"> και</w:t>
      </w:r>
      <w:r w:rsidRPr="005C4697">
        <w:rPr>
          <w:rFonts w:eastAsia="Times New Roman" w:cs="Times New Roman"/>
          <w:szCs w:val="24"/>
        </w:rPr>
        <w:t xml:space="preserve"> δεν έχει γίνει τίποτα</w:t>
      </w:r>
      <w:r>
        <w:rPr>
          <w:rFonts w:eastAsia="Times New Roman" w:cs="Times New Roman"/>
          <w:szCs w:val="24"/>
        </w:rPr>
        <w:t>.</w:t>
      </w:r>
      <w:r w:rsidRPr="005C4697">
        <w:rPr>
          <w:rFonts w:eastAsia="Times New Roman" w:cs="Times New Roman"/>
          <w:szCs w:val="24"/>
        </w:rPr>
        <w:t xml:space="preserve"> Ούτε καν ένα απλό </w:t>
      </w:r>
      <w:proofErr w:type="spellStart"/>
      <w:r w:rsidRPr="005C4697">
        <w:rPr>
          <w:rFonts w:eastAsia="Times New Roman" w:cs="Times New Roman"/>
          <w:szCs w:val="24"/>
        </w:rPr>
        <w:t>προγραμματάκι</w:t>
      </w:r>
      <w:proofErr w:type="spellEnd"/>
      <w:r w:rsidRPr="005C4697">
        <w:rPr>
          <w:rFonts w:eastAsia="Times New Roman" w:cs="Times New Roman"/>
          <w:szCs w:val="24"/>
        </w:rPr>
        <w:t xml:space="preserve"> για την ηχομόνωση των σπιτιών</w:t>
      </w:r>
      <w:r>
        <w:rPr>
          <w:rFonts w:eastAsia="Times New Roman" w:cs="Times New Roman"/>
          <w:szCs w:val="24"/>
        </w:rPr>
        <w:t xml:space="preserve">, που είναι </w:t>
      </w:r>
      <w:r w:rsidRPr="005C4697">
        <w:rPr>
          <w:rFonts w:eastAsia="Times New Roman" w:cs="Times New Roman"/>
          <w:szCs w:val="24"/>
        </w:rPr>
        <w:t>στην πρώτη γραμμή των επιπτώσεων</w:t>
      </w:r>
      <w:r>
        <w:rPr>
          <w:rFonts w:eastAsia="Times New Roman" w:cs="Times New Roman"/>
          <w:szCs w:val="24"/>
        </w:rPr>
        <w:t>.</w:t>
      </w:r>
    </w:p>
    <w:p w14:paraId="224A185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Τ</w:t>
      </w:r>
      <w:r w:rsidRPr="005C4697">
        <w:rPr>
          <w:rFonts w:eastAsia="Times New Roman" w:cs="Times New Roman"/>
          <w:szCs w:val="24"/>
        </w:rPr>
        <w:t>ο άλλο σημείο που πρέπει να δούμε είναι το όνομα</w:t>
      </w:r>
      <w:r>
        <w:rPr>
          <w:rFonts w:eastAsia="Times New Roman" w:cs="Times New Roman"/>
          <w:szCs w:val="24"/>
        </w:rPr>
        <w:t>. Λ</w:t>
      </w:r>
      <w:r w:rsidRPr="005C4697">
        <w:rPr>
          <w:rFonts w:eastAsia="Times New Roman" w:cs="Times New Roman"/>
          <w:szCs w:val="24"/>
        </w:rPr>
        <w:t xml:space="preserve">έτε εδώ </w:t>
      </w:r>
      <w:r>
        <w:rPr>
          <w:rFonts w:eastAsia="Times New Roman" w:cs="Times New Roman"/>
          <w:szCs w:val="24"/>
        </w:rPr>
        <w:t>«</w:t>
      </w:r>
      <w:r>
        <w:rPr>
          <w:rFonts w:eastAsia="Times New Roman" w:cs="Times New Roman"/>
          <w:szCs w:val="24"/>
        </w:rPr>
        <w:t xml:space="preserve">κύρωση </w:t>
      </w:r>
      <w:r>
        <w:rPr>
          <w:rFonts w:eastAsia="Times New Roman" w:cs="Times New Roman"/>
          <w:szCs w:val="24"/>
        </w:rPr>
        <w:t>κατ</w:t>
      </w:r>
      <w:r>
        <w:rPr>
          <w:rFonts w:eastAsia="Times New Roman" w:cs="Times New Roman"/>
          <w:szCs w:val="24"/>
        </w:rPr>
        <w:t>αστατικού». Τ</w:t>
      </w:r>
      <w:r w:rsidRPr="005C4697">
        <w:rPr>
          <w:rFonts w:eastAsia="Times New Roman" w:cs="Times New Roman"/>
          <w:szCs w:val="24"/>
        </w:rPr>
        <w:t xml:space="preserve">ο έβλεπα </w:t>
      </w:r>
      <w:r>
        <w:rPr>
          <w:rFonts w:eastAsia="Times New Roman" w:cs="Times New Roman"/>
          <w:szCs w:val="24"/>
        </w:rPr>
        <w:t>το πρωί και λέω: «Ν</w:t>
      </w:r>
      <w:r w:rsidRPr="005C4697">
        <w:rPr>
          <w:rFonts w:eastAsia="Times New Roman" w:cs="Times New Roman"/>
          <w:szCs w:val="24"/>
        </w:rPr>
        <w:t>α το ψηφίσουμε αυτό</w:t>
      </w:r>
      <w:r>
        <w:rPr>
          <w:rFonts w:eastAsia="Times New Roman" w:cs="Times New Roman"/>
          <w:szCs w:val="24"/>
        </w:rPr>
        <w:t>,</w:t>
      </w:r>
      <w:r w:rsidRPr="005C4697">
        <w:rPr>
          <w:rFonts w:eastAsia="Times New Roman" w:cs="Times New Roman"/>
          <w:szCs w:val="24"/>
        </w:rPr>
        <w:t xml:space="preserve"> να </w:t>
      </w:r>
      <w:r>
        <w:rPr>
          <w:rFonts w:eastAsia="Times New Roman" w:cs="Times New Roman"/>
          <w:szCs w:val="24"/>
        </w:rPr>
        <w:t xml:space="preserve">μην </w:t>
      </w:r>
      <w:r w:rsidRPr="005C4697">
        <w:rPr>
          <w:rFonts w:eastAsia="Times New Roman" w:cs="Times New Roman"/>
          <w:szCs w:val="24"/>
        </w:rPr>
        <w:t>το ψηφίσουμε</w:t>
      </w:r>
      <w:r>
        <w:rPr>
          <w:rFonts w:eastAsia="Times New Roman" w:cs="Times New Roman"/>
          <w:szCs w:val="24"/>
        </w:rPr>
        <w:t xml:space="preserve">;». Κύρωση καταστατικού. Το </w:t>
      </w:r>
      <w:r>
        <w:rPr>
          <w:rFonts w:eastAsia="Times New Roman" w:cs="Times New Roman"/>
          <w:szCs w:val="24"/>
        </w:rPr>
        <w:t>αεροδρόμιο</w:t>
      </w:r>
      <w:r w:rsidRPr="005C4697">
        <w:rPr>
          <w:rFonts w:eastAsia="Times New Roman" w:cs="Times New Roman"/>
          <w:szCs w:val="24"/>
        </w:rPr>
        <w:t xml:space="preserve"> πο</w:t>
      </w:r>
      <w:r>
        <w:rPr>
          <w:rFonts w:eastAsia="Times New Roman" w:cs="Times New Roman"/>
          <w:szCs w:val="24"/>
        </w:rPr>
        <w:t>ύ</w:t>
      </w:r>
      <w:r w:rsidRPr="005C4697">
        <w:rPr>
          <w:rFonts w:eastAsia="Times New Roman" w:cs="Times New Roman"/>
          <w:szCs w:val="24"/>
        </w:rPr>
        <w:t xml:space="preserve"> γίνεται</w:t>
      </w:r>
      <w:r w:rsidRPr="007B3927">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 xml:space="preserve">κύριοι συνάδελφοι; Στο </w:t>
      </w:r>
      <w:proofErr w:type="spellStart"/>
      <w:r>
        <w:rPr>
          <w:rFonts w:eastAsia="Times New Roman" w:cs="Times New Roman"/>
          <w:szCs w:val="24"/>
        </w:rPr>
        <w:t>Καστέλλι</w:t>
      </w:r>
      <w:proofErr w:type="spellEnd"/>
      <w:r>
        <w:rPr>
          <w:rFonts w:eastAsia="Times New Roman" w:cs="Times New Roman"/>
          <w:szCs w:val="24"/>
        </w:rPr>
        <w:t>. Αν διαβάσετε τον τίτλο είναι: «Νέος Δ</w:t>
      </w:r>
      <w:r w:rsidRPr="005C4697">
        <w:rPr>
          <w:rFonts w:eastAsia="Times New Roman" w:cs="Times New Roman"/>
          <w:szCs w:val="24"/>
        </w:rPr>
        <w:t xml:space="preserve">ιεθνές </w:t>
      </w:r>
      <w:r>
        <w:rPr>
          <w:rFonts w:eastAsia="Times New Roman" w:cs="Times New Roman"/>
          <w:szCs w:val="24"/>
        </w:rPr>
        <w:t>Α</w:t>
      </w:r>
      <w:r w:rsidRPr="005C4697">
        <w:rPr>
          <w:rFonts w:eastAsia="Times New Roman" w:cs="Times New Roman"/>
          <w:szCs w:val="24"/>
        </w:rPr>
        <w:t>ερολιμένας Ηρακλείου Κρήτης</w:t>
      </w:r>
      <w:r>
        <w:rPr>
          <w:rFonts w:eastAsia="Times New Roman" w:cs="Times New Roman"/>
          <w:szCs w:val="24"/>
        </w:rPr>
        <w:t>».</w:t>
      </w:r>
      <w:r w:rsidRPr="005C4697">
        <w:rPr>
          <w:rFonts w:eastAsia="Times New Roman" w:cs="Times New Roman"/>
          <w:szCs w:val="24"/>
        </w:rPr>
        <w:t xml:space="preserve"> Γιατί</w:t>
      </w:r>
      <w:r>
        <w:rPr>
          <w:rFonts w:eastAsia="Times New Roman" w:cs="Times New Roman"/>
          <w:szCs w:val="24"/>
        </w:rPr>
        <w:t>; Α</w:t>
      </w:r>
      <w:r w:rsidRPr="005C4697">
        <w:rPr>
          <w:rFonts w:eastAsia="Times New Roman" w:cs="Times New Roman"/>
          <w:szCs w:val="24"/>
        </w:rPr>
        <w:t xml:space="preserve">πό πού </w:t>
      </w:r>
      <w:r w:rsidRPr="005C4697">
        <w:rPr>
          <w:rFonts w:eastAsia="Times New Roman" w:cs="Times New Roman"/>
          <w:szCs w:val="24"/>
        </w:rPr>
        <w:t>κι ως πο</w:t>
      </w:r>
      <w:r>
        <w:rPr>
          <w:rFonts w:eastAsia="Times New Roman" w:cs="Times New Roman"/>
          <w:szCs w:val="24"/>
        </w:rPr>
        <w:t xml:space="preserve">ύ; Είναι </w:t>
      </w:r>
      <w:proofErr w:type="spellStart"/>
      <w:r>
        <w:rPr>
          <w:rFonts w:eastAsia="Times New Roman" w:cs="Times New Roman"/>
          <w:szCs w:val="24"/>
        </w:rPr>
        <w:t>Καστελλίου</w:t>
      </w:r>
      <w:proofErr w:type="spellEnd"/>
      <w:r>
        <w:rPr>
          <w:rFonts w:eastAsia="Times New Roman" w:cs="Times New Roman"/>
          <w:szCs w:val="24"/>
        </w:rPr>
        <w:t>. Ε</w:t>
      </w:r>
      <w:r w:rsidRPr="005C4697">
        <w:rPr>
          <w:rFonts w:eastAsia="Times New Roman" w:cs="Times New Roman"/>
          <w:szCs w:val="24"/>
        </w:rPr>
        <w:t>δώ</w:t>
      </w:r>
      <w:r>
        <w:rPr>
          <w:rFonts w:eastAsia="Times New Roman" w:cs="Times New Roman"/>
          <w:szCs w:val="24"/>
        </w:rPr>
        <w:t>, όμως,</w:t>
      </w:r>
      <w:r w:rsidRPr="005C4697">
        <w:rPr>
          <w:rFonts w:eastAsia="Times New Roman" w:cs="Times New Roman"/>
          <w:szCs w:val="24"/>
        </w:rPr>
        <w:t xml:space="preserve"> είναι διαφορετικά τα πράγματα</w:t>
      </w:r>
      <w:r>
        <w:rPr>
          <w:rFonts w:eastAsia="Times New Roman" w:cs="Times New Roman"/>
          <w:szCs w:val="24"/>
        </w:rPr>
        <w:t xml:space="preserve">. </w:t>
      </w:r>
    </w:p>
    <w:p w14:paraId="224A185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Σε ό</w:t>
      </w:r>
      <w:r w:rsidRPr="005C4697">
        <w:rPr>
          <w:rFonts w:eastAsia="Times New Roman" w:cs="Times New Roman"/>
          <w:szCs w:val="24"/>
        </w:rPr>
        <w:t xml:space="preserve">λες </w:t>
      </w:r>
      <w:r>
        <w:rPr>
          <w:rFonts w:eastAsia="Times New Roman" w:cs="Times New Roman"/>
          <w:szCs w:val="24"/>
        </w:rPr>
        <w:t>τις</w:t>
      </w:r>
      <w:r w:rsidRPr="005C4697">
        <w:rPr>
          <w:rFonts w:eastAsia="Times New Roman" w:cs="Times New Roman"/>
          <w:szCs w:val="24"/>
        </w:rPr>
        <w:t xml:space="preserve"> νέες θέσεις εργασίας </w:t>
      </w:r>
      <w:r>
        <w:rPr>
          <w:rFonts w:eastAsia="Times New Roman" w:cs="Times New Roman"/>
          <w:szCs w:val="24"/>
        </w:rPr>
        <w:t>-</w:t>
      </w:r>
      <w:r w:rsidRPr="005C4697">
        <w:rPr>
          <w:rFonts w:eastAsia="Times New Roman" w:cs="Times New Roman"/>
          <w:szCs w:val="24"/>
        </w:rPr>
        <w:t>όπως έχουμε πει</w:t>
      </w:r>
      <w:r>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σ</w:t>
      </w:r>
      <w:r w:rsidRPr="005C4697">
        <w:rPr>
          <w:rFonts w:eastAsia="Times New Roman" w:cs="Times New Roman"/>
          <w:szCs w:val="24"/>
        </w:rPr>
        <w:t>το</w:t>
      </w:r>
      <w:r>
        <w:rPr>
          <w:rFonts w:eastAsia="Times New Roman" w:cs="Times New Roman"/>
          <w:szCs w:val="24"/>
        </w:rPr>
        <w:t>ν</w:t>
      </w:r>
      <w:r w:rsidRPr="005C4697">
        <w:rPr>
          <w:rFonts w:eastAsia="Times New Roman" w:cs="Times New Roman"/>
          <w:szCs w:val="24"/>
        </w:rPr>
        <w:t xml:space="preserve"> φορέα</w:t>
      </w:r>
      <w:r>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 xml:space="preserve">στις δημόσιες υπηρεσίες, κ.λπ.- πρέπει </w:t>
      </w:r>
      <w:r w:rsidRPr="005C4697">
        <w:rPr>
          <w:rFonts w:eastAsia="Times New Roman" w:cs="Times New Roman"/>
          <w:szCs w:val="24"/>
        </w:rPr>
        <w:t>να ληφθεί</w:t>
      </w:r>
      <w:r>
        <w:rPr>
          <w:rFonts w:eastAsia="Times New Roman" w:cs="Times New Roman"/>
          <w:szCs w:val="24"/>
        </w:rPr>
        <w:t xml:space="preserve"> η</w:t>
      </w:r>
      <w:r w:rsidRPr="005C4697">
        <w:rPr>
          <w:rFonts w:eastAsia="Times New Roman" w:cs="Times New Roman"/>
          <w:szCs w:val="24"/>
        </w:rPr>
        <w:t xml:space="preserve"> μέριμνα και υπάρχει ανάλογο πρότυπο να έχουν και την εντοπιότητα</w:t>
      </w:r>
      <w:r>
        <w:rPr>
          <w:rFonts w:eastAsia="Times New Roman" w:cs="Times New Roman"/>
          <w:szCs w:val="24"/>
        </w:rPr>
        <w:t xml:space="preserve">. </w:t>
      </w:r>
    </w:p>
    <w:p w14:paraId="224A185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έχω πει γ</w:t>
      </w:r>
      <w:r w:rsidRPr="005C4697">
        <w:rPr>
          <w:rFonts w:eastAsia="Times New Roman" w:cs="Times New Roman"/>
          <w:szCs w:val="24"/>
        </w:rPr>
        <w:t>ια την ανάγκη ενίσχυσης των αντιπλημμυρικών έργων</w:t>
      </w:r>
      <w:r>
        <w:rPr>
          <w:rFonts w:eastAsia="Times New Roman" w:cs="Times New Roman"/>
          <w:szCs w:val="24"/>
        </w:rPr>
        <w:t>, μ</w:t>
      </w:r>
      <w:r w:rsidRPr="005C4697">
        <w:rPr>
          <w:rFonts w:eastAsia="Times New Roman" w:cs="Times New Roman"/>
          <w:szCs w:val="24"/>
        </w:rPr>
        <w:t>ε την έννοια ότι πρέπει να ληφθεί υπ</w:t>
      </w:r>
      <w:r>
        <w:rPr>
          <w:rFonts w:eastAsia="Times New Roman" w:cs="Times New Roman"/>
          <w:szCs w:val="24"/>
        </w:rPr>
        <w:t xml:space="preserve">’ </w:t>
      </w:r>
      <w:proofErr w:type="spellStart"/>
      <w:r w:rsidRPr="005C4697">
        <w:rPr>
          <w:rFonts w:eastAsia="Times New Roman" w:cs="Times New Roman"/>
          <w:szCs w:val="24"/>
        </w:rPr>
        <w:t>όψιν</w:t>
      </w:r>
      <w:proofErr w:type="spellEnd"/>
      <w:r w:rsidRPr="005C4697">
        <w:rPr>
          <w:rFonts w:eastAsia="Times New Roman" w:cs="Times New Roman"/>
          <w:szCs w:val="24"/>
        </w:rPr>
        <w:t xml:space="preserve"> </w:t>
      </w:r>
      <w:r>
        <w:rPr>
          <w:rFonts w:eastAsia="Times New Roman" w:cs="Times New Roman"/>
          <w:szCs w:val="24"/>
        </w:rPr>
        <w:t xml:space="preserve">-όχι ότι δεν υπάρχει μέσα- </w:t>
      </w:r>
      <w:r w:rsidRPr="005C4697">
        <w:rPr>
          <w:rFonts w:eastAsia="Times New Roman" w:cs="Times New Roman"/>
          <w:szCs w:val="24"/>
        </w:rPr>
        <w:t>η κλιματική αλλαγή και η αλλαγή των δεδομένων των τελευταίων ετών</w:t>
      </w:r>
      <w:r>
        <w:rPr>
          <w:rFonts w:eastAsia="Times New Roman" w:cs="Times New Roman"/>
          <w:szCs w:val="24"/>
        </w:rPr>
        <w:t>.</w:t>
      </w:r>
      <w:r w:rsidRPr="005C4697">
        <w:rPr>
          <w:rFonts w:eastAsia="Times New Roman" w:cs="Times New Roman"/>
          <w:szCs w:val="24"/>
        </w:rPr>
        <w:t xml:space="preserve"> </w:t>
      </w:r>
    </w:p>
    <w:p w14:paraId="224A185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Ό</w:t>
      </w:r>
      <w:r w:rsidRPr="005C4697">
        <w:rPr>
          <w:rFonts w:eastAsia="Times New Roman" w:cs="Times New Roman"/>
          <w:szCs w:val="24"/>
        </w:rPr>
        <w:t xml:space="preserve">πως </w:t>
      </w:r>
      <w:r>
        <w:rPr>
          <w:rFonts w:eastAsia="Times New Roman" w:cs="Times New Roman"/>
          <w:szCs w:val="24"/>
        </w:rPr>
        <w:t>επίσης,</w:t>
      </w:r>
      <w:r w:rsidRPr="005C4697">
        <w:rPr>
          <w:rFonts w:eastAsia="Times New Roman" w:cs="Times New Roman"/>
          <w:szCs w:val="24"/>
        </w:rPr>
        <w:t xml:space="preserve"> και τα μέτρα προστασίας του υδροφόρου ορίζο</w:t>
      </w:r>
      <w:r w:rsidRPr="005C4697">
        <w:rPr>
          <w:rFonts w:eastAsia="Times New Roman" w:cs="Times New Roman"/>
          <w:szCs w:val="24"/>
        </w:rPr>
        <w:t>ντα</w:t>
      </w:r>
      <w:r>
        <w:rPr>
          <w:rFonts w:eastAsia="Times New Roman" w:cs="Times New Roman"/>
          <w:szCs w:val="24"/>
        </w:rPr>
        <w:t>. Η</w:t>
      </w:r>
      <w:r w:rsidRPr="005C4697">
        <w:rPr>
          <w:rFonts w:eastAsia="Times New Roman" w:cs="Times New Roman"/>
          <w:szCs w:val="24"/>
        </w:rPr>
        <w:t xml:space="preserve"> ανάγκη </w:t>
      </w:r>
      <w:r>
        <w:rPr>
          <w:rFonts w:eastAsia="Times New Roman" w:cs="Times New Roman"/>
          <w:szCs w:val="24"/>
        </w:rPr>
        <w:t>για να καλυφθούν όλοι οι οικισμοί και να ενταχθούν σ</w:t>
      </w:r>
      <w:r w:rsidRPr="005C4697">
        <w:rPr>
          <w:rFonts w:eastAsia="Times New Roman" w:cs="Times New Roman"/>
          <w:szCs w:val="24"/>
        </w:rPr>
        <w:t>το βιολογικό είναι δεδομένη</w:t>
      </w:r>
      <w:r>
        <w:rPr>
          <w:rFonts w:eastAsia="Times New Roman" w:cs="Times New Roman"/>
          <w:szCs w:val="24"/>
        </w:rPr>
        <w:t>. Π</w:t>
      </w:r>
      <w:r w:rsidRPr="005C4697">
        <w:rPr>
          <w:rFonts w:eastAsia="Times New Roman" w:cs="Times New Roman"/>
          <w:szCs w:val="24"/>
        </w:rPr>
        <w:t>ιστεύω ότι στην πορεία θα υπάρξει αυτό</w:t>
      </w:r>
      <w:r>
        <w:rPr>
          <w:rFonts w:eastAsia="Times New Roman" w:cs="Times New Roman"/>
          <w:szCs w:val="24"/>
        </w:rPr>
        <w:t>. Θα πρέπει, όμως,</w:t>
      </w:r>
      <w:r w:rsidRPr="005C4697">
        <w:rPr>
          <w:rFonts w:eastAsia="Times New Roman" w:cs="Times New Roman"/>
          <w:szCs w:val="24"/>
        </w:rPr>
        <w:t xml:space="preserve"> να δούμε ουσιαστικά την προστασία των γύρω οικισμών </w:t>
      </w:r>
      <w:r>
        <w:rPr>
          <w:rFonts w:eastAsia="Times New Roman" w:cs="Times New Roman"/>
          <w:szCs w:val="24"/>
        </w:rPr>
        <w:t>και</w:t>
      </w:r>
      <w:r w:rsidRPr="005C4697">
        <w:rPr>
          <w:rFonts w:eastAsia="Times New Roman" w:cs="Times New Roman"/>
          <w:szCs w:val="24"/>
        </w:rPr>
        <w:t xml:space="preserve"> των ανθρώπων από τις επιπτώσεις</w:t>
      </w:r>
      <w:r>
        <w:rPr>
          <w:rFonts w:eastAsia="Times New Roman" w:cs="Times New Roman"/>
          <w:szCs w:val="24"/>
        </w:rPr>
        <w:t>.</w:t>
      </w:r>
    </w:p>
    <w:p w14:paraId="224A185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Γ</w:t>
      </w:r>
      <w:r w:rsidRPr="005C4697">
        <w:rPr>
          <w:rFonts w:eastAsia="Times New Roman" w:cs="Times New Roman"/>
          <w:szCs w:val="24"/>
        </w:rPr>
        <w:t>ια το ανταποδ</w:t>
      </w:r>
      <w:r w:rsidRPr="005C4697">
        <w:rPr>
          <w:rFonts w:eastAsia="Times New Roman" w:cs="Times New Roman"/>
          <w:szCs w:val="24"/>
        </w:rPr>
        <w:t>οτικό</w:t>
      </w:r>
      <w:r>
        <w:rPr>
          <w:rFonts w:eastAsia="Times New Roman" w:cs="Times New Roman"/>
          <w:szCs w:val="24"/>
        </w:rPr>
        <w:t>,</w:t>
      </w:r>
      <w:r w:rsidRPr="005C4697">
        <w:rPr>
          <w:rFonts w:eastAsia="Times New Roman" w:cs="Times New Roman"/>
          <w:szCs w:val="24"/>
        </w:rPr>
        <w:t xml:space="preserve"> μόνο </w:t>
      </w:r>
      <w:r>
        <w:rPr>
          <w:rFonts w:eastAsia="Times New Roman" w:cs="Times New Roman"/>
          <w:szCs w:val="24"/>
        </w:rPr>
        <w:t>ο Δ</w:t>
      </w:r>
      <w:r w:rsidRPr="005C4697">
        <w:rPr>
          <w:rFonts w:eastAsia="Times New Roman" w:cs="Times New Roman"/>
          <w:szCs w:val="24"/>
        </w:rPr>
        <w:t xml:space="preserve">ήμος </w:t>
      </w:r>
      <w:proofErr w:type="spellStart"/>
      <w:r w:rsidRPr="005C4697">
        <w:rPr>
          <w:rFonts w:eastAsia="Times New Roman" w:cs="Times New Roman"/>
          <w:szCs w:val="24"/>
        </w:rPr>
        <w:t>Μ</w:t>
      </w:r>
      <w:r>
        <w:rPr>
          <w:rFonts w:eastAsia="Times New Roman" w:cs="Times New Roman"/>
          <w:szCs w:val="24"/>
        </w:rPr>
        <w:t>ινώ</w:t>
      </w:r>
      <w:r w:rsidRPr="005C4697">
        <w:rPr>
          <w:rFonts w:eastAsia="Times New Roman" w:cs="Times New Roman"/>
          <w:szCs w:val="24"/>
        </w:rPr>
        <w:t>α</w:t>
      </w:r>
      <w:proofErr w:type="spellEnd"/>
      <w:r w:rsidRPr="005C4697">
        <w:rPr>
          <w:rFonts w:eastAsia="Times New Roman" w:cs="Times New Roman"/>
          <w:szCs w:val="24"/>
        </w:rPr>
        <w:t xml:space="preserve"> έπρεπε να έχει 2% και βέβαια </w:t>
      </w:r>
      <w:r>
        <w:rPr>
          <w:rFonts w:eastAsia="Times New Roman" w:cs="Times New Roman"/>
          <w:szCs w:val="24"/>
        </w:rPr>
        <w:t>ό</w:t>
      </w:r>
      <w:r w:rsidRPr="005C4697">
        <w:rPr>
          <w:rFonts w:eastAsia="Times New Roman" w:cs="Times New Roman"/>
          <w:szCs w:val="24"/>
        </w:rPr>
        <w:t>χι κεντρική διαχείριση</w:t>
      </w:r>
      <w:r>
        <w:rPr>
          <w:rFonts w:eastAsia="Times New Roman" w:cs="Times New Roman"/>
          <w:szCs w:val="24"/>
        </w:rPr>
        <w:t>. Τ</w:t>
      </w:r>
      <w:r w:rsidRPr="005C4697">
        <w:rPr>
          <w:rFonts w:eastAsia="Times New Roman" w:cs="Times New Roman"/>
          <w:szCs w:val="24"/>
        </w:rPr>
        <w:t xml:space="preserve">ι θα πει </w:t>
      </w:r>
      <w:r>
        <w:rPr>
          <w:rFonts w:eastAsia="Times New Roman" w:cs="Times New Roman"/>
          <w:szCs w:val="24"/>
        </w:rPr>
        <w:t>«τα παίρνει ο Υ</w:t>
      </w:r>
      <w:r w:rsidRPr="005C4697">
        <w:rPr>
          <w:rFonts w:eastAsia="Times New Roman" w:cs="Times New Roman"/>
          <w:szCs w:val="24"/>
        </w:rPr>
        <w:t xml:space="preserve">πουργός και </w:t>
      </w:r>
      <w:r>
        <w:rPr>
          <w:rFonts w:eastAsia="Times New Roman" w:cs="Times New Roman"/>
          <w:szCs w:val="24"/>
        </w:rPr>
        <w:t xml:space="preserve">αν δεήσει </w:t>
      </w:r>
      <w:r w:rsidRPr="005C4697">
        <w:rPr>
          <w:rFonts w:eastAsia="Times New Roman" w:cs="Times New Roman"/>
          <w:szCs w:val="24"/>
        </w:rPr>
        <w:t>και θέλει</w:t>
      </w:r>
      <w:r>
        <w:rPr>
          <w:rFonts w:eastAsia="Times New Roman" w:cs="Times New Roman"/>
          <w:szCs w:val="24"/>
        </w:rPr>
        <w:t>,</w:t>
      </w:r>
      <w:r w:rsidRPr="005C4697">
        <w:rPr>
          <w:rFonts w:eastAsia="Times New Roman" w:cs="Times New Roman"/>
          <w:szCs w:val="24"/>
        </w:rPr>
        <w:t xml:space="preserve"> μπορεί να δώσει σε κανέναν αναπτυξιακό φορέα για κανένα έργο</w:t>
      </w:r>
      <w:r>
        <w:rPr>
          <w:rFonts w:eastAsia="Times New Roman" w:cs="Times New Roman"/>
          <w:szCs w:val="24"/>
        </w:rPr>
        <w:t>;». Δ</w:t>
      </w:r>
      <w:r w:rsidRPr="005C4697">
        <w:rPr>
          <w:rFonts w:eastAsia="Times New Roman" w:cs="Times New Roman"/>
          <w:szCs w:val="24"/>
        </w:rPr>
        <w:t>εν προσδιορίζεται ούτε ποι</w:t>
      </w:r>
      <w:r>
        <w:rPr>
          <w:rFonts w:eastAsia="Times New Roman" w:cs="Times New Roman"/>
          <w:szCs w:val="24"/>
        </w:rPr>
        <w:t>ο</w:t>
      </w:r>
      <w:r w:rsidRPr="005C4697">
        <w:rPr>
          <w:rFonts w:eastAsia="Times New Roman" w:cs="Times New Roman"/>
          <w:szCs w:val="24"/>
        </w:rPr>
        <w:t xml:space="preserve">ς είναι ο αναπτυξιακός </w:t>
      </w:r>
      <w:r w:rsidRPr="005C4697">
        <w:rPr>
          <w:rFonts w:eastAsia="Times New Roman" w:cs="Times New Roman"/>
          <w:szCs w:val="24"/>
        </w:rPr>
        <w:t>φορέας ούτε ποι</w:t>
      </w:r>
      <w:r>
        <w:rPr>
          <w:rFonts w:eastAsia="Times New Roman" w:cs="Times New Roman"/>
          <w:szCs w:val="24"/>
        </w:rPr>
        <w:t>ο</w:t>
      </w:r>
      <w:r w:rsidRPr="005C4697">
        <w:rPr>
          <w:rFonts w:eastAsia="Times New Roman" w:cs="Times New Roman"/>
          <w:szCs w:val="24"/>
        </w:rPr>
        <w:t xml:space="preserve"> είναι το κοινωνικό έργο</w:t>
      </w:r>
      <w:r>
        <w:rPr>
          <w:rFonts w:eastAsia="Times New Roman" w:cs="Times New Roman"/>
          <w:szCs w:val="24"/>
        </w:rPr>
        <w:t>.</w:t>
      </w:r>
      <w:r w:rsidRPr="005C4697">
        <w:rPr>
          <w:rFonts w:eastAsia="Times New Roman" w:cs="Times New Roman"/>
          <w:szCs w:val="24"/>
        </w:rPr>
        <w:t xml:space="preserve"> </w:t>
      </w:r>
    </w:p>
    <w:p w14:paraId="224A185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Ολοκληρωμένη οδική σ</w:t>
      </w:r>
      <w:r w:rsidRPr="005C4697">
        <w:rPr>
          <w:rFonts w:eastAsia="Times New Roman" w:cs="Times New Roman"/>
          <w:szCs w:val="24"/>
        </w:rPr>
        <w:t xml:space="preserve">ύνδεση του </w:t>
      </w:r>
      <w:r>
        <w:rPr>
          <w:rFonts w:eastAsia="Times New Roman" w:cs="Times New Roman"/>
          <w:szCs w:val="24"/>
        </w:rPr>
        <w:t>α</w:t>
      </w:r>
      <w:r w:rsidRPr="005C4697">
        <w:rPr>
          <w:rFonts w:eastAsia="Times New Roman" w:cs="Times New Roman"/>
          <w:szCs w:val="24"/>
        </w:rPr>
        <w:t xml:space="preserve">εροδρομίου </w:t>
      </w:r>
      <w:r w:rsidRPr="005C4697">
        <w:rPr>
          <w:rFonts w:eastAsia="Times New Roman" w:cs="Times New Roman"/>
          <w:szCs w:val="24"/>
        </w:rPr>
        <w:t>δεν υπάρχει</w:t>
      </w:r>
      <w:r>
        <w:rPr>
          <w:rFonts w:eastAsia="Times New Roman" w:cs="Times New Roman"/>
          <w:szCs w:val="24"/>
        </w:rPr>
        <w:t>. Υ</w:t>
      </w:r>
      <w:r w:rsidRPr="005C4697">
        <w:rPr>
          <w:rFonts w:eastAsia="Times New Roman" w:cs="Times New Roman"/>
          <w:szCs w:val="24"/>
        </w:rPr>
        <w:t>πάρχει ένας δρόμος</w:t>
      </w:r>
      <w:r>
        <w:rPr>
          <w:rFonts w:eastAsia="Times New Roman" w:cs="Times New Roman"/>
          <w:szCs w:val="24"/>
        </w:rPr>
        <w:t>,</w:t>
      </w:r>
      <w:r w:rsidRPr="005C4697">
        <w:rPr>
          <w:rFonts w:eastAsia="Times New Roman" w:cs="Times New Roman"/>
          <w:szCs w:val="24"/>
        </w:rPr>
        <w:t xml:space="preserve"> ο οποίος προβλέπεται από τη σύμβαση και πολύ καλά προβλέπεται</w:t>
      </w:r>
      <w:r>
        <w:rPr>
          <w:rFonts w:eastAsia="Times New Roman" w:cs="Times New Roman"/>
          <w:szCs w:val="24"/>
        </w:rPr>
        <w:t>.</w:t>
      </w:r>
      <w:r w:rsidRPr="005C4697">
        <w:rPr>
          <w:rFonts w:eastAsia="Times New Roman" w:cs="Times New Roman"/>
          <w:szCs w:val="24"/>
        </w:rPr>
        <w:t xml:space="preserve"> Πέραν αυτού τίποτα</w:t>
      </w:r>
      <w:r>
        <w:rPr>
          <w:rFonts w:eastAsia="Times New Roman" w:cs="Times New Roman"/>
          <w:szCs w:val="24"/>
        </w:rPr>
        <w:t>.</w:t>
      </w:r>
      <w:r w:rsidRPr="005C4697">
        <w:rPr>
          <w:rFonts w:eastAsia="Times New Roman" w:cs="Times New Roman"/>
          <w:szCs w:val="24"/>
        </w:rPr>
        <w:t xml:space="preserve"> Ένα αεροδρόμιο</w:t>
      </w:r>
      <w:r>
        <w:rPr>
          <w:rFonts w:eastAsia="Times New Roman" w:cs="Times New Roman"/>
          <w:szCs w:val="24"/>
        </w:rPr>
        <w:t>,</w:t>
      </w:r>
      <w:r w:rsidRPr="005C4697">
        <w:rPr>
          <w:rFonts w:eastAsia="Times New Roman" w:cs="Times New Roman"/>
          <w:szCs w:val="24"/>
        </w:rPr>
        <w:t xml:space="preserve"> που θα πηγαίνει ένας μονόδρομος</w:t>
      </w:r>
      <w:r>
        <w:rPr>
          <w:rFonts w:eastAsia="Times New Roman" w:cs="Times New Roman"/>
          <w:szCs w:val="24"/>
        </w:rPr>
        <w:t xml:space="preserve">. Η </w:t>
      </w:r>
      <w:proofErr w:type="spellStart"/>
      <w:r>
        <w:rPr>
          <w:rFonts w:eastAsia="Times New Roman" w:cs="Times New Roman"/>
          <w:szCs w:val="24"/>
        </w:rPr>
        <w:t>Με</w:t>
      </w:r>
      <w:r w:rsidRPr="005C4697">
        <w:rPr>
          <w:rFonts w:eastAsia="Times New Roman" w:cs="Times New Roman"/>
          <w:szCs w:val="24"/>
        </w:rPr>
        <w:t>σ</w:t>
      </w:r>
      <w:r>
        <w:rPr>
          <w:rFonts w:eastAsia="Times New Roman" w:cs="Times New Roman"/>
          <w:szCs w:val="24"/>
        </w:rPr>
        <w:t>σ</w:t>
      </w:r>
      <w:r w:rsidRPr="005C4697">
        <w:rPr>
          <w:rFonts w:eastAsia="Times New Roman" w:cs="Times New Roman"/>
          <w:szCs w:val="24"/>
        </w:rPr>
        <w:t>α</w:t>
      </w:r>
      <w:r>
        <w:rPr>
          <w:rFonts w:eastAsia="Times New Roman" w:cs="Times New Roman"/>
          <w:szCs w:val="24"/>
        </w:rPr>
        <w:t>ρά</w:t>
      </w:r>
      <w:proofErr w:type="spellEnd"/>
      <w:r>
        <w:rPr>
          <w:rFonts w:eastAsia="Times New Roman" w:cs="Times New Roman"/>
          <w:szCs w:val="24"/>
        </w:rPr>
        <w:t xml:space="preserve"> δεν </w:t>
      </w:r>
      <w:r w:rsidRPr="005C4697">
        <w:rPr>
          <w:rFonts w:eastAsia="Times New Roman" w:cs="Times New Roman"/>
          <w:szCs w:val="24"/>
        </w:rPr>
        <w:t>συνδέεται</w:t>
      </w:r>
      <w:r>
        <w:rPr>
          <w:rFonts w:eastAsia="Times New Roman" w:cs="Times New Roman"/>
          <w:szCs w:val="24"/>
        </w:rPr>
        <w:t>. Α</w:t>
      </w:r>
      <w:r w:rsidRPr="005C4697">
        <w:rPr>
          <w:rFonts w:eastAsia="Times New Roman" w:cs="Times New Roman"/>
          <w:szCs w:val="24"/>
        </w:rPr>
        <w:t xml:space="preserve">υξάνεται πάνω από μισή ώρα ο χρόνος για να πάει κάποιος από τη </w:t>
      </w:r>
      <w:proofErr w:type="spellStart"/>
      <w:r w:rsidRPr="005C4697">
        <w:rPr>
          <w:rFonts w:eastAsia="Times New Roman" w:cs="Times New Roman"/>
          <w:szCs w:val="24"/>
        </w:rPr>
        <w:t>Μεσ</w:t>
      </w:r>
      <w:r>
        <w:rPr>
          <w:rFonts w:eastAsia="Times New Roman" w:cs="Times New Roman"/>
          <w:szCs w:val="24"/>
        </w:rPr>
        <w:t>σ</w:t>
      </w:r>
      <w:r w:rsidRPr="005C4697">
        <w:rPr>
          <w:rFonts w:eastAsia="Times New Roman" w:cs="Times New Roman"/>
          <w:szCs w:val="24"/>
        </w:rPr>
        <w:t>αρά</w:t>
      </w:r>
      <w:proofErr w:type="spellEnd"/>
      <w:r w:rsidRPr="005C4697">
        <w:rPr>
          <w:rFonts w:eastAsia="Times New Roman" w:cs="Times New Roman"/>
          <w:szCs w:val="24"/>
        </w:rPr>
        <w:t xml:space="preserve"> στο </w:t>
      </w:r>
      <w:r>
        <w:rPr>
          <w:rFonts w:eastAsia="Times New Roman" w:cs="Times New Roman"/>
          <w:szCs w:val="24"/>
        </w:rPr>
        <w:t>α</w:t>
      </w:r>
      <w:r w:rsidRPr="005C4697">
        <w:rPr>
          <w:rFonts w:eastAsia="Times New Roman" w:cs="Times New Roman"/>
          <w:szCs w:val="24"/>
        </w:rPr>
        <w:t xml:space="preserve">εροδρόμιο </w:t>
      </w:r>
      <w:r w:rsidRPr="005C4697">
        <w:rPr>
          <w:rFonts w:eastAsia="Times New Roman" w:cs="Times New Roman"/>
          <w:szCs w:val="24"/>
        </w:rPr>
        <w:t>και πολλά άλλα</w:t>
      </w:r>
      <w:r>
        <w:rPr>
          <w:rFonts w:eastAsia="Times New Roman" w:cs="Times New Roman"/>
          <w:szCs w:val="24"/>
        </w:rPr>
        <w:t>.</w:t>
      </w:r>
    </w:p>
    <w:p w14:paraId="224A185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Να δούμε το θέμα της </w:t>
      </w:r>
      <w:r w:rsidRPr="005C4697">
        <w:rPr>
          <w:rFonts w:eastAsia="Times New Roman" w:cs="Times New Roman"/>
          <w:szCs w:val="24"/>
        </w:rPr>
        <w:t>ενέργειας</w:t>
      </w:r>
      <w:r>
        <w:rPr>
          <w:rFonts w:eastAsia="Times New Roman" w:cs="Times New Roman"/>
          <w:szCs w:val="24"/>
        </w:rPr>
        <w:t>,</w:t>
      </w:r>
      <w:r w:rsidRPr="005C4697">
        <w:rPr>
          <w:rFonts w:eastAsia="Times New Roman" w:cs="Times New Roman"/>
          <w:szCs w:val="24"/>
        </w:rPr>
        <w:t xml:space="preserve"> της ηλεκτρικής διασύνδεσης</w:t>
      </w:r>
      <w:r>
        <w:rPr>
          <w:rFonts w:eastAsia="Times New Roman" w:cs="Times New Roman"/>
          <w:szCs w:val="24"/>
        </w:rPr>
        <w:t>. Ε</w:t>
      </w:r>
      <w:r w:rsidRPr="005C4697">
        <w:rPr>
          <w:rFonts w:eastAsia="Times New Roman" w:cs="Times New Roman"/>
          <w:szCs w:val="24"/>
        </w:rPr>
        <w:t>ίπε ο εκπρόσωπος της εταιρείας</w:t>
      </w:r>
      <w:r>
        <w:rPr>
          <w:rFonts w:eastAsia="Times New Roman" w:cs="Times New Roman"/>
          <w:szCs w:val="24"/>
        </w:rPr>
        <w:t xml:space="preserve"> ότι</w:t>
      </w:r>
      <w:r w:rsidRPr="005C4697">
        <w:rPr>
          <w:rFonts w:eastAsia="Times New Roman" w:cs="Times New Roman"/>
          <w:szCs w:val="24"/>
        </w:rPr>
        <w:t xml:space="preserve"> θα μελετηθεί</w:t>
      </w:r>
      <w:r>
        <w:rPr>
          <w:rFonts w:eastAsia="Times New Roman" w:cs="Times New Roman"/>
          <w:szCs w:val="24"/>
        </w:rPr>
        <w:t>. Ε</w:t>
      </w:r>
      <w:r w:rsidRPr="005C4697">
        <w:rPr>
          <w:rFonts w:eastAsia="Times New Roman" w:cs="Times New Roman"/>
          <w:szCs w:val="24"/>
        </w:rPr>
        <w:t>ίναι πάρα πολύ σοβαρό</w:t>
      </w:r>
      <w:r w:rsidRPr="005C4697">
        <w:rPr>
          <w:rFonts w:eastAsia="Times New Roman" w:cs="Times New Roman"/>
          <w:szCs w:val="24"/>
        </w:rPr>
        <w:t xml:space="preserve"> θέμα</w:t>
      </w:r>
      <w:r>
        <w:rPr>
          <w:rFonts w:eastAsia="Times New Roman" w:cs="Times New Roman"/>
          <w:szCs w:val="24"/>
        </w:rPr>
        <w:t>. Α</w:t>
      </w:r>
      <w:r w:rsidRPr="005C4697">
        <w:rPr>
          <w:rFonts w:eastAsia="Times New Roman" w:cs="Times New Roman"/>
          <w:szCs w:val="24"/>
        </w:rPr>
        <w:t>ς μην το αφήσετε για το τέλος</w:t>
      </w:r>
      <w:r>
        <w:rPr>
          <w:rFonts w:eastAsia="Times New Roman" w:cs="Times New Roman"/>
          <w:szCs w:val="24"/>
        </w:rPr>
        <w:t>. Κ</w:t>
      </w:r>
      <w:r w:rsidRPr="005C4697">
        <w:rPr>
          <w:rFonts w:eastAsia="Times New Roman" w:cs="Times New Roman"/>
          <w:szCs w:val="24"/>
        </w:rPr>
        <w:t>αι βέβαια το θέμα της μεταφοράς των καυσίμων</w:t>
      </w:r>
      <w:r>
        <w:rPr>
          <w:rFonts w:eastAsia="Times New Roman" w:cs="Times New Roman"/>
          <w:szCs w:val="24"/>
        </w:rPr>
        <w:t xml:space="preserve">. </w:t>
      </w:r>
    </w:p>
    <w:p w14:paraId="224A185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Για το σημερινό </w:t>
      </w:r>
      <w:r>
        <w:rPr>
          <w:rFonts w:eastAsia="Times New Roman" w:cs="Times New Roman"/>
          <w:szCs w:val="24"/>
        </w:rPr>
        <w:t>αεροδρόμιο</w:t>
      </w:r>
      <w:r>
        <w:rPr>
          <w:rFonts w:eastAsia="Times New Roman" w:cs="Times New Roman"/>
          <w:szCs w:val="24"/>
        </w:rPr>
        <w:t>, π</w:t>
      </w:r>
      <w:r w:rsidRPr="005C4697">
        <w:rPr>
          <w:rFonts w:eastAsia="Times New Roman" w:cs="Times New Roman"/>
          <w:szCs w:val="24"/>
        </w:rPr>
        <w:t>ολύ σωστά όλοι λέμε ότι δεν πρέπει να επαναληφθούν λάθη</w:t>
      </w:r>
      <w:r>
        <w:rPr>
          <w:rFonts w:eastAsia="Times New Roman" w:cs="Times New Roman"/>
          <w:szCs w:val="24"/>
        </w:rPr>
        <w:t>,</w:t>
      </w:r>
      <w:r w:rsidRPr="005C4697">
        <w:rPr>
          <w:rFonts w:eastAsia="Times New Roman" w:cs="Times New Roman"/>
          <w:szCs w:val="24"/>
        </w:rPr>
        <w:t xml:space="preserve"> που έχουν κάνει πάλι όλοι</w:t>
      </w:r>
      <w:r>
        <w:rPr>
          <w:rFonts w:eastAsia="Times New Roman" w:cs="Times New Roman"/>
          <w:szCs w:val="24"/>
        </w:rPr>
        <w:t>,</w:t>
      </w:r>
      <w:r w:rsidRPr="005C4697">
        <w:rPr>
          <w:rFonts w:eastAsia="Times New Roman" w:cs="Times New Roman"/>
          <w:szCs w:val="24"/>
        </w:rPr>
        <w:t xml:space="preserve"> με το ανάλογο ποσοστό</w:t>
      </w:r>
      <w:r>
        <w:rPr>
          <w:rFonts w:eastAsia="Times New Roman" w:cs="Times New Roman"/>
          <w:szCs w:val="24"/>
        </w:rPr>
        <w:t>,</w:t>
      </w:r>
      <w:r w:rsidRPr="005C4697">
        <w:rPr>
          <w:rFonts w:eastAsia="Times New Roman" w:cs="Times New Roman"/>
          <w:szCs w:val="24"/>
        </w:rPr>
        <w:t xml:space="preserve"> στο Ελληνικό</w:t>
      </w:r>
      <w:r>
        <w:rPr>
          <w:rFonts w:eastAsia="Times New Roman" w:cs="Times New Roman"/>
          <w:szCs w:val="24"/>
        </w:rPr>
        <w:t>. Ας μην μετρήσω π</w:t>
      </w:r>
      <w:r w:rsidRPr="005C4697">
        <w:rPr>
          <w:rFonts w:eastAsia="Times New Roman" w:cs="Times New Roman"/>
          <w:szCs w:val="24"/>
        </w:rPr>
        <w:t>όσα</w:t>
      </w:r>
      <w:r w:rsidRPr="005C4697">
        <w:rPr>
          <w:rFonts w:eastAsia="Times New Roman" w:cs="Times New Roman"/>
          <w:szCs w:val="24"/>
        </w:rPr>
        <w:t xml:space="preserve"> χρόνια περιμένουμε αυτήν την αξιοποίηση του </w:t>
      </w:r>
      <w:r>
        <w:rPr>
          <w:rFonts w:eastAsia="Times New Roman" w:cs="Times New Roman"/>
          <w:szCs w:val="24"/>
        </w:rPr>
        <w:t>Ε</w:t>
      </w:r>
      <w:r w:rsidRPr="005C4697">
        <w:rPr>
          <w:rFonts w:eastAsia="Times New Roman" w:cs="Times New Roman"/>
          <w:szCs w:val="24"/>
        </w:rPr>
        <w:t>λληνικού</w:t>
      </w:r>
      <w:r>
        <w:rPr>
          <w:rFonts w:eastAsia="Times New Roman" w:cs="Times New Roman"/>
          <w:szCs w:val="24"/>
        </w:rPr>
        <w:t>. Μ</w:t>
      </w:r>
      <w:r w:rsidRPr="005C4697">
        <w:rPr>
          <w:rFonts w:eastAsia="Times New Roman" w:cs="Times New Roman"/>
          <w:szCs w:val="24"/>
        </w:rPr>
        <w:t>ας λέει ότι</w:t>
      </w:r>
      <w:r>
        <w:rPr>
          <w:rFonts w:eastAsia="Times New Roman" w:cs="Times New Roman"/>
          <w:szCs w:val="24"/>
        </w:rPr>
        <w:t xml:space="preserve"> </w:t>
      </w:r>
      <w:r w:rsidRPr="005C4697">
        <w:rPr>
          <w:rFonts w:eastAsia="Times New Roman" w:cs="Times New Roman"/>
          <w:szCs w:val="24"/>
        </w:rPr>
        <w:t xml:space="preserve">πρέπει τον άλλο μήνα να έρθει κάτι που να αφορά το </w:t>
      </w:r>
      <w:r>
        <w:rPr>
          <w:rFonts w:eastAsia="Times New Roman" w:cs="Times New Roman"/>
          <w:szCs w:val="24"/>
        </w:rPr>
        <w:t>νυν</w:t>
      </w:r>
      <w:r>
        <w:rPr>
          <w:rFonts w:eastAsia="Times New Roman" w:cs="Times New Roman"/>
          <w:szCs w:val="24"/>
        </w:rPr>
        <w:t xml:space="preserve"> α</w:t>
      </w:r>
      <w:r w:rsidRPr="005C4697">
        <w:rPr>
          <w:rFonts w:eastAsia="Times New Roman" w:cs="Times New Roman"/>
          <w:szCs w:val="24"/>
        </w:rPr>
        <w:t>εροδρόμιο</w:t>
      </w:r>
      <w:r>
        <w:rPr>
          <w:rFonts w:eastAsia="Times New Roman" w:cs="Times New Roman"/>
          <w:szCs w:val="24"/>
        </w:rPr>
        <w:t>. Αν είναι δυνατόν.</w:t>
      </w:r>
    </w:p>
    <w:p w14:paraId="224A185B" w14:textId="77777777" w:rsidR="0081027C" w:rsidRDefault="00F5028E">
      <w:pPr>
        <w:spacing w:line="600" w:lineRule="auto"/>
        <w:ind w:firstLine="720"/>
        <w:jc w:val="both"/>
        <w:rPr>
          <w:rFonts w:eastAsia="Times New Roman" w:cs="Times New Roman"/>
          <w:szCs w:val="24"/>
        </w:rPr>
      </w:pPr>
      <w:r w:rsidRPr="005C4697">
        <w:rPr>
          <w:rFonts w:eastAsia="Times New Roman" w:cs="Times New Roman"/>
          <w:szCs w:val="24"/>
        </w:rPr>
        <w:t>Μελέτη αξιοποίησης του χώρου</w:t>
      </w:r>
      <w:r>
        <w:rPr>
          <w:rFonts w:eastAsia="Times New Roman" w:cs="Times New Roman"/>
          <w:szCs w:val="24"/>
        </w:rPr>
        <w:t>: Εμείς έχουμε ιδέε</w:t>
      </w:r>
      <w:r w:rsidRPr="005C4697">
        <w:rPr>
          <w:rFonts w:eastAsia="Times New Roman" w:cs="Times New Roman"/>
          <w:szCs w:val="24"/>
        </w:rPr>
        <w:t>ς</w:t>
      </w:r>
      <w:r>
        <w:rPr>
          <w:rFonts w:eastAsia="Times New Roman" w:cs="Times New Roman"/>
          <w:szCs w:val="24"/>
        </w:rPr>
        <w:t>,</w:t>
      </w:r>
      <w:r w:rsidRPr="005C4697">
        <w:rPr>
          <w:rFonts w:eastAsia="Times New Roman" w:cs="Times New Roman"/>
          <w:szCs w:val="24"/>
        </w:rPr>
        <w:t xml:space="preserve"> έχουμε προτάσεις και </w:t>
      </w:r>
      <w:r>
        <w:rPr>
          <w:rFonts w:eastAsia="Times New Roman" w:cs="Times New Roman"/>
          <w:szCs w:val="24"/>
        </w:rPr>
        <w:t xml:space="preserve">για την καινοτομία και </w:t>
      </w:r>
      <w:r w:rsidRPr="005C4697">
        <w:rPr>
          <w:rFonts w:eastAsia="Times New Roman" w:cs="Times New Roman"/>
          <w:szCs w:val="24"/>
        </w:rPr>
        <w:t xml:space="preserve">για την </w:t>
      </w:r>
      <w:r w:rsidRPr="005C4697">
        <w:rPr>
          <w:rFonts w:eastAsia="Times New Roman" w:cs="Times New Roman"/>
          <w:szCs w:val="24"/>
        </w:rPr>
        <w:t>παράδοση</w:t>
      </w:r>
      <w:r>
        <w:rPr>
          <w:rFonts w:eastAsia="Times New Roman" w:cs="Times New Roman"/>
          <w:szCs w:val="24"/>
        </w:rPr>
        <w:t xml:space="preserve"> και</w:t>
      </w:r>
      <w:r w:rsidRPr="005C4697">
        <w:rPr>
          <w:rFonts w:eastAsia="Times New Roman" w:cs="Times New Roman"/>
          <w:szCs w:val="24"/>
        </w:rPr>
        <w:t xml:space="preserve"> τον πολιτισμό και </w:t>
      </w:r>
      <w:r>
        <w:rPr>
          <w:rFonts w:eastAsia="Times New Roman" w:cs="Times New Roman"/>
          <w:szCs w:val="24"/>
        </w:rPr>
        <w:t>για ένα</w:t>
      </w:r>
      <w:r w:rsidRPr="005C4697">
        <w:rPr>
          <w:rFonts w:eastAsia="Times New Roman" w:cs="Times New Roman"/>
          <w:szCs w:val="24"/>
        </w:rPr>
        <w:t xml:space="preserve"> σύγχρονο διοικητικό κέντρο</w:t>
      </w:r>
      <w:r>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Όμως,</w:t>
      </w:r>
      <w:r w:rsidRPr="005C4697">
        <w:rPr>
          <w:rFonts w:eastAsia="Times New Roman" w:cs="Times New Roman"/>
          <w:szCs w:val="24"/>
        </w:rPr>
        <w:t xml:space="preserve"> αυτά θα πρέπει να γίνουν με βάση μία μελέτη</w:t>
      </w:r>
      <w:r>
        <w:rPr>
          <w:rFonts w:eastAsia="Times New Roman" w:cs="Times New Roman"/>
          <w:szCs w:val="24"/>
        </w:rPr>
        <w:t xml:space="preserve">. </w:t>
      </w:r>
    </w:p>
    <w:p w14:paraId="224A185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w:t>
      </w:r>
      <w:r w:rsidRPr="005C4697">
        <w:rPr>
          <w:rFonts w:eastAsia="Times New Roman" w:cs="Times New Roman"/>
          <w:szCs w:val="24"/>
        </w:rPr>
        <w:t>αι κυρίως</w:t>
      </w:r>
      <w:r>
        <w:rPr>
          <w:rFonts w:eastAsia="Times New Roman" w:cs="Times New Roman"/>
          <w:szCs w:val="24"/>
        </w:rPr>
        <w:t>,</w:t>
      </w:r>
      <w:r w:rsidRPr="005C4697">
        <w:rPr>
          <w:rFonts w:eastAsia="Times New Roman" w:cs="Times New Roman"/>
          <w:szCs w:val="24"/>
        </w:rPr>
        <w:t xml:space="preserve"> να μη</w:t>
      </w:r>
      <w:r>
        <w:rPr>
          <w:rFonts w:eastAsia="Times New Roman" w:cs="Times New Roman"/>
          <w:szCs w:val="24"/>
        </w:rPr>
        <w:t>ν</w:t>
      </w:r>
      <w:r w:rsidRPr="005C4697">
        <w:rPr>
          <w:rFonts w:eastAsia="Times New Roman" w:cs="Times New Roman"/>
          <w:szCs w:val="24"/>
        </w:rPr>
        <w:t xml:space="preserve"> δούμε ένα νέο οικιστικό κέντρο</w:t>
      </w:r>
      <w:r>
        <w:rPr>
          <w:rFonts w:eastAsia="Times New Roman" w:cs="Times New Roman"/>
          <w:szCs w:val="24"/>
        </w:rPr>
        <w:t>,</w:t>
      </w:r>
      <w:r w:rsidRPr="005C4697">
        <w:rPr>
          <w:rFonts w:eastAsia="Times New Roman" w:cs="Times New Roman"/>
          <w:szCs w:val="24"/>
        </w:rPr>
        <w:t xml:space="preserve"> αλλά να έχει μία ήπια ανάπτυξη</w:t>
      </w:r>
      <w:r>
        <w:rPr>
          <w:rFonts w:eastAsia="Times New Roman" w:cs="Times New Roman"/>
          <w:szCs w:val="24"/>
        </w:rPr>
        <w:t xml:space="preserve">. </w:t>
      </w:r>
      <w:r w:rsidRPr="005C4697">
        <w:rPr>
          <w:rFonts w:eastAsia="Times New Roman" w:cs="Times New Roman"/>
          <w:szCs w:val="24"/>
        </w:rPr>
        <w:t>Και βέβαια</w:t>
      </w:r>
      <w:r>
        <w:rPr>
          <w:rFonts w:eastAsia="Times New Roman" w:cs="Times New Roman"/>
          <w:szCs w:val="24"/>
        </w:rPr>
        <w:t>,</w:t>
      </w:r>
      <w:r w:rsidRPr="005C4697">
        <w:rPr>
          <w:rFonts w:eastAsia="Times New Roman" w:cs="Times New Roman"/>
          <w:szCs w:val="24"/>
        </w:rPr>
        <w:t xml:space="preserve"> μέχρι την ολοκλήρωση του νέου </w:t>
      </w:r>
      <w:r>
        <w:rPr>
          <w:rFonts w:eastAsia="Times New Roman" w:cs="Times New Roman"/>
          <w:szCs w:val="24"/>
        </w:rPr>
        <w:t>αεροδρομίου</w:t>
      </w:r>
      <w:r>
        <w:rPr>
          <w:rFonts w:eastAsia="Times New Roman" w:cs="Times New Roman"/>
          <w:szCs w:val="24"/>
        </w:rPr>
        <w:t xml:space="preserve">, </w:t>
      </w:r>
      <w:r w:rsidRPr="005C4697">
        <w:rPr>
          <w:rFonts w:eastAsia="Times New Roman" w:cs="Times New Roman"/>
          <w:szCs w:val="24"/>
        </w:rPr>
        <w:t xml:space="preserve">να μην εγκαταλειφθεί το </w:t>
      </w:r>
      <w:r>
        <w:rPr>
          <w:rFonts w:eastAsia="Times New Roman" w:cs="Times New Roman"/>
          <w:szCs w:val="24"/>
        </w:rPr>
        <w:t>νυν. Θ</w:t>
      </w:r>
      <w:r w:rsidRPr="005C4697">
        <w:rPr>
          <w:rFonts w:eastAsia="Times New Roman" w:cs="Times New Roman"/>
          <w:szCs w:val="24"/>
        </w:rPr>
        <w:t xml:space="preserve">α πρέπει να υπάρξουν παράλληλα και οι διαδικασίες </w:t>
      </w:r>
      <w:r>
        <w:rPr>
          <w:rFonts w:eastAsia="Times New Roman" w:cs="Times New Roman"/>
          <w:szCs w:val="24"/>
        </w:rPr>
        <w:t>ε</w:t>
      </w:r>
      <w:r w:rsidRPr="005C4697">
        <w:rPr>
          <w:rFonts w:eastAsia="Times New Roman" w:cs="Times New Roman"/>
          <w:szCs w:val="24"/>
        </w:rPr>
        <w:t xml:space="preserve">κσυγχρονισμού και </w:t>
      </w:r>
      <w:r w:rsidRPr="005C4697">
        <w:rPr>
          <w:rFonts w:eastAsia="Times New Roman" w:cs="Times New Roman"/>
          <w:szCs w:val="24"/>
        </w:rPr>
        <w:t>συντήρησ</w:t>
      </w:r>
      <w:r>
        <w:rPr>
          <w:rFonts w:eastAsia="Times New Roman" w:cs="Times New Roman"/>
          <w:szCs w:val="24"/>
        </w:rPr>
        <w:t>ή</w:t>
      </w:r>
      <w:r w:rsidRPr="005C4697">
        <w:rPr>
          <w:rFonts w:eastAsia="Times New Roman" w:cs="Times New Roman"/>
          <w:szCs w:val="24"/>
        </w:rPr>
        <w:t xml:space="preserve">ς </w:t>
      </w:r>
      <w:r w:rsidRPr="005C4697">
        <w:rPr>
          <w:rFonts w:eastAsia="Times New Roman" w:cs="Times New Roman"/>
          <w:szCs w:val="24"/>
        </w:rPr>
        <w:t>του</w:t>
      </w:r>
      <w:r>
        <w:rPr>
          <w:rFonts w:eastAsia="Times New Roman" w:cs="Times New Roman"/>
          <w:szCs w:val="24"/>
        </w:rPr>
        <w:t>,</w:t>
      </w:r>
      <w:r w:rsidRPr="005C4697">
        <w:rPr>
          <w:rFonts w:eastAsia="Times New Roman" w:cs="Times New Roman"/>
          <w:szCs w:val="24"/>
        </w:rPr>
        <w:t xml:space="preserve"> ούτως ώστε να μην πέσει η ποιότητα των παρεχόμενων υπηρεσιών</w:t>
      </w:r>
      <w:r>
        <w:rPr>
          <w:rFonts w:eastAsia="Times New Roman" w:cs="Times New Roman"/>
          <w:szCs w:val="24"/>
        </w:rPr>
        <w:t>.</w:t>
      </w:r>
    </w:p>
    <w:p w14:paraId="224A185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w:t>
      </w:r>
      <w:r w:rsidRPr="005C4697">
        <w:rPr>
          <w:rFonts w:eastAsia="Times New Roman" w:cs="Times New Roman"/>
          <w:szCs w:val="24"/>
        </w:rPr>
        <w:t>ελειώνοντας</w:t>
      </w:r>
      <w:r>
        <w:rPr>
          <w:rFonts w:eastAsia="Times New Roman" w:cs="Times New Roman"/>
          <w:szCs w:val="24"/>
        </w:rPr>
        <w:t>,</w:t>
      </w:r>
      <w:r w:rsidRPr="005C4697">
        <w:rPr>
          <w:rFonts w:eastAsia="Times New Roman" w:cs="Times New Roman"/>
          <w:szCs w:val="24"/>
        </w:rPr>
        <w:t xml:space="preserve"> να πω ότι όλες αυτές οι προτάσεις έρχονται συμπληρωματικά στην </w:t>
      </w:r>
      <w:r w:rsidRPr="005C4697">
        <w:rPr>
          <w:rFonts w:eastAsia="Times New Roman" w:cs="Times New Roman"/>
          <w:szCs w:val="24"/>
        </w:rPr>
        <w:t>κύρωση της σύμβασης</w:t>
      </w:r>
      <w:r>
        <w:rPr>
          <w:rFonts w:eastAsia="Times New Roman" w:cs="Times New Roman"/>
          <w:szCs w:val="24"/>
        </w:rPr>
        <w:t>,</w:t>
      </w:r>
      <w:r w:rsidRPr="005C4697">
        <w:rPr>
          <w:rFonts w:eastAsia="Times New Roman" w:cs="Times New Roman"/>
          <w:szCs w:val="24"/>
        </w:rPr>
        <w:t xml:space="preserve"> η οποία είναι μία κρίσιμη συνέχεια των όσων έχουν δρομολογηθεί τα προηγούμενα χρόνια και κυρίως των πολιτικών αποφάσεων που πήρ</w:t>
      </w:r>
      <w:r>
        <w:rPr>
          <w:rFonts w:eastAsia="Times New Roman" w:cs="Times New Roman"/>
          <w:szCs w:val="24"/>
        </w:rPr>
        <w:t xml:space="preserve">αμε για τη δημιουργία του νέου </w:t>
      </w:r>
      <w:r>
        <w:rPr>
          <w:rFonts w:eastAsia="Times New Roman" w:cs="Times New Roman"/>
          <w:szCs w:val="24"/>
        </w:rPr>
        <w:t>α</w:t>
      </w:r>
      <w:r w:rsidRPr="005C4697">
        <w:rPr>
          <w:rFonts w:eastAsia="Times New Roman" w:cs="Times New Roman"/>
          <w:szCs w:val="24"/>
        </w:rPr>
        <w:t>εροδρομίου</w:t>
      </w:r>
      <w:r>
        <w:rPr>
          <w:rFonts w:eastAsia="Times New Roman" w:cs="Times New Roman"/>
          <w:szCs w:val="24"/>
        </w:rPr>
        <w:t>. Εμείς καλούμε την Κ</w:t>
      </w:r>
      <w:r w:rsidRPr="005C4697">
        <w:rPr>
          <w:rFonts w:eastAsia="Times New Roman" w:cs="Times New Roman"/>
          <w:szCs w:val="24"/>
        </w:rPr>
        <w:t>υβέρνηση να δει όλα αυτά που είπαμε ότι πρέπε</w:t>
      </w:r>
      <w:r w:rsidRPr="005C4697">
        <w:rPr>
          <w:rFonts w:eastAsia="Times New Roman" w:cs="Times New Roman"/>
          <w:szCs w:val="24"/>
        </w:rPr>
        <w:t>ι να γίνουν παράλληλα και να προχωρήσει</w:t>
      </w:r>
      <w:r>
        <w:rPr>
          <w:rFonts w:eastAsia="Times New Roman" w:cs="Times New Roman"/>
          <w:szCs w:val="24"/>
        </w:rPr>
        <w:t>.</w:t>
      </w:r>
    </w:p>
    <w:p w14:paraId="224A185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w:t>
      </w:r>
      <w:r w:rsidRPr="005C4697">
        <w:rPr>
          <w:rFonts w:eastAsia="Times New Roman" w:cs="Times New Roman"/>
          <w:szCs w:val="24"/>
        </w:rPr>
        <w:t>αι τελειώνω</w:t>
      </w:r>
      <w:r>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λέγοντας, κύριε Υπουργέ, ότι θα πρέπ</w:t>
      </w:r>
      <w:r w:rsidRPr="005C4697">
        <w:rPr>
          <w:rFonts w:eastAsia="Times New Roman" w:cs="Times New Roman"/>
          <w:szCs w:val="24"/>
        </w:rPr>
        <w:t xml:space="preserve">ει να δείτε </w:t>
      </w:r>
      <w:r>
        <w:rPr>
          <w:rFonts w:eastAsia="Times New Roman" w:cs="Times New Roman"/>
          <w:szCs w:val="24"/>
        </w:rPr>
        <w:t xml:space="preserve">για </w:t>
      </w:r>
      <w:r w:rsidRPr="005C4697">
        <w:rPr>
          <w:rFonts w:eastAsia="Times New Roman" w:cs="Times New Roman"/>
          <w:szCs w:val="24"/>
        </w:rPr>
        <w:t xml:space="preserve">το θέμα του </w:t>
      </w:r>
      <w:r>
        <w:rPr>
          <w:rFonts w:eastAsia="Times New Roman" w:cs="Times New Roman"/>
          <w:szCs w:val="24"/>
        </w:rPr>
        <w:t>α</w:t>
      </w:r>
      <w:r w:rsidRPr="005C4697">
        <w:rPr>
          <w:rFonts w:eastAsia="Times New Roman" w:cs="Times New Roman"/>
          <w:szCs w:val="24"/>
        </w:rPr>
        <w:t xml:space="preserve">εροδρομίου </w:t>
      </w:r>
      <w:r w:rsidRPr="005C4697">
        <w:rPr>
          <w:rFonts w:eastAsia="Times New Roman" w:cs="Times New Roman"/>
          <w:szCs w:val="24"/>
        </w:rPr>
        <w:t>και αυτό το οποίο γί</w:t>
      </w:r>
      <w:r>
        <w:rPr>
          <w:rFonts w:eastAsia="Times New Roman" w:cs="Times New Roman"/>
          <w:szCs w:val="24"/>
        </w:rPr>
        <w:t xml:space="preserve">νεται εν </w:t>
      </w:r>
      <w:proofErr w:type="spellStart"/>
      <w:r>
        <w:rPr>
          <w:rFonts w:eastAsia="Times New Roman" w:cs="Times New Roman"/>
          <w:szCs w:val="24"/>
        </w:rPr>
        <w:t>είδει</w:t>
      </w:r>
      <w:proofErr w:type="spellEnd"/>
      <w:r>
        <w:rPr>
          <w:rFonts w:eastAsia="Times New Roman" w:cs="Times New Roman"/>
          <w:szCs w:val="24"/>
        </w:rPr>
        <w:t xml:space="preserve"> παλαιοκομματικού, ας</w:t>
      </w:r>
      <w:r w:rsidRPr="005C4697">
        <w:rPr>
          <w:rFonts w:eastAsia="Times New Roman" w:cs="Times New Roman"/>
          <w:szCs w:val="24"/>
        </w:rPr>
        <w:t xml:space="preserve"> μην το χαρακτηρίσω</w:t>
      </w:r>
      <w:r>
        <w:rPr>
          <w:rFonts w:eastAsia="Times New Roman" w:cs="Times New Roman"/>
          <w:szCs w:val="24"/>
        </w:rPr>
        <w:t>. Κάποιοι -λείπει τώρα ο συνάδελφος, δεν είναι εδώ,</w:t>
      </w:r>
      <w:r>
        <w:rPr>
          <w:rFonts w:eastAsia="Times New Roman" w:cs="Times New Roman"/>
          <w:szCs w:val="24"/>
        </w:rPr>
        <w:t xml:space="preserve"> θα </w:t>
      </w:r>
      <w:r>
        <w:rPr>
          <w:rFonts w:eastAsia="Times New Roman" w:cs="Times New Roman"/>
          <w:szCs w:val="24"/>
        </w:rPr>
        <w:lastRenderedPageBreak/>
        <w:t>σας πω ιδιαιτέρως-</w:t>
      </w:r>
      <w:r w:rsidRPr="005C4697">
        <w:rPr>
          <w:rFonts w:eastAsia="Times New Roman" w:cs="Times New Roman"/>
          <w:szCs w:val="24"/>
        </w:rPr>
        <w:t xml:space="preserve"> </w:t>
      </w:r>
      <w:r>
        <w:rPr>
          <w:rFonts w:eastAsia="Times New Roman" w:cs="Times New Roman"/>
          <w:szCs w:val="24"/>
        </w:rPr>
        <w:t xml:space="preserve">λένε ότι μαζεύουν από τώρα βιογραφικά </w:t>
      </w:r>
      <w:r w:rsidRPr="005C4697">
        <w:rPr>
          <w:rFonts w:eastAsia="Times New Roman" w:cs="Times New Roman"/>
          <w:szCs w:val="24"/>
        </w:rPr>
        <w:t xml:space="preserve">για τους ανθρώπους </w:t>
      </w:r>
      <w:r>
        <w:rPr>
          <w:rFonts w:eastAsia="Times New Roman" w:cs="Times New Roman"/>
          <w:szCs w:val="24"/>
        </w:rPr>
        <w:t>που θα δουλέψουν</w:t>
      </w:r>
      <w:r w:rsidRPr="005C4697">
        <w:rPr>
          <w:rFonts w:eastAsia="Times New Roman" w:cs="Times New Roman"/>
          <w:szCs w:val="24"/>
        </w:rPr>
        <w:t xml:space="preserve"> στο </w:t>
      </w:r>
      <w:r>
        <w:rPr>
          <w:rFonts w:eastAsia="Times New Roman" w:cs="Times New Roman"/>
          <w:szCs w:val="24"/>
        </w:rPr>
        <w:t>α</w:t>
      </w:r>
      <w:r w:rsidRPr="005C4697">
        <w:rPr>
          <w:rFonts w:eastAsia="Times New Roman" w:cs="Times New Roman"/>
          <w:szCs w:val="24"/>
        </w:rPr>
        <w:t>εροδρόμιο</w:t>
      </w:r>
      <w:r>
        <w:rPr>
          <w:rFonts w:eastAsia="Times New Roman" w:cs="Times New Roman"/>
          <w:szCs w:val="24"/>
        </w:rPr>
        <w:t>.</w:t>
      </w:r>
      <w:r w:rsidRPr="005C4697">
        <w:rPr>
          <w:rFonts w:eastAsia="Times New Roman" w:cs="Times New Roman"/>
          <w:szCs w:val="24"/>
        </w:rPr>
        <w:t xml:space="preserve"> Δεν ξέρω αν είναι για τη διοίκηση</w:t>
      </w:r>
      <w:r>
        <w:rPr>
          <w:rFonts w:eastAsia="Times New Roman" w:cs="Times New Roman"/>
          <w:szCs w:val="24"/>
        </w:rPr>
        <w:t>,</w:t>
      </w:r>
      <w:r w:rsidRPr="005C4697">
        <w:rPr>
          <w:rFonts w:eastAsia="Times New Roman" w:cs="Times New Roman"/>
          <w:szCs w:val="24"/>
        </w:rPr>
        <w:t xml:space="preserve"> για τα διευθυντικά στελέχη</w:t>
      </w:r>
      <w:r>
        <w:rPr>
          <w:rFonts w:eastAsia="Times New Roman" w:cs="Times New Roman"/>
          <w:szCs w:val="24"/>
        </w:rPr>
        <w:t>,</w:t>
      </w:r>
      <w:r w:rsidRPr="005C4697">
        <w:rPr>
          <w:rFonts w:eastAsia="Times New Roman" w:cs="Times New Roman"/>
          <w:szCs w:val="24"/>
        </w:rPr>
        <w:t xml:space="preserve"> για τους εργαζόμενους </w:t>
      </w:r>
      <w:r>
        <w:rPr>
          <w:rFonts w:eastAsia="Times New Roman" w:cs="Times New Roman"/>
          <w:szCs w:val="24"/>
        </w:rPr>
        <w:t xml:space="preserve">ή </w:t>
      </w:r>
      <w:r w:rsidRPr="005C4697">
        <w:rPr>
          <w:rFonts w:eastAsia="Times New Roman" w:cs="Times New Roman"/>
          <w:szCs w:val="24"/>
        </w:rPr>
        <w:t>για τους υπεργολάβους</w:t>
      </w:r>
      <w:r>
        <w:rPr>
          <w:rFonts w:eastAsia="Times New Roman" w:cs="Times New Roman"/>
          <w:szCs w:val="24"/>
        </w:rPr>
        <w:t>. Σ</w:t>
      </w:r>
      <w:r w:rsidRPr="005C4697">
        <w:rPr>
          <w:rFonts w:eastAsia="Times New Roman" w:cs="Times New Roman"/>
          <w:szCs w:val="24"/>
        </w:rPr>
        <w:t>ταματήστε το</w:t>
      </w:r>
      <w:r>
        <w:rPr>
          <w:rFonts w:eastAsia="Times New Roman" w:cs="Times New Roman"/>
          <w:szCs w:val="24"/>
        </w:rPr>
        <w:t>,</w:t>
      </w:r>
      <w:r w:rsidRPr="005C4697">
        <w:rPr>
          <w:rFonts w:eastAsia="Times New Roman" w:cs="Times New Roman"/>
          <w:szCs w:val="24"/>
        </w:rPr>
        <w:t xml:space="preserve"> τώρα που είναι νωρίς</w:t>
      </w:r>
      <w:r>
        <w:rPr>
          <w:rFonts w:eastAsia="Times New Roman" w:cs="Times New Roman"/>
          <w:szCs w:val="24"/>
        </w:rPr>
        <w:t>,</w:t>
      </w:r>
      <w:r w:rsidRPr="005C4697">
        <w:rPr>
          <w:rFonts w:eastAsia="Times New Roman" w:cs="Times New Roman"/>
          <w:szCs w:val="24"/>
        </w:rPr>
        <w:t xml:space="preserve"> διότι λένε </w:t>
      </w:r>
      <w:r>
        <w:rPr>
          <w:rFonts w:eastAsia="Times New Roman" w:cs="Times New Roman"/>
          <w:szCs w:val="24"/>
        </w:rPr>
        <w:t xml:space="preserve">ότι </w:t>
      </w:r>
      <w:r w:rsidRPr="005C4697">
        <w:rPr>
          <w:rFonts w:eastAsia="Times New Roman" w:cs="Times New Roman"/>
          <w:szCs w:val="24"/>
        </w:rPr>
        <w:t xml:space="preserve">όλα αυτά </w:t>
      </w:r>
      <w:r>
        <w:rPr>
          <w:rFonts w:eastAsia="Times New Roman" w:cs="Times New Roman"/>
          <w:szCs w:val="24"/>
        </w:rPr>
        <w:t>εκπορεύονται</w:t>
      </w:r>
      <w:r w:rsidRPr="005C4697">
        <w:rPr>
          <w:rFonts w:eastAsia="Times New Roman" w:cs="Times New Roman"/>
          <w:szCs w:val="24"/>
        </w:rPr>
        <w:t xml:space="preserve"> από </w:t>
      </w:r>
      <w:r>
        <w:rPr>
          <w:rFonts w:eastAsia="Times New Roman" w:cs="Times New Roman"/>
          <w:szCs w:val="24"/>
        </w:rPr>
        <w:t>σας.</w:t>
      </w:r>
      <w:r w:rsidRPr="005C4697">
        <w:rPr>
          <w:rFonts w:eastAsia="Times New Roman" w:cs="Times New Roman"/>
          <w:szCs w:val="24"/>
        </w:rPr>
        <w:t xml:space="preserve"> </w:t>
      </w:r>
      <w:r>
        <w:rPr>
          <w:rFonts w:eastAsia="Times New Roman" w:cs="Times New Roman"/>
          <w:szCs w:val="24"/>
        </w:rPr>
        <w:t>Θα σ</w:t>
      </w:r>
      <w:r w:rsidRPr="005C4697">
        <w:rPr>
          <w:rFonts w:eastAsia="Times New Roman" w:cs="Times New Roman"/>
          <w:szCs w:val="24"/>
        </w:rPr>
        <w:t>ας πω συγκεκριμένα</w:t>
      </w:r>
      <w:r>
        <w:rPr>
          <w:rFonts w:eastAsia="Times New Roman" w:cs="Times New Roman"/>
          <w:szCs w:val="24"/>
        </w:rPr>
        <w:t>.</w:t>
      </w:r>
    </w:p>
    <w:p w14:paraId="224A185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w:t>
      </w:r>
      <w:r w:rsidRPr="005C4697">
        <w:rPr>
          <w:rFonts w:eastAsia="Times New Roman" w:cs="Times New Roman"/>
          <w:szCs w:val="24"/>
        </w:rPr>
        <w:t>ώρα για τις τροπολογίες</w:t>
      </w:r>
      <w:r>
        <w:rPr>
          <w:rFonts w:eastAsia="Times New Roman" w:cs="Times New Roman"/>
          <w:szCs w:val="24"/>
        </w:rPr>
        <w:t xml:space="preserve">: για το θέμα της αναδιάρθρωσης του </w:t>
      </w:r>
      <w:r w:rsidRPr="005C4697">
        <w:rPr>
          <w:rFonts w:eastAsia="Times New Roman" w:cs="Times New Roman"/>
          <w:szCs w:val="24"/>
        </w:rPr>
        <w:t>ποδοσφαίρου</w:t>
      </w:r>
      <w:r>
        <w:rPr>
          <w:rFonts w:eastAsia="Times New Roman" w:cs="Times New Roman"/>
          <w:szCs w:val="24"/>
        </w:rPr>
        <w:t>. Θεωρώ ότι είναι μια τρ</w:t>
      </w:r>
      <w:r w:rsidRPr="005C4697">
        <w:rPr>
          <w:rFonts w:eastAsia="Times New Roman" w:cs="Times New Roman"/>
          <w:szCs w:val="24"/>
        </w:rPr>
        <w:t>οπολογία που έ</w:t>
      </w:r>
      <w:r>
        <w:rPr>
          <w:rFonts w:eastAsia="Times New Roman" w:cs="Times New Roman"/>
          <w:szCs w:val="24"/>
        </w:rPr>
        <w:t>ρ</w:t>
      </w:r>
      <w:r w:rsidRPr="005C4697">
        <w:rPr>
          <w:rFonts w:eastAsia="Times New Roman" w:cs="Times New Roman"/>
          <w:szCs w:val="24"/>
        </w:rPr>
        <w:t>χεται πρόχειρα</w:t>
      </w:r>
      <w:r>
        <w:rPr>
          <w:rFonts w:eastAsia="Times New Roman" w:cs="Times New Roman"/>
          <w:szCs w:val="24"/>
        </w:rPr>
        <w:t xml:space="preserve">, είναι </w:t>
      </w:r>
      <w:proofErr w:type="spellStart"/>
      <w:r>
        <w:rPr>
          <w:rFonts w:eastAsia="Times New Roman" w:cs="Times New Roman"/>
          <w:szCs w:val="24"/>
        </w:rPr>
        <w:t>γονατογράφημα</w:t>
      </w:r>
      <w:proofErr w:type="spellEnd"/>
      <w:r>
        <w:rPr>
          <w:rFonts w:eastAsia="Times New Roman" w:cs="Times New Roman"/>
          <w:szCs w:val="24"/>
        </w:rPr>
        <w:t>, έχει μέσα</w:t>
      </w:r>
      <w:r w:rsidRPr="005C4697">
        <w:rPr>
          <w:rFonts w:eastAsia="Times New Roman" w:cs="Times New Roman"/>
          <w:szCs w:val="24"/>
        </w:rPr>
        <w:t xml:space="preserve"> της τη</w:t>
      </w:r>
      <w:r w:rsidRPr="005C4697">
        <w:rPr>
          <w:rFonts w:eastAsia="Times New Roman" w:cs="Times New Roman"/>
          <w:szCs w:val="24"/>
        </w:rPr>
        <w:t xml:space="preserve">ν </w:t>
      </w:r>
      <w:r>
        <w:rPr>
          <w:rFonts w:eastAsia="Times New Roman" w:cs="Times New Roman"/>
          <w:szCs w:val="24"/>
        </w:rPr>
        <w:t>εκβιασμένη</w:t>
      </w:r>
      <w:r w:rsidRPr="005C4697">
        <w:rPr>
          <w:rFonts w:eastAsia="Times New Roman" w:cs="Times New Roman"/>
          <w:szCs w:val="24"/>
        </w:rPr>
        <w:t xml:space="preserve"> συμφωνία των φορέων του αθλητισμού </w:t>
      </w:r>
      <w:r>
        <w:rPr>
          <w:rFonts w:eastAsia="Times New Roman" w:cs="Times New Roman"/>
          <w:szCs w:val="24"/>
        </w:rPr>
        <w:t xml:space="preserve">και </w:t>
      </w:r>
      <w:r w:rsidRPr="005C4697">
        <w:rPr>
          <w:rFonts w:eastAsia="Times New Roman" w:cs="Times New Roman"/>
          <w:szCs w:val="24"/>
        </w:rPr>
        <w:t>δεν δίνει λύση</w:t>
      </w:r>
      <w:r>
        <w:rPr>
          <w:rFonts w:eastAsia="Times New Roman" w:cs="Times New Roman"/>
          <w:szCs w:val="24"/>
        </w:rPr>
        <w:t>.</w:t>
      </w:r>
      <w:r w:rsidRPr="005C4697">
        <w:rPr>
          <w:rFonts w:eastAsia="Times New Roman" w:cs="Times New Roman"/>
          <w:szCs w:val="24"/>
        </w:rPr>
        <w:t xml:space="preserve"> Εμείς είμαστε υπέρ της αναδιάρθρωσης από κάτω προς τα πάνω</w:t>
      </w:r>
      <w:r>
        <w:rPr>
          <w:rFonts w:eastAsia="Times New Roman" w:cs="Times New Roman"/>
          <w:szCs w:val="24"/>
        </w:rPr>
        <w:t>,</w:t>
      </w:r>
      <w:r w:rsidRPr="005C4697">
        <w:rPr>
          <w:rFonts w:eastAsia="Times New Roman" w:cs="Times New Roman"/>
          <w:szCs w:val="24"/>
        </w:rPr>
        <w:t xml:space="preserve"> που δεν </w:t>
      </w:r>
      <w:r>
        <w:rPr>
          <w:rFonts w:eastAsia="Times New Roman" w:cs="Times New Roman"/>
          <w:szCs w:val="24"/>
        </w:rPr>
        <w:t>μπορεί όμως να ξεκινήσει με</w:t>
      </w:r>
      <w:r w:rsidRPr="005C4697">
        <w:rPr>
          <w:rFonts w:eastAsia="Times New Roman" w:cs="Times New Roman"/>
          <w:szCs w:val="24"/>
        </w:rPr>
        <w:t xml:space="preserve"> μία τροπολογία στην κύρωση μία</w:t>
      </w:r>
      <w:r>
        <w:rPr>
          <w:rFonts w:eastAsia="Times New Roman" w:cs="Times New Roman"/>
          <w:szCs w:val="24"/>
        </w:rPr>
        <w:t>ς</w:t>
      </w:r>
      <w:r w:rsidRPr="005C4697">
        <w:rPr>
          <w:rFonts w:eastAsia="Times New Roman" w:cs="Times New Roman"/>
          <w:szCs w:val="24"/>
        </w:rPr>
        <w:t xml:space="preserve"> σύμβαση</w:t>
      </w:r>
      <w:r>
        <w:rPr>
          <w:rFonts w:eastAsia="Times New Roman" w:cs="Times New Roman"/>
          <w:szCs w:val="24"/>
        </w:rPr>
        <w:t xml:space="preserve">ς για το </w:t>
      </w:r>
      <w:r>
        <w:rPr>
          <w:rFonts w:eastAsia="Times New Roman" w:cs="Times New Roman"/>
          <w:szCs w:val="24"/>
        </w:rPr>
        <w:t>α</w:t>
      </w:r>
      <w:r w:rsidRPr="005C4697">
        <w:rPr>
          <w:rFonts w:eastAsia="Times New Roman" w:cs="Times New Roman"/>
          <w:szCs w:val="24"/>
        </w:rPr>
        <w:t>εροδρόμιο</w:t>
      </w:r>
      <w:r>
        <w:rPr>
          <w:rFonts w:eastAsia="Times New Roman" w:cs="Times New Roman"/>
          <w:szCs w:val="24"/>
        </w:rPr>
        <w:t>. Ε</w:t>
      </w:r>
      <w:r w:rsidRPr="005C4697">
        <w:rPr>
          <w:rFonts w:eastAsia="Times New Roman" w:cs="Times New Roman"/>
          <w:szCs w:val="24"/>
        </w:rPr>
        <w:t xml:space="preserve">ίναι κάτι που πρέπει να </w:t>
      </w:r>
      <w:r>
        <w:rPr>
          <w:rFonts w:eastAsia="Times New Roman" w:cs="Times New Roman"/>
          <w:szCs w:val="24"/>
        </w:rPr>
        <w:t>ξεκινήσ</w:t>
      </w:r>
      <w:r>
        <w:rPr>
          <w:rFonts w:eastAsia="Times New Roman" w:cs="Times New Roman"/>
          <w:szCs w:val="24"/>
        </w:rPr>
        <w:t>ει</w:t>
      </w:r>
      <w:r w:rsidRPr="005C4697">
        <w:rPr>
          <w:rFonts w:eastAsia="Times New Roman" w:cs="Times New Roman"/>
          <w:szCs w:val="24"/>
        </w:rPr>
        <w:t xml:space="preserve"> θεσμικά και με </w:t>
      </w:r>
      <w:r>
        <w:rPr>
          <w:rFonts w:eastAsia="Times New Roman" w:cs="Times New Roman"/>
          <w:szCs w:val="24"/>
        </w:rPr>
        <w:t>ολοκληρωμένη μορφή να έρθει ως νομοσχέδιο.</w:t>
      </w:r>
    </w:p>
    <w:p w14:paraId="224A1860" w14:textId="77777777" w:rsidR="0081027C" w:rsidRDefault="00F5028E">
      <w:pPr>
        <w:spacing w:line="600" w:lineRule="auto"/>
        <w:ind w:firstLine="720"/>
        <w:jc w:val="both"/>
        <w:rPr>
          <w:rFonts w:eastAsia="Times New Roman" w:cs="Times New Roman"/>
          <w:szCs w:val="24"/>
        </w:rPr>
      </w:pPr>
      <w:r w:rsidRPr="00607D2F">
        <w:rPr>
          <w:rFonts w:eastAsia="Times New Roman" w:cs="Times New Roman"/>
          <w:b/>
          <w:szCs w:val="24"/>
        </w:rPr>
        <w:t>ΠΡΟΕΔΡΕΥΩΝ (Γεώργιος Βαρεμένος):</w:t>
      </w:r>
      <w:r>
        <w:rPr>
          <w:rFonts w:eastAsia="Times New Roman" w:cs="Times New Roman"/>
          <w:szCs w:val="24"/>
        </w:rPr>
        <w:t xml:space="preserve"> Εντάξει, κύριε </w:t>
      </w:r>
      <w:proofErr w:type="spellStart"/>
      <w:r>
        <w:rPr>
          <w:rFonts w:eastAsia="Times New Roman" w:cs="Times New Roman"/>
          <w:szCs w:val="24"/>
        </w:rPr>
        <w:t>Κεγκέρογλου</w:t>
      </w:r>
      <w:proofErr w:type="spellEnd"/>
      <w:r>
        <w:rPr>
          <w:rFonts w:eastAsia="Times New Roman" w:cs="Times New Roman"/>
          <w:szCs w:val="24"/>
        </w:rPr>
        <w:t>. Βάλτε μια τελεία, παρακαλώ.</w:t>
      </w:r>
    </w:p>
    <w:p w14:paraId="224A1861" w14:textId="77777777" w:rsidR="0081027C" w:rsidRDefault="00F5028E">
      <w:pPr>
        <w:spacing w:line="600" w:lineRule="auto"/>
        <w:ind w:firstLine="720"/>
        <w:jc w:val="both"/>
        <w:rPr>
          <w:rFonts w:eastAsia="Times New Roman" w:cs="Times New Roman"/>
          <w:szCs w:val="24"/>
        </w:rPr>
      </w:pPr>
      <w:r w:rsidRPr="00D51783">
        <w:rPr>
          <w:rFonts w:eastAsia="Times New Roman" w:cs="Times New Roman"/>
          <w:b/>
          <w:szCs w:val="24"/>
        </w:rPr>
        <w:lastRenderedPageBreak/>
        <w:t xml:space="preserve">ΒΑΣΙΛΕΙΟΣ ΚΕΓΚΕΡΟΓΛΟΥ: </w:t>
      </w:r>
      <w:r>
        <w:rPr>
          <w:rFonts w:eastAsia="Times New Roman" w:cs="Times New Roman"/>
          <w:szCs w:val="24"/>
        </w:rPr>
        <w:t>Κατα</w:t>
      </w:r>
      <w:r w:rsidRPr="005C4697">
        <w:rPr>
          <w:rFonts w:eastAsia="Times New Roman" w:cs="Times New Roman"/>
          <w:szCs w:val="24"/>
        </w:rPr>
        <w:t>ψηφί</w:t>
      </w:r>
      <w:r>
        <w:rPr>
          <w:rFonts w:eastAsia="Times New Roman" w:cs="Times New Roman"/>
          <w:szCs w:val="24"/>
        </w:rPr>
        <w:t>ζ</w:t>
      </w:r>
      <w:r w:rsidRPr="005C4697">
        <w:rPr>
          <w:rFonts w:eastAsia="Times New Roman" w:cs="Times New Roman"/>
          <w:szCs w:val="24"/>
        </w:rPr>
        <w:t>ουμε αυτή την τροπολογία και θεωρούμε ότι αντί να λύσει θέματα</w:t>
      </w:r>
      <w:r>
        <w:rPr>
          <w:rFonts w:eastAsia="Times New Roman" w:cs="Times New Roman"/>
          <w:szCs w:val="24"/>
        </w:rPr>
        <w:t>,</w:t>
      </w:r>
      <w:r w:rsidRPr="005C4697">
        <w:rPr>
          <w:rFonts w:eastAsia="Times New Roman" w:cs="Times New Roman"/>
          <w:szCs w:val="24"/>
        </w:rPr>
        <w:t xml:space="preserve"> θα δημιουρ</w:t>
      </w:r>
      <w:r>
        <w:rPr>
          <w:rFonts w:eastAsia="Times New Roman" w:cs="Times New Roman"/>
          <w:szCs w:val="24"/>
        </w:rPr>
        <w:t>γήσει περισσότερα προβλήματα απ’</w:t>
      </w:r>
      <w:r w:rsidRPr="005C4697">
        <w:rPr>
          <w:rFonts w:eastAsia="Times New Roman" w:cs="Times New Roman"/>
          <w:szCs w:val="24"/>
        </w:rPr>
        <w:t xml:space="preserve"> αυτά που </w:t>
      </w:r>
      <w:r>
        <w:rPr>
          <w:rFonts w:eastAsia="Times New Roman" w:cs="Times New Roman"/>
          <w:szCs w:val="24"/>
        </w:rPr>
        <w:t>υ</w:t>
      </w:r>
      <w:r w:rsidRPr="005C4697">
        <w:rPr>
          <w:rFonts w:eastAsia="Times New Roman" w:cs="Times New Roman"/>
          <w:szCs w:val="24"/>
        </w:rPr>
        <w:t xml:space="preserve">ποτίθεται ότι έρχεται ο </w:t>
      </w:r>
      <w:r>
        <w:rPr>
          <w:rFonts w:eastAsia="Times New Roman" w:cs="Times New Roman"/>
          <w:szCs w:val="24"/>
        </w:rPr>
        <w:t>Υ</w:t>
      </w:r>
      <w:r w:rsidRPr="005C4697">
        <w:rPr>
          <w:rFonts w:eastAsia="Times New Roman" w:cs="Times New Roman"/>
          <w:szCs w:val="24"/>
        </w:rPr>
        <w:t>πουργός να λύσει</w:t>
      </w:r>
      <w:r>
        <w:rPr>
          <w:rFonts w:eastAsia="Times New Roman" w:cs="Times New Roman"/>
          <w:szCs w:val="24"/>
        </w:rPr>
        <w:t>.</w:t>
      </w:r>
    </w:p>
    <w:p w14:paraId="224A186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Κάνω αυτήν την ιδιαίτερη τοποθέτηση γι’</w:t>
      </w:r>
      <w:r w:rsidRPr="005C4697">
        <w:rPr>
          <w:rFonts w:eastAsia="Times New Roman" w:cs="Times New Roman"/>
          <w:szCs w:val="24"/>
        </w:rPr>
        <w:t xml:space="preserve"> αυτήν την τροπολογία</w:t>
      </w:r>
      <w:r>
        <w:rPr>
          <w:rFonts w:eastAsia="Times New Roman" w:cs="Times New Roman"/>
          <w:szCs w:val="24"/>
        </w:rPr>
        <w:t>, γιατί</w:t>
      </w:r>
      <w:r w:rsidRPr="005C4697">
        <w:rPr>
          <w:rFonts w:eastAsia="Times New Roman" w:cs="Times New Roman"/>
          <w:szCs w:val="24"/>
        </w:rPr>
        <w:t xml:space="preserve"> το θεωρώ πάρα πολύ σημαντικό</w:t>
      </w:r>
      <w:r>
        <w:rPr>
          <w:rFonts w:eastAsia="Times New Roman" w:cs="Times New Roman"/>
          <w:szCs w:val="24"/>
        </w:rPr>
        <w:t>. Κυρώσεις</w:t>
      </w:r>
      <w:r w:rsidRPr="005C4697">
        <w:rPr>
          <w:rFonts w:eastAsia="Times New Roman" w:cs="Times New Roman"/>
          <w:szCs w:val="24"/>
        </w:rPr>
        <w:t xml:space="preserve"> συμβάσεων για ένα αναπτυξιακό έργο</w:t>
      </w:r>
      <w:r>
        <w:rPr>
          <w:rFonts w:eastAsia="Times New Roman" w:cs="Times New Roman"/>
          <w:szCs w:val="24"/>
        </w:rPr>
        <w:t>. Σ</w:t>
      </w:r>
      <w:r w:rsidRPr="005C4697">
        <w:rPr>
          <w:rFonts w:eastAsia="Times New Roman" w:cs="Times New Roman"/>
          <w:szCs w:val="24"/>
        </w:rPr>
        <w:t xml:space="preserve">τις τροπολογίες που </w:t>
      </w:r>
      <w:r w:rsidRPr="005C4697">
        <w:rPr>
          <w:rFonts w:eastAsia="Times New Roman" w:cs="Times New Roman"/>
          <w:szCs w:val="24"/>
        </w:rPr>
        <w:t>έρχονται όλα τα θέματα πρέπει να έχουν μία τάξη</w:t>
      </w:r>
      <w:r>
        <w:rPr>
          <w:rFonts w:eastAsia="Times New Roman" w:cs="Times New Roman"/>
          <w:szCs w:val="24"/>
        </w:rPr>
        <w:t>. Α</w:t>
      </w:r>
      <w:r w:rsidRPr="005C4697">
        <w:rPr>
          <w:rFonts w:eastAsia="Times New Roman" w:cs="Times New Roman"/>
          <w:szCs w:val="24"/>
        </w:rPr>
        <w:t xml:space="preserve">κολουθεί άλλο νομοσχέδιο μετά από </w:t>
      </w:r>
      <w:r>
        <w:rPr>
          <w:rFonts w:eastAsia="Times New Roman" w:cs="Times New Roman"/>
          <w:szCs w:val="24"/>
        </w:rPr>
        <w:t>πέντε</w:t>
      </w:r>
      <w:r w:rsidRPr="005C4697">
        <w:rPr>
          <w:rFonts w:eastAsia="Times New Roman" w:cs="Times New Roman"/>
          <w:szCs w:val="24"/>
        </w:rPr>
        <w:t xml:space="preserve"> ώρες</w:t>
      </w:r>
      <w:r>
        <w:rPr>
          <w:rFonts w:eastAsia="Times New Roman" w:cs="Times New Roman"/>
          <w:szCs w:val="24"/>
        </w:rPr>
        <w:t>,</w:t>
      </w:r>
      <w:r w:rsidRPr="005C4697">
        <w:rPr>
          <w:rFonts w:eastAsia="Times New Roman" w:cs="Times New Roman"/>
          <w:szCs w:val="24"/>
        </w:rPr>
        <w:t xml:space="preserve"> που έχει να κάνει </w:t>
      </w:r>
      <w:r>
        <w:rPr>
          <w:rFonts w:eastAsia="Times New Roman" w:cs="Times New Roman"/>
          <w:szCs w:val="24"/>
        </w:rPr>
        <w:t xml:space="preserve">με ζητήματα που μπορούν να συζητηθούν εκεί. </w:t>
      </w:r>
    </w:p>
    <w:p w14:paraId="224A1863" w14:textId="77777777" w:rsidR="0081027C" w:rsidRDefault="00F5028E">
      <w:pPr>
        <w:spacing w:line="600" w:lineRule="auto"/>
        <w:ind w:firstLine="720"/>
        <w:jc w:val="both"/>
        <w:rPr>
          <w:rFonts w:eastAsia="Times New Roman" w:cs="Times New Roman"/>
          <w:szCs w:val="24"/>
        </w:rPr>
      </w:pPr>
      <w:r w:rsidRPr="00607D2F">
        <w:rPr>
          <w:rFonts w:eastAsia="Times New Roman" w:cs="Times New Roman"/>
          <w:b/>
          <w:szCs w:val="24"/>
        </w:rPr>
        <w:t>ΠΡΟΕΔΡΕΥΩΝ (Γεώργιος Βαρεμένος):</w:t>
      </w:r>
      <w:r>
        <w:rPr>
          <w:rFonts w:eastAsia="Times New Roman" w:cs="Times New Roman"/>
          <w:szCs w:val="24"/>
        </w:rPr>
        <w:t xml:space="preserve"> Ακριβώς γι’ αυτό πρέπει να τελειώσετε τώρα, κύριε </w:t>
      </w:r>
      <w:proofErr w:type="spellStart"/>
      <w:r>
        <w:rPr>
          <w:rFonts w:eastAsia="Times New Roman" w:cs="Times New Roman"/>
          <w:szCs w:val="24"/>
        </w:rPr>
        <w:t>Κεγκέργολου</w:t>
      </w:r>
      <w:proofErr w:type="spellEnd"/>
      <w:r>
        <w:rPr>
          <w:rFonts w:eastAsia="Times New Roman" w:cs="Times New Roman"/>
          <w:szCs w:val="24"/>
        </w:rPr>
        <w:t>.</w:t>
      </w:r>
    </w:p>
    <w:p w14:paraId="224A1864" w14:textId="77777777" w:rsidR="0081027C" w:rsidRDefault="00F5028E">
      <w:pPr>
        <w:spacing w:line="600" w:lineRule="auto"/>
        <w:ind w:firstLine="720"/>
        <w:jc w:val="both"/>
        <w:rPr>
          <w:rFonts w:eastAsia="Times New Roman" w:cs="Times New Roman"/>
          <w:szCs w:val="24"/>
        </w:rPr>
      </w:pPr>
      <w:r w:rsidRPr="00D51783">
        <w:rPr>
          <w:rFonts w:eastAsia="Times New Roman" w:cs="Times New Roman"/>
          <w:b/>
          <w:szCs w:val="24"/>
        </w:rPr>
        <w:t>Β</w:t>
      </w:r>
      <w:r w:rsidRPr="00D51783">
        <w:rPr>
          <w:rFonts w:eastAsia="Times New Roman" w:cs="Times New Roman"/>
          <w:b/>
          <w:szCs w:val="24"/>
        </w:rPr>
        <w:t xml:space="preserve">ΑΣΙΛΕΙΟΣ ΚΕΓΚΕΡΟΓΛΟΥ: </w:t>
      </w:r>
      <w:r>
        <w:rPr>
          <w:rFonts w:eastAsia="Times New Roman" w:cs="Times New Roman"/>
          <w:szCs w:val="24"/>
        </w:rPr>
        <w:t>Δε</w:t>
      </w:r>
      <w:r w:rsidRPr="005C4697">
        <w:rPr>
          <w:rFonts w:eastAsia="Times New Roman" w:cs="Times New Roman"/>
          <w:szCs w:val="24"/>
        </w:rPr>
        <w:t xml:space="preserve">ν </w:t>
      </w:r>
      <w:r>
        <w:rPr>
          <w:rFonts w:eastAsia="Times New Roman" w:cs="Times New Roman"/>
          <w:szCs w:val="24"/>
        </w:rPr>
        <w:t>κατάλαβα γιατί πρέπει να γίνει σε αυτό τ</w:t>
      </w:r>
      <w:r w:rsidRPr="005C4697">
        <w:rPr>
          <w:rFonts w:eastAsia="Times New Roman" w:cs="Times New Roman"/>
          <w:szCs w:val="24"/>
        </w:rPr>
        <w:t>ο νομοσχέδιο</w:t>
      </w:r>
      <w:r>
        <w:rPr>
          <w:rFonts w:eastAsia="Times New Roman" w:cs="Times New Roman"/>
          <w:szCs w:val="24"/>
        </w:rPr>
        <w:t>,</w:t>
      </w:r>
      <w:r w:rsidRPr="005C4697">
        <w:rPr>
          <w:rFonts w:eastAsia="Times New Roman" w:cs="Times New Roman"/>
          <w:szCs w:val="24"/>
        </w:rPr>
        <w:t xml:space="preserve"> χωρίς να κληθούν οι φορείς</w:t>
      </w:r>
      <w:r>
        <w:rPr>
          <w:rFonts w:eastAsia="Times New Roman" w:cs="Times New Roman"/>
          <w:szCs w:val="24"/>
        </w:rPr>
        <w:t>, χ</w:t>
      </w:r>
      <w:r w:rsidRPr="005C4697">
        <w:rPr>
          <w:rFonts w:eastAsia="Times New Roman" w:cs="Times New Roman"/>
          <w:szCs w:val="24"/>
        </w:rPr>
        <w:t>ωρίς να έχουμε άποψη από την πλευρά των πολιτών τι ακριβώς είναι αυτό που αυτοί ζητούν</w:t>
      </w:r>
      <w:r>
        <w:rPr>
          <w:rFonts w:eastAsia="Times New Roman" w:cs="Times New Roman"/>
          <w:szCs w:val="24"/>
        </w:rPr>
        <w:t xml:space="preserve"> ή τι είναι</w:t>
      </w:r>
      <w:r w:rsidRPr="005C4697">
        <w:rPr>
          <w:rFonts w:eastAsia="Times New Roman" w:cs="Times New Roman"/>
          <w:szCs w:val="24"/>
        </w:rPr>
        <w:t xml:space="preserve"> αυτό που θέλει να λύσει ο </w:t>
      </w:r>
      <w:r>
        <w:rPr>
          <w:rFonts w:eastAsia="Times New Roman" w:cs="Times New Roman"/>
          <w:szCs w:val="24"/>
        </w:rPr>
        <w:t>Υ</w:t>
      </w:r>
      <w:r w:rsidRPr="005C4697">
        <w:rPr>
          <w:rFonts w:eastAsia="Times New Roman" w:cs="Times New Roman"/>
          <w:szCs w:val="24"/>
        </w:rPr>
        <w:t>πουργός</w:t>
      </w:r>
      <w:r>
        <w:rPr>
          <w:rFonts w:eastAsia="Times New Roman" w:cs="Times New Roman"/>
          <w:szCs w:val="24"/>
        </w:rPr>
        <w:t xml:space="preserve">. Τον περιμένω </w:t>
      </w:r>
      <w:r w:rsidRPr="005C4697">
        <w:rPr>
          <w:rFonts w:eastAsia="Times New Roman" w:cs="Times New Roman"/>
          <w:szCs w:val="24"/>
        </w:rPr>
        <w:t xml:space="preserve">να </w:t>
      </w:r>
      <w:r>
        <w:rPr>
          <w:rFonts w:eastAsia="Times New Roman" w:cs="Times New Roman"/>
          <w:szCs w:val="24"/>
        </w:rPr>
        <w:t>έ</w:t>
      </w:r>
      <w:r w:rsidRPr="005C4697">
        <w:rPr>
          <w:rFonts w:eastAsia="Times New Roman" w:cs="Times New Roman"/>
          <w:szCs w:val="24"/>
        </w:rPr>
        <w:t>ρθει να μας εξηγήσει</w:t>
      </w:r>
      <w:r>
        <w:rPr>
          <w:rFonts w:eastAsia="Times New Roman" w:cs="Times New Roman"/>
          <w:szCs w:val="24"/>
        </w:rPr>
        <w:t>.</w:t>
      </w:r>
    </w:p>
    <w:p w14:paraId="224A186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w:t>
      </w:r>
      <w:r w:rsidRPr="005C4697">
        <w:rPr>
          <w:rFonts w:eastAsia="Times New Roman" w:cs="Times New Roman"/>
          <w:szCs w:val="24"/>
        </w:rPr>
        <w:t>υχαριστώ</w:t>
      </w:r>
      <w:r>
        <w:rPr>
          <w:rFonts w:eastAsia="Times New Roman" w:cs="Times New Roman"/>
          <w:szCs w:val="24"/>
        </w:rPr>
        <w:t>.</w:t>
      </w:r>
    </w:p>
    <w:p w14:paraId="224A1866" w14:textId="77777777" w:rsidR="0081027C" w:rsidRDefault="00F502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24A1867" w14:textId="77777777" w:rsidR="0081027C" w:rsidRDefault="00F5028E">
      <w:pPr>
        <w:spacing w:line="600" w:lineRule="auto"/>
        <w:ind w:firstLine="720"/>
        <w:jc w:val="both"/>
        <w:rPr>
          <w:rFonts w:eastAsia="Times New Roman" w:cs="Times New Roman"/>
        </w:rPr>
      </w:pPr>
      <w:r w:rsidRPr="00607D2F">
        <w:rPr>
          <w:rFonts w:eastAsia="Times New Roman" w:cs="Times New Roman"/>
          <w:b/>
          <w:szCs w:val="24"/>
        </w:rPr>
        <w:t>ΠΡΟΕΔΡΕΥΩΝ (Γεώργιος Βαρεμένος):</w:t>
      </w:r>
      <w:r>
        <w:rPr>
          <w:rFonts w:eastAsia="Times New Roman" w:cs="Times New Roman"/>
          <w:szCs w:val="24"/>
        </w:rPr>
        <w:t xml:space="preserve"> </w:t>
      </w:r>
      <w:r w:rsidRPr="00E87716">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w:t>
      </w:r>
      <w:r w:rsidRPr="00E87716">
        <w:rPr>
          <w:rFonts w:eastAsia="Times New Roman" w:cs="Times New Roman"/>
        </w:rPr>
        <w:t>ρεία</w:t>
      </w:r>
      <w:r>
        <w:rPr>
          <w:rFonts w:eastAsia="Times New Roman" w:cs="Times New Roman"/>
        </w:rPr>
        <w:t>,</w:t>
      </w:r>
      <w:r w:rsidRPr="00E87716">
        <w:rPr>
          <w:rFonts w:eastAsia="Times New Roman" w:cs="Times New Roman"/>
        </w:rPr>
        <w:t xml:space="preserve"> αφού προηγουμένως συμμετείχαν στο εκπαιδευτικό πρόγραμμα «</w:t>
      </w:r>
      <w:r>
        <w:rPr>
          <w:rFonts w:eastAsia="Times New Roman" w:cs="Times New Roman"/>
        </w:rPr>
        <w:t>Ο Ρήγας και η Επανάσταση</w:t>
      </w:r>
      <w:r w:rsidRPr="00E87716">
        <w:rPr>
          <w:rFonts w:eastAsia="Times New Roman" w:cs="Times New Roman"/>
        </w:rPr>
        <w:t xml:space="preserve">» που οργανώνει το Ίδρυμα της Βουλής, </w:t>
      </w:r>
      <w:r>
        <w:rPr>
          <w:rFonts w:eastAsia="Times New Roman" w:cs="Times New Roman"/>
        </w:rPr>
        <w:t>είκοσι επτά</w:t>
      </w:r>
      <w:r w:rsidRPr="00E87716">
        <w:rPr>
          <w:rFonts w:eastAsia="Times New Roman" w:cs="Times New Roman"/>
        </w:rPr>
        <w:t xml:space="preserve"> μαθητές και μαθήτριες και </w:t>
      </w:r>
      <w:r>
        <w:rPr>
          <w:rFonts w:eastAsia="Times New Roman" w:cs="Times New Roman"/>
        </w:rPr>
        <w:t>δύο εκπαιδευτικοί συνοδοί</w:t>
      </w:r>
      <w:r w:rsidRPr="00E87716">
        <w:rPr>
          <w:rFonts w:eastAsia="Times New Roman" w:cs="Times New Roman"/>
        </w:rPr>
        <w:t xml:space="preserve"> από το 7</w:t>
      </w:r>
      <w:r w:rsidRPr="00E87716">
        <w:rPr>
          <w:rFonts w:eastAsia="Times New Roman" w:cs="Times New Roman"/>
          <w:vertAlign w:val="superscript"/>
        </w:rPr>
        <w:t>ο</w:t>
      </w:r>
      <w:r w:rsidRPr="00E87716">
        <w:rPr>
          <w:rFonts w:eastAsia="Times New Roman" w:cs="Times New Roman"/>
        </w:rPr>
        <w:t xml:space="preserve"> </w:t>
      </w:r>
      <w:r>
        <w:rPr>
          <w:rFonts w:eastAsia="Times New Roman" w:cs="Times New Roman"/>
        </w:rPr>
        <w:t>Γυμνάσιο της Αθήνας</w:t>
      </w:r>
      <w:r w:rsidRPr="00E87716">
        <w:rPr>
          <w:rFonts w:eastAsia="Times New Roman" w:cs="Times New Roman"/>
        </w:rPr>
        <w:t xml:space="preserve">. </w:t>
      </w:r>
    </w:p>
    <w:p w14:paraId="224A1868" w14:textId="77777777" w:rsidR="0081027C" w:rsidRDefault="00F5028E">
      <w:pPr>
        <w:spacing w:line="600" w:lineRule="auto"/>
        <w:ind w:left="720"/>
        <w:jc w:val="both"/>
        <w:rPr>
          <w:rFonts w:eastAsia="Times New Roman" w:cs="Times New Roman"/>
        </w:rPr>
      </w:pPr>
      <w:r>
        <w:rPr>
          <w:rFonts w:eastAsia="Times New Roman" w:cs="Times New Roman"/>
        </w:rPr>
        <w:t xml:space="preserve">Η Βουλή </w:t>
      </w:r>
      <w:r>
        <w:rPr>
          <w:rFonts w:eastAsia="Times New Roman" w:cs="Times New Roman"/>
        </w:rPr>
        <w:t>σάς</w:t>
      </w:r>
      <w:r w:rsidRPr="00291262">
        <w:rPr>
          <w:rFonts w:eastAsia="Times New Roman" w:cs="Times New Roman"/>
        </w:rPr>
        <w:t xml:space="preserve"> </w:t>
      </w:r>
      <w:r w:rsidRPr="00291262">
        <w:rPr>
          <w:rFonts w:eastAsia="Times New Roman" w:cs="Times New Roman"/>
        </w:rPr>
        <w:t xml:space="preserve">καλωσορίζει. </w:t>
      </w:r>
    </w:p>
    <w:p w14:paraId="224A1869" w14:textId="77777777" w:rsidR="0081027C" w:rsidRDefault="00F5028E">
      <w:pPr>
        <w:spacing w:line="600" w:lineRule="auto"/>
        <w:ind w:firstLine="709"/>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14:paraId="224A186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Ζ</w:t>
      </w:r>
      <w:r w:rsidRPr="005C4697">
        <w:rPr>
          <w:rFonts w:eastAsia="Times New Roman" w:cs="Times New Roman"/>
          <w:szCs w:val="24"/>
        </w:rPr>
        <w:t>αρούλια</w:t>
      </w:r>
      <w:proofErr w:type="spellEnd"/>
      <w:r>
        <w:rPr>
          <w:rFonts w:eastAsia="Times New Roman" w:cs="Times New Roman"/>
          <w:szCs w:val="24"/>
        </w:rPr>
        <w:t>, ε</w:t>
      </w:r>
      <w:r w:rsidRPr="005C4697">
        <w:rPr>
          <w:rFonts w:eastAsia="Times New Roman" w:cs="Times New Roman"/>
          <w:szCs w:val="24"/>
        </w:rPr>
        <w:t>ισηγήτρια της Χρυσής Αυγής</w:t>
      </w:r>
      <w:r>
        <w:rPr>
          <w:rFonts w:eastAsia="Times New Roman" w:cs="Times New Roman"/>
          <w:szCs w:val="24"/>
        </w:rPr>
        <w:t>.</w:t>
      </w:r>
    </w:p>
    <w:p w14:paraId="224A186B" w14:textId="77777777" w:rsidR="0081027C" w:rsidRDefault="00F5028E">
      <w:pPr>
        <w:spacing w:line="600" w:lineRule="auto"/>
        <w:ind w:firstLine="720"/>
        <w:jc w:val="both"/>
        <w:rPr>
          <w:rFonts w:eastAsia="Times New Roman" w:cs="Times New Roman"/>
          <w:szCs w:val="24"/>
        </w:rPr>
      </w:pPr>
      <w:r w:rsidRPr="006E311B">
        <w:rPr>
          <w:rFonts w:eastAsia="Times New Roman" w:cs="Times New Roman"/>
          <w:b/>
          <w:szCs w:val="24"/>
        </w:rPr>
        <w:lastRenderedPageBreak/>
        <w:t>ΕΛΕΝΗ ΖΑΡΟΥΛΙΑ:</w:t>
      </w:r>
      <w:r>
        <w:rPr>
          <w:rFonts w:eastAsia="Times New Roman" w:cs="Times New Roman"/>
          <w:szCs w:val="24"/>
        </w:rPr>
        <w:t xml:space="preserve"> Τ</w:t>
      </w:r>
      <w:r w:rsidRPr="005C4697">
        <w:rPr>
          <w:rFonts w:eastAsia="Times New Roman" w:cs="Times New Roman"/>
          <w:szCs w:val="24"/>
        </w:rPr>
        <w:t>ο παρόν σχέδιο νόμου πραγματεύεται την κύρωση της σύμβασης παραχώρησης</w:t>
      </w:r>
      <w:r>
        <w:rPr>
          <w:rFonts w:eastAsia="Times New Roman" w:cs="Times New Roman"/>
          <w:szCs w:val="24"/>
        </w:rPr>
        <w:t>,</w:t>
      </w:r>
      <w:r w:rsidRPr="005C4697">
        <w:rPr>
          <w:rFonts w:eastAsia="Times New Roman" w:cs="Times New Roman"/>
          <w:szCs w:val="24"/>
        </w:rPr>
        <w:t xml:space="preserve"> που υπογράφτηκε στις 2</w:t>
      </w:r>
      <w:r>
        <w:rPr>
          <w:rFonts w:eastAsia="Times New Roman" w:cs="Times New Roman"/>
          <w:szCs w:val="24"/>
        </w:rPr>
        <w:t>1</w:t>
      </w:r>
      <w:r w:rsidRPr="005C4697">
        <w:rPr>
          <w:rFonts w:eastAsia="Times New Roman" w:cs="Times New Roman"/>
          <w:szCs w:val="24"/>
        </w:rPr>
        <w:t xml:space="preserve"> Φεβρουαρίου του 2019 μεταξύ του ελλ</w:t>
      </w:r>
      <w:r w:rsidRPr="005C4697">
        <w:rPr>
          <w:rFonts w:eastAsia="Times New Roman" w:cs="Times New Roman"/>
          <w:szCs w:val="24"/>
        </w:rPr>
        <w:t xml:space="preserve">ηνικού δημοσίου και της ανωνύμου εταιρείας με την επωνυμία </w:t>
      </w:r>
      <w:r>
        <w:rPr>
          <w:rFonts w:eastAsia="Times New Roman" w:cs="Times New Roman"/>
          <w:szCs w:val="24"/>
        </w:rPr>
        <w:t>«</w:t>
      </w:r>
      <w:r w:rsidRPr="005C4697">
        <w:rPr>
          <w:rFonts w:eastAsia="Times New Roman" w:cs="Times New Roman"/>
          <w:szCs w:val="24"/>
        </w:rPr>
        <w:t xml:space="preserve">Διεθνής Αερολιμένας Ηρακλείου Κρήτης </w:t>
      </w:r>
      <w:r>
        <w:rPr>
          <w:rFonts w:eastAsia="Times New Roman" w:cs="Times New Roman"/>
          <w:szCs w:val="24"/>
        </w:rPr>
        <w:t>Α.Ε.</w:t>
      </w:r>
      <w:r>
        <w:rPr>
          <w:rFonts w:eastAsia="Times New Roman" w:cs="Times New Roman"/>
          <w:szCs w:val="24"/>
        </w:rPr>
        <w:t>»</w:t>
      </w:r>
      <w:r>
        <w:rPr>
          <w:rFonts w:eastAsia="Times New Roman" w:cs="Times New Roman"/>
          <w:szCs w:val="24"/>
        </w:rPr>
        <w:t>, παραχώρηση</w:t>
      </w:r>
      <w:r w:rsidRPr="005C4697">
        <w:rPr>
          <w:rFonts w:eastAsia="Times New Roman" w:cs="Times New Roman"/>
          <w:szCs w:val="24"/>
        </w:rPr>
        <w:t xml:space="preserve"> </w:t>
      </w:r>
      <w:r>
        <w:rPr>
          <w:rFonts w:eastAsia="Times New Roman" w:cs="Times New Roman"/>
          <w:szCs w:val="24"/>
        </w:rPr>
        <w:t>σ</w:t>
      </w:r>
      <w:r w:rsidRPr="005C4697">
        <w:rPr>
          <w:rFonts w:eastAsia="Times New Roman" w:cs="Times New Roman"/>
          <w:szCs w:val="24"/>
        </w:rPr>
        <w:t>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rPr>
        <w:t>ΤΕΡΝΑ</w:t>
      </w:r>
      <w:r w:rsidRPr="005C4697">
        <w:rPr>
          <w:rFonts w:eastAsia="Times New Roman" w:cs="Times New Roman"/>
          <w:szCs w:val="24"/>
        </w:rPr>
        <w:t xml:space="preserve"> </w:t>
      </w:r>
      <w:r>
        <w:rPr>
          <w:rFonts w:eastAsia="Times New Roman" w:cs="Times New Roman"/>
          <w:szCs w:val="24"/>
        </w:rPr>
        <w:t>Α</w:t>
      </w:r>
      <w:r w:rsidRPr="005C4697">
        <w:rPr>
          <w:rFonts w:eastAsia="Times New Roman" w:cs="Times New Roman"/>
          <w:szCs w:val="24"/>
        </w:rPr>
        <w:t xml:space="preserve">νώνυμος </w:t>
      </w:r>
      <w:r>
        <w:rPr>
          <w:rFonts w:eastAsia="Times New Roman" w:cs="Times New Roman"/>
          <w:szCs w:val="24"/>
        </w:rPr>
        <w:t>Τ</w:t>
      </w:r>
      <w:r w:rsidRPr="005C4697">
        <w:rPr>
          <w:rFonts w:eastAsia="Times New Roman" w:cs="Times New Roman"/>
          <w:szCs w:val="24"/>
        </w:rPr>
        <w:t>ουριστική</w:t>
      </w:r>
      <w:r>
        <w:rPr>
          <w:rFonts w:eastAsia="Times New Roman" w:cs="Times New Roman"/>
          <w:szCs w:val="24"/>
        </w:rPr>
        <w:t>,</w:t>
      </w:r>
      <w:r w:rsidRPr="005C4697">
        <w:rPr>
          <w:rFonts w:eastAsia="Times New Roman" w:cs="Times New Roman"/>
          <w:szCs w:val="24"/>
        </w:rPr>
        <w:t xml:space="preserve"> </w:t>
      </w:r>
      <w:r>
        <w:rPr>
          <w:rFonts w:eastAsia="Times New Roman" w:cs="Times New Roman"/>
          <w:szCs w:val="24"/>
        </w:rPr>
        <w:t>Τ</w:t>
      </w:r>
      <w:r w:rsidRPr="005C4697">
        <w:rPr>
          <w:rFonts w:eastAsia="Times New Roman" w:cs="Times New Roman"/>
          <w:szCs w:val="24"/>
        </w:rPr>
        <w:t xml:space="preserve">εχνική </w:t>
      </w:r>
      <w:r w:rsidRPr="005C4697">
        <w:rPr>
          <w:rFonts w:eastAsia="Times New Roman" w:cs="Times New Roman"/>
          <w:szCs w:val="24"/>
        </w:rPr>
        <w:t xml:space="preserve">και </w:t>
      </w:r>
      <w:r>
        <w:rPr>
          <w:rFonts w:eastAsia="Times New Roman" w:cs="Times New Roman"/>
          <w:szCs w:val="24"/>
        </w:rPr>
        <w:t>Ν</w:t>
      </w:r>
      <w:r w:rsidRPr="005C4697">
        <w:rPr>
          <w:rFonts w:eastAsia="Times New Roman" w:cs="Times New Roman"/>
          <w:szCs w:val="24"/>
        </w:rPr>
        <w:t xml:space="preserve">αυτιλιακή </w:t>
      </w:r>
      <w:r>
        <w:rPr>
          <w:rFonts w:eastAsia="Times New Roman" w:cs="Times New Roman"/>
          <w:szCs w:val="24"/>
        </w:rPr>
        <w:t>Ε</w:t>
      </w:r>
      <w:r w:rsidRPr="005C4697">
        <w:rPr>
          <w:rFonts w:eastAsia="Times New Roman" w:cs="Times New Roman"/>
          <w:szCs w:val="24"/>
        </w:rPr>
        <w:t>ταιρεία</w:t>
      </w:r>
      <w:r>
        <w:rPr>
          <w:rFonts w:eastAsia="Times New Roman" w:cs="Times New Roman"/>
          <w:szCs w:val="24"/>
        </w:rPr>
        <w:t>»</w:t>
      </w:r>
      <w:r w:rsidRPr="005C4697">
        <w:rPr>
          <w:rFonts w:eastAsia="Times New Roman" w:cs="Times New Roman"/>
          <w:szCs w:val="24"/>
        </w:rPr>
        <w:t xml:space="preserve"> και της εταιρείας </w:t>
      </w:r>
      <w:r>
        <w:rPr>
          <w:rFonts w:eastAsia="Times New Roman" w:cs="Times New Roman"/>
          <w:szCs w:val="24"/>
        </w:rPr>
        <w:t>«</w:t>
      </w:r>
      <w:r w:rsidRPr="006E311B">
        <w:rPr>
          <w:rFonts w:eastAsia="Times New Roman" w:cs="Times New Roman"/>
          <w:szCs w:val="24"/>
        </w:rPr>
        <w:t xml:space="preserve">GMR </w:t>
      </w:r>
      <w:proofErr w:type="spellStart"/>
      <w:r w:rsidRPr="006E311B">
        <w:rPr>
          <w:rFonts w:eastAsia="Times New Roman" w:cs="Times New Roman"/>
          <w:szCs w:val="24"/>
        </w:rPr>
        <w:t>Airport</w:t>
      </w:r>
      <w:proofErr w:type="spellEnd"/>
      <w:r>
        <w:rPr>
          <w:rFonts w:eastAsia="Times New Roman" w:cs="Times New Roman"/>
          <w:szCs w:val="24"/>
          <w:lang w:val="en-US"/>
        </w:rPr>
        <w:t>s</w:t>
      </w:r>
      <w:r w:rsidRPr="006E311B">
        <w:rPr>
          <w:rFonts w:eastAsia="Times New Roman" w:cs="Times New Roman"/>
          <w:szCs w:val="24"/>
        </w:rPr>
        <w:t xml:space="preserve"> </w:t>
      </w:r>
      <w:proofErr w:type="spellStart"/>
      <w:r w:rsidRPr="006E311B">
        <w:rPr>
          <w:rFonts w:eastAsia="Times New Roman" w:cs="Times New Roman"/>
          <w:szCs w:val="24"/>
        </w:rPr>
        <w:t>Limited</w:t>
      </w:r>
      <w:proofErr w:type="spellEnd"/>
      <w:r>
        <w:rPr>
          <w:rFonts w:eastAsia="Times New Roman" w:cs="Times New Roman"/>
          <w:szCs w:val="24"/>
        </w:rPr>
        <w:t>»</w:t>
      </w:r>
      <w:r w:rsidRPr="006E311B">
        <w:rPr>
          <w:rFonts w:eastAsia="Times New Roman" w:cs="Times New Roman"/>
          <w:szCs w:val="24"/>
        </w:rPr>
        <w:t>.</w:t>
      </w:r>
    </w:p>
    <w:p w14:paraId="224A186C"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Αφορά στη μελέτη, κατασκευή, χρηματοδότηση, λειτουργία, συντήρηση και εκμετάλλευση του νέου </w:t>
      </w:r>
      <w:r>
        <w:rPr>
          <w:rFonts w:eastAsia="Times New Roman"/>
          <w:color w:val="222222"/>
          <w:szCs w:val="24"/>
          <w:shd w:val="clear" w:color="auto" w:fill="FFFFFF"/>
        </w:rPr>
        <w:t>διεθνούς αερολιμένα</w:t>
      </w:r>
      <w:r>
        <w:rPr>
          <w:rFonts w:eastAsia="Times New Roman"/>
          <w:color w:val="222222"/>
          <w:szCs w:val="24"/>
          <w:shd w:val="clear" w:color="auto" w:fill="FFFFFF"/>
        </w:rPr>
        <w:t xml:space="preserve"> Ηρακλείου Κρήτης στην περιοχή του </w:t>
      </w:r>
      <w:proofErr w:type="spellStart"/>
      <w:r>
        <w:rPr>
          <w:rFonts w:eastAsia="Times New Roman"/>
          <w:color w:val="222222"/>
          <w:szCs w:val="24"/>
          <w:shd w:val="clear" w:color="auto" w:fill="FFFFFF"/>
        </w:rPr>
        <w:t>Καστελίου</w:t>
      </w:r>
      <w:proofErr w:type="spellEnd"/>
      <w:r>
        <w:rPr>
          <w:rFonts w:eastAsia="Times New Roman"/>
          <w:color w:val="222222"/>
          <w:szCs w:val="24"/>
          <w:shd w:val="clear" w:color="auto" w:fill="FFFFFF"/>
        </w:rPr>
        <w:t xml:space="preserve">, που θα αποτελεί το δεύτερο σε μέγεθος αεροδρόμιο της χώρας μας, καθώς και των σχετικών απαραίτητων </w:t>
      </w:r>
      <w:r>
        <w:rPr>
          <w:rFonts w:eastAsia="Times New Roman"/>
          <w:color w:val="222222"/>
          <w:szCs w:val="24"/>
          <w:shd w:val="clear" w:color="auto" w:fill="FFFFFF"/>
        </w:rPr>
        <w:t xml:space="preserve">οδικών συνδέσεων και επιπλέον τριών κάθετων οδικών αξόνων προς τη </w:t>
      </w:r>
      <w:r>
        <w:rPr>
          <w:rFonts w:eastAsia="Times New Roman"/>
          <w:color w:val="222222"/>
          <w:szCs w:val="24"/>
          <w:shd w:val="clear" w:color="auto" w:fill="FFFFFF"/>
        </w:rPr>
        <w:t xml:space="preserve">νότια </w:t>
      </w:r>
      <w:r>
        <w:rPr>
          <w:rFonts w:eastAsia="Times New Roman"/>
          <w:color w:val="222222"/>
          <w:szCs w:val="24"/>
          <w:shd w:val="clear" w:color="auto" w:fill="FFFFFF"/>
        </w:rPr>
        <w:t xml:space="preserve">Κρήτη, έναν από τα Χανιά έως την </w:t>
      </w:r>
      <w:proofErr w:type="spellStart"/>
      <w:r>
        <w:rPr>
          <w:rFonts w:eastAsia="Times New Roman"/>
          <w:color w:val="222222"/>
          <w:szCs w:val="24"/>
          <w:shd w:val="clear" w:color="auto" w:fill="FFFFFF"/>
        </w:rPr>
        <w:t>Παλαιόχωρα</w:t>
      </w:r>
      <w:proofErr w:type="spellEnd"/>
      <w:r>
        <w:rPr>
          <w:rFonts w:eastAsia="Times New Roman"/>
          <w:color w:val="222222"/>
          <w:szCs w:val="24"/>
          <w:shd w:val="clear" w:color="auto" w:fill="FFFFFF"/>
        </w:rPr>
        <w:t xml:space="preserve">, έναν από το Ρέθυμνο ως τον Πλακιά και έναν από τη Χερσόνησο προς το Καστέλι και το Βιομηχανικό Πάρκο </w:t>
      </w:r>
      <w:proofErr w:type="spellStart"/>
      <w:r>
        <w:rPr>
          <w:rFonts w:eastAsia="Times New Roman"/>
          <w:color w:val="222222"/>
          <w:szCs w:val="24"/>
          <w:shd w:val="clear" w:color="auto" w:fill="FFFFFF"/>
        </w:rPr>
        <w:t>Αρκαλοχωρίου</w:t>
      </w:r>
      <w:proofErr w:type="spellEnd"/>
      <w:r>
        <w:rPr>
          <w:rFonts w:eastAsia="Times New Roman"/>
          <w:color w:val="222222"/>
          <w:szCs w:val="24"/>
          <w:shd w:val="clear" w:color="auto" w:fill="FFFFFF"/>
        </w:rPr>
        <w:t>.</w:t>
      </w:r>
      <w:r w:rsidRPr="003E3C55">
        <w:rPr>
          <w:rFonts w:eastAsia="Times New Roman"/>
          <w:color w:val="222222"/>
          <w:szCs w:val="24"/>
          <w:shd w:val="clear" w:color="auto" w:fill="FFFFFF"/>
        </w:rPr>
        <w:t xml:space="preserve"> </w:t>
      </w:r>
      <w:r>
        <w:rPr>
          <w:rFonts w:eastAsia="Times New Roman"/>
          <w:color w:val="222222"/>
          <w:szCs w:val="24"/>
          <w:shd w:val="clear" w:color="auto" w:fill="FFFFFF"/>
        </w:rPr>
        <w:t>Ήδη στη θέση αυτή</w:t>
      </w:r>
      <w:r w:rsidRPr="003E3C55">
        <w:rPr>
          <w:rFonts w:eastAsia="Times New Roman"/>
          <w:color w:val="222222"/>
          <w:szCs w:val="24"/>
          <w:shd w:val="clear" w:color="auto" w:fill="FFFFFF"/>
        </w:rPr>
        <w:t>,</w:t>
      </w:r>
      <w:r>
        <w:rPr>
          <w:rFonts w:eastAsia="Times New Roman"/>
          <w:color w:val="222222"/>
          <w:szCs w:val="24"/>
          <w:shd w:val="clear" w:color="auto" w:fill="FFFFFF"/>
        </w:rPr>
        <w:t xml:space="preserve"> που </w:t>
      </w:r>
      <w:r>
        <w:rPr>
          <w:rFonts w:eastAsia="Times New Roman"/>
          <w:color w:val="222222"/>
          <w:szCs w:val="24"/>
          <w:shd w:val="clear" w:color="auto" w:fill="FFFFFF"/>
        </w:rPr>
        <w:lastRenderedPageBreak/>
        <w:t>π</w:t>
      </w:r>
      <w:r>
        <w:rPr>
          <w:rFonts w:eastAsia="Times New Roman"/>
          <w:color w:val="222222"/>
          <w:szCs w:val="24"/>
          <w:shd w:val="clear" w:color="auto" w:fill="FFFFFF"/>
        </w:rPr>
        <w:t>ροβλέπεται να κατασκευαστεί ο νέος αερολιμένας</w:t>
      </w:r>
      <w:r w:rsidRPr="003E3C55">
        <w:rPr>
          <w:rFonts w:eastAsia="Times New Roman"/>
          <w:color w:val="222222"/>
          <w:szCs w:val="24"/>
          <w:shd w:val="clear" w:color="auto" w:fill="FFFFFF"/>
        </w:rPr>
        <w:t>,</w:t>
      </w:r>
      <w:r>
        <w:rPr>
          <w:rFonts w:eastAsia="Times New Roman"/>
          <w:color w:val="222222"/>
          <w:szCs w:val="24"/>
          <w:shd w:val="clear" w:color="auto" w:fill="FFFFFF"/>
        </w:rPr>
        <w:t xml:space="preserve"> λειτουργεί υφιστάμενο στρατιωτικό αεροδρόμιο, από το οποίο γίνονται και οι αναχαιτήσεις των </w:t>
      </w:r>
      <w:r>
        <w:rPr>
          <w:rFonts w:eastAsia="Times New Roman"/>
          <w:color w:val="222222"/>
          <w:szCs w:val="24"/>
          <w:shd w:val="clear" w:color="auto" w:fill="FFFFFF"/>
          <w:lang w:val="en-US"/>
        </w:rPr>
        <w:t>F</w:t>
      </w:r>
      <w:r>
        <w:rPr>
          <w:rFonts w:eastAsia="Times New Roman"/>
          <w:color w:val="222222"/>
          <w:szCs w:val="24"/>
          <w:shd w:val="clear" w:color="auto" w:fill="FFFFFF"/>
        </w:rPr>
        <w:t>-16.</w:t>
      </w:r>
    </w:p>
    <w:p w14:paraId="224A186D"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πούμε αρχικά ότι πρόκειται για μία πολύπαθη ιστορία που κρατάει ήδη πάνω από δέκα με δεκαπέντε χρόνια, από </w:t>
      </w:r>
      <w:r>
        <w:rPr>
          <w:rFonts w:eastAsia="Times New Roman"/>
          <w:color w:val="222222"/>
          <w:szCs w:val="24"/>
          <w:shd w:val="clear" w:color="auto" w:fill="FFFFFF"/>
        </w:rPr>
        <w:t xml:space="preserve">τις εξαγγελίες του Σημίτη το 2004 ως τις δηλώσεις περί δημοπράτησης του έργου από τον τότε Υπουργό </w:t>
      </w:r>
      <w:r>
        <w:rPr>
          <w:rFonts w:eastAsia="Times New Roman"/>
          <w:color w:val="222222"/>
          <w:szCs w:val="24"/>
          <w:shd w:val="clear" w:color="auto" w:fill="FFFFFF"/>
        </w:rPr>
        <w:t>Υ</w:t>
      </w:r>
      <w:r>
        <w:rPr>
          <w:rFonts w:eastAsia="Times New Roman"/>
          <w:color w:val="222222"/>
          <w:szCs w:val="24"/>
          <w:shd w:val="clear" w:color="auto" w:fill="FFFFFF"/>
        </w:rPr>
        <w:t xml:space="preserve">ΠΕΧΩΔΕ Σουφλιά το 2009. Ο προτεινόμενος αερολιμένας θα αναπτυχθεί μέσω προγράμματος </w:t>
      </w:r>
      <w:r>
        <w:rPr>
          <w:rFonts w:eastAsia="Times New Roman"/>
          <w:color w:val="222222"/>
          <w:szCs w:val="24"/>
          <w:shd w:val="clear" w:color="auto" w:fill="FFFFFF"/>
        </w:rPr>
        <w:t>«</w:t>
      </w:r>
      <w:r>
        <w:rPr>
          <w:rFonts w:eastAsia="Times New Roman"/>
          <w:color w:val="222222"/>
          <w:szCs w:val="24"/>
          <w:shd w:val="clear" w:color="auto" w:fill="FFFFFF"/>
        </w:rPr>
        <w:t>Σύμπραξης Δημόσιου-Ιδιωτικού Τομέα (ΣΔΙΤ)</w:t>
      </w:r>
      <w:r>
        <w:rPr>
          <w:rFonts w:eastAsia="Times New Roman"/>
          <w:color w:val="222222"/>
          <w:szCs w:val="24"/>
          <w:shd w:val="clear" w:color="auto" w:fill="FFFFFF"/>
        </w:rPr>
        <w:t>»</w:t>
      </w:r>
      <w:r>
        <w:rPr>
          <w:rFonts w:eastAsia="Times New Roman"/>
          <w:color w:val="222222"/>
          <w:szCs w:val="24"/>
          <w:shd w:val="clear" w:color="auto" w:fill="FFFFFF"/>
        </w:rPr>
        <w:t xml:space="preserve"> και η κατασκευαστική εταιρεί</w:t>
      </w:r>
      <w:r>
        <w:rPr>
          <w:rFonts w:eastAsia="Times New Roman"/>
          <w:color w:val="222222"/>
          <w:szCs w:val="24"/>
          <w:shd w:val="clear" w:color="auto" w:fill="FFFFFF"/>
        </w:rPr>
        <w:t xml:space="preserve">α θα αναλάβει τη διαχείριση του αεροδρομίου. Ο ανάδοχος του έργου είναι η κατασκευαστική εταιρεία </w:t>
      </w:r>
      <w:r>
        <w:rPr>
          <w:rFonts w:eastAsia="Times New Roman"/>
          <w:color w:val="222222"/>
          <w:szCs w:val="24"/>
          <w:shd w:val="clear" w:color="auto" w:fill="FFFFFF"/>
        </w:rPr>
        <w:t>«</w:t>
      </w:r>
      <w:r>
        <w:rPr>
          <w:rFonts w:eastAsia="Times New Roman"/>
          <w:color w:val="222222"/>
          <w:szCs w:val="24"/>
          <w:shd w:val="clear" w:color="auto" w:fill="FFFFFF"/>
        </w:rPr>
        <w:t>ΓΕΚ ΤΕΡΝΑ</w:t>
      </w:r>
      <w:r>
        <w:rPr>
          <w:rFonts w:eastAsia="Times New Roman"/>
          <w:color w:val="222222"/>
          <w:szCs w:val="24"/>
          <w:shd w:val="clear" w:color="auto" w:fill="FFFFFF"/>
        </w:rPr>
        <w:t>»</w:t>
      </w:r>
      <w:r>
        <w:rPr>
          <w:rFonts w:eastAsia="Times New Roman"/>
          <w:color w:val="222222"/>
          <w:szCs w:val="24"/>
          <w:shd w:val="clear" w:color="auto" w:fill="FFFFFF"/>
        </w:rPr>
        <w:t xml:space="preserve">, στην οποία κατέχει μετοχές </w:t>
      </w:r>
      <w:r w:rsidRPr="008119E1">
        <w:rPr>
          <w:rFonts w:eastAsia="Times New Roman"/>
          <w:color w:val="222222"/>
          <w:szCs w:val="24"/>
          <w:shd w:val="clear" w:color="auto" w:fill="FFFFFF"/>
        </w:rPr>
        <w:t>η</w:t>
      </w:r>
      <w:r>
        <w:rPr>
          <w:rFonts w:eastAsia="Times New Roman"/>
          <w:color w:val="222222"/>
          <w:szCs w:val="24"/>
          <w:shd w:val="clear" w:color="auto" w:fill="FFFFFF"/>
        </w:rPr>
        <w:t xml:space="preserve"> </w:t>
      </w:r>
      <w:r>
        <w:rPr>
          <w:rFonts w:eastAsia="Times New Roman"/>
          <w:color w:val="222222"/>
          <w:szCs w:val="24"/>
          <w:shd w:val="clear" w:color="auto" w:fill="FFFFFF"/>
        </w:rPr>
        <w:t>«YORK CAPITAL»</w:t>
      </w:r>
      <w:r>
        <w:rPr>
          <w:rFonts w:eastAsia="Times New Roman"/>
          <w:color w:val="222222"/>
          <w:szCs w:val="24"/>
          <w:shd w:val="clear" w:color="auto" w:fill="FFFFFF"/>
        </w:rPr>
        <w:t xml:space="preserve"> των ΗΠΑ και η ινδική εταιρεία διαχείρισης αεροδρομίων </w:t>
      </w:r>
      <w:r>
        <w:rPr>
          <w:rFonts w:eastAsia="Times New Roman"/>
          <w:color w:val="222222"/>
          <w:szCs w:val="24"/>
          <w:shd w:val="clear" w:color="auto" w:fill="FFFFFF"/>
        </w:rPr>
        <w:t>«</w:t>
      </w:r>
      <w:r>
        <w:rPr>
          <w:rFonts w:eastAsia="Times New Roman"/>
          <w:color w:val="222222"/>
          <w:szCs w:val="24"/>
          <w:shd w:val="clear" w:color="auto" w:fill="FFFFFF"/>
          <w:lang w:val="en-US"/>
        </w:rPr>
        <w:t>GMR</w:t>
      </w:r>
      <w:r>
        <w:rPr>
          <w:rFonts w:eastAsia="Times New Roman"/>
          <w:color w:val="222222"/>
          <w:szCs w:val="24"/>
          <w:shd w:val="clear" w:color="auto" w:fill="FFFFFF"/>
        </w:rPr>
        <w:t>»</w:t>
      </w:r>
      <w:r w:rsidRPr="007F1495">
        <w:rPr>
          <w:rFonts w:eastAsia="Times New Roman"/>
          <w:color w:val="222222"/>
          <w:szCs w:val="24"/>
          <w:shd w:val="clear" w:color="auto" w:fill="FFFFFF"/>
        </w:rPr>
        <w:t>.</w:t>
      </w:r>
    </w:p>
    <w:p w14:paraId="224A186E"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περίοδος παραχώρησης ορίζεται σε τριάν</w:t>
      </w:r>
      <w:r>
        <w:rPr>
          <w:rFonts w:eastAsia="Times New Roman"/>
          <w:color w:val="222222"/>
          <w:szCs w:val="24"/>
          <w:shd w:val="clear" w:color="auto" w:fill="FFFFFF"/>
        </w:rPr>
        <w:t>τα επτά έτη εκ των οποίων πέντε αντιστοιχούν στην κατασκευή και τριάντα δύο στη λειτουργία. Το κράτος διατηρεί το 46% σε αυτή τη δραστηριότητα και θα προσφέρει 180 εκατομμύρια ευρώ για αυτό. Το κράτος υποχρεούται να πραγματοποιήσει απαλλοτριώσεις</w:t>
      </w:r>
      <w:r w:rsidRPr="008119E1">
        <w:rPr>
          <w:rFonts w:eastAsia="Times New Roman"/>
          <w:color w:val="222222"/>
          <w:szCs w:val="24"/>
          <w:shd w:val="clear" w:color="auto" w:fill="FFFFFF"/>
        </w:rPr>
        <w:t>,</w:t>
      </w:r>
      <w:r>
        <w:rPr>
          <w:rFonts w:eastAsia="Times New Roman"/>
          <w:color w:val="222222"/>
          <w:szCs w:val="24"/>
          <w:shd w:val="clear" w:color="auto" w:fill="FFFFFF"/>
        </w:rPr>
        <w:t xml:space="preserve"> που αυτή</w:t>
      </w:r>
      <w:r>
        <w:rPr>
          <w:rFonts w:eastAsia="Times New Roman"/>
          <w:color w:val="222222"/>
          <w:szCs w:val="24"/>
          <w:shd w:val="clear" w:color="auto" w:fill="FFFFFF"/>
        </w:rPr>
        <w:t xml:space="preserve"> τη στιγμή αγγίζουν τα 100 εκατομμύρια ευρώ και ενδεχομένως να αυξηθούν, δεδομένου ότι η αξία γης είναι υψηλή. Υπάρχουν αντιδράσεις και δικαστικές αποφάσεις, μάλιστα.</w:t>
      </w:r>
    </w:p>
    <w:p w14:paraId="224A186F"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κάνουμε μία απλή αριθμητική πράξη: Το κράτος αναμένεται να εισπράξει 260 εκατομμύρια ε</w:t>
      </w:r>
      <w:r>
        <w:rPr>
          <w:rFonts w:eastAsia="Times New Roman"/>
          <w:color w:val="222222"/>
          <w:szCs w:val="24"/>
          <w:shd w:val="clear" w:color="auto" w:fill="FFFFFF"/>
        </w:rPr>
        <w:t xml:space="preserve">υρώ από το ποσοστό του </w:t>
      </w:r>
      <w:proofErr w:type="spellStart"/>
      <w:r>
        <w:rPr>
          <w:rFonts w:eastAsia="Times New Roman"/>
          <w:color w:val="222222"/>
          <w:szCs w:val="24"/>
          <w:shd w:val="clear" w:color="auto" w:fill="FFFFFF"/>
        </w:rPr>
        <w:t>παραχωρησιούχου</w:t>
      </w:r>
      <w:proofErr w:type="spellEnd"/>
      <w:r>
        <w:rPr>
          <w:rFonts w:eastAsia="Times New Roman"/>
          <w:color w:val="222222"/>
          <w:szCs w:val="24"/>
          <w:shd w:val="clear" w:color="auto" w:fill="FFFFFF"/>
        </w:rPr>
        <w:t>, αλλά θα έχει καταβάλει εν</w:t>
      </w:r>
      <w:r>
        <w:rPr>
          <w:rFonts w:eastAsia="Times New Roman"/>
          <w:color w:val="222222"/>
          <w:szCs w:val="24"/>
          <w:shd w:val="clear" w:color="auto" w:fill="FFFFFF"/>
        </w:rPr>
        <w:t xml:space="preserve"> </w:t>
      </w:r>
      <w:r>
        <w:rPr>
          <w:rFonts w:eastAsia="Times New Roman"/>
          <w:color w:val="222222"/>
          <w:szCs w:val="24"/>
          <w:shd w:val="clear" w:color="auto" w:fill="FFFFFF"/>
        </w:rPr>
        <w:t>τω</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μεταξύ 280 εκατομμύρια ευρώ. </w:t>
      </w:r>
    </w:p>
    <w:p w14:paraId="224A1870"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δούμε και κάτι άλλο: Το κόστος επένδυσης του νέου αεροδρομίου εκτιμάται στα 1,5 δισεκατομμύρια</w:t>
      </w:r>
      <w:r>
        <w:rPr>
          <w:rFonts w:eastAsia="Times New Roman"/>
          <w:color w:val="222222"/>
          <w:szCs w:val="24"/>
          <w:shd w:val="clear" w:color="auto" w:fill="FFFFFF"/>
        </w:rPr>
        <w:t xml:space="preserve"> ευρώ</w:t>
      </w:r>
      <w:r>
        <w:rPr>
          <w:rFonts w:eastAsia="Times New Roman"/>
          <w:color w:val="222222"/>
          <w:szCs w:val="24"/>
          <w:shd w:val="clear" w:color="auto" w:fill="FFFFFF"/>
        </w:rPr>
        <w:t xml:space="preserve">. Το κόστος κατασκευής του </w:t>
      </w:r>
      <w:r>
        <w:rPr>
          <w:rFonts w:eastAsia="Times New Roman"/>
          <w:color w:val="222222"/>
          <w:szCs w:val="24"/>
          <w:shd w:val="clear" w:color="auto" w:fill="FFFFFF"/>
        </w:rPr>
        <w:t xml:space="preserve">αεροδρομίου </w:t>
      </w:r>
      <w:r>
        <w:rPr>
          <w:rFonts w:eastAsia="Times New Roman"/>
          <w:color w:val="222222"/>
          <w:szCs w:val="24"/>
          <w:shd w:val="clear" w:color="auto" w:fill="FFFFFF"/>
        </w:rPr>
        <w:t xml:space="preserve">Αθηνών </w:t>
      </w:r>
      <w:r>
        <w:rPr>
          <w:rFonts w:eastAsia="Times New Roman"/>
          <w:color w:val="222222"/>
          <w:szCs w:val="24"/>
          <w:shd w:val="clear" w:color="auto" w:fill="FFFFFF"/>
        </w:rPr>
        <w:t>«</w:t>
      </w:r>
      <w:r>
        <w:rPr>
          <w:rFonts w:eastAsia="Times New Roman"/>
          <w:color w:val="222222"/>
          <w:szCs w:val="24"/>
          <w:shd w:val="clear" w:color="auto" w:fill="FFFFFF"/>
        </w:rPr>
        <w:t>Ελευθέριος Βενιζέλος</w:t>
      </w:r>
      <w:r>
        <w:rPr>
          <w:rFonts w:eastAsia="Times New Roman"/>
          <w:color w:val="222222"/>
          <w:szCs w:val="24"/>
          <w:shd w:val="clear" w:color="auto" w:fill="FFFFFF"/>
        </w:rPr>
        <w:t>»</w:t>
      </w:r>
      <w:r>
        <w:rPr>
          <w:rFonts w:eastAsia="Times New Roman"/>
          <w:color w:val="222222"/>
          <w:szCs w:val="24"/>
          <w:shd w:val="clear" w:color="auto" w:fill="FFFFFF"/>
        </w:rPr>
        <w:t xml:space="preserve"> ήταν 2</w:t>
      </w:r>
      <w:r w:rsidRPr="007F1495">
        <w:rPr>
          <w:rFonts w:eastAsia="Times New Roman"/>
          <w:color w:val="222222"/>
          <w:szCs w:val="24"/>
          <w:shd w:val="clear" w:color="auto" w:fill="FFFFFF"/>
        </w:rPr>
        <w:t xml:space="preserve"> </w:t>
      </w:r>
      <w:r>
        <w:rPr>
          <w:rFonts w:eastAsia="Times New Roman"/>
          <w:color w:val="222222"/>
          <w:szCs w:val="24"/>
          <w:shd w:val="clear" w:color="auto" w:fill="FFFFFF"/>
        </w:rPr>
        <w:t xml:space="preserve">δισεκατομμύρια </w:t>
      </w:r>
      <w:r>
        <w:rPr>
          <w:rFonts w:eastAsia="Times New Roman"/>
          <w:color w:val="222222"/>
          <w:szCs w:val="24"/>
          <w:shd w:val="clear" w:color="auto" w:fill="FFFFFF"/>
        </w:rPr>
        <w:t xml:space="preserve">ευρώ </w:t>
      </w:r>
      <w:r>
        <w:rPr>
          <w:rFonts w:eastAsia="Times New Roman"/>
          <w:color w:val="222222"/>
          <w:szCs w:val="24"/>
          <w:shd w:val="clear" w:color="auto" w:fill="FFFFFF"/>
        </w:rPr>
        <w:t xml:space="preserve">περίπου </w:t>
      </w:r>
      <w:r>
        <w:rPr>
          <w:rFonts w:eastAsia="Times New Roman"/>
          <w:color w:val="222222"/>
          <w:szCs w:val="24"/>
          <w:shd w:val="clear" w:color="auto" w:fill="FFFFFF"/>
        </w:rPr>
        <w:lastRenderedPageBreak/>
        <w:t xml:space="preserve">την περίοδο 2016-2000. Έχει τέσσερις φορές περισσότερες πύλες από το </w:t>
      </w:r>
      <w:proofErr w:type="spellStart"/>
      <w:r>
        <w:rPr>
          <w:rFonts w:eastAsia="Times New Roman"/>
          <w:color w:val="222222"/>
          <w:szCs w:val="24"/>
          <w:shd w:val="clear" w:color="auto" w:fill="FFFFFF"/>
        </w:rPr>
        <w:t>Καστέλλι</w:t>
      </w:r>
      <w:proofErr w:type="spellEnd"/>
      <w:r>
        <w:rPr>
          <w:rFonts w:eastAsia="Times New Roman"/>
          <w:color w:val="222222"/>
          <w:szCs w:val="24"/>
          <w:shd w:val="clear" w:color="auto" w:fill="FFFFFF"/>
        </w:rPr>
        <w:t xml:space="preserve"> και εξυπηρετεί τη διπλάσια κυκλοφορία από την προβλεπόμενη στο </w:t>
      </w:r>
      <w:proofErr w:type="spellStart"/>
      <w:r>
        <w:rPr>
          <w:rFonts w:eastAsia="Times New Roman"/>
          <w:color w:val="222222"/>
          <w:szCs w:val="24"/>
          <w:shd w:val="clear" w:color="auto" w:fill="FFFFFF"/>
        </w:rPr>
        <w:t>Καστέλλι</w:t>
      </w:r>
      <w:proofErr w:type="spellEnd"/>
      <w:r>
        <w:rPr>
          <w:rFonts w:eastAsia="Times New Roman"/>
          <w:color w:val="222222"/>
          <w:szCs w:val="24"/>
          <w:shd w:val="clear" w:color="auto" w:fill="FFFFFF"/>
        </w:rPr>
        <w:t xml:space="preserve">. </w:t>
      </w:r>
    </w:p>
    <w:p w14:paraId="224A1871"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Μήπως τελικά το κόστος είναι πάρα πολύ μεγάλο; </w:t>
      </w:r>
      <w:r>
        <w:rPr>
          <w:rFonts w:eastAsia="Times New Roman"/>
          <w:color w:val="222222"/>
          <w:szCs w:val="24"/>
          <w:shd w:val="clear" w:color="auto" w:fill="FFFFFF"/>
        </w:rPr>
        <w:t xml:space="preserve">Και μην πει κανείς ότι το </w:t>
      </w:r>
      <w:r>
        <w:rPr>
          <w:rFonts w:eastAsia="Times New Roman"/>
          <w:color w:val="222222"/>
          <w:szCs w:val="24"/>
          <w:shd w:val="clear" w:color="auto" w:fill="FFFFFF"/>
        </w:rPr>
        <w:t>«</w:t>
      </w:r>
      <w:r>
        <w:rPr>
          <w:rFonts w:eastAsia="Times New Roman"/>
          <w:color w:val="222222"/>
          <w:szCs w:val="24"/>
          <w:shd w:val="clear" w:color="auto" w:fill="FFFFFF"/>
        </w:rPr>
        <w:t>Ελευθέριος Βενιζέλος</w:t>
      </w:r>
      <w:r>
        <w:rPr>
          <w:rFonts w:eastAsia="Times New Roman"/>
          <w:color w:val="222222"/>
          <w:szCs w:val="24"/>
          <w:shd w:val="clear" w:color="auto" w:fill="FFFFFF"/>
        </w:rPr>
        <w:t>»</w:t>
      </w:r>
      <w:r>
        <w:rPr>
          <w:rFonts w:eastAsia="Times New Roman"/>
          <w:color w:val="222222"/>
          <w:szCs w:val="24"/>
          <w:shd w:val="clear" w:color="auto" w:fill="FFFFFF"/>
        </w:rPr>
        <w:t xml:space="preserve"> έγινε πριν από είκοσι χρόνια και ότι έχουν υπάρξει ανατιμήσεις στο κόστος κατασκευής. Να θυμίσουμε ότι λόγω οικονομικής κρίσης το κόστος θα έπρεπε να έχει μειωθεί.</w:t>
      </w:r>
    </w:p>
    <w:p w14:paraId="224A1872"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θέλετε, μπορούμε να δούμε συγκριτικά στο</w:t>
      </w:r>
      <w:r>
        <w:rPr>
          <w:rFonts w:eastAsia="Times New Roman"/>
          <w:color w:val="222222"/>
          <w:szCs w:val="24"/>
          <w:shd w:val="clear" w:color="auto" w:fill="FFFFFF"/>
        </w:rPr>
        <w:t xml:space="preserve">ιχεία με αεροδρόμια του εξωτερικού. Χαρακτηριστικότερο είναι το αεροδρόμιο </w:t>
      </w:r>
      <w:r>
        <w:rPr>
          <w:rFonts w:eastAsia="Times New Roman"/>
          <w:color w:val="222222"/>
          <w:szCs w:val="24"/>
          <w:shd w:val="clear" w:color="auto" w:fill="FFFFFF"/>
        </w:rPr>
        <w:t>«</w:t>
      </w:r>
      <w:r>
        <w:rPr>
          <w:rFonts w:eastAsia="Times New Roman"/>
          <w:color w:val="222222"/>
          <w:szCs w:val="24"/>
          <w:shd w:val="clear" w:color="auto" w:fill="FFFFFF"/>
        </w:rPr>
        <w:t xml:space="preserve">Νικόλα </w:t>
      </w:r>
      <w:proofErr w:type="spellStart"/>
      <w:r>
        <w:rPr>
          <w:rFonts w:eastAsia="Times New Roman"/>
          <w:color w:val="222222"/>
          <w:szCs w:val="24"/>
          <w:shd w:val="clear" w:color="auto" w:fill="FFFFFF"/>
        </w:rPr>
        <w:t>Τέσλα</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του Βελιγραδίου. Μετά την παραχώρησή του, το 2018, προκήρυξε εργολαβία για την επέκταση</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αναβάθμισή του με κόστος μόνο 262 εκατομμύρια</w:t>
      </w:r>
      <w:r>
        <w:rPr>
          <w:rFonts w:eastAsia="Times New Roman"/>
          <w:color w:val="222222"/>
          <w:szCs w:val="24"/>
          <w:shd w:val="clear" w:color="auto" w:fill="FFFFFF"/>
        </w:rPr>
        <w:t xml:space="preserve"> ευρώ</w:t>
      </w:r>
      <w:r>
        <w:rPr>
          <w:rFonts w:eastAsia="Times New Roman"/>
          <w:color w:val="222222"/>
          <w:szCs w:val="24"/>
          <w:shd w:val="clear" w:color="auto" w:fill="FFFFFF"/>
        </w:rPr>
        <w:t>, που το κέρδισε, μάλιστα,</w:t>
      </w:r>
      <w:r>
        <w:rPr>
          <w:rFonts w:eastAsia="Times New Roman"/>
          <w:color w:val="222222"/>
          <w:szCs w:val="24"/>
          <w:shd w:val="clear" w:color="auto" w:fill="FFFFFF"/>
        </w:rPr>
        <w:t xml:space="preserve"> η </w:t>
      </w:r>
      <w:r>
        <w:rPr>
          <w:rFonts w:eastAsia="Times New Roman"/>
          <w:color w:val="222222"/>
          <w:szCs w:val="24"/>
          <w:shd w:val="clear" w:color="auto" w:fill="FFFFFF"/>
        </w:rPr>
        <w:t>«</w:t>
      </w:r>
      <w:r>
        <w:rPr>
          <w:rFonts w:eastAsia="Times New Roman"/>
          <w:color w:val="222222"/>
          <w:szCs w:val="24"/>
          <w:shd w:val="clear" w:color="auto" w:fill="FFFFFF"/>
        </w:rPr>
        <w:t>ΤΕΡΝΑ</w:t>
      </w:r>
      <w:r>
        <w:rPr>
          <w:rFonts w:eastAsia="Times New Roman"/>
          <w:color w:val="222222"/>
          <w:szCs w:val="24"/>
          <w:shd w:val="clear" w:color="auto" w:fill="FFFFFF"/>
        </w:rPr>
        <w:t>»</w:t>
      </w:r>
      <w:r>
        <w:rPr>
          <w:rFonts w:eastAsia="Times New Roman"/>
          <w:color w:val="222222"/>
          <w:szCs w:val="24"/>
          <w:shd w:val="clear" w:color="auto" w:fill="FFFFFF"/>
        </w:rPr>
        <w:t xml:space="preserve"> που πλειοδότησε και για το </w:t>
      </w:r>
      <w:proofErr w:type="spellStart"/>
      <w:r>
        <w:rPr>
          <w:rFonts w:eastAsia="Times New Roman"/>
          <w:color w:val="222222"/>
          <w:szCs w:val="24"/>
          <w:shd w:val="clear" w:color="auto" w:fill="FFFFFF"/>
        </w:rPr>
        <w:t>Καστέλλι</w:t>
      </w:r>
      <w:proofErr w:type="spellEnd"/>
      <w:r>
        <w:rPr>
          <w:rFonts w:eastAsia="Times New Roman"/>
          <w:color w:val="222222"/>
          <w:szCs w:val="24"/>
          <w:shd w:val="clear" w:color="auto" w:fill="FFFFFF"/>
        </w:rPr>
        <w:t>.</w:t>
      </w:r>
    </w:p>
    <w:p w14:paraId="224A1873"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έργο περιλαμβάνει νέο </w:t>
      </w:r>
      <w:proofErr w:type="spellStart"/>
      <w:r>
        <w:rPr>
          <w:rFonts w:eastAsia="Times New Roman"/>
          <w:color w:val="222222"/>
          <w:szCs w:val="24"/>
          <w:shd w:val="clear" w:color="auto" w:fill="FFFFFF"/>
        </w:rPr>
        <w:t>τέρμιναλ</w:t>
      </w:r>
      <w:proofErr w:type="spellEnd"/>
      <w:r>
        <w:rPr>
          <w:rFonts w:eastAsia="Times New Roman"/>
          <w:color w:val="222222"/>
          <w:szCs w:val="24"/>
          <w:shd w:val="clear" w:color="auto" w:fill="FFFFFF"/>
        </w:rPr>
        <w:t xml:space="preserve"> επιβατών 42.000 τετραγωνικών μέτρων και ανακαίνιση υπαρχόντων 15.000 τετραγωνικών μέτρων, κατασκευή νέου αεροδιαδρόμου 3.500 τετραγωνικών μέτρων και ανακαίνιση του υφιστάμενο</w:t>
      </w:r>
      <w:r>
        <w:rPr>
          <w:rFonts w:eastAsia="Times New Roman"/>
          <w:color w:val="222222"/>
          <w:szCs w:val="24"/>
          <w:shd w:val="clear" w:color="auto" w:fill="FFFFFF"/>
        </w:rPr>
        <w:t>υ αεροδρομίου 3.500 τετραγωνικών μέτρων μαζί με τις συνδετήριες οδούς, επέκταση υφιστάμενων χώρων στάθμευσης αεροσκαφών 55.000 τετραγωνικών μέτρων και χώροι στάθμευσης αυτοκινήτων 2.400 θέσεων μαζί με οδοποιία, βοηθητικές εγκαταστάσεις και εξοπλισμό.</w:t>
      </w:r>
    </w:p>
    <w:p w14:paraId="224A1874"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 παρόν σχέδιο νόμου δεν προωθείται η ισόρροπη ανάπτυξη της περιφερειακής ενότητας του Ηρακλείου, και της Κρήτης εν γένει, παρά μόνο του σχεδιαζόμενου έργου. Δεν γίνεται να συζητάμε για τη δημιουργία ενός τόσο μεγάλου έργου, ενός διεθνούς αερολιμένα, σ</w:t>
      </w:r>
      <w:r>
        <w:rPr>
          <w:rFonts w:eastAsia="Times New Roman"/>
          <w:color w:val="222222"/>
          <w:szCs w:val="24"/>
          <w:shd w:val="clear" w:color="auto" w:fill="FFFFFF"/>
        </w:rPr>
        <w:t xml:space="preserve">ε έναν τόπο που ήδη υπάρχουν και λειτουργούν τρία αεροδρόμια, των Χανίων που το διαχειρίζεται η </w:t>
      </w:r>
      <w:r>
        <w:rPr>
          <w:rFonts w:eastAsia="Times New Roman"/>
          <w:color w:val="222222"/>
          <w:szCs w:val="24"/>
          <w:shd w:val="clear" w:color="auto" w:fill="FFFFFF"/>
        </w:rPr>
        <w:t>«</w:t>
      </w:r>
      <w:r>
        <w:rPr>
          <w:rFonts w:eastAsia="Times New Roman"/>
          <w:color w:val="222222"/>
          <w:szCs w:val="24"/>
          <w:shd w:val="clear" w:color="auto" w:fill="FFFFFF"/>
          <w:lang w:val="en-US"/>
        </w:rPr>
        <w:t>FRAPORT</w:t>
      </w:r>
      <w:r>
        <w:rPr>
          <w:rFonts w:eastAsia="Times New Roman"/>
          <w:color w:val="222222"/>
          <w:szCs w:val="24"/>
          <w:shd w:val="clear" w:color="auto" w:fill="FFFFFF"/>
        </w:rPr>
        <w:t>»</w:t>
      </w:r>
      <w:r>
        <w:rPr>
          <w:rFonts w:eastAsia="Times New Roman"/>
          <w:color w:val="222222"/>
          <w:szCs w:val="24"/>
          <w:shd w:val="clear" w:color="auto" w:fill="FFFFFF"/>
        </w:rPr>
        <w:t xml:space="preserve">, του Ηρακλείου και της Σητείας και, μάλιστα, να γίνεται υποχρεωτική </w:t>
      </w:r>
      <w:r>
        <w:rPr>
          <w:rFonts w:eastAsia="Times New Roman"/>
          <w:color w:val="222222"/>
          <w:szCs w:val="24"/>
          <w:shd w:val="clear" w:color="auto" w:fill="FFFFFF"/>
        </w:rPr>
        <w:lastRenderedPageBreak/>
        <w:t xml:space="preserve">αλλαγή χρήσης γης αφού </w:t>
      </w:r>
      <w:proofErr w:type="spellStart"/>
      <w:r>
        <w:rPr>
          <w:rFonts w:eastAsia="Times New Roman"/>
          <w:color w:val="222222"/>
          <w:szCs w:val="24"/>
          <w:shd w:val="clear" w:color="auto" w:fill="FFFFFF"/>
        </w:rPr>
        <w:t>χωροθετείται</w:t>
      </w:r>
      <w:proofErr w:type="spellEnd"/>
      <w:r>
        <w:rPr>
          <w:rFonts w:eastAsia="Times New Roman"/>
          <w:color w:val="222222"/>
          <w:szCs w:val="24"/>
          <w:shd w:val="clear" w:color="auto" w:fill="FFFFFF"/>
        </w:rPr>
        <w:t xml:space="preserve"> σε περιοχή κατ</w:t>
      </w:r>
      <w:r>
        <w:rPr>
          <w:rFonts w:eastAsia="Times New Roman"/>
          <w:color w:val="222222"/>
          <w:szCs w:val="24"/>
          <w:shd w:val="clear" w:color="auto" w:fill="FFFFFF"/>
        </w:rPr>
        <w:t xml:space="preserve">’ </w:t>
      </w:r>
      <w:r>
        <w:rPr>
          <w:rFonts w:eastAsia="Times New Roman"/>
          <w:color w:val="222222"/>
          <w:szCs w:val="24"/>
          <w:shd w:val="clear" w:color="auto" w:fill="FFFFFF"/>
        </w:rPr>
        <w:t>εξοχήν γεωργική, υψηλής παραγω</w:t>
      </w:r>
      <w:r>
        <w:rPr>
          <w:rFonts w:eastAsia="Times New Roman"/>
          <w:color w:val="222222"/>
          <w:szCs w:val="24"/>
          <w:shd w:val="clear" w:color="auto" w:fill="FFFFFF"/>
        </w:rPr>
        <w:t xml:space="preserve">γικότητας, που θα </w:t>
      </w:r>
      <w:proofErr w:type="spellStart"/>
      <w:r>
        <w:rPr>
          <w:rFonts w:eastAsia="Times New Roman"/>
          <w:color w:val="222222"/>
          <w:szCs w:val="24"/>
          <w:shd w:val="clear" w:color="auto" w:fill="FFFFFF"/>
        </w:rPr>
        <w:t>απομειώσει</w:t>
      </w:r>
      <w:proofErr w:type="spellEnd"/>
      <w:r>
        <w:rPr>
          <w:rFonts w:eastAsia="Times New Roman"/>
          <w:color w:val="222222"/>
          <w:szCs w:val="24"/>
          <w:shd w:val="clear" w:color="auto" w:fill="FFFFFF"/>
        </w:rPr>
        <w:t xml:space="preserve"> τον πρωτογενή τομέα του Ηρακλείου.</w:t>
      </w:r>
    </w:p>
    <w:p w14:paraId="224A1875"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Προκύπτει σαφές ερώτημα: Τι θα γίνει με τις χρήσεις γης στη γύρω περιοχή; Πρέπει να αντιληφθούμε ότι θα αλλάξει η φυσιογνωμία μιας ολόκληρης περιοχής και θα πρέπει συνεπακόλουθα να αλλάξει η φ</w:t>
      </w:r>
      <w:r>
        <w:rPr>
          <w:rFonts w:eastAsia="Times New Roman"/>
          <w:color w:val="222222"/>
          <w:szCs w:val="24"/>
          <w:shd w:val="clear" w:color="auto" w:fill="FFFFFF"/>
        </w:rPr>
        <w:t>υσιογνωμία και μιας ολόκληρης κοινωνίας.</w:t>
      </w:r>
    </w:p>
    <w:p w14:paraId="224A1876"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τρόπος και οι συνθήκες ζωής, το φυσικό και πολιτιστικό περιβάλλον, η μελέτη περιβαλλοντικών επιπτώσεων είναι του 2009. Έκτοτε δεν έχει </w:t>
      </w:r>
      <w:proofErr w:type="spellStart"/>
      <w:r>
        <w:rPr>
          <w:rFonts w:eastAsia="Times New Roman"/>
          <w:color w:val="222222"/>
          <w:szCs w:val="24"/>
          <w:shd w:val="clear" w:color="auto" w:fill="FFFFFF"/>
        </w:rPr>
        <w:t>επικαιροποιηθεί</w:t>
      </w:r>
      <w:proofErr w:type="spellEnd"/>
      <w:r>
        <w:rPr>
          <w:rFonts w:eastAsia="Times New Roman"/>
          <w:color w:val="222222"/>
          <w:szCs w:val="24"/>
          <w:shd w:val="clear" w:color="auto" w:fill="FFFFFF"/>
        </w:rPr>
        <w:t xml:space="preserve"> και ουσιαστικά δεν είναι δεσμευτική και εξυπηρετεί την κατασκε</w:t>
      </w:r>
      <w:r>
        <w:rPr>
          <w:rFonts w:eastAsia="Times New Roman"/>
          <w:color w:val="222222"/>
          <w:szCs w:val="24"/>
          <w:shd w:val="clear" w:color="auto" w:fill="FFFFFF"/>
        </w:rPr>
        <w:t>υή του έργου χωρίς, όμως, να προχωράει σε βάθος η εξέταση αν μπορεί πραγματικά αυτό να γίνει.</w:t>
      </w:r>
    </w:p>
    <w:p w14:paraId="224A1877"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σημείο να αναφέρουμε ενδεικτικά τη ζημία που θα υποστεί η περιοχή. Μπορεί να λέτε ότι η έκταση στο </w:t>
      </w:r>
      <w:proofErr w:type="spellStart"/>
      <w:r>
        <w:rPr>
          <w:rFonts w:eastAsia="Times New Roman"/>
          <w:color w:val="222222"/>
          <w:szCs w:val="24"/>
          <w:shd w:val="clear" w:color="auto" w:fill="FFFFFF"/>
        </w:rPr>
        <w:t>Καστέλλι</w:t>
      </w:r>
      <w:proofErr w:type="spellEnd"/>
      <w:r>
        <w:rPr>
          <w:rFonts w:eastAsia="Times New Roman"/>
          <w:color w:val="222222"/>
          <w:szCs w:val="24"/>
          <w:shd w:val="clear" w:color="auto" w:fill="FFFFFF"/>
        </w:rPr>
        <w:t xml:space="preserve"> είναι 22.000 στρέμματα, αλλά θα επηρεαστούν</w:t>
      </w:r>
      <w:r>
        <w:rPr>
          <w:rFonts w:eastAsia="Times New Roman"/>
          <w:color w:val="222222"/>
          <w:szCs w:val="24"/>
          <w:shd w:val="clear" w:color="auto" w:fill="FFFFFF"/>
        </w:rPr>
        <w:t xml:space="preserve"> συνολικά 394.000 στρέμματα όπου φιλοξενούνται τρία </w:t>
      </w:r>
      <w:r>
        <w:rPr>
          <w:rFonts w:eastAsia="Times New Roman"/>
          <w:color w:val="222222"/>
          <w:szCs w:val="24"/>
          <w:shd w:val="clear" w:color="auto" w:fill="FFFFFF"/>
        </w:rPr>
        <w:lastRenderedPageBreak/>
        <w:t>εκατομμύρια εκατό χιλιάδες ελαιόδεντρα, που παράγουν τριάντα χιλιάδες τόνους παρθένου ελαιόλαδου που αντιστοιχεί στο 10% της ελληνικής παραγωγής.</w:t>
      </w:r>
    </w:p>
    <w:p w14:paraId="224A1878"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σημειωθεί, επίσης, ότι η παραμικρή ανίχνευση βλαβερών ο</w:t>
      </w:r>
      <w:r>
        <w:rPr>
          <w:rFonts w:eastAsia="Times New Roman"/>
          <w:color w:val="222222"/>
          <w:szCs w:val="24"/>
          <w:shd w:val="clear" w:color="auto" w:fill="FFFFFF"/>
        </w:rPr>
        <w:t>υσιών στο λάδι, όπως, επίσης, και στο κρασί, το γάλα και το τυρί θα τινάξει στον αέρα την οικονομία της περιοχής. Με αυτό που πάτε να κάνετε βάζετε την ταφόπλακα στον πρωτογενή τομέα και στα κρητικά προϊόντα.</w:t>
      </w:r>
    </w:p>
    <w:p w14:paraId="224A1879"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Μιλάμε για ένα εθνοκτόνο σχέδιο. Θα ξεριζωθούν </w:t>
      </w:r>
      <w:r>
        <w:rPr>
          <w:rFonts w:eastAsia="Times New Roman"/>
          <w:color w:val="222222"/>
          <w:szCs w:val="24"/>
          <w:shd w:val="clear" w:color="auto" w:fill="FFFFFF"/>
        </w:rPr>
        <w:t xml:space="preserve">διακόσιες χιλιάδες ελαιόδεντρα. Οι κάτοικοι του </w:t>
      </w:r>
      <w:proofErr w:type="spellStart"/>
      <w:r>
        <w:rPr>
          <w:rFonts w:eastAsia="Times New Roman"/>
          <w:color w:val="222222"/>
          <w:szCs w:val="24"/>
          <w:shd w:val="clear" w:color="auto" w:fill="FFFFFF"/>
        </w:rPr>
        <w:t>Καστελλίου</w:t>
      </w:r>
      <w:proofErr w:type="spellEnd"/>
      <w:r>
        <w:rPr>
          <w:rFonts w:eastAsia="Times New Roman"/>
          <w:color w:val="222222"/>
          <w:szCs w:val="24"/>
          <w:shd w:val="clear" w:color="auto" w:fill="FFFFFF"/>
        </w:rPr>
        <w:t xml:space="preserve"> που επηρεάζονται άμεσα είναι δεκαεπτά χιλιάδες πεντακόσιοι. Εκτιμάται ότι τρεισήμισι χιλιάδες έως επτά χιλιάδες αγρότες και συναφή επαγγέλματα θα πρέπει να αλλάξουν απασχόληση.</w:t>
      </w:r>
    </w:p>
    <w:p w14:paraId="224A187A"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τις αρ</w:t>
      </w:r>
      <w:r>
        <w:rPr>
          <w:rFonts w:eastAsia="Times New Roman"/>
          <w:color w:val="222222"/>
          <w:szCs w:val="24"/>
          <w:shd w:val="clear" w:color="auto" w:fill="FFFFFF"/>
        </w:rPr>
        <w:t>χαιότητες, στο κεφάλαιο 13, αναγνωρίζετε ότι υπάρχουν σημαντικές πιθανότητες να αποκαλυφθούν αρχαιότητες στην περιοχή εκτέλεσης του έργου.</w:t>
      </w:r>
    </w:p>
    <w:p w14:paraId="224A187B"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Αξίζει να αναφερθούμε στο υπόμνημά της </w:t>
      </w:r>
      <w:r>
        <w:rPr>
          <w:rFonts w:eastAsia="Times New Roman"/>
          <w:color w:val="222222"/>
          <w:szCs w:val="24"/>
          <w:shd w:val="clear" w:color="auto" w:fill="FFFFFF"/>
        </w:rPr>
        <w:t xml:space="preserve">εφορείας αρχαιοτήτων </w:t>
      </w:r>
      <w:r>
        <w:rPr>
          <w:rFonts w:eastAsia="Times New Roman"/>
          <w:color w:val="222222"/>
          <w:szCs w:val="24"/>
          <w:shd w:val="clear" w:color="auto" w:fill="FFFFFF"/>
        </w:rPr>
        <w:t xml:space="preserve">Ηρακλείου, όπου είχε έρθει η κ. </w:t>
      </w:r>
      <w:proofErr w:type="spellStart"/>
      <w:r>
        <w:rPr>
          <w:rFonts w:eastAsia="Times New Roman"/>
          <w:color w:val="222222"/>
          <w:szCs w:val="24"/>
          <w:shd w:val="clear" w:color="auto" w:fill="FFFFFF"/>
        </w:rPr>
        <w:t>Συθιακάκη</w:t>
      </w:r>
      <w:proofErr w:type="spellEnd"/>
      <w:r>
        <w:rPr>
          <w:rFonts w:eastAsia="Times New Roman"/>
          <w:color w:val="222222"/>
          <w:szCs w:val="24"/>
          <w:shd w:val="clear" w:color="auto" w:fill="FFFFFF"/>
        </w:rPr>
        <w:t xml:space="preserve"> και μας μίλησε </w:t>
      </w:r>
      <w:r>
        <w:rPr>
          <w:rFonts w:eastAsia="Times New Roman"/>
          <w:color w:val="222222"/>
          <w:szCs w:val="24"/>
          <w:shd w:val="clear" w:color="auto" w:fill="FFFFFF"/>
        </w:rPr>
        <w:t xml:space="preserve">για τα ευρήματα αυτά. Επισημαίνει ότι σε πολλές από τις θέσεις της περιοχής </w:t>
      </w:r>
      <w:proofErr w:type="spellStart"/>
      <w:r>
        <w:rPr>
          <w:rFonts w:eastAsia="Times New Roman"/>
          <w:color w:val="222222"/>
          <w:szCs w:val="24"/>
          <w:shd w:val="clear" w:color="auto" w:fill="FFFFFF"/>
        </w:rPr>
        <w:t>χωροθέτησης</w:t>
      </w:r>
      <w:proofErr w:type="spellEnd"/>
      <w:r>
        <w:rPr>
          <w:rFonts w:eastAsia="Times New Roman"/>
          <w:color w:val="222222"/>
          <w:szCs w:val="24"/>
          <w:shd w:val="clear" w:color="auto" w:fill="FFFFFF"/>
        </w:rPr>
        <w:t xml:space="preserve"> του αερολιμένα υπάρχουν ήδη </w:t>
      </w:r>
      <w:r w:rsidRPr="00904BB4">
        <w:rPr>
          <w:rFonts w:eastAsia="Times New Roman"/>
          <w:color w:val="222222"/>
          <w:szCs w:val="24"/>
          <w:shd w:val="clear" w:color="auto" w:fill="FFFFFF"/>
        </w:rPr>
        <w:t>ανασκαμμένες</w:t>
      </w:r>
      <w:r>
        <w:rPr>
          <w:rFonts w:eastAsia="Times New Roman"/>
          <w:color w:val="222222"/>
          <w:szCs w:val="24"/>
          <w:shd w:val="clear" w:color="auto" w:fill="FFFFFF"/>
        </w:rPr>
        <w:t xml:space="preserve"> αρχαιότητες, κηρυγμένοι αρχαιολογικοί χώροι και ιστάμενα μνημεία, όπως είναι η αρχαία πόλη της </w:t>
      </w:r>
      <w:proofErr w:type="spellStart"/>
      <w:r>
        <w:rPr>
          <w:rFonts w:eastAsia="Times New Roman"/>
          <w:color w:val="222222"/>
          <w:szCs w:val="24"/>
          <w:shd w:val="clear" w:color="auto" w:fill="FFFFFF"/>
        </w:rPr>
        <w:t>Λύττου</w:t>
      </w:r>
      <w:proofErr w:type="spellEnd"/>
      <w:r>
        <w:rPr>
          <w:rFonts w:eastAsia="Times New Roman"/>
          <w:color w:val="222222"/>
          <w:szCs w:val="24"/>
          <w:shd w:val="clear" w:color="auto" w:fill="FFFFFF"/>
        </w:rPr>
        <w:t xml:space="preserve">, η Ακρόπολη του </w:t>
      </w:r>
      <w:proofErr w:type="spellStart"/>
      <w:r>
        <w:rPr>
          <w:rFonts w:eastAsia="Times New Roman"/>
          <w:color w:val="222222"/>
          <w:szCs w:val="24"/>
          <w:shd w:val="clear" w:color="auto" w:fill="FFFFFF"/>
        </w:rPr>
        <w:t>Σμαρίου</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οι τοιχογραφημένες εκκλησίες του 14</w:t>
      </w:r>
      <w:r w:rsidRPr="00A82DC1">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και 15</w:t>
      </w:r>
      <w:r w:rsidRPr="00A82DC1">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στους οικισμούς </w:t>
      </w:r>
      <w:proofErr w:type="spellStart"/>
      <w:r>
        <w:rPr>
          <w:rFonts w:eastAsia="Times New Roman"/>
          <w:color w:val="222222"/>
          <w:szCs w:val="24"/>
          <w:shd w:val="clear" w:color="auto" w:fill="FFFFFF"/>
        </w:rPr>
        <w:t>Λιλιανό</w:t>
      </w:r>
      <w:proofErr w:type="spellEnd"/>
      <w:r>
        <w:rPr>
          <w:rFonts w:eastAsia="Times New Roman"/>
          <w:color w:val="222222"/>
          <w:szCs w:val="24"/>
          <w:shd w:val="clear" w:color="auto" w:fill="FFFFFF"/>
        </w:rPr>
        <w:t xml:space="preserve">, Ευαγγελισμός και </w:t>
      </w:r>
      <w:proofErr w:type="spellStart"/>
      <w:r>
        <w:rPr>
          <w:rFonts w:eastAsia="Times New Roman"/>
          <w:color w:val="222222"/>
          <w:szCs w:val="24"/>
          <w:shd w:val="clear" w:color="auto" w:fill="FFFFFF"/>
        </w:rPr>
        <w:t>Σκλαβεροχώρι</w:t>
      </w:r>
      <w:proofErr w:type="spellEnd"/>
      <w:r>
        <w:rPr>
          <w:rFonts w:eastAsia="Times New Roman"/>
          <w:color w:val="222222"/>
          <w:szCs w:val="24"/>
          <w:shd w:val="clear" w:color="auto" w:fill="FFFFFF"/>
        </w:rPr>
        <w:t xml:space="preserve"> και τα λείψανα της ρωμαϊκής </w:t>
      </w:r>
      <w:proofErr w:type="spellStart"/>
      <w:r>
        <w:rPr>
          <w:rFonts w:eastAsia="Times New Roman"/>
          <w:color w:val="222222"/>
          <w:szCs w:val="24"/>
          <w:shd w:val="clear" w:color="auto" w:fill="FFFFFF"/>
        </w:rPr>
        <w:t>υδατογέφυρας</w:t>
      </w:r>
      <w:proofErr w:type="spellEnd"/>
      <w:r>
        <w:rPr>
          <w:rFonts w:eastAsia="Times New Roman"/>
          <w:color w:val="222222"/>
          <w:szCs w:val="24"/>
          <w:shd w:val="clear" w:color="auto" w:fill="FFFFFF"/>
        </w:rPr>
        <w:t xml:space="preserve"> στη χάραξη της συνδετήριας οδού </w:t>
      </w:r>
      <w:proofErr w:type="spellStart"/>
      <w:r>
        <w:rPr>
          <w:rFonts w:eastAsia="Times New Roman"/>
          <w:color w:val="222222"/>
          <w:szCs w:val="24"/>
          <w:shd w:val="clear" w:color="auto" w:fill="FFFFFF"/>
        </w:rPr>
        <w:t>Καστελλίου</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ΒΟΑΚ. Τονίζεται δε ότι είναι αδύνατο να εκτιμηθούν οι επιπτώσε</w:t>
      </w:r>
      <w:r>
        <w:rPr>
          <w:rFonts w:eastAsia="Times New Roman"/>
          <w:color w:val="222222"/>
          <w:szCs w:val="24"/>
          <w:shd w:val="clear" w:color="auto" w:fill="FFFFFF"/>
        </w:rPr>
        <w:t xml:space="preserve">ις από τους κραδασμούς και τη ρύπανση σε αυτά τα μνημεία. </w:t>
      </w:r>
    </w:p>
    <w:p w14:paraId="224A187C"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αναφέρεται ρητά στο κεφάλαιο 13 παράγραφος 2 ότι η εταιρεία αναλαμβάνει την υποχρέωση να προβεί στη διερεύνηση με τη μέθοδο ανασκαφικών τομών για ενδεχόμενη ύπαρξη αρχαίων, ενώ κάθε άλλη δα</w:t>
      </w:r>
      <w:r>
        <w:rPr>
          <w:rFonts w:eastAsia="Times New Roman"/>
          <w:color w:val="222222"/>
          <w:szCs w:val="24"/>
          <w:shd w:val="clear" w:color="auto" w:fill="FFFFFF"/>
        </w:rPr>
        <w:t xml:space="preserve">πάνη θα </w:t>
      </w:r>
      <w:r>
        <w:rPr>
          <w:rFonts w:eastAsia="Times New Roman"/>
          <w:color w:val="222222"/>
          <w:szCs w:val="24"/>
          <w:shd w:val="clear" w:color="auto" w:fill="FFFFFF"/>
        </w:rPr>
        <w:lastRenderedPageBreak/>
        <w:t xml:space="preserve">βαρύνει το </w:t>
      </w:r>
      <w:r>
        <w:rPr>
          <w:rFonts w:eastAsia="Times New Roman"/>
          <w:color w:val="222222"/>
          <w:szCs w:val="24"/>
          <w:shd w:val="clear" w:color="auto" w:fill="FFFFFF"/>
        </w:rPr>
        <w:t>δημόσιο</w:t>
      </w:r>
      <w:r>
        <w:rPr>
          <w:rFonts w:eastAsia="Times New Roman"/>
          <w:color w:val="222222"/>
          <w:szCs w:val="24"/>
          <w:shd w:val="clear" w:color="auto" w:fill="FFFFFF"/>
        </w:rPr>
        <w:t>. Σε περίπτωση δε που εντοπιστούν και άλλες αρχαιότητες, τότε η υπηρεσία υποχρεούται να προβεί σε αρχαιολογική έρευνα με δικά της μέσα και δαπάνη του ελληνικού δημοσίου.</w:t>
      </w:r>
    </w:p>
    <w:p w14:paraId="224A187D"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τέσσερις μήνες που προβλέπονται από την εταιρεία ως επαρκ</w:t>
      </w:r>
      <w:r>
        <w:rPr>
          <w:rFonts w:eastAsia="Times New Roman"/>
          <w:color w:val="222222"/>
          <w:szCs w:val="24"/>
          <w:shd w:val="clear" w:color="auto" w:fill="FFFFFF"/>
        </w:rPr>
        <w:t>ές χρονικό διάστημα για την αρχαιολογική διερεύνηση, κρίνεται εντελώς ανεδαφικό και με τον κίνδυνο βεβαίως να επιβαρυνθεί το ελληνικό δημόσιο με ρήτρες καθυστέρησης, όπως αναφέρεται χαρακτηριστικά στο κεφάλαιο 13 παράγραφος 6.</w:t>
      </w:r>
    </w:p>
    <w:p w14:paraId="224A187E"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καυσαέρια θα επικάθονται σ</w:t>
      </w:r>
      <w:r>
        <w:rPr>
          <w:rFonts w:eastAsia="Times New Roman"/>
          <w:color w:val="222222"/>
          <w:szCs w:val="24"/>
          <w:shd w:val="clear" w:color="auto" w:fill="FFFFFF"/>
        </w:rPr>
        <w:t xml:space="preserve">το διπλανό οροπέδιο Λασιθίου, κάτι που θα σημάνει τεράστια καταστροφή για τους παραγωγούς εκεί, αλλά το σημαντικότερο είναι ότι θα μολύνουν τις πηγές από όπου καλύπτονται οι ανάγκες σε νερό για εκατοντάδες χιλιάδες κατοίκους. Άρα, μιλάμε για μία βλάβη που </w:t>
      </w:r>
      <w:r>
        <w:rPr>
          <w:rFonts w:eastAsia="Times New Roman"/>
          <w:color w:val="222222"/>
          <w:szCs w:val="24"/>
          <w:shd w:val="clear" w:color="auto" w:fill="FFFFFF"/>
        </w:rPr>
        <w:t>θα προκύψει από τη μόλυνση στις πηγές και στον υδροφόρο ορίζοντα.</w:t>
      </w:r>
    </w:p>
    <w:p w14:paraId="224A187F"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Επίσης, η περιοχή της πεδιάδας με τις γεωτρήσεις της καλύπτει αρδευτικές, αλλά και υδρευτικές ανάγκες τοπικά, αλλά και για το Ηράκλειο. Οι γεωτρήσεις που υπάρχουν συνεισφέρουν σημαντικά στο </w:t>
      </w:r>
      <w:r>
        <w:rPr>
          <w:rFonts w:eastAsia="Times New Roman"/>
          <w:color w:val="222222"/>
          <w:szCs w:val="24"/>
          <w:shd w:val="clear" w:color="auto" w:fill="FFFFFF"/>
        </w:rPr>
        <w:t>υδατικό αποθεματικό. Η μόλυνσή τους από αυτής της κλίμακας έργα βάζει σε τεράστιο κίνδυνο το πολυτιμότερο αγαθό για το νησί, το νερό. Δηλαδή με άλλα λόγια, τους καταστρέφετε τους ανθρώπους εκεί πέρα.</w:t>
      </w:r>
    </w:p>
    <w:p w14:paraId="224A1880"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πρέπει να επισημάνουμε και το ζήτημα των επικρατούντω</w:t>
      </w:r>
      <w:r>
        <w:rPr>
          <w:rFonts w:eastAsia="Times New Roman"/>
          <w:color w:val="222222"/>
          <w:szCs w:val="24"/>
          <w:shd w:val="clear" w:color="auto" w:fill="FFFFFF"/>
        </w:rPr>
        <w:t xml:space="preserve">ν ανέμων στην περιοχή. Ακούστηκε από τους φορείς και συγκεκριμένα από τον κ. </w:t>
      </w:r>
      <w:proofErr w:type="spellStart"/>
      <w:r>
        <w:rPr>
          <w:rFonts w:eastAsia="Times New Roman"/>
          <w:color w:val="222222"/>
          <w:szCs w:val="24"/>
          <w:shd w:val="clear" w:color="auto" w:fill="FFFFFF"/>
        </w:rPr>
        <w:t>Μαυραντωνάκη</w:t>
      </w:r>
      <w:proofErr w:type="spellEnd"/>
      <w:r>
        <w:rPr>
          <w:rFonts w:eastAsia="Times New Roman"/>
          <w:color w:val="222222"/>
          <w:szCs w:val="24"/>
          <w:shd w:val="clear" w:color="auto" w:fill="FFFFFF"/>
        </w:rPr>
        <w:t xml:space="preserve">, ο οποίος είπε χαρακτηριστικά: «Ο άνεμος είναι ανατολικός από την επιφάνεια του εδάφους μέχρι 800 μέτρα και στη συνέχεια γίνεται δυτικός, που σημαίνει πως επισήμαναν </w:t>
      </w:r>
      <w:r>
        <w:rPr>
          <w:rFonts w:eastAsia="Times New Roman"/>
          <w:color w:val="222222"/>
          <w:szCs w:val="24"/>
          <w:shd w:val="clear" w:color="auto" w:fill="FFFFFF"/>
        </w:rPr>
        <w:t>διάτμηση</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microburst</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wind</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shear</w:t>
      </w:r>
      <w:proofErr w:type="spellEnd"/>
      <w:r>
        <w:rPr>
          <w:rFonts w:eastAsia="Times New Roman"/>
          <w:color w:val="222222"/>
          <w:szCs w:val="24"/>
          <w:shd w:val="clear" w:color="auto" w:fill="FFFFFF"/>
        </w:rPr>
        <w:t>». Δηλαδή ένα αεροσκάφος που θα προσεγγίσει τον διάδρομο θα συναντήσει μία έντονη διάτμηση στο ύψος των 800 μέτρων περίπου, ενώ θα δέχεται πλευρικούς ανέμους μέτριας έντασης σε όλη τη διάρκεια της προσέγγισης στον διάδρομο.</w:t>
      </w:r>
    </w:p>
    <w:p w14:paraId="224A1881"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Σύμφωνα δε με τα στατιστικά, στο 22% των ημερών του χρόνου υπάρχουν ανατολικοί άνεμοι. Προ ημερών, εξαιτίας αυτών, υπήρξαν είκοσι ακυρώσεις. Στο </w:t>
      </w:r>
      <w:proofErr w:type="spellStart"/>
      <w:r>
        <w:rPr>
          <w:rFonts w:eastAsia="Times New Roman"/>
          <w:color w:val="222222"/>
          <w:szCs w:val="24"/>
          <w:shd w:val="clear" w:color="auto" w:fill="FFFFFF"/>
        </w:rPr>
        <w:t>Καστέλλι</w:t>
      </w:r>
      <w:proofErr w:type="spellEnd"/>
      <w:r>
        <w:rPr>
          <w:rFonts w:eastAsia="Times New Roman"/>
          <w:color w:val="222222"/>
          <w:szCs w:val="24"/>
          <w:shd w:val="clear" w:color="auto" w:fill="FFFFFF"/>
        </w:rPr>
        <w:t xml:space="preserve"> εκτιμάται ότι θα είχαμε διακόσιες ακυρώσεις, διότι λόγω των νοτιοανατολικών ανέμων δεν θα πλησίαζε τίπ</w:t>
      </w:r>
      <w:r>
        <w:rPr>
          <w:rFonts w:eastAsia="Times New Roman"/>
          <w:color w:val="222222"/>
          <w:szCs w:val="24"/>
          <w:shd w:val="clear" w:color="auto" w:fill="FFFFFF"/>
        </w:rPr>
        <w:t>οτα, καθώς η διατίμηση είναι θανατηφόρα για το αεροπλάνο.</w:t>
      </w:r>
    </w:p>
    <w:p w14:paraId="224A1882"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προχωρήσουμε στο θέμα της βιωσιμότητας αυτού του εγχειρήματος. Είναι γνωστό ότι ο </w:t>
      </w:r>
      <w:r>
        <w:rPr>
          <w:rFonts w:eastAsia="Times New Roman"/>
          <w:color w:val="222222"/>
          <w:szCs w:val="24"/>
          <w:shd w:val="clear" w:color="auto" w:fill="FFFFFF"/>
        </w:rPr>
        <w:t xml:space="preserve">αερολιμένας </w:t>
      </w:r>
      <w:r>
        <w:rPr>
          <w:rFonts w:eastAsia="Times New Roman"/>
          <w:color w:val="222222"/>
          <w:szCs w:val="24"/>
          <w:shd w:val="clear" w:color="auto" w:fill="FFFFFF"/>
        </w:rPr>
        <w:t>Ηρακλείου «Νίκος Καζαντζάκης» καλύπτει το μεγαλύτερο μέρος των αναγκών της Περιφέρειας Κρήτης. Στατισ</w:t>
      </w:r>
      <w:r>
        <w:rPr>
          <w:rFonts w:eastAsia="Times New Roman"/>
          <w:color w:val="222222"/>
          <w:szCs w:val="24"/>
          <w:shd w:val="clear" w:color="auto" w:fill="FFFFFF"/>
        </w:rPr>
        <w:t xml:space="preserve">τικά είναι το πρώτο αεροδρόμιο σε πτήσεις </w:t>
      </w:r>
      <w:proofErr w:type="spellStart"/>
      <w:r>
        <w:rPr>
          <w:rFonts w:eastAsia="Times New Roman"/>
          <w:color w:val="222222"/>
          <w:szCs w:val="24"/>
          <w:shd w:val="clear" w:color="auto" w:fill="FFFFFF"/>
        </w:rPr>
        <w:t>charters</w:t>
      </w:r>
      <w:proofErr w:type="spellEnd"/>
      <w:r>
        <w:rPr>
          <w:rFonts w:eastAsia="Times New Roman"/>
          <w:color w:val="222222"/>
          <w:szCs w:val="24"/>
          <w:shd w:val="clear" w:color="auto" w:fill="FFFFFF"/>
        </w:rPr>
        <w:t xml:space="preserve"> και δεύτερο σε κίνηση. Όπως ήδη αναφέραμε, δεν είναι το μόνο αεροδρόμιο στην Κρήτη.</w:t>
      </w:r>
    </w:p>
    <w:p w14:paraId="224A1883"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επιχείρημα του μαζικού τουρισμού δεν είναι αρκετό για να συζητάμε μία τέτοια μετεγκατάσταση, δεδομένου ότι υπάρχουν πο</w:t>
      </w:r>
      <w:r>
        <w:rPr>
          <w:rFonts w:eastAsia="Times New Roman"/>
          <w:color w:val="222222"/>
          <w:szCs w:val="24"/>
          <w:shd w:val="clear" w:color="auto" w:fill="FFFFFF"/>
        </w:rPr>
        <w:t xml:space="preserve">λλοί παράγοντες που θα έπρεπε να εξεταστούν και ενδεχομένως τελικά να ήταν προτιμότερο να </w:t>
      </w:r>
      <w:r>
        <w:rPr>
          <w:rFonts w:eastAsia="Times New Roman"/>
          <w:color w:val="222222"/>
          <w:szCs w:val="24"/>
          <w:shd w:val="clear" w:color="auto" w:fill="FFFFFF"/>
        </w:rPr>
        <w:lastRenderedPageBreak/>
        <w:t>αναβαθμιστούν τα υπάρχοντα έργα, εξέλιξη που θα ήταν οικονομικότερη, άμεσα εκτελεστή και απαλλαγμένη από μικροπολιτικά συμφέροντα.</w:t>
      </w:r>
    </w:p>
    <w:p w14:paraId="224A1884"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η περιοχή του </w:t>
      </w:r>
      <w:proofErr w:type="spellStart"/>
      <w:r>
        <w:rPr>
          <w:rFonts w:eastAsia="Times New Roman"/>
          <w:color w:val="222222"/>
          <w:szCs w:val="24"/>
          <w:shd w:val="clear" w:color="auto" w:fill="FFFFFF"/>
        </w:rPr>
        <w:t>Καστελλίου</w:t>
      </w:r>
      <w:proofErr w:type="spellEnd"/>
      <w:r>
        <w:rPr>
          <w:rFonts w:eastAsia="Times New Roman"/>
          <w:color w:val="222222"/>
          <w:szCs w:val="24"/>
          <w:shd w:val="clear" w:color="auto" w:fill="FFFFFF"/>
        </w:rPr>
        <w:t xml:space="preserve"> απ</w:t>
      </w:r>
      <w:r>
        <w:rPr>
          <w:rFonts w:eastAsia="Times New Roman"/>
          <w:color w:val="222222"/>
          <w:szCs w:val="24"/>
          <w:shd w:val="clear" w:color="auto" w:fill="FFFFFF"/>
        </w:rPr>
        <w:t>έχει από το Ηράκλειο πάνω από σαράντα χιλιόμετρα, κάνοντάς το σχεδόν το πιο απομακρυσμένο αεροδρόμιο από την πόλη που εξυπηρετεί διεθνώς. Τριάντα λεπτά θα χρειαζόταν για να αφιχθεί κάποιος από και προς την πόλη του Ηρακλείου.</w:t>
      </w:r>
    </w:p>
    <w:p w14:paraId="224A1885"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προχωρήσουμε στο θέμα των θ</w:t>
      </w:r>
      <w:r>
        <w:rPr>
          <w:rFonts w:eastAsia="Times New Roman"/>
          <w:color w:val="222222"/>
          <w:szCs w:val="24"/>
          <w:shd w:val="clear" w:color="auto" w:fill="FFFFFF"/>
        </w:rPr>
        <w:t>ιγόμενων οικισμών. Ακούσαμε τους φορείς, διαβάσαμε τα υπομνήματα και παρακολουθούμε τις ενέργειες των επαγγελματιών και των κατοίκων. Με τις απαλλοτριώσεις υφίστανται μεγάλη ζημιά οι ιδιοκτήτες των εκτάσεων, καθώς καθίσταται ακτήμονες ή χάνουν στην καλύτερ</w:t>
      </w:r>
      <w:r>
        <w:rPr>
          <w:rFonts w:eastAsia="Times New Roman"/>
          <w:color w:val="222222"/>
          <w:szCs w:val="24"/>
          <w:shd w:val="clear" w:color="auto" w:fill="FFFFFF"/>
        </w:rPr>
        <w:t>η των περιπτώσεων το μεγαλύτερο μέρος των καλλιεργούμενων εκτάσεών τους, στερούμενοι ένα σημαντικό πόρο ζωής.</w:t>
      </w:r>
    </w:p>
    <w:p w14:paraId="224A188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Δεν υπάρχει μέριμνα για την πλήρη κοινωνική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χρηματική αποκατάσταση των ιδιοκτητών,</w:t>
      </w:r>
      <w:r w:rsidRPr="00E41199">
        <w:rPr>
          <w:rFonts w:eastAsia="Times New Roman" w:cs="Times New Roman"/>
          <w:szCs w:val="24"/>
        </w:rPr>
        <w:t xml:space="preserve"> </w:t>
      </w:r>
      <w:r>
        <w:rPr>
          <w:rFonts w:eastAsia="Times New Roman" w:cs="Times New Roman"/>
          <w:szCs w:val="24"/>
        </w:rPr>
        <w:t xml:space="preserve">των υπό απαλλοτρίωση εκτάσεων, δεν υπάρχει μέριμνα για την </w:t>
      </w:r>
      <w:r>
        <w:rPr>
          <w:rFonts w:eastAsia="Times New Roman" w:cs="Times New Roman"/>
          <w:szCs w:val="24"/>
        </w:rPr>
        <w:t>κοινωνική αποκατάσταση των θιγόμενων. Δεν υπάρχει προοπτική μετεγκατάστασης του συνόλου των θιγομένων οικισμών, αλλά ούτε και πρόβλεψη για χρηματοδότηση, ώστε να ληφθούν μέτρα ηχομόνωσης, για παράδειγμα για τα κτήρια αυτά.</w:t>
      </w:r>
    </w:p>
    <w:p w14:paraId="224A188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Και αν υποθέσουμε ότι το κράτος θ</w:t>
      </w:r>
      <w:r>
        <w:rPr>
          <w:rFonts w:eastAsia="Times New Roman" w:cs="Times New Roman"/>
          <w:szCs w:val="24"/>
        </w:rPr>
        <w:t>α τους αποζημίωνε και θα τους έδινε όχι μόνο το χρηματικό ποσό, αλλά και γη, θα ήταν άλλη περιοχή, το οποίο σημαίνει άλλη μορφολογία του εδάφους, το οποίο σημαίνει ότι τα προϊόντα δεν θα είχαν τα ίδια χαρακτηριστικά. Άρα, έχουμε μια πάρα πολύ μεγάλη καταστ</w:t>
      </w:r>
      <w:r>
        <w:rPr>
          <w:rFonts w:eastAsia="Times New Roman" w:cs="Times New Roman"/>
          <w:szCs w:val="24"/>
        </w:rPr>
        <w:t>ροφή.</w:t>
      </w:r>
    </w:p>
    <w:p w14:paraId="224A188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Εις ό,τι αφορά στις θέσεις εργασίας, πρέπει να επισημάνουμε ότι ένα ποσοστό εξ αυτών θα καλυφθούν από το προσωπικό του υφιστάμενου αεροδρομίου Ηρακλείου, εφόσον από τη στιγμή που αυτό θα πάψει να λειτουργεί, θα μεταφερθούν στο νέο. Συνεπώς, δεν μπορο</w:t>
      </w:r>
      <w:r>
        <w:rPr>
          <w:rFonts w:eastAsia="Times New Roman" w:cs="Times New Roman"/>
          <w:szCs w:val="24"/>
        </w:rPr>
        <w:t>ύμε να μιλάμε για έναν καθαρό αριθμό νέων θέσεων εργασίας</w:t>
      </w:r>
      <w:r>
        <w:rPr>
          <w:rFonts w:eastAsia="Times New Roman" w:cs="Times New Roman"/>
          <w:szCs w:val="24"/>
        </w:rPr>
        <w:t>,</w:t>
      </w:r>
      <w:r>
        <w:rPr>
          <w:rFonts w:eastAsia="Times New Roman" w:cs="Times New Roman"/>
          <w:szCs w:val="24"/>
        </w:rPr>
        <w:t xml:space="preserve"> που θα </w:t>
      </w:r>
      <w:r>
        <w:rPr>
          <w:rFonts w:eastAsia="Times New Roman" w:cs="Times New Roman"/>
          <w:szCs w:val="24"/>
        </w:rPr>
        <w:lastRenderedPageBreak/>
        <w:t>προκύψουν από τη λειτουργία του νέου αερολιμένα. Σε αυτό να προστεθεί και το γεγονός ότι δεν υπάρχει καμμία απολύτως διασφάλιση ότι θα προσληφθούν οι υπάλληλοι νόμιμοι πολίτες, δημότες της Π</w:t>
      </w:r>
      <w:r>
        <w:rPr>
          <w:rFonts w:eastAsia="Times New Roman" w:cs="Times New Roman"/>
          <w:szCs w:val="24"/>
        </w:rPr>
        <w:t>εριφέρειας Κρήτης, κατά το κοινώς λεγόμενο «ντόπιοι» και όχι αλλογενείς, μετανάστες κ.λπ.</w:t>
      </w:r>
      <w:r>
        <w:rPr>
          <w:rFonts w:eastAsia="Times New Roman" w:cs="Times New Roman"/>
          <w:szCs w:val="24"/>
        </w:rPr>
        <w:t>.</w:t>
      </w:r>
    </w:p>
    <w:p w14:paraId="224A188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Να αναφερθούμε και σε κάποια επιπλέον οικονομικά στοιχεία. Αντισταθμιστικά, το 1% θα ανέρχεται σε 1,64 εκατομμύρια ευρώ τον χρόνο. Δηλαδή, τα έσοδα του αεροδρομίου θ</w:t>
      </w:r>
      <w:r>
        <w:rPr>
          <w:rFonts w:eastAsia="Times New Roman" w:cs="Times New Roman"/>
          <w:szCs w:val="24"/>
        </w:rPr>
        <w:t>α είναι 164 εκατομμύρια ευρώ τον χρόνο, εξαιρουμένων των Τελών Εκσυγχρονισμού και Ανάπτυξης Αερολιμένων, ΤΕΑΑ, ήτοι τριάντα τρεις φορές πάνω από τα σημερινά έσοδα του «Ν</w:t>
      </w:r>
      <w:r>
        <w:rPr>
          <w:rFonts w:eastAsia="Times New Roman" w:cs="Times New Roman"/>
          <w:szCs w:val="24"/>
        </w:rPr>
        <w:t>.</w:t>
      </w:r>
      <w:r>
        <w:rPr>
          <w:rFonts w:eastAsia="Times New Roman" w:cs="Times New Roman"/>
          <w:szCs w:val="24"/>
        </w:rPr>
        <w:t xml:space="preserve"> ΚΑΖΑΝΤΖΑΚΗΣ». Αν αυτό είναι αλήθεια, θα πρέπει να το εξετάσουν οι φορείς του τουρισμο</w:t>
      </w:r>
      <w:r>
        <w:rPr>
          <w:rFonts w:eastAsia="Times New Roman" w:cs="Times New Roman"/>
          <w:szCs w:val="24"/>
        </w:rPr>
        <w:t xml:space="preserve">ύ, διότι σε συνδυασμό με το επιπλέον κόστος της αερομεταφοράς -συν δεκαπέντε λεπτά πτήσης που </w:t>
      </w:r>
      <w:r>
        <w:rPr>
          <w:rFonts w:eastAsia="Times New Roman" w:cs="Times New Roman"/>
          <w:szCs w:val="24"/>
        </w:rPr>
        <w:lastRenderedPageBreak/>
        <w:t>εκτιμάται σε 45 εκατομμύρια ευρώ περίπου- θα επιβαρύνουν τους επιβάτες και το τουριστικό πακέτο με 210 εκατομμύρια ευρώ επιπλέον ή 65 ευρώ ανά άτομο, με βάση τα τ</w:t>
      </w:r>
      <w:r>
        <w:rPr>
          <w:rFonts w:eastAsia="Times New Roman" w:cs="Times New Roman"/>
          <w:szCs w:val="24"/>
        </w:rPr>
        <w:t xml:space="preserve">ρία εκατομμύρια διακόσιες χιλιάδες </w:t>
      </w:r>
      <w:proofErr w:type="spellStart"/>
      <w:r>
        <w:rPr>
          <w:rFonts w:eastAsia="Times New Roman" w:cs="Times New Roman"/>
          <w:szCs w:val="24"/>
        </w:rPr>
        <w:t>αναχωρούντων</w:t>
      </w:r>
      <w:proofErr w:type="spellEnd"/>
      <w:r>
        <w:rPr>
          <w:rFonts w:eastAsia="Times New Roman" w:cs="Times New Roman"/>
          <w:szCs w:val="24"/>
        </w:rPr>
        <w:t xml:space="preserve"> επιβατών.</w:t>
      </w:r>
    </w:p>
    <w:p w14:paraId="224A188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μία περίπτωση τα 1,64 εκατομμύρια ευρώ ετησίως στην τοπική αυτοδιοίκηση δεν μπορούν να αντισταθμίσουν τη ζημία στην τοπική οικονομία από τον αφανισμό του πρωτογενούς τομέα, που για τη Χρυσή Αυ</w:t>
      </w:r>
      <w:r>
        <w:rPr>
          <w:rFonts w:eastAsia="Times New Roman" w:cs="Times New Roman"/>
          <w:szCs w:val="24"/>
        </w:rPr>
        <w:t>γή είναι πρώτος και κυρίαρχος ο πρωτογενής τομέας και δευτερευούσης σημασίας ο τουρισμός και ειδικά, όταν η εταιρεία θα απαλλάσσεται και από την καταβολή των δημοτικών τελών, όπως αναφέρει η έκθεση του Γενικού Λογιστηρίου του Κράτους.</w:t>
      </w:r>
    </w:p>
    <w:p w14:paraId="224A188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Αν όλα τα παραπάνω, τ</w:t>
      </w:r>
      <w:r>
        <w:rPr>
          <w:rFonts w:eastAsia="Times New Roman" w:cs="Times New Roman"/>
          <w:szCs w:val="24"/>
        </w:rPr>
        <w:t>α οποία ανέφερα, δεν είναι σκανδαλώδη και εις βάρος των Ελλήνων φορολογουμένων, τότε τι είναι;</w:t>
      </w:r>
    </w:p>
    <w:p w14:paraId="224A188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Ένα ακόμη σημαντικό στοιχείο, αρνητικό για εμάς, είναι το γεγονός της ανάθεσης του ρόλου του ανεξάρτητου μηχανικού σε ιδιωτική εταιρεία και μάλιστα, συγκεκριμένα</w:t>
      </w:r>
      <w:r>
        <w:rPr>
          <w:rFonts w:eastAsia="Times New Roman" w:cs="Times New Roman"/>
          <w:szCs w:val="24"/>
        </w:rPr>
        <w:t xml:space="preserve"> στην</w:t>
      </w:r>
      <w:r w:rsidRPr="00C42FCA">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HIL</w:t>
      </w:r>
      <w:r>
        <w:rPr>
          <w:rFonts w:eastAsia="Times New Roman" w:cs="Times New Roman"/>
          <w:szCs w:val="24"/>
          <w:lang w:val="en-US"/>
        </w:rPr>
        <w:t>L</w:t>
      </w:r>
      <w:r w:rsidRPr="00C42FCA">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w:t>
      </w:r>
      <w:r>
        <w:rPr>
          <w:rFonts w:eastAsia="Times New Roman" w:cs="Times New Roman"/>
          <w:szCs w:val="24"/>
        </w:rPr>
        <w:t>, έστω και αν έχει επιλεγεί με διεθνή διαγωνισμό.</w:t>
      </w:r>
    </w:p>
    <w:p w14:paraId="224A188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εταιρεία με έδρα τις Ηνωμένες Πολιτείες Αμερικής, εισηγμένη στο Χρηματιστήριο της Νέας Υόρκης και έχει αναμιχθεί ήδη σε άλλα έργα, όπως ο αγωγός </w:t>
      </w:r>
      <w:r>
        <w:rPr>
          <w:rFonts w:eastAsia="Times New Roman" w:cs="Times New Roman"/>
          <w:szCs w:val="24"/>
          <w:lang w:val="en-US"/>
        </w:rPr>
        <w:t>TAP</w:t>
      </w:r>
      <w:r>
        <w:rPr>
          <w:rFonts w:eastAsia="Times New Roman" w:cs="Times New Roman"/>
          <w:szCs w:val="24"/>
        </w:rPr>
        <w:t>, το λιμάνι το</w:t>
      </w:r>
      <w:r>
        <w:rPr>
          <w:rFonts w:eastAsia="Times New Roman" w:cs="Times New Roman"/>
          <w:szCs w:val="24"/>
        </w:rPr>
        <w:t xml:space="preserve">υ Πειραιά, ο Αστέρας της Βουλιαγμένης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Το γεγονός ότι απασχολεί ενενήντα άτομα στην Ελλάδα δεν λέει κάτι για εμάς, αφού θα μπορούσαν να απασχοληθούν πολύ περισσότεροι μηχανικοί όλων των ειδικοτήτων υπό την αιγίδα του ΤΕΕ και άλλων εμπλεκόμενων τεχνι</w:t>
      </w:r>
      <w:r>
        <w:rPr>
          <w:rFonts w:eastAsia="Times New Roman" w:cs="Times New Roman"/>
          <w:szCs w:val="24"/>
        </w:rPr>
        <w:t>κών φορέων, όπως η Υπηρεσία Πολιτικής Αεροπορίας, που κατέχει τεχνογνωσία και εμπειρία στη σχεδίαση και επίβλεψη της κατασκευής αεροδρομίων.</w:t>
      </w:r>
    </w:p>
    <w:p w14:paraId="224A188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το ΤΕΕ θα έπρεπε κανονικά να έχει τον ρόλο του επόπτη και του ελεγκτή μεγάλων έργων υποδομών, αφού μεταξύ </w:t>
      </w:r>
      <w:r>
        <w:rPr>
          <w:rFonts w:eastAsia="Times New Roman" w:cs="Times New Roman"/>
          <w:szCs w:val="24"/>
        </w:rPr>
        <w:t xml:space="preserve">άλλων ένας λόγος της δημιουργίας του ήταν ακριβώς αυτός. Διαθέτει η χώρα μας αστείρευτες πηγές καταρτισμένου εξειδικευμένου επιστημονικού προσωπικού και εσείς καταφύγατε σε ξένη ιδιωτική εταιρεία. Θα μπορούσατε να αξιοποιήσετε το επιστημονικό δυναμικό της </w:t>
      </w:r>
      <w:r>
        <w:rPr>
          <w:rFonts w:eastAsia="Times New Roman" w:cs="Times New Roman"/>
          <w:szCs w:val="24"/>
        </w:rPr>
        <w:t>χώρας μας πριν προβείτε σε τέτοιες κινήσεις.</w:t>
      </w:r>
    </w:p>
    <w:p w14:paraId="224A188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Τέλος, είναι σημαντικό να αναφέρουμε την παράλληλη χρήση του στρατιωτικού αεροδρομίου. Ας μην ξεχνάμε ότι είναι συνεχείς οι προκλήσεις από τους Τούρκους και συνεπώς, θα δημιουργούνται παρατεταμένες εντάσεις. Τι </w:t>
      </w:r>
      <w:r>
        <w:rPr>
          <w:rFonts w:eastAsia="Times New Roman" w:cs="Times New Roman"/>
          <w:szCs w:val="24"/>
        </w:rPr>
        <w:t xml:space="preserve">θα συμβεί πρακτικά; Όταν οι Τούρκοι παραβιάζουν το Αιγαίο και τα </w:t>
      </w:r>
      <w:r>
        <w:rPr>
          <w:rFonts w:eastAsia="Times New Roman" w:cs="Times New Roman"/>
          <w:szCs w:val="24"/>
          <w:lang w:val="en-US"/>
        </w:rPr>
        <w:t>F</w:t>
      </w:r>
      <w:r>
        <w:rPr>
          <w:rFonts w:eastAsia="Times New Roman" w:cs="Times New Roman"/>
          <w:szCs w:val="24"/>
        </w:rPr>
        <w:t>-</w:t>
      </w:r>
      <w:r w:rsidRPr="008C52FA">
        <w:rPr>
          <w:rFonts w:eastAsia="Times New Roman" w:cs="Times New Roman"/>
          <w:szCs w:val="24"/>
        </w:rPr>
        <w:t xml:space="preserve">16 </w:t>
      </w:r>
      <w:r>
        <w:rPr>
          <w:rFonts w:eastAsia="Times New Roman" w:cs="Times New Roman"/>
          <w:szCs w:val="24"/>
        </w:rPr>
        <w:t xml:space="preserve">θα έχουν εκκινήσει μηχανές, περιμένοντας το πράσινο φως προκειμένου να απογειωθούν, θα παγώνει η κυκλοφορία των πολιτικών αεροπλάνων και φανταστείτε ότι οι αναχαιτίσεις των </w:t>
      </w:r>
      <w:r>
        <w:rPr>
          <w:rFonts w:eastAsia="Times New Roman" w:cs="Times New Roman"/>
          <w:szCs w:val="24"/>
          <w:lang w:val="en-US"/>
        </w:rPr>
        <w:t>F</w:t>
      </w:r>
      <w:r>
        <w:rPr>
          <w:rFonts w:eastAsia="Times New Roman" w:cs="Times New Roman"/>
          <w:szCs w:val="24"/>
        </w:rPr>
        <w:t>-</w:t>
      </w:r>
      <w:r w:rsidRPr="008C52FA">
        <w:rPr>
          <w:rFonts w:eastAsia="Times New Roman" w:cs="Times New Roman"/>
          <w:szCs w:val="24"/>
        </w:rPr>
        <w:t xml:space="preserve">16 </w:t>
      </w:r>
      <w:r>
        <w:rPr>
          <w:rFonts w:eastAsia="Times New Roman" w:cs="Times New Roman"/>
          <w:szCs w:val="24"/>
        </w:rPr>
        <w:t>είναι σε</w:t>
      </w:r>
      <w:r>
        <w:rPr>
          <w:rFonts w:eastAsia="Times New Roman" w:cs="Times New Roman"/>
          <w:szCs w:val="24"/>
        </w:rPr>
        <w:t xml:space="preserve"> καθημερινή βάση.</w:t>
      </w:r>
    </w:p>
    <w:p w14:paraId="224A189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Μπορείτε, λοιπόν, να κατανοήσετε τις συνέπειες που θα έχει αυτό στον τουρισμό, στην ταλαιπωρία των επιβατών λόγω των πολύωρων καθυστερήσεων και στην αλλαγή των προγραμματισμένων αφίξεων-αναχωρήσεων αεροσκαφών;</w:t>
      </w:r>
    </w:p>
    <w:p w14:paraId="224A1891" w14:textId="77777777" w:rsidR="0081027C" w:rsidRDefault="00F5028E">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w:t>
      </w:r>
      <w:r w:rsidRPr="00251171">
        <w:rPr>
          <w:rFonts w:eastAsia="Times New Roman" w:cs="Times New Roman"/>
          <w:szCs w:val="24"/>
        </w:rPr>
        <w:t>κουδούνι λήξεως του χρόνου ομιλίας 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κυρίας Βουλευτού</w:t>
      </w:r>
      <w:r w:rsidRPr="00251171">
        <w:rPr>
          <w:rFonts w:eastAsia="Times New Roman" w:cs="Times New Roman"/>
          <w:szCs w:val="24"/>
        </w:rPr>
        <w:t>)</w:t>
      </w:r>
    </w:p>
    <w:p w14:paraId="224A189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Δύο λεπτά, παρακαλώ.</w:t>
      </w:r>
    </w:p>
    <w:p w14:paraId="224A189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Συνοπτικά, λοιπόν, το σύγχρονο αυτό αεροδρόμιο επισύρει σειρά επιπτώσεων σε όλους τους τομείς και η πραγματικότητα διαφέρει κατά πολύ από αυτό που η Κυβέρνηση θέλει να παρουσιάσε</w:t>
      </w:r>
      <w:r>
        <w:rPr>
          <w:rFonts w:eastAsia="Times New Roman" w:cs="Times New Roman"/>
          <w:szCs w:val="24"/>
        </w:rPr>
        <w:t>ι. Σε αυτό να προστεθεί η έλλειψη ολοκληρωμένου χωροταξικού σχεδίου, η έλλειψη σχεδίου οργανωμένων συνδυασμένων μεταφορών, η έλλειψη σχεδίου διαχείρισης απορριμμάτων και συνοδών έργων.</w:t>
      </w:r>
    </w:p>
    <w:p w14:paraId="224A189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Ο ΣΥΡΙΖΑ κατήγγειλε τα φαραωνικά έργα και διατράνωνε ότι θα ταχθεί κατά</w:t>
      </w:r>
      <w:r>
        <w:rPr>
          <w:rFonts w:eastAsia="Times New Roman" w:cs="Times New Roman"/>
          <w:szCs w:val="24"/>
        </w:rPr>
        <w:t xml:space="preserve"> αυτών, όταν θα αναλάμβανε την διακυβέρνηση. Αντ’ αυτού, έχει εξαγγείλει φαραωνικά έργα, εξυπηρετώντας εθνικούς εργολάβους και αποικιοκρατικού τύπου λογικές, τα οποία όμως εν πολλοίς αποτελούν σφάλματα φαραωνικών διαστάσεων.</w:t>
      </w:r>
    </w:p>
    <w:p w14:paraId="224A189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ξεπούλημα υφισταμένων υποδομ</w:t>
      </w:r>
      <w:r>
        <w:rPr>
          <w:rFonts w:eastAsia="Times New Roman" w:cs="Times New Roman"/>
          <w:szCs w:val="24"/>
        </w:rPr>
        <w:t>ών, αλλά και το εκ των προτέρων ξεπούλημα μελλοντικών υποδομών, όπως στην προκειμένη περίπτωση δημόσιας περιουσίας ή ορθότερα, περιουσίας του ελληνικού λαού, δεν έχει σταματημό. Συνεχίζεται το ολέθριο για την πατρίδα και τον λαό μας έργο των τοκογλύφων δαν</w:t>
      </w:r>
      <w:r>
        <w:rPr>
          <w:rFonts w:eastAsia="Times New Roman" w:cs="Times New Roman"/>
          <w:szCs w:val="24"/>
        </w:rPr>
        <w:t>ειστών ως γνήσια υποχείριά τους, ξεπουλώντας ή εκχωρώντας τα πάντα σε τιμή ευκαιρίας. Δεν έχετε αφήσει τίποτε όρθιο. Θα ξεπουληθούν και όσα αεροδρόμια έχουν μείνει απούλητα, όπως τ</w:t>
      </w:r>
      <w:r>
        <w:rPr>
          <w:rFonts w:eastAsia="Times New Roman" w:cs="Times New Roman"/>
          <w:szCs w:val="24"/>
        </w:rPr>
        <w:t>α</w:t>
      </w:r>
      <w:r>
        <w:rPr>
          <w:rFonts w:eastAsia="Times New Roman" w:cs="Times New Roman"/>
          <w:szCs w:val="24"/>
        </w:rPr>
        <w:t xml:space="preserve"> αεροδρόμι</w:t>
      </w:r>
      <w:r>
        <w:rPr>
          <w:rFonts w:eastAsia="Times New Roman" w:cs="Times New Roman"/>
          <w:szCs w:val="24"/>
        </w:rPr>
        <w:t>α</w:t>
      </w:r>
      <w:r>
        <w:rPr>
          <w:rFonts w:eastAsia="Times New Roman" w:cs="Times New Roman"/>
          <w:szCs w:val="24"/>
        </w:rPr>
        <w:t xml:space="preserve"> Αλεξανδρούπολης, Ιωαννίνων, Κοζάνης, Καστοριάς, Νέας Αγχιάλου, </w:t>
      </w:r>
      <w:r>
        <w:rPr>
          <w:rFonts w:eastAsia="Times New Roman" w:cs="Times New Roman"/>
          <w:szCs w:val="24"/>
        </w:rPr>
        <w:t>Καλαμάτας, Άραξου, Λήμνου, Χίου, Ικαρίας, Σκύρου, Μήλου, Νάξου, Πάρου, Σύρου, Καλύμνου, Αστυπάλαιας, Σητείας, Λέρου, Κάσου, Καρπάθου, Κυθήρων και Καστελόριζου.</w:t>
      </w:r>
    </w:p>
    <w:p w14:paraId="224A189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Αυτό που γίνεται πλέον ξεκάθαρο είναι πως με την εκκίνηση και ολοκλήρωση αυτής της διαδικασίας η</w:t>
      </w:r>
      <w:r>
        <w:rPr>
          <w:rFonts w:eastAsia="Times New Roman" w:cs="Times New Roman"/>
          <w:szCs w:val="24"/>
        </w:rPr>
        <w:t xml:space="preserve"> χώρα θα έχει πλήρως ιδιωτικοποιημένα τα τριάντα εννιά πολιτικά της αεροδρόμια, δηλαδή εκείνο της Αθήνας, του Ηρακλείου, τα δεκατέσσερα αεροδρόμια της </w:t>
      </w:r>
      <w:r>
        <w:rPr>
          <w:rFonts w:eastAsia="Times New Roman" w:cs="Times New Roman"/>
          <w:szCs w:val="24"/>
        </w:rPr>
        <w:t>«</w:t>
      </w:r>
      <w:r>
        <w:rPr>
          <w:rFonts w:eastAsia="Times New Roman" w:cs="Times New Roman"/>
          <w:szCs w:val="24"/>
          <w:lang w:val="en-US"/>
        </w:rPr>
        <w:t>FRAPORT</w:t>
      </w:r>
      <w:r w:rsidRPr="00C42FCA">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 xml:space="preserve"> και επιπλέον τα ανωτέρω αεροδρόμια.</w:t>
      </w:r>
    </w:p>
    <w:p w14:paraId="224A189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Εμείς, ως Χρυσή Αυγή, λοιπόν, λέμε «ναι» στη δημιουρ</w:t>
      </w:r>
      <w:r>
        <w:rPr>
          <w:rFonts w:eastAsia="Times New Roman" w:cs="Times New Roman"/>
          <w:szCs w:val="24"/>
        </w:rPr>
        <w:t xml:space="preserve">γία έργων υποδομής που θα αποτελέσουν τον μοχλό αναβάθμισης της τοπικής και εθνικής οικονομίας, αλλά υπό τον πλήρη έλεγχο και με πλήρη ευθύνη υλοποίησης και λειτουργίας εκ μέρους του ελληνικού </w:t>
      </w:r>
      <w:r>
        <w:rPr>
          <w:rFonts w:eastAsia="Times New Roman" w:cs="Times New Roman"/>
          <w:szCs w:val="24"/>
        </w:rPr>
        <w:t>δ</w:t>
      </w:r>
      <w:r>
        <w:rPr>
          <w:rFonts w:eastAsia="Times New Roman" w:cs="Times New Roman"/>
          <w:szCs w:val="24"/>
        </w:rPr>
        <w:t>ημοσίου, ως δημόσια περιουσία και κτήμα του ελληνικού λαού και</w:t>
      </w:r>
      <w:r>
        <w:rPr>
          <w:rFonts w:eastAsia="Times New Roman" w:cs="Times New Roman"/>
          <w:szCs w:val="24"/>
        </w:rPr>
        <w:t xml:space="preserve"> αυτό μπορεί να το πράξει μόνο ένα εθνικό κράτος, το οποίο θα θέτει υπεράνω όλων των άλλων οικονομικών υποχρεώσεων το συμφέρον του ελληνικού λαού.</w:t>
      </w:r>
    </w:p>
    <w:p w14:paraId="224A189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Με τους όρους, όμως, που υπογράφτηκε η εν λόγω </w:t>
      </w:r>
      <w:r>
        <w:rPr>
          <w:rFonts w:eastAsia="Times New Roman" w:cs="Times New Roman"/>
          <w:szCs w:val="24"/>
        </w:rPr>
        <w:t>σ</w:t>
      </w:r>
      <w:r>
        <w:rPr>
          <w:rFonts w:eastAsia="Times New Roman" w:cs="Times New Roman"/>
          <w:szCs w:val="24"/>
        </w:rPr>
        <w:t>ύμβαση, η οποία είναι πλήρως εναρμονισμένη με την πολιτική το</w:t>
      </w:r>
      <w:r>
        <w:rPr>
          <w:rFonts w:eastAsia="Times New Roman" w:cs="Times New Roman"/>
          <w:szCs w:val="24"/>
        </w:rPr>
        <w:t>υ ξεπουλήματος των πάντων, δεν μπορούμε να συμφωνήσουμε και ως εκ τούτου, καταψηφίζουμε το εν λόγω νομοσχέδιο.</w:t>
      </w:r>
    </w:p>
    <w:p w14:paraId="224A189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Θα ήθελα να κλείσω, κύριε Πρόεδρε, μιας και είναι εδώ ο κ. Μωραΐτης, λέγοντας ότι το 2017 έλεγε ότι για την Κυβέρνηση ΣΥΡΙΖΑ αξίζουν τρία Όσκαρ, </w:t>
      </w:r>
      <w:r>
        <w:rPr>
          <w:rFonts w:eastAsia="Times New Roman" w:cs="Times New Roman"/>
          <w:szCs w:val="24"/>
        </w:rPr>
        <w:t>της αποτυχίας, του τυχοδιωκτισμού και του διχασμού. Συμφωνούμε απολύτως. Εις ό,τι δε αφορά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έλεγε ότι είναι η μεγαλύτερη πολιτική απάτη της Μεταπολίτευσης.</w:t>
      </w:r>
    </w:p>
    <w:p w14:paraId="224A189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Ευχαριστώ.</w:t>
      </w:r>
    </w:p>
    <w:p w14:paraId="224A189B" w14:textId="77777777" w:rsidR="0081027C" w:rsidRDefault="00F5028E">
      <w:pPr>
        <w:spacing w:line="600" w:lineRule="auto"/>
        <w:ind w:firstLine="709"/>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224A189C" w14:textId="77777777" w:rsidR="0081027C" w:rsidRDefault="00F5028E">
      <w:pPr>
        <w:spacing w:line="600" w:lineRule="auto"/>
        <w:ind w:firstLine="720"/>
        <w:jc w:val="both"/>
        <w:rPr>
          <w:rFonts w:eastAsia="Times New Roman" w:cs="Times New Roman"/>
          <w:szCs w:val="24"/>
        </w:rPr>
      </w:pPr>
      <w:r w:rsidRPr="00CB5CA0">
        <w:rPr>
          <w:rFonts w:eastAsia="Times New Roman" w:cs="Times New Roman"/>
          <w:b/>
          <w:szCs w:val="24"/>
        </w:rPr>
        <w:lastRenderedPageBreak/>
        <w:t>ΠΡΟΕΔΡΕΥΩΝ</w:t>
      </w:r>
      <w:r w:rsidRPr="00CB5CA0">
        <w:rPr>
          <w:rFonts w:eastAsia="Times New Roman" w:cs="Times New Roman"/>
          <w:b/>
          <w:szCs w:val="24"/>
        </w:rPr>
        <w:t xml:space="preserve"> (Γεώργιος Βαρεμένος):</w:t>
      </w:r>
      <w:r w:rsidRPr="00CB5CA0">
        <w:rPr>
          <w:rFonts w:eastAsia="Times New Roman" w:cs="Times New Roman"/>
          <w:szCs w:val="24"/>
        </w:rPr>
        <w:t xml:space="preserve"> </w:t>
      </w:r>
      <w:r>
        <w:rPr>
          <w:rFonts w:eastAsia="Times New Roman" w:cs="Times New Roman"/>
          <w:szCs w:val="24"/>
        </w:rPr>
        <w:t>Επειδή ακολουθεί άλλη συνεδρίαση, παρακαλώ όσοι παίρνετε τον λόγο να κάνετε μια προσπάθεια να είστε μέσα στα όρια.</w:t>
      </w:r>
    </w:p>
    <w:p w14:paraId="224A189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224A189E" w14:textId="77777777" w:rsidR="0081027C" w:rsidRDefault="00F5028E">
      <w:pPr>
        <w:spacing w:line="600" w:lineRule="auto"/>
        <w:ind w:firstLine="720"/>
        <w:jc w:val="both"/>
        <w:rPr>
          <w:rFonts w:eastAsia="Times New Roman" w:cs="Times New Roman"/>
          <w:szCs w:val="24"/>
        </w:rPr>
      </w:pPr>
      <w:r w:rsidRPr="00116BB6">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24A189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Η συζητούμενη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π</w:t>
      </w:r>
      <w:r>
        <w:rPr>
          <w:rFonts w:eastAsia="Times New Roman" w:cs="Times New Roman"/>
          <w:szCs w:val="24"/>
        </w:rPr>
        <w:t xml:space="preserve">αραχώρησης αφορά το δεύτερο σε μέγεθος αεροδρόμιο της χώρας στο </w:t>
      </w:r>
      <w:proofErr w:type="spellStart"/>
      <w:r>
        <w:rPr>
          <w:rFonts w:eastAsia="Times New Roman" w:cs="Times New Roman"/>
          <w:szCs w:val="24"/>
        </w:rPr>
        <w:t>Καστέλλι</w:t>
      </w:r>
      <w:proofErr w:type="spellEnd"/>
      <w:r>
        <w:rPr>
          <w:rFonts w:eastAsia="Times New Roman" w:cs="Times New Roman"/>
          <w:szCs w:val="24"/>
        </w:rPr>
        <w:t xml:space="preserve"> Πεδιάδας του Ηρακλείου Κρήτης. Πρόκειται για ένα ιδιωτικό αεροδρόμιο. Το ελληνικό </w:t>
      </w:r>
      <w:r>
        <w:rPr>
          <w:rFonts w:eastAsia="Times New Roman" w:cs="Times New Roman"/>
          <w:szCs w:val="24"/>
        </w:rPr>
        <w:t>δ</w:t>
      </w:r>
      <w:r>
        <w:rPr>
          <w:rFonts w:eastAsia="Times New Roman" w:cs="Times New Roman"/>
          <w:szCs w:val="24"/>
        </w:rPr>
        <w:t>ημόσιο παραχωρεί σε ιδιωτικούς κολοσσούς το αποκλειστικό δικαίωμα μελέτης, κατασκευής, χρηματοδότηση</w:t>
      </w:r>
      <w:r>
        <w:rPr>
          <w:rFonts w:eastAsia="Times New Roman" w:cs="Times New Roman"/>
          <w:szCs w:val="24"/>
        </w:rPr>
        <w:t>ς, λειτουργίας, συντήρησης και εκμετάλλευσης του νέου διεθνούς αερολιμένα Ηρακλείου Κρήτης, καθώς επίσης και μελέτη, κατασκευή και χρηματοδότηση των οδικών του συνδέσεων.</w:t>
      </w:r>
    </w:p>
    <w:p w14:paraId="224A18A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στην αιτιολογική έκθεση επικαλείται ως προσφορότερη μορφή εκείνη της </w:t>
      </w:r>
      <w:r>
        <w:rPr>
          <w:rFonts w:eastAsia="Times New Roman" w:cs="Times New Roman"/>
          <w:szCs w:val="24"/>
        </w:rPr>
        <w:t>σ</w:t>
      </w:r>
      <w:r>
        <w:rPr>
          <w:rFonts w:eastAsia="Times New Roman" w:cs="Times New Roman"/>
          <w:szCs w:val="24"/>
        </w:rPr>
        <w:t>ύμβ</w:t>
      </w:r>
      <w:r>
        <w:rPr>
          <w:rFonts w:eastAsia="Times New Roman" w:cs="Times New Roman"/>
          <w:szCs w:val="24"/>
        </w:rPr>
        <w:t xml:space="preserve">ασης </w:t>
      </w:r>
      <w:r>
        <w:rPr>
          <w:rFonts w:eastAsia="Times New Roman" w:cs="Times New Roman"/>
          <w:szCs w:val="24"/>
        </w:rPr>
        <w:t>π</w:t>
      </w:r>
      <w:r>
        <w:rPr>
          <w:rFonts w:eastAsia="Times New Roman" w:cs="Times New Roman"/>
          <w:szCs w:val="24"/>
        </w:rPr>
        <w:t>αραχώρησης, διότι, όπως λέει, εξασφαλίζεται η διαφάνεια, η κατοχύρωση του δημοσίου συμφέροντος, ο υγιής ανταγωνισμός, ο σεβασμός και η προστασία του περιβάλλοντος.</w:t>
      </w:r>
    </w:p>
    <w:p w14:paraId="224A18A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Ψέματα. Απολύτως τίποτε από αυτά δεν διασφαλίζεται. Ούτε ο δημόσιος χαρακτήρας του, ού</w:t>
      </w:r>
      <w:r>
        <w:rPr>
          <w:rFonts w:eastAsia="Times New Roman" w:cs="Times New Roman"/>
          <w:szCs w:val="24"/>
        </w:rPr>
        <w:t>τε η διαφάνεια, ούτε το περιβάλλον και η υγεία των κατοίκων της περιοχής. Ο υποτιθέμενος υγιής ανταγωνισμός που επικαλείται είναι το κερασάκι στην τούρτα, γνωρίζοντας ότι πάντα ο ανταγωνισμός, υγιής ή μη υγιής, διευκολύνει το κυνήγι του κέρδους για τα μονο</w:t>
      </w:r>
      <w:r>
        <w:rPr>
          <w:rFonts w:eastAsia="Times New Roman" w:cs="Times New Roman"/>
          <w:szCs w:val="24"/>
        </w:rPr>
        <w:t>πώλια, την εξασφάλιση της κυριαρχίας τους στην αγορά, ενώ χαμένος είναι ο ίδιος ο λαός με τα πανάκριβα εισιτήρια, τις ακριβοπληρωμένες υπηρεσίες αερομεταφοράς.</w:t>
      </w:r>
    </w:p>
    <w:p w14:paraId="224A18A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Οι επιχειρηματίες επί της ουσίας δεν βάζουν ούτε ένα ευρώ από την τσέπη τους για το νέο αεροδρόμ</w:t>
      </w:r>
      <w:r>
        <w:rPr>
          <w:rFonts w:eastAsia="Times New Roman" w:cs="Times New Roman"/>
          <w:szCs w:val="24"/>
        </w:rPr>
        <w:t xml:space="preserve">ιο. Με βάση τη </w:t>
      </w:r>
      <w:r>
        <w:rPr>
          <w:rFonts w:eastAsia="Times New Roman" w:cs="Times New Roman"/>
          <w:szCs w:val="24"/>
        </w:rPr>
        <w:t>σ</w:t>
      </w:r>
      <w:r>
        <w:rPr>
          <w:rFonts w:eastAsia="Times New Roman" w:cs="Times New Roman"/>
          <w:szCs w:val="24"/>
        </w:rPr>
        <w:t xml:space="preserve">υμφωνία, η κοινοπραξία μπαίνει στο έργο με 5 εκατομμύρια ευρώ μετοχικό κεφάλαιο, ενώ το κράτος την </w:t>
      </w:r>
      <w:r>
        <w:rPr>
          <w:rFonts w:eastAsia="Times New Roman" w:cs="Times New Roman"/>
          <w:szCs w:val="24"/>
        </w:rPr>
        <w:lastRenderedPageBreak/>
        <w:t xml:space="preserve">προικοδοτεί με 180 εκατομμύρια, με χρήματα δηλαδή του ελληνικού λαού και το κράτος, συν τοις </w:t>
      </w:r>
      <w:proofErr w:type="spellStart"/>
      <w:r>
        <w:rPr>
          <w:rFonts w:eastAsia="Times New Roman" w:cs="Times New Roman"/>
          <w:szCs w:val="24"/>
        </w:rPr>
        <w:t>άλλοις</w:t>
      </w:r>
      <w:proofErr w:type="spellEnd"/>
      <w:r>
        <w:rPr>
          <w:rFonts w:eastAsia="Times New Roman" w:cs="Times New Roman"/>
          <w:szCs w:val="24"/>
        </w:rPr>
        <w:t>, χρεώνεται και τις απαλλοτριώσεις.</w:t>
      </w:r>
    </w:p>
    <w:p w14:paraId="224A18A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κοιν</w:t>
      </w:r>
      <w:r>
        <w:rPr>
          <w:rFonts w:eastAsia="Times New Roman" w:cs="Times New Roman"/>
          <w:szCs w:val="24"/>
        </w:rPr>
        <w:t>οπραξία προβλέπεται από τη σύμβαση να έχει ετήσια κέρδη 80 εκατομμύρια ευρώ. Αυτό σημαίνει ότι σε έξι χρόνια θα κάνει απόσβεση, ενώ προβλέπεται να λαμβάνει στο ακέραιο το «</w:t>
      </w:r>
      <w:proofErr w:type="spellStart"/>
      <w:r>
        <w:rPr>
          <w:rFonts w:eastAsia="Times New Roman" w:cs="Times New Roman"/>
          <w:szCs w:val="24"/>
        </w:rPr>
        <w:t>σ</w:t>
      </w:r>
      <w:r>
        <w:rPr>
          <w:rFonts w:eastAsia="Times New Roman" w:cs="Times New Roman"/>
          <w:szCs w:val="24"/>
        </w:rPr>
        <w:t>πατόσημο</w:t>
      </w:r>
      <w:proofErr w:type="spellEnd"/>
      <w:r>
        <w:rPr>
          <w:rFonts w:eastAsia="Times New Roman" w:cs="Times New Roman"/>
          <w:szCs w:val="24"/>
        </w:rPr>
        <w:t xml:space="preserve">», όταν η Υπηρεσία Πολιτικής Αεροπορίας για το </w:t>
      </w:r>
      <w:r>
        <w:rPr>
          <w:rFonts w:eastAsia="Times New Roman" w:cs="Times New Roman"/>
          <w:szCs w:val="24"/>
        </w:rPr>
        <w:t>α</w:t>
      </w:r>
      <w:r>
        <w:rPr>
          <w:rFonts w:eastAsia="Times New Roman" w:cs="Times New Roman"/>
          <w:szCs w:val="24"/>
        </w:rPr>
        <w:t>εροδρόμιο «Ν</w:t>
      </w:r>
      <w:r>
        <w:rPr>
          <w:rFonts w:eastAsia="Times New Roman" w:cs="Times New Roman"/>
          <w:szCs w:val="24"/>
        </w:rPr>
        <w:t>.</w:t>
      </w:r>
      <w:r>
        <w:rPr>
          <w:rFonts w:eastAsia="Times New Roman" w:cs="Times New Roman"/>
          <w:szCs w:val="24"/>
        </w:rPr>
        <w:t xml:space="preserve"> ΚΑΖΑΝΤΖΑΚΗΣ» </w:t>
      </w:r>
      <w:r>
        <w:rPr>
          <w:rFonts w:eastAsia="Times New Roman" w:cs="Times New Roman"/>
          <w:szCs w:val="24"/>
        </w:rPr>
        <w:t>δεν έχει πάρει ούτε ένα σεντς από αυτό όλα αυτά τα χρόνια.</w:t>
      </w:r>
    </w:p>
    <w:p w14:paraId="224A18A4"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 xml:space="preserve">Ακόμα και </w:t>
      </w:r>
      <w:r>
        <w:rPr>
          <w:rFonts w:eastAsia="Times New Roman" w:cs="Times New Roman"/>
          <w:szCs w:val="24"/>
        </w:rPr>
        <w:t>η βιασύνη</w:t>
      </w:r>
      <w:r w:rsidRPr="0012779F">
        <w:rPr>
          <w:rFonts w:eastAsia="Times New Roman" w:cs="Times New Roman"/>
          <w:szCs w:val="24"/>
        </w:rPr>
        <w:t xml:space="preserve"> για να πέσουν γρήγορα οι πρώτες </w:t>
      </w:r>
      <w:proofErr w:type="spellStart"/>
      <w:r>
        <w:rPr>
          <w:rFonts w:eastAsia="Times New Roman" w:cs="Times New Roman"/>
          <w:szCs w:val="24"/>
        </w:rPr>
        <w:t>σκαπετιές</w:t>
      </w:r>
      <w:proofErr w:type="spellEnd"/>
      <w:r>
        <w:rPr>
          <w:rFonts w:eastAsia="Times New Roman" w:cs="Times New Roman"/>
          <w:szCs w:val="24"/>
        </w:rPr>
        <w:t xml:space="preserve"> και να ολοκληρωθεί το έργο το</w:t>
      </w:r>
      <w:r w:rsidRPr="0012779F">
        <w:rPr>
          <w:rFonts w:eastAsia="Times New Roman" w:cs="Times New Roman"/>
          <w:szCs w:val="24"/>
        </w:rPr>
        <w:t xml:space="preserve"> 2024</w:t>
      </w:r>
      <w:r>
        <w:rPr>
          <w:rFonts w:eastAsia="Times New Roman" w:cs="Times New Roman"/>
          <w:szCs w:val="24"/>
        </w:rPr>
        <w:t>,</w:t>
      </w:r>
      <w:r w:rsidRPr="0012779F">
        <w:rPr>
          <w:rFonts w:eastAsia="Times New Roman" w:cs="Times New Roman"/>
          <w:szCs w:val="24"/>
        </w:rPr>
        <w:t xml:space="preserve"> σχετίζεται με τα κέρδη</w:t>
      </w:r>
      <w:r>
        <w:rPr>
          <w:rFonts w:eastAsia="Times New Roman" w:cs="Times New Roman"/>
          <w:szCs w:val="24"/>
        </w:rPr>
        <w:t>,</w:t>
      </w:r>
      <w:r w:rsidRPr="0012779F">
        <w:rPr>
          <w:rFonts w:eastAsia="Times New Roman" w:cs="Times New Roman"/>
          <w:szCs w:val="24"/>
        </w:rPr>
        <w:t xml:space="preserve"> που επιδιώκει να εξασφαλίσει η κοινοπραξία από το </w:t>
      </w:r>
      <w:r>
        <w:rPr>
          <w:rFonts w:eastAsia="Times New Roman" w:cs="Times New Roman"/>
          <w:szCs w:val="24"/>
        </w:rPr>
        <w:t>«</w:t>
      </w:r>
      <w:proofErr w:type="spellStart"/>
      <w:r w:rsidRPr="0012779F">
        <w:rPr>
          <w:rFonts w:eastAsia="Times New Roman" w:cs="Times New Roman"/>
          <w:szCs w:val="24"/>
        </w:rPr>
        <w:t>σπατόσημο</w:t>
      </w:r>
      <w:proofErr w:type="spellEnd"/>
      <w:r>
        <w:rPr>
          <w:rFonts w:eastAsia="Times New Roman" w:cs="Times New Roman"/>
          <w:szCs w:val="24"/>
        </w:rPr>
        <w:t>».</w:t>
      </w:r>
      <w:r w:rsidRPr="0012779F">
        <w:rPr>
          <w:rFonts w:eastAsia="Times New Roman" w:cs="Times New Roman"/>
          <w:szCs w:val="24"/>
        </w:rPr>
        <w:t xml:space="preserve"> Είναι γνωστό</w:t>
      </w:r>
      <w:r w:rsidRPr="0012779F">
        <w:rPr>
          <w:rFonts w:eastAsia="Times New Roman" w:cs="Times New Roman"/>
          <w:szCs w:val="24"/>
        </w:rPr>
        <w:t xml:space="preserve"> ότι με νόμο το 2017 το </w:t>
      </w:r>
      <w:r>
        <w:rPr>
          <w:rFonts w:eastAsia="Times New Roman" w:cs="Times New Roman"/>
          <w:szCs w:val="24"/>
        </w:rPr>
        <w:t>«</w:t>
      </w:r>
      <w:proofErr w:type="spellStart"/>
      <w:r w:rsidRPr="0012779F">
        <w:rPr>
          <w:rFonts w:eastAsia="Times New Roman" w:cs="Times New Roman"/>
          <w:szCs w:val="24"/>
        </w:rPr>
        <w:t>σπατόσημο</w:t>
      </w:r>
      <w:proofErr w:type="spellEnd"/>
      <w:r>
        <w:rPr>
          <w:rFonts w:eastAsia="Times New Roman" w:cs="Times New Roman"/>
          <w:szCs w:val="24"/>
        </w:rPr>
        <w:t>»</w:t>
      </w:r>
      <w:r w:rsidRPr="0012779F">
        <w:rPr>
          <w:rFonts w:eastAsia="Times New Roman" w:cs="Times New Roman"/>
          <w:szCs w:val="24"/>
        </w:rPr>
        <w:t xml:space="preserve"> από</w:t>
      </w:r>
      <w:r>
        <w:rPr>
          <w:rFonts w:eastAsia="Times New Roman" w:cs="Times New Roman"/>
          <w:szCs w:val="24"/>
        </w:rPr>
        <w:t xml:space="preserve"> τα</w:t>
      </w:r>
      <w:r w:rsidRPr="0012779F">
        <w:rPr>
          <w:rFonts w:eastAsia="Times New Roman" w:cs="Times New Roman"/>
          <w:szCs w:val="24"/>
        </w:rPr>
        <w:t xml:space="preserve"> 20 ευρώ έπεσε στα 12 </w:t>
      </w:r>
      <w:r>
        <w:rPr>
          <w:rFonts w:eastAsia="Times New Roman" w:cs="Times New Roman"/>
          <w:szCs w:val="24"/>
        </w:rPr>
        <w:t>ευρώ και προβλέπεται το 202</w:t>
      </w:r>
      <w:r w:rsidRPr="0012779F">
        <w:rPr>
          <w:rFonts w:eastAsia="Times New Roman" w:cs="Times New Roman"/>
          <w:szCs w:val="24"/>
        </w:rPr>
        <w:t xml:space="preserve">4 από 12 ευρώ η αξία του να </w:t>
      </w:r>
      <w:r w:rsidRPr="0012779F">
        <w:rPr>
          <w:rFonts w:eastAsia="Times New Roman" w:cs="Times New Roman"/>
          <w:szCs w:val="24"/>
        </w:rPr>
        <w:lastRenderedPageBreak/>
        <w:t>πέσει στα 3 ευρώ</w:t>
      </w:r>
      <w:r>
        <w:rPr>
          <w:rFonts w:eastAsia="Times New Roman" w:cs="Times New Roman"/>
          <w:szCs w:val="24"/>
        </w:rPr>
        <w:t>.</w:t>
      </w:r>
      <w:r w:rsidRPr="0012779F">
        <w:rPr>
          <w:rFonts w:eastAsia="Times New Roman" w:cs="Times New Roman"/>
          <w:szCs w:val="24"/>
        </w:rPr>
        <w:t xml:space="preserve"> Να γιατί βιάζεται η Κυβέρνηση </w:t>
      </w:r>
      <w:r>
        <w:rPr>
          <w:rFonts w:eastAsia="Times New Roman" w:cs="Times New Roman"/>
          <w:szCs w:val="24"/>
        </w:rPr>
        <w:t>-</w:t>
      </w:r>
      <w:r w:rsidRPr="0012779F">
        <w:rPr>
          <w:rFonts w:eastAsia="Times New Roman" w:cs="Times New Roman"/>
          <w:szCs w:val="24"/>
        </w:rPr>
        <w:t>και προφανώς οι ιδιώτες</w:t>
      </w:r>
      <w:r>
        <w:rPr>
          <w:rFonts w:eastAsia="Times New Roman" w:cs="Times New Roman"/>
          <w:szCs w:val="24"/>
        </w:rPr>
        <w:t>,</w:t>
      </w:r>
      <w:r w:rsidRPr="0012779F">
        <w:rPr>
          <w:rFonts w:eastAsia="Times New Roman" w:cs="Times New Roman"/>
          <w:szCs w:val="24"/>
        </w:rPr>
        <w:t xml:space="preserve"> ο </w:t>
      </w:r>
      <w:r>
        <w:rPr>
          <w:rFonts w:eastAsia="Times New Roman" w:cs="Times New Roman"/>
          <w:szCs w:val="24"/>
        </w:rPr>
        <w:t>δ</w:t>
      </w:r>
      <w:r w:rsidRPr="0012779F">
        <w:rPr>
          <w:rFonts w:eastAsia="Times New Roman" w:cs="Times New Roman"/>
          <w:szCs w:val="24"/>
        </w:rPr>
        <w:t>ήμος</w:t>
      </w:r>
      <w:r>
        <w:rPr>
          <w:rFonts w:eastAsia="Times New Roman" w:cs="Times New Roman"/>
          <w:szCs w:val="24"/>
        </w:rPr>
        <w:t>,</w:t>
      </w:r>
      <w:r w:rsidRPr="0012779F">
        <w:rPr>
          <w:rFonts w:eastAsia="Times New Roman" w:cs="Times New Roman"/>
          <w:szCs w:val="24"/>
        </w:rPr>
        <w:t xml:space="preserve"> η </w:t>
      </w:r>
      <w:r>
        <w:rPr>
          <w:rFonts w:eastAsia="Times New Roman" w:cs="Times New Roman"/>
          <w:szCs w:val="24"/>
        </w:rPr>
        <w:t>π</w:t>
      </w:r>
      <w:r w:rsidRPr="0012779F">
        <w:rPr>
          <w:rFonts w:eastAsia="Times New Roman" w:cs="Times New Roman"/>
          <w:szCs w:val="24"/>
        </w:rPr>
        <w:t>εριφέρεια</w:t>
      </w:r>
      <w:r>
        <w:rPr>
          <w:rFonts w:eastAsia="Times New Roman" w:cs="Times New Roman"/>
          <w:szCs w:val="24"/>
        </w:rPr>
        <w:t>-</w:t>
      </w:r>
      <w:r w:rsidRPr="0012779F">
        <w:rPr>
          <w:rFonts w:eastAsia="Times New Roman" w:cs="Times New Roman"/>
          <w:szCs w:val="24"/>
        </w:rPr>
        <w:t xml:space="preserve"> να τελειώσει το έργο μέσα στο 2024</w:t>
      </w:r>
      <w:r>
        <w:rPr>
          <w:rFonts w:eastAsia="Times New Roman" w:cs="Times New Roman"/>
          <w:szCs w:val="24"/>
        </w:rPr>
        <w:t xml:space="preserve">: </w:t>
      </w:r>
      <w:r w:rsidRPr="0012779F">
        <w:rPr>
          <w:rFonts w:eastAsia="Times New Roman" w:cs="Times New Roman"/>
          <w:szCs w:val="24"/>
        </w:rPr>
        <w:t xml:space="preserve">για </w:t>
      </w:r>
      <w:r w:rsidRPr="0012779F">
        <w:rPr>
          <w:rFonts w:eastAsia="Times New Roman" w:cs="Times New Roman"/>
          <w:szCs w:val="24"/>
        </w:rPr>
        <w:t>να μη</w:t>
      </w:r>
      <w:r>
        <w:rPr>
          <w:rFonts w:eastAsia="Times New Roman" w:cs="Times New Roman"/>
          <w:szCs w:val="24"/>
        </w:rPr>
        <w:t>ν</w:t>
      </w:r>
      <w:r w:rsidRPr="0012779F">
        <w:rPr>
          <w:rFonts w:eastAsia="Times New Roman" w:cs="Times New Roman"/>
          <w:szCs w:val="24"/>
        </w:rPr>
        <w:t xml:space="preserve"> χάσει τα οφέλη από το </w:t>
      </w:r>
      <w:r>
        <w:rPr>
          <w:rFonts w:eastAsia="Times New Roman" w:cs="Times New Roman"/>
          <w:szCs w:val="24"/>
        </w:rPr>
        <w:t>«</w:t>
      </w:r>
      <w:proofErr w:type="spellStart"/>
      <w:r w:rsidRPr="0012779F">
        <w:rPr>
          <w:rFonts w:eastAsia="Times New Roman" w:cs="Times New Roman"/>
          <w:szCs w:val="24"/>
        </w:rPr>
        <w:t>σπατόσημο</w:t>
      </w:r>
      <w:proofErr w:type="spellEnd"/>
      <w:r>
        <w:rPr>
          <w:rFonts w:eastAsia="Times New Roman" w:cs="Times New Roman"/>
          <w:szCs w:val="24"/>
        </w:rPr>
        <w:t>».</w:t>
      </w:r>
      <w:r w:rsidRPr="0012779F">
        <w:rPr>
          <w:rFonts w:eastAsia="Times New Roman" w:cs="Times New Roman"/>
          <w:szCs w:val="24"/>
        </w:rPr>
        <w:t xml:space="preserve"> </w:t>
      </w:r>
    </w:p>
    <w:p w14:paraId="224A18A5"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Εκείνος που θα χρεωθεί</w:t>
      </w:r>
      <w:r>
        <w:rPr>
          <w:rFonts w:eastAsia="Times New Roman" w:cs="Times New Roman"/>
          <w:szCs w:val="24"/>
        </w:rPr>
        <w:t>,</w:t>
      </w:r>
      <w:r w:rsidRPr="0012779F">
        <w:rPr>
          <w:rFonts w:eastAsia="Times New Roman" w:cs="Times New Roman"/>
          <w:szCs w:val="24"/>
        </w:rPr>
        <w:t xml:space="preserve"> φυσικά</w:t>
      </w:r>
      <w:r>
        <w:rPr>
          <w:rFonts w:eastAsia="Times New Roman" w:cs="Times New Roman"/>
          <w:szCs w:val="24"/>
        </w:rPr>
        <w:t>,</w:t>
      </w:r>
      <w:r w:rsidRPr="0012779F">
        <w:rPr>
          <w:rFonts w:eastAsia="Times New Roman" w:cs="Times New Roman"/>
          <w:szCs w:val="24"/>
        </w:rPr>
        <w:t xml:space="preserve"> το κόστος κατασκευής</w:t>
      </w:r>
      <w:r>
        <w:rPr>
          <w:rFonts w:eastAsia="Times New Roman" w:cs="Times New Roman"/>
          <w:szCs w:val="24"/>
        </w:rPr>
        <w:t>,</w:t>
      </w:r>
      <w:r w:rsidRPr="0012779F">
        <w:rPr>
          <w:rFonts w:eastAsia="Times New Roman" w:cs="Times New Roman"/>
          <w:szCs w:val="24"/>
        </w:rPr>
        <w:t xml:space="preserve"> τη διαχείριση και λειτουργία του</w:t>
      </w:r>
      <w:r>
        <w:rPr>
          <w:rFonts w:eastAsia="Times New Roman" w:cs="Times New Roman"/>
          <w:szCs w:val="24"/>
        </w:rPr>
        <w:t>,</w:t>
      </w:r>
      <w:r w:rsidRPr="0012779F">
        <w:rPr>
          <w:rFonts w:eastAsia="Times New Roman" w:cs="Times New Roman"/>
          <w:szCs w:val="24"/>
        </w:rPr>
        <w:t xml:space="preserve"> είναι ο ίδιος ο λαός</w:t>
      </w:r>
      <w:r>
        <w:rPr>
          <w:rFonts w:eastAsia="Times New Roman" w:cs="Times New Roman"/>
          <w:szCs w:val="24"/>
        </w:rPr>
        <w:t>,</w:t>
      </w:r>
      <w:r w:rsidRPr="0012779F">
        <w:rPr>
          <w:rFonts w:eastAsia="Times New Roman" w:cs="Times New Roman"/>
          <w:szCs w:val="24"/>
        </w:rPr>
        <w:t xml:space="preserve"> προκειμένου να διασφαλιστεί η απρόσκοπτη κερδοφορία της κοινοπραξίας</w:t>
      </w:r>
      <w:r>
        <w:rPr>
          <w:rFonts w:eastAsia="Times New Roman" w:cs="Times New Roman"/>
          <w:szCs w:val="24"/>
        </w:rPr>
        <w:t>.</w:t>
      </w:r>
      <w:r w:rsidRPr="0012779F">
        <w:rPr>
          <w:rFonts w:eastAsia="Times New Roman" w:cs="Times New Roman"/>
          <w:szCs w:val="24"/>
        </w:rPr>
        <w:t xml:space="preserve"> Στη </w:t>
      </w:r>
      <w:r>
        <w:rPr>
          <w:rFonts w:eastAsia="Times New Roman" w:cs="Times New Roman"/>
          <w:szCs w:val="24"/>
        </w:rPr>
        <w:t>συνέχεια, τα λαϊκά στρώματα θ</w:t>
      </w:r>
      <w:r w:rsidRPr="0012779F">
        <w:rPr>
          <w:rFonts w:eastAsia="Times New Roman" w:cs="Times New Roman"/>
          <w:szCs w:val="24"/>
        </w:rPr>
        <w:t>α κληθούν και πάλι να πληρώσουν υπέρογκα χαράτσια</w:t>
      </w:r>
      <w:r>
        <w:rPr>
          <w:rFonts w:eastAsia="Times New Roman" w:cs="Times New Roman"/>
          <w:szCs w:val="24"/>
        </w:rPr>
        <w:t>,</w:t>
      </w:r>
      <w:r w:rsidRPr="0012779F">
        <w:rPr>
          <w:rFonts w:eastAsia="Times New Roman" w:cs="Times New Roman"/>
          <w:szCs w:val="24"/>
        </w:rPr>
        <w:t xml:space="preserve"> διόδια ως χρήστες για την κατασκευή</w:t>
      </w:r>
      <w:r>
        <w:rPr>
          <w:rFonts w:eastAsia="Times New Roman" w:cs="Times New Roman"/>
          <w:szCs w:val="24"/>
        </w:rPr>
        <w:t>,</w:t>
      </w:r>
      <w:r w:rsidRPr="0012779F">
        <w:rPr>
          <w:rFonts w:eastAsia="Times New Roman" w:cs="Times New Roman"/>
          <w:szCs w:val="24"/>
        </w:rPr>
        <w:t xml:space="preserve"> συντήρηση και λειτουργία του </w:t>
      </w:r>
      <w:r>
        <w:rPr>
          <w:rFonts w:eastAsia="Times New Roman" w:cs="Times New Roman"/>
          <w:szCs w:val="24"/>
        </w:rPr>
        <w:t>β</w:t>
      </w:r>
      <w:r w:rsidRPr="0012779F">
        <w:rPr>
          <w:rFonts w:eastAsia="Times New Roman" w:cs="Times New Roman"/>
          <w:szCs w:val="24"/>
        </w:rPr>
        <w:t xml:space="preserve">όρειου οδικού άξονα και το </w:t>
      </w:r>
      <w:r>
        <w:rPr>
          <w:rFonts w:eastAsia="Times New Roman" w:cs="Times New Roman"/>
          <w:szCs w:val="24"/>
        </w:rPr>
        <w:t xml:space="preserve">συνδετήριων </w:t>
      </w:r>
      <w:r w:rsidRPr="0012779F">
        <w:rPr>
          <w:rFonts w:eastAsia="Times New Roman" w:cs="Times New Roman"/>
          <w:szCs w:val="24"/>
        </w:rPr>
        <w:t>οδικών αξόνων από και προς το αεροδρόμιο</w:t>
      </w:r>
      <w:r>
        <w:rPr>
          <w:rFonts w:eastAsia="Times New Roman" w:cs="Times New Roman"/>
          <w:szCs w:val="24"/>
        </w:rPr>
        <w:t>.</w:t>
      </w:r>
      <w:r w:rsidRPr="0012779F">
        <w:rPr>
          <w:rFonts w:eastAsia="Times New Roman" w:cs="Times New Roman"/>
          <w:szCs w:val="24"/>
        </w:rPr>
        <w:t xml:space="preserve"> </w:t>
      </w:r>
    </w:p>
    <w:p w14:paraId="224A18A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Είναι έ</w:t>
      </w:r>
      <w:r w:rsidRPr="0012779F">
        <w:rPr>
          <w:rFonts w:eastAsia="Times New Roman" w:cs="Times New Roman"/>
          <w:szCs w:val="24"/>
        </w:rPr>
        <w:t>να έρ</w:t>
      </w:r>
      <w:r>
        <w:rPr>
          <w:rFonts w:eastAsia="Times New Roman" w:cs="Times New Roman"/>
          <w:szCs w:val="24"/>
        </w:rPr>
        <w:t>γο που θα εξασφαλίζει τεράστια κ</w:t>
      </w:r>
      <w:r w:rsidRPr="0012779F">
        <w:rPr>
          <w:rFonts w:eastAsia="Times New Roman" w:cs="Times New Roman"/>
          <w:szCs w:val="24"/>
        </w:rPr>
        <w:t>αι σίγουρα κ</w:t>
      </w:r>
      <w:r w:rsidRPr="0012779F">
        <w:rPr>
          <w:rFonts w:eastAsia="Times New Roman" w:cs="Times New Roman"/>
          <w:szCs w:val="24"/>
        </w:rPr>
        <w:t>έρδη στην κοινοπραξία</w:t>
      </w:r>
      <w:r>
        <w:rPr>
          <w:rFonts w:eastAsia="Times New Roman" w:cs="Times New Roman"/>
          <w:szCs w:val="24"/>
        </w:rPr>
        <w:t>,</w:t>
      </w:r>
      <w:r w:rsidRPr="0012779F">
        <w:rPr>
          <w:rFonts w:eastAsia="Times New Roman" w:cs="Times New Roman"/>
          <w:szCs w:val="24"/>
        </w:rPr>
        <w:t xml:space="preserve"> μέσα από την παχυλή κρατική χρηματοδότηση</w:t>
      </w:r>
      <w:r>
        <w:rPr>
          <w:rFonts w:eastAsia="Times New Roman" w:cs="Times New Roman"/>
          <w:szCs w:val="24"/>
        </w:rPr>
        <w:t>, το</w:t>
      </w:r>
      <w:r w:rsidRPr="0012779F">
        <w:rPr>
          <w:rFonts w:eastAsia="Times New Roman" w:cs="Times New Roman"/>
          <w:szCs w:val="24"/>
        </w:rPr>
        <w:t xml:space="preserve"> δανεισμό που θα πληρώνει ο φορολο</w:t>
      </w:r>
      <w:r>
        <w:rPr>
          <w:rFonts w:eastAsia="Times New Roman" w:cs="Times New Roman"/>
          <w:szCs w:val="24"/>
        </w:rPr>
        <w:t>γούμενος λ</w:t>
      </w:r>
      <w:r w:rsidRPr="0012779F">
        <w:rPr>
          <w:rFonts w:eastAsia="Times New Roman" w:cs="Times New Roman"/>
          <w:szCs w:val="24"/>
        </w:rPr>
        <w:t xml:space="preserve">αός και την </w:t>
      </w:r>
      <w:r>
        <w:rPr>
          <w:rFonts w:eastAsia="Times New Roman" w:cs="Times New Roman"/>
          <w:szCs w:val="24"/>
        </w:rPr>
        <w:t>τσάμπα</w:t>
      </w:r>
      <w:r w:rsidRPr="0012779F">
        <w:rPr>
          <w:rFonts w:eastAsia="Times New Roman" w:cs="Times New Roman"/>
          <w:szCs w:val="24"/>
        </w:rPr>
        <w:t xml:space="preserve"> εργασία εκατοντάδων </w:t>
      </w:r>
      <w:proofErr w:type="spellStart"/>
      <w:r w:rsidRPr="0012779F">
        <w:rPr>
          <w:rFonts w:eastAsia="Times New Roman" w:cs="Times New Roman"/>
          <w:szCs w:val="24"/>
        </w:rPr>
        <w:t>εργαζομένω</w:t>
      </w:r>
      <w:r>
        <w:rPr>
          <w:rFonts w:eastAsia="Times New Roman" w:cs="Times New Roman"/>
          <w:szCs w:val="24"/>
        </w:rPr>
        <w:t>,</w:t>
      </w:r>
      <w:r w:rsidRPr="0012779F">
        <w:rPr>
          <w:rFonts w:eastAsia="Times New Roman" w:cs="Times New Roman"/>
          <w:szCs w:val="24"/>
        </w:rPr>
        <w:t>ν</w:t>
      </w:r>
      <w:proofErr w:type="spellEnd"/>
      <w:r w:rsidRPr="0012779F">
        <w:rPr>
          <w:rFonts w:eastAsia="Times New Roman" w:cs="Times New Roman"/>
          <w:szCs w:val="24"/>
        </w:rPr>
        <w:t xml:space="preserve"> που θα εργάζονται ως σύγχρονοι σκλάβοι με το </w:t>
      </w:r>
      <w:r>
        <w:rPr>
          <w:rFonts w:eastAsia="Times New Roman" w:cs="Times New Roman"/>
          <w:szCs w:val="24"/>
        </w:rPr>
        <w:t xml:space="preserve">«τυράκι» </w:t>
      </w:r>
      <w:r w:rsidRPr="0012779F">
        <w:rPr>
          <w:rFonts w:eastAsia="Times New Roman" w:cs="Times New Roman"/>
          <w:szCs w:val="24"/>
        </w:rPr>
        <w:t>της εντοπιότητας των προσλήψεων</w:t>
      </w:r>
      <w:r>
        <w:rPr>
          <w:rFonts w:eastAsia="Times New Roman" w:cs="Times New Roman"/>
          <w:szCs w:val="24"/>
        </w:rPr>
        <w:t>,</w:t>
      </w:r>
      <w:r w:rsidRPr="0012779F">
        <w:rPr>
          <w:rFonts w:eastAsia="Times New Roman" w:cs="Times New Roman"/>
          <w:szCs w:val="24"/>
        </w:rPr>
        <w:t xml:space="preserve"> με τι</w:t>
      </w:r>
      <w:r w:rsidRPr="0012779F">
        <w:rPr>
          <w:rFonts w:eastAsia="Times New Roman" w:cs="Times New Roman"/>
          <w:szCs w:val="24"/>
        </w:rPr>
        <w:t xml:space="preserve">ς </w:t>
      </w:r>
      <w:r w:rsidRPr="0012779F">
        <w:rPr>
          <w:rFonts w:eastAsia="Times New Roman" w:cs="Times New Roman"/>
          <w:szCs w:val="24"/>
        </w:rPr>
        <w:lastRenderedPageBreak/>
        <w:t>διαλυμένες εργασιακές</w:t>
      </w:r>
      <w:r>
        <w:rPr>
          <w:rFonts w:eastAsia="Times New Roman" w:cs="Times New Roman"/>
          <w:szCs w:val="24"/>
        </w:rPr>
        <w:t xml:space="preserve"> σχέσεις που έχουν εξασφαλίσει η</w:t>
      </w:r>
      <w:r w:rsidRPr="0012779F">
        <w:rPr>
          <w:rFonts w:eastAsia="Times New Roman" w:cs="Times New Roman"/>
          <w:szCs w:val="24"/>
        </w:rPr>
        <w:t xml:space="preserve"> τωρινή και οι προηγούμενες </w:t>
      </w:r>
      <w:r>
        <w:rPr>
          <w:rFonts w:eastAsia="Times New Roman" w:cs="Times New Roman"/>
          <w:szCs w:val="24"/>
        </w:rPr>
        <w:t>κ</w:t>
      </w:r>
      <w:r w:rsidRPr="0012779F">
        <w:rPr>
          <w:rFonts w:eastAsia="Times New Roman" w:cs="Times New Roman"/>
          <w:szCs w:val="24"/>
        </w:rPr>
        <w:t>υβερνήσεις</w:t>
      </w:r>
      <w:r>
        <w:rPr>
          <w:rFonts w:eastAsia="Times New Roman" w:cs="Times New Roman"/>
          <w:szCs w:val="24"/>
        </w:rPr>
        <w:t>.</w:t>
      </w:r>
      <w:r w:rsidRPr="0012779F">
        <w:rPr>
          <w:rFonts w:eastAsia="Times New Roman" w:cs="Times New Roman"/>
          <w:szCs w:val="24"/>
        </w:rPr>
        <w:t xml:space="preserve"> Ζημιωμένοι θα βγουν οι αυτοαπασχολούμενοι στον τουρισμό και γενικά ο </w:t>
      </w:r>
      <w:proofErr w:type="spellStart"/>
      <w:r>
        <w:rPr>
          <w:rFonts w:eastAsia="Times New Roman" w:cs="Times New Roman"/>
          <w:szCs w:val="24"/>
        </w:rPr>
        <w:t>μικρο</w:t>
      </w:r>
      <w:r w:rsidRPr="0012779F">
        <w:rPr>
          <w:rFonts w:eastAsia="Times New Roman" w:cs="Times New Roman"/>
          <w:szCs w:val="24"/>
        </w:rPr>
        <w:t>τουρισμός</w:t>
      </w:r>
      <w:proofErr w:type="spellEnd"/>
      <w:r>
        <w:rPr>
          <w:rFonts w:eastAsia="Times New Roman" w:cs="Times New Roman"/>
          <w:szCs w:val="24"/>
        </w:rPr>
        <w:t>.</w:t>
      </w:r>
      <w:r w:rsidRPr="0012779F">
        <w:rPr>
          <w:rFonts w:eastAsia="Times New Roman" w:cs="Times New Roman"/>
          <w:szCs w:val="24"/>
        </w:rPr>
        <w:t xml:space="preserve"> </w:t>
      </w:r>
    </w:p>
    <w:p w14:paraId="224A18A7"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Η φ</w:t>
      </w:r>
      <w:r>
        <w:rPr>
          <w:rFonts w:eastAsia="Times New Roman" w:cs="Times New Roman"/>
          <w:szCs w:val="24"/>
        </w:rPr>
        <w:t>άμπρικα των αποικιοκρατικών αυτών</w:t>
      </w:r>
      <w:r w:rsidRPr="0012779F">
        <w:rPr>
          <w:rFonts w:eastAsia="Times New Roman" w:cs="Times New Roman"/>
          <w:szCs w:val="24"/>
        </w:rPr>
        <w:t xml:space="preserve"> συμβάσεων στη σύγχρονη εποχή για τη χ</w:t>
      </w:r>
      <w:r w:rsidRPr="0012779F">
        <w:rPr>
          <w:rFonts w:eastAsia="Times New Roman" w:cs="Times New Roman"/>
          <w:szCs w:val="24"/>
        </w:rPr>
        <w:t xml:space="preserve">ώρα μας </w:t>
      </w:r>
      <w:r>
        <w:rPr>
          <w:rFonts w:eastAsia="Times New Roman" w:cs="Times New Roman"/>
          <w:szCs w:val="24"/>
        </w:rPr>
        <w:t>ξεκίνησε</w:t>
      </w:r>
      <w:r w:rsidRPr="0012779F">
        <w:rPr>
          <w:rFonts w:eastAsia="Times New Roman" w:cs="Times New Roman"/>
          <w:szCs w:val="24"/>
        </w:rPr>
        <w:t xml:space="preserve"> πριν από πολλές δεκαετίες</w:t>
      </w:r>
      <w:r>
        <w:rPr>
          <w:rFonts w:eastAsia="Times New Roman" w:cs="Times New Roman"/>
          <w:szCs w:val="24"/>
        </w:rPr>
        <w:t>,</w:t>
      </w:r>
      <w:r w:rsidRPr="0012779F">
        <w:rPr>
          <w:rFonts w:eastAsia="Times New Roman" w:cs="Times New Roman"/>
          <w:szCs w:val="24"/>
        </w:rPr>
        <w:t xml:space="preserve"> μ</w:t>
      </w:r>
      <w:r>
        <w:rPr>
          <w:rFonts w:eastAsia="Times New Roman" w:cs="Times New Roman"/>
          <w:szCs w:val="24"/>
        </w:rPr>
        <w:t>ε</w:t>
      </w:r>
      <w:r w:rsidRPr="0012779F">
        <w:rPr>
          <w:rFonts w:eastAsia="Times New Roman" w:cs="Times New Roman"/>
          <w:szCs w:val="24"/>
        </w:rPr>
        <w:t xml:space="preserve"> </w:t>
      </w:r>
      <w:r>
        <w:rPr>
          <w:rFonts w:eastAsia="Times New Roman" w:cs="Times New Roman"/>
          <w:szCs w:val="24"/>
        </w:rPr>
        <w:t>κυβερνήσεις</w:t>
      </w:r>
      <w:r w:rsidRPr="0012779F">
        <w:rPr>
          <w:rFonts w:eastAsia="Times New Roman" w:cs="Times New Roman"/>
          <w:szCs w:val="24"/>
        </w:rPr>
        <w:t xml:space="preserve"> Νέας Δημοκρατίας και ΠΑΣΟΚ</w:t>
      </w:r>
      <w:r>
        <w:rPr>
          <w:rFonts w:eastAsia="Times New Roman" w:cs="Times New Roman"/>
          <w:szCs w:val="24"/>
        </w:rPr>
        <w:t>.</w:t>
      </w:r>
      <w:r w:rsidRPr="0012779F">
        <w:rPr>
          <w:rFonts w:eastAsia="Times New Roman" w:cs="Times New Roman"/>
          <w:szCs w:val="24"/>
        </w:rPr>
        <w:t xml:space="preserve"> Η Νέα Δημοκρατία </w:t>
      </w:r>
      <w:r>
        <w:rPr>
          <w:rFonts w:eastAsia="Times New Roman" w:cs="Times New Roman"/>
          <w:szCs w:val="24"/>
        </w:rPr>
        <w:t>προε</w:t>
      </w:r>
      <w:r w:rsidRPr="0012779F">
        <w:rPr>
          <w:rFonts w:eastAsia="Times New Roman" w:cs="Times New Roman"/>
          <w:szCs w:val="24"/>
        </w:rPr>
        <w:t>τοίμασε κα</w:t>
      </w:r>
      <w:r>
        <w:rPr>
          <w:rFonts w:eastAsia="Times New Roman" w:cs="Times New Roman"/>
          <w:szCs w:val="24"/>
        </w:rPr>
        <w:t>ι δημοπράτησε τις συμβάσει</w:t>
      </w:r>
      <w:r w:rsidRPr="0012779F">
        <w:rPr>
          <w:rFonts w:eastAsia="Times New Roman" w:cs="Times New Roman"/>
          <w:szCs w:val="24"/>
        </w:rPr>
        <w:t xml:space="preserve">ς παραχώρησης για το </w:t>
      </w:r>
      <w:r>
        <w:rPr>
          <w:rFonts w:eastAsia="Times New Roman" w:cs="Times New Roman"/>
          <w:szCs w:val="24"/>
        </w:rPr>
        <w:t>α</w:t>
      </w:r>
      <w:r w:rsidRPr="0012779F">
        <w:rPr>
          <w:rFonts w:eastAsia="Times New Roman" w:cs="Times New Roman"/>
          <w:szCs w:val="24"/>
        </w:rPr>
        <w:t>εροδρόμιο Σπάτων</w:t>
      </w:r>
      <w:r>
        <w:rPr>
          <w:rFonts w:eastAsia="Times New Roman" w:cs="Times New Roman"/>
          <w:szCs w:val="24"/>
        </w:rPr>
        <w:t>, την Αττική Ο</w:t>
      </w:r>
      <w:r w:rsidRPr="0012779F">
        <w:rPr>
          <w:rFonts w:eastAsia="Times New Roman" w:cs="Times New Roman"/>
          <w:szCs w:val="24"/>
        </w:rPr>
        <w:t>δό</w:t>
      </w:r>
      <w:r>
        <w:rPr>
          <w:rFonts w:eastAsia="Times New Roman" w:cs="Times New Roman"/>
          <w:szCs w:val="24"/>
        </w:rPr>
        <w:t>,</w:t>
      </w:r>
      <w:r w:rsidRPr="0012779F">
        <w:rPr>
          <w:rFonts w:eastAsia="Times New Roman" w:cs="Times New Roman"/>
          <w:szCs w:val="24"/>
        </w:rPr>
        <w:t xml:space="preserve"> τη γέφυρα Ρίου-Αντιρρίου και πολλά άλλα έργα</w:t>
      </w:r>
      <w:r>
        <w:rPr>
          <w:rFonts w:eastAsia="Times New Roman" w:cs="Times New Roman"/>
          <w:szCs w:val="24"/>
        </w:rPr>
        <w:t>,</w:t>
      </w:r>
      <w:r w:rsidRPr="0012779F">
        <w:rPr>
          <w:rFonts w:eastAsia="Times New Roman" w:cs="Times New Roman"/>
          <w:szCs w:val="24"/>
        </w:rPr>
        <w:t xml:space="preserve"> ενώ με τη </w:t>
      </w:r>
      <w:r w:rsidRPr="0012779F">
        <w:rPr>
          <w:rFonts w:eastAsia="Times New Roman" w:cs="Times New Roman"/>
          <w:szCs w:val="24"/>
        </w:rPr>
        <w:t xml:space="preserve">σειρά του το ΠΑΣΟΚ τα υπέγραψε </w:t>
      </w:r>
      <w:r>
        <w:rPr>
          <w:rFonts w:eastAsia="Times New Roman" w:cs="Times New Roman"/>
          <w:szCs w:val="24"/>
        </w:rPr>
        <w:t>και τα</w:t>
      </w:r>
      <w:r w:rsidRPr="0012779F">
        <w:rPr>
          <w:rFonts w:eastAsia="Times New Roman" w:cs="Times New Roman"/>
          <w:szCs w:val="24"/>
        </w:rPr>
        <w:t xml:space="preserve"> ψήφισε ως </w:t>
      </w:r>
      <w:r>
        <w:rPr>
          <w:rFonts w:eastAsia="Times New Roman" w:cs="Times New Roman"/>
          <w:szCs w:val="24"/>
        </w:rPr>
        <w:t xml:space="preserve">κυβέρνηση. </w:t>
      </w:r>
    </w:p>
    <w:p w14:paraId="224A18A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Η </w:t>
      </w:r>
      <w:r w:rsidRPr="0012779F">
        <w:rPr>
          <w:rFonts w:eastAsia="Times New Roman" w:cs="Times New Roman"/>
          <w:szCs w:val="24"/>
        </w:rPr>
        <w:t xml:space="preserve">Ευρωπαϊκή Ένωση από τη Συνθήκη του </w:t>
      </w:r>
      <w:r>
        <w:rPr>
          <w:rFonts w:eastAsia="Times New Roman" w:cs="Times New Roman"/>
          <w:szCs w:val="24"/>
        </w:rPr>
        <w:t>Μάαστριχτ</w:t>
      </w:r>
      <w:r w:rsidRPr="0012779F">
        <w:rPr>
          <w:rFonts w:eastAsia="Times New Roman" w:cs="Times New Roman"/>
          <w:szCs w:val="24"/>
        </w:rPr>
        <w:t xml:space="preserve"> και τη Λευκή Βίβλο</w:t>
      </w:r>
      <w:r>
        <w:rPr>
          <w:rFonts w:eastAsia="Times New Roman" w:cs="Times New Roman"/>
          <w:szCs w:val="24"/>
        </w:rPr>
        <w:t>,</w:t>
      </w:r>
      <w:r w:rsidRPr="0012779F">
        <w:rPr>
          <w:rFonts w:eastAsia="Times New Roman" w:cs="Times New Roman"/>
          <w:szCs w:val="24"/>
        </w:rPr>
        <w:t xml:space="preserve"> αναφορικά με την ανταγωνιστικότητα</w:t>
      </w:r>
      <w:r>
        <w:rPr>
          <w:rFonts w:eastAsia="Times New Roman" w:cs="Times New Roman"/>
          <w:szCs w:val="24"/>
        </w:rPr>
        <w:t>,</w:t>
      </w:r>
      <w:r w:rsidRPr="0012779F">
        <w:rPr>
          <w:rFonts w:eastAsia="Times New Roman" w:cs="Times New Roman"/>
          <w:szCs w:val="24"/>
        </w:rPr>
        <w:t xml:space="preserve"> χαρακτηρίζει τον τομέα των μεταφορών ως θεμελιώδη στρατηγικό τομέα</w:t>
      </w:r>
      <w:r>
        <w:rPr>
          <w:rFonts w:eastAsia="Times New Roman" w:cs="Times New Roman"/>
          <w:szCs w:val="24"/>
        </w:rPr>
        <w:t>,</w:t>
      </w:r>
      <w:r w:rsidRPr="0012779F">
        <w:rPr>
          <w:rFonts w:eastAsia="Times New Roman" w:cs="Times New Roman"/>
          <w:szCs w:val="24"/>
        </w:rPr>
        <w:t xml:space="preserve"> διότι σχετίζεται με τις </w:t>
      </w:r>
      <w:r>
        <w:rPr>
          <w:rFonts w:eastAsia="Times New Roman" w:cs="Times New Roman"/>
          <w:szCs w:val="24"/>
        </w:rPr>
        <w:t>επιδιώξεις του κατασκευαστικού, ε</w:t>
      </w:r>
      <w:r w:rsidRPr="0012779F">
        <w:rPr>
          <w:rFonts w:eastAsia="Times New Roman" w:cs="Times New Roman"/>
          <w:szCs w:val="24"/>
        </w:rPr>
        <w:t>μπορικού</w:t>
      </w:r>
      <w:r>
        <w:rPr>
          <w:rFonts w:eastAsia="Times New Roman" w:cs="Times New Roman"/>
          <w:szCs w:val="24"/>
        </w:rPr>
        <w:t>,</w:t>
      </w:r>
      <w:r w:rsidRPr="0012779F">
        <w:rPr>
          <w:rFonts w:eastAsia="Times New Roman" w:cs="Times New Roman"/>
          <w:szCs w:val="24"/>
        </w:rPr>
        <w:t xml:space="preserve"> ενεργειακού και τουριστικού κεφαλαίου για σίγουρα και γρήγορα κέρδη</w:t>
      </w:r>
      <w:r>
        <w:rPr>
          <w:rFonts w:eastAsia="Times New Roman" w:cs="Times New Roman"/>
          <w:szCs w:val="24"/>
        </w:rPr>
        <w:t>.</w:t>
      </w:r>
      <w:r w:rsidRPr="0012779F">
        <w:rPr>
          <w:rFonts w:eastAsia="Times New Roman" w:cs="Times New Roman"/>
          <w:szCs w:val="24"/>
        </w:rPr>
        <w:t xml:space="preserve"> </w:t>
      </w:r>
    </w:p>
    <w:p w14:paraId="224A18A9"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lastRenderedPageBreak/>
        <w:t xml:space="preserve">Υπενθυμίζω ότι έχει προηγηθεί της </w:t>
      </w:r>
      <w:r>
        <w:rPr>
          <w:rFonts w:eastAsia="Times New Roman" w:cs="Times New Roman"/>
          <w:szCs w:val="24"/>
        </w:rPr>
        <w:t>σ</w:t>
      </w:r>
      <w:r w:rsidRPr="0012779F">
        <w:rPr>
          <w:rFonts w:eastAsia="Times New Roman" w:cs="Times New Roman"/>
          <w:szCs w:val="24"/>
        </w:rPr>
        <w:t xml:space="preserve">ύμβασης αυτού του νέου ιδιωτικού αεροδρομίου στο </w:t>
      </w:r>
      <w:proofErr w:type="spellStart"/>
      <w:r w:rsidRPr="0012779F">
        <w:rPr>
          <w:rFonts w:eastAsia="Times New Roman" w:cs="Times New Roman"/>
          <w:szCs w:val="24"/>
        </w:rPr>
        <w:t>Καστέ</w:t>
      </w:r>
      <w:r>
        <w:rPr>
          <w:rFonts w:eastAsia="Times New Roman" w:cs="Times New Roman"/>
          <w:szCs w:val="24"/>
        </w:rPr>
        <w:t>λ</w:t>
      </w:r>
      <w:r w:rsidRPr="0012779F">
        <w:rPr>
          <w:rFonts w:eastAsia="Times New Roman" w:cs="Times New Roman"/>
          <w:szCs w:val="24"/>
        </w:rPr>
        <w:t>λι</w:t>
      </w:r>
      <w:proofErr w:type="spellEnd"/>
      <w:r>
        <w:rPr>
          <w:rFonts w:eastAsia="Times New Roman" w:cs="Times New Roman"/>
          <w:szCs w:val="24"/>
        </w:rPr>
        <w:t>, η</w:t>
      </w:r>
      <w:r w:rsidRPr="0012779F">
        <w:rPr>
          <w:rFonts w:eastAsia="Times New Roman" w:cs="Times New Roman"/>
          <w:szCs w:val="24"/>
        </w:rPr>
        <w:t xml:space="preserve"> ιδιωτικοποίηση των </w:t>
      </w:r>
      <w:r>
        <w:rPr>
          <w:rFonts w:eastAsia="Times New Roman" w:cs="Times New Roman"/>
          <w:szCs w:val="24"/>
        </w:rPr>
        <w:t>δέκα</w:t>
      </w:r>
      <w:r w:rsidRPr="0012779F">
        <w:rPr>
          <w:rFonts w:eastAsia="Times New Roman" w:cs="Times New Roman"/>
          <w:szCs w:val="24"/>
        </w:rPr>
        <w:t xml:space="preserve"> αεροδρομίων της χώρας </w:t>
      </w:r>
      <w:r>
        <w:rPr>
          <w:rFonts w:eastAsia="Times New Roman" w:cs="Times New Roman"/>
          <w:szCs w:val="24"/>
        </w:rPr>
        <w:t>κ</w:t>
      </w:r>
      <w:r>
        <w:rPr>
          <w:rFonts w:eastAsia="Times New Roman" w:cs="Times New Roman"/>
          <w:szCs w:val="24"/>
        </w:rPr>
        <w:t xml:space="preserve">αι </w:t>
      </w:r>
      <w:r w:rsidRPr="0012779F">
        <w:rPr>
          <w:rFonts w:eastAsia="Times New Roman" w:cs="Times New Roman"/>
          <w:szCs w:val="24"/>
        </w:rPr>
        <w:t>η παράδοσή του</w:t>
      </w:r>
      <w:r>
        <w:rPr>
          <w:rFonts w:eastAsia="Times New Roman" w:cs="Times New Roman"/>
          <w:szCs w:val="24"/>
        </w:rPr>
        <w:t>ς</w:t>
      </w:r>
      <w:r w:rsidRPr="0012779F">
        <w:rPr>
          <w:rFonts w:eastAsia="Times New Roman" w:cs="Times New Roman"/>
          <w:szCs w:val="24"/>
        </w:rPr>
        <w:t xml:space="preserve">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sidRPr="00530D8B">
        <w:rPr>
          <w:rFonts w:eastAsia="Times New Roman" w:cs="Times New Roman"/>
          <w:szCs w:val="24"/>
        </w:rPr>
        <w:t xml:space="preserve">, </w:t>
      </w:r>
      <w:r>
        <w:rPr>
          <w:rFonts w:eastAsia="Times New Roman" w:cs="Times New Roman"/>
          <w:szCs w:val="24"/>
        </w:rPr>
        <w:t xml:space="preserve">η </w:t>
      </w:r>
      <w:r w:rsidRPr="0012779F">
        <w:rPr>
          <w:rFonts w:eastAsia="Times New Roman" w:cs="Times New Roman"/>
          <w:szCs w:val="24"/>
        </w:rPr>
        <w:t xml:space="preserve">ιδιωτικοποίηση και το καινούργιο εφεύρημα της </w:t>
      </w:r>
      <w:proofErr w:type="spellStart"/>
      <w:r>
        <w:rPr>
          <w:rFonts w:eastAsia="Times New Roman" w:cs="Times New Roman"/>
          <w:szCs w:val="24"/>
        </w:rPr>
        <w:t>υπο</w:t>
      </w:r>
      <w:r w:rsidRPr="0012779F">
        <w:rPr>
          <w:rFonts w:eastAsia="Times New Roman" w:cs="Times New Roman"/>
          <w:szCs w:val="24"/>
        </w:rPr>
        <w:t>παραχώρησης</w:t>
      </w:r>
      <w:proofErr w:type="spellEnd"/>
      <w:r w:rsidRPr="0012779F">
        <w:rPr>
          <w:rFonts w:eastAsia="Times New Roman" w:cs="Times New Roman"/>
          <w:szCs w:val="24"/>
        </w:rPr>
        <w:t xml:space="preserve"> των </w:t>
      </w:r>
      <w:r>
        <w:rPr>
          <w:rFonts w:eastAsia="Times New Roman" w:cs="Times New Roman"/>
          <w:szCs w:val="24"/>
        </w:rPr>
        <w:t>δέκα</w:t>
      </w:r>
      <w:r w:rsidRPr="0012779F">
        <w:rPr>
          <w:rFonts w:eastAsia="Times New Roman" w:cs="Times New Roman"/>
          <w:szCs w:val="24"/>
        </w:rPr>
        <w:t xml:space="preserve"> πιο κερδοφόρων λιμανιών της χώρας</w:t>
      </w:r>
      <w:r>
        <w:rPr>
          <w:rFonts w:eastAsia="Times New Roman" w:cs="Times New Roman"/>
          <w:szCs w:val="24"/>
        </w:rPr>
        <w:t>.</w:t>
      </w:r>
      <w:r w:rsidRPr="0012779F">
        <w:rPr>
          <w:rFonts w:eastAsia="Times New Roman" w:cs="Times New Roman"/>
          <w:szCs w:val="24"/>
        </w:rPr>
        <w:t xml:space="preserve"> </w:t>
      </w:r>
    </w:p>
    <w:p w14:paraId="224A18AA"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Αυτό το νέο αεροδρόμιο εντάσσεται σε ένα</w:t>
      </w:r>
      <w:r>
        <w:rPr>
          <w:rFonts w:eastAsia="Times New Roman" w:cs="Times New Roman"/>
          <w:szCs w:val="24"/>
        </w:rPr>
        <w:t>ν</w:t>
      </w:r>
      <w:r w:rsidRPr="0012779F">
        <w:rPr>
          <w:rFonts w:eastAsia="Times New Roman" w:cs="Times New Roman"/>
          <w:szCs w:val="24"/>
        </w:rPr>
        <w:t xml:space="preserve"> γενικότερο σχεδιασμό εξυπηρέτησης πολλαπλών</w:t>
      </w:r>
      <w:r>
        <w:rPr>
          <w:rFonts w:eastAsia="Times New Roman" w:cs="Times New Roman"/>
          <w:szCs w:val="24"/>
        </w:rPr>
        <w:t>,</w:t>
      </w:r>
      <w:r w:rsidRPr="0012779F">
        <w:rPr>
          <w:rFonts w:eastAsia="Times New Roman" w:cs="Times New Roman"/>
          <w:szCs w:val="24"/>
        </w:rPr>
        <w:t xml:space="preserve"> ντόπιων και ξένων</w:t>
      </w:r>
      <w:r>
        <w:rPr>
          <w:rFonts w:eastAsia="Times New Roman" w:cs="Times New Roman"/>
          <w:szCs w:val="24"/>
        </w:rPr>
        <w:t>,</w:t>
      </w:r>
      <w:r w:rsidRPr="0012779F">
        <w:rPr>
          <w:rFonts w:eastAsia="Times New Roman" w:cs="Times New Roman"/>
          <w:szCs w:val="24"/>
        </w:rPr>
        <w:t xml:space="preserve"> επιχειρηματικών σχεδίων στην περιοχή</w:t>
      </w:r>
      <w:r>
        <w:rPr>
          <w:rFonts w:eastAsia="Times New Roman" w:cs="Times New Roman"/>
          <w:szCs w:val="24"/>
        </w:rPr>
        <w:t>,</w:t>
      </w:r>
      <w:r w:rsidRPr="0012779F">
        <w:rPr>
          <w:rFonts w:eastAsia="Times New Roman" w:cs="Times New Roman"/>
          <w:szCs w:val="24"/>
        </w:rPr>
        <w:t xml:space="preserve"> που κανένα όφελος δεν θα έχει ο λαός</w:t>
      </w:r>
      <w:r>
        <w:rPr>
          <w:rFonts w:eastAsia="Times New Roman" w:cs="Times New Roman"/>
          <w:szCs w:val="24"/>
        </w:rPr>
        <w:t xml:space="preserve">. </w:t>
      </w:r>
      <w:r w:rsidRPr="0012779F">
        <w:rPr>
          <w:rFonts w:eastAsia="Times New Roman" w:cs="Times New Roman"/>
          <w:szCs w:val="24"/>
        </w:rPr>
        <w:t>Ένα ιδιωτικό αεροδρόμιο ποτέ δεν μπορεί να διασφαλίσει τα εργασιακά</w:t>
      </w:r>
      <w:r>
        <w:rPr>
          <w:rFonts w:eastAsia="Times New Roman" w:cs="Times New Roman"/>
          <w:szCs w:val="24"/>
        </w:rPr>
        <w:t>,</w:t>
      </w:r>
      <w:r w:rsidRPr="0012779F">
        <w:rPr>
          <w:rFonts w:eastAsia="Times New Roman" w:cs="Times New Roman"/>
          <w:szCs w:val="24"/>
        </w:rPr>
        <w:t xml:space="preserve"> μισθολογικά και ασφαλιστικά δικαιώματα</w:t>
      </w:r>
      <w:r>
        <w:rPr>
          <w:rFonts w:eastAsia="Times New Roman" w:cs="Times New Roman"/>
          <w:szCs w:val="24"/>
        </w:rPr>
        <w:t>.</w:t>
      </w:r>
      <w:r w:rsidRPr="0012779F">
        <w:rPr>
          <w:rFonts w:eastAsia="Times New Roman" w:cs="Times New Roman"/>
          <w:szCs w:val="24"/>
        </w:rPr>
        <w:t xml:space="preserve"> Θα επικρατήσουν</w:t>
      </w:r>
      <w:r>
        <w:rPr>
          <w:rFonts w:eastAsia="Times New Roman" w:cs="Times New Roman"/>
          <w:szCs w:val="24"/>
        </w:rPr>
        <w:t>,</w:t>
      </w:r>
      <w:r w:rsidRPr="0012779F">
        <w:rPr>
          <w:rFonts w:eastAsia="Times New Roman" w:cs="Times New Roman"/>
          <w:szCs w:val="24"/>
        </w:rPr>
        <w:t xml:space="preserve"> τόσο στην κατασκευή</w:t>
      </w:r>
      <w:r>
        <w:rPr>
          <w:rFonts w:eastAsia="Times New Roman" w:cs="Times New Roman"/>
          <w:szCs w:val="24"/>
        </w:rPr>
        <w:t xml:space="preserve"> </w:t>
      </w:r>
      <w:r w:rsidRPr="0012779F">
        <w:rPr>
          <w:rFonts w:eastAsia="Times New Roman" w:cs="Times New Roman"/>
          <w:szCs w:val="24"/>
        </w:rPr>
        <w:t>όσο και στη λειτουργία του</w:t>
      </w:r>
      <w:r>
        <w:rPr>
          <w:rFonts w:eastAsia="Times New Roman" w:cs="Times New Roman"/>
          <w:szCs w:val="24"/>
        </w:rPr>
        <w:t>,</w:t>
      </w:r>
      <w:r w:rsidRPr="0012779F">
        <w:rPr>
          <w:rFonts w:eastAsia="Times New Roman" w:cs="Times New Roman"/>
          <w:szCs w:val="24"/>
        </w:rPr>
        <w:t xml:space="preserve"> συνθή</w:t>
      </w:r>
      <w:r w:rsidRPr="0012779F">
        <w:rPr>
          <w:rFonts w:eastAsia="Times New Roman" w:cs="Times New Roman"/>
          <w:szCs w:val="24"/>
        </w:rPr>
        <w:t>κες γαλέρας</w:t>
      </w:r>
      <w:r>
        <w:rPr>
          <w:rFonts w:eastAsia="Times New Roman" w:cs="Times New Roman"/>
          <w:szCs w:val="24"/>
        </w:rPr>
        <w:t xml:space="preserve">, εξευτελιστικά </w:t>
      </w:r>
      <w:r w:rsidRPr="0012779F">
        <w:rPr>
          <w:rFonts w:eastAsia="Times New Roman" w:cs="Times New Roman"/>
          <w:szCs w:val="24"/>
        </w:rPr>
        <w:t>μεροκάματα</w:t>
      </w:r>
      <w:r>
        <w:rPr>
          <w:rFonts w:eastAsia="Times New Roman" w:cs="Times New Roman"/>
          <w:szCs w:val="24"/>
        </w:rPr>
        <w:t>,</w:t>
      </w:r>
      <w:r w:rsidRPr="0012779F">
        <w:rPr>
          <w:rFonts w:eastAsia="Times New Roman" w:cs="Times New Roman"/>
          <w:szCs w:val="24"/>
        </w:rPr>
        <w:t xml:space="preserve"> τρομοκρατία στους χώρους δουλειάς</w:t>
      </w:r>
      <w:r>
        <w:rPr>
          <w:rFonts w:eastAsia="Times New Roman" w:cs="Times New Roman"/>
          <w:szCs w:val="24"/>
        </w:rPr>
        <w:t>,</w:t>
      </w:r>
      <w:r w:rsidRPr="0012779F">
        <w:rPr>
          <w:rFonts w:eastAsia="Times New Roman" w:cs="Times New Roman"/>
          <w:szCs w:val="24"/>
        </w:rPr>
        <w:t xml:space="preserve"> καταστρατήγηση του ημερήσιου και εβδομαδιαίου </w:t>
      </w:r>
      <w:r>
        <w:rPr>
          <w:rFonts w:eastAsia="Times New Roman" w:cs="Times New Roman"/>
          <w:szCs w:val="24"/>
        </w:rPr>
        <w:t>χρόνου εργασίας και πάρα πολλά άλλα.</w:t>
      </w:r>
      <w:r w:rsidRPr="0012779F">
        <w:rPr>
          <w:rFonts w:eastAsia="Times New Roman" w:cs="Times New Roman"/>
          <w:szCs w:val="24"/>
        </w:rPr>
        <w:t xml:space="preserve"> </w:t>
      </w:r>
    </w:p>
    <w:p w14:paraId="224A18A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Βέβαια, ο</w:t>
      </w:r>
      <w:r w:rsidRPr="0012779F">
        <w:rPr>
          <w:rFonts w:eastAsia="Times New Roman" w:cs="Times New Roman"/>
          <w:szCs w:val="24"/>
        </w:rPr>
        <w:t xml:space="preserve">ύτε ένα κρατικό αεροδρόμιο στον καπιταλισμό </w:t>
      </w:r>
      <w:r>
        <w:rPr>
          <w:rFonts w:eastAsia="Times New Roman" w:cs="Times New Roman"/>
          <w:szCs w:val="24"/>
        </w:rPr>
        <w:t>μπορεί από μόνο του να διασφαλίσ</w:t>
      </w:r>
      <w:r w:rsidRPr="0012779F">
        <w:rPr>
          <w:rFonts w:eastAsia="Times New Roman" w:cs="Times New Roman"/>
          <w:szCs w:val="24"/>
        </w:rPr>
        <w:t>ει τα εργασια</w:t>
      </w:r>
      <w:r w:rsidRPr="0012779F">
        <w:rPr>
          <w:rFonts w:eastAsia="Times New Roman" w:cs="Times New Roman"/>
          <w:szCs w:val="24"/>
        </w:rPr>
        <w:t>κά δικαιώματα</w:t>
      </w:r>
      <w:r>
        <w:rPr>
          <w:rFonts w:eastAsia="Times New Roman" w:cs="Times New Roman"/>
          <w:szCs w:val="24"/>
        </w:rPr>
        <w:t>,</w:t>
      </w:r>
      <w:r w:rsidRPr="0012779F">
        <w:rPr>
          <w:rFonts w:eastAsia="Times New Roman" w:cs="Times New Roman"/>
          <w:szCs w:val="24"/>
        </w:rPr>
        <w:t xml:space="preserve"> όταν το ίδιο το κράτος</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με τις κυβερνήσεις του, νομοθετεί</w:t>
      </w:r>
      <w:r w:rsidRPr="0012779F">
        <w:rPr>
          <w:rFonts w:eastAsia="Times New Roman" w:cs="Times New Roman"/>
          <w:szCs w:val="24"/>
        </w:rPr>
        <w:t xml:space="preserve"> αντεργατικά μέτρα και από την άλλη πρ</w:t>
      </w:r>
      <w:r>
        <w:rPr>
          <w:rFonts w:eastAsia="Times New Roman" w:cs="Times New Roman"/>
          <w:szCs w:val="24"/>
        </w:rPr>
        <w:t>οωθεί ευνοϊκούς επενδυτικούς ό</w:t>
      </w:r>
      <w:r w:rsidRPr="0012779F">
        <w:rPr>
          <w:rFonts w:eastAsia="Times New Roman" w:cs="Times New Roman"/>
          <w:szCs w:val="24"/>
        </w:rPr>
        <w:t>ρους και προϋποθέσεις για τους κατασκευαστικούς ομίλους</w:t>
      </w:r>
      <w:r>
        <w:rPr>
          <w:rFonts w:eastAsia="Times New Roman" w:cs="Times New Roman"/>
          <w:szCs w:val="24"/>
        </w:rPr>
        <w:t>.</w:t>
      </w:r>
      <w:r w:rsidRPr="0012779F">
        <w:rPr>
          <w:rFonts w:eastAsia="Times New Roman" w:cs="Times New Roman"/>
          <w:szCs w:val="24"/>
        </w:rPr>
        <w:t xml:space="preserve"> </w:t>
      </w:r>
    </w:p>
    <w:p w14:paraId="224A18AC"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 xml:space="preserve">Αυτή είναι η </w:t>
      </w:r>
      <w:r>
        <w:rPr>
          <w:rFonts w:eastAsia="Times New Roman" w:cs="Times New Roman"/>
          <w:szCs w:val="24"/>
        </w:rPr>
        <w:t xml:space="preserve">«δίκαιη ανάπτυξη» </w:t>
      </w:r>
      <w:r w:rsidRPr="0012779F">
        <w:rPr>
          <w:rFonts w:eastAsia="Times New Roman" w:cs="Times New Roman"/>
          <w:szCs w:val="24"/>
        </w:rPr>
        <w:t xml:space="preserve">που υπόσχεται ο ΣΥΡΙΖΑ </w:t>
      </w:r>
      <w:r>
        <w:rPr>
          <w:rFonts w:eastAsia="Times New Roman" w:cs="Times New Roman"/>
          <w:szCs w:val="24"/>
        </w:rPr>
        <w:t xml:space="preserve">ή </w:t>
      </w:r>
      <w:r w:rsidRPr="0012779F">
        <w:rPr>
          <w:rFonts w:eastAsia="Times New Roman" w:cs="Times New Roman"/>
          <w:szCs w:val="24"/>
        </w:rPr>
        <w:t xml:space="preserve">η </w:t>
      </w:r>
      <w:r>
        <w:rPr>
          <w:rFonts w:eastAsia="Times New Roman" w:cs="Times New Roman"/>
          <w:szCs w:val="24"/>
        </w:rPr>
        <w:t>«</w:t>
      </w:r>
      <w:r w:rsidRPr="0012779F">
        <w:rPr>
          <w:rFonts w:eastAsia="Times New Roman" w:cs="Times New Roman"/>
          <w:szCs w:val="24"/>
        </w:rPr>
        <w:t>βιώσιμη ανάπτυξη</w:t>
      </w:r>
      <w:r>
        <w:rPr>
          <w:rFonts w:eastAsia="Times New Roman" w:cs="Times New Roman"/>
          <w:szCs w:val="24"/>
        </w:rPr>
        <w:t>»</w:t>
      </w:r>
      <w:r w:rsidRPr="0012779F">
        <w:rPr>
          <w:rFonts w:eastAsia="Times New Roman" w:cs="Times New Roman"/>
          <w:szCs w:val="24"/>
        </w:rPr>
        <w:t xml:space="preserve"> που </w:t>
      </w:r>
      <w:r>
        <w:rPr>
          <w:rFonts w:eastAsia="Times New Roman" w:cs="Times New Roman"/>
          <w:szCs w:val="24"/>
        </w:rPr>
        <w:t xml:space="preserve">υπόσχεται </w:t>
      </w:r>
      <w:r w:rsidRPr="0012779F">
        <w:rPr>
          <w:rFonts w:eastAsia="Times New Roman" w:cs="Times New Roman"/>
          <w:szCs w:val="24"/>
        </w:rPr>
        <w:t>με τη σειρά της η Νέα Δημοκρατία</w:t>
      </w:r>
      <w:r>
        <w:rPr>
          <w:rFonts w:eastAsia="Times New Roman" w:cs="Times New Roman"/>
          <w:szCs w:val="24"/>
        </w:rPr>
        <w:t>. Αυτή η</w:t>
      </w:r>
      <w:r w:rsidRPr="0012779F">
        <w:rPr>
          <w:rFonts w:eastAsia="Times New Roman" w:cs="Times New Roman"/>
          <w:szCs w:val="24"/>
        </w:rPr>
        <w:t xml:space="preserve"> ανάπτυξη αποτυπώνεται στον περιφερειακό σχεδιασμό του </w:t>
      </w:r>
      <w:r>
        <w:rPr>
          <w:rFonts w:eastAsia="Times New Roman" w:cs="Times New Roman"/>
          <w:szCs w:val="24"/>
        </w:rPr>
        <w:t>ν</w:t>
      </w:r>
      <w:r w:rsidRPr="0012779F">
        <w:rPr>
          <w:rFonts w:eastAsia="Times New Roman" w:cs="Times New Roman"/>
          <w:szCs w:val="24"/>
        </w:rPr>
        <w:t>ησιού για μετατροπή του σε εμπορικό</w:t>
      </w:r>
      <w:r>
        <w:rPr>
          <w:rFonts w:eastAsia="Times New Roman" w:cs="Times New Roman"/>
          <w:szCs w:val="24"/>
        </w:rPr>
        <w:t>,</w:t>
      </w:r>
      <w:r w:rsidRPr="0012779F">
        <w:rPr>
          <w:rFonts w:eastAsia="Times New Roman" w:cs="Times New Roman"/>
          <w:szCs w:val="24"/>
        </w:rPr>
        <w:t xml:space="preserve"> τουριστικό και ενεργειακό κέντρο της Μεσογείου</w:t>
      </w:r>
      <w:r>
        <w:rPr>
          <w:rFonts w:eastAsia="Times New Roman" w:cs="Times New Roman"/>
          <w:szCs w:val="24"/>
        </w:rPr>
        <w:t>.</w:t>
      </w:r>
      <w:r w:rsidRPr="0012779F">
        <w:rPr>
          <w:rFonts w:eastAsia="Times New Roman" w:cs="Times New Roman"/>
          <w:szCs w:val="24"/>
        </w:rPr>
        <w:t xml:space="preserve"> </w:t>
      </w:r>
    </w:p>
    <w:p w14:paraId="224A18AD"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Η Περιφέρεια Κρήτης έχει χρεωθεί τον δικό</w:t>
      </w:r>
      <w:r w:rsidRPr="0012779F">
        <w:rPr>
          <w:rFonts w:eastAsia="Times New Roman" w:cs="Times New Roman"/>
          <w:szCs w:val="24"/>
        </w:rPr>
        <w:t xml:space="preserve"> της αντιλαϊκό ρόλο</w:t>
      </w:r>
      <w:r>
        <w:rPr>
          <w:rFonts w:eastAsia="Times New Roman" w:cs="Times New Roman"/>
          <w:szCs w:val="24"/>
        </w:rPr>
        <w:t>,</w:t>
      </w:r>
      <w:r w:rsidRPr="0012779F">
        <w:rPr>
          <w:rFonts w:eastAsia="Times New Roman" w:cs="Times New Roman"/>
          <w:szCs w:val="24"/>
        </w:rPr>
        <w:t xml:space="preserve"> διευκολύνοντας και συντονίζοντας μεγάλα έργα</w:t>
      </w:r>
      <w:r>
        <w:rPr>
          <w:rFonts w:eastAsia="Times New Roman" w:cs="Times New Roman"/>
          <w:szCs w:val="24"/>
        </w:rPr>
        <w:t>,</w:t>
      </w:r>
      <w:r w:rsidRPr="0012779F">
        <w:rPr>
          <w:rFonts w:eastAsia="Times New Roman" w:cs="Times New Roman"/>
          <w:szCs w:val="24"/>
        </w:rPr>
        <w:t xml:space="preserve"> εφαρμόζοντας τη γενική πολιτική της Ευρωπαϊκής Ένωσης και της Κυβέρνησης</w:t>
      </w:r>
      <w:r>
        <w:rPr>
          <w:rFonts w:eastAsia="Times New Roman" w:cs="Times New Roman"/>
          <w:szCs w:val="24"/>
        </w:rPr>
        <w:t>,</w:t>
      </w:r>
      <w:r w:rsidRPr="0012779F">
        <w:rPr>
          <w:rFonts w:eastAsia="Times New Roman" w:cs="Times New Roman"/>
          <w:szCs w:val="24"/>
        </w:rPr>
        <w:t xml:space="preserve"> που δίνει προτεραιότητα στην ενίσχυση των μεγάλω</w:t>
      </w:r>
      <w:r>
        <w:rPr>
          <w:rFonts w:eastAsia="Times New Roman" w:cs="Times New Roman"/>
          <w:szCs w:val="24"/>
        </w:rPr>
        <w:t>ν επιχειρήσεων, με μεγαλύτερα β</w:t>
      </w:r>
      <w:r w:rsidRPr="0012779F">
        <w:rPr>
          <w:rFonts w:eastAsia="Times New Roman" w:cs="Times New Roman"/>
          <w:szCs w:val="24"/>
        </w:rPr>
        <w:t>άρη στο</w:t>
      </w:r>
      <w:r>
        <w:rPr>
          <w:rFonts w:eastAsia="Times New Roman" w:cs="Times New Roman"/>
          <w:szCs w:val="24"/>
        </w:rPr>
        <w:t>ν</w:t>
      </w:r>
      <w:r w:rsidRPr="0012779F">
        <w:rPr>
          <w:rFonts w:eastAsia="Times New Roman" w:cs="Times New Roman"/>
          <w:szCs w:val="24"/>
        </w:rPr>
        <w:t xml:space="preserve"> λαό και περικοπές</w:t>
      </w:r>
      <w:r>
        <w:rPr>
          <w:rFonts w:eastAsia="Times New Roman" w:cs="Times New Roman"/>
          <w:szCs w:val="24"/>
        </w:rPr>
        <w:t>,</w:t>
      </w:r>
      <w:r w:rsidRPr="0012779F">
        <w:rPr>
          <w:rFonts w:eastAsia="Times New Roman" w:cs="Times New Roman"/>
          <w:szCs w:val="24"/>
        </w:rPr>
        <w:t xml:space="preserve"> εμπορευμ</w:t>
      </w:r>
      <w:r w:rsidRPr="0012779F">
        <w:rPr>
          <w:rFonts w:eastAsia="Times New Roman" w:cs="Times New Roman"/>
          <w:szCs w:val="24"/>
        </w:rPr>
        <w:t>ατοποίηση</w:t>
      </w:r>
      <w:r>
        <w:rPr>
          <w:rFonts w:eastAsia="Times New Roman" w:cs="Times New Roman"/>
          <w:szCs w:val="24"/>
        </w:rPr>
        <w:t xml:space="preserve"> ή ιδιωτικοποίηση έ</w:t>
      </w:r>
      <w:r w:rsidRPr="0012779F">
        <w:rPr>
          <w:rFonts w:eastAsia="Times New Roman" w:cs="Times New Roman"/>
          <w:szCs w:val="24"/>
        </w:rPr>
        <w:t>ργων και υπηρεσιών εξυπηρέτησης των πολιτών</w:t>
      </w:r>
      <w:r>
        <w:rPr>
          <w:rFonts w:eastAsia="Times New Roman" w:cs="Times New Roman"/>
          <w:szCs w:val="24"/>
        </w:rPr>
        <w:t>.</w:t>
      </w:r>
      <w:r w:rsidRPr="0012779F">
        <w:rPr>
          <w:rFonts w:eastAsia="Times New Roman" w:cs="Times New Roman"/>
          <w:szCs w:val="24"/>
        </w:rPr>
        <w:t xml:space="preserve"> </w:t>
      </w:r>
    </w:p>
    <w:p w14:paraId="224A18AE"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lastRenderedPageBreak/>
        <w:t xml:space="preserve">Είναι σε εξέλιξη στον τομέα της ενέργειας </w:t>
      </w:r>
      <w:r>
        <w:rPr>
          <w:rFonts w:eastAsia="Times New Roman" w:cs="Times New Roman"/>
          <w:szCs w:val="24"/>
        </w:rPr>
        <w:t>η</w:t>
      </w:r>
      <w:r w:rsidRPr="0012779F">
        <w:rPr>
          <w:rFonts w:eastAsia="Times New Roman" w:cs="Times New Roman"/>
          <w:szCs w:val="24"/>
        </w:rPr>
        <w:t xml:space="preserve"> έρευνα και εξόρυξη υδρογονανθράκων νότια της Κρήτης</w:t>
      </w:r>
      <w:r>
        <w:rPr>
          <w:rFonts w:eastAsia="Times New Roman" w:cs="Times New Roman"/>
          <w:szCs w:val="24"/>
        </w:rPr>
        <w:t xml:space="preserve">, η εξάπλωση των ιδιωτικών </w:t>
      </w:r>
      <w:r>
        <w:rPr>
          <w:rFonts w:eastAsia="Times New Roman" w:cs="Times New Roman"/>
          <w:szCs w:val="24"/>
        </w:rPr>
        <w:t>α</w:t>
      </w:r>
      <w:r w:rsidRPr="0012779F">
        <w:rPr>
          <w:rFonts w:eastAsia="Times New Roman" w:cs="Times New Roman"/>
          <w:szCs w:val="24"/>
        </w:rPr>
        <w:t xml:space="preserve">νανεώσιμων </w:t>
      </w:r>
      <w:r>
        <w:rPr>
          <w:rFonts w:eastAsia="Times New Roman" w:cs="Times New Roman"/>
          <w:szCs w:val="24"/>
        </w:rPr>
        <w:t>π</w:t>
      </w:r>
      <w:r w:rsidRPr="0012779F">
        <w:rPr>
          <w:rFonts w:eastAsia="Times New Roman" w:cs="Times New Roman"/>
          <w:szCs w:val="24"/>
        </w:rPr>
        <w:t xml:space="preserve">ηγών </w:t>
      </w:r>
      <w:r>
        <w:rPr>
          <w:rFonts w:eastAsia="Times New Roman" w:cs="Times New Roman"/>
          <w:szCs w:val="24"/>
        </w:rPr>
        <w:t>ε</w:t>
      </w:r>
      <w:r w:rsidRPr="0012779F">
        <w:rPr>
          <w:rFonts w:eastAsia="Times New Roman" w:cs="Times New Roman"/>
          <w:szCs w:val="24"/>
        </w:rPr>
        <w:t>νέργειας</w:t>
      </w:r>
      <w:r>
        <w:rPr>
          <w:rFonts w:eastAsia="Times New Roman" w:cs="Times New Roman"/>
          <w:szCs w:val="24"/>
        </w:rPr>
        <w:t>,</w:t>
      </w:r>
      <w:r w:rsidRPr="0012779F">
        <w:rPr>
          <w:rFonts w:eastAsia="Times New Roman" w:cs="Times New Roman"/>
          <w:szCs w:val="24"/>
        </w:rPr>
        <w:t xml:space="preserve"> ανεμογεννήτριες</w:t>
      </w:r>
      <w:r>
        <w:rPr>
          <w:rFonts w:eastAsia="Times New Roman" w:cs="Times New Roman"/>
          <w:szCs w:val="24"/>
        </w:rPr>
        <w:t>,</w:t>
      </w:r>
      <w:r w:rsidRPr="0012779F">
        <w:rPr>
          <w:rFonts w:eastAsia="Times New Roman" w:cs="Times New Roman"/>
          <w:szCs w:val="24"/>
        </w:rPr>
        <w:t xml:space="preserve"> </w:t>
      </w:r>
      <w:proofErr w:type="spellStart"/>
      <w:r w:rsidRPr="0012779F">
        <w:rPr>
          <w:rFonts w:eastAsia="Times New Roman" w:cs="Times New Roman"/>
          <w:szCs w:val="24"/>
        </w:rPr>
        <w:t>φωτοβολταϊκά</w:t>
      </w:r>
      <w:proofErr w:type="spellEnd"/>
      <w:r>
        <w:rPr>
          <w:rFonts w:eastAsia="Times New Roman" w:cs="Times New Roman"/>
          <w:szCs w:val="24"/>
        </w:rPr>
        <w:t xml:space="preserve">, </w:t>
      </w:r>
      <w:r>
        <w:rPr>
          <w:rFonts w:eastAsia="Times New Roman" w:cs="Times New Roman"/>
          <w:szCs w:val="24"/>
        </w:rPr>
        <w:t>υβριδικά, κ</w:t>
      </w:r>
      <w:r w:rsidRPr="0012779F">
        <w:rPr>
          <w:rFonts w:eastAsia="Times New Roman" w:cs="Times New Roman"/>
          <w:szCs w:val="24"/>
        </w:rPr>
        <w:t>αθώς και τα καλώδια μεταφοράς ρεύματος από τους αγωγούς μεταφορ</w:t>
      </w:r>
      <w:r>
        <w:rPr>
          <w:rFonts w:eastAsia="Times New Roman" w:cs="Times New Roman"/>
          <w:szCs w:val="24"/>
        </w:rPr>
        <w:t xml:space="preserve">άς φυσικού αερίου από το Ισραήλ. </w:t>
      </w:r>
      <w:r w:rsidRPr="0012779F">
        <w:rPr>
          <w:rFonts w:eastAsia="Times New Roman" w:cs="Times New Roman"/>
          <w:szCs w:val="24"/>
        </w:rPr>
        <w:t xml:space="preserve">Στον τουρισμό δρομολογούνται νέες </w:t>
      </w:r>
      <w:r>
        <w:rPr>
          <w:rFonts w:eastAsia="Times New Roman" w:cs="Times New Roman"/>
          <w:szCs w:val="24"/>
          <w:lang w:val="en"/>
        </w:rPr>
        <w:t>fast</w:t>
      </w:r>
      <w:r w:rsidRPr="0012779F">
        <w:rPr>
          <w:rFonts w:eastAsia="Times New Roman" w:cs="Times New Roman"/>
          <w:szCs w:val="24"/>
        </w:rPr>
        <w:t xml:space="preserve"> </w:t>
      </w:r>
      <w:r>
        <w:rPr>
          <w:rFonts w:eastAsia="Times New Roman" w:cs="Times New Roman"/>
          <w:szCs w:val="24"/>
          <w:lang w:val="en"/>
        </w:rPr>
        <w:t>track</w:t>
      </w:r>
      <w:r w:rsidRPr="0012779F">
        <w:rPr>
          <w:rFonts w:eastAsia="Times New Roman" w:cs="Times New Roman"/>
          <w:szCs w:val="24"/>
        </w:rPr>
        <w:t xml:space="preserve"> επενδύσεις</w:t>
      </w:r>
      <w:r>
        <w:rPr>
          <w:rFonts w:eastAsia="Times New Roman" w:cs="Times New Roman"/>
          <w:szCs w:val="24"/>
        </w:rPr>
        <w:t xml:space="preserve"> -</w:t>
      </w:r>
      <w:r w:rsidRPr="0012779F">
        <w:rPr>
          <w:rFonts w:eastAsia="Times New Roman" w:cs="Times New Roman"/>
          <w:szCs w:val="24"/>
        </w:rPr>
        <w:t xml:space="preserve">εκτός από </w:t>
      </w:r>
      <w:r>
        <w:rPr>
          <w:rFonts w:eastAsia="Times New Roman" w:cs="Times New Roman"/>
          <w:szCs w:val="24"/>
        </w:rPr>
        <w:t xml:space="preserve">τις παλιές- σε εξαγορές ξενοδοχείων </w:t>
      </w:r>
      <w:r w:rsidRPr="0012779F">
        <w:rPr>
          <w:rFonts w:eastAsia="Times New Roman" w:cs="Times New Roman"/>
          <w:szCs w:val="24"/>
        </w:rPr>
        <w:t>και πολλά άλλα</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 xml:space="preserve">Όσον αφορά </w:t>
      </w:r>
      <w:r w:rsidRPr="0012779F">
        <w:rPr>
          <w:rFonts w:eastAsia="Times New Roman" w:cs="Times New Roman"/>
          <w:szCs w:val="24"/>
        </w:rPr>
        <w:t xml:space="preserve">την κατασκευή </w:t>
      </w:r>
      <w:r>
        <w:rPr>
          <w:rFonts w:eastAsia="Times New Roman" w:cs="Times New Roman"/>
          <w:szCs w:val="24"/>
        </w:rPr>
        <w:t>δημοσ</w:t>
      </w:r>
      <w:r>
        <w:rPr>
          <w:rFonts w:eastAsia="Times New Roman" w:cs="Times New Roman"/>
          <w:szCs w:val="24"/>
        </w:rPr>
        <w:t>ί</w:t>
      </w:r>
      <w:r w:rsidRPr="0012779F">
        <w:rPr>
          <w:rFonts w:eastAsia="Times New Roman" w:cs="Times New Roman"/>
          <w:szCs w:val="24"/>
        </w:rPr>
        <w:t xml:space="preserve">ων </w:t>
      </w:r>
      <w:r>
        <w:rPr>
          <w:rFonts w:eastAsia="Times New Roman" w:cs="Times New Roman"/>
          <w:szCs w:val="24"/>
        </w:rPr>
        <w:t>έ</w:t>
      </w:r>
      <w:r w:rsidRPr="0012779F">
        <w:rPr>
          <w:rFonts w:eastAsia="Times New Roman" w:cs="Times New Roman"/>
          <w:szCs w:val="24"/>
        </w:rPr>
        <w:t>ργων</w:t>
      </w:r>
      <w:r>
        <w:rPr>
          <w:rFonts w:eastAsia="Times New Roman" w:cs="Times New Roman"/>
          <w:szCs w:val="24"/>
        </w:rPr>
        <w:t>, αυτά</w:t>
      </w:r>
      <w:r w:rsidRPr="0012779F">
        <w:rPr>
          <w:rFonts w:eastAsia="Times New Roman" w:cs="Times New Roman"/>
          <w:szCs w:val="24"/>
        </w:rPr>
        <w:t xml:space="preserve"> συγκεντρώνονται ραγδαία στα χέρια λίγων κατασκευαστικών ομίλων</w:t>
      </w:r>
      <w:r>
        <w:rPr>
          <w:rFonts w:eastAsia="Times New Roman" w:cs="Times New Roman"/>
          <w:szCs w:val="24"/>
        </w:rPr>
        <w:t>.</w:t>
      </w:r>
      <w:r w:rsidRPr="0012779F">
        <w:rPr>
          <w:rFonts w:eastAsia="Times New Roman" w:cs="Times New Roman"/>
          <w:szCs w:val="24"/>
        </w:rPr>
        <w:t xml:space="preserve"> </w:t>
      </w:r>
    </w:p>
    <w:p w14:paraId="224A18AF"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 xml:space="preserve">Το νέο αεροδρόμιο στο </w:t>
      </w:r>
      <w:proofErr w:type="spellStart"/>
      <w:r w:rsidRPr="0012779F">
        <w:rPr>
          <w:rFonts w:eastAsia="Times New Roman" w:cs="Times New Roman"/>
          <w:szCs w:val="24"/>
        </w:rPr>
        <w:t>Καστέλ</w:t>
      </w:r>
      <w:r>
        <w:rPr>
          <w:rFonts w:eastAsia="Times New Roman" w:cs="Times New Roman"/>
          <w:szCs w:val="24"/>
        </w:rPr>
        <w:t>λ</w:t>
      </w:r>
      <w:r w:rsidRPr="0012779F">
        <w:rPr>
          <w:rFonts w:eastAsia="Times New Roman" w:cs="Times New Roman"/>
          <w:szCs w:val="24"/>
        </w:rPr>
        <w:t>ι</w:t>
      </w:r>
      <w:proofErr w:type="spellEnd"/>
      <w:r w:rsidRPr="0012779F">
        <w:rPr>
          <w:rFonts w:eastAsia="Times New Roman" w:cs="Times New Roman"/>
          <w:szCs w:val="24"/>
        </w:rPr>
        <w:t xml:space="preserve"> </w:t>
      </w:r>
      <w:r>
        <w:rPr>
          <w:rFonts w:eastAsia="Times New Roman" w:cs="Times New Roman"/>
          <w:szCs w:val="24"/>
        </w:rPr>
        <w:t xml:space="preserve">θα έχει μια διπλή χρήση </w:t>
      </w:r>
      <w:r w:rsidRPr="0012779F">
        <w:rPr>
          <w:rFonts w:eastAsia="Times New Roman" w:cs="Times New Roman"/>
          <w:szCs w:val="24"/>
        </w:rPr>
        <w:t>και ως πολιτικό και ως στρατιωτικό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12779F">
        <w:rPr>
          <w:rFonts w:eastAsia="Times New Roman" w:cs="Times New Roman"/>
          <w:szCs w:val="24"/>
        </w:rPr>
        <w:t>νατοϊκό αεροδρόμιο</w:t>
      </w:r>
      <w:r>
        <w:rPr>
          <w:rFonts w:eastAsia="Times New Roman" w:cs="Times New Roman"/>
          <w:szCs w:val="24"/>
        </w:rPr>
        <w:t>.</w:t>
      </w:r>
      <w:r w:rsidRPr="0012779F">
        <w:rPr>
          <w:rFonts w:eastAsia="Times New Roman" w:cs="Times New Roman"/>
          <w:szCs w:val="24"/>
        </w:rPr>
        <w:t xml:space="preserve"> Οι νέες υποδομές</w:t>
      </w:r>
      <w:r>
        <w:rPr>
          <w:rFonts w:eastAsia="Times New Roman" w:cs="Times New Roman"/>
          <w:szCs w:val="24"/>
        </w:rPr>
        <w:t>,</w:t>
      </w:r>
      <w:r w:rsidRPr="0012779F">
        <w:rPr>
          <w:rFonts w:eastAsia="Times New Roman" w:cs="Times New Roman"/>
          <w:szCs w:val="24"/>
        </w:rPr>
        <w:t xml:space="preserve"> οι αεροδιάδρομοι προσδίδουν ένα</w:t>
      </w:r>
      <w:r>
        <w:rPr>
          <w:rFonts w:eastAsia="Times New Roman" w:cs="Times New Roman"/>
          <w:szCs w:val="24"/>
        </w:rPr>
        <w:t>ν</w:t>
      </w:r>
      <w:r w:rsidRPr="0012779F">
        <w:rPr>
          <w:rFonts w:eastAsia="Times New Roman" w:cs="Times New Roman"/>
          <w:szCs w:val="24"/>
        </w:rPr>
        <w:t xml:space="preserve"> πολύ πιο αναβαθμισμένο στρα</w:t>
      </w:r>
      <w:r>
        <w:rPr>
          <w:rFonts w:eastAsia="Times New Roman" w:cs="Times New Roman"/>
          <w:szCs w:val="24"/>
        </w:rPr>
        <w:t>τιωτικό και κατασκοπευτικό ρόλο</w:t>
      </w:r>
      <w:r w:rsidRPr="0012779F">
        <w:rPr>
          <w:rFonts w:eastAsia="Times New Roman" w:cs="Times New Roman"/>
          <w:szCs w:val="24"/>
        </w:rPr>
        <w:t xml:space="preserve"> του ΝΑΤΟ στην ευρύτερη περιοχή της Μεσογείου και ιδιαίτερα στην </w:t>
      </w:r>
      <w:r>
        <w:rPr>
          <w:rFonts w:eastAsia="Times New Roman" w:cs="Times New Roman"/>
          <w:szCs w:val="24"/>
        </w:rPr>
        <w:t>α</w:t>
      </w:r>
      <w:r w:rsidRPr="0012779F">
        <w:rPr>
          <w:rFonts w:eastAsia="Times New Roman" w:cs="Times New Roman"/>
          <w:szCs w:val="24"/>
        </w:rPr>
        <w:t xml:space="preserve">νατολική Μεσόγειο και τη </w:t>
      </w:r>
      <w:r>
        <w:rPr>
          <w:rFonts w:eastAsia="Times New Roman" w:cs="Times New Roman"/>
          <w:szCs w:val="24"/>
        </w:rPr>
        <w:t>β</w:t>
      </w:r>
      <w:r w:rsidRPr="0012779F">
        <w:rPr>
          <w:rFonts w:eastAsia="Times New Roman" w:cs="Times New Roman"/>
          <w:szCs w:val="24"/>
        </w:rPr>
        <w:t>όρεια Αφρική</w:t>
      </w:r>
      <w:r>
        <w:rPr>
          <w:rFonts w:eastAsia="Times New Roman" w:cs="Times New Roman"/>
          <w:szCs w:val="24"/>
        </w:rPr>
        <w:t>,</w:t>
      </w:r>
      <w:r w:rsidRPr="0012779F">
        <w:rPr>
          <w:rFonts w:eastAsia="Times New Roman" w:cs="Times New Roman"/>
          <w:szCs w:val="24"/>
        </w:rPr>
        <w:t xml:space="preserve"> παρέχοντας</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μ</w:t>
      </w:r>
      <w:r w:rsidRPr="0012779F">
        <w:rPr>
          <w:rFonts w:eastAsia="Times New Roman" w:cs="Times New Roman"/>
          <w:szCs w:val="24"/>
        </w:rPr>
        <w:t>άλιστα</w:t>
      </w:r>
      <w:r>
        <w:rPr>
          <w:rFonts w:eastAsia="Times New Roman" w:cs="Times New Roman"/>
          <w:szCs w:val="24"/>
        </w:rPr>
        <w:t>,</w:t>
      </w:r>
      <w:r w:rsidRPr="0012779F">
        <w:rPr>
          <w:rFonts w:eastAsia="Times New Roman" w:cs="Times New Roman"/>
          <w:szCs w:val="24"/>
        </w:rPr>
        <w:t xml:space="preserve"> πολλές διευκολύνσεις</w:t>
      </w:r>
      <w:r>
        <w:rPr>
          <w:rFonts w:eastAsia="Times New Roman" w:cs="Times New Roman"/>
          <w:szCs w:val="24"/>
        </w:rPr>
        <w:t>,</w:t>
      </w:r>
      <w:r w:rsidRPr="0012779F">
        <w:rPr>
          <w:rFonts w:eastAsia="Times New Roman" w:cs="Times New Roman"/>
          <w:szCs w:val="24"/>
        </w:rPr>
        <w:t xml:space="preserve"> μεταξύ των οποίων η εξαίρεση του ΝΑΤΟ από την εί</w:t>
      </w:r>
      <w:r w:rsidRPr="0012779F">
        <w:rPr>
          <w:rFonts w:eastAsia="Times New Roman" w:cs="Times New Roman"/>
          <w:szCs w:val="24"/>
        </w:rPr>
        <w:t>σπραξη τελών αεροπορικών πτήσεων και δραστηριοτήτων</w:t>
      </w:r>
      <w:r>
        <w:rPr>
          <w:rFonts w:eastAsia="Times New Roman" w:cs="Times New Roman"/>
          <w:szCs w:val="24"/>
        </w:rPr>
        <w:t>.</w:t>
      </w:r>
      <w:r w:rsidRPr="0012779F">
        <w:rPr>
          <w:rFonts w:eastAsia="Times New Roman" w:cs="Times New Roman"/>
          <w:szCs w:val="24"/>
        </w:rPr>
        <w:t xml:space="preserve"> </w:t>
      </w:r>
    </w:p>
    <w:p w14:paraId="224A18B0"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lastRenderedPageBreak/>
        <w:t>Δεν θα μπορούσε μία αποικιοκρατική σύμβαση να μην υπηρετ</w:t>
      </w:r>
      <w:r>
        <w:rPr>
          <w:rFonts w:eastAsia="Times New Roman" w:cs="Times New Roman"/>
          <w:szCs w:val="24"/>
        </w:rPr>
        <w:t>εί τα γεωπολιτικά και στρατιωτικά</w:t>
      </w:r>
      <w:r w:rsidRPr="0012779F">
        <w:rPr>
          <w:rFonts w:eastAsia="Times New Roman" w:cs="Times New Roman"/>
          <w:szCs w:val="24"/>
        </w:rPr>
        <w:t xml:space="preserve"> συμφέροντα του ΝΑΤΟ και των Ηνωμένων Πολιτειών</w:t>
      </w:r>
      <w:r>
        <w:rPr>
          <w:rFonts w:eastAsia="Times New Roman" w:cs="Times New Roman"/>
          <w:szCs w:val="24"/>
        </w:rPr>
        <w:t>,</w:t>
      </w:r>
      <w:r w:rsidRPr="0012779F">
        <w:rPr>
          <w:rFonts w:eastAsia="Times New Roman" w:cs="Times New Roman"/>
          <w:szCs w:val="24"/>
        </w:rPr>
        <w:t xml:space="preserve"> αφού </w:t>
      </w:r>
      <w:r>
        <w:rPr>
          <w:rFonts w:eastAsia="Times New Roman" w:cs="Times New Roman"/>
          <w:szCs w:val="24"/>
        </w:rPr>
        <w:t xml:space="preserve">Κυβέρνηση, Νέα </w:t>
      </w:r>
      <w:r w:rsidRPr="0012779F">
        <w:rPr>
          <w:rFonts w:eastAsia="Times New Roman" w:cs="Times New Roman"/>
          <w:szCs w:val="24"/>
        </w:rPr>
        <w:t xml:space="preserve">Δημοκρατία </w:t>
      </w:r>
      <w:r>
        <w:rPr>
          <w:rFonts w:eastAsia="Times New Roman" w:cs="Times New Roman"/>
          <w:szCs w:val="24"/>
        </w:rPr>
        <w:t xml:space="preserve">και </w:t>
      </w:r>
      <w:r w:rsidRPr="0012779F">
        <w:rPr>
          <w:rFonts w:eastAsia="Times New Roman" w:cs="Times New Roman"/>
          <w:szCs w:val="24"/>
        </w:rPr>
        <w:t>ΚΙΝΑ</w:t>
      </w:r>
      <w:r>
        <w:rPr>
          <w:rFonts w:eastAsia="Times New Roman" w:cs="Times New Roman"/>
          <w:szCs w:val="24"/>
        </w:rPr>
        <w:t>Λ</w:t>
      </w:r>
      <w:r w:rsidRPr="0012779F">
        <w:rPr>
          <w:rFonts w:eastAsia="Times New Roman" w:cs="Times New Roman"/>
          <w:szCs w:val="24"/>
        </w:rPr>
        <w:t xml:space="preserve"> συμφωνούν με την εμπλοκ</w:t>
      </w:r>
      <w:r w:rsidRPr="0012779F">
        <w:rPr>
          <w:rFonts w:eastAsia="Times New Roman" w:cs="Times New Roman"/>
          <w:szCs w:val="24"/>
        </w:rPr>
        <w:t xml:space="preserve">ή της χώρας </w:t>
      </w:r>
      <w:r>
        <w:rPr>
          <w:rFonts w:eastAsia="Times New Roman" w:cs="Times New Roman"/>
          <w:szCs w:val="24"/>
        </w:rPr>
        <w:t>σ</w:t>
      </w:r>
      <w:r w:rsidRPr="0012779F">
        <w:rPr>
          <w:rFonts w:eastAsia="Times New Roman" w:cs="Times New Roman"/>
          <w:szCs w:val="24"/>
        </w:rPr>
        <w:t>τους νατοϊκούς σχεδιασμούς στην περιοχή</w:t>
      </w:r>
      <w:r>
        <w:rPr>
          <w:rFonts w:eastAsia="Times New Roman" w:cs="Times New Roman"/>
          <w:szCs w:val="24"/>
        </w:rPr>
        <w:t>. Γι’</w:t>
      </w:r>
      <w:r w:rsidRPr="0012779F">
        <w:rPr>
          <w:rFonts w:eastAsia="Times New Roman" w:cs="Times New Roman"/>
          <w:szCs w:val="24"/>
        </w:rPr>
        <w:t xml:space="preserve"> αυτό η Κυβέρνηση ΣΥΡΙΖΑ συμμετέχει</w:t>
      </w:r>
      <w:r>
        <w:rPr>
          <w:rFonts w:eastAsia="Times New Roman" w:cs="Times New Roman"/>
          <w:szCs w:val="24"/>
        </w:rPr>
        <w:t xml:space="preserve"> -</w:t>
      </w:r>
      <w:r w:rsidRPr="0012779F">
        <w:rPr>
          <w:rFonts w:eastAsia="Times New Roman" w:cs="Times New Roman"/>
          <w:szCs w:val="24"/>
        </w:rPr>
        <w:t>και</w:t>
      </w:r>
      <w:r>
        <w:rPr>
          <w:rFonts w:eastAsia="Times New Roman" w:cs="Times New Roman"/>
          <w:szCs w:val="24"/>
        </w:rPr>
        <w:t>,</w:t>
      </w:r>
      <w:r w:rsidRPr="0012779F">
        <w:rPr>
          <w:rFonts w:eastAsia="Times New Roman" w:cs="Times New Roman"/>
          <w:szCs w:val="24"/>
        </w:rPr>
        <w:t xml:space="preserve"> μάλιστα</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ως</w:t>
      </w:r>
      <w:r w:rsidRPr="0012779F">
        <w:rPr>
          <w:rFonts w:eastAsia="Times New Roman" w:cs="Times New Roman"/>
          <w:szCs w:val="24"/>
        </w:rPr>
        <w:t xml:space="preserve"> σημαιοφόρος</w:t>
      </w:r>
      <w:r>
        <w:rPr>
          <w:rFonts w:eastAsia="Times New Roman" w:cs="Times New Roman"/>
          <w:szCs w:val="24"/>
        </w:rPr>
        <w:t>-</w:t>
      </w:r>
      <w:r w:rsidRPr="0012779F">
        <w:rPr>
          <w:rFonts w:eastAsia="Times New Roman" w:cs="Times New Roman"/>
          <w:szCs w:val="24"/>
        </w:rPr>
        <w:t xml:space="preserve"> στους πολεμικούς σχεδιασμούς των ΗΠΑ και του ΝΑΤΟ</w:t>
      </w:r>
      <w:r>
        <w:rPr>
          <w:rFonts w:eastAsia="Times New Roman" w:cs="Times New Roman"/>
          <w:szCs w:val="24"/>
        </w:rPr>
        <w:t>.</w:t>
      </w:r>
      <w:r w:rsidRPr="0012779F">
        <w:rPr>
          <w:rFonts w:eastAsia="Times New Roman" w:cs="Times New Roman"/>
          <w:szCs w:val="24"/>
        </w:rPr>
        <w:t xml:space="preserve"> </w:t>
      </w:r>
    </w:p>
    <w:p w14:paraId="224A18B1"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Το υψηλό κόστος αερομεταφοράς δεν θα το επωμιστούν ούτε οι</w:t>
      </w:r>
      <w:r w:rsidRPr="00090BFC">
        <w:rPr>
          <w:rFonts w:eastAsia="Times New Roman" w:cs="Times New Roman"/>
          <w:szCs w:val="24"/>
        </w:rPr>
        <w:t xml:space="preserve"> </w:t>
      </w:r>
      <w:r>
        <w:rPr>
          <w:rFonts w:eastAsia="Times New Roman" w:cs="Times New Roman"/>
          <w:szCs w:val="24"/>
          <w:lang w:val="en-US"/>
        </w:rPr>
        <w:t>tour</w:t>
      </w:r>
      <w:r w:rsidRPr="00090BFC">
        <w:rPr>
          <w:rFonts w:eastAsia="Times New Roman" w:cs="Times New Roman"/>
          <w:szCs w:val="24"/>
        </w:rPr>
        <w:t>-</w:t>
      </w:r>
      <w:r>
        <w:rPr>
          <w:rFonts w:eastAsia="Times New Roman" w:cs="Times New Roman"/>
          <w:szCs w:val="24"/>
          <w:lang w:val="en-US"/>
        </w:rPr>
        <w:t>operators</w:t>
      </w:r>
      <w:r>
        <w:rPr>
          <w:rFonts w:eastAsia="Times New Roman" w:cs="Times New Roman"/>
          <w:szCs w:val="24"/>
        </w:rPr>
        <w:t xml:space="preserve">, </w:t>
      </w:r>
      <w:r w:rsidRPr="0012779F">
        <w:rPr>
          <w:rFonts w:eastAsia="Times New Roman" w:cs="Times New Roman"/>
          <w:szCs w:val="24"/>
        </w:rPr>
        <w:t xml:space="preserve">ούτε </w:t>
      </w:r>
      <w:r w:rsidRPr="0012779F">
        <w:rPr>
          <w:rFonts w:eastAsia="Times New Roman" w:cs="Times New Roman"/>
          <w:szCs w:val="24"/>
        </w:rPr>
        <w:t xml:space="preserve">οι </w:t>
      </w:r>
      <w:proofErr w:type="spellStart"/>
      <w:r w:rsidRPr="0012779F">
        <w:rPr>
          <w:rFonts w:eastAsia="Times New Roman" w:cs="Times New Roman"/>
          <w:szCs w:val="24"/>
        </w:rPr>
        <w:t>μεγαλοξενοδόχοι</w:t>
      </w:r>
      <w:proofErr w:type="spellEnd"/>
      <w:r>
        <w:rPr>
          <w:rFonts w:eastAsia="Times New Roman" w:cs="Times New Roman"/>
          <w:szCs w:val="24"/>
        </w:rPr>
        <w:t>,</w:t>
      </w:r>
      <w:r w:rsidRPr="0012779F">
        <w:rPr>
          <w:rFonts w:eastAsia="Times New Roman" w:cs="Times New Roman"/>
          <w:szCs w:val="24"/>
        </w:rPr>
        <w:t xml:space="preserve"> οι οποίοι δεν είναι διατεθειμένοι να αυξήσουν το κόστος των πακέτων</w:t>
      </w:r>
      <w:r>
        <w:rPr>
          <w:rFonts w:eastAsia="Times New Roman" w:cs="Times New Roman"/>
          <w:szCs w:val="24"/>
        </w:rPr>
        <w:t>,</w:t>
      </w:r>
      <w:r w:rsidRPr="0012779F">
        <w:rPr>
          <w:rFonts w:eastAsia="Times New Roman" w:cs="Times New Roman"/>
          <w:szCs w:val="24"/>
        </w:rPr>
        <w:t xml:space="preserve"> ούτε την τιμή της διανυκτέρευσης</w:t>
      </w:r>
      <w:r>
        <w:rPr>
          <w:rFonts w:eastAsia="Times New Roman" w:cs="Times New Roman"/>
          <w:szCs w:val="24"/>
        </w:rPr>
        <w:t>.</w:t>
      </w:r>
      <w:r w:rsidRPr="0012779F">
        <w:rPr>
          <w:rFonts w:eastAsia="Times New Roman" w:cs="Times New Roman"/>
          <w:szCs w:val="24"/>
        </w:rPr>
        <w:t xml:space="preserve"> Θα </w:t>
      </w:r>
      <w:proofErr w:type="spellStart"/>
      <w:r w:rsidRPr="0012779F">
        <w:rPr>
          <w:rFonts w:eastAsia="Times New Roman" w:cs="Times New Roman"/>
          <w:szCs w:val="24"/>
        </w:rPr>
        <w:t>μετακυλιστεί</w:t>
      </w:r>
      <w:proofErr w:type="spellEnd"/>
      <w:r w:rsidRPr="0012779F">
        <w:rPr>
          <w:rFonts w:eastAsia="Times New Roman" w:cs="Times New Roman"/>
          <w:szCs w:val="24"/>
        </w:rPr>
        <w:t xml:space="preserve"> στους μισθού</w:t>
      </w:r>
      <w:r>
        <w:rPr>
          <w:rFonts w:eastAsia="Times New Roman" w:cs="Times New Roman"/>
          <w:szCs w:val="24"/>
        </w:rPr>
        <w:t>ς των ξενοδοχοϋπαλλήλων και στα</w:t>
      </w:r>
      <w:r w:rsidRPr="0012779F">
        <w:rPr>
          <w:rFonts w:eastAsia="Times New Roman" w:cs="Times New Roman"/>
          <w:szCs w:val="24"/>
        </w:rPr>
        <w:t xml:space="preserve"> </w:t>
      </w:r>
      <w:r>
        <w:rPr>
          <w:rFonts w:eastAsia="Times New Roman" w:cs="Times New Roman"/>
          <w:szCs w:val="24"/>
        </w:rPr>
        <w:t>ήδη απλησίαστα, πανάκριβα αεροπορικά εισιτήρια.</w:t>
      </w:r>
    </w:p>
    <w:p w14:paraId="224A18B2"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 xml:space="preserve">Με την παρούσα </w:t>
      </w:r>
      <w:r>
        <w:rPr>
          <w:rFonts w:eastAsia="Times New Roman" w:cs="Times New Roman"/>
          <w:szCs w:val="24"/>
        </w:rPr>
        <w:t>σ</w:t>
      </w:r>
      <w:r w:rsidRPr="0012779F">
        <w:rPr>
          <w:rFonts w:eastAsia="Times New Roman" w:cs="Times New Roman"/>
          <w:szCs w:val="24"/>
        </w:rPr>
        <w:t xml:space="preserve">ύμβαση η </w:t>
      </w:r>
      <w:r w:rsidRPr="0012779F">
        <w:rPr>
          <w:rFonts w:eastAsia="Times New Roman" w:cs="Times New Roman"/>
          <w:szCs w:val="24"/>
        </w:rPr>
        <w:t>Κυβέρνηση παραχωρεί το δικαίωμα στους</w:t>
      </w:r>
      <w:r>
        <w:rPr>
          <w:rFonts w:eastAsia="Times New Roman" w:cs="Times New Roman"/>
          <w:szCs w:val="24"/>
        </w:rPr>
        <w:t xml:space="preserve"> ιδιώτες επενδυτές να καθορίζ</w:t>
      </w:r>
      <w:r w:rsidRPr="0012779F">
        <w:rPr>
          <w:rFonts w:eastAsia="Times New Roman" w:cs="Times New Roman"/>
          <w:szCs w:val="24"/>
        </w:rPr>
        <w:t>ουν</w:t>
      </w:r>
      <w:r>
        <w:rPr>
          <w:rFonts w:eastAsia="Times New Roman" w:cs="Times New Roman"/>
          <w:szCs w:val="24"/>
        </w:rPr>
        <w:t>,</w:t>
      </w:r>
      <w:r w:rsidRPr="0012779F">
        <w:rPr>
          <w:rFonts w:eastAsia="Times New Roman" w:cs="Times New Roman"/>
          <w:szCs w:val="24"/>
        </w:rPr>
        <w:t xml:space="preserve"> να επιβάλλουν και να εισπράττουν τέλ</w:t>
      </w:r>
      <w:r>
        <w:rPr>
          <w:rFonts w:eastAsia="Times New Roman" w:cs="Times New Roman"/>
          <w:szCs w:val="24"/>
        </w:rPr>
        <w:t xml:space="preserve">η αεροπορικών </w:t>
      </w:r>
      <w:r w:rsidRPr="0012779F">
        <w:rPr>
          <w:rFonts w:eastAsia="Times New Roman" w:cs="Times New Roman"/>
          <w:szCs w:val="24"/>
        </w:rPr>
        <w:t>δραστηριοτήτων και έσοδα μη αεροπορικών δραστηριοτήτων από την εκμετάλλευση εμπορικών δραστηριοτήτων του νέου αεροδρομίου</w:t>
      </w:r>
      <w:r>
        <w:rPr>
          <w:rFonts w:eastAsia="Times New Roman" w:cs="Times New Roman"/>
          <w:szCs w:val="24"/>
        </w:rPr>
        <w:t>.</w:t>
      </w:r>
      <w:r w:rsidRPr="0012779F">
        <w:rPr>
          <w:rFonts w:eastAsia="Times New Roman" w:cs="Times New Roman"/>
          <w:szCs w:val="24"/>
        </w:rPr>
        <w:t xml:space="preserve"> </w:t>
      </w:r>
    </w:p>
    <w:p w14:paraId="224A18B3"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lastRenderedPageBreak/>
        <w:t>Εκεί</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όμως,</w:t>
      </w:r>
      <w:r w:rsidRPr="0012779F">
        <w:rPr>
          <w:rFonts w:eastAsia="Times New Roman" w:cs="Times New Roman"/>
          <w:szCs w:val="24"/>
        </w:rPr>
        <w:t xml:space="preserve"> που δίνει η Κυβέρνηση τα ρέστα της στην κυριολεξία</w:t>
      </w:r>
      <w:r>
        <w:rPr>
          <w:rFonts w:eastAsia="Times New Roman" w:cs="Times New Roman"/>
          <w:szCs w:val="24"/>
        </w:rPr>
        <w:t>,</w:t>
      </w:r>
      <w:r w:rsidRPr="0012779F">
        <w:rPr>
          <w:rFonts w:eastAsia="Times New Roman" w:cs="Times New Roman"/>
          <w:szCs w:val="24"/>
        </w:rPr>
        <w:t xml:space="preserve"> και που συμφωνεί </w:t>
      </w:r>
      <w:r>
        <w:rPr>
          <w:rFonts w:eastAsia="Times New Roman" w:cs="Times New Roman"/>
          <w:szCs w:val="24"/>
        </w:rPr>
        <w:t>β</w:t>
      </w:r>
      <w:r w:rsidRPr="0012779F">
        <w:rPr>
          <w:rFonts w:eastAsia="Times New Roman" w:cs="Times New Roman"/>
          <w:szCs w:val="24"/>
        </w:rPr>
        <w:t xml:space="preserve">έβαια και η Νέα Δημοκρατία και το </w:t>
      </w:r>
      <w:r>
        <w:rPr>
          <w:rFonts w:eastAsia="Times New Roman" w:cs="Times New Roman"/>
          <w:szCs w:val="24"/>
        </w:rPr>
        <w:t>ΚΙΝΑΛ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12779F">
        <w:rPr>
          <w:rFonts w:eastAsia="Times New Roman" w:cs="Times New Roman"/>
          <w:szCs w:val="24"/>
        </w:rPr>
        <w:t>ΠΑΣΟΚ</w:t>
      </w:r>
      <w:r>
        <w:rPr>
          <w:rFonts w:eastAsia="Times New Roman" w:cs="Times New Roman"/>
          <w:szCs w:val="24"/>
        </w:rPr>
        <w:t>,</w:t>
      </w:r>
      <w:r w:rsidRPr="0012779F">
        <w:rPr>
          <w:rFonts w:eastAsia="Times New Roman" w:cs="Times New Roman"/>
          <w:szCs w:val="24"/>
        </w:rPr>
        <w:t xml:space="preserve"> μαζί με </w:t>
      </w:r>
      <w:r>
        <w:rPr>
          <w:rFonts w:eastAsia="Times New Roman" w:cs="Times New Roman"/>
          <w:szCs w:val="24"/>
        </w:rPr>
        <w:t>π</w:t>
      </w:r>
      <w:r w:rsidRPr="0012779F">
        <w:rPr>
          <w:rFonts w:eastAsia="Times New Roman" w:cs="Times New Roman"/>
          <w:szCs w:val="24"/>
        </w:rPr>
        <w:t>εριφερειάρχη</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 xml:space="preserve">δημάρχους, </w:t>
      </w:r>
      <w:r w:rsidRPr="0012779F">
        <w:rPr>
          <w:rFonts w:eastAsia="Times New Roman" w:cs="Times New Roman"/>
          <w:szCs w:val="24"/>
        </w:rPr>
        <w:t>Βουλευτές και συν αυτών</w:t>
      </w:r>
      <w:r>
        <w:rPr>
          <w:rFonts w:eastAsia="Times New Roman" w:cs="Times New Roman"/>
          <w:szCs w:val="24"/>
        </w:rPr>
        <w:t>,</w:t>
      </w:r>
      <w:r w:rsidRPr="0012779F">
        <w:rPr>
          <w:rFonts w:eastAsia="Times New Roman" w:cs="Times New Roman"/>
          <w:szCs w:val="24"/>
        </w:rPr>
        <w:t xml:space="preserve"> είναι τα ταξίματα</w:t>
      </w:r>
      <w:r>
        <w:rPr>
          <w:rFonts w:eastAsia="Times New Roman" w:cs="Times New Roman"/>
          <w:szCs w:val="24"/>
        </w:rPr>
        <w:t xml:space="preserve">, είναι τα λεγόμενα «αντισταθμιστικά οφέλη». </w:t>
      </w:r>
      <w:r w:rsidRPr="0012779F">
        <w:rPr>
          <w:rFonts w:eastAsia="Times New Roman" w:cs="Times New Roman"/>
          <w:szCs w:val="24"/>
        </w:rPr>
        <w:t>Η εταιρεία</w:t>
      </w:r>
      <w:r>
        <w:rPr>
          <w:rFonts w:eastAsia="Times New Roman" w:cs="Times New Roman"/>
          <w:szCs w:val="24"/>
        </w:rPr>
        <w:t>,</w:t>
      </w:r>
      <w:r w:rsidRPr="0012779F">
        <w:rPr>
          <w:rFonts w:eastAsia="Times New Roman" w:cs="Times New Roman"/>
          <w:szCs w:val="24"/>
        </w:rPr>
        <w:t xml:space="preserve"> όπω</w:t>
      </w:r>
      <w:r w:rsidRPr="0012779F">
        <w:rPr>
          <w:rFonts w:eastAsia="Times New Roman" w:cs="Times New Roman"/>
          <w:szCs w:val="24"/>
        </w:rPr>
        <w:t xml:space="preserve">ς λέει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ύμβαση,</w:t>
      </w:r>
      <w:r w:rsidRPr="0012779F">
        <w:rPr>
          <w:rFonts w:eastAsia="Times New Roman" w:cs="Times New Roman"/>
          <w:szCs w:val="24"/>
        </w:rPr>
        <w:t xml:space="preserve"> υποχρεούται να καταβάλλει στο </w:t>
      </w:r>
      <w:r>
        <w:rPr>
          <w:rFonts w:eastAsia="Times New Roman" w:cs="Times New Roman"/>
          <w:szCs w:val="24"/>
        </w:rPr>
        <w:t>ε</w:t>
      </w:r>
      <w:r w:rsidRPr="0012779F">
        <w:rPr>
          <w:rFonts w:eastAsia="Times New Roman" w:cs="Times New Roman"/>
          <w:szCs w:val="24"/>
        </w:rPr>
        <w:t xml:space="preserve">λληνικό </w:t>
      </w:r>
      <w:r>
        <w:rPr>
          <w:rFonts w:eastAsia="Times New Roman" w:cs="Times New Roman"/>
          <w:szCs w:val="24"/>
        </w:rPr>
        <w:t>δ</w:t>
      </w:r>
      <w:r w:rsidRPr="0012779F">
        <w:rPr>
          <w:rFonts w:eastAsia="Times New Roman" w:cs="Times New Roman"/>
          <w:szCs w:val="24"/>
        </w:rPr>
        <w:t xml:space="preserve">ημόσιο από τα συνολικά έσοδα </w:t>
      </w:r>
      <w:r>
        <w:rPr>
          <w:rFonts w:eastAsia="Times New Roman" w:cs="Times New Roman"/>
          <w:szCs w:val="24"/>
        </w:rPr>
        <w:t>μ</w:t>
      </w:r>
      <w:r w:rsidRPr="0012779F">
        <w:rPr>
          <w:rFonts w:eastAsia="Times New Roman" w:cs="Times New Roman"/>
          <w:szCs w:val="24"/>
        </w:rPr>
        <w:t>όλις το 2% επί των συνολικών εσόδων ως αντισταθμιστικό αντάλλαγμα</w:t>
      </w:r>
      <w:r>
        <w:rPr>
          <w:rFonts w:eastAsia="Times New Roman" w:cs="Times New Roman"/>
          <w:szCs w:val="24"/>
        </w:rPr>
        <w:t>:</w:t>
      </w:r>
      <w:r w:rsidRPr="0012779F">
        <w:rPr>
          <w:rFonts w:eastAsia="Times New Roman" w:cs="Times New Roman"/>
          <w:szCs w:val="24"/>
        </w:rPr>
        <w:t xml:space="preserve"> 1% στο</w:t>
      </w:r>
      <w:r>
        <w:rPr>
          <w:rFonts w:eastAsia="Times New Roman" w:cs="Times New Roman"/>
          <w:szCs w:val="24"/>
        </w:rPr>
        <w:t>ν</w:t>
      </w:r>
      <w:r w:rsidRPr="0012779F">
        <w:rPr>
          <w:rFonts w:eastAsia="Times New Roman" w:cs="Times New Roman"/>
          <w:szCs w:val="24"/>
        </w:rPr>
        <w:t xml:space="preserve"> Δήμο </w:t>
      </w:r>
      <w:proofErr w:type="spellStart"/>
      <w:r w:rsidRPr="0012779F">
        <w:rPr>
          <w:rFonts w:eastAsia="Times New Roman" w:cs="Times New Roman"/>
          <w:szCs w:val="24"/>
        </w:rPr>
        <w:t>Μινώα</w:t>
      </w:r>
      <w:proofErr w:type="spellEnd"/>
      <w:r>
        <w:rPr>
          <w:rFonts w:eastAsia="Times New Roman" w:cs="Times New Roman"/>
          <w:szCs w:val="24"/>
        </w:rPr>
        <w:t xml:space="preserve"> </w:t>
      </w:r>
      <w:r w:rsidRPr="0012779F">
        <w:rPr>
          <w:rFonts w:eastAsia="Times New Roman" w:cs="Times New Roman"/>
          <w:szCs w:val="24"/>
        </w:rPr>
        <w:t xml:space="preserve">Πεδιάδας και 1% υπέρ της ανάπτυξης των ΟΤΑ της </w:t>
      </w:r>
      <w:r>
        <w:rPr>
          <w:rFonts w:eastAsia="Times New Roman" w:cs="Times New Roman"/>
          <w:szCs w:val="24"/>
        </w:rPr>
        <w:t>Π</w:t>
      </w:r>
      <w:r w:rsidRPr="0012779F">
        <w:rPr>
          <w:rFonts w:eastAsia="Times New Roman" w:cs="Times New Roman"/>
          <w:szCs w:val="24"/>
        </w:rPr>
        <w:t xml:space="preserve">εριφερειακής </w:t>
      </w:r>
      <w:r>
        <w:rPr>
          <w:rFonts w:eastAsia="Times New Roman" w:cs="Times New Roman"/>
          <w:szCs w:val="24"/>
        </w:rPr>
        <w:t>Ε</w:t>
      </w:r>
      <w:r w:rsidRPr="0012779F">
        <w:rPr>
          <w:rFonts w:eastAsia="Times New Roman" w:cs="Times New Roman"/>
          <w:szCs w:val="24"/>
        </w:rPr>
        <w:t>νότητας Ηρακλείου</w:t>
      </w:r>
      <w:r>
        <w:rPr>
          <w:rFonts w:eastAsia="Times New Roman" w:cs="Times New Roman"/>
          <w:szCs w:val="24"/>
        </w:rPr>
        <w:t>. Σ</w:t>
      </w:r>
      <w:r>
        <w:rPr>
          <w:rFonts w:eastAsia="Times New Roman" w:cs="Times New Roman"/>
          <w:szCs w:val="24"/>
        </w:rPr>
        <w:t xml:space="preserve">ιγά την </w:t>
      </w:r>
      <w:proofErr w:type="spellStart"/>
      <w:r>
        <w:rPr>
          <w:rFonts w:eastAsia="Times New Roman" w:cs="Times New Roman"/>
          <w:szCs w:val="24"/>
        </w:rPr>
        <w:t>κουβαρντοσύνη</w:t>
      </w:r>
      <w:proofErr w:type="spellEnd"/>
      <w:r>
        <w:rPr>
          <w:rFonts w:eastAsia="Times New Roman" w:cs="Times New Roman"/>
          <w:szCs w:val="24"/>
        </w:rPr>
        <w:t>!</w:t>
      </w:r>
    </w:p>
    <w:p w14:paraId="224A18B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δε εταιρεία, όμως, την ίδια στιγμή θα απολαμβάνει</w:t>
      </w:r>
      <w:r w:rsidRPr="0012779F">
        <w:rPr>
          <w:rFonts w:eastAsia="Times New Roman" w:cs="Times New Roman"/>
          <w:szCs w:val="24"/>
        </w:rPr>
        <w:t xml:space="preserve"> προνομιακή μεταχείριση</w:t>
      </w:r>
      <w:r>
        <w:rPr>
          <w:rFonts w:eastAsia="Times New Roman" w:cs="Times New Roman"/>
          <w:szCs w:val="24"/>
        </w:rPr>
        <w:t>,</w:t>
      </w:r>
      <w:r w:rsidRPr="0012779F">
        <w:rPr>
          <w:rFonts w:eastAsia="Times New Roman" w:cs="Times New Roman"/>
          <w:szCs w:val="24"/>
        </w:rPr>
        <w:t xml:space="preserve"> αφού απαλλάσσεται από </w:t>
      </w:r>
      <w:r>
        <w:rPr>
          <w:rFonts w:eastAsia="Times New Roman" w:cs="Times New Roman"/>
          <w:szCs w:val="24"/>
        </w:rPr>
        <w:t>κ</w:t>
      </w:r>
      <w:r w:rsidRPr="0012779F">
        <w:rPr>
          <w:rFonts w:eastAsia="Times New Roman" w:cs="Times New Roman"/>
          <w:szCs w:val="24"/>
        </w:rPr>
        <w:t>άθε ε</w:t>
      </w:r>
      <w:r>
        <w:rPr>
          <w:rFonts w:eastAsia="Times New Roman" w:cs="Times New Roman"/>
          <w:szCs w:val="24"/>
        </w:rPr>
        <w:t>ίδους δημοτικά τέλη και φόρους, ούτε</w:t>
      </w:r>
      <w:r w:rsidRPr="0012779F">
        <w:rPr>
          <w:rFonts w:eastAsia="Times New Roman" w:cs="Times New Roman"/>
          <w:szCs w:val="24"/>
        </w:rPr>
        <w:t xml:space="preserve"> εμπίπτει στο</w:t>
      </w:r>
      <w:r>
        <w:rPr>
          <w:rFonts w:eastAsia="Times New Roman" w:cs="Times New Roman"/>
          <w:szCs w:val="24"/>
        </w:rPr>
        <w:t>ν νόμο για την καταβολή Ε</w:t>
      </w:r>
      <w:r w:rsidRPr="0012779F">
        <w:rPr>
          <w:rFonts w:eastAsia="Times New Roman" w:cs="Times New Roman"/>
          <w:szCs w:val="24"/>
        </w:rPr>
        <w:t xml:space="preserve">νιαίου </w:t>
      </w:r>
      <w:r>
        <w:rPr>
          <w:rFonts w:eastAsia="Times New Roman" w:cs="Times New Roman"/>
          <w:szCs w:val="24"/>
        </w:rPr>
        <w:t>Φ</w:t>
      </w:r>
      <w:r w:rsidRPr="0012779F">
        <w:rPr>
          <w:rFonts w:eastAsia="Times New Roman" w:cs="Times New Roman"/>
          <w:szCs w:val="24"/>
        </w:rPr>
        <w:t xml:space="preserve">όρου </w:t>
      </w:r>
      <w:r>
        <w:rPr>
          <w:rFonts w:eastAsia="Times New Roman" w:cs="Times New Roman"/>
          <w:szCs w:val="24"/>
        </w:rPr>
        <w:t>Ι</w:t>
      </w:r>
      <w:r w:rsidRPr="0012779F">
        <w:rPr>
          <w:rFonts w:eastAsia="Times New Roman" w:cs="Times New Roman"/>
          <w:szCs w:val="24"/>
        </w:rPr>
        <w:t xml:space="preserve">διοκτησίας </w:t>
      </w:r>
      <w:r>
        <w:rPr>
          <w:rFonts w:eastAsia="Times New Roman" w:cs="Times New Roman"/>
          <w:szCs w:val="24"/>
        </w:rPr>
        <w:t>Α</w:t>
      </w:r>
      <w:r w:rsidRPr="0012779F">
        <w:rPr>
          <w:rFonts w:eastAsia="Times New Roman" w:cs="Times New Roman"/>
          <w:szCs w:val="24"/>
        </w:rPr>
        <w:t>κινήτων</w:t>
      </w:r>
      <w:r>
        <w:rPr>
          <w:rFonts w:eastAsia="Times New Roman" w:cs="Times New Roman"/>
          <w:szCs w:val="24"/>
        </w:rPr>
        <w:t>, άλλων φόρων και δασμ</w:t>
      </w:r>
      <w:r>
        <w:rPr>
          <w:rFonts w:eastAsia="Times New Roman" w:cs="Times New Roman"/>
          <w:szCs w:val="24"/>
        </w:rPr>
        <w:t>ών ακίνητης περιουσίας, ό</w:t>
      </w:r>
      <w:r w:rsidRPr="0012779F">
        <w:rPr>
          <w:rFonts w:eastAsia="Times New Roman" w:cs="Times New Roman"/>
          <w:szCs w:val="24"/>
        </w:rPr>
        <w:t>πως συμβαίνει με τους άλλους πολίτες</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Γι’</w:t>
      </w:r>
      <w:r w:rsidRPr="0012779F">
        <w:rPr>
          <w:rFonts w:eastAsia="Times New Roman" w:cs="Times New Roman"/>
          <w:szCs w:val="24"/>
        </w:rPr>
        <w:t xml:space="preserve"> αυτά </w:t>
      </w:r>
      <w:r>
        <w:rPr>
          <w:rFonts w:eastAsia="Times New Roman" w:cs="Times New Roman"/>
          <w:szCs w:val="24"/>
        </w:rPr>
        <w:t xml:space="preserve">κουβέντα, μόκο </w:t>
      </w:r>
      <w:r w:rsidRPr="0012779F">
        <w:rPr>
          <w:rFonts w:eastAsia="Times New Roman" w:cs="Times New Roman"/>
          <w:szCs w:val="24"/>
        </w:rPr>
        <w:t>που λέει και ο λαός</w:t>
      </w:r>
      <w:r>
        <w:rPr>
          <w:rFonts w:eastAsia="Times New Roman" w:cs="Times New Roman"/>
          <w:szCs w:val="24"/>
        </w:rPr>
        <w:t>!</w:t>
      </w:r>
    </w:p>
    <w:p w14:paraId="224A18B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Μοιράζουν </w:t>
      </w:r>
      <w:r w:rsidRPr="0012779F">
        <w:rPr>
          <w:rFonts w:eastAsia="Times New Roman" w:cs="Times New Roman"/>
          <w:szCs w:val="24"/>
        </w:rPr>
        <w:t>φύκια για μεταξωτές κορδέλες</w:t>
      </w:r>
      <w:r>
        <w:rPr>
          <w:rFonts w:eastAsia="Times New Roman" w:cs="Times New Roman"/>
          <w:szCs w:val="24"/>
        </w:rPr>
        <w:t xml:space="preserve"> ως νέοι </w:t>
      </w:r>
      <w:proofErr w:type="spellStart"/>
      <w:r>
        <w:rPr>
          <w:rFonts w:eastAsia="Times New Roman" w:cs="Times New Roman"/>
          <w:szCs w:val="24"/>
        </w:rPr>
        <w:t>Μαυρογιαλούροι</w:t>
      </w:r>
      <w:proofErr w:type="spellEnd"/>
      <w:r>
        <w:rPr>
          <w:rFonts w:eastAsia="Times New Roman" w:cs="Times New Roman"/>
          <w:szCs w:val="24"/>
        </w:rPr>
        <w:t xml:space="preserve">, </w:t>
      </w:r>
      <w:r w:rsidRPr="0012779F">
        <w:rPr>
          <w:rFonts w:eastAsia="Times New Roman" w:cs="Times New Roman"/>
          <w:szCs w:val="24"/>
        </w:rPr>
        <w:t>εξαγγέλλουν θέσεις εργασίας με το τσουβάλι</w:t>
      </w:r>
      <w:r>
        <w:rPr>
          <w:rFonts w:eastAsia="Times New Roman" w:cs="Times New Roman"/>
          <w:szCs w:val="24"/>
        </w:rPr>
        <w:t xml:space="preserve"> λόγω</w:t>
      </w:r>
      <w:r w:rsidRPr="0012779F">
        <w:rPr>
          <w:rFonts w:eastAsia="Times New Roman" w:cs="Times New Roman"/>
          <w:szCs w:val="24"/>
        </w:rPr>
        <w:t xml:space="preserve"> των εκλογών</w:t>
      </w:r>
      <w:r>
        <w:rPr>
          <w:rFonts w:eastAsia="Times New Roman" w:cs="Times New Roman"/>
          <w:szCs w:val="24"/>
        </w:rPr>
        <w:t>,</w:t>
      </w:r>
      <w:r w:rsidRPr="0012779F">
        <w:rPr>
          <w:rFonts w:eastAsia="Times New Roman" w:cs="Times New Roman"/>
          <w:szCs w:val="24"/>
        </w:rPr>
        <w:t xml:space="preserve"> αλλά και για να χρυσώσουν</w:t>
      </w:r>
      <w:r>
        <w:rPr>
          <w:rFonts w:eastAsia="Times New Roman" w:cs="Times New Roman"/>
          <w:szCs w:val="24"/>
        </w:rPr>
        <w:t xml:space="preserve"> το χάπι της ληστρικής επένδυση</w:t>
      </w:r>
      <w:r w:rsidRPr="0012779F">
        <w:rPr>
          <w:rFonts w:eastAsia="Times New Roman" w:cs="Times New Roman"/>
          <w:szCs w:val="24"/>
        </w:rPr>
        <w:t>ς</w:t>
      </w:r>
      <w:r>
        <w:rPr>
          <w:rFonts w:eastAsia="Times New Roman" w:cs="Times New Roman"/>
          <w:szCs w:val="24"/>
        </w:rPr>
        <w:t xml:space="preserve">. </w:t>
      </w:r>
      <w:r w:rsidRPr="0012779F">
        <w:rPr>
          <w:rFonts w:eastAsia="Times New Roman" w:cs="Times New Roman"/>
          <w:szCs w:val="24"/>
        </w:rPr>
        <w:t xml:space="preserve">Ήδη έχουν βγει παγανιά </w:t>
      </w:r>
      <w:proofErr w:type="spellStart"/>
      <w:r w:rsidRPr="0012779F">
        <w:rPr>
          <w:rFonts w:eastAsia="Times New Roman" w:cs="Times New Roman"/>
          <w:szCs w:val="24"/>
        </w:rPr>
        <w:t>κομματάρχες</w:t>
      </w:r>
      <w:proofErr w:type="spellEnd"/>
      <w:r>
        <w:rPr>
          <w:rFonts w:eastAsia="Times New Roman" w:cs="Times New Roman"/>
          <w:szCs w:val="24"/>
        </w:rPr>
        <w:t>,</w:t>
      </w:r>
      <w:r w:rsidRPr="0012779F">
        <w:rPr>
          <w:rFonts w:eastAsia="Times New Roman" w:cs="Times New Roman"/>
          <w:szCs w:val="24"/>
        </w:rPr>
        <w:t xml:space="preserve"> Βουλευτές</w:t>
      </w:r>
      <w:r>
        <w:rPr>
          <w:rFonts w:eastAsia="Times New Roman" w:cs="Times New Roman"/>
          <w:szCs w:val="24"/>
        </w:rPr>
        <w:t>,</w:t>
      </w:r>
      <w:r w:rsidRPr="0012779F">
        <w:rPr>
          <w:rFonts w:eastAsia="Times New Roman" w:cs="Times New Roman"/>
          <w:szCs w:val="24"/>
        </w:rPr>
        <w:t xml:space="preserve"> υποψήφιοι δήμαρχοι</w:t>
      </w:r>
      <w:r>
        <w:rPr>
          <w:rFonts w:eastAsia="Times New Roman" w:cs="Times New Roman"/>
          <w:szCs w:val="24"/>
        </w:rPr>
        <w:t>,</w:t>
      </w:r>
      <w:r w:rsidRPr="0012779F">
        <w:rPr>
          <w:rFonts w:eastAsia="Times New Roman" w:cs="Times New Roman"/>
          <w:szCs w:val="24"/>
        </w:rPr>
        <w:t xml:space="preserve"> περιφερειάρχες και καλούν τους κατοίκους </w:t>
      </w:r>
      <w:r>
        <w:rPr>
          <w:rFonts w:eastAsia="Times New Roman" w:cs="Times New Roman"/>
          <w:szCs w:val="24"/>
        </w:rPr>
        <w:t>-</w:t>
      </w:r>
      <w:r w:rsidRPr="0012779F">
        <w:rPr>
          <w:rFonts w:eastAsia="Times New Roman" w:cs="Times New Roman"/>
          <w:szCs w:val="24"/>
        </w:rPr>
        <w:t>και ιδιαίτερα τους νέους</w:t>
      </w:r>
      <w:r>
        <w:rPr>
          <w:rFonts w:eastAsia="Times New Roman" w:cs="Times New Roman"/>
          <w:szCs w:val="24"/>
        </w:rPr>
        <w:t>-</w:t>
      </w:r>
      <w:r w:rsidRPr="0012779F">
        <w:rPr>
          <w:rFonts w:eastAsia="Times New Roman" w:cs="Times New Roman"/>
          <w:szCs w:val="24"/>
        </w:rPr>
        <w:t xml:space="preserve"> να ετοιμάσουν βιογραφικά</w:t>
      </w:r>
      <w:r>
        <w:rPr>
          <w:rFonts w:eastAsia="Times New Roman" w:cs="Times New Roman"/>
          <w:szCs w:val="24"/>
        </w:rPr>
        <w:t>.</w:t>
      </w:r>
      <w:r w:rsidRPr="0012779F">
        <w:rPr>
          <w:rFonts w:eastAsia="Times New Roman" w:cs="Times New Roman"/>
          <w:szCs w:val="24"/>
        </w:rPr>
        <w:t xml:space="preserve"> Εάν αυτό</w:t>
      </w:r>
      <w:r>
        <w:rPr>
          <w:rFonts w:eastAsia="Times New Roman" w:cs="Times New Roman"/>
          <w:szCs w:val="24"/>
        </w:rPr>
        <w:t>ς</w:t>
      </w:r>
      <w:r w:rsidRPr="0012779F">
        <w:rPr>
          <w:rFonts w:eastAsia="Times New Roman" w:cs="Times New Roman"/>
          <w:szCs w:val="24"/>
        </w:rPr>
        <w:t xml:space="preserve"> δεν είναι </w:t>
      </w:r>
      <w:proofErr w:type="spellStart"/>
      <w:r w:rsidRPr="0012779F">
        <w:rPr>
          <w:rFonts w:eastAsia="Times New Roman" w:cs="Times New Roman"/>
          <w:szCs w:val="24"/>
        </w:rPr>
        <w:t>Μαυρογιαλούρος</w:t>
      </w:r>
      <w:proofErr w:type="spellEnd"/>
      <w:r>
        <w:rPr>
          <w:rFonts w:eastAsia="Times New Roman" w:cs="Times New Roman"/>
          <w:szCs w:val="24"/>
        </w:rPr>
        <w:t>,</w:t>
      </w:r>
      <w:r w:rsidRPr="0012779F">
        <w:rPr>
          <w:rFonts w:eastAsia="Times New Roman" w:cs="Times New Roman"/>
          <w:szCs w:val="24"/>
        </w:rPr>
        <w:t xml:space="preserve"> τι είναι</w:t>
      </w:r>
      <w:r>
        <w:rPr>
          <w:rFonts w:eastAsia="Times New Roman" w:cs="Times New Roman"/>
          <w:szCs w:val="24"/>
        </w:rPr>
        <w:t>;</w:t>
      </w:r>
      <w:r w:rsidRPr="0012779F">
        <w:rPr>
          <w:rFonts w:eastAsia="Times New Roman" w:cs="Times New Roman"/>
          <w:szCs w:val="24"/>
        </w:rPr>
        <w:t xml:space="preserve"> Υπάρχει </w:t>
      </w:r>
      <w:r>
        <w:rPr>
          <w:rFonts w:eastAsia="Times New Roman" w:cs="Times New Roman"/>
          <w:szCs w:val="24"/>
        </w:rPr>
        <w:t>άλλος χαρακτηρισμός να δώσουμε. γ</w:t>
      </w:r>
      <w:r w:rsidRPr="0012779F">
        <w:rPr>
          <w:rFonts w:eastAsia="Times New Roman" w:cs="Times New Roman"/>
          <w:szCs w:val="24"/>
        </w:rPr>
        <w:t>ια να μην παρεξηγηθείτε</w:t>
      </w:r>
      <w:r>
        <w:rPr>
          <w:rFonts w:eastAsia="Times New Roman" w:cs="Times New Roman"/>
          <w:szCs w:val="24"/>
        </w:rPr>
        <w:t>;</w:t>
      </w:r>
      <w:r w:rsidRPr="0012779F">
        <w:rPr>
          <w:rFonts w:eastAsia="Times New Roman" w:cs="Times New Roman"/>
          <w:szCs w:val="24"/>
        </w:rPr>
        <w:t xml:space="preserve"> </w:t>
      </w:r>
    </w:p>
    <w:p w14:paraId="224A18B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ύμβαση</w:t>
      </w:r>
      <w:r w:rsidRPr="0012779F">
        <w:rPr>
          <w:rFonts w:eastAsia="Times New Roman" w:cs="Times New Roman"/>
          <w:szCs w:val="24"/>
        </w:rPr>
        <w:t xml:space="preserve"> </w:t>
      </w:r>
      <w:r>
        <w:rPr>
          <w:rFonts w:eastAsia="Times New Roman" w:cs="Times New Roman"/>
          <w:szCs w:val="24"/>
        </w:rPr>
        <w:t xml:space="preserve">αναφέρει </w:t>
      </w:r>
      <w:r w:rsidRPr="0012779F">
        <w:rPr>
          <w:rFonts w:eastAsia="Times New Roman" w:cs="Times New Roman"/>
          <w:szCs w:val="24"/>
        </w:rPr>
        <w:t xml:space="preserve">ότι θα απασχοληθούν </w:t>
      </w:r>
      <w:r>
        <w:rPr>
          <w:rFonts w:eastAsia="Times New Roman" w:cs="Times New Roman"/>
          <w:szCs w:val="24"/>
        </w:rPr>
        <w:t>δύο χιλιάδες τριακόσιοι εργαζόμενοι ως</w:t>
      </w:r>
      <w:r w:rsidRPr="0012779F">
        <w:rPr>
          <w:rFonts w:eastAsia="Times New Roman" w:cs="Times New Roman"/>
          <w:szCs w:val="24"/>
        </w:rPr>
        <w:t xml:space="preserve"> προσωπικό του αεροδρομίου</w:t>
      </w:r>
      <w:r>
        <w:rPr>
          <w:rFonts w:eastAsia="Times New Roman" w:cs="Times New Roman"/>
          <w:szCs w:val="24"/>
        </w:rPr>
        <w:t xml:space="preserve"> και</w:t>
      </w:r>
      <w:r w:rsidRPr="0012779F">
        <w:rPr>
          <w:rFonts w:eastAsia="Times New Roman" w:cs="Times New Roman"/>
          <w:szCs w:val="24"/>
        </w:rPr>
        <w:t xml:space="preserve"> των εταιρειών</w:t>
      </w:r>
      <w:r>
        <w:rPr>
          <w:rFonts w:eastAsia="Times New Roman" w:cs="Times New Roman"/>
          <w:szCs w:val="24"/>
        </w:rPr>
        <w:t>. Μα,</w:t>
      </w:r>
      <w:r w:rsidRPr="0012779F">
        <w:rPr>
          <w:rFonts w:eastAsia="Times New Roman" w:cs="Times New Roman"/>
          <w:szCs w:val="24"/>
        </w:rPr>
        <w:t xml:space="preserve"> το σημερινό αεροδρόμιο απασχολεί ήδη </w:t>
      </w:r>
      <w:r>
        <w:rPr>
          <w:rFonts w:eastAsia="Times New Roman" w:cs="Times New Roman"/>
          <w:szCs w:val="24"/>
        </w:rPr>
        <w:t>δύο χιλιάδες τ</w:t>
      </w:r>
      <w:r>
        <w:rPr>
          <w:rFonts w:eastAsia="Times New Roman" w:cs="Times New Roman"/>
          <w:szCs w:val="24"/>
        </w:rPr>
        <w:t>ριακόσια</w:t>
      </w:r>
      <w:r w:rsidRPr="0012779F">
        <w:rPr>
          <w:rFonts w:eastAsia="Times New Roman" w:cs="Times New Roman"/>
          <w:szCs w:val="24"/>
        </w:rPr>
        <w:t xml:space="preserve"> άτομα προσωπικό</w:t>
      </w:r>
      <w:r>
        <w:rPr>
          <w:rFonts w:eastAsia="Times New Roman" w:cs="Times New Roman"/>
          <w:szCs w:val="24"/>
        </w:rPr>
        <w:t>.</w:t>
      </w:r>
      <w:r w:rsidRPr="0012779F">
        <w:rPr>
          <w:rFonts w:eastAsia="Times New Roman" w:cs="Times New Roman"/>
          <w:szCs w:val="24"/>
        </w:rPr>
        <w:t xml:space="preserve"> Από πού προκύπτει ότι θα είναι </w:t>
      </w:r>
      <w:r>
        <w:rPr>
          <w:rFonts w:eastAsia="Times New Roman" w:cs="Times New Roman"/>
          <w:szCs w:val="24"/>
        </w:rPr>
        <w:t>νέες</w:t>
      </w:r>
      <w:r w:rsidRPr="0012779F">
        <w:rPr>
          <w:rFonts w:eastAsia="Times New Roman" w:cs="Times New Roman"/>
          <w:szCs w:val="24"/>
        </w:rPr>
        <w:t xml:space="preserve"> θέσεις εργασίας</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Π</w:t>
      </w:r>
      <w:r w:rsidRPr="0012779F">
        <w:rPr>
          <w:rFonts w:eastAsia="Times New Roman" w:cs="Times New Roman"/>
          <w:szCs w:val="24"/>
        </w:rPr>
        <w:t xml:space="preserve">όσο </w:t>
      </w:r>
      <w:r>
        <w:rPr>
          <w:rFonts w:eastAsia="Times New Roman" w:cs="Times New Roman"/>
          <w:szCs w:val="24"/>
        </w:rPr>
        <w:t>μπορούν, όμως, οι</w:t>
      </w:r>
      <w:r w:rsidRPr="0012779F">
        <w:rPr>
          <w:rFonts w:eastAsia="Times New Roman" w:cs="Times New Roman"/>
          <w:szCs w:val="24"/>
        </w:rPr>
        <w:t xml:space="preserve"> </w:t>
      </w:r>
      <w:r>
        <w:rPr>
          <w:rFonts w:eastAsia="Times New Roman" w:cs="Times New Roman"/>
          <w:szCs w:val="24"/>
        </w:rPr>
        <w:t xml:space="preserve">όποιες </w:t>
      </w:r>
      <w:r w:rsidRPr="0012779F">
        <w:rPr>
          <w:rFonts w:eastAsia="Times New Roman" w:cs="Times New Roman"/>
          <w:szCs w:val="24"/>
        </w:rPr>
        <w:t>νέες θέσεις εργασίας να αντισταθμίσουν τον αφανισμό της περιοχής και την απασχόληση στον αγροτικό τομέα</w:t>
      </w:r>
      <w:r>
        <w:rPr>
          <w:rFonts w:eastAsia="Times New Roman" w:cs="Times New Roman"/>
          <w:szCs w:val="24"/>
        </w:rPr>
        <w:t>;</w:t>
      </w:r>
      <w:r w:rsidRPr="0012779F">
        <w:rPr>
          <w:rFonts w:eastAsia="Times New Roman" w:cs="Times New Roman"/>
          <w:szCs w:val="24"/>
        </w:rPr>
        <w:t xml:space="preserve"> Ακόμα </w:t>
      </w:r>
      <w:r>
        <w:rPr>
          <w:rFonts w:eastAsia="Times New Roman" w:cs="Times New Roman"/>
          <w:szCs w:val="24"/>
        </w:rPr>
        <w:t>και εκείνοι</w:t>
      </w:r>
      <w:r w:rsidRPr="0012779F">
        <w:rPr>
          <w:rFonts w:eastAsia="Times New Roman" w:cs="Times New Roman"/>
          <w:szCs w:val="24"/>
        </w:rPr>
        <w:t xml:space="preserve"> που θα απασχοληθούν</w:t>
      </w:r>
      <w:r>
        <w:rPr>
          <w:rFonts w:eastAsia="Times New Roman" w:cs="Times New Roman"/>
          <w:szCs w:val="24"/>
        </w:rPr>
        <w:t>,</w:t>
      </w:r>
      <w:r w:rsidRPr="0012779F">
        <w:rPr>
          <w:rFonts w:eastAsia="Times New Roman" w:cs="Times New Roman"/>
          <w:szCs w:val="24"/>
        </w:rPr>
        <w:t xml:space="preserve"> είτ</w:t>
      </w:r>
      <w:r w:rsidRPr="0012779F">
        <w:rPr>
          <w:rFonts w:eastAsia="Times New Roman" w:cs="Times New Roman"/>
          <w:szCs w:val="24"/>
        </w:rPr>
        <w:t>ε κατά την κατασκευή του αεροδρομίου</w:t>
      </w:r>
      <w:r>
        <w:rPr>
          <w:rFonts w:eastAsia="Times New Roman" w:cs="Times New Roman"/>
          <w:szCs w:val="24"/>
        </w:rPr>
        <w:t>,</w:t>
      </w:r>
      <w:r w:rsidRPr="0012779F">
        <w:rPr>
          <w:rFonts w:eastAsia="Times New Roman" w:cs="Times New Roman"/>
          <w:szCs w:val="24"/>
        </w:rPr>
        <w:t xml:space="preserve"> είτε κατά τη λειτουργία του</w:t>
      </w:r>
      <w:r>
        <w:rPr>
          <w:rFonts w:eastAsia="Times New Roman" w:cs="Times New Roman"/>
          <w:szCs w:val="24"/>
        </w:rPr>
        <w:t>,</w:t>
      </w:r>
      <w:r w:rsidRPr="0012779F">
        <w:rPr>
          <w:rFonts w:eastAsia="Times New Roman" w:cs="Times New Roman"/>
          <w:szCs w:val="24"/>
        </w:rPr>
        <w:t xml:space="preserve"> θα είναι </w:t>
      </w:r>
      <w:r>
        <w:rPr>
          <w:rFonts w:eastAsia="Times New Roman" w:cs="Times New Roman"/>
          <w:szCs w:val="24"/>
        </w:rPr>
        <w:t xml:space="preserve">με </w:t>
      </w:r>
      <w:r w:rsidRPr="0012779F">
        <w:rPr>
          <w:rFonts w:eastAsia="Times New Roman" w:cs="Times New Roman"/>
          <w:szCs w:val="24"/>
        </w:rPr>
        <w:t xml:space="preserve">εργασιακές </w:t>
      </w:r>
      <w:r w:rsidRPr="0012779F">
        <w:rPr>
          <w:rFonts w:eastAsia="Times New Roman" w:cs="Times New Roman"/>
          <w:szCs w:val="24"/>
        </w:rPr>
        <w:lastRenderedPageBreak/>
        <w:t>συνθήκες γαλέρας</w:t>
      </w:r>
      <w:r>
        <w:rPr>
          <w:rFonts w:eastAsia="Times New Roman" w:cs="Times New Roman"/>
          <w:szCs w:val="24"/>
        </w:rPr>
        <w:t>,</w:t>
      </w:r>
      <w:r w:rsidRPr="0012779F">
        <w:rPr>
          <w:rFonts w:eastAsia="Times New Roman" w:cs="Times New Roman"/>
          <w:szCs w:val="24"/>
        </w:rPr>
        <w:t xml:space="preserve"> φθηνό εργατικό δυναμικό</w:t>
      </w:r>
      <w:r>
        <w:rPr>
          <w:rFonts w:eastAsia="Times New Roman" w:cs="Times New Roman"/>
          <w:szCs w:val="24"/>
        </w:rPr>
        <w:t xml:space="preserve">. Τάζουν </w:t>
      </w:r>
      <w:r w:rsidRPr="0012779F">
        <w:rPr>
          <w:rFonts w:eastAsia="Times New Roman" w:cs="Times New Roman"/>
          <w:szCs w:val="24"/>
        </w:rPr>
        <w:t xml:space="preserve">μέχρι και πάνω από </w:t>
      </w:r>
      <w:r>
        <w:rPr>
          <w:rFonts w:eastAsia="Times New Roman" w:cs="Times New Roman"/>
          <w:szCs w:val="24"/>
        </w:rPr>
        <w:t>τριάντα χιλιάδες</w:t>
      </w:r>
      <w:r w:rsidRPr="0012779F">
        <w:rPr>
          <w:rFonts w:eastAsia="Times New Roman" w:cs="Times New Roman"/>
          <w:szCs w:val="24"/>
        </w:rPr>
        <w:t xml:space="preserve"> νέες θέσεις εργασίας</w:t>
      </w:r>
      <w:r>
        <w:rPr>
          <w:rFonts w:eastAsia="Times New Roman" w:cs="Times New Roman"/>
          <w:szCs w:val="24"/>
        </w:rPr>
        <w:t>.</w:t>
      </w:r>
      <w:r w:rsidRPr="0012779F">
        <w:rPr>
          <w:rFonts w:eastAsia="Times New Roman" w:cs="Times New Roman"/>
          <w:szCs w:val="24"/>
        </w:rPr>
        <w:t xml:space="preserve"> </w:t>
      </w:r>
      <w:r>
        <w:rPr>
          <w:rFonts w:eastAsia="Times New Roman" w:cs="Times New Roman"/>
          <w:szCs w:val="24"/>
        </w:rPr>
        <w:t xml:space="preserve">Έτσι. Τι κοστίζει; </w:t>
      </w:r>
      <w:r w:rsidRPr="0012779F">
        <w:rPr>
          <w:rFonts w:eastAsia="Times New Roman" w:cs="Times New Roman"/>
          <w:szCs w:val="24"/>
        </w:rPr>
        <w:t>Τίποτα</w:t>
      </w:r>
      <w:r>
        <w:rPr>
          <w:rFonts w:eastAsia="Times New Roman" w:cs="Times New Roman"/>
          <w:szCs w:val="24"/>
        </w:rPr>
        <w:t>!</w:t>
      </w:r>
      <w:r w:rsidRPr="0012779F">
        <w:rPr>
          <w:rFonts w:eastAsia="Times New Roman" w:cs="Times New Roman"/>
          <w:szCs w:val="24"/>
        </w:rPr>
        <w:t xml:space="preserve"> </w:t>
      </w:r>
    </w:p>
    <w:p w14:paraId="224A18B7"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 xml:space="preserve">Το </w:t>
      </w:r>
      <w:r>
        <w:rPr>
          <w:rFonts w:eastAsia="Times New Roman" w:cs="Times New Roman"/>
          <w:szCs w:val="24"/>
        </w:rPr>
        <w:t xml:space="preserve">ΚΚΕ, κυρίες και κύριοι, στηρίζει με όλες </w:t>
      </w:r>
      <w:r w:rsidRPr="0012779F">
        <w:rPr>
          <w:rFonts w:eastAsia="Times New Roman" w:cs="Times New Roman"/>
          <w:szCs w:val="24"/>
        </w:rPr>
        <w:t xml:space="preserve">του τις δυνάμεις τον αγώνα των κατοίκων της περιοχής </w:t>
      </w:r>
      <w:r>
        <w:rPr>
          <w:rFonts w:eastAsia="Times New Roman" w:cs="Times New Roman"/>
          <w:szCs w:val="24"/>
        </w:rPr>
        <w:t>ενάντια</w:t>
      </w:r>
      <w:r w:rsidRPr="0012779F">
        <w:rPr>
          <w:rFonts w:eastAsia="Times New Roman" w:cs="Times New Roman"/>
          <w:szCs w:val="24"/>
        </w:rPr>
        <w:t xml:space="preserve"> στην υλοποίηση της επένδυσης</w:t>
      </w:r>
      <w:r>
        <w:rPr>
          <w:rFonts w:eastAsia="Times New Roman" w:cs="Times New Roman"/>
          <w:szCs w:val="24"/>
        </w:rPr>
        <w:t>. Ως ΚΚΕ δεν μπαίνουμε και δεν θα μπούμε σε κα</w:t>
      </w:r>
      <w:r>
        <w:rPr>
          <w:rFonts w:eastAsia="Times New Roman" w:cs="Times New Roman"/>
          <w:szCs w:val="24"/>
        </w:rPr>
        <w:t>μ</w:t>
      </w:r>
      <w:r>
        <w:rPr>
          <w:rFonts w:eastAsia="Times New Roman" w:cs="Times New Roman"/>
          <w:szCs w:val="24"/>
        </w:rPr>
        <w:t>μία συζήτηση ε</w:t>
      </w:r>
      <w:r w:rsidRPr="0012779F">
        <w:rPr>
          <w:rFonts w:eastAsia="Times New Roman" w:cs="Times New Roman"/>
          <w:szCs w:val="24"/>
        </w:rPr>
        <w:t>άν η τιμή μονάδας για τις απαλλοτριώσεις είναι συμφέρουσα ή όχι γ</w:t>
      </w:r>
      <w:r w:rsidRPr="0012779F">
        <w:rPr>
          <w:rFonts w:eastAsia="Times New Roman" w:cs="Times New Roman"/>
          <w:szCs w:val="24"/>
        </w:rPr>
        <w:t>ια τους κατοίκους</w:t>
      </w:r>
      <w:r>
        <w:rPr>
          <w:rFonts w:eastAsia="Times New Roman" w:cs="Times New Roman"/>
          <w:szCs w:val="24"/>
        </w:rPr>
        <w:t>, α</w:t>
      </w:r>
      <w:r w:rsidRPr="0012779F">
        <w:rPr>
          <w:rFonts w:eastAsia="Times New Roman" w:cs="Times New Roman"/>
          <w:szCs w:val="24"/>
        </w:rPr>
        <w:t xml:space="preserve">κριβώς </w:t>
      </w:r>
      <w:r>
        <w:rPr>
          <w:rFonts w:eastAsia="Times New Roman" w:cs="Times New Roman"/>
          <w:szCs w:val="24"/>
        </w:rPr>
        <w:t>επειδή το ΚΚΕ</w:t>
      </w:r>
      <w:r w:rsidRPr="0012779F">
        <w:rPr>
          <w:rFonts w:eastAsia="Times New Roman" w:cs="Times New Roman"/>
          <w:szCs w:val="24"/>
        </w:rPr>
        <w:t xml:space="preserve"> είναι αντίθετο με τη </w:t>
      </w:r>
      <w:r>
        <w:rPr>
          <w:rFonts w:eastAsia="Times New Roman" w:cs="Times New Roman"/>
          <w:szCs w:val="24"/>
        </w:rPr>
        <w:t>σ</w:t>
      </w:r>
      <w:r w:rsidRPr="0012779F">
        <w:rPr>
          <w:rFonts w:eastAsia="Times New Roman" w:cs="Times New Roman"/>
          <w:szCs w:val="24"/>
        </w:rPr>
        <w:t>ύμβαση</w:t>
      </w:r>
      <w:r>
        <w:rPr>
          <w:rFonts w:eastAsia="Times New Roman" w:cs="Times New Roman"/>
          <w:szCs w:val="24"/>
        </w:rPr>
        <w:t>,</w:t>
      </w:r>
      <w:r w:rsidRPr="0012779F">
        <w:rPr>
          <w:rFonts w:eastAsia="Times New Roman" w:cs="Times New Roman"/>
          <w:szCs w:val="24"/>
        </w:rPr>
        <w:t xml:space="preserve"> την ιδιωτική επένδυση</w:t>
      </w:r>
      <w:r>
        <w:rPr>
          <w:rFonts w:eastAsia="Times New Roman" w:cs="Times New Roman"/>
          <w:szCs w:val="24"/>
        </w:rPr>
        <w:t>,</w:t>
      </w:r>
      <w:r w:rsidRPr="0012779F">
        <w:rPr>
          <w:rFonts w:eastAsia="Times New Roman" w:cs="Times New Roman"/>
          <w:szCs w:val="24"/>
        </w:rPr>
        <w:t xml:space="preserve"> την καταστροφή της περιοχής</w:t>
      </w:r>
      <w:r>
        <w:rPr>
          <w:rFonts w:eastAsia="Times New Roman" w:cs="Times New Roman"/>
          <w:szCs w:val="24"/>
        </w:rPr>
        <w:t>.</w:t>
      </w:r>
      <w:r w:rsidRPr="0012779F">
        <w:rPr>
          <w:rFonts w:eastAsia="Times New Roman" w:cs="Times New Roman"/>
          <w:szCs w:val="24"/>
        </w:rPr>
        <w:t xml:space="preserve"> </w:t>
      </w:r>
    </w:p>
    <w:p w14:paraId="224A18B8" w14:textId="77777777" w:rsidR="0081027C" w:rsidRDefault="00F5028E">
      <w:pPr>
        <w:spacing w:line="600" w:lineRule="auto"/>
        <w:ind w:firstLine="720"/>
        <w:jc w:val="both"/>
        <w:rPr>
          <w:rFonts w:eastAsia="Times New Roman" w:cs="Times New Roman"/>
          <w:szCs w:val="24"/>
        </w:rPr>
      </w:pPr>
      <w:r w:rsidRPr="0012779F">
        <w:rPr>
          <w:rFonts w:eastAsia="Times New Roman" w:cs="Times New Roman"/>
          <w:szCs w:val="24"/>
        </w:rPr>
        <w:t xml:space="preserve">Η περιοχή καλύπτεται από </w:t>
      </w:r>
      <w:r>
        <w:rPr>
          <w:rFonts w:eastAsia="Times New Roman" w:cs="Times New Roman"/>
          <w:szCs w:val="24"/>
        </w:rPr>
        <w:t>δύο</w:t>
      </w:r>
      <w:r w:rsidRPr="0012779F">
        <w:rPr>
          <w:rFonts w:eastAsia="Times New Roman" w:cs="Times New Roman"/>
          <w:szCs w:val="24"/>
        </w:rPr>
        <w:t xml:space="preserve"> εκατομμύρια καταγεγραμμένα </w:t>
      </w:r>
      <w:r>
        <w:rPr>
          <w:rFonts w:eastAsia="Times New Roman" w:cs="Times New Roman"/>
          <w:szCs w:val="24"/>
        </w:rPr>
        <w:t>ελαιόδε</w:t>
      </w:r>
      <w:r w:rsidRPr="0012779F">
        <w:rPr>
          <w:rFonts w:eastAsia="Times New Roman" w:cs="Times New Roman"/>
          <w:szCs w:val="24"/>
        </w:rPr>
        <w:t>ντρα και άλλες καλλιέργειες</w:t>
      </w:r>
      <w:r>
        <w:rPr>
          <w:rFonts w:eastAsia="Times New Roman" w:cs="Times New Roman"/>
          <w:szCs w:val="24"/>
        </w:rPr>
        <w:t>,</w:t>
      </w:r>
      <w:r w:rsidRPr="0012779F">
        <w:rPr>
          <w:rFonts w:eastAsia="Times New Roman" w:cs="Times New Roman"/>
          <w:szCs w:val="24"/>
        </w:rPr>
        <w:t xml:space="preserve"> πολλές χιλιάδες στρέμματα βοσκοτόπων</w:t>
      </w:r>
      <w:r>
        <w:rPr>
          <w:rFonts w:eastAsia="Times New Roman" w:cs="Times New Roman"/>
          <w:szCs w:val="24"/>
        </w:rPr>
        <w:t>,</w:t>
      </w:r>
      <w:r w:rsidRPr="0012779F">
        <w:rPr>
          <w:rFonts w:eastAsia="Times New Roman" w:cs="Times New Roman"/>
          <w:szCs w:val="24"/>
        </w:rPr>
        <w:t xml:space="preserve"> με</w:t>
      </w:r>
      <w:r w:rsidRPr="0012779F">
        <w:rPr>
          <w:rFonts w:eastAsia="Times New Roman" w:cs="Times New Roman"/>
          <w:szCs w:val="24"/>
        </w:rPr>
        <w:t xml:space="preserve"> τα μεγαλύτερα τυροκομεία της Κρήτης και τρία μεγάλα </w:t>
      </w:r>
      <w:r>
        <w:rPr>
          <w:rFonts w:eastAsia="Times New Roman" w:cs="Times New Roman"/>
          <w:szCs w:val="24"/>
        </w:rPr>
        <w:t>ο</w:t>
      </w:r>
      <w:r w:rsidRPr="0012779F">
        <w:rPr>
          <w:rFonts w:eastAsia="Times New Roman" w:cs="Times New Roman"/>
          <w:szCs w:val="24"/>
        </w:rPr>
        <w:t>ινοποιεία</w:t>
      </w:r>
      <w:r>
        <w:rPr>
          <w:rFonts w:eastAsia="Times New Roman" w:cs="Times New Roman"/>
          <w:szCs w:val="24"/>
        </w:rPr>
        <w:t>.</w:t>
      </w:r>
      <w:r w:rsidRPr="0012779F">
        <w:rPr>
          <w:rFonts w:eastAsia="Times New Roman" w:cs="Times New Roman"/>
          <w:szCs w:val="24"/>
        </w:rPr>
        <w:t xml:space="preserve"> Η παραμικρή ανίχνευση βλαβερών ουσιών στο λάδι</w:t>
      </w:r>
      <w:r>
        <w:rPr>
          <w:rFonts w:eastAsia="Times New Roman" w:cs="Times New Roman"/>
          <w:szCs w:val="24"/>
        </w:rPr>
        <w:t>,</w:t>
      </w:r>
      <w:r w:rsidRPr="0012779F">
        <w:rPr>
          <w:rFonts w:eastAsia="Times New Roman" w:cs="Times New Roman"/>
          <w:szCs w:val="24"/>
        </w:rPr>
        <w:t xml:space="preserve"> στο κρασί</w:t>
      </w:r>
      <w:r>
        <w:rPr>
          <w:rFonts w:eastAsia="Times New Roman" w:cs="Times New Roman"/>
          <w:szCs w:val="24"/>
        </w:rPr>
        <w:t xml:space="preserve">, στο γάλα, στο τυρί, </w:t>
      </w:r>
      <w:r w:rsidRPr="0012779F">
        <w:rPr>
          <w:rFonts w:eastAsia="Times New Roman" w:cs="Times New Roman"/>
          <w:szCs w:val="24"/>
        </w:rPr>
        <w:t xml:space="preserve">θα τινάξει στον αέρα την ήδη κατεστραμμένη οικονομία της περιοχής από τις διαχρονικά αντιλαϊκές </w:t>
      </w:r>
      <w:r>
        <w:rPr>
          <w:rFonts w:eastAsia="Times New Roman" w:cs="Times New Roman"/>
          <w:szCs w:val="24"/>
        </w:rPr>
        <w:t>κ</w:t>
      </w:r>
      <w:r w:rsidRPr="0012779F">
        <w:rPr>
          <w:rFonts w:eastAsia="Times New Roman" w:cs="Times New Roman"/>
          <w:szCs w:val="24"/>
        </w:rPr>
        <w:t>αι αντεργατικές</w:t>
      </w:r>
      <w:r w:rsidRPr="0012779F">
        <w:rPr>
          <w:rFonts w:eastAsia="Times New Roman" w:cs="Times New Roman"/>
          <w:szCs w:val="24"/>
        </w:rPr>
        <w:t xml:space="preserve"> πολιτικές όλων των κυβερνήσεων</w:t>
      </w:r>
      <w:r>
        <w:rPr>
          <w:rFonts w:eastAsia="Times New Roman" w:cs="Times New Roman"/>
          <w:szCs w:val="24"/>
        </w:rPr>
        <w:t xml:space="preserve">. </w:t>
      </w:r>
    </w:p>
    <w:p w14:paraId="224A18B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Το κυνήγι του κέρδους επιφέρει</w:t>
      </w:r>
      <w:r w:rsidRPr="0012779F">
        <w:rPr>
          <w:rFonts w:eastAsia="Times New Roman" w:cs="Times New Roman"/>
          <w:szCs w:val="24"/>
        </w:rPr>
        <w:t xml:space="preserve"> δραματικές επιπτώσεις</w:t>
      </w:r>
      <w:r>
        <w:rPr>
          <w:rFonts w:eastAsia="Times New Roman" w:cs="Times New Roman"/>
          <w:szCs w:val="24"/>
        </w:rPr>
        <w:t>,</w:t>
      </w:r>
      <w:r w:rsidRPr="0012779F">
        <w:rPr>
          <w:rFonts w:eastAsia="Times New Roman" w:cs="Times New Roman"/>
          <w:szCs w:val="24"/>
        </w:rPr>
        <w:t xml:space="preserve"> εκτός των άλλων</w:t>
      </w:r>
      <w:r>
        <w:rPr>
          <w:rFonts w:eastAsia="Times New Roman" w:cs="Times New Roman"/>
          <w:szCs w:val="24"/>
        </w:rPr>
        <w:t>,</w:t>
      </w:r>
      <w:r w:rsidRPr="0012779F">
        <w:rPr>
          <w:rFonts w:eastAsia="Times New Roman" w:cs="Times New Roman"/>
          <w:szCs w:val="24"/>
        </w:rPr>
        <w:t xml:space="preserve"> στην ασφάλεια των πτήσεων</w:t>
      </w:r>
      <w:r>
        <w:rPr>
          <w:rFonts w:eastAsia="Times New Roman" w:cs="Times New Roman"/>
          <w:szCs w:val="24"/>
        </w:rPr>
        <w:t>, παρά</w:t>
      </w:r>
      <w:r w:rsidRPr="0012779F">
        <w:rPr>
          <w:rFonts w:eastAsia="Times New Roman" w:cs="Times New Roman"/>
          <w:szCs w:val="24"/>
        </w:rPr>
        <w:t xml:space="preserve"> τα </w:t>
      </w:r>
      <w:r>
        <w:rPr>
          <w:rFonts w:eastAsia="Times New Roman" w:cs="Times New Roman"/>
          <w:szCs w:val="24"/>
        </w:rPr>
        <w:t xml:space="preserve">όποια </w:t>
      </w:r>
      <w:r w:rsidRPr="0012779F">
        <w:rPr>
          <w:rFonts w:eastAsia="Times New Roman" w:cs="Times New Roman"/>
          <w:szCs w:val="24"/>
        </w:rPr>
        <w:t>επιστημονικά και τεχνολογικά επιτεύγματα</w:t>
      </w:r>
      <w:r>
        <w:rPr>
          <w:rFonts w:eastAsia="Times New Roman" w:cs="Times New Roman"/>
          <w:szCs w:val="24"/>
        </w:rPr>
        <w:t>.</w:t>
      </w:r>
      <w:r w:rsidRPr="0012779F">
        <w:rPr>
          <w:rFonts w:eastAsia="Times New Roman" w:cs="Times New Roman"/>
          <w:szCs w:val="24"/>
        </w:rPr>
        <w:t xml:space="preserve"> Θα μου πείτε</w:t>
      </w:r>
      <w:r>
        <w:rPr>
          <w:rFonts w:eastAsia="Times New Roman" w:cs="Times New Roman"/>
          <w:szCs w:val="24"/>
        </w:rPr>
        <w:t>:</w:t>
      </w:r>
      <w:r w:rsidRPr="0012779F">
        <w:rPr>
          <w:rFonts w:eastAsia="Times New Roman" w:cs="Times New Roman"/>
          <w:szCs w:val="24"/>
        </w:rPr>
        <w:t xml:space="preserve"> Είτε γίνεται στο </w:t>
      </w:r>
      <w:proofErr w:type="spellStart"/>
      <w:r w:rsidRPr="0012779F">
        <w:rPr>
          <w:rFonts w:eastAsia="Times New Roman" w:cs="Times New Roman"/>
          <w:szCs w:val="24"/>
        </w:rPr>
        <w:t>Καστέ</w:t>
      </w:r>
      <w:r>
        <w:rPr>
          <w:rFonts w:eastAsia="Times New Roman" w:cs="Times New Roman"/>
          <w:szCs w:val="24"/>
        </w:rPr>
        <w:t>λ</w:t>
      </w:r>
      <w:r w:rsidRPr="0012779F">
        <w:rPr>
          <w:rFonts w:eastAsia="Times New Roman" w:cs="Times New Roman"/>
          <w:szCs w:val="24"/>
        </w:rPr>
        <w:t>λι</w:t>
      </w:r>
      <w:proofErr w:type="spellEnd"/>
      <w:r w:rsidRPr="0012779F">
        <w:rPr>
          <w:rFonts w:eastAsia="Times New Roman" w:cs="Times New Roman"/>
          <w:szCs w:val="24"/>
        </w:rPr>
        <w:t xml:space="preserve"> ή οπουδήποτε αλλού</w:t>
      </w:r>
      <w:r>
        <w:rPr>
          <w:rFonts w:eastAsia="Times New Roman" w:cs="Times New Roman"/>
          <w:szCs w:val="24"/>
        </w:rPr>
        <w:t>,</w:t>
      </w:r>
      <w:r w:rsidRPr="0012779F">
        <w:rPr>
          <w:rFonts w:eastAsia="Times New Roman" w:cs="Times New Roman"/>
          <w:szCs w:val="24"/>
        </w:rPr>
        <w:t xml:space="preserve"> δεν υπάρ</w:t>
      </w:r>
      <w:r w:rsidRPr="0012779F">
        <w:rPr>
          <w:rFonts w:eastAsia="Times New Roman" w:cs="Times New Roman"/>
          <w:szCs w:val="24"/>
        </w:rPr>
        <w:t xml:space="preserve">χει αυτός ο </w:t>
      </w:r>
      <w:r>
        <w:rPr>
          <w:rFonts w:eastAsia="Times New Roman" w:cs="Times New Roman"/>
          <w:szCs w:val="24"/>
        </w:rPr>
        <w:t>κίνδυνος;</w:t>
      </w:r>
      <w:r w:rsidRPr="0012779F">
        <w:rPr>
          <w:rFonts w:eastAsia="Times New Roman" w:cs="Times New Roman"/>
          <w:szCs w:val="24"/>
        </w:rPr>
        <w:t xml:space="preserve"> Βεβαίως</w:t>
      </w:r>
      <w:r>
        <w:rPr>
          <w:rFonts w:eastAsia="Times New Roman" w:cs="Times New Roman"/>
          <w:szCs w:val="24"/>
        </w:rPr>
        <w:t xml:space="preserve">. Και </w:t>
      </w:r>
      <w:r w:rsidRPr="0012779F">
        <w:rPr>
          <w:rFonts w:eastAsia="Times New Roman" w:cs="Times New Roman"/>
          <w:szCs w:val="24"/>
        </w:rPr>
        <w:t xml:space="preserve">ακριβώς </w:t>
      </w:r>
      <w:r>
        <w:rPr>
          <w:rFonts w:eastAsia="Times New Roman" w:cs="Times New Roman"/>
          <w:szCs w:val="24"/>
        </w:rPr>
        <w:t xml:space="preserve">αυτό είναι το </w:t>
      </w:r>
      <w:r w:rsidRPr="0012779F">
        <w:rPr>
          <w:rFonts w:eastAsia="Times New Roman" w:cs="Times New Roman"/>
          <w:szCs w:val="24"/>
        </w:rPr>
        <w:t xml:space="preserve">ζήτημα που βάζει το </w:t>
      </w:r>
      <w:r>
        <w:rPr>
          <w:rFonts w:eastAsia="Times New Roman" w:cs="Times New Roman"/>
          <w:szCs w:val="24"/>
        </w:rPr>
        <w:t>ΚΚΕ,</w:t>
      </w:r>
      <w:r w:rsidRPr="0012779F">
        <w:rPr>
          <w:rFonts w:eastAsia="Times New Roman" w:cs="Times New Roman"/>
          <w:szCs w:val="24"/>
        </w:rPr>
        <w:t xml:space="preserve"> ότι πρόκειται για ένα </w:t>
      </w:r>
      <w:r>
        <w:rPr>
          <w:rFonts w:eastAsia="Times New Roman" w:cs="Times New Roman"/>
          <w:szCs w:val="24"/>
        </w:rPr>
        <w:t>ιδιωτικό</w:t>
      </w:r>
      <w:r w:rsidRPr="0012779F">
        <w:rPr>
          <w:rFonts w:eastAsia="Times New Roman" w:cs="Times New Roman"/>
          <w:szCs w:val="24"/>
        </w:rPr>
        <w:t xml:space="preserve"> αεροδρόμιο</w:t>
      </w:r>
      <w:r>
        <w:rPr>
          <w:rFonts w:eastAsia="Times New Roman" w:cs="Times New Roman"/>
          <w:szCs w:val="24"/>
        </w:rPr>
        <w:t>, κ</w:t>
      </w:r>
      <w:r w:rsidRPr="0012779F">
        <w:rPr>
          <w:rFonts w:eastAsia="Times New Roman" w:cs="Times New Roman"/>
          <w:szCs w:val="24"/>
        </w:rPr>
        <w:t>ατά συνέπεια θα κινείται</w:t>
      </w:r>
      <w:r>
        <w:rPr>
          <w:rFonts w:eastAsia="Times New Roman" w:cs="Times New Roman"/>
          <w:szCs w:val="24"/>
        </w:rPr>
        <w:t xml:space="preserve"> και</w:t>
      </w:r>
      <w:r w:rsidRPr="0012779F">
        <w:rPr>
          <w:rFonts w:eastAsia="Times New Roman" w:cs="Times New Roman"/>
          <w:szCs w:val="24"/>
        </w:rPr>
        <w:t xml:space="preserve"> θα λειτουργεί με β</w:t>
      </w:r>
      <w:r>
        <w:rPr>
          <w:rFonts w:eastAsia="Times New Roman" w:cs="Times New Roman"/>
          <w:szCs w:val="24"/>
        </w:rPr>
        <w:t>άση τις αρχές και τους κανόνες π</w:t>
      </w:r>
      <w:r w:rsidRPr="0012779F">
        <w:rPr>
          <w:rFonts w:eastAsia="Times New Roman" w:cs="Times New Roman"/>
          <w:szCs w:val="24"/>
        </w:rPr>
        <w:t>ου θα διέπει την επιχειρηματική λειτουργία ενός τέτ</w:t>
      </w:r>
      <w:r w:rsidRPr="0012779F">
        <w:rPr>
          <w:rFonts w:eastAsia="Times New Roman" w:cs="Times New Roman"/>
          <w:szCs w:val="24"/>
        </w:rPr>
        <w:t>οιου αεροδρομίου.</w:t>
      </w:r>
    </w:p>
    <w:p w14:paraId="224A18B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η αξιοποίησή τους γίνεται προνομιακά από ισχυρότερες </w:t>
      </w:r>
      <w:proofErr w:type="spellStart"/>
      <w:r>
        <w:rPr>
          <w:rFonts w:eastAsia="Times New Roman" w:cs="Times New Roman"/>
          <w:szCs w:val="24"/>
        </w:rPr>
        <w:t>αερομεταφορικές</w:t>
      </w:r>
      <w:proofErr w:type="spellEnd"/>
      <w:r>
        <w:rPr>
          <w:rFonts w:eastAsia="Times New Roman" w:cs="Times New Roman"/>
          <w:szCs w:val="24"/>
        </w:rPr>
        <w:t xml:space="preserve"> εταιρείες για να διατηρήσουν και να ενισχύσουν τη θέση τους στη διεθνή αγορά. Το κυνήγι του κέρδους οδηγεί στην εντατική χρησιμοποίηση, στην εντατικοποίηση τ</w:t>
      </w:r>
      <w:r>
        <w:rPr>
          <w:rFonts w:eastAsia="Times New Roman" w:cs="Times New Roman"/>
          <w:szCs w:val="24"/>
        </w:rPr>
        <w:t>ων εργαζομένων, στη χρησιμοποίηση ανειδίκευτου προσωπικού, δηλαδή στη διαμόρφωση προϋποθέσεων μείωσης της ασφάλειας των πτήσεων. Η ανταγωνιστικότητα και η επιχειρηματικότητα είναι ασυμβίβαστες με την προστασία των πτήσεων και το σεβασμό της ανθρώπινης ζωής</w:t>
      </w:r>
      <w:r>
        <w:rPr>
          <w:rFonts w:eastAsia="Times New Roman" w:cs="Times New Roman"/>
          <w:szCs w:val="24"/>
        </w:rPr>
        <w:t xml:space="preserve">. Με άλλα λόγια, το κίνητρο </w:t>
      </w:r>
      <w:r>
        <w:rPr>
          <w:rFonts w:eastAsia="Times New Roman" w:cs="Times New Roman"/>
          <w:szCs w:val="24"/>
        </w:rPr>
        <w:lastRenderedPageBreak/>
        <w:t xml:space="preserve">του κέρδους, η ατομική ιδιοκτησία στα ανεπτυγμένα μέσα παραγωγής και μεταφοράς αποτελούν την αιτία της ελάχιστης προστασίας για την ασφάλεια της εργασίας και της ίδιας της ζωής. </w:t>
      </w:r>
    </w:p>
    <w:p w14:paraId="224A18B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Κυβέρνηση του ΣΥΡΙΖΑ και τα άλλα κόμματα προσπα</w:t>
      </w:r>
      <w:r>
        <w:rPr>
          <w:rFonts w:eastAsia="Times New Roman" w:cs="Times New Roman"/>
          <w:szCs w:val="24"/>
        </w:rPr>
        <w:t xml:space="preserve">θούν με πονηρό τρόπο να στρέψουν την αντιπαράθεση στο «αν θέλουμε </w:t>
      </w:r>
      <w:proofErr w:type="spellStart"/>
      <w:r>
        <w:rPr>
          <w:rFonts w:eastAsia="Times New Roman" w:cs="Times New Roman"/>
          <w:szCs w:val="24"/>
        </w:rPr>
        <w:t>Καστέλλι</w:t>
      </w:r>
      <w:proofErr w:type="spellEnd"/>
      <w:r>
        <w:rPr>
          <w:rFonts w:eastAsia="Times New Roman" w:cs="Times New Roman"/>
          <w:szCs w:val="24"/>
        </w:rPr>
        <w:t xml:space="preserve"> ή Λοξό στην Αλικαρνασσό». Το ΚΚΕ δεν πέφτει σε τέτοιες λογικές, ούτε και σε τέτοιες παγίδες. Η αντίθεσή μας στη </w:t>
      </w:r>
      <w:r>
        <w:rPr>
          <w:rFonts w:eastAsia="Times New Roman" w:cs="Times New Roman"/>
          <w:szCs w:val="24"/>
        </w:rPr>
        <w:t>σ</w:t>
      </w:r>
      <w:r>
        <w:rPr>
          <w:rFonts w:eastAsia="Times New Roman" w:cs="Times New Roman"/>
          <w:szCs w:val="24"/>
        </w:rPr>
        <w:t>ύμβαση παραχώρησης στους μονοπωλιακούς ομίλους δεν συνιστά μοιραία κ</w:t>
      </w:r>
      <w:r>
        <w:rPr>
          <w:rFonts w:eastAsia="Times New Roman" w:cs="Times New Roman"/>
          <w:szCs w:val="24"/>
        </w:rPr>
        <w:t>αι αποδοχή του λοξού διαδρόμου. Άλλωστε, το ΚΚΕ και κα</w:t>
      </w:r>
      <w:r>
        <w:rPr>
          <w:rFonts w:eastAsia="Times New Roman" w:cs="Times New Roman"/>
          <w:szCs w:val="24"/>
        </w:rPr>
        <w:t>μ</w:t>
      </w:r>
      <w:r>
        <w:rPr>
          <w:rFonts w:eastAsia="Times New Roman" w:cs="Times New Roman"/>
          <w:szCs w:val="24"/>
        </w:rPr>
        <w:t xml:space="preserve">μία πολιτική δύναμη δεν είναι μελετητικά γραφεία. Απλώς το ΚΚΕ θέτει τις πολιτικές </w:t>
      </w:r>
      <w:proofErr w:type="spellStart"/>
      <w:r>
        <w:rPr>
          <w:rFonts w:eastAsia="Times New Roman" w:cs="Times New Roman"/>
          <w:szCs w:val="24"/>
        </w:rPr>
        <w:t>συνισταμένες</w:t>
      </w:r>
      <w:proofErr w:type="spellEnd"/>
      <w:r>
        <w:rPr>
          <w:rFonts w:eastAsia="Times New Roman" w:cs="Times New Roman"/>
          <w:szCs w:val="24"/>
        </w:rPr>
        <w:t>,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τις λαϊκές ανάγκες ως κριτήριο, θέτοντας το ερώτημα «Ανάπτυξη από ποιον και για ποιον;» και όχι «Ό,τι εξυπηρετεί τις κατασκευαστικές εταιρείες και τους </w:t>
      </w:r>
      <w:proofErr w:type="spellStart"/>
      <w:r>
        <w:rPr>
          <w:rFonts w:eastAsia="Times New Roman" w:cs="Times New Roman"/>
          <w:szCs w:val="24"/>
        </w:rPr>
        <w:t>μεγαλοξενοδόχους</w:t>
      </w:r>
      <w:proofErr w:type="spellEnd"/>
      <w:r>
        <w:rPr>
          <w:rFonts w:eastAsia="Times New Roman" w:cs="Times New Roman"/>
          <w:szCs w:val="24"/>
        </w:rPr>
        <w:t xml:space="preserve">». </w:t>
      </w:r>
    </w:p>
    <w:p w14:paraId="224A18B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Ποτέ δεν υπήρξε ουσιαστικός διάλογος, κυρίως με τους κατοίκους της περιοχής. Κα</w:t>
      </w:r>
      <w:r>
        <w:rPr>
          <w:rFonts w:eastAsia="Times New Roman" w:cs="Times New Roman"/>
          <w:szCs w:val="24"/>
        </w:rPr>
        <w:t xml:space="preserve">ι όποτε έγινε αυτό, έγινε με το πιστόλι στον κρόταφο, με εκβιασμούς του τύπου «Θέλετε ανάπτυξη ή φτώχεια;». Και το ρωτάνε αυτό ποιοι; Εκείνοι που οδήγησαν στη φτώχεια και στην ανεργία τη νέα γενιά, τους πιάνει τώρα ο πόνος. </w:t>
      </w:r>
    </w:p>
    <w:p w14:paraId="224A18B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Εμείς καλούμε τους κατοίκους να</w:t>
      </w:r>
      <w:r>
        <w:rPr>
          <w:rFonts w:eastAsia="Times New Roman" w:cs="Times New Roman"/>
          <w:szCs w:val="24"/>
        </w:rPr>
        <w:t xml:space="preserve"> βγάλουν τα συμπεράσματά τους, να κλιμακώσουν τον αγώνα τους, διεκδικώντας να παραμείνουν στα χωράφια τους ενάντια στην Κοινή Αγροτική Πολιτική που τους καταστρέφει, ενάντια στην επένδυση που τους ξεσπιτώνει. </w:t>
      </w:r>
    </w:p>
    <w:p w14:paraId="224A18B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πού θα κατασκευαστεί το αεροδρόμιο δεν πρέπ</w:t>
      </w:r>
      <w:r>
        <w:rPr>
          <w:rFonts w:eastAsia="Times New Roman" w:cs="Times New Roman"/>
          <w:szCs w:val="24"/>
        </w:rPr>
        <w:t xml:space="preserve">ει να το πουν οι μονοπωλιακοί κατασκευαστικοί και τουριστικοί όμιλοι, που ως κριτήριο έχουν τη διασφάλιση της κερδοφορίας τους. Το κριτήριο πρέπει να είναι η ικανοποίηση των σύγχρονων λαϊκών αναγκών για άνετες, φθηνές, ασφαλείς αερομεταφορές. </w:t>
      </w:r>
    </w:p>
    <w:p w14:paraId="224A18B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Το κράτος, ό</w:t>
      </w:r>
      <w:r>
        <w:rPr>
          <w:rFonts w:eastAsia="Times New Roman" w:cs="Times New Roman"/>
          <w:szCs w:val="24"/>
        </w:rPr>
        <w:t>λες οι κυβερνήσεις, όφειλαν, πριν την επιλογή της περιοχής για το νέο αεροδρόμιο, να εκπονήσουν επιστημονικές μελέτες, πλήρως τεκμηριωμένες και πιστοποιημένες, από δημόσιους επιστημονικούς φορείς, με τη σφραγίδα και την υπογραφή του αρμόδιου Υπουργείου, πο</w:t>
      </w:r>
      <w:r>
        <w:rPr>
          <w:rFonts w:eastAsia="Times New Roman" w:cs="Times New Roman"/>
          <w:szCs w:val="24"/>
        </w:rPr>
        <w:t>υ θα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 σύνολο των περιβαλλοντικών, εδαφολογικών, κλιματολογικών ιδιαιτεροτήτων της περιοχής, τις αλλαγές χρήσης γης και τους κινδύνους που έχει στην αγροτική παραγωγή και στο εισόδημα των παραγωγών, τα ζητήματα προστασίας της δημόσιας υ</w:t>
      </w:r>
      <w:r>
        <w:rPr>
          <w:rFonts w:eastAsia="Times New Roman" w:cs="Times New Roman"/>
          <w:szCs w:val="24"/>
        </w:rPr>
        <w:t>γείας και πολλά άλλα.</w:t>
      </w:r>
    </w:p>
    <w:p w14:paraId="224A18C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ΚΚΕ δεν απομονώνει τη </w:t>
      </w:r>
      <w:proofErr w:type="spellStart"/>
      <w:r>
        <w:rPr>
          <w:rFonts w:eastAsia="Times New Roman" w:cs="Times New Roman"/>
          <w:szCs w:val="24"/>
        </w:rPr>
        <w:t>χωροθέτηση</w:t>
      </w:r>
      <w:proofErr w:type="spellEnd"/>
      <w:r>
        <w:rPr>
          <w:rFonts w:eastAsia="Times New Roman" w:cs="Times New Roman"/>
          <w:szCs w:val="24"/>
        </w:rPr>
        <w:t xml:space="preserve"> του αεροδρομίου από τον φορέα κατασκευής και διαχείρισής του και τα συνολικά κριτήρια που το καθορίζουν. Και, κατά τη γνώμη μας, εδώ είναι και η ουσία. Το ΚΚΕ υποστηρίζει ότι η ανάπτυξη και ο σχεδια</w:t>
      </w:r>
      <w:r>
        <w:rPr>
          <w:rFonts w:eastAsia="Times New Roman" w:cs="Times New Roman"/>
          <w:szCs w:val="24"/>
        </w:rPr>
        <w:t xml:space="preserve">σμός των μεταφορών και η πρόσβαση σε αυτές πρέπει να ικανοποιούν τις σύγχρονες λαϊκές </w:t>
      </w:r>
      <w:r>
        <w:rPr>
          <w:rFonts w:eastAsia="Times New Roman" w:cs="Times New Roman"/>
          <w:szCs w:val="24"/>
        </w:rPr>
        <w:lastRenderedPageBreak/>
        <w:t xml:space="preserve">ανάγκες, να εντάσσονται σε μια κεντρικά σχεδιασμένη οικονομία, κίνητρο της οποίας είναι η ανάπτυξη της λαϊκής ευημερίας και όχι το κέρδος. </w:t>
      </w:r>
    </w:p>
    <w:p w14:paraId="224A18C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Επομένως, μια σχεδιασμένη ανάπ</w:t>
      </w:r>
      <w:r>
        <w:rPr>
          <w:rFonts w:eastAsia="Times New Roman" w:cs="Times New Roman"/>
          <w:szCs w:val="24"/>
        </w:rPr>
        <w:t xml:space="preserve">τυξη των μεταφορών με στόχο την κοινωνική ευημερία, προϋποθέτει την κοινωνική ιδιοκτησία των μέσων μαζικής μεταφοράς και της παραγωγής τους. Και αυτό είναι ένα ζήτημα πρωτίστως πολιτικό, το οποίο συνδέεται με τη ριζική αλλαγή του χαρακτήρα της εξουσίας. </w:t>
      </w:r>
    </w:p>
    <w:p w14:paraId="224A18C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ι άξονες μιας τέτοιας πολιτικής, κατά την άποψή μας, πρέπει να είναι οι εξής: Τα φτηνά, σύγχρονα, ασφαλή, διασυνδεδεμένα μέσα μαζικής μεταφοράς από και προς το αεροδρόμιο σε σχέση με τα ατομικά μέσα μεταφοράς, η εξοικονόμηση της ενέργειας και η προστασία τ</w:t>
      </w:r>
      <w:r>
        <w:rPr>
          <w:rFonts w:eastAsia="Times New Roman" w:cs="Times New Roman"/>
          <w:szCs w:val="24"/>
        </w:rPr>
        <w:t>ου περιβάλλοντος, η σχεδιασμένη οικονομική ανάπτυξη με στόχο την εξάλειψη της περιφερειακής ανισομετρίας και ο πλήρης έλεγχος της εθνικής άμυνας και ασφάλειας με το ειδικό βάρος που έχουν οι αερομεταφορές, Ένα αεροδρόμιο, κατά τη γνώμη μας, θα πρέπει να εν</w:t>
      </w:r>
      <w:r>
        <w:rPr>
          <w:rFonts w:eastAsia="Times New Roman" w:cs="Times New Roman"/>
          <w:szCs w:val="24"/>
        </w:rPr>
        <w:t xml:space="preserve">τάσσεται σε έναν κρατικό </w:t>
      </w:r>
      <w:r>
        <w:rPr>
          <w:rFonts w:eastAsia="Times New Roman" w:cs="Times New Roman"/>
          <w:szCs w:val="24"/>
        </w:rPr>
        <w:lastRenderedPageBreak/>
        <w:t xml:space="preserve">καθετοποιημένο εθνικό φορέα αερομεταφορών, στον οποίο θα ανήκει το σύνολο των </w:t>
      </w:r>
      <w:proofErr w:type="spellStart"/>
      <w:r>
        <w:rPr>
          <w:rFonts w:eastAsia="Times New Roman" w:cs="Times New Roman"/>
          <w:szCs w:val="24"/>
        </w:rPr>
        <w:t>αερομεταφορικών</w:t>
      </w:r>
      <w:proofErr w:type="spellEnd"/>
      <w:r>
        <w:rPr>
          <w:rFonts w:eastAsia="Times New Roman" w:cs="Times New Roman"/>
          <w:szCs w:val="24"/>
        </w:rPr>
        <w:t xml:space="preserve"> λειτουργιών από την επίγεια εξυπηρέτηση, τις υπηρεσίες τροφοδοσίας μέχρι την τεχνική βάση και το πτητικό έργο, καθώς και η αποκλειστικότη</w:t>
      </w:r>
      <w:r>
        <w:rPr>
          <w:rFonts w:eastAsia="Times New Roman" w:cs="Times New Roman"/>
          <w:szCs w:val="24"/>
        </w:rPr>
        <w:t>τα των εσωτερικών γραμμών και οι υποδομές τους συνολικά ως λαϊκή περιουσία.</w:t>
      </w:r>
    </w:p>
    <w:p w14:paraId="224A18C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ΚΚΕ καλεί τον λαό να απορρίψει την πολιτική του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ο</w:t>
      </w:r>
      <w:r>
        <w:rPr>
          <w:rFonts w:eastAsia="Times New Roman" w:cs="Times New Roman"/>
          <w:szCs w:val="24"/>
        </w:rPr>
        <w:t>υρανού, των ιδιωτικοποιήσεων, να εναντιωθεί στην πολιτική της απελευθέρωσης των αερομεταφορών και στην ιδιωτι</w:t>
      </w:r>
      <w:r>
        <w:rPr>
          <w:rFonts w:eastAsia="Times New Roman" w:cs="Times New Roman"/>
          <w:szCs w:val="24"/>
        </w:rPr>
        <w:t xml:space="preserve">κοποίησή τους. Η ασφάλεια των πτήσεων είναι ευθύνη της Ελλάδας και δεν μπορεί να εκχωρούνται αρμοδιότητες στο ΝΑΤΟ. </w:t>
      </w:r>
    </w:p>
    <w:p w14:paraId="224A18C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Θεωρούμε ότι είναι ευθύνη του κράτους η διασφάλιση των πτήσεων, η προστασία της ανθρώπινης ζωής, ανεξαρτήτως υλικού κόστους. Γι’ αυτό διεκδ</w:t>
      </w:r>
      <w:r>
        <w:rPr>
          <w:rFonts w:eastAsia="Times New Roman" w:cs="Times New Roman"/>
          <w:szCs w:val="24"/>
        </w:rPr>
        <w:t>ικούμε φτηνά εισιτήρια για τη λαϊκή οικογένεια, την πλήρη κάλυψη των συγκοινωνιακών αναγκών των απομακρυσμένων νησιών και περιοχών.</w:t>
      </w:r>
    </w:p>
    <w:p w14:paraId="224A18C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Απευθυνόμενοι στους </w:t>
      </w:r>
      <w:proofErr w:type="spellStart"/>
      <w:r>
        <w:rPr>
          <w:rFonts w:eastAsia="Times New Roman" w:cs="Times New Roman"/>
          <w:szCs w:val="24"/>
        </w:rPr>
        <w:t>Καστελλιανούς</w:t>
      </w:r>
      <w:proofErr w:type="spellEnd"/>
      <w:r>
        <w:rPr>
          <w:rFonts w:eastAsia="Times New Roman" w:cs="Times New Roman"/>
          <w:szCs w:val="24"/>
        </w:rPr>
        <w:t xml:space="preserve"> έχουμε να τους πούμε φανερά, ανοικτά ότι η Κυβέρνηση, ο Δήμος Μίνωα Πεδιάδας, η Περιφέρεια</w:t>
      </w:r>
      <w:r>
        <w:rPr>
          <w:rFonts w:eastAsia="Times New Roman" w:cs="Times New Roman"/>
          <w:szCs w:val="24"/>
        </w:rPr>
        <w:t xml:space="preserve"> Κρήτης, ο </w:t>
      </w:r>
      <w:r>
        <w:rPr>
          <w:rFonts w:eastAsia="Times New Roman" w:cs="Times New Roman"/>
          <w:szCs w:val="24"/>
        </w:rPr>
        <w:t>π</w:t>
      </w:r>
      <w:r>
        <w:rPr>
          <w:rFonts w:eastAsia="Times New Roman" w:cs="Times New Roman"/>
          <w:szCs w:val="24"/>
        </w:rPr>
        <w:t xml:space="preserve">εριφερειάρχης παίζουν το παιχνίδι της κοινοπραξίας, αυτής τα συμφέροντα υπερασπίζονται και προωθούν. </w:t>
      </w:r>
    </w:p>
    <w:p w14:paraId="224A18C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Η όποια, φυσικά, διαφωνία της Χρυσής Αυγής βασίζεται στον τυχοδιωκτισμό, περιορίζοντας τη διαφωνία της ευκαιριακά στην καταστροφή της </w:t>
      </w:r>
      <w:r>
        <w:rPr>
          <w:rFonts w:eastAsia="Times New Roman" w:cs="Times New Roman"/>
          <w:szCs w:val="24"/>
        </w:rPr>
        <w:t>περιοχής, αποσπώντας από το γενικότερο ζήτημα ότι πρόκειται για ένα ιδιωτικό αεροδρόμιο απολύτως ελεγχόμενο από τις ΗΠΑ και το ΝΑΤΟ.</w:t>
      </w:r>
    </w:p>
    <w:p w14:paraId="224A18C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Οι εκπρόσωποι της κοινοπραξίας στην ακρόαση των φορέων έφτασαν στο σημείο να δώσουν τα εύσημα στον κ. </w:t>
      </w:r>
      <w:proofErr w:type="spellStart"/>
      <w:r>
        <w:rPr>
          <w:rFonts w:eastAsia="Times New Roman" w:cs="Times New Roman"/>
          <w:szCs w:val="24"/>
        </w:rPr>
        <w:t>Σπίρτζη</w:t>
      </w:r>
      <w:proofErr w:type="spellEnd"/>
      <w:r>
        <w:rPr>
          <w:rFonts w:eastAsia="Times New Roman" w:cs="Times New Roman"/>
          <w:szCs w:val="24"/>
        </w:rPr>
        <w:t>, στον Υπουργό</w:t>
      </w:r>
      <w:r>
        <w:rPr>
          <w:rFonts w:eastAsia="Times New Roman" w:cs="Times New Roman"/>
          <w:szCs w:val="24"/>
        </w:rPr>
        <w:t xml:space="preserve"> Υποδομών, στον κ. </w:t>
      </w:r>
      <w:proofErr w:type="spellStart"/>
      <w:r>
        <w:rPr>
          <w:rFonts w:eastAsia="Times New Roman" w:cs="Times New Roman"/>
          <w:szCs w:val="24"/>
        </w:rPr>
        <w:t>Αρναουτάκη</w:t>
      </w:r>
      <w:proofErr w:type="spellEnd"/>
      <w:r>
        <w:rPr>
          <w:rFonts w:eastAsia="Times New Roman" w:cs="Times New Roman"/>
          <w:szCs w:val="24"/>
        </w:rPr>
        <w:t xml:space="preserve">, Περιφερειάρχη και υποψήφιο Περιφερειάρχη ξανά, τον κ. Καλογεράκη, Δήμαρχο και εκ νέου υποψήφιο Δήμαρχο. Τους έδωσαν τα εύσημα και, μάλιστα, παίρνοντας τον </w:t>
      </w:r>
      <w:r>
        <w:rPr>
          <w:rFonts w:eastAsia="Times New Roman" w:cs="Times New Roman"/>
          <w:szCs w:val="24"/>
        </w:rPr>
        <w:lastRenderedPageBreak/>
        <w:t>λόγο είπαν τα εξής: «Δεν έχουμε να πούμε τίποτα άλλο. Μας κάλυψαν πλήρ</w:t>
      </w:r>
      <w:r>
        <w:rPr>
          <w:rFonts w:eastAsia="Times New Roman" w:cs="Times New Roman"/>
          <w:szCs w:val="24"/>
        </w:rPr>
        <w:t xml:space="preserve">ως και ο Υπουργός και ο </w:t>
      </w:r>
      <w:r>
        <w:rPr>
          <w:rFonts w:eastAsia="Times New Roman" w:cs="Times New Roman"/>
          <w:szCs w:val="24"/>
        </w:rPr>
        <w:t>δ</w:t>
      </w:r>
      <w:r>
        <w:rPr>
          <w:rFonts w:eastAsia="Times New Roman" w:cs="Times New Roman"/>
          <w:szCs w:val="24"/>
        </w:rPr>
        <w:t xml:space="preserve">ήμαρχος και ο </w:t>
      </w:r>
      <w:r>
        <w:rPr>
          <w:rFonts w:eastAsia="Times New Roman" w:cs="Times New Roman"/>
          <w:szCs w:val="24"/>
        </w:rPr>
        <w:t>π</w:t>
      </w:r>
      <w:r>
        <w:rPr>
          <w:rFonts w:eastAsia="Times New Roman" w:cs="Times New Roman"/>
          <w:szCs w:val="24"/>
        </w:rPr>
        <w:t xml:space="preserve">εριφερειάρχης». </w:t>
      </w:r>
    </w:p>
    <w:p w14:paraId="224A18C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Όλοι αυτοί, λοιπόν, είναι οι πιο γνήσιοι, αντιπροσωπευτικοί πολιτικοί εκπρόσωποι των ιδιωτικών συμφερόντων, θυσιάζοντας τα συμφέροντα των κατοίκων της περιοχής του </w:t>
      </w:r>
      <w:proofErr w:type="spellStart"/>
      <w:r>
        <w:rPr>
          <w:rFonts w:eastAsia="Times New Roman" w:cs="Times New Roman"/>
          <w:szCs w:val="24"/>
        </w:rPr>
        <w:t>Καστελλίου</w:t>
      </w:r>
      <w:proofErr w:type="spellEnd"/>
      <w:r>
        <w:rPr>
          <w:rFonts w:eastAsia="Times New Roman" w:cs="Times New Roman"/>
          <w:szCs w:val="24"/>
        </w:rPr>
        <w:t>.</w:t>
      </w:r>
    </w:p>
    <w:p w14:paraId="224A18C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Εμείς καλούμε τον λαό κ</w:t>
      </w:r>
      <w:r>
        <w:rPr>
          <w:rFonts w:eastAsia="Times New Roman" w:cs="Times New Roman"/>
          <w:szCs w:val="24"/>
        </w:rPr>
        <w:t xml:space="preserve">αι στις επερχόμενες εκλογές -που είναι μία πρώτης τάξεως ευκαιρία- να τιμωρήσει εκείνα τα κόμματα -δημάρχους και περιφερειάρχες- με την ψήφο του, που είναι μία ψήφος εναντίωσης στη </w:t>
      </w:r>
      <w:r>
        <w:rPr>
          <w:rFonts w:eastAsia="Times New Roman" w:cs="Times New Roman"/>
          <w:szCs w:val="24"/>
        </w:rPr>
        <w:t>σ</w:t>
      </w:r>
      <w:r>
        <w:rPr>
          <w:rFonts w:eastAsia="Times New Roman" w:cs="Times New Roman"/>
          <w:szCs w:val="24"/>
        </w:rPr>
        <w:t>ύμβαση, μία ψήφος που θέλει να βάλει τέλος στην πολιτική αυτή και να στηρί</w:t>
      </w:r>
      <w:r>
        <w:rPr>
          <w:rFonts w:eastAsia="Times New Roman" w:cs="Times New Roman"/>
          <w:szCs w:val="24"/>
        </w:rPr>
        <w:t xml:space="preserve">ξει το ΚΚΕ στις ευρωεκλογές και τη Λαϊκή Συσπείρωση στους δήμους και τις περιφέρειες. </w:t>
      </w:r>
    </w:p>
    <w:p w14:paraId="224A18C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πω ότι το ΚΚΕ έχει καταθέσει μία τροπολογία</w:t>
      </w:r>
      <w:r>
        <w:rPr>
          <w:rFonts w:eastAsia="Times New Roman" w:cs="Times New Roman"/>
          <w:szCs w:val="24"/>
        </w:rPr>
        <w:t>,</w:t>
      </w:r>
      <w:r>
        <w:rPr>
          <w:rFonts w:eastAsia="Times New Roman" w:cs="Times New Roman"/>
          <w:szCs w:val="24"/>
        </w:rPr>
        <w:t xml:space="preserve"> που αφορά τη μονιμοποίηση των πενταετών συμβασιούχων πυροσβεστών. Καλούμε τον Υπουργό</w:t>
      </w:r>
      <w:r>
        <w:rPr>
          <w:rFonts w:eastAsia="Times New Roman" w:cs="Times New Roman"/>
          <w:szCs w:val="24"/>
        </w:rPr>
        <w:t xml:space="preserve"> να την κάνει αποδεκτή. Είναι ένα </w:t>
      </w:r>
      <w:r>
        <w:rPr>
          <w:rFonts w:eastAsia="Times New Roman" w:cs="Times New Roman"/>
          <w:szCs w:val="24"/>
        </w:rPr>
        <w:lastRenderedPageBreak/>
        <w:t xml:space="preserve">δίκαιο αίτημα. Οι ανάγκες καταγράφονται διαχρονικά και στα θέματα της πυρασφάλειας, της δασοπροστασίας, της αντιπλημμυρικής και της αντισεισμικής θωράκισης της χώρας. </w:t>
      </w:r>
    </w:p>
    <w:p w14:paraId="224A18C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Τις τραγικές συνέπειες τις ζούμε σε βάρος των δασικών </w:t>
      </w:r>
      <w:r>
        <w:rPr>
          <w:rFonts w:eastAsia="Times New Roman" w:cs="Times New Roman"/>
          <w:szCs w:val="24"/>
        </w:rPr>
        <w:t>οικοσυστημάτων, των δημόσιων υποδομών, της περιουσίας, της ζωής και καθιστούν επιτακτική την ανάγκη για την άμεση κάλυψη των χιλιάδων κενών θέσεων που προκύπτουν από την αντιμετώπιση αυτών των αναγκών σε προσωπικό των αρμόδιων φορέων, δηλαδή του Πυροσβεστι</w:t>
      </w:r>
      <w:r>
        <w:rPr>
          <w:rFonts w:eastAsia="Times New Roman" w:cs="Times New Roman"/>
          <w:szCs w:val="24"/>
        </w:rPr>
        <w:t>κού Σώματος, της Δασικής Υπηρεσίας και της Γενικής Γραμματείας Πολιτικής Προστασίας.</w:t>
      </w:r>
    </w:p>
    <w:p w14:paraId="224A18C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Κυβέρνηση, εν μέσω των προσλήψεων στους Οργανισμούς Τοπικής Αυτοδιοίκησης πέντε χιλιάδων εξήντα έξι ατόμων με προγράμματα κοινωφελούς εργασίας και με οκτάμηνες συμβάσεις</w:t>
      </w:r>
      <w:r>
        <w:rPr>
          <w:rFonts w:eastAsia="Times New Roman" w:cs="Times New Roman"/>
          <w:szCs w:val="24"/>
        </w:rPr>
        <w:t>, αφ</w:t>
      </w:r>
      <w:r>
        <w:rPr>
          <w:rFonts w:eastAsia="Times New Roman" w:cs="Times New Roman"/>
          <w:szCs w:val="24"/>
        </w:rPr>
        <w:t xml:space="preserve">’ </w:t>
      </w:r>
      <w:r>
        <w:rPr>
          <w:rFonts w:eastAsia="Times New Roman" w:cs="Times New Roman"/>
          <w:szCs w:val="24"/>
        </w:rPr>
        <w:t>ενός αναγνωρίζει τις μεγάλες ελλείψεις στον τομέα αυτόν που συνεχώς επεσήμανε το ΚΚΕ αφ</w:t>
      </w:r>
      <w:r>
        <w:rPr>
          <w:rFonts w:eastAsia="Times New Roman" w:cs="Times New Roman"/>
          <w:szCs w:val="24"/>
        </w:rPr>
        <w:t xml:space="preserve">’ </w:t>
      </w:r>
      <w:r>
        <w:rPr>
          <w:rFonts w:eastAsia="Times New Roman" w:cs="Times New Roman"/>
          <w:szCs w:val="24"/>
        </w:rPr>
        <w:t>ετέρου, όμως, δεν δίνει ουσιαστική λύση με τον περιοδικό χαρακτήρα αντιμετώπισής τους.</w:t>
      </w:r>
    </w:p>
    <w:p w14:paraId="224A18C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Με δεδομένα, λοιπόν, όλα αυτά τα προβλήματα</w:t>
      </w:r>
      <w:r>
        <w:rPr>
          <w:rFonts w:eastAsia="Times New Roman" w:cs="Times New Roman"/>
          <w:szCs w:val="24"/>
        </w:rPr>
        <w:t>,</w:t>
      </w:r>
      <w:r>
        <w:rPr>
          <w:rFonts w:eastAsia="Times New Roman" w:cs="Times New Roman"/>
          <w:szCs w:val="24"/>
        </w:rPr>
        <w:t xml:space="preserve"> που υπάρχουν από την έλλειψη </w:t>
      </w:r>
      <w:r>
        <w:rPr>
          <w:rFonts w:eastAsia="Times New Roman" w:cs="Times New Roman"/>
          <w:szCs w:val="24"/>
        </w:rPr>
        <w:t>προσωπικού, το ΚΚΕ κατέθεσε την τροπολογία για να εξασφαλιστούν σταθερές σχέσεις εργασίας για χίλιους τετρακόσιους εξήντα έξι πυροσβέστες πενταετούς υποχρέωσης</w:t>
      </w:r>
      <w:r>
        <w:rPr>
          <w:rFonts w:eastAsia="Times New Roman" w:cs="Times New Roman"/>
          <w:szCs w:val="24"/>
        </w:rPr>
        <w:t>,</w:t>
      </w:r>
      <w:r>
        <w:rPr>
          <w:rFonts w:eastAsia="Times New Roman" w:cs="Times New Roman"/>
          <w:szCs w:val="24"/>
        </w:rPr>
        <w:t xml:space="preserve"> που δεν πληρούν τα κριτήρια κατάταξης στο Πυροσβεστικό Σώμα, καθώς και για τους χίλιους διακόσι</w:t>
      </w:r>
      <w:r>
        <w:rPr>
          <w:rFonts w:eastAsia="Times New Roman" w:cs="Times New Roman"/>
          <w:szCs w:val="24"/>
        </w:rPr>
        <w:t xml:space="preserve">ους πενήντα συμβασιούχους πυροσβέστες. </w:t>
      </w:r>
    </w:p>
    <w:p w14:paraId="224A18C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Όσο, δε, για την αναδιάρθρωση, κύριε Πρόεδρε, δεν είναι κάτι καινούριο. Κάθε φορά έρχεται και αντιμετωπίζεται ως προσωρινή λύση και κυρίως κάθε φορά που εκτροχιάζεται η άθλια κατάσταση στον χώρο του ποδοσφαίρου. Και </w:t>
      </w:r>
      <w:r>
        <w:rPr>
          <w:rFonts w:eastAsia="Times New Roman" w:cs="Times New Roman"/>
          <w:szCs w:val="24"/>
        </w:rPr>
        <w:t>προσπαθεί αυτή η Κυβέρνηση -και οι προηγούμενες- να κρατήσει αυτήν την άθλια κατάσταση σε κάποιες ισορροπίες. Εμείς θα ψηφίσουμε «</w:t>
      </w:r>
      <w:r>
        <w:rPr>
          <w:rFonts w:eastAsia="Times New Roman" w:cs="Times New Roman"/>
          <w:szCs w:val="24"/>
        </w:rPr>
        <w:t>π</w:t>
      </w:r>
      <w:r>
        <w:rPr>
          <w:rFonts w:eastAsia="Times New Roman" w:cs="Times New Roman"/>
          <w:szCs w:val="24"/>
        </w:rPr>
        <w:t>αρών» σε αυτήν την τροπολογία.</w:t>
      </w:r>
    </w:p>
    <w:p w14:paraId="224A18C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Σας ευχαριστώ.</w:t>
      </w:r>
    </w:p>
    <w:p w14:paraId="224A18D0" w14:textId="77777777" w:rsidR="0081027C" w:rsidRDefault="00F5028E">
      <w:pPr>
        <w:spacing w:line="600" w:lineRule="auto"/>
        <w:ind w:firstLine="720"/>
        <w:jc w:val="both"/>
        <w:rPr>
          <w:rFonts w:eastAsia="Times New Roman" w:cs="Times New Roman"/>
          <w:szCs w:val="24"/>
        </w:rPr>
      </w:pPr>
      <w:r w:rsidRPr="003C2047">
        <w:rPr>
          <w:rFonts w:eastAsia="Times New Roman" w:cs="Times New Roman"/>
          <w:b/>
          <w:szCs w:val="24"/>
        </w:rPr>
        <w:lastRenderedPageBreak/>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w:t>
      </w:r>
      <w:r>
        <w:rPr>
          <w:rFonts w:eastAsia="Times New Roman" w:cs="Times New Roman"/>
          <w:szCs w:val="24"/>
        </w:rPr>
        <w:t xml:space="preserve"> τον τρόπο οργάνωσης και λειτουργίας της Βουλής τριάντα ένας μαθητές και μαθήτριες και πέντε εκπαιδευτικοί συνοδοί τους από το 1</w:t>
      </w:r>
      <w:r w:rsidRPr="002C3ED4">
        <w:rPr>
          <w:rFonts w:eastAsia="Times New Roman" w:cs="Times New Roman"/>
          <w:szCs w:val="24"/>
          <w:vertAlign w:val="superscript"/>
        </w:rPr>
        <w:t>ο</w:t>
      </w:r>
      <w:r>
        <w:rPr>
          <w:rFonts w:eastAsia="Times New Roman" w:cs="Times New Roman"/>
          <w:szCs w:val="24"/>
        </w:rPr>
        <w:t xml:space="preserve"> Δημοτικό Σχολείο Κρόκου Κοζάνης και από το 9</w:t>
      </w:r>
      <w:r w:rsidRPr="002C3ED4">
        <w:rPr>
          <w:rFonts w:eastAsia="Times New Roman" w:cs="Times New Roman"/>
          <w:szCs w:val="24"/>
          <w:vertAlign w:val="superscript"/>
        </w:rPr>
        <w:t>ο</w:t>
      </w:r>
      <w:r>
        <w:rPr>
          <w:rFonts w:eastAsia="Times New Roman" w:cs="Times New Roman"/>
          <w:szCs w:val="24"/>
        </w:rPr>
        <w:t xml:space="preserve"> Δημοτικό Σχολείο της Χίου.</w:t>
      </w:r>
    </w:p>
    <w:p w14:paraId="224A18D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24A18D2" w14:textId="77777777" w:rsidR="0081027C" w:rsidRDefault="00F5028E">
      <w:pPr>
        <w:spacing w:line="600" w:lineRule="auto"/>
        <w:ind w:firstLine="720"/>
        <w:jc w:val="center"/>
        <w:rPr>
          <w:rFonts w:eastAsia="Times New Roman" w:cs="Times New Roman"/>
          <w:szCs w:val="24"/>
        </w:rPr>
      </w:pPr>
      <w:r>
        <w:rPr>
          <w:rFonts w:eastAsia="Times New Roman" w:cs="Times New Roman"/>
          <w:szCs w:val="24"/>
        </w:rPr>
        <w:t>(Χειροκροτήματα απ’ όλες τι</w:t>
      </w:r>
      <w:r>
        <w:rPr>
          <w:rFonts w:eastAsia="Times New Roman" w:cs="Times New Roman"/>
          <w:szCs w:val="24"/>
        </w:rPr>
        <w:t>ς πτέρυγες της Βουλής)</w:t>
      </w:r>
    </w:p>
    <w:p w14:paraId="224A18D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κ.</w:t>
      </w:r>
      <w:r>
        <w:rPr>
          <w:rFonts w:eastAsia="Times New Roman" w:cs="Times New Roman"/>
          <w:szCs w:val="24"/>
        </w:rPr>
        <w:t xml:space="preserve"> Αντιγόνη </w:t>
      </w:r>
      <w:proofErr w:type="spellStart"/>
      <w:r>
        <w:rPr>
          <w:rFonts w:eastAsia="Times New Roman" w:cs="Times New Roman"/>
          <w:szCs w:val="24"/>
        </w:rPr>
        <w:t>Λυμπεράκη</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ισηγήτρια του Ποταμιού.</w:t>
      </w:r>
    </w:p>
    <w:p w14:paraId="224A18D4"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ΑΝΤΙΓΟΝΗ ΛΥΜΠΕΡΑΚΗ: </w:t>
      </w:r>
      <w:r>
        <w:rPr>
          <w:rFonts w:eastAsia="Times New Roman" w:cs="Times New Roman"/>
          <w:szCs w:val="24"/>
        </w:rPr>
        <w:t xml:space="preserve">Κυρίες και κύριοι συνάδελφοι, θα ήθελα να ξεκινήσω σήμερα με τον τίτλο του νομοσχεδίου που συζητάμε, δηλαδή </w:t>
      </w:r>
      <w:r w:rsidRPr="009F27C9">
        <w:rPr>
          <w:rFonts w:eastAsia="Times New Roman" w:cs="Times New Roman"/>
          <w:szCs w:val="24"/>
        </w:rPr>
        <w:t>«Κύρωση Σύμβασης Παραχώρησης του Έργου τη</w:t>
      </w:r>
      <w:r w:rsidRPr="009F27C9">
        <w:rPr>
          <w:rFonts w:eastAsia="Times New Roman" w:cs="Times New Roman"/>
          <w:szCs w:val="24"/>
        </w:rPr>
        <w:t xml:space="preserve">ς Μελέτης - Κατασκευής - </w:t>
      </w:r>
      <w:r w:rsidRPr="009F27C9">
        <w:rPr>
          <w:rFonts w:eastAsia="Times New Roman" w:cs="Times New Roman"/>
          <w:szCs w:val="24"/>
        </w:rPr>
        <w:lastRenderedPageBreak/>
        <w:t>Χρηματοδότησης - Λειτουργίας - Συντήρησης και Εκμετάλλευσης του Νέου Διεθνούς Αερολιμένα Ηρακλείου Κρήτης και Μελέτη - Κατασκευή και Χρηματοδότηση των Οδικών του Συνδέσεων».</w:t>
      </w:r>
    </w:p>
    <w:p w14:paraId="224A18D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 λόγος που θέλω να ξεκινήσω με τον τίτλο</w:t>
      </w:r>
      <w:r w:rsidRPr="009F27C9">
        <w:rPr>
          <w:rFonts w:eastAsia="Times New Roman" w:cs="Times New Roman"/>
          <w:szCs w:val="24"/>
        </w:rPr>
        <w:t>,</w:t>
      </w:r>
      <w:r>
        <w:rPr>
          <w:rFonts w:eastAsia="Times New Roman" w:cs="Times New Roman"/>
          <w:szCs w:val="24"/>
        </w:rPr>
        <w:t xml:space="preserve"> είναι γιατί έχ</w:t>
      </w:r>
      <w:r>
        <w:rPr>
          <w:rFonts w:eastAsia="Times New Roman" w:cs="Times New Roman"/>
          <w:szCs w:val="24"/>
        </w:rPr>
        <w:t>ει σημασία να αποφύγουμε την πολιτική της «βρεγμένης γάτα», άλλα να λέμε, άλλα να κάνουμε και όταν τα κάνουμε να κοιτάμε αλλού, που χρησιμοποιούμε κατά κόρον στο πολιτικό μας σύστημα. Πρέπει να πούμε καθαρά και να το πούμε όλοι και όλες, ή, τέλος πάντων, ό</w:t>
      </w:r>
      <w:r>
        <w:rPr>
          <w:rFonts w:eastAsia="Times New Roman" w:cs="Times New Roman"/>
          <w:szCs w:val="24"/>
        </w:rPr>
        <w:t xml:space="preserve">λοι και όλες που συμφωνούμε με αυτή την κύρωση </w:t>
      </w:r>
      <w:r>
        <w:rPr>
          <w:rFonts w:eastAsia="Times New Roman" w:cs="Times New Roman"/>
          <w:szCs w:val="24"/>
        </w:rPr>
        <w:t>σ</w:t>
      </w:r>
      <w:r>
        <w:rPr>
          <w:rFonts w:eastAsia="Times New Roman" w:cs="Times New Roman"/>
          <w:szCs w:val="24"/>
        </w:rPr>
        <w:t xml:space="preserve">ύμβασης, τι κερδίζει το </w:t>
      </w:r>
      <w:r>
        <w:rPr>
          <w:rFonts w:eastAsia="Times New Roman" w:cs="Times New Roman"/>
          <w:szCs w:val="24"/>
        </w:rPr>
        <w:t>δ</w:t>
      </w:r>
      <w:r>
        <w:rPr>
          <w:rFonts w:eastAsia="Times New Roman" w:cs="Times New Roman"/>
          <w:szCs w:val="24"/>
        </w:rPr>
        <w:t>ημόσιο από μια σύμβαση παραχώρησης, δηλαδή τι κερδίζει όταν συμπράττει με τον ιδιωτικό τομέα.</w:t>
      </w:r>
    </w:p>
    <w:p w14:paraId="224A18D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Πρέπει να σταματήσει αυτή η οξεία και δηλητηριώδης ρητορική περί ξεπουλήματος της δημόσια</w:t>
      </w:r>
      <w:r>
        <w:rPr>
          <w:rFonts w:eastAsia="Times New Roman" w:cs="Times New Roman"/>
          <w:szCs w:val="24"/>
        </w:rPr>
        <w:t>ς περιουσίας που ενοχοποιεί την επιχειρηματικότητα και μας κρατάει πίσω, διότι κάθε χρόνος που μένουμε πίσω, όλοι οι υπόλοιποι τρέχουν μπροστά και μετράει για δεκαετίες.</w:t>
      </w:r>
    </w:p>
    <w:p w14:paraId="224A18D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παρούσα, λοιπόν, </w:t>
      </w:r>
      <w:r>
        <w:rPr>
          <w:rFonts w:eastAsia="Times New Roman" w:cs="Times New Roman"/>
          <w:szCs w:val="24"/>
        </w:rPr>
        <w:t>σ</w:t>
      </w:r>
      <w:r>
        <w:rPr>
          <w:rFonts w:eastAsia="Times New Roman" w:cs="Times New Roman"/>
          <w:szCs w:val="24"/>
        </w:rPr>
        <w:t xml:space="preserve">ύμβαση η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ταιρία «Διεθνής Αερολιμένας Ηρακλείου Κρήτη</w:t>
      </w:r>
      <w:r>
        <w:rPr>
          <w:rFonts w:eastAsia="Times New Roman" w:cs="Times New Roman"/>
          <w:szCs w:val="24"/>
        </w:rPr>
        <w:t xml:space="preserve">ς», με μετόχους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κατά 45,9% και τις εταιρίες </w:t>
      </w:r>
      <w:r>
        <w:rPr>
          <w:rFonts w:eastAsia="Times New Roman" w:cs="Times New Roman"/>
          <w:szCs w:val="24"/>
        </w:rPr>
        <w:t>«</w:t>
      </w:r>
      <w:r>
        <w:rPr>
          <w:rFonts w:eastAsia="Times New Roman" w:cs="Times New Roman"/>
          <w:szCs w:val="24"/>
          <w:lang w:val="en-US"/>
        </w:rPr>
        <w:t>TERNA</w:t>
      </w:r>
      <w:r>
        <w:rPr>
          <w:rFonts w:eastAsia="Times New Roman" w:cs="Times New Roman"/>
          <w:szCs w:val="24"/>
        </w:rPr>
        <w:t>»</w:t>
      </w:r>
      <w:r>
        <w:rPr>
          <w:rFonts w:eastAsia="Times New Roman" w:cs="Times New Roman"/>
          <w:szCs w:val="24"/>
        </w:rPr>
        <w:t xml:space="preserve"> και</w:t>
      </w:r>
      <w:r w:rsidRPr="00205121">
        <w:rPr>
          <w:rFonts w:eastAsia="Times New Roman" w:cs="Times New Roman"/>
          <w:szCs w:val="24"/>
        </w:rPr>
        <w:t xml:space="preserve"> </w:t>
      </w:r>
      <w:r>
        <w:rPr>
          <w:rFonts w:eastAsia="Times New Roman" w:cs="Times New Roman"/>
          <w:szCs w:val="24"/>
        </w:rPr>
        <w:t>«</w:t>
      </w:r>
      <w:r>
        <w:rPr>
          <w:rFonts w:eastAsia="Times New Roman" w:cs="Times New Roman"/>
          <w:szCs w:val="24"/>
          <w:lang w:val="en-GB"/>
        </w:rPr>
        <w:t>GMR</w:t>
      </w:r>
      <w:r w:rsidRPr="00D2423C">
        <w:rPr>
          <w:rFonts w:eastAsia="Times New Roman" w:cs="Times New Roman"/>
          <w:szCs w:val="24"/>
        </w:rPr>
        <w:t xml:space="preserve"> </w:t>
      </w:r>
      <w:r>
        <w:rPr>
          <w:rFonts w:eastAsia="Times New Roman" w:cs="Times New Roman"/>
          <w:szCs w:val="24"/>
          <w:lang w:val="en-GB"/>
        </w:rPr>
        <w:t>AIRPORTS</w:t>
      </w:r>
      <w:r>
        <w:rPr>
          <w:rFonts w:eastAsia="Times New Roman" w:cs="Times New Roman"/>
          <w:szCs w:val="24"/>
        </w:rPr>
        <w:t>»</w:t>
      </w:r>
      <w:r>
        <w:rPr>
          <w:rFonts w:eastAsia="Times New Roman" w:cs="Times New Roman"/>
          <w:szCs w:val="24"/>
        </w:rPr>
        <w:t xml:space="preserve"> με 54,1%, θα μελετήσει, θα κατασκευάσει, θα χρηματοδοτήσει, θα λειτουργήσει, θα συντηρήσει και θα εκμεταλλευτεί για τριανταπέντε χρόνια το νέο αεροδρόμιο Ηρακλείου, </w:t>
      </w:r>
      <w:r>
        <w:rPr>
          <w:rFonts w:eastAsia="Times New Roman" w:cs="Times New Roman"/>
          <w:szCs w:val="24"/>
        </w:rPr>
        <w:t xml:space="preserve">αποδίδοντας 2% των εσόδων στο ελληνικό </w:t>
      </w:r>
      <w:r>
        <w:rPr>
          <w:rFonts w:eastAsia="Times New Roman" w:cs="Times New Roman"/>
          <w:szCs w:val="24"/>
        </w:rPr>
        <w:t>δ</w:t>
      </w:r>
      <w:r>
        <w:rPr>
          <w:rFonts w:eastAsia="Times New Roman" w:cs="Times New Roman"/>
          <w:szCs w:val="24"/>
        </w:rPr>
        <w:t xml:space="preserve">ημόσιο, το οποίο με τη σειρά του θα δώσει 1% από τα έσοδά του -όχι από το δύο, ένα και ένα, αλλά από το εκατό- στο </w:t>
      </w:r>
      <w:r w:rsidRPr="00EE2358">
        <w:rPr>
          <w:rFonts w:eastAsia="Times New Roman" w:cs="Times New Roman"/>
          <w:szCs w:val="24"/>
        </w:rPr>
        <w:t xml:space="preserve">Δήμο </w:t>
      </w:r>
      <w:proofErr w:type="spellStart"/>
      <w:r w:rsidRPr="00EE2358">
        <w:rPr>
          <w:rFonts w:eastAsia="Times New Roman" w:cs="Times New Roman"/>
          <w:szCs w:val="24"/>
        </w:rPr>
        <w:t>Μινώα</w:t>
      </w:r>
      <w:proofErr w:type="spellEnd"/>
      <w:r w:rsidRPr="00EE2358">
        <w:rPr>
          <w:rFonts w:eastAsia="Times New Roman" w:cs="Times New Roman"/>
          <w:szCs w:val="24"/>
        </w:rPr>
        <w:t xml:space="preserve"> </w:t>
      </w:r>
      <w:proofErr w:type="spellStart"/>
      <w:r w:rsidRPr="00EE2358">
        <w:rPr>
          <w:rFonts w:eastAsia="Times New Roman" w:cs="Times New Roman"/>
          <w:szCs w:val="24"/>
        </w:rPr>
        <w:t>Πεδιάδος</w:t>
      </w:r>
      <w:proofErr w:type="spellEnd"/>
      <w:r>
        <w:rPr>
          <w:rFonts w:eastAsia="Times New Roman" w:cs="Times New Roman"/>
          <w:szCs w:val="24"/>
        </w:rPr>
        <w:t xml:space="preserve"> που φιλοξενεί το έργο και άλλο 1% ευρύτερα στους δήμους της περιοχής Ηρακλείου για να γίνουν άλλα συμπληρωματικά, αναπτυξιακά και κοινωφελή έργα που είναι αναγκαία. Φυσικά, εκτός από το αεροδρόμιο θα υλοποιηθούν και σημαντικά έργα κατασκευής νέων δρόμων κ</w:t>
      </w:r>
      <w:r>
        <w:rPr>
          <w:rFonts w:eastAsia="Times New Roman" w:cs="Times New Roman"/>
          <w:szCs w:val="24"/>
        </w:rPr>
        <w:t xml:space="preserve">αι θα υπάρξει αναβάθμιση των υφισταμένων. </w:t>
      </w:r>
    </w:p>
    <w:p w14:paraId="224A18D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Η συνεργασία, λοιπόν, δημοσίου και ιδιωτικού τομέα είναι προς όφελος του δημοσίου συμφέροντος. Και αυτό έχει σημασία να το πούμε καθαρά, γιατί οι ιδεοληψίες μας κοστίζουν καθυστερήσεις, χαμένες θέσεις εργασίας και</w:t>
      </w:r>
      <w:r>
        <w:rPr>
          <w:rFonts w:eastAsia="Times New Roman" w:cs="Times New Roman"/>
          <w:szCs w:val="24"/>
        </w:rPr>
        <w:t xml:space="preserve"> κυρίως, διαφυγόντα έσοδα για το </w:t>
      </w:r>
      <w:r>
        <w:rPr>
          <w:rFonts w:eastAsia="Times New Roman" w:cs="Times New Roman"/>
          <w:szCs w:val="24"/>
        </w:rPr>
        <w:t>δ</w:t>
      </w:r>
      <w:r>
        <w:rPr>
          <w:rFonts w:eastAsia="Times New Roman" w:cs="Times New Roman"/>
          <w:szCs w:val="24"/>
        </w:rPr>
        <w:t>ημόσιο.</w:t>
      </w:r>
    </w:p>
    <w:p w14:paraId="224A18D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Αυτή η ιδεοληψία φαίνεται πολύ καλά, πολύ καθαρά πώς λειτούργησε -άσχημα δηλαδή- στην περίπτωση του Ελληνικού που κάθεται ανεκμετάλλευτο δεκαοκτώ χρόνια τώρα, σαν να μην ήμασταν σε κρίση, σαν να μην χρειαζόμαστε επ</w:t>
      </w:r>
      <w:r>
        <w:rPr>
          <w:rFonts w:eastAsia="Times New Roman" w:cs="Times New Roman"/>
          <w:szCs w:val="24"/>
        </w:rPr>
        <w:t>ενδύσεις, σαν να μην θέλαμε μια αναπτυξιακή ώθηση για την οικονομία μας.</w:t>
      </w:r>
    </w:p>
    <w:p w14:paraId="224A18D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νέο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α</w:t>
      </w:r>
      <w:r>
        <w:rPr>
          <w:rFonts w:eastAsia="Times New Roman" w:cs="Times New Roman"/>
          <w:szCs w:val="24"/>
        </w:rPr>
        <w:t>εροδρόμιο για εμάς, το Ποτάμι, είναι σαφές ότι είναι αναγκαίο για την Κρήτη, αναγκαίο για το Ηράκλειο, αναγκαίο για την Ελλάδα όλη. Είναι ένα μεγάλο, σημαντικό έργο υπ</w:t>
      </w:r>
      <w:r>
        <w:rPr>
          <w:rFonts w:eastAsia="Times New Roman" w:cs="Times New Roman"/>
          <w:szCs w:val="24"/>
        </w:rPr>
        <w:t xml:space="preserve">οδομής για την χώρα. Δεν είναι μόνο επειδή είναι το δεύτερο σε επιβατική κίνηση αεροδρόμιο της χώρας. Αυτό από μόνο του θα αρκούσε. Είναι ότι μπορεί να αναπτυχθεί πολύ περισσότερο ακόμα. </w:t>
      </w:r>
    </w:p>
    <w:p w14:paraId="224A18D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θυμίσω ότι ήδη από το 2008 είχε επιλεγεί αυτή η τοπ</w:t>
      </w:r>
      <w:r>
        <w:rPr>
          <w:rFonts w:eastAsia="Times New Roman" w:cs="Times New Roman"/>
          <w:szCs w:val="24"/>
        </w:rPr>
        <w:t xml:space="preserve">οθεσία για την εγκατάσταση του νέου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α</w:t>
      </w:r>
      <w:r>
        <w:rPr>
          <w:rFonts w:eastAsia="Times New Roman" w:cs="Times New Roman"/>
          <w:szCs w:val="24"/>
        </w:rPr>
        <w:t xml:space="preserve">εροδρομίου και είχε αποφασιστεί και η σύμπραξη του δημόσιου και ιδιωτικού τομέα. Τότε ο </w:t>
      </w:r>
      <w:r w:rsidRPr="00980096">
        <w:rPr>
          <w:rFonts w:eastAsia="Times New Roman" w:cs="Times New Roman"/>
          <w:szCs w:val="24"/>
        </w:rPr>
        <w:t>ΣΥΡΙΖΑ</w:t>
      </w:r>
      <w:r>
        <w:rPr>
          <w:rFonts w:eastAsia="Times New Roman" w:cs="Times New Roman"/>
          <w:szCs w:val="24"/>
        </w:rPr>
        <w:t xml:space="preserve"> είχε καταψηφίσει, μετά γινόντουσαν </w:t>
      </w:r>
      <w:r>
        <w:rPr>
          <w:rFonts w:eastAsia="Times New Roman" w:cs="Times New Roman"/>
          <w:szCs w:val="24"/>
          <w:lang w:val="en-US"/>
        </w:rPr>
        <w:t>stop</w:t>
      </w:r>
      <w:r>
        <w:rPr>
          <w:rFonts w:eastAsia="Times New Roman" w:cs="Times New Roman"/>
          <w:szCs w:val="24"/>
        </w:rPr>
        <w:t>-</w:t>
      </w:r>
      <w:r>
        <w:rPr>
          <w:rFonts w:eastAsia="Times New Roman" w:cs="Times New Roman"/>
          <w:szCs w:val="24"/>
          <w:lang w:val="en-US"/>
        </w:rPr>
        <w:t>go</w:t>
      </w:r>
      <w:r w:rsidRPr="00675A26">
        <w:rPr>
          <w:rFonts w:eastAsia="Times New Roman" w:cs="Times New Roman"/>
          <w:szCs w:val="24"/>
        </w:rPr>
        <w:t xml:space="preserve"> </w:t>
      </w:r>
      <w:r>
        <w:rPr>
          <w:rFonts w:eastAsia="Times New Roman" w:cs="Times New Roman"/>
          <w:szCs w:val="24"/>
        </w:rPr>
        <w:t>καθυστερήσεις κ</w:t>
      </w:r>
      <w:r>
        <w:rPr>
          <w:rFonts w:eastAsia="Times New Roman" w:cs="Times New Roman"/>
          <w:szCs w:val="24"/>
        </w:rPr>
        <w:t>.</w:t>
      </w:r>
      <w:r>
        <w:rPr>
          <w:rFonts w:eastAsia="Times New Roman" w:cs="Times New Roman"/>
          <w:szCs w:val="24"/>
        </w:rPr>
        <w:t>λπ., έβγαιναν οι διαγωνισμοί άγονοι, ενώ το 2014 έγινε ξ</w:t>
      </w:r>
      <w:r>
        <w:rPr>
          <w:rFonts w:eastAsia="Times New Roman" w:cs="Times New Roman"/>
          <w:szCs w:val="24"/>
        </w:rPr>
        <w:t>ανά ένα τζαρτζάρισμα. Τελικά ο διαγωνισμός έγινε το 2016, ο οποίος μας απέφερε μια και μόνο προσφορά.</w:t>
      </w:r>
    </w:p>
    <w:p w14:paraId="224A18D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Γιατί τα λέω αυτά; Δεν τα λέω για γκρίνια. Όμως, νομίζω ότι πρέπει να συνάγουμε κάποια συμπεράσματα από αυτή τη διαδικασία. Το πρώτο είναι ότι χρειάστηκε </w:t>
      </w:r>
      <w:r>
        <w:rPr>
          <w:rFonts w:eastAsia="Times New Roman" w:cs="Times New Roman"/>
          <w:szCs w:val="24"/>
        </w:rPr>
        <w:t xml:space="preserve">να περάσουν έντεκα ολόκληρα χρόνια από τον αρχικό νόμο έως την κύρωση της </w:t>
      </w:r>
      <w:r>
        <w:rPr>
          <w:rFonts w:eastAsia="Times New Roman" w:cs="Times New Roman"/>
          <w:szCs w:val="24"/>
        </w:rPr>
        <w:t>σ</w:t>
      </w:r>
      <w:r>
        <w:rPr>
          <w:rFonts w:eastAsia="Times New Roman" w:cs="Times New Roman"/>
          <w:szCs w:val="24"/>
        </w:rPr>
        <w:t>ύμβασης. Αυτό δεν μπορούμε να το πούμε επιτυχία. Θα μπορούσε να ήταν λιγότερο.</w:t>
      </w:r>
    </w:p>
    <w:p w14:paraId="224A18D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δεύτερο πράγμα είναι ότι μετά από έντεκα χρόνια αντεγκλήσεων, </w:t>
      </w:r>
      <w:r>
        <w:rPr>
          <w:rFonts w:eastAsia="Times New Roman" w:cs="Times New Roman"/>
          <w:szCs w:val="24"/>
          <w:lang w:val="en-GB"/>
        </w:rPr>
        <w:t>stop</w:t>
      </w:r>
      <w:r>
        <w:rPr>
          <w:rFonts w:eastAsia="Times New Roman" w:cs="Times New Roman"/>
          <w:szCs w:val="24"/>
        </w:rPr>
        <w:t>-</w:t>
      </w:r>
      <w:r>
        <w:rPr>
          <w:rFonts w:eastAsia="Times New Roman" w:cs="Times New Roman"/>
          <w:szCs w:val="24"/>
          <w:lang w:val="en-GB"/>
        </w:rPr>
        <w:t>go</w:t>
      </w:r>
      <w:r w:rsidRPr="00D2423C">
        <w:rPr>
          <w:rFonts w:eastAsia="Times New Roman" w:cs="Times New Roman"/>
          <w:szCs w:val="24"/>
        </w:rPr>
        <w:t xml:space="preserve">, </w:t>
      </w:r>
      <w:r>
        <w:rPr>
          <w:rFonts w:eastAsia="Times New Roman" w:cs="Times New Roman"/>
          <w:szCs w:val="24"/>
        </w:rPr>
        <w:t>και αμφιθυμίας, παρουσιάστηκ</w:t>
      </w:r>
      <w:r>
        <w:rPr>
          <w:rFonts w:eastAsia="Times New Roman" w:cs="Times New Roman"/>
          <w:szCs w:val="24"/>
        </w:rPr>
        <w:t xml:space="preserve">ε ένας μόνο υποψήφιος ανάδοχος. Ούτε αυτό το θεωρώ επιτυχία, χωρίς να σημαίνει ότι είναι και ξεπούλημα. Σε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 xml:space="preserve">μία περίπτωση. Θα έπρεπε, όμως, να ήταν περισσότεροι. Δεν υπάρχουν πολλές </w:t>
      </w:r>
      <w:proofErr w:type="spellStart"/>
      <w:r>
        <w:rPr>
          <w:rFonts w:eastAsia="Times New Roman" w:cs="Times New Roman"/>
          <w:szCs w:val="24"/>
        </w:rPr>
        <w:t>Κρήτες</w:t>
      </w:r>
      <w:proofErr w:type="spellEnd"/>
      <w:r>
        <w:rPr>
          <w:rFonts w:eastAsia="Times New Roman" w:cs="Times New Roman"/>
          <w:szCs w:val="24"/>
        </w:rPr>
        <w:t xml:space="preserve"> ή Ηράκλεια στον κόσμο και είναι αυτονόητο ότι το διεθνές ενδιαφέρ</w:t>
      </w:r>
      <w:r>
        <w:rPr>
          <w:rFonts w:eastAsia="Times New Roman" w:cs="Times New Roman"/>
          <w:szCs w:val="24"/>
        </w:rPr>
        <w:t xml:space="preserve">ον θα έπρεπε να ήταν πολύ μεγάλο. </w:t>
      </w:r>
    </w:p>
    <w:p w14:paraId="224A18D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τρίτο που θέλω να πω είναι ο χρονικός ορίζοντας του έργου. Όπως όλα τα μεγάλα έργα δεν προλαβαίνουν να συλληφθούν, να σχεδιαστούν, να πραγματοποιηθούν, να τρέξουν στη θητεία μιας κυβέρνησης. Τούτη εδώ η περίοδος των έν</w:t>
      </w:r>
      <w:r>
        <w:rPr>
          <w:rFonts w:eastAsia="Times New Roman" w:cs="Times New Roman"/>
          <w:szCs w:val="24"/>
        </w:rPr>
        <w:t>τεκα χρόνων έχει δει τέσσερις, πέντε διαφορετικές κυβερνήσεις, χωρίς να υπολογίζω αυτές που είναι πριν από εκλογές, που είναι υπηρεσιακές. Δεν ανήκει ένα τέτοιο έργο -δεν μπορεί και ούτε πρέπει να ανήκει- σε μια κυβέρνηση. Παλιά λέγαμε ότι αυτό το έργο ανή</w:t>
      </w:r>
      <w:r>
        <w:rPr>
          <w:rFonts w:eastAsia="Times New Roman" w:cs="Times New Roman"/>
          <w:szCs w:val="24"/>
        </w:rPr>
        <w:t>κει στους πολίτες της χώρας, στον ελληνικό λαό.</w:t>
      </w:r>
    </w:p>
    <w:p w14:paraId="224A18D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Οι κυβερνήσεις πρέπει να το καταλάβουν: Πρέπει να αποτελούν τμήματα που διευκολύνουν να γίνονται έργα που ανήκουν σε όλον τον ελληνικό λαό. Αυτό σημαίνει ότι πρέπει να έχουν λίγο μεγαλύτερη γενναιοδωρία στο π</w:t>
      </w:r>
      <w:r>
        <w:rPr>
          <w:rFonts w:eastAsia="Times New Roman" w:cs="Times New Roman"/>
          <w:szCs w:val="24"/>
        </w:rPr>
        <w:t xml:space="preserve">ώς </w:t>
      </w:r>
      <w:r>
        <w:rPr>
          <w:rFonts w:eastAsia="Times New Roman" w:cs="Times New Roman"/>
          <w:szCs w:val="24"/>
        </w:rPr>
        <w:lastRenderedPageBreak/>
        <w:t>συμπεριφέρονται και την εποχή που είναι κυβέρνηση και την εποχή που είναι αντιπολίτευση, γιατί αλλιώς δεν προχωράμε. Το να καταγγέλλει ο ένας τον άλλον ανάλογα με τη θέση που βρίσκεται, εκτός του ότι δημιουργεί καθυστερήσεις, εκτός του ότι έχει στοιχεία</w:t>
      </w:r>
      <w:r>
        <w:rPr>
          <w:rFonts w:eastAsia="Times New Roman" w:cs="Times New Roman"/>
          <w:szCs w:val="24"/>
        </w:rPr>
        <w:t xml:space="preserve"> γελοιότητας, έχει στοιχεία και </w:t>
      </w:r>
      <w:proofErr w:type="spellStart"/>
      <w:r>
        <w:rPr>
          <w:rFonts w:eastAsia="Times New Roman" w:cs="Times New Roman"/>
          <w:szCs w:val="24"/>
        </w:rPr>
        <w:t>δηλητηριασμού</w:t>
      </w:r>
      <w:proofErr w:type="spellEnd"/>
      <w:r>
        <w:rPr>
          <w:rFonts w:eastAsia="Times New Roman" w:cs="Times New Roman"/>
          <w:szCs w:val="24"/>
        </w:rPr>
        <w:t xml:space="preserve"> της πεποίθησης του κόσμου στη </w:t>
      </w:r>
      <w:r>
        <w:rPr>
          <w:rFonts w:eastAsia="Times New Roman" w:cs="Times New Roman"/>
          <w:szCs w:val="24"/>
        </w:rPr>
        <w:t>δ</w:t>
      </w:r>
      <w:r>
        <w:rPr>
          <w:rFonts w:eastAsia="Times New Roman" w:cs="Times New Roman"/>
          <w:szCs w:val="24"/>
        </w:rPr>
        <w:t xml:space="preserve">ημοκρατία και στο κοινοβουλευτικό πολίτευμα. Και αυτό για μένα είναι ακόμη πιο σημαντικό από τα διαφυγόντα έσοδα, τις θέσεις εργασίας που χάνουμε κ.λπ., χωρίς να σημαίνει ότι δεν </w:t>
      </w:r>
      <w:r>
        <w:rPr>
          <w:rFonts w:eastAsia="Times New Roman" w:cs="Times New Roman"/>
          <w:szCs w:val="24"/>
        </w:rPr>
        <w:t xml:space="preserve">τις χρειαζόμαστε απελπισμένα και αυτές. </w:t>
      </w:r>
    </w:p>
    <w:p w14:paraId="224A18E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Αυτό, λοιπόν, το αεροδρόμιο έχει στόχο να ολοκληρωθεί σε πέντε χρόνια. Επιτρέψτε μου να έχω μια επιφύλαξη για τον ορίζοντα ολοκλήρωσης. Ελπίζω να μην είναι πολύ μεγαλύτερος. Πραγματικά, ελπίζω να μην επιβεβαιωθώ καθόλου και να ολοκληρωθεί σε πέντε χρόνια. </w:t>
      </w:r>
      <w:r>
        <w:rPr>
          <w:rFonts w:eastAsia="Times New Roman" w:cs="Times New Roman"/>
          <w:szCs w:val="24"/>
        </w:rPr>
        <w:t xml:space="preserve">Όμως, το παρελθόν των έντεκα χρόνων, μάλλον μας βαραίνει λίγο. </w:t>
      </w:r>
    </w:p>
    <w:p w14:paraId="224A18E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Αυτή η επένδυση θα δημιουργήσει χιλιάδες θέσεις εργασίας άμεσα, αλλά και έμμεσα. Θα κοστίσει περί τα 480 εκατομμύρια ευρώ -είναι ένα πολύ μεγάλο έργο- από τα οποία τα 180 εκατομμύρια θα είναι </w:t>
      </w:r>
      <w:r>
        <w:rPr>
          <w:rFonts w:eastAsia="Times New Roman" w:cs="Times New Roman"/>
          <w:szCs w:val="24"/>
        </w:rPr>
        <w:t xml:space="preserve">χρηματοδοτική συμβολή </w:t>
      </w:r>
      <w:r>
        <w:rPr>
          <w:rFonts w:eastAsia="Times New Roman" w:cs="Times New Roman"/>
          <w:szCs w:val="24"/>
        </w:rPr>
        <w:lastRenderedPageBreak/>
        <w:t xml:space="preserve">του Δημοσίου και τα 220 εκατομμύρια από τις δύο εταιρείες, την </w:t>
      </w:r>
      <w:r>
        <w:rPr>
          <w:rFonts w:eastAsia="Times New Roman" w:cs="Times New Roman"/>
          <w:szCs w:val="24"/>
        </w:rPr>
        <w:t>«</w:t>
      </w:r>
      <w:r>
        <w:rPr>
          <w:rFonts w:eastAsia="Times New Roman" w:cs="Times New Roman"/>
          <w:szCs w:val="24"/>
          <w:lang w:val="en-US"/>
        </w:rPr>
        <w:t>TERNA</w:t>
      </w:r>
      <w:r>
        <w:rPr>
          <w:rFonts w:eastAsia="Times New Roman" w:cs="Times New Roman"/>
          <w:szCs w:val="24"/>
        </w:rPr>
        <w:t>»</w:t>
      </w:r>
      <w:r w:rsidRPr="007032ED">
        <w:rPr>
          <w:rFonts w:eastAsia="Times New Roman" w:cs="Times New Roman"/>
          <w:szCs w:val="24"/>
        </w:rPr>
        <w:t xml:space="preserve"> </w:t>
      </w:r>
      <w:r>
        <w:rPr>
          <w:rFonts w:eastAsia="Times New Roman" w:cs="Times New Roman"/>
          <w:szCs w:val="24"/>
        </w:rPr>
        <w:t xml:space="preserve">και την </w:t>
      </w:r>
      <w:r>
        <w:rPr>
          <w:rFonts w:eastAsia="Times New Roman" w:cs="Times New Roman"/>
          <w:szCs w:val="24"/>
        </w:rPr>
        <w:t>«</w:t>
      </w:r>
      <w:r>
        <w:rPr>
          <w:rFonts w:eastAsia="Times New Roman" w:cs="Times New Roman"/>
          <w:szCs w:val="24"/>
          <w:lang w:val="en-GB"/>
        </w:rPr>
        <w:t>GMR</w:t>
      </w:r>
      <w:r w:rsidRPr="00D2423C">
        <w:rPr>
          <w:rFonts w:eastAsia="Times New Roman" w:cs="Times New Roman"/>
          <w:szCs w:val="24"/>
        </w:rPr>
        <w:t xml:space="preserve"> </w:t>
      </w:r>
      <w:r>
        <w:rPr>
          <w:rFonts w:eastAsia="Times New Roman" w:cs="Times New Roman"/>
          <w:szCs w:val="24"/>
          <w:lang w:val="en-GB"/>
        </w:rPr>
        <w:t>AIRPORTS</w:t>
      </w:r>
      <w:r>
        <w:rPr>
          <w:rFonts w:eastAsia="Times New Roman" w:cs="Times New Roman"/>
          <w:szCs w:val="24"/>
        </w:rPr>
        <w:t>»</w:t>
      </w:r>
      <w:r>
        <w:rPr>
          <w:rFonts w:eastAsia="Times New Roman" w:cs="Times New Roman"/>
          <w:szCs w:val="24"/>
        </w:rPr>
        <w:t xml:space="preserve">. Επίσης, αναμένονται περίπου 125 εκατομμύρια ευρώ έσοδα που θα προέλθουν από το τέλος εκσυγχρονισμού και ανάπτυξης αερολιμένων του υφιστάμενου αεροδρομίου. </w:t>
      </w:r>
    </w:p>
    <w:p w14:paraId="224A18E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Είναι σαφές ότι είμαστε με πεποίθηση υπέρ της κύρωσης αυτής της </w:t>
      </w:r>
      <w:r>
        <w:rPr>
          <w:rFonts w:eastAsia="Times New Roman" w:cs="Times New Roman"/>
          <w:szCs w:val="24"/>
        </w:rPr>
        <w:t>σ</w:t>
      </w:r>
      <w:r>
        <w:rPr>
          <w:rFonts w:eastAsia="Times New Roman" w:cs="Times New Roman"/>
          <w:szCs w:val="24"/>
        </w:rPr>
        <w:t>ύμβασης. Αυτό δεν σημαίνει ότι δε</w:t>
      </w:r>
      <w:r>
        <w:rPr>
          <w:rFonts w:eastAsia="Times New Roman" w:cs="Times New Roman"/>
          <w:szCs w:val="24"/>
        </w:rPr>
        <w:t xml:space="preserve">ν ακούμε με προσοχή και δεν θέλουμε να τονίσουμε ορισμένες πλευρές που αναδείχθηκαν από τη συζήτηση στην </w:t>
      </w:r>
      <w:r>
        <w:rPr>
          <w:rFonts w:eastAsia="Times New Roman" w:cs="Times New Roman"/>
          <w:szCs w:val="24"/>
        </w:rPr>
        <w:t>ε</w:t>
      </w:r>
      <w:r>
        <w:rPr>
          <w:rFonts w:eastAsia="Times New Roman" w:cs="Times New Roman"/>
          <w:szCs w:val="24"/>
        </w:rPr>
        <w:t xml:space="preserve">πιτροπή με τους φορείς και κυρίως από το υπόμνημα που κατέθεσε ο Δήμαρχος </w:t>
      </w:r>
      <w:proofErr w:type="spellStart"/>
      <w:r>
        <w:rPr>
          <w:rFonts w:eastAsia="Times New Roman" w:cs="Times New Roman"/>
          <w:szCs w:val="24"/>
        </w:rPr>
        <w:t>Μινώα</w:t>
      </w:r>
      <w:proofErr w:type="spellEnd"/>
      <w:r>
        <w:rPr>
          <w:rFonts w:eastAsia="Times New Roman" w:cs="Times New Roman"/>
          <w:szCs w:val="24"/>
        </w:rPr>
        <w:t xml:space="preserve"> Πεδιάδας, ο κ. Καλογεράκης, σε ό,τι αφορά κυρίως τις περιβαλλοντικές ε</w:t>
      </w:r>
      <w:r>
        <w:rPr>
          <w:rFonts w:eastAsia="Times New Roman" w:cs="Times New Roman"/>
          <w:szCs w:val="24"/>
        </w:rPr>
        <w:t xml:space="preserve">πιπτώσεις. </w:t>
      </w:r>
    </w:p>
    <w:p w14:paraId="224A18E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Αν και η πρόβλεψη των περιβαλλοντικών επιπτώσεων δεν είναι μ</w:t>
      </w:r>
      <w:r>
        <w:rPr>
          <w:rFonts w:eastAsia="Times New Roman" w:cs="Times New Roman"/>
          <w:szCs w:val="24"/>
        </w:rPr>
        <w:t>ί</w:t>
      </w:r>
      <w:r>
        <w:rPr>
          <w:rFonts w:eastAsia="Times New Roman" w:cs="Times New Roman"/>
          <w:szCs w:val="24"/>
        </w:rPr>
        <w:t>α νέα άσκηση, είναι ακόμα, σε μεγάλο βαθμό, καινούργια, από την άποψη ότι επιδέχεται βελτιώσεων. Έχει σημασία να έχουμε τα αυτιά και τα μάτια μας ανοιχτά και για τις άμεσες περιβαλλον</w:t>
      </w:r>
      <w:r>
        <w:rPr>
          <w:rFonts w:eastAsia="Times New Roman" w:cs="Times New Roman"/>
          <w:szCs w:val="24"/>
        </w:rPr>
        <w:t xml:space="preserve">τικές επιπτώσεις, αλλά και για τις </w:t>
      </w:r>
      <w:proofErr w:type="spellStart"/>
      <w:r>
        <w:rPr>
          <w:rFonts w:eastAsia="Times New Roman" w:cs="Times New Roman"/>
          <w:szCs w:val="24"/>
        </w:rPr>
        <w:t>παραδιπλανές</w:t>
      </w:r>
      <w:proofErr w:type="spellEnd"/>
      <w:r>
        <w:rPr>
          <w:rFonts w:eastAsia="Times New Roman" w:cs="Times New Roman"/>
          <w:szCs w:val="24"/>
        </w:rPr>
        <w:t xml:space="preserve">, δηλαδή τι θα συμβεί, τι ανάγκες </w:t>
      </w:r>
      <w:r>
        <w:rPr>
          <w:rFonts w:eastAsia="Times New Roman" w:cs="Times New Roman"/>
          <w:szCs w:val="24"/>
        </w:rPr>
        <w:lastRenderedPageBreak/>
        <w:t xml:space="preserve">αντιπλημμυρικών έργων, ας πούμε, θα έχουν οι περιοχές που συνορεύουν με τη συγκεκριμένη περιοχή για την οποία μιλάμε. </w:t>
      </w:r>
    </w:p>
    <w:p w14:paraId="224A18E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ιδέα για εθελοντική μετεγκατάσταση οικισμών που συνορε</w:t>
      </w:r>
      <w:r>
        <w:rPr>
          <w:rFonts w:eastAsia="Times New Roman" w:cs="Times New Roman"/>
          <w:szCs w:val="24"/>
        </w:rPr>
        <w:t>ύουν άμεσα με το αεροδρόμιο, θα ήταν καλό να εξεταστεί μέσα στα δημοσιονομικά πλαίσια μιας χώρας που αντιμετωπίζει μακροχρόνια κρίση. Οι απαλλοτριώσεις πρέπει να έχουν και σωστή τιμή, αλλά κυρίως να γίνουν γρήγορα, διότι η καλή τιμή πολύ αργότερα είναι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πολύ κακή τιμή. Και αυτό πρέπει να το καταλάβουμε, γιατί στο παρελθόν νομίζαμε ότι όσο φρενάραμε για την καλύτερη λύση, θα είχαμε καλύτερα αποτελέσματα.</w:t>
      </w:r>
    </w:p>
    <w:p w14:paraId="224A18E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Εγώ ακούω την έκκληση του Δήμου </w:t>
      </w:r>
      <w:proofErr w:type="spellStart"/>
      <w:r>
        <w:rPr>
          <w:rFonts w:eastAsia="Times New Roman" w:cs="Times New Roman"/>
          <w:szCs w:val="24"/>
        </w:rPr>
        <w:t>Μινώα</w:t>
      </w:r>
      <w:proofErr w:type="spellEnd"/>
      <w:r>
        <w:rPr>
          <w:rFonts w:eastAsia="Times New Roman" w:cs="Times New Roman"/>
          <w:szCs w:val="24"/>
        </w:rPr>
        <w:t xml:space="preserve"> Πεδιάδας, το όνομα του αεροδρομίου να είναι Διεθνής Αερολιμένας </w:t>
      </w:r>
      <w:r>
        <w:rPr>
          <w:rFonts w:eastAsia="Times New Roman" w:cs="Times New Roman"/>
          <w:szCs w:val="24"/>
        </w:rPr>
        <w:t>Ηρακλείου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Καστελλίου</w:t>
      </w:r>
      <w:proofErr w:type="spellEnd"/>
      <w:r>
        <w:rPr>
          <w:rFonts w:eastAsia="Times New Roman" w:cs="Times New Roman"/>
          <w:szCs w:val="24"/>
        </w:rPr>
        <w:t xml:space="preserve">. Την ακούω γιατί το όνομα έχει μια σημασία και πιστεύω ότι πραγματικά έχει αξία οι άνθρωποι να είναι υπερήφανοι για τον τόπο τους και για τα έργα που γίνονται. </w:t>
      </w:r>
    </w:p>
    <w:p w14:paraId="224A18E6" w14:textId="77777777" w:rsidR="0081027C" w:rsidRDefault="00F5028E">
      <w:pPr>
        <w:spacing w:line="600" w:lineRule="auto"/>
        <w:jc w:val="both"/>
        <w:rPr>
          <w:rFonts w:eastAsia="Times New Roman" w:cs="Times New Roman"/>
          <w:szCs w:val="24"/>
        </w:rPr>
      </w:pPr>
      <w:r>
        <w:rPr>
          <w:rFonts w:eastAsia="Times New Roman" w:cs="Times New Roman"/>
          <w:szCs w:val="24"/>
        </w:rPr>
        <w:lastRenderedPageBreak/>
        <w:t>Όμως, αυτό που θα ήθελα να τονίσω περισσότερο είναι η ανάγκη να σκεφτούμ</w:t>
      </w:r>
      <w:r>
        <w:rPr>
          <w:rFonts w:eastAsia="Times New Roman" w:cs="Times New Roman"/>
          <w:szCs w:val="24"/>
        </w:rPr>
        <w:t>ε γρήγορα, να συζητήσουμε, να διαφωνήσουμε, να συναινέσουμε σε ένα πρόγραμμα αξιοποίησης του προηγούμενου αεροδρομίου, του «Νίκου Καζαντζάκη».</w:t>
      </w:r>
      <w:r>
        <w:rPr>
          <w:rFonts w:eastAsia="Times New Roman" w:cs="Times New Roman"/>
          <w:szCs w:val="24"/>
        </w:rPr>
        <w:t xml:space="preserve"> </w:t>
      </w:r>
      <w:r>
        <w:rPr>
          <w:rFonts w:eastAsia="Times New Roman" w:cs="Times New Roman"/>
          <w:szCs w:val="24"/>
        </w:rPr>
        <w:t>Είναι πολύ κρίμα, είναι ανεπίτρεπτο να έχουμε μ</w:t>
      </w:r>
      <w:r>
        <w:rPr>
          <w:rFonts w:eastAsia="Times New Roman" w:cs="Times New Roman"/>
          <w:szCs w:val="24"/>
        </w:rPr>
        <w:t>ί</w:t>
      </w:r>
      <w:r>
        <w:rPr>
          <w:rFonts w:eastAsia="Times New Roman" w:cs="Times New Roman"/>
          <w:szCs w:val="24"/>
        </w:rPr>
        <w:t>α δεύτερη περίπτωση Ελληνικού.</w:t>
      </w:r>
    </w:p>
    <w:p w14:paraId="224A18E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Δεν θέλω να καταναλώσω όλο μου τον</w:t>
      </w:r>
      <w:r>
        <w:rPr>
          <w:rFonts w:eastAsia="Times New Roman" w:cs="Times New Roman"/>
          <w:szCs w:val="24"/>
        </w:rPr>
        <w:t xml:space="preserve"> χρόνο, θέλω όμως να σας πω ότι οι ιστορίες με τα αεροδρόμια είναι δύσκολες αποφάσεις και θα σας πω το παράδειγμα της κατασκευής του Διεθνούς Αεροδρομίου του Βερολίνου, γιατί νομίζω ότι είναι ενδεικτικό. Συνήθως χρησιμοποιούμε παραδείγματα από άλλα έργα στ</w:t>
      </w:r>
      <w:r>
        <w:rPr>
          <w:rFonts w:eastAsia="Times New Roman" w:cs="Times New Roman"/>
          <w:szCs w:val="24"/>
        </w:rPr>
        <w:t>ην Ελλάδα ή από άλλα έργα σε χώρες που δεν λειτουργούν σαν ρολόι οι μηχανισμοί του κράτους. Η περίπτωση του Βερολίνου είναι μ</w:t>
      </w:r>
      <w:r>
        <w:rPr>
          <w:rFonts w:eastAsia="Times New Roman" w:cs="Times New Roman"/>
          <w:szCs w:val="24"/>
        </w:rPr>
        <w:t>ί</w:t>
      </w:r>
      <w:r>
        <w:rPr>
          <w:rFonts w:eastAsia="Times New Roman" w:cs="Times New Roman"/>
          <w:szCs w:val="24"/>
        </w:rPr>
        <w:t>α σκαστή περίπτωση μιας χώρας που λειτουργεί σαν ελβετικό ρολόι και τα έχει κάνει μούσκεμα στη δημιουργία του Διεθνούς Αεροδρομίου</w:t>
      </w:r>
      <w:r>
        <w:rPr>
          <w:rFonts w:eastAsia="Times New Roman" w:cs="Times New Roman"/>
          <w:szCs w:val="24"/>
        </w:rPr>
        <w:t xml:space="preserve"> του Βερολίνου.</w:t>
      </w:r>
    </w:p>
    <w:p w14:paraId="224A18E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Το 1990 πήραν την απόφαση ότι πρέπει αντί να έχουν δύο μικρά αεροδρόμια, το </w:t>
      </w:r>
      <w:proofErr w:type="spellStart"/>
      <w:r>
        <w:rPr>
          <w:rFonts w:eastAsia="Times New Roman" w:cs="Times New Roman"/>
          <w:szCs w:val="24"/>
          <w:lang w:val="en-US"/>
        </w:rPr>
        <w:t>Tegel</w:t>
      </w:r>
      <w:proofErr w:type="spellEnd"/>
      <w:r>
        <w:rPr>
          <w:rFonts w:eastAsia="Times New Roman" w:cs="Times New Roman"/>
          <w:szCs w:val="24"/>
        </w:rPr>
        <w:t xml:space="preserve"> και το </w:t>
      </w:r>
      <w:proofErr w:type="spellStart"/>
      <w:r>
        <w:rPr>
          <w:rFonts w:eastAsia="Times New Roman" w:cs="Times New Roman"/>
          <w:szCs w:val="24"/>
          <w:lang w:val="en-US"/>
        </w:rPr>
        <w:t>Shonefeld</w:t>
      </w:r>
      <w:proofErr w:type="spellEnd"/>
      <w:r>
        <w:rPr>
          <w:rFonts w:eastAsia="Times New Roman" w:cs="Times New Roman"/>
          <w:szCs w:val="24"/>
        </w:rPr>
        <w:t xml:space="preserve">, τα οποία ήταν του </w:t>
      </w:r>
      <w:r>
        <w:rPr>
          <w:rFonts w:eastAsia="Times New Roman" w:cs="Times New Roman"/>
          <w:szCs w:val="24"/>
        </w:rPr>
        <w:t>δ</w:t>
      </w:r>
      <w:r>
        <w:rPr>
          <w:rFonts w:eastAsia="Times New Roman" w:cs="Times New Roman"/>
          <w:szCs w:val="24"/>
        </w:rPr>
        <w:t xml:space="preserve">υτικού και του </w:t>
      </w:r>
      <w:r>
        <w:rPr>
          <w:rFonts w:eastAsia="Times New Roman" w:cs="Times New Roman"/>
          <w:szCs w:val="24"/>
        </w:rPr>
        <w:t>α</w:t>
      </w:r>
      <w:r>
        <w:rPr>
          <w:rFonts w:eastAsia="Times New Roman" w:cs="Times New Roman"/>
          <w:szCs w:val="24"/>
        </w:rPr>
        <w:t>νατολικού Βερολίνου αντίστοιχα, να φτιάξουν ένα καινούρ</w:t>
      </w:r>
      <w:r>
        <w:rPr>
          <w:rFonts w:eastAsia="Times New Roman" w:cs="Times New Roman"/>
          <w:szCs w:val="24"/>
        </w:rPr>
        <w:t>γ</w:t>
      </w:r>
      <w:r>
        <w:rPr>
          <w:rFonts w:eastAsia="Times New Roman" w:cs="Times New Roman"/>
          <w:szCs w:val="24"/>
        </w:rPr>
        <w:t xml:space="preserve">ιο μεγάλο, το οποίο θα λέγεται </w:t>
      </w:r>
      <w:r>
        <w:rPr>
          <w:rFonts w:eastAsia="Times New Roman" w:cs="Times New Roman"/>
          <w:szCs w:val="24"/>
          <w:lang w:val="en-US"/>
        </w:rPr>
        <w:t>Brandenburg</w:t>
      </w:r>
      <w:r>
        <w:rPr>
          <w:rFonts w:eastAsia="Times New Roman" w:cs="Times New Roman"/>
          <w:szCs w:val="24"/>
        </w:rPr>
        <w:t>. Αρχικ</w:t>
      </w:r>
      <w:r>
        <w:rPr>
          <w:rFonts w:eastAsia="Times New Roman" w:cs="Times New Roman"/>
          <w:szCs w:val="24"/>
        </w:rPr>
        <w:t xml:space="preserve">ά λέγανε ότι θα το πούνε έτσι. </w:t>
      </w:r>
    </w:p>
    <w:p w14:paraId="224A18E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Αποφασίστηκε οριστικώς αυτό το 2005. Το 2006 άρχισε να κατασκευάζεται. Ο αρχικός ορίζοντας ήταν να τελειώσει το 2011, πέντε χρόνια μετά. Και εκείνο όπως και εμείς. Ως τώρα έχουν επισήμως ανακοινωθεί έντεκα καθυστερήσεις. Η τ</w:t>
      </w:r>
      <w:r>
        <w:rPr>
          <w:rFonts w:eastAsia="Times New Roman" w:cs="Times New Roman"/>
          <w:szCs w:val="24"/>
        </w:rPr>
        <w:t>ελευταία ήταν φέτος και το μεταθέσανε το φθινόπωρο του 2020. Θεωρείται σχεδόν βέβαιο ότι θα πάει το 2021.</w:t>
      </w:r>
    </w:p>
    <w:p w14:paraId="224A18E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 λόγος για τις συνεχείς αναβολές είναι ο κακός σχεδιασμός, η κακή εφαρμογή στην κατασκευή, το κακό μάνατζμεντ και βέβαια πολλά φαινόμενα διαφθοράς. Τ</w:t>
      </w:r>
      <w:r>
        <w:rPr>
          <w:rFonts w:eastAsia="Times New Roman" w:cs="Times New Roman"/>
          <w:szCs w:val="24"/>
        </w:rPr>
        <w:t xml:space="preserve">ο αρχικό σχέδιο είχε προϋπολογισμό 2,83 δισεκατομμύρια. Ήδη, τώρα που μιλάμε έχει χτυπήσει 5,4 δισεκατομμύρια. Το λέω, γιατί έχει σημασία, στη Γερμανία συμβαίνουν αυτά τα </w:t>
      </w:r>
      <w:r>
        <w:rPr>
          <w:rFonts w:eastAsia="Times New Roman" w:cs="Times New Roman"/>
          <w:szCs w:val="24"/>
        </w:rPr>
        <w:lastRenderedPageBreak/>
        <w:t>πράγματα. Και προβλέπουμε ότι μέχρι το 2021 που θα τελειώσει θα έχει πάει στα 7,6 δισ</w:t>
      </w:r>
      <w:r>
        <w:rPr>
          <w:rFonts w:eastAsia="Times New Roman" w:cs="Times New Roman"/>
          <w:szCs w:val="24"/>
        </w:rPr>
        <w:t xml:space="preserve">εκατομμύρια. Αρκεί να σας πω για το πόσο αποτυχία είναι ότι σε κάποια φάση αποφάσισαν να το ονομάσουν </w:t>
      </w:r>
      <w:r>
        <w:rPr>
          <w:rFonts w:eastAsia="Times New Roman" w:cs="Times New Roman"/>
          <w:szCs w:val="24"/>
          <w:lang w:val="en-US"/>
        </w:rPr>
        <w:t>Willy</w:t>
      </w:r>
      <w:r w:rsidRPr="003F2F9F">
        <w:rPr>
          <w:rFonts w:eastAsia="Times New Roman" w:cs="Times New Roman"/>
          <w:szCs w:val="24"/>
        </w:rPr>
        <w:t xml:space="preserve"> </w:t>
      </w:r>
      <w:r>
        <w:rPr>
          <w:rFonts w:eastAsia="Times New Roman" w:cs="Times New Roman"/>
          <w:szCs w:val="24"/>
          <w:lang w:val="en-US"/>
        </w:rPr>
        <w:t>Brand</w:t>
      </w:r>
      <w:r w:rsidRPr="003F2F9F">
        <w:rPr>
          <w:rFonts w:eastAsia="Times New Roman" w:cs="Times New Roman"/>
          <w:szCs w:val="24"/>
        </w:rPr>
        <w:t>.</w:t>
      </w:r>
      <w:r>
        <w:rPr>
          <w:rFonts w:eastAsia="Times New Roman" w:cs="Times New Roman"/>
          <w:szCs w:val="24"/>
        </w:rPr>
        <w:t xml:space="preserve"> Είχε πάρει Νόμπελ, τέλος πάντων είναι ένα όνομα που έχει κάποια σημασία και μ</w:t>
      </w:r>
      <w:r>
        <w:rPr>
          <w:rFonts w:eastAsia="Times New Roman" w:cs="Times New Roman"/>
          <w:szCs w:val="24"/>
        </w:rPr>
        <w:t>ί</w:t>
      </w:r>
      <w:r>
        <w:rPr>
          <w:rFonts w:eastAsia="Times New Roman" w:cs="Times New Roman"/>
          <w:szCs w:val="24"/>
        </w:rPr>
        <w:t xml:space="preserve">α ακτινοβολία και μέσα και έξω από τη Γερμανία. </w:t>
      </w:r>
    </w:p>
    <w:p w14:paraId="224A18E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Μετά από όλες </w:t>
      </w:r>
      <w:r>
        <w:rPr>
          <w:rFonts w:eastAsia="Times New Roman" w:cs="Times New Roman"/>
          <w:szCs w:val="24"/>
        </w:rPr>
        <w:t xml:space="preserve">αυτές τις πολύ μεγάλες καθυστερήσεις και αστοχίες, γιατί προσπάθησαν δύο φορές να κάνουν ΣΔΙΤ και να βάλουν και τον ιδιωτικό τομέα μέσα και δεν τα κατάφεραν και τώρα το χειρίζονται τα </w:t>
      </w:r>
      <w:proofErr w:type="spellStart"/>
      <w:r>
        <w:rPr>
          <w:rFonts w:eastAsia="Times New Roman" w:cs="Times New Roman"/>
          <w:szCs w:val="24"/>
        </w:rPr>
        <w:t>λέντερ</w:t>
      </w:r>
      <w:proofErr w:type="spellEnd"/>
      <w:r>
        <w:rPr>
          <w:rFonts w:eastAsia="Times New Roman" w:cs="Times New Roman"/>
          <w:szCs w:val="24"/>
        </w:rPr>
        <w:t xml:space="preserve"> του Βρανδεμβούργου και του Βερολίνου και τα έχουν κάνει μούσκεμα,</w:t>
      </w:r>
      <w:r>
        <w:rPr>
          <w:rFonts w:eastAsia="Times New Roman" w:cs="Times New Roman"/>
          <w:szCs w:val="24"/>
        </w:rPr>
        <w:t xml:space="preserve"> ενώ εμείς τα καταφέραμε να κάνουμε ΣΔΙΤ και έχει σημασία αυτό. Τόσο πολύ χάλια πάει, λοιπόν, η υπόθεση που το </w:t>
      </w:r>
      <w:r>
        <w:rPr>
          <w:rFonts w:eastAsia="Times New Roman" w:cs="Times New Roman"/>
          <w:szCs w:val="24"/>
          <w:lang w:val="en-US"/>
        </w:rPr>
        <w:t>Willy</w:t>
      </w:r>
      <w:r>
        <w:rPr>
          <w:rFonts w:eastAsia="Times New Roman" w:cs="Times New Roman"/>
          <w:szCs w:val="24"/>
        </w:rPr>
        <w:t xml:space="preserve"> </w:t>
      </w:r>
      <w:r>
        <w:rPr>
          <w:rFonts w:eastAsia="Times New Roman" w:cs="Times New Roman"/>
          <w:szCs w:val="24"/>
          <w:lang w:val="en-US"/>
        </w:rPr>
        <w:t>Brandt</w:t>
      </w:r>
      <w:r>
        <w:rPr>
          <w:rFonts w:eastAsia="Times New Roman" w:cs="Times New Roman"/>
          <w:szCs w:val="24"/>
        </w:rPr>
        <w:t xml:space="preserve"> </w:t>
      </w:r>
      <w:r>
        <w:rPr>
          <w:rFonts w:eastAsia="Times New Roman" w:cs="Times New Roman"/>
          <w:szCs w:val="24"/>
          <w:lang w:val="en-US"/>
        </w:rPr>
        <w:t>Foundation</w:t>
      </w:r>
      <w:r>
        <w:rPr>
          <w:rFonts w:eastAsia="Times New Roman" w:cs="Times New Roman"/>
          <w:szCs w:val="24"/>
        </w:rPr>
        <w:t xml:space="preserve">, το ίδρυμα δηλαδή για τη διαχείριση της μνήμης περί </w:t>
      </w:r>
      <w:r>
        <w:rPr>
          <w:rFonts w:eastAsia="Times New Roman" w:cs="Times New Roman"/>
          <w:szCs w:val="24"/>
          <w:lang w:val="en-US"/>
        </w:rPr>
        <w:t>Willy</w:t>
      </w:r>
      <w:r>
        <w:rPr>
          <w:rFonts w:eastAsia="Times New Roman" w:cs="Times New Roman"/>
          <w:szCs w:val="24"/>
        </w:rPr>
        <w:t xml:space="preserve"> </w:t>
      </w:r>
      <w:r>
        <w:rPr>
          <w:rFonts w:eastAsia="Times New Roman" w:cs="Times New Roman"/>
          <w:szCs w:val="24"/>
          <w:lang w:val="en-US"/>
        </w:rPr>
        <w:t>Brandt</w:t>
      </w:r>
      <w:r>
        <w:rPr>
          <w:rFonts w:eastAsia="Times New Roman" w:cs="Times New Roman"/>
          <w:szCs w:val="24"/>
        </w:rPr>
        <w:t xml:space="preserve"> συζητάει πολύ σοβαρά να αποσύρει την άδεια να χρησιμοποι</w:t>
      </w:r>
      <w:r>
        <w:rPr>
          <w:rFonts w:eastAsia="Times New Roman" w:cs="Times New Roman"/>
          <w:szCs w:val="24"/>
        </w:rPr>
        <w:t xml:space="preserve">ηθεί το </w:t>
      </w:r>
      <w:r>
        <w:rPr>
          <w:rFonts w:eastAsia="Times New Roman" w:cs="Times New Roman"/>
          <w:szCs w:val="24"/>
        </w:rPr>
        <w:lastRenderedPageBreak/>
        <w:t xml:space="preserve">όνομα </w:t>
      </w:r>
      <w:r>
        <w:rPr>
          <w:rFonts w:eastAsia="Times New Roman" w:cs="Times New Roman"/>
          <w:szCs w:val="24"/>
          <w:lang w:val="en-US"/>
        </w:rPr>
        <w:t>Willy</w:t>
      </w:r>
      <w:r>
        <w:rPr>
          <w:rFonts w:eastAsia="Times New Roman" w:cs="Times New Roman"/>
          <w:szCs w:val="24"/>
        </w:rPr>
        <w:t xml:space="preserve"> </w:t>
      </w:r>
      <w:r>
        <w:rPr>
          <w:rFonts w:eastAsia="Times New Roman" w:cs="Times New Roman"/>
          <w:szCs w:val="24"/>
          <w:lang w:val="en-US"/>
        </w:rPr>
        <w:t>Brandt</w:t>
      </w:r>
      <w:r>
        <w:rPr>
          <w:rFonts w:eastAsia="Times New Roman" w:cs="Times New Roman"/>
          <w:szCs w:val="24"/>
        </w:rPr>
        <w:t xml:space="preserve"> για το Διεθνές Αεροδρόμιο του Βερολίνου, διότι δίνει κακό όνομα σε μ</w:t>
      </w:r>
      <w:r>
        <w:rPr>
          <w:rFonts w:eastAsia="Times New Roman" w:cs="Times New Roman"/>
          <w:szCs w:val="24"/>
        </w:rPr>
        <w:t>ί</w:t>
      </w:r>
      <w:r>
        <w:rPr>
          <w:rFonts w:eastAsia="Times New Roman" w:cs="Times New Roman"/>
          <w:szCs w:val="24"/>
        </w:rPr>
        <w:t>α πολύ σημαντική φυσιογνωμία της πολιτικής, της ειρήνης, του αφοπλισμού, της συνεννόησης.</w:t>
      </w:r>
    </w:p>
    <w:p w14:paraId="224A18E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Θέλω να πω ότι είμαστε μπροστά στην υλοποίηση μιας δύσκολης σύμβασης. </w:t>
      </w:r>
      <w:r>
        <w:rPr>
          <w:rFonts w:eastAsia="Times New Roman" w:cs="Times New Roman"/>
          <w:szCs w:val="24"/>
        </w:rPr>
        <w:t>Όχι δύσκολης, επειδή υπάρχουν τα «κοράκια» –μαύρα κοράκια με νύχια γαμψά- από πάνω μας, αλλά δύσκολες επειδή είναι ένα τεράστιο έργο, επειδή πρέπει να λειτουργήσει καλά, επειδή πρέπει να λειτουργήσουν σαν ρολόι οι οδικοί άξονες.</w:t>
      </w:r>
    </w:p>
    <w:p w14:paraId="224A18E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Περιττό να σας πω ότι οι γε</w:t>
      </w:r>
      <w:r>
        <w:rPr>
          <w:rFonts w:eastAsia="Times New Roman" w:cs="Times New Roman"/>
          <w:szCs w:val="24"/>
        </w:rPr>
        <w:t xml:space="preserve">ρμανικοί σιδηρόδρομοι -να μην νομίζετε ότι είναι και τελείως για τα μπάζα οι Γερμανοί- ήδη έχουν από το ’11 έτοιμο τον σταθμό που θα πήγαινε τους επιβάτες και οι οποίοι τώρα κάνουν πολύ σοβαρές μηνύσεις σε βάρος της εταιρείας. </w:t>
      </w:r>
    </w:p>
    <w:p w14:paraId="224A18E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λοιπόν, δύσκολο αυτό </w:t>
      </w:r>
      <w:r>
        <w:rPr>
          <w:rFonts w:eastAsia="Times New Roman" w:cs="Times New Roman"/>
          <w:szCs w:val="24"/>
        </w:rPr>
        <w:t xml:space="preserve">που πάμε να κάνουμε. Ας μην αναλωνόμαστε σε αντεγκλήσεις τι είπατε, τι κάνετε, τι θέλετε. Ας προχωρήσουμε μπροστά. Θα είναι σίγουρα για το καλό όλων μας, όχι μόνο της ανάπτυξης, αλλά και της δημοκρατίας. </w:t>
      </w:r>
    </w:p>
    <w:p w14:paraId="224A18E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24A18F0" w14:textId="77777777" w:rsidR="0081027C" w:rsidRDefault="00F5028E">
      <w:pPr>
        <w:spacing w:line="600" w:lineRule="auto"/>
        <w:ind w:firstLine="720"/>
        <w:jc w:val="center"/>
        <w:rPr>
          <w:rFonts w:eastAsia="Times New Roman"/>
          <w:bCs/>
        </w:rPr>
      </w:pPr>
      <w:r w:rsidRPr="00BE1901">
        <w:rPr>
          <w:rFonts w:eastAsia="Times New Roman"/>
          <w:bCs/>
        </w:rPr>
        <w:t>(Χειροκροτήματα από την πτέρυγα το</w:t>
      </w:r>
      <w:r w:rsidRPr="00BE1901">
        <w:rPr>
          <w:rFonts w:eastAsia="Times New Roman"/>
          <w:bCs/>
        </w:rPr>
        <w:t xml:space="preserve">υ </w:t>
      </w:r>
      <w:r>
        <w:rPr>
          <w:rFonts w:eastAsia="Times New Roman"/>
          <w:bCs/>
        </w:rPr>
        <w:t>Ποταμιού</w:t>
      </w:r>
      <w:r w:rsidRPr="00BE1901">
        <w:rPr>
          <w:rFonts w:eastAsia="Times New Roman"/>
          <w:bCs/>
        </w:rPr>
        <w:t>)</w:t>
      </w:r>
    </w:p>
    <w:p w14:paraId="224A18F1" w14:textId="77777777" w:rsidR="0081027C" w:rsidRDefault="00F5028E">
      <w:pPr>
        <w:spacing w:line="600" w:lineRule="auto"/>
        <w:ind w:firstLine="720"/>
        <w:jc w:val="both"/>
        <w:rPr>
          <w:rFonts w:eastAsia="Times New Roman"/>
          <w:bCs/>
        </w:rPr>
      </w:pPr>
      <w:r w:rsidRPr="007D6AE4">
        <w:rPr>
          <w:rFonts w:eastAsia="Times New Roman"/>
          <w:b/>
          <w:bCs/>
        </w:rPr>
        <w:t>ΠΡΟΕΔΡΕΥΩΝ (Γεώργιος Βαρεμένος):</w:t>
      </w:r>
      <w:r w:rsidRPr="007D6AE4">
        <w:rPr>
          <w:rFonts w:eastAsia="Times New Roman"/>
          <w:bCs/>
        </w:rPr>
        <w:t xml:space="preserve"> </w:t>
      </w:r>
      <w:r>
        <w:rPr>
          <w:rFonts w:eastAsia="Times New Roman"/>
          <w:bCs/>
        </w:rPr>
        <w:t xml:space="preserve">Ευχαριστούμε την κ. </w:t>
      </w:r>
      <w:proofErr w:type="spellStart"/>
      <w:r>
        <w:rPr>
          <w:rFonts w:eastAsia="Times New Roman"/>
          <w:bCs/>
        </w:rPr>
        <w:t>Λυμπεράκη</w:t>
      </w:r>
      <w:proofErr w:type="spellEnd"/>
      <w:r>
        <w:rPr>
          <w:rFonts w:eastAsia="Times New Roman"/>
          <w:bCs/>
        </w:rPr>
        <w:t xml:space="preserve"> και για την τήρηση του χρόνου.</w:t>
      </w:r>
    </w:p>
    <w:p w14:paraId="224A18F2" w14:textId="77777777" w:rsidR="0081027C" w:rsidRDefault="00F5028E">
      <w:pPr>
        <w:spacing w:line="600" w:lineRule="auto"/>
        <w:ind w:firstLine="720"/>
        <w:jc w:val="both"/>
        <w:rPr>
          <w:rFonts w:eastAsia="Times New Roman"/>
          <w:bCs/>
        </w:rPr>
      </w:pPr>
      <w:r>
        <w:rPr>
          <w:rFonts w:eastAsia="Times New Roman"/>
          <w:bCs/>
        </w:rPr>
        <w:t>Ο Υπουργός Δικαιοσύνης κ. Μιχάλης Καλογήρου έχει τον λόγο για να παρουσιάσει μ</w:t>
      </w:r>
      <w:r>
        <w:rPr>
          <w:rFonts w:eastAsia="Times New Roman"/>
          <w:bCs/>
        </w:rPr>
        <w:t>ί</w:t>
      </w:r>
      <w:r>
        <w:rPr>
          <w:rFonts w:eastAsia="Times New Roman"/>
          <w:bCs/>
        </w:rPr>
        <w:t xml:space="preserve">α τροπολογία. </w:t>
      </w:r>
    </w:p>
    <w:p w14:paraId="224A18F3" w14:textId="77777777" w:rsidR="0081027C" w:rsidRDefault="00F5028E">
      <w:pPr>
        <w:spacing w:line="600" w:lineRule="auto"/>
        <w:ind w:firstLine="720"/>
        <w:jc w:val="both"/>
        <w:rPr>
          <w:rFonts w:eastAsia="Times New Roman"/>
          <w:bCs/>
        </w:rPr>
      </w:pPr>
      <w:r>
        <w:rPr>
          <w:rFonts w:eastAsia="Times New Roman"/>
          <w:b/>
          <w:bCs/>
        </w:rPr>
        <w:t xml:space="preserve">ΜΙΧΑΗΛ ΚΑΛΟΓΗΡΟΥ </w:t>
      </w:r>
      <w:r w:rsidRPr="007D6AE4">
        <w:rPr>
          <w:rFonts w:eastAsia="Times New Roman"/>
          <w:b/>
          <w:bCs/>
        </w:rPr>
        <w:t>(Υπουργός Δικαιοσύνης, Διαφάνειας και Α</w:t>
      </w:r>
      <w:r w:rsidRPr="007D6AE4">
        <w:rPr>
          <w:rFonts w:eastAsia="Times New Roman"/>
          <w:b/>
          <w:bCs/>
        </w:rPr>
        <w:t xml:space="preserve">νθρωπίνων Δικαιωμάτων): </w:t>
      </w:r>
      <w:r>
        <w:rPr>
          <w:rFonts w:eastAsia="Times New Roman"/>
          <w:bCs/>
        </w:rPr>
        <w:t xml:space="preserve">Η τροπολογία είναι η με γενικό αριθμό 2164 και ειδικό 63. </w:t>
      </w:r>
    </w:p>
    <w:p w14:paraId="224A18F4" w14:textId="77777777" w:rsidR="0081027C" w:rsidRDefault="00F5028E">
      <w:pPr>
        <w:spacing w:line="600" w:lineRule="auto"/>
        <w:ind w:firstLine="720"/>
        <w:jc w:val="both"/>
        <w:rPr>
          <w:rFonts w:eastAsia="Times New Roman"/>
          <w:bCs/>
        </w:rPr>
      </w:pPr>
      <w:r>
        <w:rPr>
          <w:rFonts w:eastAsia="Times New Roman"/>
          <w:bCs/>
        </w:rPr>
        <w:lastRenderedPageBreak/>
        <w:t xml:space="preserve">Η τροπολογία μας αφορά τροποποίηση της διάταξης του άρθρου 24 παράγραφος 3 του ν.2530/1997. Η διάταξη προβλέπει ότι οι λειτουργοί, υπάλληλοι και μισθωτοί του δημοσίου τομέα </w:t>
      </w:r>
      <w:r>
        <w:rPr>
          <w:rFonts w:eastAsia="Times New Roman"/>
          <w:bCs/>
        </w:rPr>
        <w:t>εάν κατέχουν νόμιμα και δεύτερη έμμισθη θέση στο δημόσιο στους οργανισμούς τοπικής αυτοδιοίκησης και σε άλλα νομικά πρόσωπα δημοσίου δικαίου, τότε οι αποδοχές τους από αυτή τη δεύτερη θέση δεν μπορούν να υπερβούν μισθολογικά το 30% της πρώτης θέσης.</w:t>
      </w:r>
    </w:p>
    <w:p w14:paraId="224A18F5" w14:textId="77777777" w:rsidR="0081027C" w:rsidRDefault="00F5028E">
      <w:pPr>
        <w:spacing w:line="600" w:lineRule="auto"/>
        <w:ind w:firstLine="720"/>
        <w:jc w:val="both"/>
        <w:rPr>
          <w:rFonts w:eastAsia="Times New Roman"/>
          <w:bCs/>
        </w:rPr>
      </w:pPr>
      <w:r>
        <w:rPr>
          <w:rFonts w:eastAsia="Times New Roman"/>
          <w:bCs/>
        </w:rPr>
        <w:t xml:space="preserve">Τώρα, </w:t>
      </w:r>
      <w:r>
        <w:rPr>
          <w:rFonts w:eastAsia="Times New Roman"/>
          <w:bCs/>
        </w:rPr>
        <w:t>στην περίπτωση δικαστικών λειτουργών οι οποίοι είναι και διδακτικό προσωπικό στα Ανώτατα Εκπαιδευτικά Ιδρύματα μέχρι και σήμερα η διάταξη αυτή δεν εφαρμόζεται. Λαμβάνουν, δηλαδή, το σύνολο. Δεν εφαρμόζεται ο περιορισμός του 30%. Αυτό κατά πάγια πρακτική κα</w:t>
      </w:r>
      <w:r>
        <w:rPr>
          <w:rFonts w:eastAsia="Times New Roman"/>
          <w:bCs/>
        </w:rPr>
        <w:t>ι σύμφωνα με γνωμοδοτήσεις του Νομικού Συμβουλίου του Κράτους -για την υποστήριξη αυτής της θέσης θα καταθέσω τα Πρακτικά της 9</w:t>
      </w:r>
      <w:r w:rsidRPr="00FC45A7">
        <w:rPr>
          <w:rFonts w:eastAsia="Times New Roman"/>
          <w:bCs/>
          <w:vertAlign w:val="superscript"/>
        </w:rPr>
        <w:t>ης</w:t>
      </w:r>
      <w:r>
        <w:rPr>
          <w:rFonts w:eastAsia="Times New Roman"/>
          <w:bCs/>
        </w:rPr>
        <w:t xml:space="preserve"> Γενικής Συνεδρίασης της Ολομέλειας του Ελεγκτικού Συνεδρίου του 2000 και τη γνωμοδότηση 422 του 2005- τι σημαίνει; Τι συνέβη; </w:t>
      </w:r>
      <w:r>
        <w:rPr>
          <w:rFonts w:eastAsia="Times New Roman"/>
          <w:bCs/>
        </w:rPr>
        <w:t xml:space="preserve">Ρητή διάταξη που να προβλέπει τον μη περιορισμό στο 30%, δεν υπάρχει. Δεν υπήρξε ποτέ η διάταξη αυτή. </w:t>
      </w:r>
    </w:p>
    <w:p w14:paraId="224A18F6" w14:textId="77777777" w:rsidR="0081027C" w:rsidRDefault="00F5028E">
      <w:pPr>
        <w:spacing w:line="600" w:lineRule="auto"/>
        <w:ind w:firstLine="720"/>
        <w:jc w:val="both"/>
        <w:rPr>
          <w:rFonts w:eastAsia="Times New Roman" w:cs="Times New Roman"/>
        </w:rPr>
      </w:pPr>
      <w:r w:rsidRPr="000731CA">
        <w:rPr>
          <w:rFonts w:eastAsia="Times New Roman" w:cs="Times New Roman"/>
        </w:rPr>
        <w:lastRenderedPageBreak/>
        <w:t xml:space="preserve">(Στο σημείο αυτό ο </w:t>
      </w:r>
      <w:r>
        <w:rPr>
          <w:rFonts w:eastAsia="Times New Roman" w:cs="Times New Roman"/>
        </w:rPr>
        <w:t xml:space="preserve">Υπουργός </w:t>
      </w:r>
      <w:r w:rsidRPr="00155AE4">
        <w:rPr>
          <w:rFonts w:eastAsia="Times New Roman"/>
          <w:bCs/>
        </w:rPr>
        <w:t>Δικαιοσύνης, Διαφάνειας και Ανθρωπίνων Δικαιωμάτων</w:t>
      </w:r>
      <w:r>
        <w:rPr>
          <w:rFonts w:eastAsia="Times New Roman" w:cs="Times New Roman"/>
        </w:rPr>
        <w:t xml:space="preserve"> κ. Μιχαήλ Καλογήρου</w:t>
      </w:r>
      <w:r w:rsidRPr="000731CA">
        <w:rPr>
          <w:rFonts w:eastAsia="Times New Roman" w:cs="Times New Roman"/>
        </w:rPr>
        <w:t xml:space="preserve"> καταθέτει για τα Πρακτικά τα προαναφερθέντα έγγραφα, τ</w:t>
      </w:r>
      <w:r w:rsidRPr="000731CA">
        <w:rPr>
          <w:rFonts w:eastAsia="Times New Roman" w:cs="Times New Roman"/>
        </w:rPr>
        <w:t>α οποία βρίσκονται στο αρχείο του Τμήματος Γραμματείας της Διεύθυνσης Στενογραφίας και Πρακτικών της Βουλής)</w:t>
      </w:r>
    </w:p>
    <w:p w14:paraId="224A18F7" w14:textId="77777777" w:rsidR="0081027C" w:rsidRDefault="00F5028E">
      <w:pPr>
        <w:spacing w:line="600" w:lineRule="auto"/>
        <w:ind w:firstLine="720"/>
        <w:jc w:val="both"/>
        <w:rPr>
          <w:rFonts w:eastAsia="Times New Roman" w:cs="Times New Roman"/>
        </w:rPr>
      </w:pPr>
      <w:r>
        <w:rPr>
          <w:rFonts w:eastAsia="Times New Roman" w:cs="Times New Roman"/>
        </w:rPr>
        <w:t>Παρ’ όλα αυτά, επαναλαμβάνω ότι για τους δικαστικούς λειτουργούς και διδάσκοντες στα ανώτατα εκπαιδευτικά ιδρύματα, δεν εφαρμοζόταν. Γιατί δεν εφαρ</w:t>
      </w:r>
      <w:r>
        <w:rPr>
          <w:rFonts w:eastAsia="Times New Roman" w:cs="Times New Roman"/>
        </w:rPr>
        <w:t>μοζόταν; Λόγω της εξαιρετικής πρόνοιας που υπάρχει στο Σύνταγμα και που επιτρέπει στους δικαστές μόνο να ασκούν πέρα από το λειτούργημά τους και αυτά τα διδακτικά καθήκοντά τους. Άρα, η εξαιρετικότητα του Συντάγματος ήταν αυτή η αιτιολογική, ας πούμε, βάση</w:t>
      </w:r>
      <w:r>
        <w:rPr>
          <w:rFonts w:eastAsia="Times New Roman" w:cs="Times New Roman"/>
        </w:rPr>
        <w:t xml:space="preserve"> και έδρα για αυτή την πρόβλεψη.</w:t>
      </w:r>
    </w:p>
    <w:p w14:paraId="224A18F8" w14:textId="77777777" w:rsidR="0081027C" w:rsidRDefault="00F5028E">
      <w:pPr>
        <w:spacing w:line="600" w:lineRule="auto"/>
        <w:ind w:firstLine="720"/>
        <w:jc w:val="both"/>
        <w:rPr>
          <w:rFonts w:eastAsia="Times New Roman" w:cs="Times New Roman"/>
        </w:rPr>
      </w:pPr>
      <w:r>
        <w:rPr>
          <w:rFonts w:eastAsia="Times New Roman" w:cs="Times New Roman"/>
        </w:rPr>
        <w:t xml:space="preserve">Όλα αυτά </w:t>
      </w:r>
      <w:proofErr w:type="spellStart"/>
      <w:r>
        <w:rPr>
          <w:rFonts w:eastAsia="Times New Roman" w:cs="Times New Roman"/>
        </w:rPr>
        <w:t>συνέβαιναν</w:t>
      </w:r>
      <w:proofErr w:type="spellEnd"/>
      <w:r>
        <w:rPr>
          <w:rFonts w:eastAsia="Times New Roman" w:cs="Times New Roman"/>
        </w:rPr>
        <w:t xml:space="preserve"> μέχρι το 2017. Το 2017 υπήρξε μ</w:t>
      </w:r>
      <w:r>
        <w:rPr>
          <w:rFonts w:eastAsia="Times New Roman" w:cs="Times New Roman"/>
        </w:rPr>
        <w:t>ί</w:t>
      </w:r>
      <w:r>
        <w:rPr>
          <w:rFonts w:eastAsia="Times New Roman" w:cs="Times New Roman"/>
        </w:rPr>
        <w:t xml:space="preserve">α απόφαση του ΣΤ΄ Τμήματος του Συμβουλίου της Επικρατείας, όπου </w:t>
      </w:r>
      <w:proofErr w:type="spellStart"/>
      <w:r>
        <w:rPr>
          <w:rFonts w:eastAsia="Times New Roman" w:cs="Times New Roman"/>
        </w:rPr>
        <w:t>εκρίθη</w:t>
      </w:r>
      <w:proofErr w:type="spellEnd"/>
      <w:r>
        <w:rPr>
          <w:rFonts w:eastAsia="Times New Roman" w:cs="Times New Roman"/>
        </w:rPr>
        <w:t xml:space="preserve"> αίτηση αναίρεσης συγκεκριμένου πανεπιστημίου κατά δικαστικού λειτουργού, ο οποίος </w:t>
      </w:r>
      <w:r>
        <w:rPr>
          <w:rFonts w:eastAsia="Times New Roman" w:cs="Times New Roman"/>
        </w:rPr>
        <w:lastRenderedPageBreak/>
        <w:t>είχε λάβει το πέρα</w:t>
      </w:r>
      <w:r>
        <w:rPr>
          <w:rFonts w:eastAsia="Times New Roman" w:cs="Times New Roman"/>
        </w:rPr>
        <w:t>ν του 30%. Εκεί το Συμβούλιο της Επικρατείας είπε ότι δεν προκύπτει κάτι τέτοιο –δεν μπήκε σε θέματα συνταγματικότητας-, ότι δεν υπάρχει ρητή διάταξη ως προς αυτό το ζήτημα και ότι είναι στη διακριτική ευχέρεια του νομοθέτη να θεσπίσει ρητά, συγκεκριμένα γ</w:t>
      </w:r>
      <w:r>
        <w:rPr>
          <w:rFonts w:eastAsia="Times New Roman" w:cs="Times New Roman"/>
        </w:rPr>
        <w:t>ια το διδακτικό προσωπικό που είναι παράλληλα και δικαστικοί λειτουργοί.</w:t>
      </w:r>
    </w:p>
    <w:p w14:paraId="224A18F9" w14:textId="77777777" w:rsidR="0081027C" w:rsidRDefault="00F5028E">
      <w:pPr>
        <w:spacing w:line="600" w:lineRule="auto"/>
        <w:ind w:firstLine="720"/>
        <w:jc w:val="both"/>
        <w:rPr>
          <w:rFonts w:eastAsia="Times New Roman" w:cs="Times New Roman"/>
        </w:rPr>
      </w:pPr>
      <w:r>
        <w:rPr>
          <w:rFonts w:eastAsia="Times New Roman" w:cs="Times New Roman"/>
        </w:rPr>
        <w:t xml:space="preserve">Το λέει και η Έκθεση του Γενικού Λογιστηρίου του Κράτους ότι η διάταξη αφορά αυτή τη στιγμή τέσσερις δικαστικούς λειτουργούς οι οποίοι παράλληλα είναι και καθηγητές πανεπιστημίου. Το </w:t>
      </w:r>
      <w:r>
        <w:rPr>
          <w:rFonts w:eastAsia="Times New Roman" w:cs="Times New Roman"/>
        </w:rPr>
        <w:t>κοινωνικό πολιτικό ζήτημα το οποίο ρυθμίζεται με τη διάταξη αυτή είναι, κατά τη γνώμη μου, το να εισφέρουμε ακόμη περισσότερα κίνητρα σε δικαστικούς λειτουργούς οι οποίοι πληρούν τις προϋποθέσεις να αποτελούν και μέλη της ακαδημαϊκής κοινότητας και να ενισ</w:t>
      </w:r>
      <w:r>
        <w:rPr>
          <w:rFonts w:eastAsia="Times New Roman" w:cs="Times New Roman"/>
        </w:rPr>
        <w:t>χύουν την ακαδημαϊκή κοινότητα με τη γνώση τους και την εμπειρία τους, να μην υπάρχει κα</w:t>
      </w:r>
      <w:r>
        <w:rPr>
          <w:rFonts w:eastAsia="Times New Roman" w:cs="Times New Roman"/>
        </w:rPr>
        <w:t>μ</w:t>
      </w:r>
      <w:r>
        <w:rPr>
          <w:rFonts w:eastAsia="Times New Roman" w:cs="Times New Roman"/>
        </w:rPr>
        <w:t xml:space="preserve">μία αμφισβήτηση ως προς αυτό το μισθολογικό ζήτημα. Για να το πούμε και πρακτικά, όπως αντιλαμβανόμαστε όλοι, για </w:t>
      </w:r>
      <w:r>
        <w:rPr>
          <w:rFonts w:eastAsia="Times New Roman" w:cs="Times New Roman"/>
        </w:rPr>
        <w:lastRenderedPageBreak/>
        <w:t xml:space="preserve">τους δικαστικούς λειτουργούς οι οποίοι ασκούν το </w:t>
      </w:r>
      <w:r>
        <w:rPr>
          <w:rFonts w:eastAsia="Times New Roman" w:cs="Times New Roman"/>
        </w:rPr>
        <w:t>λειτούργημά τους και πρέπει να ταξιδέψουν σε άλλες πόλεις να διδάξουν σε πανεπιστήμια κ</w:t>
      </w:r>
      <w:r>
        <w:rPr>
          <w:rFonts w:eastAsia="Times New Roman" w:cs="Times New Roman"/>
        </w:rPr>
        <w:t>.</w:t>
      </w:r>
      <w:r>
        <w:rPr>
          <w:rFonts w:eastAsia="Times New Roman" w:cs="Times New Roman"/>
        </w:rPr>
        <w:t xml:space="preserve">λπ., το 30% ίσα που φθάνει –επιτρέψτε μου τον όρο- για την κάλυψη των αναγκαίων δαπανών τους. Συνεπώς, χρειάζεται ένα ακόμη ισχυρό κίνητρο. </w:t>
      </w:r>
    </w:p>
    <w:p w14:paraId="224A18FA" w14:textId="77777777" w:rsidR="0081027C" w:rsidRDefault="00F5028E">
      <w:pPr>
        <w:spacing w:line="600" w:lineRule="auto"/>
        <w:ind w:firstLine="720"/>
        <w:jc w:val="both"/>
        <w:rPr>
          <w:rFonts w:eastAsia="Times New Roman" w:cs="Times New Roman"/>
        </w:rPr>
      </w:pPr>
      <w:r>
        <w:rPr>
          <w:rFonts w:eastAsia="Times New Roman" w:cs="Times New Roman"/>
        </w:rPr>
        <w:t>Δύο είναι οι παράγραφοι της</w:t>
      </w:r>
      <w:r>
        <w:rPr>
          <w:rFonts w:eastAsia="Times New Roman" w:cs="Times New Roman"/>
        </w:rPr>
        <w:t xml:space="preserve"> τροπολογίας. Η πρώτη προβλέπει ότι ο περιορισμός του προηγούμενου εδαφίου δεν καταλαμβάνει τους δικαστικούς λειτουργούς που κατέχουν, σύμφωνα με την παράγραφο 2 του άρθρου 89 του Συντάγματος, μόνιμη οργανική θέση διδακτικού προσωπικού ανωτάτων εκπαιδευτικ</w:t>
      </w:r>
      <w:r>
        <w:rPr>
          <w:rFonts w:eastAsia="Times New Roman" w:cs="Times New Roman"/>
        </w:rPr>
        <w:t>ών ιδρυμάτων. Και η δεύτερη διάταξη προβλέπει ότι οι εισπραχθείσες από δικαστικούς λειτουργούς αποδοχές από δεύτερη θέση τους ως μέλη του διδακτικού προσωπικού, πέραν των ορίων του πρώτου εδαφίου της παρ</w:t>
      </w:r>
      <w:r>
        <w:rPr>
          <w:rFonts w:eastAsia="Times New Roman" w:cs="Times New Roman"/>
        </w:rPr>
        <w:t>αγράφου</w:t>
      </w:r>
      <w:r>
        <w:rPr>
          <w:rFonts w:eastAsia="Times New Roman" w:cs="Times New Roman"/>
        </w:rPr>
        <w:t xml:space="preserve"> 3 του άρθρου 24 του ν.2530/1997, θεωρούνται ν</w:t>
      </w:r>
      <w:r>
        <w:rPr>
          <w:rFonts w:eastAsia="Times New Roman" w:cs="Times New Roman"/>
        </w:rPr>
        <w:t>όμιμες και δεν αναζητούνται. Για να μην γίνει κα</w:t>
      </w:r>
      <w:r>
        <w:rPr>
          <w:rFonts w:eastAsia="Times New Roman" w:cs="Times New Roman"/>
        </w:rPr>
        <w:t>μ</w:t>
      </w:r>
      <w:r>
        <w:rPr>
          <w:rFonts w:eastAsia="Times New Roman" w:cs="Times New Roman"/>
        </w:rPr>
        <w:t xml:space="preserve">μία παρεξήγηση, σας λέω ότι δεν έχουν </w:t>
      </w:r>
      <w:r>
        <w:rPr>
          <w:rFonts w:eastAsia="Times New Roman" w:cs="Times New Roman"/>
        </w:rPr>
        <w:lastRenderedPageBreak/>
        <w:t xml:space="preserve">αναζητηθεί. Συνεπώς δεν πάμε να λύσουμε κάποιο πρόβλημα το οποίο να έχει ήδη δημιουργηθεί σε επίπεδο αναζήτησης ποσών. Δεν έχουν γίνει κάποιοι καταλογισμοί, νομίζω όμως </w:t>
      </w:r>
      <w:r>
        <w:rPr>
          <w:rFonts w:eastAsia="Times New Roman" w:cs="Times New Roman"/>
        </w:rPr>
        <w:t>ότι είναι σωστό εφόσον δεν έχει γίνει και κάτι τέτοιο και λόγω και της πάγιας πρακτικής που έχει ακολουθηθεί όλα αυτά τα χρόνια, να υπάρχει συγκεκριμένη ρύθμιση για να μην δημιουργούνται περαιτέρω ζητήματα.</w:t>
      </w:r>
    </w:p>
    <w:p w14:paraId="224A18FB" w14:textId="77777777" w:rsidR="0081027C" w:rsidRDefault="00F5028E">
      <w:pPr>
        <w:spacing w:line="600" w:lineRule="auto"/>
        <w:ind w:firstLine="720"/>
        <w:jc w:val="both"/>
        <w:rPr>
          <w:rFonts w:eastAsia="Times New Roman" w:cs="Times New Roman"/>
        </w:rPr>
      </w:pPr>
      <w:r>
        <w:rPr>
          <w:rFonts w:eastAsia="Times New Roman" w:cs="Times New Roman"/>
        </w:rPr>
        <w:t>Ευχαριστώ πολύ, είμαι στη διάθεσή σας.</w:t>
      </w:r>
    </w:p>
    <w:p w14:paraId="224A18FC" w14:textId="77777777" w:rsidR="0081027C" w:rsidRDefault="00F5028E">
      <w:pPr>
        <w:spacing w:line="600" w:lineRule="auto"/>
        <w:ind w:firstLine="720"/>
        <w:jc w:val="both"/>
        <w:rPr>
          <w:rFonts w:eastAsia="Times New Roman" w:cs="Times New Roman"/>
        </w:rPr>
      </w:pPr>
      <w:r>
        <w:rPr>
          <w:rFonts w:eastAsia="Times New Roman" w:cs="Times New Roman"/>
          <w:b/>
        </w:rPr>
        <w:t>ΧΡΗΣΤΟΣ ΜΠ</w:t>
      </w:r>
      <w:r>
        <w:rPr>
          <w:rFonts w:eastAsia="Times New Roman" w:cs="Times New Roman"/>
          <w:b/>
        </w:rPr>
        <w:t>ΟΥΚΩΡΟΣ:</w:t>
      </w:r>
      <w:r>
        <w:rPr>
          <w:rFonts w:eastAsia="Times New Roman" w:cs="Times New Roman"/>
        </w:rPr>
        <w:t xml:space="preserve"> Κύριε Πρόεδρε, τον λόγο παρακαλώ για μ</w:t>
      </w:r>
      <w:r>
        <w:rPr>
          <w:rFonts w:eastAsia="Times New Roman" w:cs="Times New Roman"/>
        </w:rPr>
        <w:t>ί</w:t>
      </w:r>
      <w:r>
        <w:rPr>
          <w:rFonts w:eastAsia="Times New Roman" w:cs="Times New Roman"/>
        </w:rPr>
        <w:t xml:space="preserve">α διευκρίνιση. </w:t>
      </w:r>
    </w:p>
    <w:p w14:paraId="224A18FD" w14:textId="77777777" w:rsidR="0081027C" w:rsidRDefault="00F5028E">
      <w:pPr>
        <w:spacing w:line="600" w:lineRule="auto"/>
        <w:ind w:firstLine="720"/>
        <w:jc w:val="both"/>
        <w:rPr>
          <w:rFonts w:eastAsia="Times New Roman" w:cs="Times New Roman"/>
        </w:rPr>
      </w:pPr>
      <w:r w:rsidRPr="001D04F3">
        <w:rPr>
          <w:rFonts w:eastAsia="Times New Roman" w:cs="Times New Roman"/>
          <w:b/>
        </w:rPr>
        <w:t>ΠΡΟΕΔΡΕΥΩΝ (Γεώργιος Βαρεμένος):</w:t>
      </w:r>
      <w:r w:rsidRPr="001D04F3">
        <w:rPr>
          <w:rFonts w:eastAsia="Times New Roman" w:cs="Times New Roman"/>
        </w:rPr>
        <w:t xml:space="preserve"> </w:t>
      </w:r>
      <w:r>
        <w:rPr>
          <w:rFonts w:eastAsia="Times New Roman" w:cs="Times New Roman"/>
        </w:rPr>
        <w:t xml:space="preserve">Ορίστε, έχετε τον λόγο, αλλά να μην κάνουμε τώρα διάλογο. </w:t>
      </w:r>
    </w:p>
    <w:p w14:paraId="224A18FE" w14:textId="77777777" w:rsidR="0081027C" w:rsidRDefault="00F5028E">
      <w:pPr>
        <w:spacing w:line="600" w:lineRule="auto"/>
        <w:ind w:firstLine="720"/>
        <w:jc w:val="both"/>
        <w:rPr>
          <w:rFonts w:eastAsia="Times New Roman" w:cs="Times New Roman"/>
          <w:szCs w:val="24"/>
        </w:rPr>
      </w:pPr>
      <w:r>
        <w:rPr>
          <w:rFonts w:eastAsia="Times New Roman" w:cs="Times New Roman"/>
          <w:b/>
        </w:rPr>
        <w:t>ΧΡΗΣΤΟΣ ΜΠΟΥΚΩΡΟΣ:</w:t>
      </w:r>
      <w:r>
        <w:rPr>
          <w:rFonts w:eastAsia="Times New Roman" w:cs="Times New Roman"/>
        </w:rPr>
        <w:t xml:space="preserve"> Κύριε Υπουργέ, η πρώτη παράγραφος της διάταξης, έχετε κάποια στοιχεία, πόσους εργ</w:t>
      </w:r>
      <w:r>
        <w:rPr>
          <w:rFonts w:eastAsia="Times New Roman" w:cs="Times New Roman"/>
        </w:rPr>
        <w:t xml:space="preserve">αζομένους του δημοσίου και του ευρύτερου δημοσίου τομέα αφορά; </w:t>
      </w:r>
    </w:p>
    <w:p w14:paraId="224A18FF" w14:textId="77777777" w:rsidR="0081027C" w:rsidRDefault="00F5028E">
      <w:pPr>
        <w:spacing w:line="600" w:lineRule="auto"/>
        <w:ind w:firstLine="720"/>
        <w:jc w:val="both"/>
        <w:rPr>
          <w:rFonts w:eastAsia="Times New Roman"/>
          <w:szCs w:val="24"/>
        </w:rPr>
      </w:pPr>
      <w:r w:rsidRPr="00486FD2">
        <w:rPr>
          <w:rFonts w:eastAsia="Times New Roman"/>
          <w:b/>
          <w:szCs w:val="24"/>
        </w:rPr>
        <w:lastRenderedPageBreak/>
        <w:t>ΜΙΧΑΗΛ ΚΑΛΟΓΗΡΟΥ (Υπουργός Δικαιοσύνης, Διαφάνειας και</w:t>
      </w:r>
      <w:r>
        <w:rPr>
          <w:rFonts w:eastAsia="Times New Roman"/>
          <w:szCs w:val="24"/>
        </w:rPr>
        <w:t xml:space="preserve"> </w:t>
      </w:r>
      <w:r w:rsidRPr="00486FD2">
        <w:rPr>
          <w:rFonts w:eastAsia="Times New Roman"/>
          <w:b/>
          <w:szCs w:val="24"/>
        </w:rPr>
        <w:t xml:space="preserve">Ανθρωπίνων Δικαιωμάτων): </w:t>
      </w:r>
      <w:r>
        <w:rPr>
          <w:rFonts w:eastAsia="Times New Roman"/>
          <w:szCs w:val="24"/>
        </w:rPr>
        <w:t>Όχι, γιατί αυτό που εμείς ερχόμαστε να προβλέψουμε είναι τι γίνεται για τους δικαστικούς λειτουργούς οι οποίοι έ</w:t>
      </w:r>
      <w:r>
        <w:rPr>
          <w:rFonts w:eastAsia="Times New Roman"/>
          <w:szCs w:val="24"/>
        </w:rPr>
        <w:t>χουν και μόνιμη θέση διδακτικού προσωπικού. Συνεπώς, αυτό που κοιτάξαμε εμείς είναι πόσοι είναι, γι’ αυτό και σας είπα ότι είναι τέσσερις και σύμφωνα με την έκθεση του Γενικού Λογιστηρίου του Κράτους, η ετήσια δαπάνη δεν υπερβαίνει το ποσό των 109.000 ευρώ</w:t>
      </w:r>
      <w:r>
        <w:rPr>
          <w:rFonts w:eastAsia="Times New Roman"/>
          <w:szCs w:val="24"/>
        </w:rPr>
        <w:t xml:space="preserve"> ετησίως.</w:t>
      </w:r>
    </w:p>
    <w:p w14:paraId="224A1900" w14:textId="77777777" w:rsidR="0081027C" w:rsidRDefault="00F5028E">
      <w:pPr>
        <w:spacing w:line="600" w:lineRule="auto"/>
        <w:ind w:firstLine="720"/>
        <w:jc w:val="both"/>
        <w:rPr>
          <w:rFonts w:eastAsia="Times New Roman"/>
          <w:szCs w:val="24"/>
        </w:rPr>
      </w:pPr>
      <w:r>
        <w:rPr>
          <w:rFonts w:eastAsia="Times New Roman"/>
          <w:szCs w:val="24"/>
        </w:rPr>
        <w:t>Το άλλο κομμάτι, δηλαδή των ανθρώπων που έχουν δεύτερη θέση στο δημόσιο, νομίζω ότι μπορεί να αναζητηθεί μόνο μέσω είτε του Υπουργείου Εσωτερικών είτε του Γενικού Λογιστηρίου του Κράτους.</w:t>
      </w:r>
    </w:p>
    <w:p w14:paraId="224A1901" w14:textId="77777777" w:rsidR="0081027C" w:rsidRDefault="00F5028E">
      <w:pPr>
        <w:spacing w:line="600" w:lineRule="auto"/>
        <w:ind w:firstLine="720"/>
        <w:jc w:val="both"/>
        <w:rPr>
          <w:rFonts w:eastAsia="Times New Roman"/>
          <w:szCs w:val="24"/>
        </w:rPr>
      </w:pPr>
      <w:r w:rsidRPr="002801CD">
        <w:rPr>
          <w:rFonts w:eastAsia="Times New Roman"/>
          <w:b/>
          <w:szCs w:val="24"/>
        </w:rPr>
        <w:t xml:space="preserve">ΧΡΗΣΤΟΣ ΣΠΙΡΤΖΗΣ (Υπουργός Υποδομών και Μεταφορών): </w:t>
      </w:r>
      <w:r>
        <w:rPr>
          <w:rFonts w:eastAsia="Times New Roman"/>
          <w:szCs w:val="24"/>
        </w:rPr>
        <w:t xml:space="preserve">Κύριε </w:t>
      </w:r>
      <w:r>
        <w:rPr>
          <w:rFonts w:eastAsia="Times New Roman"/>
          <w:szCs w:val="24"/>
        </w:rPr>
        <w:t>Πρόεδρε, θα ήθελα τον λόγο.</w:t>
      </w:r>
    </w:p>
    <w:p w14:paraId="224A1902" w14:textId="77777777" w:rsidR="0081027C" w:rsidRDefault="00F5028E">
      <w:pPr>
        <w:spacing w:line="600" w:lineRule="auto"/>
        <w:ind w:firstLine="720"/>
        <w:jc w:val="both"/>
        <w:rPr>
          <w:rFonts w:eastAsia="Times New Roman"/>
          <w:szCs w:val="24"/>
        </w:rPr>
      </w:pPr>
      <w:r w:rsidRPr="00486FD2">
        <w:rPr>
          <w:rFonts w:eastAsia="Times New Roman"/>
          <w:b/>
          <w:szCs w:val="24"/>
        </w:rPr>
        <w:t>ΠΡΟΕΔΡΕΥΩΝ (Γεώργιος Βαρεμένος):</w:t>
      </w:r>
      <w:r>
        <w:rPr>
          <w:rFonts w:eastAsia="Times New Roman"/>
          <w:szCs w:val="24"/>
        </w:rPr>
        <w:t xml:space="preserve"> Για παρουσίαση τροπολογίας;</w:t>
      </w:r>
    </w:p>
    <w:p w14:paraId="224A1903" w14:textId="77777777" w:rsidR="0081027C" w:rsidRDefault="00F5028E">
      <w:pPr>
        <w:spacing w:line="600" w:lineRule="auto"/>
        <w:ind w:firstLine="720"/>
        <w:jc w:val="both"/>
        <w:rPr>
          <w:rFonts w:eastAsia="Times New Roman"/>
          <w:szCs w:val="24"/>
        </w:rPr>
      </w:pPr>
      <w:r w:rsidRPr="002801CD">
        <w:rPr>
          <w:rFonts w:eastAsia="Times New Roman"/>
          <w:b/>
          <w:szCs w:val="24"/>
        </w:rPr>
        <w:lastRenderedPageBreak/>
        <w:t>ΧΡΗΣΤΟΣ ΣΠΙΡΤΖΗΣ (Υπουργός Υποδομών και Μεταφορών):</w:t>
      </w:r>
      <w:r>
        <w:rPr>
          <w:rFonts w:eastAsia="Times New Roman"/>
          <w:b/>
          <w:szCs w:val="24"/>
        </w:rPr>
        <w:t xml:space="preserve"> </w:t>
      </w:r>
      <w:r>
        <w:rPr>
          <w:rFonts w:eastAsia="Times New Roman"/>
          <w:szCs w:val="24"/>
        </w:rPr>
        <w:t>Θα ήθελα να δώσω μια διευκρίνιση, επειδή ειπώθηκε κάτι και έχουμε και μ</w:t>
      </w:r>
      <w:r>
        <w:rPr>
          <w:rFonts w:eastAsia="Times New Roman"/>
          <w:szCs w:val="24"/>
        </w:rPr>
        <w:t>ί</w:t>
      </w:r>
      <w:r>
        <w:rPr>
          <w:rFonts w:eastAsia="Times New Roman"/>
          <w:szCs w:val="24"/>
        </w:rPr>
        <w:t>α αντίστοιχη τροπολογία, τώρα που είναι και</w:t>
      </w:r>
      <w:r>
        <w:rPr>
          <w:rFonts w:eastAsia="Times New Roman"/>
          <w:szCs w:val="24"/>
        </w:rPr>
        <w:t xml:space="preserve"> ο Υπουργός Δικαιοσύνης εδώ. </w:t>
      </w:r>
    </w:p>
    <w:p w14:paraId="224A1904" w14:textId="77777777" w:rsidR="0081027C" w:rsidRDefault="00F5028E">
      <w:pPr>
        <w:spacing w:line="600" w:lineRule="auto"/>
        <w:ind w:firstLine="720"/>
        <w:jc w:val="both"/>
        <w:rPr>
          <w:rFonts w:eastAsia="Times New Roman"/>
          <w:szCs w:val="24"/>
        </w:rPr>
      </w:pPr>
      <w:r w:rsidRPr="00486FD2">
        <w:rPr>
          <w:rFonts w:eastAsia="Times New Roman"/>
          <w:b/>
          <w:szCs w:val="24"/>
        </w:rPr>
        <w:t>ΠΡΟΕΔΡΕΥΩΝ (Γεώργιος Βαρεμένος):</w:t>
      </w:r>
      <w:r w:rsidRPr="002801CD">
        <w:rPr>
          <w:rFonts w:eastAsia="Times New Roman"/>
          <w:szCs w:val="24"/>
        </w:rPr>
        <w:t xml:space="preserve"> </w:t>
      </w:r>
      <w:r>
        <w:rPr>
          <w:rFonts w:eastAsia="Times New Roman"/>
          <w:szCs w:val="24"/>
        </w:rPr>
        <w:t>Έχετε τον λόγο.</w:t>
      </w:r>
    </w:p>
    <w:p w14:paraId="224A1905" w14:textId="77777777" w:rsidR="0081027C" w:rsidRDefault="00F5028E">
      <w:pPr>
        <w:spacing w:line="600" w:lineRule="auto"/>
        <w:ind w:firstLine="720"/>
        <w:jc w:val="both"/>
        <w:rPr>
          <w:rFonts w:eastAsia="Times New Roman"/>
          <w:szCs w:val="24"/>
        </w:rPr>
      </w:pPr>
      <w:r w:rsidRPr="002801CD">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 xml:space="preserve">Έχει διαπιστωθεί και με την ευκαιρία του αεροδρομίου του </w:t>
      </w:r>
      <w:proofErr w:type="spellStart"/>
      <w:r>
        <w:rPr>
          <w:rFonts w:eastAsia="Times New Roman"/>
          <w:szCs w:val="24"/>
        </w:rPr>
        <w:t>Καστελίου</w:t>
      </w:r>
      <w:proofErr w:type="spellEnd"/>
      <w:r>
        <w:rPr>
          <w:rFonts w:eastAsia="Times New Roman"/>
          <w:szCs w:val="24"/>
        </w:rPr>
        <w:t xml:space="preserve"> ότι μ</w:t>
      </w:r>
      <w:r>
        <w:rPr>
          <w:rFonts w:eastAsia="Times New Roman"/>
          <w:szCs w:val="24"/>
        </w:rPr>
        <w:t>ί</w:t>
      </w:r>
      <w:r>
        <w:rPr>
          <w:rFonts w:eastAsia="Times New Roman"/>
          <w:szCs w:val="24"/>
        </w:rPr>
        <w:t>α σειρά από απαλλοτριώσεις στους συμπολίτες μας, που</w:t>
      </w:r>
      <w:r>
        <w:rPr>
          <w:rFonts w:eastAsia="Times New Roman"/>
          <w:szCs w:val="24"/>
        </w:rPr>
        <w:t xml:space="preserve"> είναι κατά κύριο επάγγελμα αγρότες και τούς απαλλοτριώνεται η συντριπτική πλειοψηφία των εκτάσεων που καλλιεργούν, που είναι η ζωή τους, χρήζουν μιας άλλης μεταχείρισης. </w:t>
      </w:r>
    </w:p>
    <w:p w14:paraId="224A1906" w14:textId="77777777" w:rsidR="0081027C" w:rsidRDefault="00F5028E">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η Γ΄ Αντιπρόεδρος της Βουλής κ</w:t>
      </w:r>
      <w:r>
        <w:rPr>
          <w:rFonts w:eastAsia="Times New Roman"/>
          <w:szCs w:val="24"/>
        </w:rPr>
        <w:t>.</w:t>
      </w:r>
      <w:r>
        <w:rPr>
          <w:rFonts w:eastAsia="Times New Roman"/>
          <w:szCs w:val="24"/>
        </w:rPr>
        <w:t xml:space="preserve"> </w:t>
      </w:r>
      <w:r w:rsidRPr="000063A0">
        <w:rPr>
          <w:rFonts w:eastAsia="Times New Roman"/>
          <w:b/>
          <w:szCs w:val="24"/>
        </w:rPr>
        <w:t>ΑΝΑΣΤΑΣΙΑ ΧΡΙΣΤΟΔΟΥΛΟΠΟΥΛΟΥ</w:t>
      </w:r>
      <w:r>
        <w:rPr>
          <w:rFonts w:eastAsia="Times New Roman"/>
          <w:szCs w:val="24"/>
        </w:rPr>
        <w:t>)</w:t>
      </w:r>
    </w:p>
    <w:p w14:paraId="224A1907" w14:textId="77777777" w:rsidR="0081027C" w:rsidRDefault="00F5028E">
      <w:pPr>
        <w:spacing w:line="600" w:lineRule="auto"/>
        <w:ind w:firstLine="720"/>
        <w:jc w:val="both"/>
        <w:rPr>
          <w:rFonts w:eastAsia="Times New Roman"/>
          <w:szCs w:val="24"/>
        </w:rPr>
      </w:pPr>
      <w:r>
        <w:rPr>
          <w:rFonts w:eastAsia="Times New Roman"/>
          <w:szCs w:val="24"/>
        </w:rPr>
        <w:lastRenderedPageBreak/>
        <w:t>Για τον λόγο αυτό υπάρχει δέσμευση τόσο από εμένα όσο και από τον Υπουργό Δικαιοσύνης το αμέσως επόμενο διάστημα, επειδή είναι και ένα βαρύ νομικό θέμα και δεν μπορεί να γίνει μ</w:t>
      </w:r>
      <w:r>
        <w:rPr>
          <w:rFonts w:eastAsia="Times New Roman"/>
          <w:szCs w:val="24"/>
        </w:rPr>
        <w:t>ί</w:t>
      </w:r>
      <w:r>
        <w:rPr>
          <w:rFonts w:eastAsia="Times New Roman"/>
          <w:szCs w:val="24"/>
        </w:rPr>
        <w:t>α πρόχειρη νομοθέτηση σήμερα με μ</w:t>
      </w:r>
      <w:r>
        <w:rPr>
          <w:rFonts w:eastAsia="Times New Roman"/>
          <w:szCs w:val="24"/>
        </w:rPr>
        <w:t>ί</w:t>
      </w:r>
      <w:r>
        <w:rPr>
          <w:rFonts w:eastAsia="Times New Roman"/>
          <w:szCs w:val="24"/>
        </w:rPr>
        <w:t>α τροπολογία, ν</w:t>
      </w:r>
      <w:r>
        <w:rPr>
          <w:rFonts w:eastAsia="Times New Roman"/>
          <w:szCs w:val="24"/>
        </w:rPr>
        <w:t>α φέρουμε μ</w:t>
      </w:r>
      <w:r>
        <w:rPr>
          <w:rFonts w:eastAsia="Times New Roman"/>
          <w:szCs w:val="24"/>
        </w:rPr>
        <w:t>ί</w:t>
      </w:r>
      <w:r>
        <w:rPr>
          <w:rFonts w:eastAsia="Times New Roman"/>
          <w:szCs w:val="24"/>
        </w:rPr>
        <w:t>α ρύθμιση που θα επισπεύδει τον χρόνο, αλλά θα δικαιώνει και τους ανθρώπους που τους παίρνουν αγροτική γη, για να έχουμε μια προστασία της πρωτογενούς παραγωγής.</w:t>
      </w:r>
    </w:p>
    <w:p w14:paraId="224A1908" w14:textId="77777777" w:rsidR="0081027C" w:rsidRDefault="00F5028E">
      <w:pPr>
        <w:spacing w:line="600" w:lineRule="auto"/>
        <w:ind w:firstLine="720"/>
        <w:jc w:val="both"/>
        <w:rPr>
          <w:rFonts w:eastAsia="Times New Roman"/>
          <w:szCs w:val="24"/>
        </w:rPr>
      </w:pPr>
      <w:r w:rsidRPr="00486FD2">
        <w:rPr>
          <w:rFonts w:eastAsia="Times New Roman"/>
          <w:b/>
          <w:szCs w:val="24"/>
        </w:rPr>
        <w:t xml:space="preserve">ΠΡΟΕΔΡΕΥΟΥΣΑ (Αναστασία Χριστοδουλοπούλου): </w:t>
      </w:r>
      <w:r>
        <w:rPr>
          <w:rFonts w:eastAsia="Times New Roman"/>
          <w:szCs w:val="24"/>
        </w:rPr>
        <w:t>Ο κ. Βασιλειάδης έχει τον λόγο για μ</w:t>
      </w:r>
      <w:r>
        <w:rPr>
          <w:rFonts w:eastAsia="Times New Roman"/>
          <w:szCs w:val="24"/>
        </w:rPr>
        <w:t>ί</w:t>
      </w:r>
      <w:r>
        <w:rPr>
          <w:rFonts w:eastAsia="Times New Roman"/>
          <w:szCs w:val="24"/>
        </w:rPr>
        <w:t>α</w:t>
      </w:r>
      <w:r>
        <w:rPr>
          <w:rFonts w:eastAsia="Times New Roman"/>
          <w:szCs w:val="24"/>
        </w:rPr>
        <w:t xml:space="preserve"> τροπολογία.</w:t>
      </w:r>
    </w:p>
    <w:p w14:paraId="224A1909" w14:textId="77777777" w:rsidR="0081027C" w:rsidRDefault="00F5028E">
      <w:pPr>
        <w:spacing w:line="600" w:lineRule="auto"/>
        <w:ind w:firstLine="720"/>
        <w:jc w:val="both"/>
        <w:rPr>
          <w:rFonts w:eastAsia="Times New Roman"/>
          <w:szCs w:val="24"/>
        </w:rPr>
      </w:pPr>
      <w:r w:rsidRPr="00486FD2">
        <w:rPr>
          <w:rFonts w:eastAsia="Times New Roman"/>
          <w:b/>
          <w:szCs w:val="24"/>
        </w:rPr>
        <w:t>ΓΕΩΡΓΙΟΣ ΒΑΣΙΛΕΙΑΔΗΣ (Υφυπουργός Πολιτισμού και Αθλητισμού):</w:t>
      </w:r>
      <w:r>
        <w:rPr>
          <w:rFonts w:eastAsia="Times New Roman"/>
          <w:szCs w:val="24"/>
        </w:rPr>
        <w:t xml:space="preserve"> Ευχαριστώ πολύ, κυρία Πρόεδρε.</w:t>
      </w:r>
    </w:p>
    <w:p w14:paraId="224A190A" w14:textId="77777777" w:rsidR="0081027C" w:rsidRDefault="00F5028E">
      <w:pPr>
        <w:spacing w:line="600" w:lineRule="auto"/>
        <w:ind w:firstLine="720"/>
        <w:jc w:val="both"/>
        <w:rPr>
          <w:rFonts w:eastAsia="Times New Roman"/>
          <w:szCs w:val="24"/>
        </w:rPr>
      </w:pPr>
      <w:r>
        <w:rPr>
          <w:rFonts w:eastAsia="Times New Roman"/>
          <w:szCs w:val="24"/>
        </w:rPr>
        <w:t>Είναι δύο τροπολογίες. Θα αναπτύξω την τροπολογία με γενικό αριθμό 2162 και ειδικό 61, που αφορά την αναδιάρθρωση και τη νέα δομή των επαγγελματικών κα</w:t>
      </w:r>
      <w:r>
        <w:rPr>
          <w:rFonts w:eastAsia="Times New Roman"/>
          <w:szCs w:val="24"/>
        </w:rPr>
        <w:t>τηγοριών στο επαγγελματικό ποδόσφαιρο.</w:t>
      </w:r>
    </w:p>
    <w:p w14:paraId="224A190B" w14:textId="77777777" w:rsidR="0081027C" w:rsidRDefault="00F5028E">
      <w:pPr>
        <w:spacing w:line="600" w:lineRule="auto"/>
        <w:ind w:firstLine="720"/>
        <w:jc w:val="both"/>
        <w:rPr>
          <w:rFonts w:eastAsia="Times New Roman"/>
          <w:szCs w:val="24"/>
        </w:rPr>
      </w:pPr>
      <w:r>
        <w:rPr>
          <w:rFonts w:eastAsia="Times New Roman"/>
          <w:szCs w:val="24"/>
        </w:rPr>
        <w:t xml:space="preserve">Τον Αύγουστο του 2018 η Εκτελεστική Επιτροπή της ΕΠΟ αποφάσισε την αλλαγή στη δομή των πρωταθλημάτων με τη δημιουργία μιας νέας ενδιάμεσης κατηγορίας και ταυτόχρονα τη θέσπιση νέων κανόνων, σε συνεργασία </w:t>
      </w:r>
      <w:r>
        <w:rPr>
          <w:rFonts w:eastAsia="Times New Roman"/>
          <w:szCs w:val="24"/>
        </w:rPr>
        <w:lastRenderedPageBreak/>
        <w:t xml:space="preserve">βέβαια με τη </w:t>
      </w:r>
      <w:r>
        <w:rPr>
          <w:rFonts w:eastAsia="Times New Roman"/>
          <w:szCs w:val="24"/>
        </w:rPr>
        <w:t>Γενική Γραμματεία Αθλητισμού. Με την παρούσα τροπολογία ερχόμαστε μετά από την εισήγηση και της Ποδοσφαιρικής Ομοσπονδίας, αλλά και των επαγγελματικών λιγκών ως προς τη δομή, ως προς το πού θα ανήκει η κάθε λίγκα, ως προς άλλα ζητήματα που αφορούν την κεντ</w:t>
      </w:r>
      <w:r>
        <w:rPr>
          <w:rFonts w:eastAsia="Times New Roman"/>
          <w:szCs w:val="24"/>
        </w:rPr>
        <w:t>ρική τηλεοπτική διαχείριση, τα δικαιώματα, την αναδιανομή εσόδων μεταξύ των ομάδων και μεταξύ των κατηγοριών για να μπορέσουμε να έχουμε επαγγελματικές κατηγορίες βιώσιμες, για να ξεπεράσουμε το βασικό πρόβλημα που είχαμε όλη αυτήν την περίοδο ότι είχαμε δ</w:t>
      </w:r>
      <w:r>
        <w:rPr>
          <w:rFonts w:eastAsia="Times New Roman"/>
          <w:szCs w:val="24"/>
        </w:rPr>
        <w:t>ύο επαγγελματικές κατηγορίες και μ</w:t>
      </w:r>
      <w:r>
        <w:rPr>
          <w:rFonts w:eastAsia="Times New Roman"/>
          <w:szCs w:val="24"/>
        </w:rPr>
        <w:t>ί</w:t>
      </w:r>
      <w:r>
        <w:rPr>
          <w:rFonts w:eastAsia="Times New Roman"/>
          <w:szCs w:val="24"/>
        </w:rPr>
        <w:t xml:space="preserve">α τρίτη εθνική, οι οποίες ήταν μη βιώσιμες, με αποτέλεσμα να ζούμε όσα ζήσαμε το προηγούμενο διάστημα, ομάδες να φεύγουν στα μισά του πρωταθλήματος, να μην αντέχουν οικονομικά, να ψάχνουν διάφορους τρόπους να επιβιώσουν. </w:t>
      </w:r>
      <w:r>
        <w:rPr>
          <w:rFonts w:eastAsia="Times New Roman"/>
          <w:szCs w:val="24"/>
        </w:rPr>
        <w:t>Οι αλλαγές αυτές έρχονται και μ’ ένα συνολικό πλαίσιο για τη μείωση του απαιτούμενου μετοχικού κεφαλαίου που χρειάζονται στις κατηγορίες, ούτως ώστε να μην είναι δυσβάσταχτο και ειδικά στις μικρές επαρχιακές ομάδες να μπορέσουν να συστήσουν μ</w:t>
      </w:r>
      <w:r>
        <w:rPr>
          <w:rFonts w:eastAsia="Times New Roman"/>
          <w:szCs w:val="24"/>
        </w:rPr>
        <w:t>ί</w:t>
      </w:r>
      <w:r>
        <w:rPr>
          <w:rFonts w:eastAsia="Times New Roman"/>
          <w:szCs w:val="24"/>
        </w:rPr>
        <w:t>α ποδοσφαιρικ</w:t>
      </w:r>
      <w:r>
        <w:rPr>
          <w:rFonts w:eastAsia="Times New Roman"/>
          <w:szCs w:val="24"/>
        </w:rPr>
        <w:t xml:space="preserve">ή ανώνυμη εταιρεία. </w:t>
      </w:r>
    </w:p>
    <w:p w14:paraId="224A190C" w14:textId="77777777" w:rsidR="0081027C" w:rsidRDefault="00F5028E">
      <w:pPr>
        <w:spacing w:line="600" w:lineRule="auto"/>
        <w:ind w:firstLine="720"/>
        <w:jc w:val="both"/>
        <w:rPr>
          <w:rFonts w:eastAsia="Times New Roman"/>
          <w:szCs w:val="24"/>
        </w:rPr>
      </w:pPr>
      <w:r>
        <w:rPr>
          <w:rFonts w:eastAsia="Times New Roman"/>
          <w:szCs w:val="24"/>
        </w:rPr>
        <w:lastRenderedPageBreak/>
        <w:t>Το κυριότερο -και εκεί θέλω να επιμείνω- είναι η αναδιανομή των εσόδων, για να μην ξαναζήσουμε αυτά που ζήσαμε τα προηγούμενα χρόνια λόγω και της οικονομικής κρίσης, αλλά και τον φοβερών προβλημάτων που οδήγησαν και στην κάμψη της εμπο</w:t>
      </w:r>
      <w:r>
        <w:rPr>
          <w:rFonts w:eastAsia="Times New Roman"/>
          <w:szCs w:val="24"/>
        </w:rPr>
        <w:t>ρικότητας του ελληνικού ποδοσφαίρου. Με όλα αυτά και τις αλλαγές που το επόμενο διάστημα θα ανακοινωθούν και στην επαγγελματική κατηγορία Σούπερ Λίγκα, να προσπαθήσουμε να φτιάξουμε ξανά ένα οικονομικό προϊόν, όπως είναι το επαγγελματικό ποδόσφαιρο.</w:t>
      </w:r>
    </w:p>
    <w:p w14:paraId="224A190D" w14:textId="77777777" w:rsidR="0081027C" w:rsidRDefault="00F5028E">
      <w:pPr>
        <w:spacing w:line="600" w:lineRule="auto"/>
        <w:ind w:firstLine="720"/>
        <w:jc w:val="both"/>
        <w:rPr>
          <w:rFonts w:eastAsia="Times New Roman"/>
          <w:szCs w:val="24"/>
        </w:rPr>
      </w:pPr>
      <w:r>
        <w:rPr>
          <w:rFonts w:eastAsia="Times New Roman"/>
          <w:szCs w:val="24"/>
        </w:rPr>
        <w:t>Θα ήθε</w:t>
      </w:r>
      <w:r>
        <w:rPr>
          <w:rFonts w:eastAsia="Times New Roman"/>
          <w:szCs w:val="24"/>
        </w:rPr>
        <w:t>λα να τονίσω εδώ το εξής για οικονομία χρόνου</w:t>
      </w:r>
      <w:r w:rsidRPr="006525FB">
        <w:rPr>
          <w:rFonts w:eastAsia="Times New Roman"/>
          <w:szCs w:val="24"/>
        </w:rPr>
        <w:t>:</w:t>
      </w:r>
      <w:r>
        <w:rPr>
          <w:rFonts w:eastAsia="Times New Roman"/>
          <w:szCs w:val="24"/>
        </w:rPr>
        <w:t xml:space="preserve"> Στην τροπολογία δεν υπάρχει και δεν αναφέρεται αριθμός ομάδων για να μη χάσουμε, ακόμα και αν υπάρξει διαφωνία…</w:t>
      </w:r>
    </w:p>
    <w:p w14:paraId="224A190E" w14:textId="77777777" w:rsidR="0081027C" w:rsidRDefault="00F5028E">
      <w:pPr>
        <w:spacing w:line="600" w:lineRule="auto"/>
        <w:ind w:firstLine="720"/>
        <w:jc w:val="both"/>
        <w:rPr>
          <w:rFonts w:eastAsia="Times New Roman"/>
          <w:szCs w:val="24"/>
        </w:rPr>
      </w:pPr>
      <w:r w:rsidRPr="001960E3">
        <w:rPr>
          <w:rFonts w:eastAsia="Times New Roman"/>
          <w:b/>
          <w:szCs w:val="24"/>
        </w:rPr>
        <w:t>ΧΡΗΣΤΟΣ ΜΠΟΥΚΩΡΟΣ:</w:t>
      </w:r>
      <w:r w:rsidRPr="006525FB">
        <w:rPr>
          <w:rFonts w:eastAsia="Times New Roman"/>
          <w:szCs w:val="24"/>
        </w:rPr>
        <w:t xml:space="preserve"> </w:t>
      </w:r>
      <w:r>
        <w:rPr>
          <w:rFonts w:eastAsia="Times New Roman"/>
          <w:szCs w:val="24"/>
        </w:rPr>
        <w:t>Εδώ πρέπει να διευκρινίσετε τι εννοείτε.</w:t>
      </w:r>
    </w:p>
    <w:p w14:paraId="224A190F" w14:textId="77777777" w:rsidR="0081027C" w:rsidRDefault="00F5028E">
      <w:pPr>
        <w:spacing w:line="600" w:lineRule="auto"/>
        <w:ind w:firstLine="720"/>
        <w:jc w:val="both"/>
        <w:rPr>
          <w:rFonts w:eastAsia="Times New Roman"/>
          <w:szCs w:val="24"/>
        </w:rPr>
      </w:pPr>
      <w:r w:rsidRPr="001960E3">
        <w:rPr>
          <w:rFonts w:eastAsia="Times New Roman"/>
          <w:b/>
          <w:szCs w:val="24"/>
        </w:rPr>
        <w:lastRenderedPageBreak/>
        <w:t>ΓΕΩΡΓΙΟΣ ΒΑΣΙΛΕΙΑΔΗΣ (Υφυπουργός Πολι</w:t>
      </w:r>
      <w:r w:rsidRPr="001960E3">
        <w:rPr>
          <w:rFonts w:eastAsia="Times New Roman"/>
          <w:b/>
          <w:szCs w:val="24"/>
        </w:rPr>
        <w:t>τισμού και Αθλητισμού):</w:t>
      </w:r>
      <w:r>
        <w:rPr>
          <w:rFonts w:eastAsia="Times New Roman"/>
          <w:szCs w:val="24"/>
        </w:rPr>
        <w:t xml:space="preserve"> Ακριβώς. Ο αριθμός των ομάδων που παίζουν σε κάθε κατηγορία αποφασίζεται από την Ομοσπονδία, όχι από την πολιτεία. Η πολιτεία βάζει τις δομές των κατηγοριών, πρώτη, δεύτερη, τρίτη επαγγελματική, Α1, Α2 η δεύτερη, όπως είναι εδώ πέρα</w:t>
      </w:r>
      <w:r>
        <w:rPr>
          <w:rFonts w:eastAsia="Times New Roman"/>
          <w:szCs w:val="24"/>
        </w:rPr>
        <w:t>.</w:t>
      </w:r>
    </w:p>
    <w:p w14:paraId="224A1910" w14:textId="77777777" w:rsidR="0081027C" w:rsidRDefault="00F5028E">
      <w:pPr>
        <w:spacing w:line="600" w:lineRule="auto"/>
        <w:ind w:firstLine="720"/>
        <w:jc w:val="both"/>
        <w:rPr>
          <w:rFonts w:eastAsia="Times New Roman"/>
          <w:szCs w:val="24"/>
        </w:rPr>
      </w:pPr>
      <w:r>
        <w:rPr>
          <w:rFonts w:eastAsia="Times New Roman"/>
          <w:szCs w:val="24"/>
        </w:rPr>
        <w:t>Από εκεί και μετά, καταλαβαίνω ότι έχει ξεκινήσει μ</w:t>
      </w:r>
      <w:r>
        <w:rPr>
          <w:rFonts w:eastAsia="Times New Roman"/>
          <w:szCs w:val="24"/>
        </w:rPr>
        <w:t>ί</w:t>
      </w:r>
      <w:r>
        <w:rPr>
          <w:rFonts w:eastAsia="Times New Roman"/>
          <w:szCs w:val="24"/>
        </w:rPr>
        <w:t>α συζήτηση, η οποία θα έπρεπε να είχε ξεκινήσει από πέρσι το καλοκαίρι, όταν αυτό έγινε μια πραγματικότητα, γιατί αυτήν τη στιγμή επικυρώνουμε κάτι το οποίο έχει γίνει πέρσι το καλοκαίρι. Υπάρχουν κάποι</w:t>
      </w:r>
      <w:r>
        <w:rPr>
          <w:rFonts w:eastAsia="Times New Roman"/>
          <w:szCs w:val="24"/>
        </w:rPr>
        <w:t>ες ενστάσεις κυρίως από ομάδες της προηγούμενης Γ΄ Εθνικής. Γνωρίζω ότι η Ομοσπονδία τις καταλαβαίνει, τις αναγνωρίζει και με το περιθώριο που της αφήνει η παρούσα τροπολογία, ενδεχομένως -αλλά αυτό είναι θέμα για να μην υπάρχει εμπλοκή μεταξύ πολιτείας κα</w:t>
      </w:r>
      <w:r>
        <w:rPr>
          <w:rFonts w:eastAsia="Times New Roman"/>
          <w:szCs w:val="24"/>
        </w:rPr>
        <w:t xml:space="preserve">ι Ομοσπονδίας- να υπάρξουν διορθωτικές κινήσεις ως προς την Α2, δηλαδή να είναι κατά δύο ομάδες μεγαλύτερη και να έχουμε τρεις κατηγορίες με 14 </w:t>
      </w:r>
      <w:r>
        <w:rPr>
          <w:rFonts w:eastAsia="Times New Roman"/>
          <w:szCs w:val="24"/>
        </w:rPr>
        <w:lastRenderedPageBreak/>
        <w:t>ομάδες. Σας ξαναλέω ότι αυτό δεν είναι στην τροπολογία. Είναι στην απόφαση της ΕΠΟ. Αυτά δεν αφορούν το Κοινοβού</w:t>
      </w:r>
      <w:r>
        <w:rPr>
          <w:rFonts w:eastAsia="Times New Roman"/>
          <w:szCs w:val="24"/>
        </w:rPr>
        <w:t xml:space="preserve">λιο. Αφορούν την Ομοσπονδία. </w:t>
      </w:r>
    </w:p>
    <w:p w14:paraId="224A1911" w14:textId="77777777" w:rsidR="0081027C" w:rsidRDefault="00F5028E">
      <w:pPr>
        <w:spacing w:line="600" w:lineRule="auto"/>
        <w:ind w:firstLine="720"/>
        <w:jc w:val="both"/>
        <w:rPr>
          <w:rFonts w:eastAsia="Times New Roman"/>
          <w:szCs w:val="24"/>
        </w:rPr>
      </w:pPr>
      <w:r w:rsidRPr="001960E3">
        <w:rPr>
          <w:rFonts w:eastAsia="Times New Roman"/>
          <w:b/>
          <w:szCs w:val="24"/>
        </w:rPr>
        <w:t>ΠΡΟΕΔΡΕΥΟΥΣΑ (Αναστασία Χριστοδουλοπούλου):</w:t>
      </w:r>
      <w:r w:rsidRPr="00AC0CB6">
        <w:rPr>
          <w:rFonts w:eastAsia="Times New Roman"/>
          <w:szCs w:val="24"/>
        </w:rPr>
        <w:t xml:space="preserve"> </w:t>
      </w:r>
      <w:r>
        <w:rPr>
          <w:rFonts w:eastAsia="Times New Roman"/>
          <w:szCs w:val="24"/>
        </w:rPr>
        <w:t>Κύριε Υπουργέ, συντομεύετε.</w:t>
      </w:r>
    </w:p>
    <w:p w14:paraId="224A1912" w14:textId="77777777" w:rsidR="0081027C" w:rsidRDefault="00F5028E">
      <w:pPr>
        <w:spacing w:line="600" w:lineRule="auto"/>
        <w:ind w:firstLine="720"/>
        <w:jc w:val="both"/>
        <w:rPr>
          <w:rFonts w:eastAsia="Times New Roman"/>
          <w:szCs w:val="24"/>
        </w:rPr>
      </w:pPr>
      <w:r w:rsidRPr="001960E3">
        <w:rPr>
          <w:rFonts w:eastAsia="Times New Roman"/>
          <w:b/>
          <w:szCs w:val="24"/>
        </w:rPr>
        <w:t>ΓΕΩΡΓΙΟΣ ΒΑΣΙΛΕΙΑΔΗΣ (Υφυπουργός Πολιτισμού και Αθλητισμού):</w:t>
      </w:r>
      <w:r>
        <w:rPr>
          <w:rFonts w:eastAsia="Times New Roman"/>
          <w:szCs w:val="24"/>
        </w:rPr>
        <w:t xml:space="preserve"> Επειδή ενδέχεται να ξεκινήσει μ</w:t>
      </w:r>
      <w:r>
        <w:rPr>
          <w:rFonts w:eastAsia="Times New Roman"/>
          <w:szCs w:val="24"/>
        </w:rPr>
        <w:t>ί</w:t>
      </w:r>
      <w:r>
        <w:rPr>
          <w:rFonts w:eastAsia="Times New Roman"/>
          <w:szCs w:val="24"/>
        </w:rPr>
        <w:t>α μεγάλη συζήτηση, γι’ αυτό πρέπει να τα αναπτύξουμε, κυρία Π</w:t>
      </w:r>
      <w:r>
        <w:rPr>
          <w:rFonts w:eastAsia="Times New Roman"/>
          <w:szCs w:val="24"/>
        </w:rPr>
        <w:t xml:space="preserve">ρόεδρε, οπότε θέλω λίγο χρόνο. Αυτό το λέω για να είμαστε ξεκάθαροι για το τι συζητάμε σήμερα. </w:t>
      </w:r>
    </w:p>
    <w:p w14:paraId="224A1913" w14:textId="77777777" w:rsidR="0081027C" w:rsidRDefault="00F5028E">
      <w:pPr>
        <w:spacing w:line="600" w:lineRule="auto"/>
        <w:ind w:firstLine="720"/>
        <w:jc w:val="both"/>
        <w:rPr>
          <w:rFonts w:eastAsia="Times New Roman"/>
          <w:szCs w:val="24"/>
        </w:rPr>
      </w:pPr>
      <w:r>
        <w:rPr>
          <w:rFonts w:eastAsia="Times New Roman"/>
          <w:szCs w:val="24"/>
        </w:rPr>
        <w:t>Από εκεί και μετά, το παρόν σχέδιο προφανώς από πέρσι το καλοκαίρι τελεί υπό την έγκριση των διεθνών Ομοσπονδιών και της Ευρωπαϊκής και της Παγκόσμιας, με δεδομ</w:t>
      </w:r>
      <w:r>
        <w:rPr>
          <w:rFonts w:eastAsia="Times New Roman"/>
          <w:szCs w:val="24"/>
        </w:rPr>
        <w:t xml:space="preserve">ένο το γενικότερο πρόβλημα που υπάρχει και έρχεται σε συνέχεια και της νομοθετικής αλλαγής που κάναμε πριν από έναν μήνα στην Επιτροπή Επαγγελματικού </w:t>
      </w:r>
      <w:r>
        <w:rPr>
          <w:rFonts w:eastAsia="Times New Roman"/>
          <w:szCs w:val="24"/>
        </w:rPr>
        <w:lastRenderedPageBreak/>
        <w:t xml:space="preserve">Αθλητισμού και στον τρόπο ελέγχου και λειτουργίας των επαγγελματικών ομάδων. Πιστεύουμε ότι βοηθά στον </w:t>
      </w:r>
      <w:proofErr w:type="spellStart"/>
      <w:r>
        <w:rPr>
          <w:rFonts w:eastAsia="Times New Roman"/>
          <w:szCs w:val="24"/>
        </w:rPr>
        <w:t>εξο</w:t>
      </w:r>
      <w:r>
        <w:rPr>
          <w:rFonts w:eastAsia="Times New Roman"/>
          <w:szCs w:val="24"/>
        </w:rPr>
        <w:t>ρθολογισμό</w:t>
      </w:r>
      <w:proofErr w:type="spellEnd"/>
      <w:r>
        <w:rPr>
          <w:rFonts w:eastAsia="Times New Roman"/>
          <w:szCs w:val="24"/>
        </w:rPr>
        <w:t xml:space="preserve"> και στη δημιουργία ενός σοβαρού πλαισίου για το επαγγελματικό ποδόσφαιρο.</w:t>
      </w:r>
    </w:p>
    <w:p w14:paraId="224A1914" w14:textId="77777777" w:rsidR="0081027C" w:rsidRDefault="00F5028E">
      <w:pPr>
        <w:spacing w:line="600" w:lineRule="auto"/>
        <w:ind w:firstLine="720"/>
        <w:jc w:val="both"/>
        <w:rPr>
          <w:rFonts w:eastAsia="Times New Roman"/>
          <w:szCs w:val="24"/>
        </w:rPr>
      </w:pPr>
      <w:r>
        <w:rPr>
          <w:rFonts w:eastAsia="Times New Roman"/>
          <w:szCs w:val="24"/>
        </w:rPr>
        <w:t>Η δεύτερη τροπολογία με γενικό αριθμό 2167 και ειδικό 65 αφορά τη διαχείριση του Ολυμπιακού Κέντρου Άνω Λιοσίων, το οποίο από την ΕΤΑΔ επανέρχεται στη Γενική Γραμματεία Αθ</w:t>
      </w:r>
      <w:r>
        <w:rPr>
          <w:rFonts w:eastAsia="Times New Roman"/>
          <w:szCs w:val="24"/>
        </w:rPr>
        <w:t>λητισμού, με σκοπό να δημιουργήσουμε ακόμα μια βιώσιμη αθλητική εγκατάσταση εντασσόμενη μέσα σ’ έναν από τους υπαγόμενους φορείς της Γενικής Γραμματείας Αθλητισμού και να λύσουμε και προβλήματα στέγασης μεγάλων ομάδων στην προσπάθειά μας να βοηθήσουμε, ώστ</w:t>
      </w:r>
      <w:r>
        <w:rPr>
          <w:rFonts w:eastAsia="Times New Roman"/>
          <w:szCs w:val="24"/>
        </w:rPr>
        <w:t>ε όλοι οι μεγάλοι σύλλογοι να μπορούν να βρουν λύσεις που να συμφέρουν και το δημόσιο, αλλά να μπορούν να διασφαλίσουν και τη βιωσιμότητα των αθλητικών εγκαταστάσεων.</w:t>
      </w:r>
    </w:p>
    <w:p w14:paraId="224A1915" w14:textId="77777777" w:rsidR="0081027C" w:rsidRDefault="00F5028E">
      <w:pPr>
        <w:spacing w:line="600" w:lineRule="auto"/>
        <w:ind w:firstLine="720"/>
        <w:jc w:val="both"/>
        <w:rPr>
          <w:rFonts w:eastAsia="Times New Roman"/>
          <w:szCs w:val="24"/>
        </w:rPr>
      </w:pPr>
      <w:r>
        <w:rPr>
          <w:rFonts w:eastAsia="Times New Roman"/>
          <w:szCs w:val="24"/>
        </w:rPr>
        <w:t>Ευχαριστώ, κυρία Πρόεδρε.</w:t>
      </w:r>
    </w:p>
    <w:p w14:paraId="224A1916" w14:textId="77777777" w:rsidR="0081027C" w:rsidRDefault="00F5028E">
      <w:pPr>
        <w:spacing w:line="600" w:lineRule="auto"/>
        <w:ind w:firstLine="720"/>
        <w:jc w:val="both"/>
        <w:rPr>
          <w:rFonts w:eastAsia="Times New Roman"/>
          <w:szCs w:val="24"/>
        </w:rPr>
      </w:pPr>
      <w:r w:rsidRPr="001960E3">
        <w:rPr>
          <w:rFonts w:eastAsia="Times New Roman"/>
          <w:b/>
          <w:szCs w:val="24"/>
        </w:rPr>
        <w:lastRenderedPageBreak/>
        <w:t>ΠΡΟΕΔΡΕΥΟΥΣΑ (Αναστασία Χριστοδουλοπούλου):</w:t>
      </w:r>
      <w:r w:rsidRPr="00AC0CB6">
        <w:rPr>
          <w:rFonts w:eastAsia="Times New Roman"/>
          <w:szCs w:val="24"/>
        </w:rPr>
        <w:t xml:space="preserve"> </w:t>
      </w:r>
      <w:r>
        <w:rPr>
          <w:rFonts w:eastAsia="Times New Roman"/>
          <w:szCs w:val="24"/>
        </w:rPr>
        <w:t xml:space="preserve">Γίνεται γνωστό στο </w:t>
      </w:r>
      <w:r>
        <w:rPr>
          <w:rFonts w:eastAsia="Times New Roman"/>
          <w:szCs w:val="24"/>
        </w:rPr>
        <w:t>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μαθήτ</w:t>
      </w:r>
      <w:r>
        <w:rPr>
          <w:rFonts w:eastAsia="Times New Roman"/>
          <w:szCs w:val="24"/>
        </w:rPr>
        <w:t>ριες και μαθητές και τέσσερις συνοδοί εκπαιδευτικοί από το 56</w:t>
      </w:r>
      <w:r w:rsidRPr="00AC0CB6">
        <w:rPr>
          <w:rFonts w:eastAsia="Times New Roman"/>
          <w:szCs w:val="24"/>
          <w:vertAlign w:val="superscript"/>
        </w:rPr>
        <w:t>ο</w:t>
      </w:r>
      <w:r>
        <w:rPr>
          <w:rFonts w:eastAsia="Times New Roman"/>
          <w:szCs w:val="24"/>
        </w:rPr>
        <w:t xml:space="preserve"> Δημοτικό Σχολείο Πάτρας.</w:t>
      </w:r>
    </w:p>
    <w:p w14:paraId="224A1917" w14:textId="77777777" w:rsidR="0081027C" w:rsidRDefault="00F5028E">
      <w:pPr>
        <w:spacing w:line="600" w:lineRule="auto"/>
        <w:ind w:firstLine="720"/>
        <w:jc w:val="both"/>
        <w:rPr>
          <w:rFonts w:eastAsia="Times New Roman"/>
          <w:szCs w:val="24"/>
        </w:rPr>
      </w:pPr>
      <w:r>
        <w:rPr>
          <w:rFonts w:eastAsia="Times New Roman"/>
          <w:szCs w:val="24"/>
        </w:rPr>
        <w:t>Η Βουλή τούς καλωσορίζει.</w:t>
      </w:r>
    </w:p>
    <w:p w14:paraId="224A1918" w14:textId="77777777" w:rsidR="0081027C" w:rsidRDefault="00F5028E">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24A1919" w14:textId="77777777" w:rsidR="0081027C" w:rsidRDefault="00F5028E">
      <w:pPr>
        <w:spacing w:line="600" w:lineRule="auto"/>
        <w:ind w:firstLine="720"/>
        <w:jc w:val="both"/>
        <w:rPr>
          <w:rFonts w:eastAsia="Times New Roman"/>
          <w:szCs w:val="24"/>
        </w:rPr>
      </w:pPr>
      <w:r w:rsidRPr="001960E3">
        <w:rPr>
          <w:rFonts w:eastAsia="Times New Roman"/>
          <w:b/>
          <w:szCs w:val="24"/>
        </w:rPr>
        <w:t>ΧΡΗΣΤΟΣ ΜΠΟΥΚΩΡΟΣ:</w:t>
      </w:r>
      <w:r>
        <w:rPr>
          <w:rFonts w:eastAsia="Times New Roman"/>
          <w:szCs w:val="24"/>
        </w:rPr>
        <w:t xml:space="preserve"> Κυρία Πρόεδρε, θα ήθελα τον λόγο.</w:t>
      </w:r>
    </w:p>
    <w:p w14:paraId="224A191A" w14:textId="77777777" w:rsidR="0081027C" w:rsidRDefault="00F5028E">
      <w:pPr>
        <w:spacing w:line="600" w:lineRule="auto"/>
        <w:ind w:firstLine="720"/>
        <w:jc w:val="both"/>
        <w:rPr>
          <w:rFonts w:eastAsia="Times New Roman"/>
          <w:szCs w:val="24"/>
        </w:rPr>
      </w:pPr>
      <w:r w:rsidRPr="001960E3">
        <w:rPr>
          <w:rFonts w:eastAsia="Times New Roman"/>
          <w:b/>
          <w:szCs w:val="24"/>
        </w:rPr>
        <w:t xml:space="preserve">ΠΡΟΕΔΡΕΥΟΥΣΑ (Αναστασία </w:t>
      </w:r>
      <w:r w:rsidRPr="001960E3">
        <w:rPr>
          <w:rFonts w:eastAsia="Times New Roman"/>
          <w:b/>
          <w:szCs w:val="24"/>
        </w:rPr>
        <w:t>Χριστοδουλοπούλου):</w:t>
      </w:r>
      <w:r>
        <w:rPr>
          <w:rFonts w:eastAsia="Times New Roman"/>
          <w:szCs w:val="24"/>
        </w:rPr>
        <w:t xml:space="preserve"> Θέλετε σχόλιο τώρα επί της τροπολογίας; Όταν συζητηθεί…</w:t>
      </w:r>
    </w:p>
    <w:p w14:paraId="224A191B" w14:textId="77777777" w:rsidR="0081027C" w:rsidRDefault="00F5028E">
      <w:pPr>
        <w:spacing w:line="600" w:lineRule="auto"/>
        <w:ind w:firstLine="720"/>
        <w:jc w:val="both"/>
        <w:rPr>
          <w:rFonts w:eastAsia="Times New Roman"/>
          <w:szCs w:val="24"/>
        </w:rPr>
      </w:pPr>
      <w:r w:rsidRPr="001960E3">
        <w:rPr>
          <w:rFonts w:eastAsia="Times New Roman"/>
          <w:b/>
          <w:szCs w:val="24"/>
        </w:rPr>
        <w:lastRenderedPageBreak/>
        <w:t>ΧΡΗΣΤΟΣ ΜΠΟΥΚΩΡΟΣ:</w:t>
      </w:r>
      <w:r>
        <w:rPr>
          <w:rFonts w:eastAsia="Times New Roman"/>
          <w:szCs w:val="24"/>
        </w:rPr>
        <w:t xml:space="preserve"> Θα περάσουν οι τροπολογίες ασυζητητί;</w:t>
      </w:r>
    </w:p>
    <w:p w14:paraId="224A191C" w14:textId="77777777" w:rsidR="0081027C" w:rsidRDefault="00F5028E">
      <w:pPr>
        <w:spacing w:line="600" w:lineRule="auto"/>
        <w:ind w:firstLine="720"/>
        <w:jc w:val="both"/>
        <w:rPr>
          <w:rFonts w:eastAsia="Times New Roman"/>
          <w:szCs w:val="24"/>
        </w:rPr>
      </w:pPr>
      <w:r w:rsidRPr="001960E3">
        <w:rPr>
          <w:rFonts w:eastAsia="Times New Roman"/>
          <w:b/>
          <w:szCs w:val="24"/>
        </w:rPr>
        <w:t>ΠΡΟΕΔΡΕΥΟΥΣΑ (Αναστασία Χριστοδουλοπούλου):</w:t>
      </w:r>
      <w:r>
        <w:rPr>
          <w:rFonts w:eastAsia="Times New Roman"/>
          <w:szCs w:val="24"/>
        </w:rPr>
        <w:t xml:space="preserve"> Όχι, αλλά σ’ αυτό το στάδιο γίνονται οι διευκρινίσεις;</w:t>
      </w:r>
    </w:p>
    <w:p w14:paraId="224A191D" w14:textId="77777777" w:rsidR="0081027C" w:rsidRDefault="00F5028E">
      <w:pPr>
        <w:spacing w:line="600" w:lineRule="auto"/>
        <w:ind w:firstLine="720"/>
        <w:jc w:val="both"/>
        <w:rPr>
          <w:rFonts w:eastAsia="Times New Roman"/>
          <w:szCs w:val="24"/>
        </w:rPr>
      </w:pPr>
      <w:r w:rsidRPr="001960E3">
        <w:rPr>
          <w:rFonts w:eastAsia="Times New Roman"/>
          <w:b/>
          <w:szCs w:val="24"/>
        </w:rPr>
        <w:t>ΧΡΗΣΤΟΣ ΜΠΟΥΚΩΡΟΣ:</w:t>
      </w:r>
      <w:r>
        <w:rPr>
          <w:rFonts w:eastAsia="Times New Roman"/>
          <w:szCs w:val="24"/>
        </w:rPr>
        <w:t xml:space="preserve"> Βεβαί</w:t>
      </w:r>
      <w:r>
        <w:rPr>
          <w:rFonts w:eastAsia="Times New Roman"/>
          <w:szCs w:val="24"/>
        </w:rPr>
        <w:t>ως. Μετά θα φύγει ο Υπουργός.</w:t>
      </w:r>
    </w:p>
    <w:p w14:paraId="224A191E" w14:textId="77777777" w:rsidR="0081027C" w:rsidRDefault="00F5028E">
      <w:pPr>
        <w:spacing w:line="600" w:lineRule="auto"/>
        <w:ind w:firstLine="720"/>
        <w:jc w:val="both"/>
        <w:rPr>
          <w:rFonts w:eastAsia="Times New Roman"/>
          <w:szCs w:val="24"/>
        </w:rPr>
      </w:pPr>
      <w:r w:rsidRPr="001960E3">
        <w:rPr>
          <w:rFonts w:eastAsia="Times New Roman"/>
          <w:b/>
          <w:szCs w:val="24"/>
        </w:rPr>
        <w:t>ΠΡΟΕΔΡΕΥΟΥΣΑ (Αναστασία Χριστοδουλοπούλου):</w:t>
      </w:r>
      <w:r>
        <w:rPr>
          <w:rFonts w:eastAsia="Times New Roman"/>
          <w:szCs w:val="24"/>
        </w:rPr>
        <w:t xml:space="preserve"> Να μη</w:t>
      </w:r>
      <w:r>
        <w:rPr>
          <w:rFonts w:eastAsia="Times New Roman"/>
          <w:szCs w:val="24"/>
        </w:rPr>
        <w:t>ν</w:t>
      </w:r>
      <w:r>
        <w:rPr>
          <w:rFonts w:eastAsia="Times New Roman"/>
          <w:szCs w:val="24"/>
        </w:rPr>
        <w:t xml:space="preserve"> φύγει.</w:t>
      </w:r>
    </w:p>
    <w:p w14:paraId="224A191F" w14:textId="77777777" w:rsidR="0081027C" w:rsidRDefault="00F5028E">
      <w:pPr>
        <w:spacing w:line="600" w:lineRule="auto"/>
        <w:ind w:firstLine="720"/>
        <w:jc w:val="both"/>
        <w:rPr>
          <w:rFonts w:eastAsia="Times New Roman"/>
          <w:szCs w:val="24"/>
        </w:rPr>
      </w:pPr>
      <w:r w:rsidRPr="001960E3">
        <w:rPr>
          <w:rFonts w:eastAsia="Times New Roman"/>
          <w:b/>
          <w:szCs w:val="24"/>
        </w:rPr>
        <w:t>ΧΡΗΣΤΟΣ ΜΠΟΥΚΩΡΟΣ:</w:t>
      </w:r>
      <w:r>
        <w:rPr>
          <w:rFonts w:eastAsia="Times New Roman"/>
          <w:szCs w:val="24"/>
        </w:rPr>
        <w:t xml:space="preserve"> Δεν καταλαβαίνω την αντίρρησή σας.</w:t>
      </w:r>
    </w:p>
    <w:p w14:paraId="224A1920" w14:textId="77777777" w:rsidR="0081027C" w:rsidRDefault="00F5028E">
      <w:pPr>
        <w:spacing w:line="600" w:lineRule="auto"/>
        <w:ind w:firstLine="720"/>
        <w:jc w:val="both"/>
        <w:rPr>
          <w:rFonts w:eastAsia="Times New Roman"/>
          <w:szCs w:val="24"/>
        </w:rPr>
      </w:pPr>
      <w:r w:rsidRPr="001960E3">
        <w:rPr>
          <w:rFonts w:eastAsia="Times New Roman"/>
          <w:b/>
          <w:szCs w:val="24"/>
        </w:rPr>
        <w:t>ΠΡΟΕΔΡΕΥΟΥΣΑ (Αναστασία Χριστοδουλοπούλου):</w:t>
      </w:r>
      <w:r>
        <w:rPr>
          <w:rFonts w:eastAsia="Times New Roman"/>
          <w:szCs w:val="24"/>
        </w:rPr>
        <w:t xml:space="preserve"> Το λέω για να μπούμε κάποια στιγμή και στον κατάλογο των ομιλητών. Είν</w:t>
      </w:r>
      <w:r>
        <w:rPr>
          <w:rFonts w:eastAsia="Times New Roman"/>
          <w:szCs w:val="24"/>
        </w:rPr>
        <w:t>αι κι άλλος Υπουργός για τροπολογία.</w:t>
      </w:r>
    </w:p>
    <w:p w14:paraId="224A1921" w14:textId="77777777" w:rsidR="0081027C" w:rsidRDefault="00F5028E">
      <w:pPr>
        <w:spacing w:line="600" w:lineRule="auto"/>
        <w:ind w:firstLine="720"/>
        <w:jc w:val="both"/>
        <w:rPr>
          <w:rFonts w:eastAsia="Times New Roman"/>
          <w:szCs w:val="24"/>
        </w:rPr>
      </w:pPr>
      <w:r>
        <w:rPr>
          <w:rFonts w:eastAsia="Times New Roman"/>
          <w:szCs w:val="24"/>
        </w:rPr>
        <w:t>Ορίστε, κύριε συνάδελφε, έχετε τον λόγο.</w:t>
      </w:r>
    </w:p>
    <w:p w14:paraId="224A1922" w14:textId="77777777" w:rsidR="0081027C" w:rsidRDefault="00F5028E">
      <w:pPr>
        <w:spacing w:line="600" w:lineRule="auto"/>
        <w:ind w:firstLine="720"/>
        <w:jc w:val="both"/>
        <w:rPr>
          <w:rFonts w:eastAsia="Times New Roman"/>
          <w:szCs w:val="24"/>
        </w:rPr>
      </w:pPr>
      <w:r w:rsidRPr="001960E3">
        <w:rPr>
          <w:rFonts w:eastAsia="Times New Roman"/>
          <w:b/>
          <w:szCs w:val="24"/>
        </w:rPr>
        <w:t xml:space="preserve">ΧΡΗΣΤΟΣ ΜΠΟΥΚΩΡΟΣ: </w:t>
      </w:r>
      <w:r>
        <w:rPr>
          <w:rFonts w:eastAsia="Times New Roman"/>
          <w:szCs w:val="24"/>
        </w:rPr>
        <w:t>Είναι σημαντική η τροπολογία.</w:t>
      </w:r>
    </w:p>
    <w:p w14:paraId="224A1923" w14:textId="77777777" w:rsidR="0081027C" w:rsidRDefault="00F5028E">
      <w:pPr>
        <w:spacing w:line="600" w:lineRule="auto"/>
        <w:ind w:firstLine="720"/>
        <w:jc w:val="both"/>
        <w:rPr>
          <w:rFonts w:eastAsia="Times New Roman"/>
          <w:szCs w:val="24"/>
        </w:rPr>
      </w:pPr>
      <w:r>
        <w:rPr>
          <w:rFonts w:eastAsia="Times New Roman"/>
          <w:szCs w:val="24"/>
        </w:rPr>
        <w:lastRenderedPageBreak/>
        <w:t>Κύριε Υπουργέ, εμείς στη Νέα Δημοκρατία δεν αμφισβητούμε ούτε το αυτοδιοίκητο του ποδοσφαίρου, ούτε ότι οι ομάδες πρέπει να είναι</w:t>
      </w:r>
      <w:r>
        <w:rPr>
          <w:rFonts w:eastAsia="Times New Roman"/>
          <w:szCs w:val="24"/>
        </w:rPr>
        <w:t xml:space="preserve"> οικονομικά βιώσιμες, ούτε την υποχρέωση της πολιτείας να νομοθετεί κατά τις αποφάσεις των Γενικών Συνελεύσεων των οργάνων του ποδοσφαίρου. </w:t>
      </w:r>
    </w:p>
    <w:p w14:paraId="224A1924" w14:textId="77777777" w:rsidR="0081027C" w:rsidRDefault="00F5028E">
      <w:pPr>
        <w:spacing w:line="600" w:lineRule="auto"/>
        <w:ind w:firstLine="720"/>
        <w:jc w:val="both"/>
        <w:rPr>
          <w:rFonts w:eastAsia="Times New Roman" w:cs="Times New Roman"/>
          <w:szCs w:val="24"/>
        </w:rPr>
      </w:pPr>
      <w:r>
        <w:rPr>
          <w:rFonts w:eastAsia="Times New Roman"/>
          <w:szCs w:val="24"/>
        </w:rPr>
        <w:t>Εκείνο που θέλουμε να μάθουμε σήμερα είναι το εξής</w:t>
      </w:r>
      <w:r w:rsidRPr="001960E3">
        <w:rPr>
          <w:rFonts w:eastAsia="Times New Roman"/>
          <w:szCs w:val="24"/>
        </w:rPr>
        <w:t>:</w:t>
      </w:r>
      <w:r>
        <w:rPr>
          <w:rFonts w:eastAsia="Times New Roman"/>
          <w:szCs w:val="24"/>
        </w:rPr>
        <w:t xml:space="preserve"> Εφόσον η Γενική Συνέλευση της ΕΠΟ αποφάσισε από τον προηγούμενο</w:t>
      </w:r>
      <w:r>
        <w:rPr>
          <w:rFonts w:eastAsia="Times New Roman"/>
          <w:szCs w:val="24"/>
        </w:rPr>
        <w:t xml:space="preserve"> Αύγουστο, γιατί νομοθετείτε σήμερα, μετά το πέρας των πρωταθλημάτων, δημιουργώντας έτσι τετελεσμένα, αν θέλετε, τινάζοντας στον αέρα τον όποιον προγραμματισμό, έχοντας αιχμαλωτίσει, έχοντας εγκλωβίσει πολλές ιστορικές ομάδες που τις αφήσατε να πιστέψουν ό</w:t>
      </w:r>
      <w:r>
        <w:rPr>
          <w:rFonts w:eastAsia="Times New Roman"/>
          <w:szCs w:val="24"/>
        </w:rPr>
        <w:t xml:space="preserve">τι ισχύει αυτό που πάντα ισχύει δυστυχώς στη χώρα μας, «ουδέν </w:t>
      </w:r>
      <w:proofErr w:type="spellStart"/>
      <w:r>
        <w:rPr>
          <w:rFonts w:eastAsia="Times New Roman"/>
          <w:szCs w:val="24"/>
        </w:rPr>
        <w:t>μονιμότερον</w:t>
      </w:r>
      <w:proofErr w:type="spellEnd"/>
      <w:r>
        <w:rPr>
          <w:rFonts w:eastAsia="Times New Roman"/>
          <w:szCs w:val="24"/>
        </w:rPr>
        <w:t xml:space="preserve"> του προσωρινού», αν η νομοθέτησή σας συνάδει με τα όσα προβλέπει και η Ευρωπαϊκή και η Παγκόσμια Ποδοσφαιρική Ομοσπονδία για τις δομικές αλλαγές που πρέπει να γίνονται, δίνοντας χρόν</w:t>
      </w:r>
      <w:r>
        <w:rPr>
          <w:rFonts w:eastAsia="Times New Roman"/>
          <w:szCs w:val="24"/>
        </w:rPr>
        <w:t xml:space="preserve">ο προετοιμασίας και προγραμματισμού τουλάχιστον δύο ετών, αν τεχνικά είναι έτοιμα όλα τα γήπεδα γι’ αυτές τις αλλαγές </w:t>
      </w:r>
      <w:r>
        <w:rPr>
          <w:rFonts w:eastAsia="Times New Roman"/>
          <w:szCs w:val="24"/>
        </w:rPr>
        <w:lastRenderedPageBreak/>
        <w:t>με τις νέες εξελίξεις που έχουμε στο ποδόσφαιρο και όλα αυτά τα ζητήματα, αν είναι εξοπλισμένα τα γήπεδά μας. Γιατί φτάνουμε σήμερα, κύριε</w:t>
      </w:r>
      <w:r>
        <w:rPr>
          <w:rFonts w:eastAsia="Times New Roman"/>
          <w:szCs w:val="24"/>
        </w:rPr>
        <w:t xml:space="preserve"> Υπουργέ, μ’ αυτήν την τροπολογία να δημιουργείται η αίσθηση της αδικίας και του εγκλωβισμού τουλάχιστον για δέκα ιστορικές ομάδες της χώρας. Έρχεστε σήμερα εδώ να μας πείτε εσείς ότι κάνατε αναδιάρθρωση κατηγοριών, δηλαδή τι; Ουσιαστικά ότι βαφτίζετε τις </w:t>
      </w:r>
      <w:r>
        <w:rPr>
          <w:rFonts w:eastAsia="Times New Roman"/>
          <w:szCs w:val="24"/>
        </w:rPr>
        <w:t>κατηγορίες που παραμένουν ίδιες. Δεν φέρνετε τίποτα καινούργιο και τον αριθμό των ομάδων θα τον αποφασίζουν τα όργανα του ποδοσφαίρου.</w:t>
      </w:r>
    </w:p>
    <w:p w14:paraId="224A1925" w14:textId="77777777" w:rsidR="0081027C" w:rsidRDefault="00F5028E">
      <w:pPr>
        <w:spacing w:line="600" w:lineRule="auto"/>
        <w:ind w:firstLine="720"/>
        <w:jc w:val="both"/>
        <w:rPr>
          <w:rFonts w:eastAsia="Times New Roman"/>
          <w:szCs w:val="24"/>
        </w:rPr>
      </w:pPr>
      <w:r>
        <w:rPr>
          <w:rFonts w:eastAsia="Times New Roman"/>
          <w:szCs w:val="24"/>
        </w:rPr>
        <w:t>Δεν είναι έτσι, όμως κύριε Υπουργέ.</w:t>
      </w:r>
      <w:r w:rsidRPr="00830B82">
        <w:rPr>
          <w:rFonts w:eastAsia="Times New Roman"/>
          <w:szCs w:val="24"/>
        </w:rPr>
        <w:t xml:space="preserve"> </w:t>
      </w:r>
      <w:r>
        <w:rPr>
          <w:rFonts w:eastAsia="Times New Roman"/>
          <w:szCs w:val="24"/>
        </w:rPr>
        <w:t>Δ</w:t>
      </w:r>
      <w:r w:rsidRPr="00830B82">
        <w:rPr>
          <w:rFonts w:eastAsia="Times New Roman"/>
          <w:szCs w:val="24"/>
        </w:rPr>
        <w:t>ιότι κ</w:t>
      </w:r>
      <w:r>
        <w:rPr>
          <w:rFonts w:eastAsia="Times New Roman"/>
          <w:szCs w:val="24"/>
        </w:rPr>
        <w:t>αι</w:t>
      </w:r>
      <w:r w:rsidRPr="00830B82">
        <w:rPr>
          <w:rFonts w:eastAsia="Times New Roman"/>
          <w:szCs w:val="24"/>
        </w:rPr>
        <w:t xml:space="preserve"> από την απόφαση της γενικής συνέλευσης</w:t>
      </w:r>
      <w:r>
        <w:rPr>
          <w:rFonts w:eastAsia="Times New Roman"/>
          <w:szCs w:val="24"/>
        </w:rPr>
        <w:t>,</w:t>
      </w:r>
      <w:r w:rsidRPr="00830B82">
        <w:rPr>
          <w:rFonts w:eastAsia="Times New Roman"/>
          <w:szCs w:val="24"/>
        </w:rPr>
        <w:t xml:space="preserve"> </w:t>
      </w:r>
      <w:r>
        <w:rPr>
          <w:rFonts w:eastAsia="Times New Roman"/>
          <w:szCs w:val="24"/>
        </w:rPr>
        <w:t>α</w:t>
      </w:r>
      <w:r w:rsidRPr="00830B82">
        <w:rPr>
          <w:rFonts w:eastAsia="Times New Roman"/>
          <w:szCs w:val="24"/>
        </w:rPr>
        <w:t>λλά και από τη σημερινή σας τροπολ</w:t>
      </w:r>
      <w:r w:rsidRPr="00830B82">
        <w:rPr>
          <w:rFonts w:eastAsia="Times New Roman"/>
          <w:szCs w:val="24"/>
        </w:rPr>
        <w:t>ογία σε μεγάλο βαθμό ρυθμίζεται και ο αριθμός των ομάδων</w:t>
      </w:r>
      <w:r>
        <w:rPr>
          <w:rFonts w:eastAsia="Times New Roman"/>
          <w:szCs w:val="24"/>
        </w:rPr>
        <w:t>.</w:t>
      </w:r>
      <w:r w:rsidRPr="00830B82">
        <w:rPr>
          <w:rFonts w:eastAsia="Times New Roman"/>
          <w:szCs w:val="24"/>
        </w:rPr>
        <w:t xml:space="preserve"> </w:t>
      </w:r>
      <w:r>
        <w:rPr>
          <w:rFonts w:eastAsia="Times New Roman"/>
          <w:szCs w:val="24"/>
        </w:rPr>
        <w:t>Τ</w:t>
      </w:r>
      <w:r w:rsidRPr="00830B82">
        <w:rPr>
          <w:rFonts w:eastAsia="Times New Roman"/>
          <w:szCs w:val="24"/>
        </w:rPr>
        <w:t xml:space="preserve">ο να βλέπει η ΕΠΟ με συμπάθεια </w:t>
      </w:r>
      <w:r>
        <w:rPr>
          <w:rFonts w:eastAsia="Times New Roman"/>
          <w:szCs w:val="24"/>
        </w:rPr>
        <w:t>το αίσθημα αδικίας</w:t>
      </w:r>
      <w:r w:rsidRPr="00830B82">
        <w:rPr>
          <w:rFonts w:eastAsia="Times New Roman"/>
          <w:szCs w:val="24"/>
        </w:rPr>
        <w:t xml:space="preserve"> που πλήττει σήμερα τον Ολυμπιακό Βόλου</w:t>
      </w:r>
      <w:r>
        <w:rPr>
          <w:rFonts w:eastAsia="Times New Roman"/>
          <w:szCs w:val="24"/>
        </w:rPr>
        <w:t>,</w:t>
      </w:r>
      <w:r w:rsidRPr="00830B82">
        <w:rPr>
          <w:rFonts w:eastAsia="Times New Roman"/>
          <w:szCs w:val="24"/>
        </w:rPr>
        <w:t xml:space="preserve"> το Αιγάλεω και άλλες </w:t>
      </w:r>
      <w:r>
        <w:rPr>
          <w:rFonts w:eastAsia="Times New Roman"/>
          <w:szCs w:val="24"/>
        </w:rPr>
        <w:t xml:space="preserve">οκτώ, εννιά, δέκα </w:t>
      </w:r>
      <w:r w:rsidRPr="00830B82">
        <w:rPr>
          <w:rFonts w:eastAsia="Times New Roman"/>
          <w:szCs w:val="24"/>
        </w:rPr>
        <w:t>ομάδες</w:t>
      </w:r>
      <w:r>
        <w:rPr>
          <w:rFonts w:eastAsia="Times New Roman"/>
          <w:szCs w:val="24"/>
        </w:rPr>
        <w:t>,</w:t>
      </w:r>
      <w:r w:rsidRPr="00830B82">
        <w:rPr>
          <w:rFonts w:eastAsia="Times New Roman"/>
          <w:szCs w:val="24"/>
        </w:rPr>
        <w:t xml:space="preserve"> τον ΠΑΣ Γιάννινα</w:t>
      </w:r>
      <w:r>
        <w:rPr>
          <w:rFonts w:eastAsia="Times New Roman"/>
          <w:szCs w:val="24"/>
        </w:rPr>
        <w:t xml:space="preserve"> -</w:t>
      </w:r>
      <w:r w:rsidRPr="00830B82">
        <w:rPr>
          <w:rFonts w:eastAsia="Times New Roman"/>
          <w:szCs w:val="24"/>
        </w:rPr>
        <w:t>ιστορικά σωματεία</w:t>
      </w:r>
      <w:r>
        <w:rPr>
          <w:rFonts w:eastAsia="Times New Roman"/>
          <w:szCs w:val="24"/>
        </w:rPr>
        <w:t>-</w:t>
      </w:r>
      <w:r w:rsidRPr="00830B82">
        <w:rPr>
          <w:rFonts w:eastAsia="Times New Roman"/>
          <w:szCs w:val="24"/>
        </w:rPr>
        <w:t xml:space="preserve"> και να λέει ότι </w:t>
      </w:r>
      <w:r>
        <w:rPr>
          <w:rFonts w:eastAsia="Times New Roman"/>
          <w:szCs w:val="24"/>
        </w:rPr>
        <w:t>«</w:t>
      </w:r>
      <w:r w:rsidRPr="00830B82">
        <w:rPr>
          <w:rFonts w:eastAsia="Times New Roman"/>
          <w:szCs w:val="24"/>
        </w:rPr>
        <w:t>συμμετ</w:t>
      </w:r>
      <w:r w:rsidRPr="00830B82">
        <w:rPr>
          <w:rFonts w:eastAsia="Times New Roman"/>
          <w:szCs w:val="24"/>
        </w:rPr>
        <w:t xml:space="preserve">έχει στη λύπη </w:t>
      </w:r>
      <w:r>
        <w:rPr>
          <w:rFonts w:eastAsia="Times New Roman"/>
          <w:szCs w:val="24"/>
        </w:rPr>
        <w:t>τους»,</w:t>
      </w:r>
      <w:r w:rsidRPr="00830B82">
        <w:rPr>
          <w:rFonts w:eastAsia="Times New Roman"/>
          <w:szCs w:val="24"/>
        </w:rPr>
        <w:t xml:space="preserve"> </w:t>
      </w:r>
      <w:r>
        <w:rPr>
          <w:rFonts w:eastAsia="Times New Roman"/>
          <w:szCs w:val="24"/>
        </w:rPr>
        <w:t xml:space="preserve">αυτό είναι </w:t>
      </w:r>
      <w:r w:rsidRPr="00830B82">
        <w:rPr>
          <w:rFonts w:eastAsia="Times New Roman"/>
          <w:szCs w:val="24"/>
        </w:rPr>
        <w:t>μνημόσυνο</w:t>
      </w:r>
      <w:r>
        <w:rPr>
          <w:rFonts w:eastAsia="Times New Roman"/>
          <w:szCs w:val="24"/>
        </w:rPr>
        <w:t>,</w:t>
      </w:r>
      <w:r w:rsidRPr="00830B82">
        <w:rPr>
          <w:rFonts w:eastAsia="Times New Roman"/>
          <w:szCs w:val="24"/>
        </w:rPr>
        <w:t xml:space="preserve"> δεν είναι τροπολογία</w:t>
      </w:r>
      <w:r>
        <w:rPr>
          <w:rFonts w:eastAsia="Times New Roman"/>
          <w:szCs w:val="24"/>
        </w:rPr>
        <w:t>.</w:t>
      </w:r>
    </w:p>
    <w:p w14:paraId="224A1926" w14:textId="77777777" w:rsidR="0081027C" w:rsidRDefault="00F5028E">
      <w:pPr>
        <w:spacing w:line="600" w:lineRule="auto"/>
        <w:ind w:firstLine="720"/>
        <w:jc w:val="both"/>
        <w:rPr>
          <w:rFonts w:eastAsia="Times New Roman"/>
          <w:szCs w:val="24"/>
        </w:rPr>
      </w:pPr>
      <w:r>
        <w:rPr>
          <w:rFonts w:eastAsia="Times New Roman"/>
          <w:szCs w:val="24"/>
        </w:rPr>
        <w:lastRenderedPageBreak/>
        <w:t>Ε</w:t>
      </w:r>
      <w:r w:rsidRPr="00830B82">
        <w:rPr>
          <w:rFonts w:eastAsia="Times New Roman"/>
          <w:szCs w:val="24"/>
        </w:rPr>
        <w:t>μείς</w:t>
      </w:r>
      <w:r>
        <w:rPr>
          <w:rFonts w:eastAsia="Times New Roman"/>
          <w:szCs w:val="24"/>
        </w:rPr>
        <w:t>,</w:t>
      </w:r>
      <w:r w:rsidRPr="00830B82">
        <w:rPr>
          <w:rFonts w:eastAsia="Times New Roman"/>
          <w:szCs w:val="24"/>
        </w:rPr>
        <w:t xml:space="preserve"> λοιπόν</w:t>
      </w:r>
      <w:r>
        <w:rPr>
          <w:rFonts w:eastAsia="Times New Roman"/>
          <w:szCs w:val="24"/>
        </w:rPr>
        <w:t>,</w:t>
      </w:r>
      <w:r w:rsidRPr="00830B82">
        <w:rPr>
          <w:rFonts w:eastAsia="Times New Roman"/>
          <w:szCs w:val="24"/>
        </w:rPr>
        <w:t xml:space="preserve"> σας ρωτάμε γιατί </w:t>
      </w:r>
      <w:r>
        <w:rPr>
          <w:rFonts w:eastAsia="Times New Roman"/>
          <w:szCs w:val="24"/>
        </w:rPr>
        <w:t>κ</w:t>
      </w:r>
      <w:r w:rsidRPr="00830B82">
        <w:rPr>
          <w:rFonts w:eastAsia="Times New Roman"/>
          <w:szCs w:val="24"/>
        </w:rPr>
        <w:t>αθυστερήσα</w:t>
      </w:r>
      <w:r>
        <w:rPr>
          <w:rFonts w:eastAsia="Times New Roman"/>
          <w:szCs w:val="24"/>
        </w:rPr>
        <w:t>τ</w:t>
      </w:r>
      <w:r w:rsidRPr="00830B82">
        <w:rPr>
          <w:rFonts w:eastAsia="Times New Roman"/>
          <w:szCs w:val="24"/>
        </w:rPr>
        <w:t xml:space="preserve">ε τόσο πολύ </w:t>
      </w:r>
      <w:r>
        <w:rPr>
          <w:rFonts w:eastAsia="Times New Roman"/>
          <w:szCs w:val="24"/>
        </w:rPr>
        <w:t xml:space="preserve">τη νομοθέτηση. Αυτό είναι η επιτομή της κακής νομοθέτησης, </w:t>
      </w:r>
      <w:r w:rsidRPr="00830B82">
        <w:rPr>
          <w:rFonts w:eastAsia="Times New Roman"/>
          <w:szCs w:val="24"/>
        </w:rPr>
        <w:t xml:space="preserve">γιατί είναι </w:t>
      </w:r>
      <w:r>
        <w:rPr>
          <w:rFonts w:eastAsia="Times New Roman"/>
          <w:szCs w:val="24"/>
        </w:rPr>
        <w:t xml:space="preserve">μια </w:t>
      </w:r>
      <w:r w:rsidRPr="00830B82">
        <w:rPr>
          <w:rFonts w:eastAsia="Times New Roman"/>
          <w:szCs w:val="24"/>
        </w:rPr>
        <w:t>νομοθέτηση εκ των υστέρων</w:t>
      </w:r>
      <w:r>
        <w:rPr>
          <w:rFonts w:eastAsia="Times New Roman"/>
          <w:szCs w:val="24"/>
        </w:rPr>
        <w:t>.</w:t>
      </w:r>
      <w:r w:rsidRPr="00830B82">
        <w:rPr>
          <w:rFonts w:eastAsia="Times New Roman"/>
          <w:szCs w:val="24"/>
        </w:rPr>
        <w:t xml:space="preserve"> </w:t>
      </w:r>
      <w:r>
        <w:rPr>
          <w:rFonts w:eastAsia="Times New Roman"/>
          <w:szCs w:val="24"/>
        </w:rPr>
        <w:t>Ό</w:t>
      </w:r>
      <w:r w:rsidRPr="00830B82">
        <w:rPr>
          <w:rFonts w:eastAsia="Times New Roman"/>
          <w:szCs w:val="24"/>
        </w:rPr>
        <w:t xml:space="preserve">ταν η πολιτεία που καλείται να </w:t>
      </w:r>
      <w:r w:rsidRPr="00830B82">
        <w:rPr>
          <w:rFonts w:eastAsia="Times New Roman"/>
          <w:szCs w:val="24"/>
        </w:rPr>
        <w:t>νομοθετήσει</w:t>
      </w:r>
      <w:r>
        <w:rPr>
          <w:rFonts w:eastAsia="Times New Roman"/>
          <w:szCs w:val="24"/>
        </w:rPr>
        <w:t>,</w:t>
      </w:r>
      <w:r w:rsidRPr="00830B82">
        <w:rPr>
          <w:rFonts w:eastAsia="Times New Roman"/>
          <w:szCs w:val="24"/>
        </w:rPr>
        <w:t xml:space="preserve"> γνωρίζει και ποιες είναι οι πρωταθλήτριες ομάδες και ποιες έχουν υποβιβαστεί</w:t>
      </w:r>
      <w:r>
        <w:rPr>
          <w:rFonts w:eastAsia="Times New Roman"/>
          <w:szCs w:val="24"/>
        </w:rPr>
        <w:t>,</w:t>
      </w:r>
      <w:r w:rsidRPr="00830B82">
        <w:rPr>
          <w:rFonts w:eastAsia="Times New Roman"/>
          <w:szCs w:val="24"/>
        </w:rPr>
        <w:t xml:space="preserve"> αυτό είναι ασφάλεια δικαίου</w:t>
      </w:r>
      <w:r>
        <w:rPr>
          <w:rFonts w:eastAsia="Times New Roman"/>
          <w:szCs w:val="24"/>
        </w:rPr>
        <w:t>,</w:t>
      </w:r>
      <w:r w:rsidRPr="00830B82">
        <w:rPr>
          <w:rFonts w:eastAsia="Times New Roman"/>
          <w:szCs w:val="24"/>
        </w:rPr>
        <w:t xml:space="preserve"> </w:t>
      </w:r>
      <w:r>
        <w:rPr>
          <w:rFonts w:eastAsia="Times New Roman"/>
          <w:szCs w:val="24"/>
        </w:rPr>
        <w:t>κ</w:t>
      </w:r>
      <w:r w:rsidRPr="00830B82">
        <w:rPr>
          <w:rFonts w:eastAsia="Times New Roman"/>
          <w:szCs w:val="24"/>
        </w:rPr>
        <w:t>ύριε Υπουργέ</w:t>
      </w:r>
      <w:r>
        <w:rPr>
          <w:rFonts w:eastAsia="Times New Roman"/>
          <w:szCs w:val="24"/>
        </w:rPr>
        <w:t>;</w:t>
      </w:r>
      <w:r w:rsidRPr="00830B82">
        <w:rPr>
          <w:rFonts w:eastAsia="Times New Roman"/>
          <w:szCs w:val="24"/>
        </w:rPr>
        <w:t xml:space="preserve"> </w:t>
      </w:r>
      <w:r>
        <w:rPr>
          <w:rFonts w:eastAsia="Times New Roman"/>
          <w:szCs w:val="24"/>
        </w:rPr>
        <w:t>Γ</w:t>
      </w:r>
      <w:r w:rsidRPr="00830B82">
        <w:rPr>
          <w:rFonts w:eastAsia="Times New Roman"/>
          <w:szCs w:val="24"/>
        </w:rPr>
        <w:t>ια επιχειρήσεις μιλάμε</w:t>
      </w:r>
      <w:r>
        <w:rPr>
          <w:rFonts w:eastAsia="Times New Roman"/>
          <w:szCs w:val="24"/>
        </w:rPr>
        <w:t>,</w:t>
      </w:r>
      <w:r w:rsidRPr="00830B82">
        <w:rPr>
          <w:rFonts w:eastAsia="Times New Roman"/>
          <w:szCs w:val="24"/>
        </w:rPr>
        <w:t xml:space="preserve"> ποδοσφαιρικές </w:t>
      </w:r>
      <w:r>
        <w:rPr>
          <w:rFonts w:eastAsia="Times New Roman"/>
          <w:szCs w:val="24"/>
        </w:rPr>
        <w:t>α</w:t>
      </w:r>
      <w:r w:rsidRPr="00830B82">
        <w:rPr>
          <w:rFonts w:eastAsia="Times New Roman"/>
          <w:szCs w:val="24"/>
        </w:rPr>
        <w:t>νώνυμες εταιρείες</w:t>
      </w:r>
      <w:r>
        <w:rPr>
          <w:rFonts w:eastAsia="Times New Roman"/>
          <w:szCs w:val="24"/>
        </w:rPr>
        <w:t>.</w:t>
      </w:r>
      <w:r w:rsidRPr="00830B82">
        <w:rPr>
          <w:rFonts w:eastAsia="Times New Roman"/>
          <w:szCs w:val="24"/>
        </w:rPr>
        <w:t xml:space="preserve"> </w:t>
      </w:r>
      <w:r>
        <w:rPr>
          <w:rFonts w:eastAsia="Times New Roman"/>
          <w:szCs w:val="24"/>
        </w:rPr>
        <w:t>Ξεκίνησαν πρώτο γύρο, δεύτερο γύρο,</w:t>
      </w:r>
      <w:r w:rsidRPr="00830B82">
        <w:rPr>
          <w:rFonts w:eastAsia="Times New Roman"/>
          <w:szCs w:val="24"/>
        </w:rPr>
        <w:t xml:space="preserve"> έξοδα</w:t>
      </w:r>
      <w:r>
        <w:rPr>
          <w:rFonts w:eastAsia="Times New Roman"/>
          <w:szCs w:val="24"/>
        </w:rPr>
        <w:t>,</w:t>
      </w:r>
      <w:r w:rsidRPr="00830B82">
        <w:rPr>
          <w:rFonts w:eastAsia="Times New Roman"/>
          <w:szCs w:val="24"/>
        </w:rPr>
        <w:t xml:space="preserve"> χρήματα</w:t>
      </w:r>
      <w:r>
        <w:rPr>
          <w:rFonts w:eastAsia="Times New Roman"/>
          <w:szCs w:val="24"/>
        </w:rPr>
        <w:t>,</w:t>
      </w:r>
      <w:r w:rsidRPr="00830B82">
        <w:rPr>
          <w:rFonts w:eastAsia="Times New Roman"/>
          <w:szCs w:val="24"/>
        </w:rPr>
        <w:t xml:space="preserve"> μεταγραφές</w:t>
      </w:r>
      <w:r w:rsidRPr="00830B82">
        <w:rPr>
          <w:rFonts w:eastAsia="Times New Roman"/>
          <w:szCs w:val="24"/>
        </w:rPr>
        <w:t xml:space="preserve"> και εσείς τους αφήνετε να πιστεύουν ότι οι αλλαγές θα πάνε από την μεθεπόμενη χρονιά ή και σε δύο χρόνια</w:t>
      </w:r>
      <w:r>
        <w:rPr>
          <w:rFonts w:eastAsia="Times New Roman"/>
          <w:szCs w:val="24"/>
        </w:rPr>
        <w:t>,</w:t>
      </w:r>
      <w:r w:rsidRPr="00830B82">
        <w:rPr>
          <w:rFonts w:eastAsia="Times New Roman"/>
          <w:szCs w:val="24"/>
        </w:rPr>
        <w:t xml:space="preserve"> όπως είναι η </w:t>
      </w:r>
      <w:r>
        <w:rPr>
          <w:rFonts w:eastAsia="Times New Roman"/>
          <w:szCs w:val="24"/>
        </w:rPr>
        <w:t>δ</w:t>
      </w:r>
      <w:r w:rsidRPr="00830B82">
        <w:rPr>
          <w:rFonts w:eastAsia="Times New Roman"/>
          <w:szCs w:val="24"/>
        </w:rPr>
        <w:t>ιεθνής πρακτική</w:t>
      </w:r>
      <w:r>
        <w:rPr>
          <w:rFonts w:eastAsia="Times New Roman"/>
          <w:szCs w:val="24"/>
        </w:rPr>
        <w:t>,</w:t>
      </w:r>
      <w:r w:rsidRPr="00830B82">
        <w:rPr>
          <w:rFonts w:eastAsia="Times New Roman"/>
          <w:szCs w:val="24"/>
        </w:rPr>
        <w:t xml:space="preserve"> </w:t>
      </w:r>
      <w:r>
        <w:rPr>
          <w:rFonts w:eastAsia="Times New Roman"/>
          <w:szCs w:val="24"/>
        </w:rPr>
        <w:t>γ</w:t>
      </w:r>
      <w:r w:rsidRPr="00830B82">
        <w:rPr>
          <w:rFonts w:eastAsia="Times New Roman"/>
          <w:szCs w:val="24"/>
        </w:rPr>
        <w:t>ιατί δεν μπορεί να κάνουμε αλλαγές ούτε στο γόνατο ούτε βιαστικές</w:t>
      </w:r>
      <w:r>
        <w:rPr>
          <w:rFonts w:eastAsia="Times New Roman"/>
          <w:szCs w:val="24"/>
        </w:rPr>
        <w:t>.</w:t>
      </w:r>
      <w:r w:rsidRPr="00830B82">
        <w:rPr>
          <w:rFonts w:eastAsia="Times New Roman"/>
          <w:szCs w:val="24"/>
        </w:rPr>
        <w:t xml:space="preserve"> </w:t>
      </w:r>
      <w:r>
        <w:rPr>
          <w:rFonts w:eastAsia="Times New Roman"/>
          <w:szCs w:val="24"/>
        </w:rPr>
        <w:t>Έρχεστε</w:t>
      </w:r>
      <w:r w:rsidRPr="00830B82">
        <w:rPr>
          <w:rFonts w:eastAsia="Times New Roman"/>
          <w:szCs w:val="24"/>
        </w:rPr>
        <w:t xml:space="preserve"> τώρα να πετάξετε </w:t>
      </w:r>
      <w:r>
        <w:rPr>
          <w:rFonts w:eastAsia="Times New Roman"/>
          <w:szCs w:val="24"/>
        </w:rPr>
        <w:t>το μπαλάκι στην ΕΠΟ. Γ</w:t>
      </w:r>
      <w:r w:rsidRPr="00830B82">
        <w:rPr>
          <w:rFonts w:eastAsia="Times New Roman"/>
          <w:szCs w:val="24"/>
        </w:rPr>
        <w:t>ιατ</w:t>
      </w:r>
      <w:r w:rsidRPr="00830B82">
        <w:rPr>
          <w:rFonts w:eastAsia="Times New Roman"/>
          <w:szCs w:val="24"/>
        </w:rPr>
        <w:t>ί το κάνετε αυτό</w:t>
      </w:r>
      <w:r>
        <w:rPr>
          <w:rFonts w:eastAsia="Times New Roman"/>
          <w:szCs w:val="24"/>
        </w:rPr>
        <w:t>;</w:t>
      </w:r>
      <w:r w:rsidRPr="00830B82">
        <w:rPr>
          <w:rFonts w:eastAsia="Times New Roman"/>
          <w:szCs w:val="24"/>
        </w:rPr>
        <w:t xml:space="preserve"> </w:t>
      </w:r>
      <w:r>
        <w:rPr>
          <w:rFonts w:eastAsia="Times New Roman"/>
          <w:szCs w:val="24"/>
        </w:rPr>
        <w:t>Δ</w:t>
      </w:r>
      <w:r w:rsidRPr="00830B82">
        <w:rPr>
          <w:rFonts w:eastAsia="Times New Roman"/>
          <w:szCs w:val="24"/>
        </w:rPr>
        <w:t>ηλαδή</w:t>
      </w:r>
      <w:r>
        <w:rPr>
          <w:rFonts w:eastAsia="Times New Roman"/>
          <w:szCs w:val="24"/>
        </w:rPr>
        <w:t>,</w:t>
      </w:r>
      <w:r w:rsidRPr="00830B82">
        <w:rPr>
          <w:rFonts w:eastAsia="Times New Roman"/>
          <w:szCs w:val="24"/>
        </w:rPr>
        <w:t xml:space="preserve"> λέτε ότι θα είναι καλύτερες οι νέες κατηγορίες</w:t>
      </w:r>
      <w:r>
        <w:rPr>
          <w:rFonts w:eastAsia="Times New Roman"/>
          <w:szCs w:val="24"/>
        </w:rPr>
        <w:t xml:space="preserve"> και</w:t>
      </w:r>
      <w:r w:rsidRPr="00830B82">
        <w:rPr>
          <w:rFonts w:eastAsia="Times New Roman"/>
          <w:szCs w:val="24"/>
        </w:rPr>
        <w:t xml:space="preserve"> θα είναι περισσότερο οικονομικά βιώσιμ</w:t>
      </w:r>
      <w:r>
        <w:rPr>
          <w:rFonts w:eastAsia="Times New Roman"/>
          <w:szCs w:val="24"/>
        </w:rPr>
        <w:t>ες,</w:t>
      </w:r>
      <w:r w:rsidRPr="00830B82">
        <w:rPr>
          <w:rFonts w:eastAsia="Times New Roman"/>
          <w:szCs w:val="24"/>
        </w:rPr>
        <w:t xml:space="preserve"> λόγω </w:t>
      </w:r>
      <w:r>
        <w:rPr>
          <w:rFonts w:eastAsia="Times New Roman"/>
          <w:szCs w:val="24"/>
        </w:rPr>
        <w:t xml:space="preserve">χρηματοδότησης. Εγώ </w:t>
      </w:r>
      <w:r w:rsidRPr="00830B82">
        <w:rPr>
          <w:rFonts w:eastAsia="Times New Roman"/>
          <w:szCs w:val="24"/>
        </w:rPr>
        <w:t xml:space="preserve">σας είπα </w:t>
      </w:r>
      <w:r>
        <w:rPr>
          <w:rFonts w:eastAsia="Times New Roman"/>
          <w:szCs w:val="24"/>
        </w:rPr>
        <w:t xml:space="preserve">ότι </w:t>
      </w:r>
      <w:r w:rsidRPr="00830B82">
        <w:rPr>
          <w:rFonts w:eastAsia="Times New Roman"/>
          <w:szCs w:val="24"/>
        </w:rPr>
        <w:t>δεν διαφωνούμε σε αυτό</w:t>
      </w:r>
      <w:r>
        <w:rPr>
          <w:rFonts w:eastAsia="Times New Roman"/>
          <w:szCs w:val="24"/>
        </w:rPr>
        <w:t>.</w:t>
      </w:r>
      <w:r w:rsidRPr="00830B82">
        <w:rPr>
          <w:rFonts w:eastAsia="Times New Roman"/>
          <w:szCs w:val="24"/>
        </w:rPr>
        <w:t xml:space="preserve"> </w:t>
      </w:r>
      <w:r>
        <w:rPr>
          <w:rFonts w:eastAsia="Times New Roman"/>
          <w:szCs w:val="24"/>
        </w:rPr>
        <w:t>Τι γίνεται με τις</w:t>
      </w:r>
      <w:r w:rsidRPr="00830B82">
        <w:rPr>
          <w:rFonts w:eastAsia="Times New Roman"/>
          <w:szCs w:val="24"/>
        </w:rPr>
        <w:t xml:space="preserve"> </w:t>
      </w:r>
      <w:r>
        <w:rPr>
          <w:rFonts w:eastAsia="Times New Roman"/>
          <w:szCs w:val="24"/>
        </w:rPr>
        <w:t xml:space="preserve">ομάδες </w:t>
      </w:r>
      <w:r w:rsidRPr="00830B82">
        <w:rPr>
          <w:rFonts w:eastAsia="Times New Roman"/>
          <w:szCs w:val="24"/>
        </w:rPr>
        <w:t xml:space="preserve">αυτές που </w:t>
      </w:r>
      <w:r>
        <w:rPr>
          <w:rFonts w:eastAsia="Times New Roman"/>
          <w:szCs w:val="24"/>
        </w:rPr>
        <w:t xml:space="preserve">δεν </w:t>
      </w:r>
      <w:r w:rsidRPr="00830B82">
        <w:rPr>
          <w:rFonts w:eastAsia="Times New Roman"/>
          <w:szCs w:val="24"/>
        </w:rPr>
        <w:t>θα συμμετέχουν</w:t>
      </w:r>
      <w:r>
        <w:rPr>
          <w:rFonts w:eastAsia="Times New Roman"/>
          <w:szCs w:val="24"/>
        </w:rPr>
        <w:t>;</w:t>
      </w:r>
      <w:r w:rsidRPr="00830B82">
        <w:rPr>
          <w:rFonts w:eastAsia="Times New Roman"/>
          <w:szCs w:val="24"/>
        </w:rPr>
        <w:t xml:space="preserve"> </w:t>
      </w:r>
      <w:r>
        <w:rPr>
          <w:rFonts w:eastAsia="Times New Roman"/>
          <w:szCs w:val="24"/>
        </w:rPr>
        <w:t>Σ</w:t>
      </w:r>
      <w:r w:rsidRPr="00830B82">
        <w:rPr>
          <w:rFonts w:eastAsia="Times New Roman"/>
          <w:szCs w:val="24"/>
        </w:rPr>
        <w:t>τόχος της κάθε ομάδ</w:t>
      </w:r>
      <w:r w:rsidRPr="00830B82">
        <w:rPr>
          <w:rFonts w:eastAsia="Times New Roman"/>
          <w:szCs w:val="24"/>
        </w:rPr>
        <w:t xml:space="preserve">ας </w:t>
      </w:r>
      <w:r>
        <w:rPr>
          <w:rFonts w:eastAsia="Times New Roman"/>
          <w:szCs w:val="24"/>
        </w:rPr>
        <w:t xml:space="preserve">–το ξέρετε </w:t>
      </w:r>
      <w:r w:rsidRPr="00830B82">
        <w:rPr>
          <w:rFonts w:eastAsia="Times New Roman"/>
          <w:szCs w:val="24"/>
        </w:rPr>
        <w:t>καλύτερα</w:t>
      </w:r>
      <w:r>
        <w:rPr>
          <w:rFonts w:eastAsia="Times New Roman"/>
          <w:szCs w:val="24"/>
        </w:rPr>
        <w:t>-</w:t>
      </w:r>
      <w:r w:rsidRPr="00830B82">
        <w:rPr>
          <w:rFonts w:eastAsia="Times New Roman"/>
          <w:szCs w:val="24"/>
        </w:rPr>
        <w:t xml:space="preserve"> </w:t>
      </w:r>
      <w:r>
        <w:rPr>
          <w:rFonts w:eastAsia="Times New Roman"/>
          <w:szCs w:val="24"/>
        </w:rPr>
        <w:t xml:space="preserve">είτε </w:t>
      </w:r>
      <w:r w:rsidRPr="00830B82">
        <w:rPr>
          <w:rFonts w:eastAsia="Times New Roman"/>
          <w:szCs w:val="24"/>
        </w:rPr>
        <w:t xml:space="preserve">στην </w:t>
      </w:r>
      <w:r>
        <w:rPr>
          <w:rFonts w:eastAsia="Times New Roman"/>
          <w:szCs w:val="24"/>
        </w:rPr>
        <w:t>Α΄, είτε σ</w:t>
      </w:r>
      <w:r w:rsidRPr="00830B82">
        <w:rPr>
          <w:rFonts w:eastAsia="Times New Roman"/>
          <w:szCs w:val="24"/>
        </w:rPr>
        <w:t xml:space="preserve">τη </w:t>
      </w:r>
      <w:r>
        <w:rPr>
          <w:rFonts w:eastAsia="Times New Roman"/>
          <w:szCs w:val="24"/>
        </w:rPr>
        <w:t>Β΄,</w:t>
      </w:r>
      <w:r w:rsidRPr="00830B82">
        <w:rPr>
          <w:rFonts w:eastAsia="Times New Roman"/>
          <w:szCs w:val="24"/>
        </w:rPr>
        <w:t xml:space="preserve"> </w:t>
      </w:r>
      <w:r>
        <w:rPr>
          <w:rFonts w:eastAsia="Times New Roman"/>
          <w:szCs w:val="24"/>
        </w:rPr>
        <w:t xml:space="preserve">είτε </w:t>
      </w:r>
      <w:r w:rsidRPr="00830B82">
        <w:rPr>
          <w:rFonts w:eastAsia="Times New Roman"/>
          <w:szCs w:val="24"/>
        </w:rPr>
        <w:t xml:space="preserve">στην </w:t>
      </w:r>
      <w:r>
        <w:rPr>
          <w:rFonts w:eastAsia="Times New Roman"/>
          <w:szCs w:val="24"/>
        </w:rPr>
        <w:t>Γ΄</w:t>
      </w:r>
      <w:r w:rsidRPr="00830B82">
        <w:rPr>
          <w:rFonts w:eastAsia="Times New Roman"/>
          <w:szCs w:val="24"/>
        </w:rPr>
        <w:t xml:space="preserve"> </w:t>
      </w:r>
      <w:r>
        <w:rPr>
          <w:rFonts w:eastAsia="Times New Roman"/>
          <w:szCs w:val="24"/>
        </w:rPr>
        <w:t>Ε</w:t>
      </w:r>
      <w:r w:rsidRPr="00830B82">
        <w:rPr>
          <w:rFonts w:eastAsia="Times New Roman"/>
          <w:szCs w:val="24"/>
        </w:rPr>
        <w:t>θνική</w:t>
      </w:r>
      <w:r>
        <w:rPr>
          <w:rFonts w:eastAsia="Times New Roman"/>
          <w:szCs w:val="24"/>
        </w:rPr>
        <w:t>,</w:t>
      </w:r>
      <w:r w:rsidRPr="00830B82">
        <w:rPr>
          <w:rFonts w:eastAsia="Times New Roman"/>
          <w:szCs w:val="24"/>
        </w:rPr>
        <w:t xml:space="preserve"> είναι να </w:t>
      </w:r>
      <w:r>
        <w:rPr>
          <w:rFonts w:eastAsia="Times New Roman"/>
          <w:szCs w:val="24"/>
        </w:rPr>
        <w:t xml:space="preserve">φτάσει </w:t>
      </w:r>
      <w:r w:rsidRPr="00830B82">
        <w:rPr>
          <w:rFonts w:eastAsia="Times New Roman"/>
          <w:szCs w:val="24"/>
        </w:rPr>
        <w:t>στη μεγάλη κατηγορία</w:t>
      </w:r>
      <w:r>
        <w:rPr>
          <w:rFonts w:eastAsia="Times New Roman"/>
          <w:szCs w:val="24"/>
        </w:rPr>
        <w:t>.</w:t>
      </w:r>
      <w:r w:rsidRPr="00830B82">
        <w:rPr>
          <w:rFonts w:eastAsia="Times New Roman"/>
          <w:szCs w:val="24"/>
        </w:rPr>
        <w:t xml:space="preserve"> Οι πρωταθλήτριες ομάδες</w:t>
      </w:r>
      <w:r>
        <w:rPr>
          <w:rFonts w:eastAsia="Times New Roman"/>
          <w:szCs w:val="24"/>
        </w:rPr>
        <w:t>,</w:t>
      </w:r>
      <w:r w:rsidRPr="00830B82">
        <w:rPr>
          <w:rFonts w:eastAsia="Times New Roman"/>
          <w:szCs w:val="24"/>
        </w:rPr>
        <w:t xml:space="preserve"> </w:t>
      </w:r>
      <w:r w:rsidRPr="00830B82">
        <w:rPr>
          <w:rFonts w:eastAsia="Times New Roman"/>
          <w:szCs w:val="24"/>
        </w:rPr>
        <w:lastRenderedPageBreak/>
        <w:t>όπως είναι ο Ολυμπιακός Βόλου</w:t>
      </w:r>
      <w:r>
        <w:rPr>
          <w:rFonts w:eastAsia="Times New Roman"/>
          <w:szCs w:val="24"/>
        </w:rPr>
        <w:t>,</w:t>
      </w:r>
      <w:r w:rsidRPr="00830B82">
        <w:rPr>
          <w:rFonts w:eastAsia="Times New Roman"/>
          <w:szCs w:val="24"/>
        </w:rPr>
        <w:t xml:space="preserve"> πλησιάζουν ένα σκαλοπάτι προς τη μεγάλη κατηγορία της χώρας με την τροπολογία </w:t>
      </w:r>
      <w:r>
        <w:rPr>
          <w:rFonts w:eastAsia="Times New Roman"/>
          <w:szCs w:val="24"/>
        </w:rPr>
        <w:t>σας;</w:t>
      </w:r>
      <w:r w:rsidRPr="00830B82">
        <w:rPr>
          <w:rFonts w:eastAsia="Times New Roman"/>
          <w:szCs w:val="24"/>
        </w:rPr>
        <w:t xml:space="preserve"> </w:t>
      </w:r>
      <w:r>
        <w:rPr>
          <w:rFonts w:eastAsia="Times New Roman"/>
          <w:szCs w:val="24"/>
        </w:rPr>
        <w:t>Ό</w:t>
      </w:r>
      <w:r w:rsidRPr="00830B82">
        <w:rPr>
          <w:rFonts w:eastAsia="Times New Roman"/>
          <w:szCs w:val="24"/>
        </w:rPr>
        <w:t>χι</w:t>
      </w:r>
      <w:r>
        <w:rPr>
          <w:rFonts w:eastAsia="Times New Roman"/>
          <w:szCs w:val="24"/>
        </w:rPr>
        <w:t>!</w:t>
      </w:r>
      <w:r w:rsidRPr="00830B82">
        <w:rPr>
          <w:rFonts w:eastAsia="Times New Roman"/>
          <w:szCs w:val="24"/>
        </w:rPr>
        <w:t xml:space="preserve"> </w:t>
      </w:r>
      <w:r>
        <w:rPr>
          <w:rFonts w:eastAsia="Times New Roman"/>
          <w:szCs w:val="24"/>
        </w:rPr>
        <w:t>Ε</w:t>
      </w:r>
      <w:r w:rsidRPr="00830B82">
        <w:rPr>
          <w:rFonts w:eastAsia="Times New Roman"/>
          <w:szCs w:val="24"/>
        </w:rPr>
        <w:t>γκλωβίζονται στην ίδια κατηγορία που έπαιζαν μέχρι σήμερα</w:t>
      </w:r>
      <w:r>
        <w:rPr>
          <w:rFonts w:eastAsia="Times New Roman"/>
          <w:szCs w:val="24"/>
        </w:rPr>
        <w:t>.</w:t>
      </w:r>
      <w:r w:rsidRPr="00830B82">
        <w:rPr>
          <w:rFonts w:eastAsia="Times New Roman"/>
          <w:szCs w:val="24"/>
        </w:rPr>
        <w:t xml:space="preserve"> </w:t>
      </w:r>
      <w:r>
        <w:rPr>
          <w:rFonts w:eastAsia="Times New Roman"/>
          <w:szCs w:val="24"/>
        </w:rPr>
        <w:t>Α</w:t>
      </w:r>
      <w:r w:rsidRPr="00830B82">
        <w:rPr>
          <w:rFonts w:eastAsia="Times New Roman"/>
          <w:szCs w:val="24"/>
        </w:rPr>
        <w:t>υτό είναι η επιτομή της κακής νομοθέτησης</w:t>
      </w:r>
      <w:r>
        <w:rPr>
          <w:rFonts w:eastAsia="Times New Roman"/>
          <w:szCs w:val="24"/>
        </w:rPr>
        <w:t>. Γι’</w:t>
      </w:r>
      <w:r w:rsidRPr="00830B82">
        <w:rPr>
          <w:rFonts w:eastAsia="Times New Roman"/>
          <w:szCs w:val="24"/>
        </w:rPr>
        <w:t xml:space="preserve"> αυτό η Νέα Δημοκρατία τοποθετήθηκε</w:t>
      </w:r>
      <w:r>
        <w:rPr>
          <w:rFonts w:eastAsia="Times New Roman"/>
          <w:szCs w:val="24"/>
        </w:rPr>
        <w:t>,</w:t>
      </w:r>
      <w:r w:rsidRPr="00830B82">
        <w:rPr>
          <w:rFonts w:eastAsia="Times New Roman"/>
          <w:szCs w:val="24"/>
        </w:rPr>
        <w:t xml:space="preserve"> </w:t>
      </w:r>
      <w:r>
        <w:rPr>
          <w:rFonts w:eastAsia="Times New Roman"/>
          <w:szCs w:val="24"/>
        </w:rPr>
        <w:t>λέγοντας ότι</w:t>
      </w:r>
      <w:r w:rsidRPr="00830B82">
        <w:rPr>
          <w:rFonts w:eastAsia="Times New Roman"/>
          <w:szCs w:val="24"/>
        </w:rPr>
        <w:t xml:space="preserve"> θα πει </w:t>
      </w:r>
      <w:r>
        <w:rPr>
          <w:rFonts w:eastAsia="Times New Roman"/>
          <w:szCs w:val="24"/>
        </w:rPr>
        <w:t>«</w:t>
      </w:r>
      <w:r w:rsidRPr="00830B82">
        <w:rPr>
          <w:rFonts w:eastAsia="Times New Roman"/>
          <w:szCs w:val="24"/>
        </w:rPr>
        <w:t>όχι</w:t>
      </w:r>
      <w:r>
        <w:rPr>
          <w:rFonts w:eastAsia="Times New Roman"/>
          <w:szCs w:val="24"/>
        </w:rPr>
        <w:t>» σε αυτήν την τροπολογία. Ο</w:t>
      </w:r>
      <w:r w:rsidRPr="00830B82">
        <w:rPr>
          <w:rFonts w:eastAsia="Times New Roman"/>
          <w:szCs w:val="24"/>
        </w:rPr>
        <w:t>ύτε για τη βιωσιμότητα των ομάδων διαφωνούμε</w:t>
      </w:r>
      <w:r>
        <w:rPr>
          <w:rFonts w:eastAsia="Times New Roman"/>
          <w:szCs w:val="24"/>
        </w:rPr>
        <w:t>,</w:t>
      </w:r>
      <w:r w:rsidRPr="00830B82">
        <w:rPr>
          <w:rFonts w:eastAsia="Times New Roman"/>
          <w:szCs w:val="24"/>
        </w:rPr>
        <w:t xml:space="preserve"> ούτε για το αυτ</w:t>
      </w:r>
      <w:r w:rsidRPr="00830B82">
        <w:rPr>
          <w:rFonts w:eastAsia="Times New Roman"/>
          <w:szCs w:val="24"/>
        </w:rPr>
        <w:t>οδιοίκητο</w:t>
      </w:r>
      <w:r>
        <w:rPr>
          <w:rFonts w:eastAsia="Times New Roman"/>
          <w:szCs w:val="24"/>
        </w:rPr>
        <w:t>,</w:t>
      </w:r>
      <w:r w:rsidRPr="00830B82">
        <w:rPr>
          <w:rFonts w:eastAsia="Times New Roman"/>
          <w:szCs w:val="24"/>
        </w:rPr>
        <w:t xml:space="preserve"> </w:t>
      </w:r>
      <w:r>
        <w:rPr>
          <w:rFonts w:eastAsia="Times New Roman"/>
          <w:szCs w:val="24"/>
        </w:rPr>
        <w:t>ο</w:t>
      </w:r>
      <w:r w:rsidRPr="00830B82">
        <w:rPr>
          <w:rFonts w:eastAsia="Times New Roman"/>
          <w:szCs w:val="24"/>
        </w:rPr>
        <w:t xml:space="preserve">ύτε και για την υποχρέωσή σας </w:t>
      </w:r>
      <w:r>
        <w:rPr>
          <w:rFonts w:eastAsia="Times New Roman"/>
          <w:szCs w:val="24"/>
        </w:rPr>
        <w:t>να νομοθετείτε.</w:t>
      </w:r>
    </w:p>
    <w:p w14:paraId="224A1927" w14:textId="77777777" w:rsidR="0081027C" w:rsidRDefault="00F5028E">
      <w:pPr>
        <w:spacing w:line="600" w:lineRule="auto"/>
        <w:ind w:firstLine="720"/>
        <w:jc w:val="both"/>
        <w:rPr>
          <w:rFonts w:eastAsia="Times New Roman"/>
          <w:szCs w:val="24"/>
        </w:rPr>
      </w:pPr>
      <w:r w:rsidRPr="00830B82">
        <w:rPr>
          <w:rFonts w:eastAsia="Times New Roman"/>
          <w:szCs w:val="24"/>
        </w:rPr>
        <w:t>Σας ευχαριστώ πολύ</w:t>
      </w:r>
      <w:r>
        <w:rPr>
          <w:rFonts w:eastAsia="Times New Roman"/>
          <w:szCs w:val="24"/>
        </w:rPr>
        <w:t>.</w:t>
      </w:r>
    </w:p>
    <w:p w14:paraId="224A1928" w14:textId="77777777" w:rsidR="0081027C" w:rsidRDefault="00F5028E">
      <w:pPr>
        <w:spacing w:line="600" w:lineRule="auto"/>
        <w:ind w:firstLine="720"/>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szCs w:val="24"/>
        </w:rPr>
        <w:t xml:space="preserve"> Δεν ζητήσατε κάποιες διευκρινίσεις, καταθέσατε τη διαφωνία σας.</w:t>
      </w:r>
    </w:p>
    <w:p w14:paraId="224A1929" w14:textId="77777777" w:rsidR="0081027C" w:rsidRDefault="00F5028E">
      <w:pPr>
        <w:spacing w:line="600" w:lineRule="auto"/>
        <w:ind w:firstLine="720"/>
        <w:jc w:val="both"/>
        <w:rPr>
          <w:rFonts w:eastAsia="Times New Roman"/>
          <w:szCs w:val="24"/>
        </w:rPr>
      </w:pPr>
      <w:r w:rsidRPr="004038E8">
        <w:rPr>
          <w:rFonts w:eastAsia="Times New Roman" w:cs="Times New Roman"/>
          <w:b/>
          <w:szCs w:val="24"/>
        </w:rPr>
        <w:t>ΧΡΗΣΤΟΣ ΜΠΟΥΚΩΡΟΣ:</w:t>
      </w:r>
      <w:r>
        <w:rPr>
          <w:rFonts w:eastAsia="Times New Roman" w:cs="Times New Roman"/>
          <w:szCs w:val="24"/>
        </w:rPr>
        <w:t xml:space="preserve"> Ζήτησα διευκρινίσεις όσον αφορά το γιατί άργησε να </w:t>
      </w:r>
      <w:r>
        <w:rPr>
          <w:rFonts w:eastAsia="Times New Roman" w:cs="Times New Roman"/>
          <w:szCs w:val="24"/>
        </w:rPr>
        <w:t>νομοθετήσει.</w:t>
      </w:r>
    </w:p>
    <w:p w14:paraId="224A192A" w14:textId="77777777" w:rsidR="0081027C" w:rsidRDefault="00F5028E">
      <w:pPr>
        <w:spacing w:line="600" w:lineRule="auto"/>
        <w:ind w:firstLine="720"/>
        <w:jc w:val="both"/>
        <w:rPr>
          <w:rFonts w:eastAsia="Times New Roman" w:cs="Times New Roman"/>
          <w:b/>
          <w:szCs w:val="24"/>
        </w:rPr>
      </w:pPr>
      <w:r w:rsidRPr="00803B84">
        <w:rPr>
          <w:rFonts w:eastAsia="Times New Roman" w:cs="Times New Roman"/>
          <w:b/>
          <w:szCs w:val="24"/>
        </w:rPr>
        <w:t>ΓΕΩΡΓΙΟΣ ΜΑΥΡΩΤΑΣ:</w:t>
      </w:r>
      <w:r>
        <w:rPr>
          <w:rFonts w:eastAsia="Times New Roman" w:cs="Times New Roman"/>
          <w:b/>
          <w:szCs w:val="24"/>
        </w:rPr>
        <w:t xml:space="preserve"> </w:t>
      </w:r>
      <w:r>
        <w:rPr>
          <w:rFonts w:eastAsia="Times New Roman"/>
          <w:szCs w:val="24"/>
        </w:rPr>
        <w:t>Κυρία Πρόεδρε, θα ήθελα τον λόγο για μ</w:t>
      </w:r>
      <w:r>
        <w:rPr>
          <w:rFonts w:eastAsia="Times New Roman"/>
          <w:szCs w:val="24"/>
        </w:rPr>
        <w:t>ί</w:t>
      </w:r>
      <w:r>
        <w:rPr>
          <w:rFonts w:eastAsia="Times New Roman"/>
          <w:szCs w:val="24"/>
        </w:rPr>
        <w:t xml:space="preserve">α διευκρίνιση. </w:t>
      </w:r>
    </w:p>
    <w:p w14:paraId="224A192B" w14:textId="77777777" w:rsidR="0081027C" w:rsidRDefault="00F5028E">
      <w:pPr>
        <w:spacing w:line="600" w:lineRule="auto"/>
        <w:ind w:firstLine="720"/>
        <w:jc w:val="both"/>
        <w:rPr>
          <w:rFonts w:eastAsia="Times New Roman" w:cs="Times New Roman"/>
          <w:b/>
          <w:szCs w:val="24"/>
        </w:rPr>
      </w:pPr>
      <w:r w:rsidRPr="00E7322B">
        <w:rPr>
          <w:rFonts w:eastAsia="Times New Roman" w:cs="Times New Roman"/>
          <w:b/>
          <w:szCs w:val="24"/>
        </w:rPr>
        <w:lastRenderedPageBreak/>
        <w:t>ΠΡΟΕΔΡΕΥΟΥΣΑ (Αναστασία Χριστοδουλοπούλου):</w:t>
      </w:r>
      <w:r>
        <w:rPr>
          <w:rFonts w:eastAsia="Times New Roman" w:cs="Times New Roman"/>
          <w:b/>
          <w:szCs w:val="24"/>
        </w:rPr>
        <w:t xml:space="preserve"> </w:t>
      </w: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xml:space="preserve">, έχετε τον λόγο. </w:t>
      </w:r>
    </w:p>
    <w:p w14:paraId="224A192C" w14:textId="77777777" w:rsidR="0081027C" w:rsidRDefault="00F5028E">
      <w:pPr>
        <w:spacing w:line="600" w:lineRule="auto"/>
        <w:ind w:firstLine="720"/>
        <w:jc w:val="both"/>
        <w:rPr>
          <w:rFonts w:eastAsia="Times New Roman"/>
          <w:szCs w:val="24"/>
        </w:rPr>
      </w:pPr>
      <w:r w:rsidRPr="00803B84">
        <w:rPr>
          <w:rFonts w:eastAsia="Times New Roman" w:cs="Times New Roman"/>
          <w:b/>
          <w:szCs w:val="24"/>
        </w:rPr>
        <w:t xml:space="preserve">ΓΕΩΡΓΙΟΣ ΜΑΥΡΩΤΑΣ: </w:t>
      </w:r>
      <w:r>
        <w:rPr>
          <w:rFonts w:eastAsia="Times New Roman" w:cs="Times New Roman"/>
          <w:szCs w:val="24"/>
        </w:rPr>
        <w:t xml:space="preserve">Θα ήθελα να ρωτήσω τον κύριο </w:t>
      </w:r>
      <w:r w:rsidRPr="00830B82">
        <w:rPr>
          <w:rFonts w:eastAsia="Times New Roman"/>
          <w:szCs w:val="24"/>
        </w:rPr>
        <w:t>Υπουργό</w:t>
      </w:r>
      <w:r>
        <w:rPr>
          <w:rFonts w:eastAsia="Times New Roman"/>
          <w:szCs w:val="24"/>
        </w:rPr>
        <w:t xml:space="preserve"> το εξής. Ε</w:t>
      </w:r>
      <w:r w:rsidRPr="00830B82">
        <w:rPr>
          <w:rFonts w:eastAsia="Times New Roman"/>
          <w:szCs w:val="24"/>
        </w:rPr>
        <w:t xml:space="preserve">φόσον η απόφαση από την ΕΠΟ </w:t>
      </w:r>
      <w:r>
        <w:rPr>
          <w:rFonts w:eastAsia="Times New Roman"/>
          <w:szCs w:val="24"/>
        </w:rPr>
        <w:t xml:space="preserve">κ.λπ. είχε </w:t>
      </w:r>
      <w:r w:rsidRPr="00830B82">
        <w:rPr>
          <w:rFonts w:eastAsia="Times New Roman"/>
          <w:szCs w:val="24"/>
        </w:rPr>
        <w:t>ληφθεί από τον Αύγουστο του 2018 για αυτή</w:t>
      </w:r>
      <w:r>
        <w:rPr>
          <w:rFonts w:eastAsia="Times New Roman"/>
          <w:szCs w:val="24"/>
        </w:rPr>
        <w:t>ν</w:t>
      </w:r>
      <w:r w:rsidRPr="00830B82">
        <w:rPr>
          <w:rFonts w:eastAsia="Times New Roman"/>
          <w:szCs w:val="24"/>
        </w:rPr>
        <w:t xml:space="preserve"> την ανασυγκρότηση των κατηγοριών και εφόσον είχαμε νομοσχέδια του Υπουργείου Αθλητισμού </w:t>
      </w:r>
      <w:r>
        <w:rPr>
          <w:rFonts w:eastAsia="Times New Roman"/>
          <w:szCs w:val="24"/>
        </w:rPr>
        <w:t>που ήρθαν</w:t>
      </w:r>
      <w:r w:rsidRPr="00830B82">
        <w:rPr>
          <w:rFonts w:eastAsia="Times New Roman"/>
          <w:szCs w:val="24"/>
        </w:rPr>
        <w:t xml:space="preserve"> </w:t>
      </w:r>
      <w:r>
        <w:rPr>
          <w:rFonts w:eastAsia="Times New Roman"/>
          <w:szCs w:val="24"/>
        </w:rPr>
        <w:t xml:space="preserve">σε </w:t>
      </w:r>
      <w:r w:rsidRPr="00830B82">
        <w:rPr>
          <w:rFonts w:eastAsia="Times New Roman"/>
          <w:szCs w:val="24"/>
        </w:rPr>
        <w:t>αυτό το διάστημα μέχρι τώρα</w:t>
      </w:r>
      <w:r>
        <w:rPr>
          <w:rFonts w:eastAsia="Times New Roman"/>
          <w:szCs w:val="24"/>
        </w:rPr>
        <w:t>,</w:t>
      </w:r>
      <w:r w:rsidRPr="00830B82">
        <w:rPr>
          <w:rFonts w:eastAsia="Times New Roman"/>
          <w:szCs w:val="24"/>
        </w:rPr>
        <w:t xml:space="preserve"> γιατί έρχεται κάτι τόσο σημαντικό</w:t>
      </w:r>
      <w:r>
        <w:rPr>
          <w:rFonts w:eastAsia="Times New Roman"/>
          <w:szCs w:val="24"/>
        </w:rPr>
        <w:t>,</w:t>
      </w:r>
      <w:r w:rsidRPr="00830B82">
        <w:rPr>
          <w:rFonts w:eastAsia="Times New Roman"/>
          <w:szCs w:val="24"/>
        </w:rPr>
        <w:t xml:space="preserve"> ως τροπολ</w:t>
      </w:r>
      <w:r w:rsidRPr="00830B82">
        <w:rPr>
          <w:rFonts w:eastAsia="Times New Roman"/>
          <w:szCs w:val="24"/>
        </w:rPr>
        <w:t>ογία</w:t>
      </w:r>
      <w:r>
        <w:rPr>
          <w:rFonts w:eastAsia="Times New Roman"/>
          <w:szCs w:val="24"/>
        </w:rPr>
        <w:t xml:space="preserve">, σε μία </w:t>
      </w:r>
      <w:r w:rsidRPr="00830B82">
        <w:rPr>
          <w:rFonts w:eastAsia="Times New Roman"/>
          <w:szCs w:val="24"/>
        </w:rPr>
        <w:t>κύρωση συνθήκης</w:t>
      </w:r>
      <w:r>
        <w:rPr>
          <w:rFonts w:eastAsia="Times New Roman"/>
          <w:szCs w:val="24"/>
        </w:rPr>
        <w:t>,</w:t>
      </w:r>
      <w:r w:rsidRPr="00830B82">
        <w:rPr>
          <w:rFonts w:eastAsia="Times New Roman"/>
          <w:szCs w:val="24"/>
        </w:rPr>
        <w:t xml:space="preserve"> χωρίς να ακούσουμε φορείς</w:t>
      </w:r>
      <w:r>
        <w:rPr>
          <w:rFonts w:eastAsia="Times New Roman"/>
          <w:szCs w:val="24"/>
        </w:rPr>
        <w:t xml:space="preserve"> και</w:t>
      </w:r>
      <w:r w:rsidRPr="00830B82">
        <w:rPr>
          <w:rFonts w:eastAsia="Times New Roman"/>
          <w:szCs w:val="24"/>
        </w:rPr>
        <w:t xml:space="preserve"> χωρίς να γίνει η διαβούλευση που θα έπρεπε να κάνουμε</w:t>
      </w:r>
      <w:r>
        <w:rPr>
          <w:rFonts w:eastAsia="Times New Roman"/>
          <w:szCs w:val="24"/>
        </w:rPr>
        <w:t>;</w:t>
      </w:r>
      <w:r w:rsidRPr="00830B82">
        <w:rPr>
          <w:rFonts w:eastAsia="Times New Roman"/>
          <w:szCs w:val="24"/>
        </w:rPr>
        <w:t xml:space="preserve"> Δεν νομίζετε ότι έτσι αδικείτ</w:t>
      </w:r>
      <w:r>
        <w:rPr>
          <w:rFonts w:eastAsia="Times New Roman"/>
          <w:szCs w:val="24"/>
        </w:rPr>
        <w:t>ε</w:t>
      </w:r>
      <w:r w:rsidRPr="00830B82">
        <w:rPr>
          <w:rFonts w:eastAsia="Times New Roman"/>
          <w:szCs w:val="24"/>
        </w:rPr>
        <w:t xml:space="preserve"> το συγκεκριμένο θέμα ή και τη Βουλή</w:t>
      </w:r>
      <w:r>
        <w:rPr>
          <w:rFonts w:eastAsia="Times New Roman"/>
          <w:szCs w:val="24"/>
        </w:rPr>
        <w:t>,</w:t>
      </w:r>
      <w:r w:rsidRPr="00830B82">
        <w:rPr>
          <w:rFonts w:eastAsia="Times New Roman"/>
          <w:szCs w:val="24"/>
        </w:rPr>
        <w:t xml:space="preserve"> που φαίνεται να είναι μάλλον διακοσμητική</w:t>
      </w:r>
      <w:r>
        <w:rPr>
          <w:rFonts w:eastAsia="Times New Roman"/>
          <w:szCs w:val="24"/>
        </w:rPr>
        <w:t>;</w:t>
      </w:r>
    </w:p>
    <w:p w14:paraId="224A192D" w14:textId="77777777" w:rsidR="0081027C" w:rsidRDefault="00F5028E">
      <w:pPr>
        <w:spacing w:line="600" w:lineRule="auto"/>
        <w:ind w:firstLine="720"/>
        <w:jc w:val="both"/>
        <w:rPr>
          <w:rFonts w:eastAsia="Times New Roman" w:cs="Times New Roman"/>
          <w:szCs w:val="24"/>
        </w:rPr>
      </w:pPr>
      <w:r w:rsidRPr="00E7322B">
        <w:rPr>
          <w:rFonts w:eastAsia="Times New Roman" w:cs="Times New Roman"/>
          <w:b/>
          <w:szCs w:val="24"/>
        </w:rPr>
        <w:t>ΠΡΟΕΔΡΕΥΟΥΣΑ (Αναστασία Χριστο</w:t>
      </w:r>
      <w:r w:rsidRPr="00E7322B">
        <w:rPr>
          <w:rFonts w:eastAsia="Times New Roman" w:cs="Times New Roman"/>
          <w:b/>
          <w:szCs w:val="24"/>
        </w:rPr>
        <w:t xml:space="preserve">δουλοπούλου): </w:t>
      </w:r>
      <w:r>
        <w:rPr>
          <w:rFonts w:eastAsia="Times New Roman" w:cs="Times New Roman"/>
          <w:szCs w:val="24"/>
        </w:rPr>
        <w:t>Κύριε Βασιλειάδη, έχετε τον λόγο για ενάμισ</w:t>
      </w:r>
      <w:r>
        <w:rPr>
          <w:rFonts w:eastAsia="Times New Roman" w:cs="Times New Roman"/>
          <w:szCs w:val="24"/>
        </w:rPr>
        <w:t>η</w:t>
      </w:r>
      <w:r>
        <w:rPr>
          <w:rFonts w:eastAsia="Times New Roman" w:cs="Times New Roman"/>
          <w:szCs w:val="24"/>
        </w:rPr>
        <w:t xml:space="preserve"> λεπτό.</w:t>
      </w:r>
    </w:p>
    <w:p w14:paraId="224A192E" w14:textId="77777777" w:rsidR="0081027C" w:rsidRDefault="00F5028E">
      <w:pPr>
        <w:spacing w:line="600" w:lineRule="auto"/>
        <w:ind w:firstLine="720"/>
        <w:jc w:val="both"/>
        <w:rPr>
          <w:rFonts w:eastAsia="Times New Roman"/>
          <w:szCs w:val="24"/>
        </w:rPr>
      </w:pPr>
      <w:r w:rsidRPr="00954A9B">
        <w:rPr>
          <w:rFonts w:eastAsia="Times New Roman"/>
          <w:b/>
          <w:szCs w:val="24"/>
        </w:rPr>
        <w:t>ΧΡΗΣΤΟΣ ΜΠΟΥΚΩΡΟΣ:</w:t>
      </w:r>
      <w:r w:rsidRPr="00954A9B">
        <w:rPr>
          <w:rFonts w:eastAsia="Times New Roman"/>
          <w:szCs w:val="24"/>
        </w:rPr>
        <w:t xml:space="preserve"> </w:t>
      </w:r>
      <w:r>
        <w:rPr>
          <w:rFonts w:eastAsia="Times New Roman"/>
          <w:szCs w:val="24"/>
        </w:rPr>
        <w:t>Υπάρχει κι άλλη συνάδελφος που θέλει διευκρίνιση.</w:t>
      </w:r>
    </w:p>
    <w:p w14:paraId="224A192F" w14:textId="77777777" w:rsidR="0081027C" w:rsidRDefault="00F5028E">
      <w:pPr>
        <w:spacing w:line="600" w:lineRule="auto"/>
        <w:ind w:firstLine="720"/>
        <w:jc w:val="both"/>
        <w:rPr>
          <w:rFonts w:eastAsia="Times New Roman"/>
          <w:szCs w:val="24"/>
        </w:rPr>
      </w:pPr>
      <w:r w:rsidRPr="00E7322B">
        <w:rPr>
          <w:rFonts w:eastAsia="Times New Roman" w:cs="Times New Roman"/>
          <w:b/>
          <w:szCs w:val="24"/>
        </w:rPr>
        <w:lastRenderedPageBreak/>
        <w:t xml:space="preserve">ΠΡΟΕΔΡΕΥΟΥΣΑ (Αναστασία Χριστοδουλοπούλου): </w:t>
      </w:r>
      <w:r>
        <w:rPr>
          <w:rFonts w:eastAsia="Times New Roman"/>
          <w:szCs w:val="24"/>
        </w:rPr>
        <w:t xml:space="preserve">Ε, εντάξει. Μπορεί να έρθει τώρα και άλλος ένας. Θα του δώσω τον λόγο; </w:t>
      </w:r>
    </w:p>
    <w:p w14:paraId="224A1930" w14:textId="77777777" w:rsidR="0081027C" w:rsidRDefault="00F5028E">
      <w:pPr>
        <w:spacing w:line="600" w:lineRule="auto"/>
        <w:ind w:firstLine="720"/>
        <w:jc w:val="both"/>
        <w:rPr>
          <w:rFonts w:eastAsia="Times New Roman"/>
          <w:szCs w:val="24"/>
        </w:rPr>
      </w:pPr>
      <w:r w:rsidRPr="00954A9B">
        <w:rPr>
          <w:rFonts w:eastAsia="Times New Roman"/>
          <w:b/>
          <w:szCs w:val="24"/>
        </w:rPr>
        <w:t>ΧΡΗΣΤΟΣ ΜΠΟΥΚΩΡΟΣ:</w:t>
      </w:r>
      <w:r>
        <w:rPr>
          <w:rFonts w:eastAsia="Times New Roman"/>
          <w:b/>
          <w:szCs w:val="24"/>
        </w:rPr>
        <w:t xml:space="preserve"> </w:t>
      </w:r>
      <w:r>
        <w:rPr>
          <w:rFonts w:eastAsia="Times New Roman"/>
          <w:szCs w:val="24"/>
        </w:rPr>
        <w:t xml:space="preserve">Τι να κάνουμε, κυρία Πρόεδρε; Νομοθέτηση είναι. </w:t>
      </w:r>
    </w:p>
    <w:p w14:paraId="224A1931" w14:textId="77777777" w:rsidR="0081027C" w:rsidRDefault="00F5028E">
      <w:pPr>
        <w:spacing w:line="600" w:lineRule="auto"/>
        <w:ind w:firstLine="720"/>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Συγγνώμη, δηλαδή, ή κάνουμε μ</w:t>
      </w:r>
      <w:r>
        <w:rPr>
          <w:rFonts w:eastAsia="Times New Roman" w:cs="Times New Roman"/>
          <w:szCs w:val="24"/>
        </w:rPr>
        <w:t>ί</w:t>
      </w:r>
      <w:r>
        <w:rPr>
          <w:rFonts w:eastAsia="Times New Roman" w:cs="Times New Roman"/>
          <w:szCs w:val="24"/>
        </w:rPr>
        <w:t>α διαδικασία ή όχι.</w:t>
      </w:r>
    </w:p>
    <w:p w14:paraId="224A1932" w14:textId="77777777" w:rsidR="0081027C" w:rsidRDefault="00F5028E">
      <w:pPr>
        <w:spacing w:line="600" w:lineRule="auto"/>
        <w:ind w:firstLine="720"/>
        <w:jc w:val="both"/>
        <w:rPr>
          <w:rFonts w:eastAsia="Times New Roman"/>
          <w:szCs w:val="24"/>
        </w:rPr>
      </w:pPr>
      <w:r w:rsidRPr="00954A9B">
        <w:rPr>
          <w:rFonts w:eastAsia="Times New Roman"/>
          <w:b/>
          <w:szCs w:val="24"/>
        </w:rPr>
        <w:t>ΧΡΗΣΤΟΣ ΜΠΟΥΚΩΡΟΣ:</w:t>
      </w:r>
      <w:r>
        <w:rPr>
          <w:rFonts w:eastAsia="Times New Roman"/>
          <w:b/>
          <w:szCs w:val="24"/>
        </w:rPr>
        <w:t xml:space="preserve"> </w:t>
      </w:r>
      <w:r>
        <w:rPr>
          <w:rFonts w:eastAsia="Times New Roman"/>
          <w:szCs w:val="24"/>
        </w:rPr>
        <w:t>Ας συζητηθεί ένα λεπτό. Αφού ζητάει η συνάδελφος τον λόγο.</w:t>
      </w:r>
    </w:p>
    <w:p w14:paraId="224A1933" w14:textId="77777777" w:rsidR="0081027C" w:rsidRDefault="00F5028E">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Ορίστε, κυρία Καραμανλή, έχετε τον λόγο.</w:t>
      </w:r>
    </w:p>
    <w:p w14:paraId="224A1934" w14:textId="77777777" w:rsidR="0081027C" w:rsidRDefault="00F5028E">
      <w:pPr>
        <w:spacing w:line="600" w:lineRule="auto"/>
        <w:ind w:firstLine="720"/>
        <w:jc w:val="both"/>
        <w:rPr>
          <w:rFonts w:eastAsia="Times New Roman"/>
          <w:szCs w:val="24"/>
        </w:rPr>
      </w:pPr>
      <w:r w:rsidRPr="00622BDB">
        <w:rPr>
          <w:rFonts w:eastAsia="Times New Roman"/>
          <w:b/>
          <w:szCs w:val="24"/>
        </w:rPr>
        <w:t>ΑΝΝΑ ΚΑΡΑΜΑΝΛΗ:</w:t>
      </w:r>
      <w:r>
        <w:rPr>
          <w:rFonts w:eastAsia="Times New Roman"/>
          <w:szCs w:val="24"/>
        </w:rPr>
        <w:t xml:space="preserve"> Καλησπέρα, κύριε Υπουργέ. </w:t>
      </w:r>
    </w:p>
    <w:p w14:paraId="224A1935" w14:textId="77777777" w:rsidR="0081027C" w:rsidRDefault="00F5028E">
      <w:pPr>
        <w:spacing w:line="600" w:lineRule="auto"/>
        <w:ind w:firstLine="720"/>
        <w:jc w:val="both"/>
        <w:rPr>
          <w:rFonts w:eastAsia="Times New Roman"/>
          <w:szCs w:val="24"/>
        </w:rPr>
      </w:pPr>
      <w:r>
        <w:rPr>
          <w:rFonts w:eastAsia="Times New Roman"/>
          <w:szCs w:val="24"/>
        </w:rPr>
        <w:t>Π</w:t>
      </w:r>
      <w:r w:rsidRPr="00830B82">
        <w:rPr>
          <w:rFonts w:eastAsia="Times New Roman"/>
          <w:szCs w:val="24"/>
        </w:rPr>
        <w:t>αρακολουθήσαμε ένα</w:t>
      </w:r>
      <w:r>
        <w:rPr>
          <w:rFonts w:eastAsia="Times New Roman"/>
          <w:szCs w:val="24"/>
        </w:rPr>
        <w:t>ν</w:t>
      </w:r>
      <w:r w:rsidRPr="00830B82">
        <w:rPr>
          <w:rFonts w:eastAsia="Times New Roman"/>
          <w:szCs w:val="24"/>
        </w:rPr>
        <w:t xml:space="preserve"> τελικό κεκλεισμένων των </w:t>
      </w:r>
      <w:r>
        <w:rPr>
          <w:rFonts w:eastAsia="Times New Roman"/>
          <w:szCs w:val="24"/>
        </w:rPr>
        <w:t>θ</w:t>
      </w:r>
      <w:r w:rsidRPr="00830B82">
        <w:rPr>
          <w:rFonts w:eastAsia="Times New Roman"/>
          <w:szCs w:val="24"/>
        </w:rPr>
        <w:t>υρών</w:t>
      </w:r>
      <w:r>
        <w:rPr>
          <w:rFonts w:eastAsia="Times New Roman"/>
          <w:szCs w:val="24"/>
        </w:rPr>
        <w:t>,</w:t>
      </w:r>
      <w:r w:rsidRPr="00830B82">
        <w:rPr>
          <w:rFonts w:eastAsia="Times New Roman"/>
          <w:szCs w:val="24"/>
        </w:rPr>
        <w:t xml:space="preserve"> που δεν έλειψαν και τα επεισόδια ανάμεσα στους καλεσμένους</w:t>
      </w:r>
      <w:r>
        <w:rPr>
          <w:rFonts w:eastAsia="Times New Roman"/>
          <w:szCs w:val="24"/>
        </w:rPr>
        <w:t>.</w:t>
      </w:r>
      <w:r w:rsidRPr="00830B82">
        <w:rPr>
          <w:rFonts w:eastAsia="Times New Roman"/>
          <w:szCs w:val="24"/>
        </w:rPr>
        <w:t xml:space="preserve"> </w:t>
      </w:r>
      <w:r>
        <w:rPr>
          <w:rFonts w:eastAsia="Times New Roman"/>
          <w:szCs w:val="24"/>
        </w:rPr>
        <w:t>Βλέπουμε στο πρω</w:t>
      </w:r>
      <w:r>
        <w:rPr>
          <w:rFonts w:eastAsia="Times New Roman"/>
          <w:szCs w:val="24"/>
        </w:rPr>
        <w:t xml:space="preserve">τάθλημα του </w:t>
      </w:r>
      <w:r w:rsidRPr="00830B82">
        <w:rPr>
          <w:rFonts w:eastAsia="Times New Roman"/>
          <w:szCs w:val="24"/>
        </w:rPr>
        <w:t xml:space="preserve">μπάσκετ </w:t>
      </w:r>
      <w:r>
        <w:rPr>
          <w:rFonts w:eastAsia="Times New Roman"/>
          <w:szCs w:val="24"/>
        </w:rPr>
        <w:t xml:space="preserve">ότι αντί </w:t>
      </w:r>
      <w:r w:rsidRPr="00830B82">
        <w:rPr>
          <w:rFonts w:eastAsia="Times New Roman"/>
          <w:szCs w:val="24"/>
        </w:rPr>
        <w:t>να βοηθήσετε με τις παρεμβάσεις σας</w:t>
      </w:r>
      <w:r>
        <w:rPr>
          <w:rFonts w:eastAsia="Times New Roman"/>
          <w:szCs w:val="24"/>
        </w:rPr>
        <w:t>,</w:t>
      </w:r>
      <w:r w:rsidRPr="00830B82">
        <w:rPr>
          <w:rFonts w:eastAsia="Times New Roman"/>
          <w:szCs w:val="24"/>
        </w:rPr>
        <w:t xml:space="preserve"> χειροτερεύε</w:t>
      </w:r>
      <w:r>
        <w:rPr>
          <w:rFonts w:eastAsia="Times New Roman"/>
          <w:szCs w:val="24"/>
        </w:rPr>
        <w:t>τε</w:t>
      </w:r>
      <w:r w:rsidRPr="00830B82">
        <w:rPr>
          <w:rFonts w:eastAsia="Times New Roman"/>
          <w:szCs w:val="24"/>
        </w:rPr>
        <w:t xml:space="preserve"> το κλίμα</w:t>
      </w:r>
      <w:r>
        <w:rPr>
          <w:rFonts w:eastAsia="Times New Roman"/>
          <w:szCs w:val="24"/>
        </w:rPr>
        <w:t>,</w:t>
      </w:r>
      <w:r w:rsidRPr="00830B82">
        <w:rPr>
          <w:rFonts w:eastAsia="Times New Roman"/>
          <w:szCs w:val="24"/>
        </w:rPr>
        <w:t xml:space="preserve"> πυροδοτείτε το κλίμα</w:t>
      </w:r>
      <w:r>
        <w:rPr>
          <w:rFonts w:eastAsia="Times New Roman"/>
          <w:szCs w:val="24"/>
        </w:rPr>
        <w:t>.</w:t>
      </w:r>
      <w:r w:rsidRPr="00830B82">
        <w:rPr>
          <w:rFonts w:eastAsia="Times New Roman"/>
          <w:szCs w:val="24"/>
        </w:rPr>
        <w:t xml:space="preserve"> </w:t>
      </w:r>
      <w:r>
        <w:rPr>
          <w:rFonts w:eastAsia="Times New Roman"/>
          <w:szCs w:val="24"/>
        </w:rPr>
        <w:t>Βλέπουμε πως με ό,τι κατα</w:t>
      </w:r>
      <w:r w:rsidRPr="00830B82">
        <w:rPr>
          <w:rFonts w:eastAsia="Times New Roman"/>
          <w:szCs w:val="24"/>
        </w:rPr>
        <w:t>πιάνεστε</w:t>
      </w:r>
      <w:r>
        <w:rPr>
          <w:rFonts w:eastAsia="Times New Roman"/>
          <w:szCs w:val="24"/>
        </w:rPr>
        <w:t>,</w:t>
      </w:r>
      <w:r w:rsidRPr="00830B82">
        <w:rPr>
          <w:rFonts w:eastAsia="Times New Roman"/>
          <w:szCs w:val="24"/>
        </w:rPr>
        <w:t xml:space="preserve"> δημιουργείται πρόβλημα</w:t>
      </w:r>
      <w:r>
        <w:rPr>
          <w:rFonts w:eastAsia="Times New Roman"/>
          <w:szCs w:val="24"/>
        </w:rPr>
        <w:t>.</w:t>
      </w:r>
      <w:r w:rsidRPr="00830B82">
        <w:rPr>
          <w:rFonts w:eastAsia="Times New Roman"/>
          <w:szCs w:val="24"/>
        </w:rPr>
        <w:t xml:space="preserve"> </w:t>
      </w:r>
    </w:p>
    <w:p w14:paraId="224A1936" w14:textId="77777777" w:rsidR="0081027C" w:rsidRDefault="00F5028E">
      <w:pPr>
        <w:spacing w:line="600" w:lineRule="auto"/>
        <w:ind w:firstLine="720"/>
        <w:jc w:val="both"/>
        <w:rPr>
          <w:rFonts w:eastAsia="Times New Roman"/>
          <w:szCs w:val="24"/>
        </w:rPr>
      </w:pPr>
      <w:r>
        <w:rPr>
          <w:rFonts w:eastAsia="Times New Roman"/>
          <w:szCs w:val="24"/>
        </w:rPr>
        <w:lastRenderedPageBreak/>
        <w:t>Μ</w:t>
      </w:r>
      <w:r w:rsidRPr="00830B82">
        <w:rPr>
          <w:rFonts w:eastAsia="Times New Roman"/>
          <w:szCs w:val="24"/>
        </w:rPr>
        <w:t>ας είχατε υποσχεθεί κανονικότητα και στα τέσσερα χρόνια διακυβέρνησης τ</w:t>
      </w:r>
      <w:r>
        <w:rPr>
          <w:rFonts w:eastAsia="Times New Roman"/>
          <w:szCs w:val="24"/>
        </w:rPr>
        <w:t>ων</w:t>
      </w:r>
      <w:r w:rsidRPr="00830B82">
        <w:rPr>
          <w:rFonts w:eastAsia="Times New Roman"/>
          <w:szCs w:val="24"/>
        </w:rPr>
        <w:t xml:space="preserve"> ΣΥΡΙΖ</w:t>
      </w:r>
      <w:r>
        <w:rPr>
          <w:rFonts w:eastAsia="Times New Roman"/>
          <w:szCs w:val="24"/>
        </w:rPr>
        <w:t>Α</w:t>
      </w:r>
      <w:r>
        <w:rPr>
          <w:rFonts w:eastAsia="Times New Roman"/>
          <w:szCs w:val="24"/>
        </w:rPr>
        <w:t>-</w:t>
      </w:r>
      <w:r>
        <w:rPr>
          <w:rFonts w:eastAsia="Times New Roman"/>
          <w:szCs w:val="24"/>
        </w:rPr>
        <w:t>ΑΝ</w:t>
      </w:r>
      <w:r>
        <w:rPr>
          <w:rFonts w:eastAsia="Times New Roman"/>
          <w:szCs w:val="24"/>
        </w:rPr>
        <w:t xml:space="preserve">ΕΛ και τώρα «προθύμων», </w:t>
      </w:r>
      <w:r w:rsidRPr="00830B82">
        <w:rPr>
          <w:rFonts w:eastAsia="Times New Roman"/>
          <w:szCs w:val="24"/>
        </w:rPr>
        <w:t xml:space="preserve">δεν έχει διεξαχθεί ένας τελικός κυπέλλου όπως </w:t>
      </w:r>
      <w:r>
        <w:rPr>
          <w:rFonts w:eastAsia="Times New Roman"/>
          <w:szCs w:val="24"/>
        </w:rPr>
        <w:t>τ</w:t>
      </w:r>
      <w:r w:rsidRPr="00830B82">
        <w:rPr>
          <w:rFonts w:eastAsia="Times New Roman"/>
          <w:szCs w:val="24"/>
        </w:rPr>
        <w:t>ου αξίζει</w:t>
      </w:r>
      <w:r>
        <w:rPr>
          <w:rFonts w:eastAsia="Times New Roman"/>
          <w:szCs w:val="24"/>
        </w:rPr>
        <w:t>.</w:t>
      </w:r>
      <w:r w:rsidRPr="00830B82">
        <w:rPr>
          <w:rFonts w:eastAsia="Times New Roman"/>
          <w:szCs w:val="24"/>
        </w:rPr>
        <w:t xml:space="preserve"> </w:t>
      </w:r>
      <w:r>
        <w:rPr>
          <w:rFonts w:eastAsia="Times New Roman"/>
          <w:szCs w:val="24"/>
        </w:rPr>
        <w:t>Κι έ</w:t>
      </w:r>
      <w:r w:rsidRPr="00830B82">
        <w:rPr>
          <w:rFonts w:eastAsia="Times New Roman"/>
          <w:szCs w:val="24"/>
        </w:rPr>
        <w:t>ρχεστε τώρα</w:t>
      </w:r>
      <w:r>
        <w:rPr>
          <w:rFonts w:eastAsia="Times New Roman"/>
          <w:szCs w:val="24"/>
        </w:rPr>
        <w:t xml:space="preserve"> και</w:t>
      </w:r>
      <w:r w:rsidRPr="00830B82">
        <w:rPr>
          <w:rFonts w:eastAsia="Times New Roman"/>
          <w:szCs w:val="24"/>
        </w:rPr>
        <w:t xml:space="preserve"> καταθέτετε μία τροπολογία</w:t>
      </w:r>
      <w:r>
        <w:rPr>
          <w:rFonts w:eastAsia="Times New Roman"/>
          <w:szCs w:val="24"/>
        </w:rPr>
        <w:t>,</w:t>
      </w:r>
      <w:r w:rsidRPr="00830B82">
        <w:rPr>
          <w:rFonts w:eastAsia="Times New Roman"/>
          <w:szCs w:val="24"/>
        </w:rPr>
        <w:t xml:space="preserve"> ενώ έχει ολοκληρωθεί το πρωτάθλημα </w:t>
      </w:r>
      <w:r>
        <w:rPr>
          <w:rFonts w:eastAsia="Times New Roman"/>
          <w:szCs w:val="24"/>
        </w:rPr>
        <w:t>κ</w:t>
      </w:r>
      <w:r w:rsidRPr="00830B82">
        <w:rPr>
          <w:rFonts w:eastAsia="Times New Roman"/>
          <w:szCs w:val="24"/>
        </w:rPr>
        <w:t>αι ενώ όλοι οι συμμετέχοντες</w:t>
      </w:r>
      <w:r>
        <w:rPr>
          <w:rFonts w:eastAsia="Times New Roman"/>
          <w:szCs w:val="24"/>
        </w:rPr>
        <w:t>,</w:t>
      </w:r>
      <w:r w:rsidRPr="00830B82">
        <w:rPr>
          <w:rFonts w:eastAsia="Times New Roman"/>
          <w:szCs w:val="24"/>
        </w:rPr>
        <w:t xml:space="preserve"> όλη τη διάρκεια της χρονιάς</w:t>
      </w:r>
      <w:r>
        <w:rPr>
          <w:rFonts w:eastAsia="Times New Roman"/>
          <w:szCs w:val="24"/>
        </w:rPr>
        <w:t>,</w:t>
      </w:r>
      <w:r w:rsidRPr="00830B82">
        <w:rPr>
          <w:rFonts w:eastAsia="Times New Roman"/>
          <w:szCs w:val="24"/>
        </w:rPr>
        <w:t xml:space="preserve"> </w:t>
      </w:r>
      <w:r>
        <w:rPr>
          <w:rFonts w:eastAsia="Times New Roman"/>
          <w:szCs w:val="24"/>
        </w:rPr>
        <w:t>μαδούσαν</w:t>
      </w:r>
      <w:r w:rsidRPr="00830B82">
        <w:rPr>
          <w:rFonts w:eastAsia="Times New Roman"/>
          <w:szCs w:val="24"/>
        </w:rPr>
        <w:t xml:space="preserve"> τη </w:t>
      </w:r>
      <w:r>
        <w:rPr>
          <w:rFonts w:eastAsia="Times New Roman"/>
          <w:szCs w:val="24"/>
        </w:rPr>
        <w:t>μ</w:t>
      </w:r>
      <w:r w:rsidRPr="00830B82">
        <w:rPr>
          <w:rFonts w:eastAsia="Times New Roman"/>
          <w:szCs w:val="24"/>
        </w:rPr>
        <w:t xml:space="preserve">αργαρίτα αν θα έρθει </w:t>
      </w:r>
      <w:r>
        <w:rPr>
          <w:rFonts w:eastAsia="Times New Roman"/>
          <w:szCs w:val="24"/>
        </w:rPr>
        <w:t xml:space="preserve">η </w:t>
      </w:r>
      <w:r w:rsidRPr="00830B82">
        <w:rPr>
          <w:rFonts w:eastAsia="Times New Roman"/>
          <w:szCs w:val="24"/>
        </w:rPr>
        <w:t>αναδιάρθρωση ή όχι</w:t>
      </w:r>
      <w:r>
        <w:rPr>
          <w:rFonts w:eastAsia="Times New Roman"/>
          <w:szCs w:val="24"/>
        </w:rPr>
        <w:t>.</w:t>
      </w:r>
    </w:p>
    <w:p w14:paraId="224A1937" w14:textId="77777777" w:rsidR="0081027C" w:rsidRDefault="00F5028E">
      <w:pPr>
        <w:spacing w:line="600" w:lineRule="auto"/>
        <w:ind w:firstLine="720"/>
        <w:jc w:val="both"/>
        <w:rPr>
          <w:rFonts w:eastAsia="Times New Roman"/>
          <w:szCs w:val="24"/>
        </w:rPr>
      </w:pPr>
      <w:r>
        <w:rPr>
          <w:rFonts w:eastAsia="Times New Roman"/>
          <w:szCs w:val="24"/>
        </w:rPr>
        <w:t xml:space="preserve">Επίσης, </w:t>
      </w:r>
      <w:r w:rsidRPr="00830B82">
        <w:rPr>
          <w:rFonts w:eastAsia="Times New Roman"/>
          <w:szCs w:val="24"/>
        </w:rPr>
        <w:t xml:space="preserve">στις δύο επαγγελματικές κατηγορίες προστίθεται </w:t>
      </w:r>
      <w:r>
        <w:rPr>
          <w:rFonts w:eastAsia="Times New Roman"/>
          <w:szCs w:val="24"/>
        </w:rPr>
        <w:t>μία</w:t>
      </w:r>
      <w:r w:rsidRPr="00830B82">
        <w:rPr>
          <w:rFonts w:eastAsia="Times New Roman"/>
          <w:szCs w:val="24"/>
        </w:rPr>
        <w:t xml:space="preserve"> ακόμη</w:t>
      </w:r>
      <w:r>
        <w:rPr>
          <w:rFonts w:eastAsia="Times New Roman"/>
          <w:szCs w:val="24"/>
        </w:rPr>
        <w:t>.</w:t>
      </w:r>
      <w:r w:rsidRPr="00830B82">
        <w:rPr>
          <w:rFonts w:eastAsia="Times New Roman"/>
          <w:szCs w:val="24"/>
        </w:rPr>
        <w:t xml:space="preserve"> </w:t>
      </w:r>
      <w:r>
        <w:rPr>
          <w:rFonts w:eastAsia="Times New Roman"/>
          <w:szCs w:val="24"/>
        </w:rPr>
        <w:t xml:space="preserve">Γνωρίζετε πόσα </w:t>
      </w:r>
      <w:r w:rsidRPr="00830B82">
        <w:rPr>
          <w:rFonts w:eastAsia="Times New Roman"/>
          <w:szCs w:val="24"/>
        </w:rPr>
        <w:t>προβλήματα έχουν οι μικρότερες κατηγορίες</w:t>
      </w:r>
      <w:r>
        <w:rPr>
          <w:rFonts w:eastAsia="Times New Roman"/>
          <w:szCs w:val="24"/>
        </w:rPr>
        <w:t>,</w:t>
      </w:r>
      <w:r w:rsidRPr="00830B82">
        <w:rPr>
          <w:rFonts w:eastAsia="Times New Roman"/>
          <w:szCs w:val="24"/>
        </w:rPr>
        <w:t xml:space="preserve"> </w:t>
      </w:r>
      <w:r>
        <w:rPr>
          <w:rFonts w:eastAsia="Times New Roman"/>
          <w:szCs w:val="24"/>
        </w:rPr>
        <w:t>κ</w:t>
      </w:r>
      <w:r w:rsidRPr="00830B82">
        <w:rPr>
          <w:rFonts w:eastAsia="Times New Roman"/>
          <w:szCs w:val="24"/>
        </w:rPr>
        <w:t>ύριε Υπουργέ</w:t>
      </w:r>
      <w:r>
        <w:rPr>
          <w:rFonts w:eastAsia="Times New Roman"/>
          <w:szCs w:val="24"/>
        </w:rPr>
        <w:t xml:space="preserve">, τι γίνεται </w:t>
      </w:r>
      <w:r w:rsidRPr="00830B82">
        <w:rPr>
          <w:rFonts w:eastAsia="Times New Roman"/>
          <w:szCs w:val="24"/>
        </w:rPr>
        <w:t>στη</w:t>
      </w:r>
      <w:r>
        <w:rPr>
          <w:rFonts w:eastAsia="Times New Roman"/>
          <w:szCs w:val="24"/>
        </w:rPr>
        <w:t xml:space="preserve">ν επαρχία ή και σε άλλες ομάδες, </w:t>
      </w:r>
      <w:r w:rsidRPr="00830B82">
        <w:rPr>
          <w:rFonts w:eastAsia="Times New Roman"/>
          <w:szCs w:val="24"/>
        </w:rPr>
        <w:t>που είναι σε μικρότερες κατ</w:t>
      </w:r>
      <w:r w:rsidRPr="00830B82">
        <w:rPr>
          <w:rFonts w:eastAsia="Times New Roman"/>
          <w:szCs w:val="24"/>
        </w:rPr>
        <w:t>ηγορίες</w:t>
      </w:r>
      <w:r>
        <w:rPr>
          <w:rFonts w:eastAsia="Times New Roman"/>
          <w:szCs w:val="24"/>
        </w:rPr>
        <w:t>,</w:t>
      </w:r>
      <w:r w:rsidRPr="00830B82">
        <w:rPr>
          <w:rFonts w:eastAsia="Times New Roman"/>
          <w:szCs w:val="24"/>
        </w:rPr>
        <w:t xml:space="preserve"> </w:t>
      </w:r>
      <w:r>
        <w:rPr>
          <w:rFonts w:eastAsia="Times New Roman"/>
          <w:szCs w:val="24"/>
        </w:rPr>
        <w:t>α</w:t>
      </w:r>
      <w:r w:rsidRPr="00830B82">
        <w:rPr>
          <w:rFonts w:eastAsia="Times New Roman"/>
          <w:szCs w:val="24"/>
        </w:rPr>
        <w:t>κόμη και σήμερα που μιλάμε</w:t>
      </w:r>
      <w:r>
        <w:rPr>
          <w:rFonts w:eastAsia="Times New Roman"/>
          <w:szCs w:val="24"/>
        </w:rPr>
        <w:t>;</w:t>
      </w:r>
    </w:p>
    <w:p w14:paraId="224A1938" w14:textId="77777777" w:rsidR="0081027C" w:rsidRDefault="00F5028E">
      <w:pPr>
        <w:spacing w:line="600" w:lineRule="auto"/>
        <w:ind w:firstLine="720"/>
        <w:jc w:val="both"/>
        <w:rPr>
          <w:rFonts w:eastAsia="Times New Roman"/>
          <w:szCs w:val="24"/>
        </w:rPr>
      </w:pPr>
      <w:r>
        <w:rPr>
          <w:rFonts w:eastAsia="Times New Roman"/>
          <w:szCs w:val="24"/>
        </w:rPr>
        <w:t>Επίσης,</w:t>
      </w:r>
      <w:r w:rsidRPr="00830B82">
        <w:rPr>
          <w:rFonts w:eastAsia="Times New Roman"/>
          <w:szCs w:val="24"/>
        </w:rPr>
        <w:t xml:space="preserve"> οι ομάδες που αγωνίστηκαν φέτος στην υφιστάμενη </w:t>
      </w:r>
      <w:r>
        <w:rPr>
          <w:rFonts w:eastAsia="Times New Roman"/>
          <w:szCs w:val="24"/>
        </w:rPr>
        <w:t>Γ΄ Κ</w:t>
      </w:r>
      <w:r w:rsidRPr="00830B82">
        <w:rPr>
          <w:rFonts w:eastAsia="Times New Roman"/>
          <w:szCs w:val="24"/>
        </w:rPr>
        <w:t xml:space="preserve">ατηγορία και δεν </w:t>
      </w:r>
      <w:proofErr w:type="spellStart"/>
      <w:r w:rsidRPr="00830B82">
        <w:rPr>
          <w:rFonts w:eastAsia="Times New Roman"/>
          <w:szCs w:val="24"/>
        </w:rPr>
        <w:t>προβιβάστηκαν</w:t>
      </w:r>
      <w:proofErr w:type="spellEnd"/>
      <w:r>
        <w:rPr>
          <w:rFonts w:eastAsia="Times New Roman"/>
          <w:szCs w:val="24"/>
        </w:rPr>
        <w:t>,</w:t>
      </w:r>
      <w:r w:rsidRPr="00830B82">
        <w:rPr>
          <w:rFonts w:eastAsia="Times New Roman"/>
          <w:szCs w:val="24"/>
        </w:rPr>
        <w:t xml:space="preserve"> ούτε υποβιβάστηκαν</w:t>
      </w:r>
      <w:r>
        <w:rPr>
          <w:rFonts w:eastAsia="Times New Roman"/>
          <w:szCs w:val="24"/>
        </w:rPr>
        <w:t>,</w:t>
      </w:r>
      <w:r w:rsidRPr="00830B82">
        <w:rPr>
          <w:rFonts w:eastAsia="Times New Roman"/>
          <w:szCs w:val="24"/>
        </w:rPr>
        <w:t xml:space="preserve"> </w:t>
      </w:r>
      <w:r>
        <w:rPr>
          <w:rFonts w:eastAsia="Times New Roman"/>
          <w:szCs w:val="24"/>
        </w:rPr>
        <w:t>χάνουν μ</w:t>
      </w:r>
      <w:r>
        <w:rPr>
          <w:rFonts w:eastAsia="Times New Roman"/>
          <w:szCs w:val="24"/>
        </w:rPr>
        <w:t>ί</w:t>
      </w:r>
      <w:r>
        <w:rPr>
          <w:rFonts w:eastAsia="Times New Roman"/>
          <w:szCs w:val="24"/>
        </w:rPr>
        <w:t>α</w:t>
      </w:r>
      <w:r w:rsidRPr="00830B82">
        <w:rPr>
          <w:rFonts w:eastAsia="Times New Roman"/>
          <w:szCs w:val="24"/>
        </w:rPr>
        <w:t xml:space="preserve"> κατηγορία</w:t>
      </w:r>
      <w:r>
        <w:rPr>
          <w:rFonts w:eastAsia="Times New Roman"/>
          <w:szCs w:val="24"/>
        </w:rPr>
        <w:t>. Είπατε σε προηγούμενη συνέντευξή σας,</w:t>
      </w:r>
      <w:r w:rsidRPr="00830B82">
        <w:rPr>
          <w:rFonts w:eastAsia="Times New Roman"/>
          <w:szCs w:val="24"/>
        </w:rPr>
        <w:t xml:space="preserve"> αλλά και σήμερα </w:t>
      </w:r>
      <w:r>
        <w:rPr>
          <w:rFonts w:eastAsia="Times New Roman"/>
          <w:szCs w:val="24"/>
        </w:rPr>
        <w:t>-</w:t>
      </w:r>
      <w:r w:rsidRPr="00830B82">
        <w:rPr>
          <w:rFonts w:eastAsia="Times New Roman"/>
          <w:szCs w:val="24"/>
        </w:rPr>
        <w:t>ήμουν καθ</w:t>
      </w:r>
      <w:r>
        <w:rPr>
          <w:rFonts w:eastAsia="Times New Roman"/>
          <w:szCs w:val="24"/>
        </w:rPr>
        <w:t xml:space="preserve">’ </w:t>
      </w:r>
      <w:r w:rsidRPr="00830B82">
        <w:rPr>
          <w:rFonts w:eastAsia="Times New Roman"/>
          <w:szCs w:val="24"/>
        </w:rPr>
        <w:t>οδόν και το άκουγα</w:t>
      </w:r>
      <w:r>
        <w:rPr>
          <w:rFonts w:eastAsia="Times New Roman"/>
          <w:szCs w:val="24"/>
        </w:rPr>
        <w:t>-</w:t>
      </w:r>
      <w:r w:rsidRPr="00830B82">
        <w:rPr>
          <w:rFonts w:eastAsia="Times New Roman"/>
          <w:szCs w:val="24"/>
        </w:rPr>
        <w:t xml:space="preserve"> ότι κάποιες ομάδες </w:t>
      </w:r>
      <w:r>
        <w:rPr>
          <w:rFonts w:eastAsia="Times New Roman"/>
          <w:szCs w:val="24"/>
        </w:rPr>
        <w:t>εθίγησαν στη Γ΄ Κ</w:t>
      </w:r>
      <w:r w:rsidRPr="00830B82">
        <w:rPr>
          <w:rFonts w:eastAsia="Times New Roman"/>
          <w:szCs w:val="24"/>
        </w:rPr>
        <w:t xml:space="preserve">ατηγορία και </w:t>
      </w:r>
      <w:r>
        <w:rPr>
          <w:rFonts w:eastAsia="Times New Roman"/>
          <w:szCs w:val="24"/>
        </w:rPr>
        <w:t xml:space="preserve">ότι </w:t>
      </w:r>
      <w:r w:rsidRPr="00830B82">
        <w:rPr>
          <w:rFonts w:eastAsia="Times New Roman"/>
          <w:szCs w:val="24"/>
        </w:rPr>
        <w:t>θα προσπαθήσει η ΕΠΟ</w:t>
      </w:r>
      <w:r>
        <w:rPr>
          <w:rFonts w:eastAsia="Times New Roman"/>
          <w:szCs w:val="24"/>
        </w:rPr>
        <w:t xml:space="preserve">. Στη </w:t>
      </w:r>
      <w:r w:rsidRPr="00830B82">
        <w:rPr>
          <w:rFonts w:eastAsia="Times New Roman"/>
          <w:szCs w:val="24"/>
        </w:rPr>
        <w:t xml:space="preserve">συνέντευξή σας </w:t>
      </w:r>
      <w:r>
        <w:rPr>
          <w:rFonts w:eastAsia="Times New Roman"/>
          <w:szCs w:val="24"/>
        </w:rPr>
        <w:lastRenderedPageBreak/>
        <w:t xml:space="preserve">είπατε </w:t>
      </w:r>
      <w:r w:rsidRPr="00830B82">
        <w:rPr>
          <w:rFonts w:eastAsia="Times New Roman"/>
          <w:szCs w:val="24"/>
        </w:rPr>
        <w:t>ότι εσείς θα προσπαθήσετε και</w:t>
      </w:r>
      <w:r>
        <w:rPr>
          <w:rFonts w:eastAsia="Times New Roman"/>
          <w:szCs w:val="24"/>
        </w:rPr>
        <w:t xml:space="preserve"> ότι είστε εδώ να το συζητήσετε. Θα το καταθέσω σ</w:t>
      </w:r>
      <w:r w:rsidRPr="00830B82">
        <w:rPr>
          <w:rFonts w:eastAsia="Times New Roman"/>
          <w:szCs w:val="24"/>
        </w:rPr>
        <w:t>τα Πρακτικά</w:t>
      </w:r>
      <w:r>
        <w:rPr>
          <w:rFonts w:eastAsia="Times New Roman"/>
          <w:szCs w:val="24"/>
        </w:rPr>
        <w:t>.</w:t>
      </w:r>
      <w:r w:rsidRPr="00830B82">
        <w:rPr>
          <w:rFonts w:eastAsia="Times New Roman"/>
          <w:szCs w:val="24"/>
        </w:rPr>
        <w:t xml:space="preserve"> </w:t>
      </w:r>
      <w:r>
        <w:rPr>
          <w:rFonts w:eastAsia="Times New Roman"/>
          <w:szCs w:val="24"/>
        </w:rPr>
        <w:t>Ε</w:t>
      </w:r>
      <w:r w:rsidRPr="00830B82">
        <w:rPr>
          <w:rFonts w:eastAsia="Times New Roman"/>
          <w:szCs w:val="24"/>
        </w:rPr>
        <w:t xml:space="preserve">ίπατε ότι </w:t>
      </w:r>
      <w:r>
        <w:rPr>
          <w:rFonts w:eastAsia="Times New Roman"/>
          <w:szCs w:val="24"/>
        </w:rPr>
        <w:t>θα είστε ανοιχτός να ακούσετε</w:t>
      </w:r>
      <w:r w:rsidRPr="00830B82">
        <w:rPr>
          <w:rFonts w:eastAsia="Times New Roman"/>
          <w:szCs w:val="24"/>
        </w:rPr>
        <w:t xml:space="preserve"> τις αδικίες και κάπο</w:t>
      </w:r>
      <w:r>
        <w:rPr>
          <w:rFonts w:eastAsia="Times New Roman"/>
          <w:szCs w:val="24"/>
        </w:rPr>
        <w:t>ι</w:t>
      </w:r>
      <w:r>
        <w:rPr>
          <w:rFonts w:eastAsia="Times New Roman"/>
          <w:szCs w:val="24"/>
        </w:rPr>
        <w:t>ες από αυτές θα αποκατασταθούν. Σ</w:t>
      </w:r>
      <w:r w:rsidRPr="00830B82">
        <w:rPr>
          <w:rFonts w:eastAsia="Times New Roman"/>
          <w:szCs w:val="24"/>
        </w:rPr>
        <w:t>ήμερα</w:t>
      </w:r>
      <w:r>
        <w:rPr>
          <w:rFonts w:eastAsia="Times New Roman"/>
          <w:szCs w:val="24"/>
        </w:rPr>
        <w:t>,</w:t>
      </w:r>
      <w:r w:rsidRPr="00830B82">
        <w:rPr>
          <w:rFonts w:eastAsia="Times New Roman"/>
          <w:szCs w:val="24"/>
        </w:rPr>
        <w:t xml:space="preserve"> </w:t>
      </w:r>
      <w:r>
        <w:rPr>
          <w:rFonts w:eastAsia="Times New Roman"/>
          <w:szCs w:val="24"/>
        </w:rPr>
        <w:t>ρίχνετε</w:t>
      </w:r>
      <w:r w:rsidRPr="00830B82">
        <w:rPr>
          <w:rFonts w:eastAsia="Times New Roman"/>
          <w:szCs w:val="24"/>
        </w:rPr>
        <w:t xml:space="preserve"> το μπαλάκι στην ΕΠΟ</w:t>
      </w:r>
      <w:r>
        <w:rPr>
          <w:rFonts w:eastAsia="Times New Roman"/>
          <w:szCs w:val="24"/>
        </w:rPr>
        <w:t>.</w:t>
      </w:r>
    </w:p>
    <w:p w14:paraId="224A1939" w14:textId="77777777" w:rsidR="0081027C" w:rsidRDefault="00F5028E">
      <w:pPr>
        <w:spacing w:line="600" w:lineRule="auto"/>
        <w:ind w:firstLine="720"/>
        <w:jc w:val="both"/>
        <w:rPr>
          <w:rFonts w:eastAsia="Times New Roman"/>
          <w:szCs w:val="24"/>
        </w:rPr>
      </w:pPr>
      <w:r>
        <w:rPr>
          <w:rFonts w:eastAsia="Times New Roman"/>
          <w:szCs w:val="24"/>
        </w:rPr>
        <w:t>(Στο σημείο αυτό η Βουλευτής κ. Άννα Καραμανλή καταθέτει για Πρακτικά το προαναφερθέν δημοσίευμα, το οποίο βρίσκεται στο αρχείο του Τμήματος Γραμματείας της Διεύθυνσης Στενογραφίας και Πρ</w:t>
      </w:r>
      <w:r>
        <w:rPr>
          <w:rFonts w:eastAsia="Times New Roman"/>
          <w:szCs w:val="24"/>
        </w:rPr>
        <w:t>ακτικών της Βουλής)</w:t>
      </w:r>
    </w:p>
    <w:p w14:paraId="224A193A" w14:textId="77777777" w:rsidR="0081027C" w:rsidRDefault="00F5028E">
      <w:pPr>
        <w:spacing w:line="600" w:lineRule="auto"/>
        <w:ind w:firstLine="720"/>
        <w:jc w:val="both"/>
        <w:rPr>
          <w:rFonts w:eastAsia="Times New Roman"/>
          <w:szCs w:val="24"/>
        </w:rPr>
      </w:pPr>
      <w:r>
        <w:rPr>
          <w:rFonts w:eastAsia="Times New Roman"/>
          <w:szCs w:val="24"/>
        </w:rPr>
        <w:t>Τ</w:t>
      </w:r>
      <w:r w:rsidRPr="00830B82">
        <w:rPr>
          <w:rFonts w:eastAsia="Times New Roman"/>
          <w:szCs w:val="24"/>
        </w:rPr>
        <w:t>ι θα γίνει</w:t>
      </w:r>
      <w:r>
        <w:rPr>
          <w:rFonts w:eastAsia="Times New Roman"/>
          <w:szCs w:val="24"/>
        </w:rPr>
        <w:t>,</w:t>
      </w:r>
      <w:r w:rsidRPr="00830B82">
        <w:rPr>
          <w:rFonts w:eastAsia="Times New Roman"/>
          <w:szCs w:val="24"/>
        </w:rPr>
        <w:t xml:space="preserve"> </w:t>
      </w:r>
      <w:r>
        <w:rPr>
          <w:rFonts w:eastAsia="Times New Roman"/>
          <w:szCs w:val="24"/>
        </w:rPr>
        <w:t>λ</w:t>
      </w:r>
      <w:r w:rsidRPr="00830B82">
        <w:rPr>
          <w:rFonts w:eastAsia="Times New Roman"/>
          <w:szCs w:val="24"/>
        </w:rPr>
        <w:t>οιπόν</w:t>
      </w:r>
      <w:r>
        <w:rPr>
          <w:rFonts w:eastAsia="Times New Roman"/>
          <w:szCs w:val="24"/>
        </w:rPr>
        <w:t>,</w:t>
      </w:r>
      <w:r w:rsidRPr="00830B82">
        <w:rPr>
          <w:rFonts w:eastAsia="Times New Roman"/>
          <w:szCs w:val="24"/>
        </w:rPr>
        <w:t xml:space="preserve"> με αυτές τις ομάδες της Γ</w:t>
      </w:r>
      <w:r>
        <w:rPr>
          <w:rFonts w:eastAsia="Times New Roman"/>
          <w:szCs w:val="24"/>
        </w:rPr>
        <w:t>΄ κατηγορίας, για παράδειγμα,</w:t>
      </w:r>
      <w:r w:rsidRPr="00830B82">
        <w:rPr>
          <w:rFonts w:eastAsia="Times New Roman"/>
          <w:szCs w:val="24"/>
        </w:rPr>
        <w:t xml:space="preserve"> </w:t>
      </w:r>
      <w:r>
        <w:rPr>
          <w:rFonts w:eastAsia="Times New Roman"/>
          <w:szCs w:val="24"/>
        </w:rPr>
        <w:t>οι οποίες ούτε υποβιβάστηκαν,</w:t>
      </w:r>
      <w:r w:rsidRPr="00830B82">
        <w:rPr>
          <w:rFonts w:eastAsia="Times New Roman"/>
          <w:szCs w:val="24"/>
        </w:rPr>
        <w:t xml:space="preserve"> ούτε </w:t>
      </w:r>
      <w:proofErr w:type="spellStart"/>
      <w:r w:rsidRPr="00830B82">
        <w:rPr>
          <w:rFonts w:eastAsia="Times New Roman"/>
          <w:szCs w:val="24"/>
        </w:rPr>
        <w:t>προβιβάστηκαν</w:t>
      </w:r>
      <w:proofErr w:type="spellEnd"/>
      <w:r>
        <w:rPr>
          <w:rFonts w:eastAsia="Times New Roman"/>
          <w:szCs w:val="24"/>
        </w:rPr>
        <w:t>;</w:t>
      </w:r>
      <w:r w:rsidRPr="00830B82">
        <w:rPr>
          <w:rFonts w:eastAsia="Times New Roman"/>
          <w:szCs w:val="24"/>
        </w:rPr>
        <w:t xml:space="preserve"> </w:t>
      </w:r>
      <w:r>
        <w:rPr>
          <w:rFonts w:eastAsia="Times New Roman"/>
          <w:szCs w:val="24"/>
        </w:rPr>
        <w:t>Θ</w:t>
      </w:r>
      <w:r w:rsidRPr="00830B82">
        <w:rPr>
          <w:rFonts w:eastAsia="Times New Roman"/>
          <w:szCs w:val="24"/>
        </w:rPr>
        <w:t xml:space="preserve">α </w:t>
      </w:r>
      <w:r>
        <w:rPr>
          <w:rFonts w:eastAsia="Times New Roman"/>
          <w:szCs w:val="24"/>
        </w:rPr>
        <w:t>τ</w:t>
      </w:r>
      <w:r w:rsidRPr="00830B82">
        <w:rPr>
          <w:rFonts w:eastAsia="Times New Roman"/>
          <w:szCs w:val="24"/>
        </w:rPr>
        <w:t>ις φωνάξ</w:t>
      </w:r>
      <w:r>
        <w:rPr>
          <w:rFonts w:eastAsia="Times New Roman"/>
          <w:szCs w:val="24"/>
        </w:rPr>
        <w:t>ε</w:t>
      </w:r>
      <w:r w:rsidRPr="00830B82">
        <w:rPr>
          <w:rFonts w:eastAsia="Times New Roman"/>
          <w:szCs w:val="24"/>
        </w:rPr>
        <w:t>τε πίσω να παίξουν τον Ιούλιο ποδόσφαιρο</w:t>
      </w:r>
      <w:r>
        <w:rPr>
          <w:rFonts w:eastAsia="Times New Roman"/>
          <w:szCs w:val="24"/>
        </w:rPr>
        <w:t>;</w:t>
      </w:r>
      <w:r w:rsidRPr="00830B82">
        <w:rPr>
          <w:rFonts w:eastAsia="Times New Roman"/>
          <w:szCs w:val="24"/>
        </w:rPr>
        <w:t xml:space="preserve"> </w:t>
      </w:r>
      <w:r>
        <w:rPr>
          <w:rFonts w:eastAsia="Times New Roman"/>
          <w:szCs w:val="24"/>
        </w:rPr>
        <w:t>Είναι στο πόδι α</w:t>
      </w:r>
      <w:r w:rsidRPr="00830B82">
        <w:rPr>
          <w:rFonts w:eastAsia="Times New Roman"/>
          <w:szCs w:val="24"/>
        </w:rPr>
        <w:t>υτή η αναδιάρθρωση</w:t>
      </w:r>
      <w:r>
        <w:rPr>
          <w:rFonts w:eastAsia="Times New Roman"/>
          <w:szCs w:val="24"/>
        </w:rPr>
        <w:t>.</w:t>
      </w:r>
      <w:r w:rsidRPr="00830B82">
        <w:rPr>
          <w:rFonts w:eastAsia="Times New Roman"/>
          <w:szCs w:val="24"/>
        </w:rPr>
        <w:t xml:space="preserve"> </w:t>
      </w:r>
      <w:r>
        <w:rPr>
          <w:rFonts w:eastAsia="Times New Roman"/>
          <w:szCs w:val="24"/>
        </w:rPr>
        <w:t>Δ</w:t>
      </w:r>
      <w:r w:rsidRPr="00830B82">
        <w:rPr>
          <w:rFonts w:eastAsia="Times New Roman"/>
          <w:szCs w:val="24"/>
        </w:rPr>
        <w:t>εν βοηθάει κανέναν</w:t>
      </w:r>
      <w:r>
        <w:rPr>
          <w:rFonts w:eastAsia="Times New Roman"/>
          <w:szCs w:val="24"/>
        </w:rPr>
        <w:t xml:space="preserve">. Ήδη </w:t>
      </w:r>
      <w:r w:rsidRPr="00830B82">
        <w:rPr>
          <w:rFonts w:eastAsia="Times New Roman"/>
          <w:szCs w:val="24"/>
        </w:rPr>
        <w:t xml:space="preserve">η μία ομάδα προσέφυγε στη </w:t>
      </w:r>
      <w:r>
        <w:rPr>
          <w:rFonts w:eastAsia="Times New Roman"/>
          <w:szCs w:val="24"/>
        </w:rPr>
        <w:t>δ</w:t>
      </w:r>
      <w:r w:rsidRPr="00830B82">
        <w:rPr>
          <w:rFonts w:eastAsia="Times New Roman"/>
          <w:szCs w:val="24"/>
        </w:rPr>
        <w:t>ικαιοσύνη</w:t>
      </w:r>
      <w:r>
        <w:rPr>
          <w:rFonts w:eastAsia="Times New Roman"/>
          <w:szCs w:val="24"/>
        </w:rPr>
        <w:t xml:space="preserve"> -</w:t>
      </w:r>
      <w:r w:rsidRPr="00830B82">
        <w:rPr>
          <w:rFonts w:eastAsia="Times New Roman"/>
          <w:szCs w:val="24"/>
        </w:rPr>
        <w:t>ο ΠΑΣ Γιάννενα</w:t>
      </w:r>
      <w:r>
        <w:rPr>
          <w:rFonts w:eastAsia="Times New Roman"/>
          <w:szCs w:val="24"/>
        </w:rPr>
        <w:t>-,</w:t>
      </w:r>
      <w:r w:rsidRPr="00830B82">
        <w:rPr>
          <w:rFonts w:eastAsia="Times New Roman"/>
          <w:szCs w:val="24"/>
        </w:rPr>
        <w:t xml:space="preserve"> γιατί κατατέθηκε αυτή η τροπολογία μετά τη λήξη του πρωταθλήματος </w:t>
      </w:r>
      <w:r>
        <w:rPr>
          <w:rFonts w:eastAsia="Times New Roman"/>
          <w:szCs w:val="24"/>
        </w:rPr>
        <w:t>κ</w:t>
      </w:r>
      <w:r w:rsidRPr="00830B82">
        <w:rPr>
          <w:rFonts w:eastAsia="Times New Roman"/>
          <w:szCs w:val="24"/>
        </w:rPr>
        <w:t>αι ενώ έχουν βγει οι βαθμολογίες</w:t>
      </w:r>
      <w:r>
        <w:rPr>
          <w:rFonts w:eastAsia="Times New Roman"/>
          <w:szCs w:val="24"/>
        </w:rPr>
        <w:t>.</w:t>
      </w:r>
    </w:p>
    <w:p w14:paraId="224A193B" w14:textId="77777777" w:rsidR="0081027C" w:rsidRDefault="00F5028E">
      <w:pPr>
        <w:spacing w:line="600" w:lineRule="auto"/>
        <w:ind w:firstLine="720"/>
        <w:jc w:val="both"/>
        <w:rPr>
          <w:rFonts w:eastAsia="Times New Roman"/>
          <w:szCs w:val="24"/>
        </w:rPr>
      </w:pPr>
      <w:r>
        <w:rPr>
          <w:rFonts w:eastAsia="Times New Roman"/>
          <w:szCs w:val="24"/>
        </w:rPr>
        <w:lastRenderedPageBreak/>
        <w:t>Αυτό είναι</w:t>
      </w:r>
      <w:r w:rsidRPr="00830B82">
        <w:rPr>
          <w:rFonts w:eastAsia="Times New Roman"/>
          <w:szCs w:val="24"/>
        </w:rPr>
        <w:t xml:space="preserve"> κανονικότητα για </w:t>
      </w:r>
      <w:r>
        <w:rPr>
          <w:rFonts w:eastAsia="Times New Roman"/>
          <w:szCs w:val="24"/>
        </w:rPr>
        <w:t>ε</w:t>
      </w:r>
      <w:r w:rsidRPr="00830B82">
        <w:rPr>
          <w:rFonts w:eastAsia="Times New Roman"/>
          <w:szCs w:val="24"/>
        </w:rPr>
        <w:t>σ</w:t>
      </w:r>
      <w:r>
        <w:rPr>
          <w:rFonts w:eastAsia="Times New Roman"/>
          <w:szCs w:val="24"/>
        </w:rPr>
        <w:t>ά</w:t>
      </w:r>
      <w:r w:rsidRPr="00830B82">
        <w:rPr>
          <w:rFonts w:eastAsia="Times New Roman"/>
          <w:szCs w:val="24"/>
        </w:rPr>
        <w:t>ς</w:t>
      </w:r>
      <w:r>
        <w:rPr>
          <w:rFonts w:eastAsia="Times New Roman"/>
          <w:szCs w:val="24"/>
        </w:rPr>
        <w:t>, α</w:t>
      </w:r>
      <w:r w:rsidRPr="00830B82">
        <w:rPr>
          <w:rFonts w:eastAsia="Times New Roman"/>
          <w:szCs w:val="24"/>
        </w:rPr>
        <w:t xml:space="preserve">υτό θα λύσει προβλήματα για </w:t>
      </w:r>
      <w:r>
        <w:rPr>
          <w:rFonts w:eastAsia="Times New Roman"/>
          <w:szCs w:val="24"/>
        </w:rPr>
        <w:t xml:space="preserve">εσάς, ή θα </w:t>
      </w:r>
      <w:r w:rsidRPr="00830B82">
        <w:rPr>
          <w:rFonts w:eastAsia="Times New Roman"/>
          <w:szCs w:val="24"/>
        </w:rPr>
        <w:t>δημιουργήσει πολύ πε</w:t>
      </w:r>
      <w:r w:rsidRPr="00830B82">
        <w:rPr>
          <w:rFonts w:eastAsia="Times New Roman"/>
          <w:szCs w:val="24"/>
        </w:rPr>
        <w:t>ρισσότερα</w:t>
      </w:r>
      <w:r>
        <w:rPr>
          <w:rFonts w:eastAsia="Times New Roman"/>
          <w:szCs w:val="24"/>
        </w:rPr>
        <w:t>; Κ</w:t>
      </w:r>
      <w:r w:rsidRPr="00830B82">
        <w:rPr>
          <w:rFonts w:eastAsia="Times New Roman"/>
          <w:szCs w:val="24"/>
        </w:rPr>
        <w:t xml:space="preserve">ατά τη διάρκεια της χρονιάς </w:t>
      </w:r>
      <w:r>
        <w:rPr>
          <w:rFonts w:eastAsia="Times New Roman"/>
          <w:szCs w:val="24"/>
        </w:rPr>
        <w:t xml:space="preserve">γίνονταν </w:t>
      </w:r>
      <w:r w:rsidRPr="00830B82">
        <w:rPr>
          <w:rFonts w:eastAsia="Times New Roman"/>
          <w:szCs w:val="24"/>
        </w:rPr>
        <w:t>παρεμβάσεις</w:t>
      </w:r>
      <w:r>
        <w:rPr>
          <w:rFonts w:eastAsia="Times New Roman"/>
          <w:szCs w:val="24"/>
        </w:rPr>
        <w:t>,</w:t>
      </w:r>
      <w:r w:rsidRPr="00830B82">
        <w:rPr>
          <w:rFonts w:eastAsia="Times New Roman"/>
          <w:szCs w:val="24"/>
        </w:rPr>
        <w:t xml:space="preserve"> έρχοντα</w:t>
      </w:r>
      <w:r>
        <w:rPr>
          <w:rFonts w:eastAsia="Times New Roman"/>
          <w:szCs w:val="24"/>
        </w:rPr>
        <w:t>ν</w:t>
      </w:r>
      <w:r w:rsidRPr="00830B82">
        <w:rPr>
          <w:rFonts w:eastAsia="Times New Roman"/>
          <w:szCs w:val="24"/>
        </w:rPr>
        <w:t xml:space="preserve"> σε συναντήσεις που είχατε και ανακοινώνονταν </w:t>
      </w:r>
      <w:r>
        <w:rPr>
          <w:rFonts w:eastAsia="Times New Roman"/>
          <w:szCs w:val="24"/>
        </w:rPr>
        <w:t>β</w:t>
      </w:r>
      <w:r w:rsidRPr="00830B82">
        <w:rPr>
          <w:rFonts w:eastAsia="Times New Roman"/>
          <w:szCs w:val="24"/>
        </w:rPr>
        <w:t xml:space="preserve">εβαίως στα μέσα μαζικής ενημέρωσης ότι σας ζητούσαν από τη Super </w:t>
      </w:r>
      <w:proofErr w:type="spellStart"/>
      <w:r w:rsidRPr="00830B82">
        <w:rPr>
          <w:rFonts w:eastAsia="Times New Roman"/>
          <w:szCs w:val="24"/>
        </w:rPr>
        <w:t>League</w:t>
      </w:r>
      <w:proofErr w:type="spellEnd"/>
      <w:r w:rsidRPr="00830B82">
        <w:rPr>
          <w:rFonts w:eastAsia="Times New Roman"/>
          <w:szCs w:val="24"/>
        </w:rPr>
        <w:t xml:space="preserve"> να ισχύσει από του χρόνου</w:t>
      </w:r>
      <w:r>
        <w:rPr>
          <w:rFonts w:eastAsia="Times New Roman"/>
          <w:szCs w:val="24"/>
        </w:rPr>
        <w:t>.</w:t>
      </w:r>
      <w:r w:rsidRPr="00830B82">
        <w:rPr>
          <w:rFonts w:eastAsia="Times New Roman"/>
          <w:szCs w:val="24"/>
        </w:rPr>
        <w:t xml:space="preserve"> </w:t>
      </w:r>
      <w:r>
        <w:rPr>
          <w:rFonts w:eastAsia="Times New Roman"/>
          <w:szCs w:val="24"/>
        </w:rPr>
        <w:t>Ε</w:t>
      </w:r>
      <w:r w:rsidRPr="00830B82">
        <w:rPr>
          <w:rFonts w:eastAsia="Times New Roman"/>
          <w:szCs w:val="24"/>
        </w:rPr>
        <w:t>ντάξει</w:t>
      </w:r>
      <w:r>
        <w:rPr>
          <w:rFonts w:eastAsia="Times New Roman"/>
          <w:szCs w:val="24"/>
        </w:rPr>
        <w:t>,</w:t>
      </w:r>
      <w:r w:rsidRPr="00830B82">
        <w:rPr>
          <w:rFonts w:eastAsia="Times New Roman"/>
          <w:szCs w:val="24"/>
        </w:rPr>
        <w:t xml:space="preserve"> σύσσωμη την </w:t>
      </w:r>
      <w:r>
        <w:rPr>
          <w:rFonts w:eastAsia="Times New Roman"/>
          <w:szCs w:val="24"/>
        </w:rPr>
        <w:t>Α</w:t>
      </w:r>
      <w:r w:rsidRPr="00830B82">
        <w:rPr>
          <w:rFonts w:eastAsia="Times New Roman"/>
          <w:szCs w:val="24"/>
        </w:rPr>
        <w:t>ντιπολίτε</w:t>
      </w:r>
      <w:r>
        <w:rPr>
          <w:rFonts w:eastAsia="Times New Roman"/>
          <w:szCs w:val="24"/>
        </w:rPr>
        <w:t>υση στα ν</w:t>
      </w:r>
      <w:r>
        <w:rPr>
          <w:rFonts w:eastAsia="Times New Roman"/>
          <w:szCs w:val="24"/>
        </w:rPr>
        <w:t xml:space="preserve">ομοσχέδια την αγνοείτε και </w:t>
      </w:r>
      <w:r w:rsidRPr="00830B82">
        <w:rPr>
          <w:rFonts w:eastAsia="Times New Roman"/>
          <w:szCs w:val="24"/>
        </w:rPr>
        <w:t>δεν έχετε κα</w:t>
      </w:r>
      <w:r>
        <w:rPr>
          <w:rFonts w:eastAsia="Times New Roman"/>
          <w:szCs w:val="24"/>
        </w:rPr>
        <w:t>μ</w:t>
      </w:r>
      <w:r w:rsidRPr="00830B82">
        <w:rPr>
          <w:rFonts w:eastAsia="Times New Roman"/>
          <w:szCs w:val="24"/>
        </w:rPr>
        <w:t>μία διάθεση συναίνεσης</w:t>
      </w:r>
      <w:r>
        <w:rPr>
          <w:rFonts w:eastAsia="Times New Roman"/>
          <w:szCs w:val="24"/>
        </w:rPr>
        <w:t>.</w:t>
      </w:r>
      <w:r w:rsidRPr="00830B82">
        <w:rPr>
          <w:rFonts w:eastAsia="Times New Roman"/>
          <w:szCs w:val="24"/>
        </w:rPr>
        <w:t xml:space="preserve"> </w:t>
      </w:r>
      <w:r>
        <w:rPr>
          <w:rFonts w:eastAsia="Times New Roman"/>
          <w:szCs w:val="24"/>
        </w:rPr>
        <w:t>Σ</w:t>
      </w:r>
      <w:r w:rsidRPr="00830B82">
        <w:rPr>
          <w:rFonts w:eastAsia="Times New Roman"/>
          <w:szCs w:val="24"/>
        </w:rPr>
        <w:t>ας ζητήσαμε στο πρόσφατο νομοσχέδιο που ψηφίστηκε</w:t>
      </w:r>
      <w:r>
        <w:rPr>
          <w:rFonts w:eastAsia="Times New Roman"/>
          <w:szCs w:val="24"/>
        </w:rPr>
        <w:t>,</w:t>
      </w:r>
      <w:r w:rsidRPr="00830B82">
        <w:rPr>
          <w:rFonts w:eastAsia="Times New Roman"/>
          <w:szCs w:val="24"/>
        </w:rPr>
        <w:t xml:space="preserve"> να σπάσετε κάποια άρθρα</w:t>
      </w:r>
      <w:r>
        <w:rPr>
          <w:rFonts w:eastAsia="Times New Roman"/>
          <w:szCs w:val="24"/>
        </w:rPr>
        <w:t>,</w:t>
      </w:r>
      <w:r w:rsidRPr="00830B82">
        <w:rPr>
          <w:rFonts w:eastAsia="Times New Roman"/>
          <w:szCs w:val="24"/>
        </w:rPr>
        <w:t xml:space="preserve"> για να μπορού</w:t>
      </w:r>
      <w:r>
        <w:rPr>
          <w:rFonts w:eastAsia="Times New Roman"/>
          <w:szCs w:val="24"/>
        </w:rPr>
        <w:t xml:space="preserve">με να τα ψηφίσουμε. </w:t>
      </w:r>
    </w:p>
    <w:p w14:paraId="224A193C" w14:textId="77777777" w:rsidR="0081027C" w:rsidRDefault="00F5028E">
      <w:pPr>
        <w:spacing w:line="600" w:lineRule="auto"/>
        <w:ind w:firstLine="720"/>
        <w:jc w:val="both"/>
        <w:rPr>
          <w:rFonts w:eastAsia="Times New Roman" w:cs="Times New Roman"/>
          <w:b/>
          <w:szCs w:val="24"/>
        </w:rPr>
      </w:pPr>
      <w:r w:rsidRPr="00E7322B">
        <w:rPr>
          <w:rFonts w:eastAsia="Times New Roman" w:cs="Times New Roman"/>
          <w:b/>
          <w:szCs w:val="24"/>
        </w:rPr>
        <w:t xml:space="preserve">ΠΡΟΕΔΡΕΥΟΥΣΑ (Αναστασία Χριστοδουλοπούλου): </w:t>
      </w:r>
      <w:r>
        <w:rPr>
          <w:rFonts w:eastAsia="Times New Roman"/>
          <w:szCs w:val="24"/>
        </w:rPr>
        <w:t>Κυρία Καραμανλή, συντομεύετε.</w:t>
      </w:r>
    </w:p>
    <w:p w14:paraId="224A193D" w14:textId="77777777" w:rsidR="0081027C" w:rsidRDefault="00F5028E">
      <w:pPr>
        <w:spacing w:line="600" w:lineRule="auto"/>
        <w:ind w:firstLine="720"/>
        <w:jc w:val="both"/>
        <w:rPr>
          <w:rFonts w:eastAsia="Times New Roman"/>
          <w:szCs w:val="24"/>
        </w:rPr>
      </w:pPr>
      <w:r w:rsidRPr="006273C8">
        <w:rPr>
          <w:rFonts w:eastAsia="Times New Roman"/>
          <w:b/>
          <w:szCs w:val="24"/>
        </w:rPr>
        <w:t>ΑΝΝΑ ΚΑ</w:t>
      </w:r>
      <w:r w:rsidRPr="006273C8">
        <w:rPr>
          <w:rFonts w:eastAsia="Times New Roman"/>
          <w:b/>
          <w:szCs w:val="24"/>
        </w:rPr>
        <w:t>ΡΑΜΑΝΛΗ:</w:t>
      </w:r>
      <w:r>
        <w:rPr>
          <w:rFonts w:eastAsia="Times New Roman"/>
          <w:szCs w:val="24"/>
        </w:rPr>
        <w:t xml:space="preserve"> Κοιτάξτε, μπορώ και να μην ξαναμιλήσω. </w:t>
      </w:r>
    </w:p>
    <w:p w14:paraId="224A193E" w14:textId="77777777" w:rsidR="0081027C" w:rsidRDefault="00F5028E">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Είχε μιλήσει ο Υπουργός. Τα μισά τα είχε πει. </w:t>
      </w:r>
    </w:p>
    <w:p w14:paraId="224A193F" w14:textId="77777777" w:rsidR="0081027C" w:rsidRDefault="00F5028E">
      <w:pPr>
        <w:spacing w:line="600" w:lineRule="auto"/>
        <w:ind w:firstLine="720"/>
        <w:jc w:val="both"/>
        <w:rPr>
          <w:rFonts w:eastAsia="Times New Roman"/>
          <w:szCs w:val="24"/>
        </w:rPr>
      </w:pPr>
      <w:r w:rsidRPr="006273C8">
        <w:rPr>
          <w:rFonts w:eastAsia="Times New Roman"/>
          <w:b/>
          <w:szCs w:val="24"/>
        </w:rPr>
        <w:t>ΑΝΝΑ ΚΑΡΑΜΑΝΛΗ:</w:t>
      </w:r>
      <w:r>
        <w:rPr>
          <w:rFonts w:eastAsia="Times New Roman"/>
          <w:szCs w:val="24"/>
        </w:rPr>
        <w:t xml:space="preserve"> Τα φέρνετε πάντα με τη μορφή τοπολογιών σε </w:t>
      </w:r>
      <w:r w:rsidRPr="00830B82">
        <w:rPr>
          <w:rFonts w:eastAsia="Times New Roman"/>
          <w:szCs w:val="24"/>
        </w:rPr>
        <w:t>άσχετα νομοσχέδια</w:t>
      </w:r>
      <w:r>
        <w:rPr>
          <w:rFonts w:eastAsia="Times New Roman"/>
          <w:szCs w:val="24"/>
        </w:rPr>
        <w:t>,</w:t>
      </w:r>
      <w:r w:rsidRPr="00830B82">
        <w:rPr>
          <w:rFonts w:eastAsia="Times New Roman"/>
          <w:szCs w:val="24"/>
        </w:rPr>
        <w:t xml:space="preserve"> όπως και αυτή</w:t>
      </w:r>
      <w:r>
        <w:rPr>
          <w:rFonts w:eastAsia="Times New Roman"/>
          <w:szCs w:val="24"/>
        </w:rPr>
        <w:t>ν</w:t>
      </w:r>
      <w:r w:rsidRPr="00830B82">
        <w:rPr>
          <w:rFonts w:eastAsia="Times New Roman"/>
          <w:szCs w:val="24"/>
        </w:rPr>
        <w:t xml:space="preserve"> την τροπολογία με την αξιοποίηση του </w:t>
      </w:r>
      <w:r>
        <w:rPr>
          <w:rFonts w:eastAsia="Times New Roman"/>
          <w:szCs w:val="24"/>
        </w:rPr>
        <w:t>Κ</w:t>
      </w:r>
      <w:r w:rsidRPr="00830B82">
        <w:rPr>
          <w:rFonts w:eastAsia="Times New Roman"/>
          <w:szCs w:val="24"/>
        </w:rPr>
        <w:t>λειστού των Άνω Λιοσίων</w:t>
      </w:r>
      <w:r>
        <w:rPr>
          <w:rFonts w:eastAsia="Times New Roman"/>
          <w:szCs w:val="24"/>
        </w:rPr>
        <w:t>.</w:t>
      </w:r>
      <w:r w:rsidRPr="00830B82">
        <w:rPr>
          <w:rFonts w:eastAsia="Times New Roman"/>
          <w:szCs w:val="24"/>
        </w:rPr>
        <w:t xml:space="preserve"> </w:t>
      </w:r>
      <w:r>
        <w:rPr>
          <w:rFonts w:eastAsia="Times New Roman"/>
          <w:szCs w:val="24"/>
        </w:rPr>
        <w:t>Π</w:t>
      </w:r>
      <w:r w:rsidRPr="00830B82">
        <w:rPr>
          <w:rFonts w:eastAsia="Times New Roman"/>
          <w:szCs w:val="24"/>
        </w:rPr>
        <w:t xml:space="preserve">ριν </w:t>
      </w:r>
      <w:r>
        <w:rPr>
          <w:rFonts w:eastAsia="Times New Roman"/>
          <w:szCs w:val="24"/>
        </w:rPr>
        <w:t xml:space="preserve">έναν </w:t>
      </w:r>
      <w:r w:rsidRPr="00830B82">
        <w:rPr>
          <w:rFonts w:eastAsia="Times New Roman"/>
          <w:szCs w:val="24"/>
        </w:rPr>
        <w:t xml:space="preserve">μήνα δεν είχαμε νομοσχέδιο που θα </w:t>
      </w:r>
      <w:r w:rsidRPr="00830B82">
        <w:rPr>
          <w:rFonts w:eastAsia="Times New Roman"/>
          <w:szCs w:val="24"/>
        </w:rPr>
        <w:lastRenderedPageBreak/>
        <w:t>μπορούσαμε να τα συζητήσουμε όλα αυτά</w:t>
      </w:r>
      <w:r>
        <w:rPr>
          <w:rFonts w:eastAsia="Times New Roman"/>
          <w:szCs w:val="24"/>
        </w:rPr>
        <w:t>;</w:t>
      </w:r>
      <w:r w:rsidRPr="00830B82">
        <w:rPr>
          <w:rFonts w:eastAsia="Times New Roman"/>
          <w:szCs w:val="24"/>
        </w:rPr>
        <w:t xml:space="preserve"> </w:t>
      </w:r>
      <w:r>
        <w:rPr>
          <w:rFonts w:eastAsia="Times New Roman"/>
          <w:szCs w:val="24"/>
        </w:rPr>
        <w:t>Π</w:t>
      </w:r>
      <w:r w:rsidRPr="00830B82">
        <w:rPr>
          <w:rFonts w:eastAsia="Times New Roman"/>
          <w:szCs w:val="24"/>
        </w:rPr>
        <w:t>ρος τι αυτή η καθυστέρηση</w:t>
      </w:r>
      <w:r>
        <w:rPr>
          <w:rFonts w:eastAsia="Times New Roman"/>
          <w:szCs w:val="24"/>
        </w:rPr>
        <w:t>;</w:t>
      </w:r>
      <w:r w:rsidRPr="00830B82">
        <w:rPr>
          <w:rFonts w:eastAsia="Times New Roman"/>
          <w:szCs w:val="24"/>
        </w:rPr>
        <w:t xml:space="preserve"> </w:t>
      </w:r>
      <w:r>
        <w:rPr>
          <w:rFonts w:eastAsia="Times New Roman"/>
          <w:szCs w:val="24"/>
        </w:rPr>
        <w:t>Ν</w:t>
      </w:r>
      <w:r w:rsidRPr="00830B82">
        <w:rPr>
          <w:rFonts w:eastAsia="Times New Roman"/>
          <w:szCs w:val="24"/>
        </w:rPr>
        <w:t>α μην ξέρου</w:t>
      </w:r>
      <w:r>
        <w:rPr>
          <w:rFonts w:eastAsia="Times New Roman"/>
          <w:szCs w:val="24"/>
        </w:rPr>
        <w:t>ν οι ομάδες τι πρέπει να κάνουν, από πού να αρχίσουν</w:t>
      </w:r>
      <w:r w:rsidRPr="00830B82">
        <w:rPr>
          <w:rFonts w:eastAsia="Times New Roman"/>
          <w:szCs w:val="24"/>
        </w:rPr>
        <w:t xml:space="preserve"> και </w:t>
      </w:r>
      <w:r>
        <w:rPr>
          <w:rFonts w:eastAsia="Times New Roman"/>
          <w:szCs w:val="24"/>
        </w:rPr>
        <w:t xml:space="preserve">πού </w:t>
      </w:r>
      <w:r w:rsidRPr="00830B82">
        <w:rPr>
          <w:rFonts w:eastAsia="Times New Roman"/>
          <w:szCs w:val="24"/>
        </w:rPr>
        <w:t>να τελει</w:t>
      </w:r>
      <w:r w:rsidRPr="00830B82">
        <w:rPr>
          <w:rFonts w:eastAsia="Times New Roman"/>
          <w:szCs w:val="24"/>
        </w:rPr>
        <w:t>ώσουν</w:t>
      </w:r>
      <w:r>
        <w:rPr>
          <w:rFonts w:eastAsia="Times New Roman"/>
          <w:szCs w:val="24"/>
        </w:rPr>
        <w:t>;</w:t>
      </w:r>
      <w:r w:rsidRPr="00830B82">
        <w:rPr>
          <w:rFonts w:eastAsia="Times New Roman"/>
          <w:szCs w:val="24"/>
        </w:rPr>
        <w:t xml:space="preserve"> </w:t>
      </w:r>
      <w:r>
        <w:rPr>
          <w:rFonts w:eastAsia="Times New Roman"/>
          <w:szCs w:val="24"/>
        </w:rPr>
        <w:t>Τ</w:t>
      </w:r>
      <w:r w:rsidRPr="00830B82">
        <w:rPr>
          <w:rFonts w:eastAsia="Times New Roman"/>
          <w:szCs w:val="24"/>
        </w:rPr>
        <w:t>ο θεωρείτε σωστό αυτό</w:t>
      </w:r>
      <w:r>
        <w:rPr>
          <w:rFonts w:eastAsia="Times New Roman"/>
          <w:szCs w:val="24"/>
        </w:rPr>
        <w:t>;</w:t>
      </w:r>
    </w:p>
    <w:p w14:paraId="224A1940" w14:textId="77777777" w:rsidR="0081027C" w:rsidRDefault="00F5028E">
      <w:pPr>
        <w:spacing w:line="600" w:lineRule="auto"/>
        <w:ind w:firstLine="720"/>
        <w:jc w:val="both"/>
        <w:rPr>
          <w:rFonts w:eastAsia="Times New Roman"/>
          <w:szCs w:val="24"/>
        </w:rPr>
      </w:pPr>
      <w:r>
        <w:rPr>
          <w:rFonts w:eastAsia="Times New Roman"/>
          <w:szCs w:val="24"/>
        </w:rPr>
        <w:t>Ε</w:t>
      </w:r>
      <w:r w:rsidRPr="00830B82">
        <w:rPr>
          <w:rFonts w:eastAsia="Times New Roman"/>
          <w:szCs w:val="24"/>
        </w:rPr>
        <w:t>υχαριστώ</w:t>
      </w:r>
      <w:r>
        <w:rPr>
          <w:rFonts w:eastAsia="Times New Roman"/>
          <w:szCs w:val="24"/>
        </w:rPr>
        <w:t>.</w:t>
      </w:r>
    </w:p>
    <w:p w14:paraId="224A1941" w14:textId="77777777" w:rsidR="0081027C" w:rsidRDefault="00F5028E">
      <w:pPr>
        <w:spacing w:line="600" w:lineRule="auto"/>
        <w:ind w:firstLine="720"/>
        <w:jc w:val="both"/>
        <w:rPr>
          <w:rFonts w:eastAsia="Times New Roman"/>
          <w:szCs w:val="24"/>
        </w:rPr>
      </w:pPr>
      <w:r w:rsidRPr="00DB05F1">
        <w:rPr>
          <w:rFonts w:eastAsia="Times New Roman"/>
          <w:b/>
          <w:szCs w:val="24"/>
        </w:rPr>
        <w:t>ΠΑΝΑΓΙΩΤΗΣ ΗΛΙΟΠΟΥΛΟΣ:</w:t>
      </w:r>
      <w:r>
        <w:rPr>
          <w:rFonts w:eastAsia="Times New Roman"/>
          <w:szCs w:val="24"/>
        </w:rPr>
        <w:t xml:space="preserve"> Κυρία Πρόεδρε, να σχολιάσουμε και εμείς την τροπολογία για ένα λεπτό;</w:t>
      </w:r>
    </w:p>
    <w:p w14:paraId="224A1942" w14:textId="77777777" w:rsidR="0081027C" w:rsidRDefault="00F5028E">
      <w:pPr>
        <w:spacing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Σχολιάστε και εσείς να τελειώνουμε.</w:t>
      </w:r>
    </w:p>
    <w:p w14:paraId="224A1943" w14:textId="77777777" w:rsidR="0081027C" w:rsidRDefault="00F5028E">
      <w:pPr>
        <w:spacing w:line="600" w:lineRule="auto"/>
        <w:ind w:firstLine="720"/>
        <w:jc w:val="both"/>
        <w:rPr>
          <w:rFonts w:eastAsia="Times New Roman"/>
          <w:szCs w:val="24"/>
        </w:rPr>
      </w:pPr>
      <w:r w:rsidRPr="00DB05F1">
        <w:rPr>
          <w:rFonts w:eastAsia="Times New Roman"/>
          <w:b/>
          <w:szCs w:val="24"/>
        </w:rPr>
        <w:t>ΠΑΝΑΓΙΩΤΗΣ ΗΛΙΟΠΟΥΛΟΣ:</w:t>
      </w:r>
      <w:r>
        <w:rPr>
          <w:rFonts w:eastAsia="Times New Roman"/>
          <w:b/>
          <w:szCs w:val="24"/>
        </w:rPr>
        <w:t xml:space="preserve"> </w:t>
      </w:r>
      <w:r w:rsidRPr="00830B82">
        <w:rPr>
          <w:rFonts w:eastAsia="Times New Roman"/>
          <w:szCs w:val="24"/>
        </w:rPr>
        <w:t>Όχι</w:t>
      </w:r>
      <w:r>
        <w:rPr>
          <w:rFonts w:eastAsia="Times New Roman"/>
          <w:szCs w:val="24"/>
        </w:rPr>
        <w:t>, κυρία Πρόεδρε</w:t>
      </w:r>
      <w:r>
        <w:rPr>
          <w:rFonts w:eastAsia="Times New Roman"/>
          <w:szCs w:val="24"/>
        </w:rPr>
        <w:t xml:space="preserve">, </w:t>
      </w:r>
      <w:r w:rsidRPr="00830B82">
        <w:rPr>
          <w:rFonts w:eastAsia="Times New Roman"/>
          <w:szCs w:val="24"/>
        </w:rPr>
        <w:t>δεν είναι έτσι</w:t>
      </w:r>
      <w:r>
        <w:rPr>
          <w:rFonts w:eastAsia="Times New Roman"/>
          <w:szCs w:val="24"/>
        </w:rPr>
        <w:t>,</w:t>
      </w:r>
      <w:r w:rsidRPr="00830B82">
        <w:rPr>
          <w:rFonts w:eastAsia="Times New Roman"/>
          <w:szCs w:val="24"/>
        </w:rPr>
        <w:t xml:space="preserve"> </w:t>
      </w:r>
      <w:r>
        <w:rPr>
          <w:rFonts w:eastAsia="Times New Roman"/>
          <w:szCs w:val="24"/>
        </w:rPr>
        <w:t>«</w:t>
      </w:r>
      <w:r w:rsidRPr="00830B82">
        <w:rPr>
          <w:rFonts w:eastAsia="Times New Roman"/>
          <w:szCs w:val="24"/>
        </w:rPr>
        <w:t>να σχολιάσουμε</w:t>
      </w:r>
      <w:r>
        <w:rPr>
          <w:rFonts w:eastAsia="Times New Roman"/>
          <w:szCs w:val="24"/>
        </w:rPr>
        <w:t>,</w:t>
      </w:r>
      <w:r w:rsidRPr="00830B82">
        <w:rPr>
          <w:rFonts w:eastAsia="Times New Roman"/>
          <w:szCs w:val="24"/>
        </w:rPr>
        <w:t xml:space="preserve"> να τελειώνουμε</w:t>
      </w:r>
      <w:r>
        <w:rPr>
          <w:rFonts w:eastAsia="Times New Roman"/>
          <w:szCs w:val="24"/>
        </w:rPr>
        <w:t>». Ε</w:t>
      </w:r>
      <w:r w:rsidRPr="00830B82">
        <w:rPr>
          <w:rFonts w:eastAsia="Times New Roman"/>
          <w:szCs w:val="24"/>
        </w:rPr>
        <w:t xml:space="preserve">ίναι </w:t>
      </w:r>
      <w:r>
        <w:rPr>
          <w:rFonts w:eastAsia="Times New Roman"/>
          <w:szCs w:val="24"/>
        </w:rPr>
        <w:t>μ</w:t>
      </w:r>
      <w:r>
        <w:rPr>
          <w:rFonts w:eastAsia="Times New Roman"/>
          <w:szCs w:val="24"/>
        </w:rPr>
        <w:t>ί</w:t>
      </w:r>
      <w:r>
        <w:rPr>
          <w:rFonts w:eastAsia="Times New Roman"/>
          <w:szCs w:val="24"/>
        </w:rPr>
        <w:t>α</w:t>
      </w:r>
      <w:r w:rsidRPr="00830B82">
        <w:rPr>
          <w:rFonts w:eastAsia="Times New Roman"/>
          <w:szCs w:val="24"/>
        </w:rPr>
        <w:t xml:space="preserve"> τροπολογία η οποία επηρεάζει αρκετές ομάδες</w:t>
      </w:r>
      <w:r>
        <w:rPr>
          <w:rFonts w:eastAsia="Times New Roman"/>
          <w:szCs w:val="24"/>
        </w:rPr>
        <w:t>,</w:t>
      </w:r>
      <w:r w:rsidRPr="00830B82">
        <w:rPr>
          <w:rFonts w:eastAsia="Times New Roman"/>
          <w:szCs w:val="24"/>
        </w:rPr>
        <w:t xml:space="preserve"> ιστορικές ομάδες και κατ</w:t>
      </w:r>
      <w:r>
        <w:rPr>
          <w:rFonts w:eastAsia="Times New Roman"/>
          <w:szCs w:val="24"/>
        </w:rPr>
        <w:t>’</w:t>
      </w:r>
      <w:r w:rsidRPr="00830B82">
        <w:rPr>
          <w:rFonts w:eastAsia="Times New Roman"/>
          <w:szCs w:val="24"/>
        </w:rPr>
        <w:t xml:space="preserve"> επέκταση και τ</w:t>
      </w:r>
      <w:r>
        <w:rPr>
          <w:rFonts w:eastAsia="Times New Roman"/>
          <w:szCs w:val="24"/>
        </w:rPr>
        <w:t>ι</w:t>
      </w:r>
      <w:r w:rsidRPr="00830B82">
        <w:rPr>
          <w:rFonts w:eastAsia="Times New Roman"/>
          <w:szCs w:val="24"/>
        </w:rPr>
        <w:t>ς πόλ</w:t>
      </w:r>
      <w:r>
        <w:rPr>
          <w:rFonts w:eastAsia="Times New Roman"/>
          <w:szCs w:val="24"/>
        </w:rPr>
        <w:t>ει</w:t>
      </w:r>
      <w:r w:rsidRPr="00830B82">
        <w:rPr>
          <w:rFonts w:eastAsia="Times New Roman"/>
          <w:szCs w:val="24"/>
        </w:rPr>
        <w:t>ς που φιλοξενούνται αυτές οι ομάδες</w:t>
      </w:r>
      <w:r>
        <w:rPr>
          <w:rFonts w:eastAsia="Times New Roman"/>
          <w:szCs w:val="24"/>
        </w:rPr>
        <w:t>.</w:t>
      </w:r>
      <w:r w:rsidRPr="00830B82">
        <w:rPr>
          <w:rFonts w:eastAsia="Times New Roman"/>
          <w:szCs w:val="24"/>
        </w:rPr>
        <w:t xml:space="preserve"> </w:t>
      </w:r>
      <w:r>
        <w:rPr>
          <w:rFonts w:eastAsia="Times New Roman"/>
          <w:szCs w:val="24"/>
        </w:rPr>
        <w:t>Ε</w:t>
      </w:r>
      <w:r w:rsidRPr="00830B82">
        <w:rPr>
          <w:rFonts w:eastAsia="Times New Roman"/>
          <w:szCs w:val="24"/>
        </w:rPr>
        <w:t xml:space="preserve">ίναι </w:t>
      </w:r>
      <w:r>
        <w:rPr>
          <w:rFonts w:eastAsia="Times New Roman"/>
          <w:szCs w:val="24"/>
        </w:rPr>
        <w:t>μ</w:t>
      </w:r>
      <w:r>
        <w:rPr>
          <w:rFonts w:eastAsia="Times New Roman"/>
          <w:szCs w:val="24"/>
        </w:rPr>
        <w:t>ί</w:t>
      </w:r>
      <w:r>
        <w:rPr>
          <w:rFonts w:eastAsia="Times New Roman"/>
          <w:szCs w:val="24"/>
        </w:rPr>
        <w:t xml:space="preserve">α </w:t>
      </w:r>
      <w:r w:rsidRPr="00830B82">
        <w:rPr>
          <w:rFonts w:eastAsia="Times New Roman"/>
          <w:szCs w:val="24"/>
        </w:rPr>
        <w:t>τροπολογία η οποία έρχεται ακριβώς ένα</w:t>
      </w:r>
      <w:r>
        <w:rPr>
          <w:rFonts w:eastAsia="Times New Roman"/>
          <w:szCs w:val="24"/>
        </w:rPr>
        <w:t>ν</w:t>
      </w:r>
      <w:r w:rsidRPr="00830B82">
        <w:rPr>
          <w:rFonts w:eastAsia="Times New Roman"/>
          <w:szCs w:val="24"/>
        </w:rPr>
        <w:t xml:space="preserve"> χρόνο από την υποτιθέμενη συμφωνία που λέει </w:t>
      </w:r>
      <w:r>
        <w:rPr>
          <w:rFonts w:eastAsia="Times New Roman"/>
          <w:szCs w:val="24"/>
        </w:rPr>
        <w:t xml:space="preserve">ο κύριος Υπουργός, </w:t>
      </w:r>
      <w:r w:rsidRPr="00830B82">
        <w:rPr>
          <w:rFonts w:eastAsia="Times New Roman"/>
          <w:szCs w:val="24"/>
        </w:rPr>
        <w:t xml:space="preserve">γιατί υπήρχε </w:t>
      </w:r>
      <w:r>
        <w:rPr>
          <w:rFonts w:eastAsia="Times New Roman"/>
          <w:szCs w:val="24"/>
        </w:rPr>
        <w:t xml:space="preserve">κι </w:t>
      </w:r>
      <w:r w:rsidRPr="00830B82">
        <w:rPr>
          <w:rFonts w:eastAsia="Times New Roman"/>
          <w:szCs w:val="24"/>
        </w:rPr>
        <w:t xml:space="preserve">άλλη </w:t>
      </w:r>
      <w:r>
        <w:rPr>
          <w:rFonts w:eastAsia="Times New Roman"/>
          <w:szCs w:val="24"/>
        </w:rPr>
        <w:t xml:space="preserve">σύσκεψη της ΕΠΟ, </w:t>
      </w:r>
      <w:r w:rsidRPr="00830B82">
        <w:rPr>
          <w:rFonts w:eastAsia="Times New Roman"/>
          <w:szCs w:val="24"/>
        </w:rPr>
        <w:t>τον Απρίλιο</w:t>
      </w:r>
      <w:r>
        <w:rPr>
          <w:rFonts w:eastAsia="Times New Roman"/>
          <w:szCs w:val="24"/>
        </w:rPr>
        <w:t>,</w:t>
      </w:r>
      <w:r w:rsidRPr="00830B82">
        <w:rPr>
          <w:rFonts w:eastAsia="Times New Roman"/>
          <w:szCs w:val="24"/>
        </w:rPr>
        <w:t xml:space="preserve"> η οποία </w:t>
      </w:r>
      <w:r>
        <w:rPr>
          <w:rFonts w:eastAsia="Times New Roman"/>
          <w:szCs w:val="24"/>
        </w:rPr>
        <w:t>είπε κ</w:t>
      </w:r>
      <w:r w:rsidRPr="00830B82">
        <w:rPr>
          <w:rFonts w:eastAsia="Times New Roman"/>
          <w:szCs w:val="24"/>
        </w:rPr>
        <w:t>αλώς να γίνει αναδιάρθρωση</w:t>
      </w:r>
      <w:r>
        <w:rPr>
          <w:rFonts w:eastAsia="Times New Roman"/>
          <w:szCs w:val="24"/>
        </w:rPr>
        <w:t>. Α</w:t>
      </w:r>
      <w:r w:rsidRPr="00830B82">
        <w:rPr>
          <w:rFonts w:eastAsia="Times New Roman"/>
          <w:szCs w:val="24"/>
        </w:rPr>
        <w:t>λλά</w:t>
      </w:r>
      <w:r>
        <w:rPr>
          <w:rFonts w:eastAsia="Times New Roman"/>
          <w:szCs w:val="24"/>
        </w:rPr>
        <w:t>, κύριε Υπουργέ, είπε να γίνει από τη</w:t>
      </w:r>
      <w:r w:rsidRPr="00830B82">
        <w:rPr>
          <w:rFonts w:eastAsia="Times New Roman"/>
          <w:szCs w:val="24"/>
        </w:rPr>
        <w:t xml:space="preserve"> μεθεπόμενη σεζόν </w:t>
      </w:r>
      <w:r>
        <w:rPr>
          <w:rFonts w:eastAsia="Times New Roman"/>
          <w:szCs w:val="24"/>
        </w:rPr>
        <w:t>και</w:t>
      </w:r>
      <w:r w:rsidRPr="00830B82">
        <w:rPr>
          <w:rFonts w:eastAsia="Times New Roman"/>
          <w:szCs w:val="24"/>
        </w:rPr>
        <w:t xml:space="preserve"> όχι από την ερχόμενη</w:t>
      </w:r>
      <w:r>
        <w:rPr>
          <w:rFonts w:eastAsia="Times New Roman"/>
          <w:szCs w:val="24"/>
        </w:rPr>
        <w:t>.</w:t>
      </w:r>
      <w:r w:rsidRPr="00830B82">
        <w:rPr>
          <w:rFonts w:eastAsia="Times New Roman"/>
          <w:szCs w:val="24"/>
        </w:rPr>
        <w:t xml:space="preserve"> </w:t>
      </w:r>
      <w:r>
        <w:rPr>
          <w:rFonts w:eastAsia="Times New Roman"/>
          <w:szCs w:val="24"/>
        </w:rPr>
        <w:t>Γι’</w:t>
      </w:r>
      <w:r w:rsidRPr="00830B82">
        <w:rPr>
          <w:rFonts w:eastAsia="Times New Roman"/>
          <w:szCs w:val="24"/>
        </w:rPr>
        <w:t xml:space="preserve"> αυτό </w:t>
      </w:r>
      <w:r>
        <w:rPr>
          <w:rFonts w:eastAsia="Times New Roman"/>
          <w:szCs w:val="24"/>
        </w:rPr>
        <w:lastRenderedPageBreak/>
        <w:t>ε</w:t>
      </w:r>
      <w:r w:rsidRPr="00830B82">
        <w:rPr>
          <w:rFonts w:eastAsia="Times New Roman"/>
          <w:szCs w:val="24"/>
        </w:rPr>
        <w:t>σείς</w:t>
      </w:r>
      <w:r w:rsidRPr="00830B82">
        <w:rPr>
          <w:rFonts w:eastAsia="Times New Roman"/>
          <w:szCs w:val="24"/>
        </w:rPr>
        <w:t xml:space="preserve"> πήγατε μετά και </w:t>
      </w:r>
      <w:r>
        <w:rPr>
          <w:rFonts w:eastAsia="Times New Roman"/>
          <w:szCs w:val="24"/>
        </w:rPr>
        <w:t xml:space="preserve">τους εκβιάσατε </w:t>
      </w:r>
      <w:r w:rsidRPr="00830B82">
        <w:rPr>
          <w:rFonts w:eastAsia="Times New Roman"/>
          <w:szCs w:val="24"/>
        </w:rPr>
        <w:t>ουσιαστικά με τα τηλεοπτικά δικαιώματα</w:t>
      </w:r>
      <w:r>
        <w:rPr>
          <w:rFonts w:eastAsia="Times New Roman"/>
          <w:szCs w:val="24"/>
        </w:rPr>
        <w:t>,</w:t>
      </w:r>
      <w:r w:rsidRPr="00830B82">
        <w:rPr>
          <w:rFonts w:eastAsia="Times New Roman"/>
          <w:szCs w:val="24"/>
        </w:rPr>
        <w:t xml:space="preserve"> για να αλλάξουν την απόφασή τους η οποία λέτε ότι ήταν θετική</w:t>
      </w:r>
      <w:r>
        <w:rPr>
          <w:rFonts w:eastAsia="Times New Roman"/>
          <w:szCs w:val="24"/>
        </w:rPr>
        <w:t>.</w:t>
      </w:r>
      <w:r w:rsidRPr="00830B82">
        <w:rPr>
          <w:rFonts w:eastAsia="Times New Roman"/>
          <w:szCs w:val="24"/>
        </w:rPr>
        <w:t xml:space="preserve"> </w:t>
      </w:r>
      <w:r>
        <w:rPr>
          <w:rFonts w:eastAsia="Times New Roman"/>
          <w:szCs w:val="24"/>
        </w:rPr>
        <w:t>Π</w:t>
      </w:r>
      <w:r w:rsidRPr="00830B82">
        <w:rPr>
          <w:rFonts w:eastAsia="Times New Roman"/>
          <w:szCs w:val="24"/>
        </w:rPr>
        <w:t>ιστεύω ότι δεν μπορείτε να με διαψεύσετε σ</w:t>
      </w:r>
      <w:r>
        <w:rPr>
          <w:rFonts w:eastAsia="Times New Roman"/>
          <w:szCs w:val="24"/>
        </w:rPr>
        <w:t>’</w:t>
      </w:r>
      <w:r w:rsidRPr="00830B82">
        <w:rPr>
          <w:rFonts w:eastAsia="Times New Roman"/>
          <w:szCs w:val="24"/>
        </w:rPr>
        <w:t xml:space="preserve"> αυτό</w:t>
      </w:r>
      <w:r>
        <w:rPr>
          <w:rFonts w:eastAsia="Times New Roman"/>
          <w:szCs w:val="24"/>
        </w:rPr>
        <w:t>,</w:t>
      </w:r>
      <w:r w:rsidRPr="00830B82">
        <w:rPr>
          <w:rFonts w:eastAsia="Times New Roman"/>
          <w:szCs w:val="24"/>
        </w:rPr>
        <w:t xml:space="preserve"> ότι υπήρχε απόφαση της ΕΠΟ τον Απρίλιο</w:t>
      </w:r>
      <w:r>
        <w:rPr>
          <w:rFonts w:eastAsia="Times New Roman"/>
          <w:szCs w:val="24"/>
        </w:rPr>
        <w:t>,</w:t>
      </w:r>
      <w:r w:rsidRPr="00830B82">
        <w:rPr>
          <w:rFonts w:eastAsia="Times New Roman"/>
          <w:szCs w:val="24"/>
        </w:rPr>
        <w:t xml:space="preserve"> η οποία έλεγε να γίνει από το </w:t>
      </w:r>
      <w:r>
        <w:rPr>
          <w:rFonts w:eastAsia="Times New Roman"/>
          <w:szCs w:val="24"/>
        </w:rPr>
        <w:t>20</w:t>
      </w:r>
      <w:r w:rsidRPr="00830B82">
        <w:rPr>
          <w:rFonts w:eastAsia="Times New Roman"/>
          <w:szCs w:val="24"/>
        </w:rPr>
        <w:t>20</w:t>
      </w:r>
      <w:r>
        <w:rPr>
          <w:rFonts w:eastAsia="Times New Roman"/>
          <w:szCs w:val="24"/>
        </w:rPr>
        <w:t>-20</w:t>
      </w:r>
      <w:r w:rsidRPr="00830B82">
        <w:rPr>
          <w:rFonts w:eastAsia="Times New Roman"/>
          <w:szCs w:val="24"/>
        </w:rPr>
        <w:t>21</w:t>
      </w:r>
      <w:r>
        <w:rPr>
          <w:rFonts w:eastAsia="Times New Roman"/>
          <w:szCs w:val="24"/>
        </w:rPr>
        <w:t>.</w:t>
      </w:r>
      <w:r w:rsidRPr="00830B82">
        <w:rPr>
          <w:rFonts w:eastAsia="Times New Roman"/>
          <w:szCs w:val="24"/>
        </w:rPr>
        <w:t xml:space="preserve"> </w:t>
      </w:r>
    </w:p>
    <w:p w14:paraId="224A1944" w14:textId="77777777" w:rsidR="0081027C" w:rsidRDefault="00F5028E">
      <w:pPr>
        <w:spacing w:line="600" w:lineRule="auto"/>
        <w:ind w:firstLine="720"/>
        <w:jc w:val="both"/>
        <w:rPr>
          <w:rFonts w:eastAsia="Times New Roman"/>
          <w:szCs w:val="24"/>
        </w:rPr>
      </w:pPr>
      <w:r>
        <w:rPr>
          <w:rFonts w:eastAsia="Times New Roman"/>
          <w:szCs w:val="24"/>
        </w:rPr>
        <w:t>Υ</w:t>
      </w:r>
      <w:r w:rsidRPr="00830B82">
        <w:rPr>
          <w:rFonts w:eastAsia="Times New Roman"/>
          <w:szCs w:val="24"/>
        </w:rPr>
        <w:t>πήρχαν κάποιες ομάδες</w:t>
      </w:r>
      <w:r>
        <w:rPr>
          <w:rFonts w:eastAsia="Times New Roman"/>
          <w:szCs w:val="24"/>
        </w:rPr>
        <w:t>,</w:t>
      </w:r>
      <w:r w:rsidRPr="00830B82">
        <w:rPr>
          <w:rFonts w:eastAsia="Times New Roman"/>
          <w:szCs w:val="24"/>
        </w:rPr>
        <w:t xml:space="preserve"> οι πρωταθλήτριες της Γ</w:t>
      </w:r>
      <w:r>
        <w:rPr>
          <w:rFonts w:eastAsia="Times New Roman"/>
          <w:szCs w:val="24"/>
        </w:rPr>
        <w:t>΄</w:t>
      </w:r>
      <w:r w:rsidRPr="00830B82">
        <w:rPr>
          <w:rFonts w:eastAsia="Times New Roman"/>
          <w:szCs w:val="24"/>
        </w:rPr>
        <w:t xml:space="preserve"> Εθνικής</w:t>
      </w:r>
      <w:r>
        <w:rPr>
          <w:rFonts w:eastAsia="Times New Roman"/>
          <w:szCs w:val="24"/>
        </w:rPr>
        <w:t>,</w:t>
      </w:r>
      <w:r w:rsidRPr="00830B82">
        <w:rPr>
          <w:rFonts w:eastAsia="Times New Roman"/>
          <w:szCs w:val="24"/>
        </w:rPr>
        <w:t xml:space="preserve"> οι οποίες </w:t>
      </w:r>
      <w:r>
        <w:rPr>
          <w:rFonts w:eastAsia="Times New Roman"/>
          <w:szCs w:val="24"/>
        </w:rPr>
        <w:t>θ</w:t>
      </w:r>
      <w:r w:rsidRPr="00830B82">
        <w:rPr>
          <w:rFonts w:eastAsia="Times New Roman"/>
          <w:szCs w:val="24"/>
        </w:rPr>
        <w:t>ίγονται αυτή</w:t>
      </w:r>
      <w:r>
        <w:rPr>
          <w:rFonts w:eastAsia="Times New Roman"/>
          <w:szCs w:val="24"/>
        </w:rPr>
        <w:t>ν</w:t>
      </w:r>
      <w:r w:rsidRPr="00830B82">
        <w:rPr>
          <w:rFonts w:eastAsia="Times New Roman"/>
          <w:szCs w:val="24"/>
        </w:rPr>
        <w:t xml:space="preserve"> τη στιγμή</w:t>
      </w:r>
      <w:r>
        <w:rPr>
          <w:rFonts w:eastAsia="Times New Roman"/>
          <w:szCs w:val="24"/>
        </w:rPr>
        <w:t>. Ό</w:t>
      </w:r>
      <w:r w:rsidRPr="00830B82">
        <w:rPr>
          <w:rFonts w:eastAsia="Times New Roman"/>
          <w:szCs w:val="24"/>
        </w:rPr>
        <w:t>πως ειπώθηκε</w:t>
      </w:r>
      <w:r>
        <w:rPr>
          <w:rFonts w:eastAsia="Times New Roman"/>
          <w:szCs w:val="24"/>
        </w:rPr>
        <w:t>,</w:t>
      </w:r>
      <w:r w:rsidRPr="00830B82">
        <w:rPr>
          <w:rFonts w:eastAsia="Times New Roman"/>
          <w:szCs w:val="24"/>
        </w:rPr>
        <w:t xml:space="preserve"> είναι και </w:t>
      </w:r>
      <w:r>
        <w:rPr>
          <w:rFonts w:eastAsia="Times New Roman"/>
          <w:szCs w:val="24"/>
        </w:rPr>
        <w:t xml:space="preserve">ο Ολυμπιακός </w:t>
      </w:r>
      <w:r w:rsidRPr="00830B82">
        <w:rPr>
          <w:rFonts w:eastAsia="Times New Roman"/>
          <w:szCs w:val="24"/>
        </w:rPr>
        <w:t>Βόλου</w:t>
      </w:r>
      <w:r>
        <w:rPr>
          <w:rFonts w:eastAsia="Times New Roman"/>
          <w:szCs w:val="24"/>
        </w:rPr>
        <w:t>,</w:t>
      </w:r>
      <w:r w:rsidRPr="00830B82">
        <w:rPr>
          <w:rFonts w:eastAsia="Times New Roman"/>
          <w:szCs w:val="24"/>
        </w:rPr>
        <w:t xml:space="preserve"> </w:t>
      </w:r>
      <w:r>
        <w:rPr>
          <w:rFonts w:eastAsia="Times New Roman"/>
          <w:szCs w:val="24"/>
        </w:rPr>
        <w:t>μ</w:t>
      </w:r>
      <w:r>
        <w:rPr>
          <w:rFonts w:eastAsia="Times New Roman"/>
          <w:szCs w:val="24"/>
        </w:rPr>
        <w:t>ί</w:t>
      </w:r>
      <w:r>
        <w:rPr>
          <w:rFonts w:eastAsia="Times New Roman"/>
          <w:szCs w:val="24"/>
        </w:rPr>
        <w:t>α</w:t>
      </w:r>
      <w:r w:rsidRPr="00830B82">
        <w:rPr>
          <w:rFonts w:eastAsia="Times New Roman"/>
          <w:szCs w:val="24"/>
        </w:rPr>
        <w:t xml:space="preserve"> ιστορική ομάδα</w:t>
      </w:r>
      <w:r>
        <w:rPr>
          <w:rFonts w:eastAsia="Times New Roman"/>
          <w:szCs w:val="24"/>
        </w:rPr>
        <w:t>, η οποία θ</w:t>
      </w:r>
      <w:r w:rsidRPr="00830B82">
        <w:rPr>
          <w:rFonts w:eastAsia="Times New Roman"/>
          <w:szCs w:val="24"/>
        </w:rPr>
        <w:t>ίγεται</w:t>
      </w:r>
      <w:r>
        <w:rPr>
          <w:rFonts w:eastAsia="Times New Roman"/>
          <w:szCs w:val="24"/>
        </w:rPr>
        <w:t>,</w:t>
      </w:r>
      <w:r w:rsidRPr="00830B82">
        <w:rPr>
          <w:rFonts w:eastAsia="Times New Roman"/>
          <w:szCs w:val="24"/>
        </w:rPr>
        <w:t xml:space="preserve"> </w:t>
      </w:r>
      <w:r>
        <w:rPr>
          <w:rFonts w:eastAsia="Times New Roman"/>
          <w:szCs w:val="24"/>
        </w:rPr>
        <w:t>γ</w:t>
      </w:r>
      <w:r w:rsidRPr="00830B82">
        <w:rPr>
          <w:rFonts w:eastAsia="Times New Roman"/>
          <w:szCs w:val="24"/>
        </w:rPr>
        <w:t xml:space="preserve">ιατί πέρσι το καλοκαίρι έκανε τον προϋπολογισμό </w:t>
      </w:r>
      <w:r>
        <w:rPr>
          <w:rFonts w:eastAsia="Times New Roman"/>
          <w:szCs w:val="24"/>
        </w:rPr>
        <w:t>της,</w:t>
      </w:r>
      <w:r w:rsidRPr="00830B82">
        <w:rPr>
          <w:rFonts w:eastAsia="Times New Roman"/>
          <w:szCs w:val="24"/>
        </w:rPr>
        <w:t xml:space="preserve"> έκανε την προετ</w:t>
      </w:r>
      <w:r w:rsidRPr="00830B82">
        <w:rPr>
          <w:rFonts w:eastAsia="Times New Roman"/>
          <w:szCs w:val="24"/>
        </w:rPr>
        <w:t xml:space="preserve">οιμασία </w:t>
      </w:r>
      <w:r>
        <w:rPr>
          <w:rFonts w:eastAsia="Times New Roman"/>
          <w:szCs w:val="24"/>
        </w:rPr>
        <w:t>της,</w:t>
      </w:r>
      <w:r w:rsidRPr="00830B82">
        <w:rPr>
          <w:rFonts w:eastAsia="Times New Roman"/>
          <w:szCs w:val="24"/>
        </w:rPr>
        <w:t xml:space="preserve"> βγήκε πανάξια πρωταθλήτρια</w:t>
      </w:r>
      <w:r>
        <w:rPr>
          <w:rFonts w:eastAsia="Times New Roman"/>
          <w:szCs w:val="24"/>
        </w:rPr>
        <w:t xml:space="preserve"> και</w:t>
      </w:r>
      <w:r w:rsidRPr="00830B82">
        <w:rPr>
          <w:rFonts w:eastAsia="Times New Roman"/>
          <w:szCs w:val="24"/>
        </w:rPr>
        <w:t xml:space="preserve"> σήμερα</w:t>
      </w:r>
      <w:r>
        <w:rPr>
          <w:rFonts w:eastAsia="Times New Roman"/>
          <w:szCs w:val="24"/>
        </w:rPr>
        <w:t>,</w:t>
      </w:r>
      <w:r w:rsidRPr="00830B82">
        <w:rPr>
          <w:rFonts w:eastAsia="Times New Roman"/>
          <w:szCs w:val="24"/>
        </w:rPr>
        <w:t xml:space="preserve"> αφού έχει τελειώσει το πρωτάθλ</w:t>
      </w:r>
      <w:r>
        <w:rPr>
          <w:rFonts w:eastAsia="Times New Roman"/>
          <w:szCs w:val="24"/>
        </w:rPr>
        <w:t xml:space="preserve">ημα, </w:t>
      </w:r>
      <w:r w:rsidRPr="00830B82">
        <w:rPr>
          <w:rFonts w:eastAsia="Times New Roman"/>
          <w:szCs w:val="24"/>
        </w:rPr>
        <w:t xml:space="preserve">εκεί που έχει κερδίσει στους αγωνιστικούς χώρους </w:t>
      </w:r>
      <w:r>
        <w:rPr>
          <w:rFonts w:eastAsia="Times New Roman"/>
          <w:szCs w:val="24"/>
        </w:rPr>
        <w:t>την άνοδό της στη Β΄</w:t>
      </w:r>
      <w:r w:rsidRPr="00830B82">
        <w:rPr>
          <w:rFonts w:eastAsia="Times New Roman"/>
          <w:szCs w:val="24"/>
        </w:rPr>
        <w:t xml:space="preserve"> Εθνική</w:t>
      </w:r>
      <w:r>
        <w:rPr>
          <w:rFonts w:eastAsia="Times New Roman"/>
          <w:szCs w:val="24"/>
        </w:rPr>
        <w:t xml:space="preserve">, </w:t>
      </w:r>
      <w:r w:rsidRPr="00830B82">
        <w:rPr>
          <w:rFonts w:eastAsia="Times New Roman"/>
          <w:szCs w:val="24"/>
        </w:rPr>
        <w:t>στη δεύτερη τη τάξει</w:t>
      </w:r>
      <w:r>
        <w:rPr>
          <w:rFonts w:eastAsia="Times New Roman"/>
          <w:szCs w:val="24"/>
        </w:rPr>
        <w:t xml:space="preserve"> κατηγορία -</w:t>
      </w:r>
      <w:r w:rsidRPr="00830B82">
        <w:rPr>
          <w:rFonts w:eastAsia="Times New Roman"/>
          <w:szCs w:val="24"/>
        </w:rPr>
        <w:t>για να τα λέμε τα πράγματα ως έχουν</w:t>
      </w:r>
      <w:r>
        <w:rPr>
          <w:rFonts w:eastAsia="Times New Roman"/>
          <w:szCs w:val="24"/>
        </w:rPr>
        <w:t xml:space="preserve">- </w:t>
      </w:r>
      <w:r w:rsidRPr="00830B82">
        <w:rPr>
          <w:rFonts w:eastAsia="Times New Roman"/>
          <w:szCs w:val="24"/>
        </w:rPr>
        <w:t xml:space="preserve">ξαφνικά βρίσκεται από </w:t>
      </w:r>
      <w:r w:rsidRPr="00830B82">
        <w:rPr>
          <w:rFonts w:eastAsia="Times New Roman"/>
          <w:szCs w:val="24"/>
        </w:rPr>
        <w:t>την ερχόμενη σεζόν να παίζει ξανά στην τρίτη τη τάξει κατηγορία</w:t>
      </w:r>
      <w:r>
        <w:rPr>
          <w:rFonts w:eastAsia="Times New Roman"/>
          <w:szCs w:val="24"/>
        </w:rPr>
        <w:t>.</w:t>
      </w:r>
    </w:p>
    <w:p w14:paraId="224A1945" w14:textId="77777777" w:rsidR="0081027C" w:rsidRDefault="00F5028E">
      <w:pPr>
        <w:spacing w:line="600" w:lineRule="auto"/>
        <w:ind w:firstLine="720"/>
        <w:jc w:val="both"/>
        <w:rPr>
          <w:rFonts w:eastAsia="Times New Roman" w:cs="Times New Roman"/>
          <w:b/>
          <w:szCs w:val="24"/>
        </w:rPr>
      </w:pPr>
      <w:r>
        <w:rPr>
          <w:rFonts w:eastAsia="Times New Roman"/>
          <w:szCs w:val="24"/>
        </w:rPr>
        <w:lastRenderedPageBreak/>
        <w:t xml:space="preserve">Έρχεστε </w:t>
      </w:r>
      <w:r w:rsidRPr="00830B82">
        <w:rPr>
          <w:rFonts w:eastAsia="Times New Roman"/>
          <w:szCs w:val="24"/>
        </w:rPr>
        <w:t>σήμερα</w:t>
      </w:r>
      <w:r>
        <w:rPr>
          <w:rFonts w:eastAsia="Times New Roman"/>
          <w:szCs w:val="24"/>
        </w:rPr>
        <w:t>,</w:t>
      </w:r>
      <w:r w:rsidRPr="00830B82">
        <w:rPr>
          <w:rFonts w:eastAsia="Times New Roman"/>
          <w:szCs w:val="24"/>
        </w:rPr>
        <w:t xml:space="preserve"> σαν </w:t>
      </w:r>
      <w:r>
        <w:rPr>
          <w:rFonts w:eastAsia="Times New Roman"/>
          <w:szCs w:val="24"/>
        </w:rPr>
        <w:t>Π</w:t>
      </w:r>
      <w:r w:rsidRPr="00830B82">
        <w:rPr>
          <w:rFonts w:eastAsia="Times New Roman"/>
          <w:szCs w:val="24"/>
        </w:rPr>
        <w:t>όντιος Πιλάτος</w:t>
      </w:r>
      <w:r>
        <w:rPr>
          <w:rFonts w:eastAsia="Times New Roman"/>
          <w:szCs w:val="24"/>
        </w:rPr>
        <w:t>,</w:t>
      </w:r>
      <w:r w:rsidRPr="00830B82">
        <w:rPr>
          <w:rFonts w:eastAsia="Times New Roman"/>
          <w:szCs w:val="24"/>
        </w:rPr>
        <w:t xml:space="preserve"> να πείτε</w:t>
      </w:r>
      <w:r>
        <w:rPr>
          <w:rFonts w:eastAsia="Times New Roman"/>
          <w:szCs w:val="24"/>
        </w:rPr>
        <w:t>:</w:t>
      </w:r>
      <w:r w:rsidRPr="00830B82">
        <w:rPr>
          <w:rFonts w:eastAsia="Times New Roman"/>
          <w:szCs w:val="24"/>
        </w:rPr>
        <w:t xml:space="preserve"> </w:t>
      </w:r>
      <w:r>
        <w:rPr>
          <w:rFonts w:eastAsia="Times New Roman"/>
          <w:szCs w:val="24"/>
        </w:rPr>
        <w:t>«Ε</w:t>
      </w:r>
      <w:r w:rsidRPr="00830B82">
        <w:rPr>
          <w:rFonts w:eastAsia="Times New Roman"/>
          <w:szCs w:val="24"/>
        </w:rPr>
        <w:t>γώ δεν λέω πόσες ομάδες θα παίζουν</w:t>
      </w:r>
      <w:r>
        <w:rPr>
          <w:rFonts w:eastAsia="Times New Roman"/>
          <w:szCs w:val="24"/>
        </w:rPr>
        <w:t>,</w:t>
      </w:r>
      <w:r w:rsidRPr="00830B82">
        <w:rPr>
          <w:rFonts w:eastAsia="Times New Roman"/>
          <w:szCs w:val="24"/>
        </w:rPr>
        <w:t xml:space="preserve"> αυτό να το αποφασίσει </w:t>
      </w:r>
      <w:r>
        <w:rPr>
          <w:rFonts w:eastAsia="Times New Roman"/>
          <w:szCs w:val="24"/>
        </w:rPr>
        <w:t>η</w:t>
      </w:r>
      <w:r w:rsidRPr="00830B82">
        <w:rPr>
          <w:rFonts w:eastAsia="Times New Roman"/>
          <w:szCs w:val="24"/>
        </w:rPr>
        <w:t xml:space="preserve"> αρμόδια ομοσπονδία</w:t>
      </w:r>
      <w:r>
        <w:rPr>
          <w:rFonts w:eastAsia="Times New Roman"/>
          <w:szCs w:val="24"/>
        </w:rPr>
        <w:t xml:space="preserve">». </w:t>
      </w:r>
      <w:r w:rsidRPr="00830B82">
        <w:rPr>
          <w:rFonts w:eastAsia="Times New Roman"/>
          <w:szCs w:val="24"/>
        </w:rPr>
        <w:t>Άρα</w:t>
      </w:r>
      <w:r>
        <w:rPr>
          <w:rFonts w:eastAsia="Times New Roman"/>
          <w:szCs w:val="24"/>
        </w:rPr>
        <w:t>,</w:t>
      </w:r>
      <w:r w:rsidRPr="00830B82">
        <w:rPr>
          <w:rFonts w:eastAsia="Times New Roman"/>
          <w:szCs w:val="24"/>
        </w:rPr>
        <w:t xml:space="preserve"> εσείς πετάτε το μπαλάκι στην αρμόδια </w:t>
      </w:r>
      <w:r>
        <w:rPr>
          <w:rFonts w:eastAsia="Times New Roman"/>
          <w:szCs w:val="24"/>
        </w:rPr>
        <w:t>ο</w:t>
      </w:r>
      <w:r w:rsidRPr="00830B82">
        <w:rPr>
          <w:rFonts w:eastAsia="Times New Roman"/>
          <w:szCs w:val="24"/>
        </w:rPr>
        <w:t>μοσπονδία</w:t>
      </w:r>
      <w:r>
        <w:rPr>
          <w:rFonts w:eastAsia="Times New Roman"/>
          <w:szCs w:val="24"/>
        </w:rPr>
        <w:t>, χωρίς ν</w:t>
      </w:r>
      <w:r>
        <w:rPr>
          <w:rFonts w:eastAsia="Times New Roman"/>
          <w:szCs w:val="24"/>
        </w:rPr>
        <w:t>α παίρνετε εσείς την ευθύνη, μετά από έναν χρόνο. Και όπως ειπώθηκε πάλι, υπήρχαν τόσα νομοσχέδια. Κ</w:t>
      </w:r>
      <w:r w:rsidRPr="00830B82">
        <w:rPr>
          <w:rFonts w:eastAsia="Times New Roman"/>
          <w:szCs w:val="24"/>
        </w:rPr>
        <w:t>άθε μέρα βρισκόμαστε εδώ στο Ελληνικό Κοινοβούλιο</w:t>
      </w:r>
      <w:r>
        <w:rPr>
          <w:rFonts w:eastAsia="Times New Roman"/>
          <w:szCs w:val="24"/>
        </w:rPr>
        <w:t>.</w:t>
      </w:r>
      <w:r w:rsidRPr="00830B82">
        <w:rPr>
          <w:rFonts w:eastAsia="Times New Roman"/>
          <w:szCs w:val="24"/>
        </w:rPr>
        <w:t xml:space="preserve"> </w:t>
      </w:r>
      <w:r>
        <w:rPr>
          <w:rFonts w:eastAsia="Times New Roman"/>
          <w:szCs w:val="24"/>
        </w:rPr>
        <w:t>Α</w:t>
      </w:r>
      <w:r w:rsidRPr="00830B82">
        <w:rPr>
          <w:rFonts w:eastAsia="Times New Roman"/>
          <w:szCs w:val="24"/>
        </w:rPr>
        <w:t xml:space="preserve">φού </w:t>
      </w:r>
      <w:r>
        <w:rPr>
          <w:rFonts w:eastAsia="Times New Roman"/>
          <w:szCs w:val="24"/>
        </w:rPr>
        <w:t xml:space="preserve">ήταν έτοιμη η </w:t>
      </w:r>
      <w:r w:rsidRPr="00830B82">
        <w:rPr>
          <w:rFonts w:eastAsia="Times New Roman"/>
          <w:szCs w:val="24"/>
        </w:rPr>
        <w:t>τροπολογία</w:t>
      </w:r>
      <w:r>
        <w:rPr>
          <w:rFonts w:eastAsia="Times New Roman"/>
          <w:szCs w:val="24"/>
        </w:rPr>
        <w:t>,</w:t>
      </w:r>
      <w:r w:rsidRPr="00830B82">
        <w:rPr>
          <w:rFonts w:eastAsia="Times New Roman"/>
          <w:szCs w:val="24"/>
        </w:rPr>
        <w:t xml:space="preserve"> αφού είχε αποφασιστεί από το καλοκαίρι</w:t>
      </w:r>
      <w:r>
        <w:rPr>
          <w:rFonts w:eastAsia="Times New Roman"/>
          <w:szCs w:val="24"/>
        </w:rPr>
        <w:t>,</w:t>
      </w:r>
      <w:r w:rsidRPr="00830B82">
        <w:rPr>
          <w:rFonts w:eastAsia="Times New Roman"/>
          <w:szCs w:val="24"/>
        </w:rPr>
        <w:t xml:space="preserve"> </w:t>
      </w:r>
      <w:r>
        <w:rPr>
          <w:rFonts w:eastAsia="Times New Roman"/>
          <w:szCs w:val="24"/>
        </w:rPr>
        <w:t>γ</w:t>
      </w:r>
      <w:r w:rsidRPr="00830B82">
        <w:rPr>
          <w:rFonts w:eastAsia="Times New Roman"/>
          <w:szCs w:val="24"/>
        </w:rPr>
        <w:t>ιατί δεν τη φέρατε εδώ από το καλ</w:t>
      </w:r>
      <w:r w:rsidRPr="00830B82">
        <w:rPr>
          <w:rFonts w:eastAsia="Times New Roman"/>
          <w:szCs w:val="24"/>
        </w:rPr>
        <w:t>οκαίρι</w:t>
      </w:r>
      <w:r>
        <w:rPr>
          <w:rFonts w:eastAsia="Times New Roman"/>
          <w:szCs w:val="24"/>
        </w:rPr>
        <w:t>,</w:t>
      </w:r>
      <w:r w:rsidRPr="00830B82">
        <w:rPr>
          <w:rFonts w:eastAsia="Times New Roman"/>
          <w:szCs w:val="24"/>
        </w:rPr>
        <w:t xml:space="preserve"> να ξέρουν και </w:t>
      </w:r>
      <w:r>
        <w:rPr>
          <w:rFonts w:eastAsia="Times New Roman"/>
          <w:szCs w:val="24"/>
        </w:rPr>
        <w:t xml:space="preserve">οι </w:t>
      </w:r>
      <w:r w:rsidRPr="00830B82">
        <w:rPr>
          <w:rFonts w:eastAsia="Times New Roman"/>
          <w:szCs w:val="24"/>
        </w:rPr>
        <w:t>ομάδες πριν ξεκιν</w:t>
      </w:r>
      <w:r>
        <w:rPr>
          <w:rFonts w:eastAsia="Times New Roman"/>
          <w:szCs w:val="24"/>
        </w:rPr>
        <w:t>ήσει και όχι αφού έχει τελειώσει το πρωτάθλημα; Α</w:t>
      </w:r>
      <w:r w:rsidRPr="00830B82">
        <w:rPr>
          <w:rFonts w:eastAsia="Times New Roman"/>
          <w:szCs w:val="24"/>
        </w:rPr>
        <w:t xml:space="preserve">υτό είναι </w:t>
      </w:r>
      <w:r>
        <w:rPr>
          <w:rFonts w:eastAsia="Times New Roman"/>
          <w:szCs w:val="24"/>
        </w:rPr>
        <w:t>μ</w:t>
      </w:r>
      <w:r>
        <w:rPr>
          <w:rFonts w:eastAsia="Times New Roman"/>
          <w:szCs w:val="24"/>
        </w:rPr>
        <w:t>ί</w:t>
      </w:r>
      <w:r>
        <w:rPr>
          <w:rFonts w:eastAsia="Times New Roman"/>
          <w:szCs w:val="24"/>
        </w:rPr>
        <w:t>α</w:t>
      </w:r>
      <w:r w:rsidRPr="00830B82">
        <w:rPr>
          <w:rFonts w:eastAsia="Times New Roman"/>
          <w:szCs w:val="24"/>
        </w:rPr>
        <w:t xml:space="preserve"> παγκόσμια πρωτοτυπία</w:t>
      </w:r>
      <w:r>
        <w:rPr>
          <w:rFonts w:eastAsia="Times New Roman"/>
          <w:szCs w:val="24"/>
        </w:rPr>
        <w:t>!</w:t>
      </w:r>
      <w:r w:rsidRPr="00830B82">
        <w:rPr>
          <w:rFonts w:eastAsia="Times New Roman"/>
          <w:szCs w:val="24"/>
        </w:rPr>
        <w:t xml:space="preserve"> Αφού έχει τελειώσει το πρωτάθλημα</w:t>
      </w:r>
      <w:r>
        <w:rPr>
          <w:rFonts w:eastAsia="Times New Roman"/>
          <w:szCs w:val="24"/>
        </w:rPr>
        <w:t>,</w:t>
      </w:r>
      <w:r w:rsidRPr="00830B82">
        <w:rPr>
          <w:rFonts w:eastAsia="Times New Roman"/>
          <w:szCs w:val="24"/>
        </w:rPr>
        <w:t xml:space="preserve"> ρυθμίζονται οι κατηγορίες των ομάδων που θα συμμετέχουν το</w:t>
      </w:r>
      <w:r>
        <w:rPr>
          <w:rFonts w:eastAsia="Times New Roman"/>
          <w:szCs w:val="24"/>
        </w:rPr>
        <w:t>ν</w:t>
      </w:r>
      <w:r w:rsidRPr="00830B82">
        <w:rPr>
          <w:rFonts w:eastAsia="Times New Roman"/>
          <w:szCs w:val="24"/>
        </w:rPr>
        <w:t xml:space="preserve"> Σεπτέμβριο</w:t>
      </w:r>
      <w:r>
        <w:rPr>
          <w:rFonts w:eastAsia="Times New Roman"/>
          <w:szCs w:val="24"/>
        </w:rPr>
        <w:t>!</w:t>
      </w:r>
      <w:r w:rsidRPr="00830B82">
        <w:rPr>
          <w:rFonts w:eastAsia="Times New Roman"/>
          <w:szCs w:val="24"/>
        </w:rPr>
        <w:t xml:space="preserve"> </w:t>
      </w:r>
      <w:r>
        <w:rPr>
          <w:rFonts w:eastAsia="Times New Roman"/>
          <w:szCs w:val="24"/>
        </w:rPr>
        <w:t>Α</w:t>
      </w:r>
      <w:r w:rsidRPr="00830B82">
        <w:rPr>
          <w:rFonts w:eastAsia="Times New Roman"/>
          <w:szCs w:val="24"/>
        </w:rPr>
        <w:t>υτά δεν γίνονται ούτε</w:t>
      </w:r>
      <w:r w:rsidRPr="00830B82">
        <w:rPr>
          <w:rFonts w:eastAsia="Times New Roman"/>
          <w:szCs w:val="24"/>
        </w:rPr>
        <w:t xml:space="preserve"> στην Ουγκάντα</w:t>
      </w:r>
      <w:r>
        <w:rPr>
          <w:rFonts w:eastAsia="Times New Roman"/>
          <w:szCs w:val="24"/>
        </w:rPr>
        <w:t>. Β</w:t>
      </w:r>
      <w:r w:rsidRPr="00830B82">
        <w:rPr>
          <w:rFonts w:eastAsia="Times New Roman"/>
          <w:szCs w:val="24"/>
        </w:rPr>
        <w:t>έβαια</w:t>
      </w:r>
      <w:r>
        <w:rPr>
          <w:rFonts w:eastAsia="Times New Roman"/>
          <w:szCs w:val="24"/>
        </w:rPr>
        <w:t>,</w:t>
      </w:r>
      <w:r w:rsidRPr="00830B82">
        <w:rPr>
          <w:rFonts w:eastAsia="Times New Roman"/>
          <w:szCs w:val="24"/>
        </w:rPr>
        <w:t xml:space="preserve"> </w:t>
      </w:r>
      <w:r>
        <w:rPr>
          <w:rFonts w:eastAsia="Times New Roman"/>
          <w:szCs w:val="24"/>
        </w:rPr>
        <w:t>ο</w:t>
      </w:r>
      <w:r w:rsidRPr="00830B82">
        <w:rPr>
          <w:rFonts w:eastAsia="Times New Roman"/>
          <w:szCs w:val="24"/>
        </w:rPr>
        <w:t>ύτε στην Ουγκάντα</w:t>
      </w:r>
      <w:r>
        <w:rPr>
          <w:rFonts w:eastAsia="Times New Roman"/>
          <w:szCs w:val="24"/>
        </w:rPr>
        <w:t xml:space="preserve"> συμβαίνει να γίνεται </w:t>
      </w:r>
      <w:r w:rsidRPr="00830B82">
        <w:rPr>
          <w:rFonts w:eastAsia="Times New Roman"/>
          <w:szCs w:val="24"/>
        </w:rPr>
        <w:t>ο τελικός του κυπέλλου</w:t>
      </w:r>
      <w:r>
        <w:rPr>
          <w:rFonts w:eastAsia="Times New Roman"/>
          <w:szCs w:val="24"/>
        </w:rPr>
        <w:t>,</w:t>
      </w:r>
      <w:r w:rsidRPr="00830B82">
        <w:rPr>
          <w:rFonts w:eastAsia="Times New Roman"/>
          <w:szCs w:val="24"/>
        </w:rPr>
        <w:t xml:space="preserve"> δηλαδή η δεύτερη μεγα</w:t>
      </w:r>
      <w:r>
        <w:rPr>
          <w:rFonts w:eastAsia="Times New Roman"/>
          <w:szCs w:val="24"/>
        </w:rPr>
        <w:t xml:space="preserve">λύτερη διοργάνωση της χώρας μας, </w:t>
      </w:r>
      <w:r w:rsidRPr="00830B82">
        <w:rPr>
          <w:rFonts w:eastAsia="Times New Roman"/>
          <w:szCs w:val="24"/>
        </w:rPr>
        <w:t xml:space="preserve">κεκλεισμένων των </w:t>
      </w:r>
      <w:r>
        <w:rPr>
          <w:rFonts w:eastAsia="Times New Roman"/>
          <w:szCs w:val="24"/>
        </w:rPr>
        <w:t>θ</w:t>
      </w:r>
      <w:r w:rsidRPr="00830B82">
        <w:rPr>
          <w:rFonts w:eastAsia="Times New Roman"/>
          <w:szCs w:val="24"/>
        </w:rPr>
        <w:t>υρών</w:t>
      </w:r>
      <w:r>
        <w:rPr>
          <w:rFonts w:eastAsia="Times New Roman"/>
          <w:szCs w:val="24"/>
        </w:rPr>
        <w:t>, κ</w:t>
      </w:r>
      <w:r w:rsidRPr="00830B82">
        <w:rPr>
          <w:rFonts w:eastAsia="Times New Roman"/>
          <w:szCs w:val="24"/>
        </w:rPr>
        <w:t xml:space="preserve">αι αφού γίνεται κεκλεισμένων των </w:t>
      </w:r>
      <w:r>
        <w:rPr>
          <w:rFonts w:eastAsia="Times New Roman"/>
          <w:szCs w:val="24"/>
        </w:rPr>
        <w:t>θ</w:t>
      </w:r>
      <w:r w:rsidRPr="00830B82">
        <w:rPr>
          <w:rFonts w:eastAsia="Times New Roman"/>
          <w:szCs w:val="24"/>
        </w:rPr>
        <w:t xml:space="preserve">υρών </w:t>
      </w:r>
      <w:r>
        <w:rPr>
          <w:rFonts w:eastAsia="Times New Roman"/>
          <w:szCs w:val="24"/>
        </w:rPr>
        <w:t>-πρώτο</w:t>
      </w:r>
      <w:r w:rsidRPr="00830B82">
        <w:rPr>
          <w:rFonts w:eastAsia="Times New Roman"/>
          <w:szCs w:val="24"/>
        </w:rPr>
        <w:t xml:space="preserve"> </w:t>
      </w:r>
      <w:r>
        <w:rPr>
          <w:rFonts w:eastAsia="Times New Roman"/>
          <w:szCs w:val="24"/>
        </w:rPr>
        <w:t xml:space="preserve">απαράδεκτο φαινόμενο-, </w:t>
      </w:r>
      <w:r w:rsidRPr="00830B82">
        <w:rPr>
          <w:rFonts w:eastAsia="Times New Roman"/>
          <w:szCs w:val="24"/>
        </w:rPr>
        <w:t xml:space="preserve">να γίνονται και </w:t>
      </w:r>
      <w:r w:rsidRPr="00830B82">
        <w:rPr>
          <w:rFonts w:eastAsia="Times New Roman"/>
          <w:szCs w:val="24"/>
        </w:rPr>
        <w:t>επεισόδια μέσα σε αυτούς που είχαν προσκλήσεις</w:t>
      </w:r>
      <w:r>
        <w:rPr>
          <w:rFonts w:eastAsia="Times New Roman"/>
          <w:szCs w:val="24"/>
        </w:rPr>
        <w:t>.</w:t>
      </w:r>
    </w:p>
    <w:p w14:paraId="224A1946" w14:textId="77777777" w:rsidR="0081027C" w:rsidRDefault="00F5028E">
      <w:pPr>
        <w:spacing w:line="600" w:lineRule="auto"/>
        <w:ind w:firstLine="720"/>
        <w:jc w:val="both"/>
        <w:rPr>
          <w:rFonts w:eastAsia="Times New Roman"/>
          <w:szCs w:val="24"/>
        </w:rPr>
      </w:pPr>
      <w:r>
        <w:rPr>
          <w:rFonts w:eastAsia="Times New Roman"/>
          <w:szCs w:val="24"/>
        </w:rPr>
        <w:lastRenderedPageBreak/>
        <w:t xml:space="preserve">Αυτά δεν γίνονται πουθενά στον κόσμο. Και οι κατηγορίες να ρυθμίζονται αφού τελειώσει το πρωτάθλημα και, βέβαια, σε τελικό κεκλεισμένων των θυρών να γίνονται επεισόδια. </w:t>
      </w:r>
    </w:p>
    <w:p w14:paraId="224A1947" w14:textId="77777777" w:rsidR="0081027C" w:rsidRDefault="00F5028E">
      <w:pPr>
        <w:spacing w:line="600" w:lineRule="auto"/>
        <w:ind w:firstLine="720"/>
        <w:jc w:val="both"/>
        <w:rPr>
          <w:rFonts w:eastAsia="Times New Roman"/>
          <w:szCs w:val="24"/>
        </w:rPr>
      </w:pPr>
      <w:r>
        <w:rPr>
          <w:rFonts w:eastAsia="Times New Roman"/>
          <w:szCs w:val="24"/>
        </w:rPr>
        <w:t>Θα θέλαμε να σας παρακαλέσουμε να οργα</w:t>
      </w:r>
      <w:r>
        <w:rPr>
          <w:rFonts w:eastAsia="Times New Roman"/>
          <w:szCs w:val="24"/>
        </w:rPr>
        <w:t>νωθείτε λίγο, να δείτε το πρόβλημα, να αποσύρετε την τροπολογία. Δεν χρειάζεται να την καταθέσετε σήμερα. Να το ξαναδούμε. Ούτε βιάζεται κανείς να γίνει αυτή η αναδιάρθρωση, αφού έχει τελειώσει το πρωτάθλημα. Με την ησυχία μας να τη δούμε, πριν φύγετε κιόλ</w:t>
      </w:r>
      <w:r>
        <w:rPr>
          <w:rFonts w:eastAsia="Times New Roman"/>
          <w:szCs w:val="24"/>
        </w:rPr>
        <w:t xml:space="preserve">ας, αν θέλετε εσείς να την καρπωθείτε. Μέχρι τον Σεπτέμβριο που θα γίνουν οι εκλογές, εδώ είμαστε. Αλλά να γίνει αυτή η διαδικασία, κύριε Υπουργέ, πριν ξεκινήσει την προετοιμασία της η κάθε ομάδα. Να υπολογίσει το </w:t>
      </w:r>
      <w:proofErr w:type="spellStart"/>
      <w:r>
        <w:rPr>
          <w:rFonts w:eastAsia="Times New Roman"/>
          <w:szCs w:val="24"/>
        </w:rPr>
        <w:t>μπάτζετ</w:t>
      </w:r>
      <w:proofErr w:type="spellEnd"/>
      <w:r>
        <w:rPr>
          <w:rFonts w:eastAsia="Times New Roman"/>
          <w:szCs w:val="24"/>
        </w:rPr>
        <w:t xml:space="preserve"> της, να υπολογίσει τις μεταγραφές </w:t>
      </w:r>
      <w:r>
        <w:rPr>
          <w:rFonts w:eastAsia="Times New Roman"/>
          <w:szCs w:val="24"/>
        </w:rPr>
        <w:t>τη κι από εκεί και πέρα, να ξέρει και σε ποιο πρωτάθλημα θα συμμετέχει.</w:t>
      </w:r>
    </w:p>
    <w:p w14:paraId="224A1948" w14:textId="77777777" w:rsidR="0081027C" w:rsidRDefault="00F5028E">
      <w:pPr>
        <w:spacing w:line="600" w:lineRule="auto"/>
        <w:ind w:firstLine="720"/>
        <w:jc w:val="both"/>
        <w:rPr>
          <w:rFonts w:eastAsia="Times New Roman"/>
          <w:szCs w:val="24"/>
        </w:rPr>
      </w:pPr>
      <w:r>
        <w:rPr>
          <w:rFonts w:eastAsia="Times New Roman"/>
          <w:szCs w:val="24"/>
        </w:rPr>
        <w:t>Ευχαριστώ.</w:t>
      </w:r>
    </w:p>
    <w:p w14:paraId="224A1949" w14:textId="77777777" w:rsidR="0081027C" w:rsidRDefault="00F5028E">
      <w:pPr>
        <w:spacing w:line="600" w:lineRule="auto"/>
        <w:ind w:firstLine="720"/>
        <w:jc w:val="both"/>
        <w:rPr>
          <w:rFonts w:eastAsia="Times New Roman"/>
          <w:szCs w:val="24"/>
        </w:rPr>
      </w:pPr>
      <w:r w:rsidRPr="00C86F5F">
        <w:rPr>
          <w:rFonts w:eastAsia="Times New Roman"/>
          <w:b/>
          <w:szCs w:val="24"/>
        </w:rPr>
        <w:lastRenderedPageBreak/>
        <w:t>ΠΡΟΕΔΡΕΥΟΥΣΑ (Αναστασία Χριστοδουλοπούλου):</w:t>
      </w:r>
      <w:r>
        <w:rPr>
          <w:rFonts w:eastAsia="Times New Roman"/>
          <w:szCs w:val="24"/>
        </w:rPr>
        <w:t xml:space="preserve"> Κυρίες και κύριοι συνάδελφοι, έχω την τιμή να ανακοινώσω στο Σώμα</w:t>
      </w:r>
      <w:r w:rsidRPr="008D7102">
        <w:rPr>
          <w:rFonts w:eastAsia="Times New Roman"/>
          <w:szCs w:val="24"/>
        </w:rPr>
        <w:t xml:space="preserve"> </w:t>
      </w:r>
      <w:r>
        <w:rPr>
          <w:rFonts w:eastAsia="Times New Roman"/>
          <w:szCs w:val="24"/>
        </w:rPr>
        <w:t>ότι τη συνεδρίασή</w:t>
      </w:r>
      <w:r w:rsidRPr="008D7102">
        <w:rPr>
          <w:rFonts w:eastAsia="Times New Roman"/>
          <w:szCs w:val="24"/>
        </w:rPr>
        <w:t xml:space="preserve"> </w:t>
      </w:r>
      <w:r>
        <w:rPr>
          <w:rFonts w:eastAsia="Times New Roman"/>
          <w:szCs w:val="24"/>
        </w:rPr>
        <w:t>μας παρακολουθούν</w:t>
      </w:r>
      <w:r>
        <w:rPr>
          <w:rFonts w:eastAsia="Times New Roman"/>
          <w:szCs w:val="24"/>
        </w:rPr>
        <w:t xml:space="preserve"> από τα άνω δυτικά θεωρεία, </w:t>
      </w:r>
      <w:r>
        <w:rPr>
          <w:rFonts w:eastAsia="Times New Roman"/>
          <w:szCs w:val="24"/>
        </w:rPr>
        <w:t xml:space="preserve">αφού </w:t>
      </w:r>
      <w:r>
        <w:rPr>
          <w:rFonts w:eastAsia="Times New Roman"/>
          <w:szCs w:val="24"/>
        </w:rPr>
        <w:t xml:space="preserve">προηγουμένως </w:t>
      </w:r>
      <w:r>
        <w:rPr>
          <w:rFonts w:eastAsia="Times New Roman"/>
          <w:szCs w:val="24"/>
        </w:rPr>
        <w:t xml:space="preserve">ξεναγήθηκαν στην έκθεση της αίθουσας «ΕΛΕΥΘΕΡΙΟΣ ΒΕΝΙΖΕΛΟΣ» και </w:t>
      </w:r>
      <w:r>
        <w:rPr>
          <w:rFonts w:eastAsia="Times New Roman"/>
          <w:szCs w:val="24"/>
        </w:rPr>
        <w:t>ενημερώθηκαν για την ιστορία του κτηρίου και τον τρόπο οργάνωσης και λειτουργίας της Βουλής</w:t>
      </w:r>
      <w:r>
        <w:rPr>
          <w:rFonts w:eastAsia="Times New Roman"/>
          <w:szCs w:val="24"/>
        </w:rPr>
        <w:t>,</w:t>
      </w:r>
      <w:r>
        <w:rPr>
          <w:rFonts w:eastAsia="Times New Roman"/>
          <w:szCs w:val="24"/>
        </w:rPr>
        <w:t xml:space="preserve"> είκοσι μαθητές και μαθήτριες και τέσσερις συνοδοί εκπαιδευτικοί από το δημοτικό σ</w:t>
      </w:r>
      <w:r>
        <w:rPr>
          <w:rFonts w:eastAsia="Times New Roman"/>
          <w:szCs w:val="24"/>
        </w:rPr>
        <w:t>χολείο Εξοχής Θεσσαλονίκης.</w:t>
      </w:r>
    </w:p>
    <w:p w14:paraId="224A194A" w14:textId="77777777" w:rsidR="0081027C" w:rsidRDefault="00F5028E">
      <w:pPr>
        <w:spacing w:line="600" w:lineRule="auto"/>
        <w:ind w:firstLine="720"/>
        <w:jc w:val="both"/>
        <w:rPr>
          <w:rFonts w:eastAsia="Times New Roman"/>
          <w:szCs w:val="24"/>
        </w:rPr>
      </w:pPr>
      <w:r>
        <w:rPr>
          <w:rFonts w:eastAsia="Times New Roman"/>
          <w:szCs w:val="24"/>
        </w:rPr>
        <w:t>Σ</w:t>
      </w:r>
      <w:r>
        <w:rPr>
          <w:rFonts w:eastAsia="Times New Roman"/>
          <w:szCs w:val="24"/>
        </w:rPr>
        <w:t>ά</w:t>
      </w:r>
      <w:r>
        <w:rPr>
          <w:rFonts w:eastAsia="Times New Roman"/>
          <w:szCs w:val="24"/>
        </w:rPr>
        <w:t>ς καλωσορίζουμε στη Βουλή.</w:t>
      </w:r>
    </w:p>
    <w:p w14:paraId="224A194B" w14:textId="77777777" w:rsidR="0081027C" w:rsidRDefault="00F5028E">
      <w:pPr>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 όλες τις πτέρυγες της Βουλής</w:t>
      </w:r>
      <w:r>
        <w:rPr>
          <w:rFonts w:eastAsia="Times New Roman"/>
          <w:szCs w:val="24"/>
        </w:rPr>
        <w:t>)</w:t>
      </w:r>
    </w:p>
    <w:p w14:paraId="224A194C" w14:textId="77777777" w:rsidR="0081027C" w:rsidRDefault="00F5028E">
      <w:pPr>
        <w:spacing w:line="600" w:lineRule="auto"/>
        <w:ind w:firstLine="720"/>
        <w:jc w:val="both"/>
        <w:rPr>
          <w:rFonts w:eastAsia="Times New Roman"/>
          <w:szCs w:val="24"/>
        </w:rPr>
      </w:pPr>
      <w:r>
        <w:rPr>
          <w:rFonts w:eastAsia="Times New Roman"/>
          <w:szCs w:val="24"/>
        </w:rPr>
        <w:t xml:space="preserve">Κύριε Βασιλειάδη, επειδή προστέθηκαν κι άλλα σχόλια και ερωτήσεις, έχετε δυο λεπτά αυστηρά. Απαντήστε αν μπορείτε να το αποσύρετε, που είναι το </w:t>
      </w:r>
      <w:r>
        <w:rPr>
          <w:rFonts w:eastAsia="Times New Roman"/>
          <w:szCs w:val="24"/>
        </w:rPr>
        <w:t>ουσιαστικό.</w:t>
      </w:r>
    </w:p>
    <w:p w14:paraId="224A194D"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 κ</w:t>
      </w:r>
      <w:r>
        <w:rPr>
          <w:rFonts w:eastAsia="Times New Roman"/>
          <w:b/>
          <w:szCs w:val="24"/>
        </w:rPr>
        <w:t>α</w:t>
      </w:r>
      <w:r>
        <w:rPr>
          <w:rFonts w:eastAsia="Times New Roman"/>
          <w:b/>
          <w:szCs w:val="24"/>
        </w:rPr>
        <w:t xml:space="preserve">ι Αθλητισμού): </w:t>
      </w:r>
      <w:r>
        <w:rPr>
          <w:rFonts w:eastAsia="Times New Roman"/>
          <w:szCs w:val="24"/>
        </w:rPr>
        <w:t xml:space="preserve">Προσέξτε. </w:t>
      </w:r>
    </w:p>
    <w:p w14:paraId="224A194E" w14:textId="77777777" w:rsidR="0081027C" w:rsidRDefault="00F5028E">
      <w:pPr>
        <w:spacing w:line="600" w:lineRule="auto"/>
        <w:ind w:firstLine="720"/>
        <w:jc w:val="both"/>
        <w:rPr>
          <w:rFonts w:eastAsia="Times New Roman"/>
          <w:szCs w:val="24"/>
        </w:rPr>
      </w:pPr>
      <w:r>
        <w:rPr>
          <w:rFonts w:eastAsia="Times New Roman"/>
          <w:szCs w:val="24"/>
        </w:rPr>
        <w:lastRenderedPageBreak/>
        <w:t>Κατ’ αρχάς, να βγάλουμε από τη συζήτηση ορισμένα μη σωστά και μη ορθά που ακούστηκαν. Όλοι γνώριζαν από πέρυσι κι αυτοί που προετοιμάζονταν πόσες ομάδες θα ανέβουν και πόσε</w:t>
      </w:r>
      <w:r>
        <w:rPr>
          <w:rFonts w:eastAsia="Times New Roman"/>
          <w:szCs w:val="24"/>
        </w:rPr>
        <w:t xml:space="preserve">ς ομάδες θα πέσουν, καθώς και τη νέα δομή. Το γνώριζαν. </w:t>
      </w:r>
    </w:p>
    <w:p w14:paraId="224A194F" w14:textId="77777777" w:rsidR="0081027C" w:rsidRDefault="00F5028E">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…(δεν ακούστηκε)</w:t>
      </w:r>
    </w:p>
    <w:p w14:paraId="224A1950"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Μα, υπάρχει η απόφαση. Τα πρωταθλήματα οργανώνονται με βάση τις αποφάσεις τη ομοσπονδίας. Αν ρωτάτ</w:t>
      </w:r>
      <w:r>
        <w:rPr>
          <w:rFonts w:eastAsia="Times New Roman"/>
          <w:szCs w:val="24"/>
        </w:rPr>
        <w:t>ε την προσωπική μου άποψη για το πόσες ομάδες πρέπει να είναι στα επαγγελματικά πρωταθλήματα, η άποψή μου είναι ότι πρέπει να υπάρχουν τρεις κατηγορίες των δέκα ομάδων. Ξεκάθαρα. Η ποδοσφαιρική ομοσπονδία και οι λίγκες, αν θυμάστε τη συζήτηση που γινόταν π</w:t>
      </w:r>
      <w:r>
        <w:rPr>
          <w:rFonts w:eastAsia="Times New Roman"/>
          <w:szCs w:val="24"/>
        </w:rPr>
        <w:t xml:space="preserve">έρυσι το καλοκαίρι, όταν εμείς λέγαμε δέκα ή δώδεκα ομάδες, επέμεναν δεκατέσσερις. Καταλαβαίνετε ότι </w:t>
      </w:r>
      <w:r>
        <w:rPr>
          <w:rFonts w:eastAsia="Times New Roman"/>
          <w:szCs w:val="24"/>
        </w:rPr>
        <w:lastRenderedPageBreak/>
        <w:t xml:space="preserve">στη δομή και τον αριθμό των ομάδων γίνεται αυτό που αποφασίζει η ομοσπονδία. Γι’ αυτό και δεχθήκαμε το δεκατέσσερα. </w:t>
      </w:r>
    </w:p>
    <w:p w14:paraId="224A1951" w14:textId="77777777" w:rsidR="0081027C" w:rsidRDefault="00F5028E">
      <w:pPr>
        <w:spacing w:line="600" w:lineRule="auto"/>
        <w:ind w:firstLine="720"/>
        <w:jc w:val="both"/>
        <w:rPr>
          <w:rFonts w:eastAsia="Times New Roman"/>
          <w:szCs w:val="24"/>
        </w:rPr>
      </w:pPr>
      <w:r>
        <w:rPr>
          <w:rFonts w:eastAsia="Times New Roman"/>
          <w:szCs w:val="24"/>
        </w:rPr>
        <w:t xml:space="preserve">Από εκεί και μετά, ως προς το πότε θα </w:t>
      </w:r>
      <w:r>
        <w:rPr>
          <w:rFonts w:eastAsia="Times New Roman"/>
          <w:szCs w:val="24"/>
        </w:rPr>
        <w:t>πρέπει να γίνει, γνωρίζετε και πέρυσι, όταν γινόταν και η συζήτηση για αναδιάρθρωση το καλοκαίρι, η ποδοσφαιρική ομοσπονδία και η λίγκα ζήτησαν να μην γίνουν άμεσα οι αλλαγές και να γίνουν την επόμενη χρονιά. Δηλαδή, να περάσει η τρέχουσα, αυτή που διανύσα</w:t>
      </w:r>
      <w:r>
        <w:rPr>
          <w:rFonts w:eastAsia="Times New Roman"/>
          <w:szCs w:val="24"/>
        </w:rPr>
        <w:t xml:space="preserve">με φέτος και οι αλλαγές να γίνουν τώρα. </w:t>
      </w:r>
    </w:p>
    <w:p w14:paraId="224A1952" w14:textId="77777777" w:rsidR="0081027C" w:rsidRDefault="00F5028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Ασύνδετες είναι η μια με την άλλη χρονιά;</w:t>
      </w:r>
    </w:p>
    <w:p w14:paraId="224A1953"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Με αυτή την λογική οι αλλαγές δεν θα γίνουν ποτέ. </w:t>
      </w:r>
    </w:p>
    <w:p w14:paraId="224A1954" w14:textId="77777777" w:rsidR="0081027C" w:rsidRDefault="00F5028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Ασύνδετες; Αφού η επόμε</w:t>
      </w:r>
      <w:r>
        <w:rPr>
          <w:rFonts w:eastAsia="Times New Roman"/>
          <w:szCs w:val="24"/>
        </w:rPr>
        <w:t>νη χρονιά εξαρτάται από την προηγούμενη.</w:t>
      </w:r>
    </w:p>
    <w:p w14:paraId="224A1955" w14:textId="77777777" w:rsidR="0081027C" w:rsidRDefault="00F5028E">
      <w:pPr>
        <w:spacing w:line="600" w:lineRule="auto"/>
        <w:ind w:firstLine="720"/>
        <w:jc w:val="both"/>
        <w:rPr>
          <w:rFonts w:eastAsia="Times New Roman"/>
          <w:szCs w:val="24"/>
        </w:rPr>
      </w:pPr>
      <w:r>
        <w:rPr>
          <w:rFonts w:eastAsia="Times New Roman"/>
          <w:b/>
          <w:szCs w:val="24"/>
        </w:rPr>
        <w:lastRenderedPageBreak/>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Ακούστε με λίγο. Σας άκουσα και δεν σας διέκοψα. </w:t>
      </w:r>
    </w:p>
    <w:p w14:paraId="224A1956" w14:textId="77777777" w:rsidR="0081027C" w:rsidRDefault="00F5028E">
      <w:pPr>
        <w:spacing w:line="600" w:lineRule="auto"/>
        <w:ind w:firstLine="720"/>
        <w:jc w:val="both"/>
        <w:rPr>
          <w:rFonts w:eastAsia="Times New Roman"/>
          <w:szCs w:val="24"/>
        </w:rPr>
      </w:pPr>
      <w:r>
        <w:rPr>
          <w:rFonts w:eastAsia="Times New Roman"/>
          <w:szCs w:val="24"/>
        </w:rPr>
        <w:t xml:space="preserve">Καταλαβαίνω τις τοπικές ευαισθησίες που έχουμε όλοι μας. Ακούστε όμως κάτι σαφές. </w:t>
      </w:r>
    </w:p>
    <w:p w14:paraId="224A1957" w14:textId="77777777" w:rsidR="0081027C" w:rsidRDefault="00F5028E">
      <w:pPr>
        <w:spacing w:line="600" w:lineRule="auto"/>
        <w:ind w:firstLine="720"/>
        <w:jc w:val="both"/>
        <w:rPr>
          <w:rFonts w:eastAsia="Times New Roman"/>
          <w:szCs w:val="24"/>
        </w:rPr>
      </w:pPr>
      <w:r>
        <w:rPr>
          <w:rFonts w:eastAsia="Times New Roman"/>
          <w:szCs w:val="24"/>
        </w:rPr>
        <w:t xml:space="preserve">Ήρθε μια ολοκληρωμένη πρόταση που αφορούσε και τα τηλεοπτικά, αφορούσε και τη χρηματοδότηση, αφορούσε νέα γήπεδα, αφορούσε τα πάντα. Αν δεν γινόταν αυτό και δεν υπήρχε αναδιάρθρωση… </w:t>
      </w:r>
    </w:p>
    <w:p w14:paraId="224A1958" w14:textId="77777777" w:rsidR="0081027C" w:rsidRDefault="00F5028E">
      <w:pPr>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πρώτο ψέμα. Πόσες ακριβώς ομάδες θα ανέβαιναν στην δεύτερη εθ</w:t>
      </w:r>
      <w:r>
        <w:rPr>
          <w:rFonts w:eastAsia="Times New Roman"/>
          <w:szCs w:val="24"/>
        </w:rPr>
        <w:t>νική; Όλες οι πρωταθλήτριες; Ή μόνο τέσσερις;</w:t>
      </w:r>
    </w:p>
    <w:p w14:paraId="224A1959" w14:textId="77777777" w:rsidR="0081027C" w:rsidRDefault="00F5028E">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…(δεν ακούστηκε)</w:t>
      </w:r>
    </w:p>
    <w:p w14:paraId="224A195A" w14:textId="77777777" w:rsidR="0081027C" w:rsidRDefault="00F5028E">
      <w:pPr>
        <w:spacing w:line="600" w:lineRule="auto"/>
        <w:ind w:firstLine="720"/>
        <w:jc w:val="both"/>
        <w:rPr>
          <w:rFonts w:eastAsia="Times New Roman"/>
          <w:szCs w:val="24"/>
        </w:rPr>
      </w:pPr>
      <w:r>
        <w:rPr>
          <w:rFonts w:eastAsia="Times New Roman"/>
          <w:b/>
          <w:szCs w:val="24"/>
        </w:rPr>
        <w:lastRenderedPageBreak/>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Όχι οι οκτώ. Οι τέσσερις. Έχετε λάθος εδώ. Ακούστε. Χωρίς την αναδιάρθρωση, με την παλιά δομή οι οκτώ πρωταθλ</w:t>
      </w:r>
      <w:r>
        <w:rPr>
          <w:rFonts w:eastAsia="Times New Roman"/>
          <w:szCs w:val="24"/>
        </w:rPr>
        <w:t>ητές έδιναν μπαράζ και ανέβαιναν οι τέσσερις. Και πού ανέβαιναν; Σε μια κατηγορία χωρίς κανένα οικονομικό πλάνο, χωρίς χρήματα, χωρίς τίποτα. Αυτήν τη στιγμή έχει δημιουργηθεί ένα ασφαλές περιβάλλον χρηματοδότησης για το σύνολο των ομάδων, για να μπορέσουν</w:t>
      </w:r>
      <w:r>
        <w:rPr>
          <w:rFonts w:eastAsia="Times New Roman"/>
          <w:szCs w:val="24"/>
        </w:rPr>
        <w:t xml:space="preserve"> στη χαμηλότερη κατηγορία να έχουν καλυμμένα τα έξοδά τους.</w:t>
      </w:r>
    </w:p>
    <w:p w14:paraId="224A195B" w14:textId="77777777" w:rsidR="0081027C" w:rsidRDefault="00F5028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Κλειδωμένο το </w:t>
      </w:r>
      <w:proofErr w:type="spellStart"/>
      <w:r>
        <w:rPr>
          <w:rFonts w:eastAsia="Times New Roman"/>
          <w:szCs w:val="24"/>
        </w:rPr>
        <w:t>μπάτζετ</w:t>
      </w:r>
      <w:proofErr w:type="spellEnd"/>
      <w:r>
        <w:rPr>
          <w:rFonts w:eastAsia="Times New Roman"/>
          <w:szCs w:val="24"/>
        </w:rPr>
        <w:t xml:space="preserve">; Κλειδωμένο. Άρα, πώς θα μπουν παραπάνω ομάδες και μας κοροϊδεύετε; </w:t>
      </w:r>
    </w:p>
    <w:p w14:paraId="224A195C"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Προσέξτε. </w:t>
      </w:r>
    </w:p>
    <w:p w14:paraId="224A195D" w14:textId="77777777" w:rsidR="0081027C" w:rsidRDefault="00F5028E">
      <w:pPr>
        <w:spacing w:line="600" w:lineRule="auto"/>
        <w:ind w:firstLine="720"/>
        <w:jc w:val="both"/>
        <w:rPr>
          <w:rFonts w:eastAsia="Times New Roman"/>
          <w:szCs w:val="24"/>
        </w:rPr>
      </w:pPr>
      <w:r>
        <w:rPr>
          <w:rFonts w:eastAsia="Times New Roman"/>
          <w:szCs w:val="24"/>
        </w:rPr>
        <w:t xml:space="preserve">Κλειδωμένο το </w:t>
      </w:r>
      <w:proofErr w:type="spellStart"/>
      <w:r>
        <w:rPr>
          <w:rFonts w:eastAsia="Times New Roman"/>
          <w:szCs w:val="24"/>
        </w:rPr>
        <w:t>μπάτζετ</w:t>
      </w:r>
      <w:proofErr w:type="spellEnd"/>
      <w:r>
        <w:rPr>
          <w:rFonts w:eastAsia="Times New Roman"/>
          <w:szCs w:val="24"/>
        </w:rPr>
        <w:t xml:space="preserve">, άρα μειώνονται και τα νούμερα. </w:t>
      </w:r>
    </w:p>
    <w:p w14:paraId="224A195E" w14:textId="77777777" w:rsidR="0081027C" w:rsidRDefault="00F5028E">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Άρα, μη βιώσιμο.</w:t>
      </w:r>
    </w:p>
    <w:p w14:paraId="224A195F" w14:textId="77777777" w:rsidR="0081027C" w:rsidRDefault="00F5028E">
      <w:pPr>
        <w:spacing w:line="600" w:lineRule="auto"/>
        <w:ind w:firstLine="720"/>
        <w:jc w:val="both"/>
        <w:rPr>
          <w:rFonts w:eastAsia="Times New Roman"/>
          <w:szCs w:val="24"/>
        </w:rPr>
      </w:pPr>
      <w:r>
        <w:rPr>
          <w:rFonts w:eastAsia="Times New Roman"/>
          <w:b/>
          <w:szCs w:val="24"/>
        </w:rPr>
        <w:lastRenderedPageBreak/>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Πάλι βιώσιμο θα είναι. </w:t>
      </w:r>
    </w:p>
    <w:p w14:paraId="224A1960" w14:textId="77777777" w:rsidR="0081027C" w:rsidRDefault="00F5028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Είναι αντιφάσεις αυτά που λέτε.</w:t>
      </w:r>
    </w:p>
    <w:p w14:paraId="224A1961"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w:t>
      </w:r>
      <w:r>
        <w:rPr>
          <w:rFonts w:eastAsia="Times New Roman"/>
          <w:b/>
          <w:szCs w:val="24"/>
        </w:rPr>
        <w:t xml:space="preserve"> κ</w:t>
      </w:r>
      <w:r>
        <w:rPr>
          <w:rFonts w:eastAsia="Times New Roman"/>
          <w:b/>
          <w:szCs w:val="24"/>
        </w:rPr>
        <w:t>α</w:t>
      </w:r>
      <w:r>
        <w:rPr>
          <w:rFonts w:eastAsia="Times New Roman"/>
          <w:b/>
          <w:szCs w:val="24"/>
        </w:rPr>
        <w:t>ι Αθλητισμού):</w:t>
      </w:r>
      <w:r>
        <w:rPr>
          <w:rFonts w:eastAsia="Times New Roman"/>
          <w:szCs w:val="24"/>
        </w:rPr>
        <w:t xml:space="preserve"> Μη βιώσιμο είναι το σημερινό που είχε σαν αποτέλεσμα, κύριε Βουλευτή, να έχουμε τις ομάδες μας, που, όταν έπεφταν κατηγορία, διαλύονταν και μετά χρειάζονταν κάθε φορά πλείστες όσες νομοθετικές παρεμβάσεις, όπως για τον Ολυμπιακό Βόλου για</w:t>
      </w:r>
      <w:r>
        <w:rPr>
          <w:rFonts w:eastAsia="Times New Roman"/>
          <w:szCs w:val="24"/>
        </w:rPr>
        <w:t xml:space="preserve"> να μπορέσει να ανέβει στην επαγγελματική κατηγορία χωρίς τα βαρίδια του. Απατεώνες μπήκαν μέσα λόγω τη μη σωστής λειτουργίας </w:t>
      </w:r>
      <w:r>
        <w:rPr>
          <w:rFonts w:eastAsia="Times New Roman"/>
          <w:szCs w:val="24"/>
        </w:rPr>
        <w:t xml:space="preserve">της </w:t>
      </w:r>
      <w:r>
        <w:rPr>
          <w:rFonts w:eastAsia="Times New Roman"/>
          <w:szCs w:val="24"/>
        </w:rPr>
        <w:t xml:space="preserve">Επιτροπής Επαγγελματικού Αθλητισμού. Κι έχει ευεργετηθεί κι ο Ολυμπιακός Βόλου απ’ αυτό. </w:t>
      </w:r>
    </w:p>
    <w:p w14:paraId="224A1962" w14:textId="77777777" w:rsidR="0081027C" w:rsidRDefault="00F5028E">
      <w:pPr>
        <w:spacing w:line="600" w:lineRule="auto"/>
        <w:ind w:firstLine="720"/>
        <w:jc w:val="both"/>
        <w:rPr>
          <w:rFonts w:eastAsia="Times New Roman"/>
          <w:szCs w:val="24"/>
        </w:rPr>
      </w:pPr>
      <w:r>
        <w:rPr>
          <w:rFonts w:eastAsia="Times New Roman"/>
          <w:b/>
          <w:szCs w:val="24"/>
        </w:rPr>
        <w:t>ΠΑΝΑΓΙΩΤΗΣ ΗΛΙΟΠΟΥΛΟΣ:</w:t>
      </w:r>
      <w:r>
        <w:rPr>
          <w:rFonts w:eastAsia="Times New Roman"/>
          <w:szCs w:val="24"/>
        </w:rPr>
        <w:t xml:space="preserve"> Αυτά τα ξεπέρ</w:t>
      </w:r>
      <w:r>
        <w:rPr>
          <w:rFonts w:eastAsia="Times New Roman"/>
          <w:szCs w:val="24"/>
        </w:rPr>
        <w:t>ασε όμως ο Ολυμπιακός.</w:t>
      </w:r>
    </w:p>
    <w:p w14:paraId="224A1963"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Με νομοθετικές ρυθμίσεις.</w:t>
      </w:r>
    </w:p>
    <w:p w14:paraId="224A1964" w14:textId="77777777" w:rsidR="0081027C" w:rsidRDefault="00F5028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Θα μας πείτε γιατί δεν νομοθετήσατε τον Σεπτέμβριο; </w:t>
      </w:r>
    </w:p>
    <w:p w14:paraId="224A1965" w14:textId="77777777" w:rsidR="0081027C" w:rsidRDefault="00F5028E">
      <w:pPr>
        <w:spacing w:line="600" w:lineRule="auto"/>
        <w:ind w:firstLine="720"/>
        <w:jc w:val="both"/>
        <w:rPr>
          <w:rFonts w:eastAsia="Times New Roman"/>
          <w:szCs w:val="24"/>
        </w:rPr>
      </w:pPr>
      <w:r>
        <w:rPr>
          <w:rFonts w:eastAsia="Times New Roman"/>
          <w:b/>
          <w:szCs w:val="24"/>
        </w:rPr>
        <w:lastRenderedPageBreak/>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Περιμέναμε από τη</w:t>
      </w:r>
      <w:r>
        <w:rPr>
          <w:rFonts w:eastAsia="Times New Roman"/>
          <w:szCs w:val="24"/>
        </w:rPr>
        <w:t>ν</w:t>
      </w:r>
      <w:r>
        <w:rPr>
          <w:rFonts w:eastAsia="Times New Roman"/>
          <w:szCs w:val="24"/>
        </w:rPr>
        <w:t xml:space="preserve"> ποδοσφαιρική ομοσπονδία. Για να νομοθετήσεις ως προς τις δομές, περιμένεις από την ποδοσφαιρική ομοσπονδία τις εισηγήσεις για τις δομές. Υπήρχε μια διαφωνία στο ποδόσφαιρο σχετικά με το πού πρέπει να υπάγεται η Α2. Αν θα πρέπει να είναι</w:t>
      </w:r>
      <w:r>
        <w:rPr>
          <w:rFonts w:eastAsia="Times New Roman"/>
          <w:szCs w:val="24"/>
        </w:rPr>
        <w:t xml:space="preserve"> αυτόνομη, αν θα πρέπει να υπάγεται στη </w:t>
      </w:r>
      <w:r>
        <w:rPr>
          <w:rFonts w:eastAsia="Times New Roman"/>
          <w:szCs w:val="24"/>
          <w:lang w:val="en-US"/>
        </w:rPr>
        <w:t>super</w:t>
      </w:r>
      <w:r w:rsidRPr="00121D6C">
        <w:rPr>
          <w:rFonts w:eastAsia="Times New Roman"/>
          <w:szCs w:val="24"/>
        </w:rPr>
        <w:t xml:space="preserve"> </w:t>
      </w:r>
      <w:r>
        <w:rPr>
          <w:rFonts w:eastAsia="Times New Roman"/>
          <w:szCs w:val="24"/>
          <w:lang w:val="en-US"/>
        </w:rPr>
        <w:t>league</w:t>
      </w:r>
      <w:r>
        <w:rPr>
          <w:rFonts w:eastAsia="Times New Roman"/>
          <w:szCs w:val="24"/>
        </w:rPr>
        <w:t xml:space="preserve"> ή αν θα πρέπει να υπάγεται στην </w:t>
      </w:r>
      <w:r>
        <w:rPr>
          <w:rFonts w:eastAsia="Times New Roman"/>
          <w:szCs w:val="24"/>
          <w:lang w:val="en-US"/>
        </w:rPr>
        <w:t>football</w:t>
      </w:r>
      <w:r>
        <w:rPr>
          <w:rFonts w:eastAsia="Times New Roman"/>
          <w:szCs w:val="24"/>
        </w:rPr>
        <w:t xml:space="preserve"> </w:t>
      </w:r>
      <w:r>
        <w:rPr>
          <w:rFonts w:eastAsia="Times New Roman"/>
          <w:szCs w:val="24"/>
          <w:lang w:val="en-US"/>
        </w:rPr>
        <w:t>league</w:t>
      </w:r>
      <w:r>
        <w:rPr>
          <w:rFonts w:eastAsia="Times New Roman"/>
          <w:szCs w:val="24"/>
        </w:rPr>
        <w:t xml:space="preserve">. </w:t>
      </w:r>
    </w:p>
    <w:p w14:paraId="224A1966" w14:textId="77777777" w:rsidR="0081027C" w:rsidRDefault="00F5028E">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Και το αποφάσισε η ΕΠΟ τώρα; </w:t>
      </w:r>
    </w:p>
    <w:p w14:paraId="224A1967"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Δεν το γνωρίζετε; Δεν γνωρίζετε για την αλληλο</w:t>
      </w:r>
      <w:r>
        <w:rPr>
          <w:rFonts w:eastAsia="Times New Roman"/>
          <w:szCs w:val="24"/>
        </w:rPr>
        <w:t xml:space="preserve">γραφία; Αυτά δημόσια γίνονται. </w:t>
      </w:r>
    </w:p>
    <w:p w14:paraId="224A1968" w14:textId="77777777" w:rsidR="0081027C" w:rsidRDefault="00F5028E">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Συζήτηση μισής ώρας για τροπολογία δεν γίνεται. Καθίστε κάτω, κύριε Βασιλειάδη. </w:t>
      </w:r>
    </w:p>
    <w:p w14:paraId="224A1969" w14:textId="77777777" w:rsidR="0081027C" w:rsidRDefault="00F5028E">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Έπρεπε να νομοθετήσετε νωρίτερα. </w:t>
      </w:r>
    </w:p>
    <w:p w14:paraId="224A196A" w14:textId="77777777" w:rsidR="0081027C" w:rsidRDefault="00F5028E">
      <w:pPr>
        <w:spacing w:line="600" w:lineRule="auto"/>
        <w:ind w:firstLine="720"/>
        <w:jc w:val="both"/>
        <w:rPr>
          <w:rFonts w:eastAsia="Times New Roman"/>
          <w:szCs w:val="24"/>
        </w:rPr>
      </w:pPr>
      <w:r>
        <w:rPr>
          <w:rFonts w:eastAsia="Times New Roman"/>
          <w:b/>
          <w:szCs w:val="24"/>
        </w:rPr>
        <w:lastRenderedPageBreak/>
        <w:t>ΓΕΩΡΓΙΟΣ ΒΑΣΙΛΕΙΑΔΗΣ (Υφυπουργός Πολιτισμού κ</w:t>
      </w:r>
      <w:r>
        <w:rPr>
          <w:rFonts w:eastAsia="Times New Roman"/>
          <w:b/>
          <w:szCs w:val="24"/>
        </w:rPr>
        <w:t>α</w:t>
      </w:r>
      <w:r>
        <w:rPr>
          <w:rFonts w:eastAsia="Times New Roman"/>
          <w:b/>
          <w:szCs w:val="24"/>
        </w:rPr>
        <w:t xml:space="preserve">ι </w:t>
      </w:r>
      <w:r>
        <w:rPr>
          <w:rFonts w:eastAsia="Times New Roman"/>
          <w:b/>
          <w:szCs w:val="24"/>
        </w:rPr>
        <w:t>Αθλητισμού):</w:t>
      </w:r>
      <w:r>
        <w:rPr>
          <w:rFonts w:eastAsia="Times New Roman"/>
          <w:szCs w:val="24"/>
        </w:rPr>
        <w:t xml:space="preserve"> Επειδή είπατε ότι με ό,τι καταπιανόμαστε γίνεται πρόβλημα, άλλοι με ό,τι καταπιάνονται γίνεται παράγκα, κυρία Καραμανλή. </w:t>
      </w:r>
    </w:p>
    <w:p w14:paraId="224A196B" w14:textId="77777777" w:rsidR="0081027C" w:rsidRDefault="00F5028E">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Έχετε κάνει </w:t>
      </w:r>
      <w:proofErr w:type="spellStart"/>
      <w:r>
        <w:rPr>
          <w:rFonts w:eastAsia="Times New Roman"/>
          <w:szCs w:val="24"/>
        </w:rPr>
        <w:t>δεκα</w:t>
      </w:r>
      <w:r>
        <w:rPr>
          <w:rFonts w:eastAsia="Times New Roman"/>
          <w:szCs w:val="24"/>
        </w:rPr>
        <w:t>ό</w:t>
      </w:r>
      <w:r>
        <w:rPr>
          <w:rFonts w:eastAsia="Times New Roman"/>
          <w:szCs w:val="24"/>
        </w:rPr>
        <w:t>ροφη</w:t>
      </w:r>
      <w:proofErr w:type="spellEnd"/>
      <w:r>
        <w:rPr>
          <w:rFonts w:eastAsia="Times New Roman"/>
          <w:szCs w:val="24"/>
        </w:rPr>
        <w:t xml:space="preserve"> πολυκατοικία από παράγκα. Αυτός είστε. </w:t>
      </w:r>
    </w:p>
    <w:p w14:paraId="224A196C"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w:t>
      </w:r>
      <w:r>
        <w:rPr>
          <w:rFonts w:eastAsia="Times New Roman"/>
          <w:b/>
          <w:szCs w:val="24"/>
        </w:rPr>
        <w:t xml:space="preserve"> κ</w:t>
      </w:r>
      <w:r>
        <w:rPr>
          <w:rFonts w:eastAsia="Times New Roman"/>
          <w:b/>
          <w:szCs w:val="24"/>
        </w:rPr>
        <w:t>α</w:t>
      </w:r>
      <w:r>
        <w:rPr>
          <w:rFonts w:eastAsia="Times New Roman"/>
          <w:b/>
          <w:szCs w:val="24"/>
        </w:rPr>
        <w:t xml:space="preserve">ι Αθλητισμού): </w:t>
      </w:r>
      <w:r>
        <w:rPr>
          <w:rFonts w:eastAsia="Times New Roman"/>
          <w:szCs w:val="24"/>
        </w:rPr>
        <w:t>Πείτε το.</w:t>
      </w:r>
    </w:p>
    <w:p w14:paraId="224A196D" w14:textId="77777777" w:rsidR="0081027C" w:rsidRDefault="00F5028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Κυρία Καραμανλή, συγκρατηθείτε, σας παρακαλώ. Συγκρατηθείτε. </w:t>
      </w:r>
    </w:p>
    <w:p w14:paraId="224A196E" w14:textId="77777777" w:rsidR="0081027C" w:rsidRDefault="00F5028E">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Για την ουσία της τροπολογίας, δεν έχετε πει τίποτα. Είστε απαράδεκτος. </w:t>
      </w:r>
    </w:p>
    <w:p w14:paraId="224A196F" w14:textId="77777777" w:rsidR="0081027C" w:rsidRDefault="00F5028E">
      <w:pPr>
        <w:spacing w:line="600" w:lineRule="auto"/>
        <w:ind w:firstLine="720"/>
        <w:jc w:val="both"/>
        <w:rPr>
          <w:rFonts w:eastAsia="Times New Roman"/>
          <w:szCs w:val="24"/>
        </w:rPr>
      </w:pPr>
      <w:r>
        <w:rPr>
          <w:rFonts w:eastAsia="Times New Roman"/>
          <w:b/>
          <w:szCs w:val="24"/>
        </w:rPr>
        <w:t xml:space="preserve">ΓΕΩΡΓΙΟΣ ΒΑΣΙΛΕΙΑΔΗΣ (Υφυπουργός </w:t>
      </w:r>
      <w:r>
        <w:rPr>
          <w:rFonts w:eastAsia="Times New Roman"/>
          <w:b/>
          <w:szCs w:val="24"/>
        </w:rPr>
        <w:t>Πολιτισμού κ</w:t>
      </w:r>
      <w:r>
        <w:rPr>
          <w:rFonts w:eastAsia="Times New Roman"/>
          <w:b/>
          <w:szCs w:val="24"/>
        </w:rPr>
        <w:t>α</w:t>
      </w:r>
      <w:r>
        <w:rPr>
          <w:rFonts w:eastAsia="Times New Roman"/>
          <w:b/>
          <w:szCs w:val="24"/>
        </w:rPr>
        <w:t>ι Αθλητισμού):</w:t>
      </w:r>
      <w:r>
        <w:rPr>
          <w:rFonts w:eastAsia="Times New Roman"/>
          <w:szCs w:val="24"/>
        </w:rPr>
        <w:t xml:space="preserve"> Αναπολήστε το παλιό καθεστώς. Αναπολήστε το δημόσια. </w:t>
      </w:r>
    </w:p>
    <w:p w14:paraId="224A1970" w14:textId="77777777" w:rsidR="0081027C" w:rsidRDefault="00F5028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Ξέρετε πόσους αφορά; Είστε εκτός θέματος. </w:t>
      </w:r>
    </w:p>
    <w:p w14:paraId="224A1971" w14:textId="77777777" w:rsidR="0081027C" w:rsidRDefault="00F5028E">
      <w:pPr>
        <w:spacing w:line="600" w:lineRule="auto"/>
        <w:ind w:firstLine="709"/>
        <w:jc w:val="center"/>
        <w:rPr>
          <w:rFonts w:eastAsia="Times New Roman"/>
          <w:szCs w:val="24"/>
        </w:rPr>
      </w:pPr>
      <w:r>
        <w:rPr>
          <w:rFonts w:eastAsia="Times New Roman"/>
          <w:szCs w:val="24"/>
        </w:rPr>
        <w:lastRenderedPageBreak/>
        <w:t>(Θόρυβος)</w:t>
      </w:r>
    </w:p>
    <w:p w14:paraId="224A1972" w14:textId="77777777" w:rsidR="0081027C" w:rsidRDefault="00F5028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Κόκκαλης έχει τον λόγο. Δεν θα το κάνω εδώ συζήτηση. </w:t>
      </w:r>
      <w:r>
        <w:rPr>
          <w:rFonts w:eastAsia="Times New Roman"/>
          <w:szCs w:val="24"/>
        </w:rPr>
        <w:t xml:space="preserve">Από διευκρίνιση, συζήτηση καταδίκη και ό,τι κατέβει του καθενός. </w:t>
      </w:r>
    </w:p>
    <w:p w14:paraId="224A1973" w14:textId="77777777" w:rsidR="0081027C" w:rsidRDefault="00F5028E">
      <w:pPr>
        <w:spacing w:line="600" w:lineRule="auto"/>
        <w:ind w:firstLine="720"/>
        <w:jc w:val="both"/>
        <w:rPr>
          <w:rFonts w:eastAsia="Times New Roman"/>
          <w:szCs w:val="24"/>
        </w:rPr>
      </w:pPr>
      <w:r>
        <w:rPr>
          <w:rFonts w:eastAsia="Times New Roman"/>
          <w:szCs w:val="24"/>
        </w:rPr>
        <w:t xml:space="preserve">Είναι δυνατόν τώρα; Μισή ώρα τροπολογία το έχετε ξανακούσει; </w:t>
      </w:r>
    </w:p>
    <w:p w14:paraId="224A1974" w14:textId="77777777" w:rsidR="0081027C" w:rsidRDefault="00F5028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Ξέρετε πόσους αφορά; Είστε εκτός θέματος. </w:t>
      </w:r>
    </w:p>
    <w:p w14:paraId="224A1975" w14:textId="77777777" w:rsidR="0081027C" w:rsidRDefault="00F5028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Όλα αφορούν μεγάλες κα</w:t>
      </w:r>
      <w:r>
        <w:rPr>
          <w:rFonts w:eastAsia="Times New Roman"/>
          <w:szCs w:val="24"/>
        </w:rPr>
        <w:t xml:space="preserve">τηγορίες ανθρώπων. </w:t>
      </w:r>
    </w:p>
    <w:p w14:paraId="224A1976" w14:textId="77777777" w:rsidR="0081027C" w:rsidRDefault="00F5028E">
      <w:pPr>
        <w:spacing w:line="600" w:lineRule="auto"/>
        <w:ind w:firstLine="720"/>
        <w:jc w:val="both"/>
        <w:rPr>
          <w:rFonts w:eastAsia="Times New Roman"/>
          <w:szCs w:val="24"/>
        </w:rPr>
      </w:pPr>
      <w:r>
        <w:rPr>
          <w:rFonts w:eastAsia="Times New Roman"/>
          <w:b/>
          <w:szCs w:val="24"/>
        </w:rPr>
        <w:t>ΓΕΩΡΓΙΟΣ ΒΑΣΙΛΕΙΑΔΗΣ (Υφυπουργός Πολιτισμού κ</w:t>
      </w:r>
      <w:r>
        <w:rPr>
          <w:rFonts w:eastAsia="Times New Roman"/>
          <w:b/>
          <w:szCs w:val="24"/>
        </w:rPr>
        <w:t>α</w:t>
      </w:r>
      <w:r>
        <w:rPr>
          <w:rFonts w:eastAsia="Times New Roman"/>
          <w:b/>
          <w:szCs w:val="24"/>
        </w:rPr>
        <w:t>ι Αθλητισμού):</w:t>
      </w:r>
      <w:r>
        <w:rPr>
          <w:rFonts w:eastAsia="Times New Roman"/>
          <w:szCs w:val="24"/>
        </w:rPr>
        <w:t xml:space="preserve"> Στις 9 Απριλίου έστειλε η ΕΠΟ τις αλλαγές.</w:t>
      </w:r>
    </w:p>
    <w:p w14:paraId="224A1977" w14:textId="77777777" w:rsidR="0081027C" w:rsidRDefault="00F5028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Βασιλειάδη, δεν σας επιτρέπω να συνεχίσετε. </w:t>
      </w:r>
    </w:p>
    <w:p w14:paraId="224A1978" w14:textId="77777777" w:rsidR="0081027C" w:rsidRDefault="00F5028E">
      <w:pPr>
        <w:spacing w:line="600" w:lineRule="auto"/>
        <w:ind w:left="720"/>
        <w:jc w:val="both"/>
        <w:rPr>
          <w:rFonts w:eastAsia="Times New Roman"/>
          <w:szCs w:val="24"/>
        </w:rPr>
      </w:pPr>
      <w:r>
        <w:rPr>
          <w:rFonts w:eastAsia="Times New Roman"/>
          <w:b/>
          <w:szCs w:val="24"/>
        </w:rPr>
        <w:t xml:space="preserve">ΑΝΝΑ ΚΑΡΑΜΑΝΛΗ: </w:t>
      </w:r>
      <w:r w:rsidRPr="0076344C">
        <w:rPr>
          <w:rFonts w:eastAsia="Times New Roman"/>
          <w:szCs w:val="24"/>
        </w:rPr>
        <w:t>Δεν είπε πότε να νομο</w:t>
      </w:r>
      <w:r w:rsidRPr="0076344C">
        <w:rPr>
          <w:rFonts w:eastAsia="Times New Roman"/>
          <w:szCs w:val="24"/>
        </w:rPr>
        <w:t>θετήσετε εσείς.</w:t>
      </w:r>
    </w:p>
    <w:p w14:paraId="224A1979" w14:textId="77777777" w:rsidR="0081027C" w:rsidRDefault="00F5028E">
      <w:pPr>
        <w:spacing w:line="600" w:lineRule="auto"/>
        <w:ind w:left="720"/>
        <w:jc w:val="both"/>
        <w:rPr>
          <w:rFonts w:eastAsia="Times New Roman"/>
          <w:szCs w:val="24"/>
        </w:rPr>
      </w:pPr>
      <w:r>
        <w:rPr>
          <w:rFonts w:eastAsia="Times New Roman"/>
          <w:b/>
          <w:szCs w:val="24"/>
        </w:rPr>
        <w:lastRenderedPageBreak/>
        <w:t>ΠΑΝΑΓΙΩΤΗΣ ΗΛΙΟΠΟΥΛΟΣ:</w:t>
      </w:r>
      <w:r>
        <w:rPr>
          <w:rFonts w:eastAsia="Times New Roman"/>
          <w:szCs w:val="24"/>
        </w:rPr>
        <w:t xml:space="preserve"> Στις 9 Απριλίου η ΕΠΟ είπε να…</w:t>
      </w:r>
    </w:p>
    <w:p w14:paraId="224A197A" w14:textId="77777777" w:rsidR="0081027C" w:rsidRDefault="00F5028E">
      <w:pPr>
        <w:spacing w:line="600" w:lineRule="auto"/>
        <w:ind w:left="2880" w:firstLine="720"/>
        <w:jc w:val="both"/>
        <w:rPr>
          <w:rFonts w:eastAsia="Times New Roman"/>
          <w:szCs w:val="24"/>
        </w:rPr>
      </w:pPr>
      <w:r>
        <w:rPr>
          <w:rFonts w:eastAsia="Times New Roman"/>
          <w:szCs w:val="24"/>
        </w:rPr>
        <w:t>(Θόρυβος)</w:t>
      </w:r>
    </w:p>
    <w:p w14:paraId="224A197B" w14:textId="77777777" w:rsidR="0081027C" w:rsidRDefault="00F5028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Καθίστε. Αρκετά. Κρατήστε το φίλαθλο πνεύμα για τα γήπεδα. </w:t>
      </w:r>
    </w:p>
    <w:p w14:paraId="224A197C" w14:textId="77777777" w:rsidR="0081027C" w:rsidRDefault="00F5028E">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Επεισόδια κεκλεισμένων των θυρών; Καταφέρατε το ακατόρθωτο.</w:t>
      </w:r>
    </w:p>
    <w:p w14:paraId="224A197D" w14:textId="77777777" w:rsidR="0081027C" w:rsidRDefault="00F5028E">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κατάφερε. </w:t>
      </w:r>
    </w:p>
    <w:p w14:paraId="224A197E" w14:textId="77777777" w:rsidR="0081027C" w:rsidRDefault="00F5028E">
      <w:pPr>
        <w:spacing w:line="600" w:lineRule="auto"/>
        <w:ind w:firstLine="720"/>
        <w:jc w:val="both"/>
        <w:rPr>
          <w:rFonts w:eastAsia="Times New Roman"/>
          <w:szCs w:val="24"/>
        </w:rPr>
      </w:pPr>
      <w:r>
        <w:rPr>
          <w:rFonts w:eastAsia="Times New Roman"/>
          <w:szCs w:val="24"/>
        </w:rPr>
        <w:t>Κύριε Κόκκαλη, έχετε τον λόγο.</w:t>
      </w:r>
    </w:p>
    <w:p w14:paraId="224A197F" w14:textId="77777777" w:rsidR="0081027C" w:rsidRDefault="00F5028E">
      <w:pPr>
        <w:spacing w:line="600" w:lineRule="auto"/>
        <w:ind w:firstLine="720"/>
        <w:jc w:val="both"/>
        <w:rPr>
          <w:rFonts w:eastAsia="Times New Roman"/>
          <w:szCs w:val="24"/>
        </w:rPr>
      </w:pPr>
      <w:r>
        <w:rPr>
          <w:rFonts w:eastAsia="Times New Roman"/>
          <w:b/>
          <w:szCs w:val="24"/>
        </w:rPr>
        <w:t>ΚΩΝΣΤΑΝΤΙΝΟ</w:t>
      </w:r>
      <w:r w:rsidRPr="007C0A59">
        <w:rPr>
          <w:rFonts w:eastAsia="Times New Roman"/>
          <w:b/>
          <w:szCs w:val="24"/>
        </w:rPr>
        <w:t>Σ ΤΑΣΟΥΛΑΣ:</w:t>
      </w:r>
      <w:r>
        <w:rPr>
          <w:rFonts w:eastAsia="Times New Roman"/>
          <w:szCs w:val="24"/>
        </w:rPr>
        <w:t xml:space="preserve"> Ο κ. Κόκκαλης είναι ο υποψήφιος </w:t>
      </w:r>
      <w:r>
        <w:rPr>
          <w:rFonts w:eastAsia="Times New Roman"/>
          <w:szCs w:val="24"/>
        </w:rPr>
        <w:t>Ε</w:t>
      </w:r>
      <w:r>
        <w:rPr>
          <w:rFonts w:eastAsia="Times New Roman"/>
          <w:szCs w:val="24"/>
        </w:rPr>
        <w:t xml:space="preserve">υρωβουλευτής; </w:t>
      </w:r>
    </w:p>
    <w:p w14:paraId="224A1980" w14:textId="77777777" w:rsidR="0081027C" w:rsidRDefault="00F5028E">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Ελάτε, κύριε Τασούλα. Το αστειάκι μας κρύωσε. Κρυώσαμε πιο πολύ κι από το </w:t>
      </w:r>
      <w:r>
        <w:rPr>
          <w:rFonts w:eastAsia="Times New Roman"/>
          <w:szCs w:val="24"/>
          <w:lang w:val="en-US"/>
        </w:rPr>
        <w:t>air</w:t>
      </w:r>
      <w:r w:rsidRPr="00477C82">
        <w:rPr>
          <w:rFonts w:eastAsia="Times New Roman"/>
          <w:szCs w:val="24"/>
        </w:rPr>
        <w:t xml:space="preserve"> </w:t>
      </w:r>
      <w:r>
        <w:rPr>
          <w:rFonts w:eastAsia="Times New Roman"/>
          <w:szCs w:val="24"/>
          <w:lang w:val="en-US"/>
        </w:rPr>
        <w:t>condition</w:t>
      </w:r>
      <w:r>
        <w:rPr>
          <w:rFonts w:eastAsia="Times New Roman"/>
          <w:szCs w:val="24"/>
        </w:rPr>
        <w:t xml:space="preserve">. </w:t>
      </w:r>
    </w:p>
    <w:p w14:paraId="224A1981" w14:textId="77777777" w:rsidR="0081027C" w:rsidRDefault="00F5028E">
      <w:pPr>
        <w:spacing w:line="600" w:lineRule="auto"/>
        <w:ind w:firstLine="720"/>
        <w:jc w:val="both"/>
        <w:rPr>
          <w:rFonts w:eastAsia="Times New Roman"/>
          <w:szCs w:val="24"/>
        </w:rPr>
      </w:pPr>
      <w:r w:rsidRPr="004870B6">
        <w:rPr>
          <w:rFonts w:eastAsia="Times New Roman"/>
          <w:b/>
          <w:szCs w:val="24"/>
        </w:rPr>
        <w:lastRenderedPageBreak/>
        <w:t>ΒΑΣΙΛΕΙΟΣ ΚΟΚΚΑΛΗΣ (Υφυπουργός Αγροτικής Ανάπτυξης και Τροφίμων):</w:t>
      </w:r>
      <w:r>
        <w:rPr>
          <w:rFonts w:eastAsia="Times New Roman"/>
          <w:b/>
          <w:szCs w:val="24"/>
        </w:rPr>
        <w:t xml:space="preserve"> </w:t>
      </w:r>
      <w:r>
        <w:rPr>
          <w:rFonts w:eastAsia="Times New Roman"/>
          <w:szCs w:val="24"/>
        </w:rPr>
        <w:t>Γελάσαμε.</w:t>
      </w:r>
    </w:p>
    <w:p w14:paraId="224A1982" w14:textId="77777777" w:rsidR="0081027C" w:rsidRDefault="00F5028E">
      <w:pPr>
        <w:spacing w:line="600" w:lineRule="auto"/>
        <w:ind w:firstLine="720"/>
        <w:jc w:val="both"/>
        <w:rPr>
          <w:rFonts w:eastAsia="Times New Roman"/>
          <w:szCs w:val="24"/>
        </w:rPr>
      </w:pPr>
      <w:r>
        <w:rPr>
          <w:rFonts w:eastAsia="Times New Roman"/>
          <w:szCs w:val="24"/>
        </w:rPr>
        <w:t>Ευχαριστώ, κυρία Πρόεδρε.</w:t>
      </w:r>
    </w:p>
    <w:p w14:paraId="224A1983" w14:textId="77777777" w:rsidR="0081027C" w:rsidRDefault="00F5028E">
      <w:pPr>
        <w:spacing w:line="600" w:lineRule="auto"/>
        <w:ind w:firstLine="720"/>
        <w:jc w:val="both"/>
        <w:rPr>
          <w:rFonts w:eastAsia="Times New Roman"/>
          <w:szCs w:val="24"/>
        </w:rPr>
      </w:pPr>
      <w:r>
        <w:rPr>
          <w:rFonts w:eastAsia="Times New Roman"/>
          <w:szCs w:val="24"/>
        </w:rPr>
        <w:t>Κυρίες και κύριοι συνάδελφοι, όπως γνωρίζετε</w:t>
      </w:r>
      <w:r w:rsidRPr="00474F73">
        <w:rPr>
          <w:rFonts w:eastAsia="Times New Roman"/>
          <w:szCs w:val="24"/>
        </w:rPr>
        <w:t>,</w:t>
      </w:r>
      <w:r>
        <w:rPr>
          <w:rFonts w:eastAsia="Times New Roman"/>
          <w:szCs w:val="24"/>
        </w:rPr>
        <w:t xml:space="preserve"> κεντρική επιλογή της Κυβέρνησης και του Υπουργείου Αγροτικής Ανάπτυξης είναι η στήριξη των συνεργατικών σχημάτων, των υγειών συνεργατικών σχημάτων. Ήδη έχει καταργηθεί μετά από εξαγγελία του Πρωθυπουργού η εισφορά αλληλεγγύης για τους συνεταιρισμένους αγ</w:t>
      </w:r>
      <w:r>
        <w:rPr>
          <w:rFonts w:eastAsia="Times New Roman"/>
          <w:szCs w:val="24"/>
        </w:rPr>
        <w:t xml:space="preserve">ρότες. Με την υπό κατάθεση τροπολογία και με γενικό αριθμό 2166 και ειδικό 64 επιδιώκεται η παροχή κινήτρων σε αγρότες μέλη συνεταιρισμών. </w:t>
      </w:r>
    </w:p>
    <w:p w14:paraId="224A1984" w14:textId="77777777" w:rsidR="0081027C" w:rsidRDefault="00F5028E">
      <w:pPr>
        <w:spacing w:line="600" w:lineRule="auto"/>
        <w:ind w:firstLine="720"/>
        <w:jc w:val="both"/>
        <w:rPr>
          <w:rFonts w:eastAsia="Times New Roman"/>
          <w:szCs w:val="24"/>
        </w:rPr>
      </w:pPr>
      <w:r>
        <w:rPr>
          <w:rFonts w:eastAsia="Times New Roman"/>
          <w:szCs w:val="24"/>
        </w:rPr>
        <w:t>Συγκεκριμένα τροποποιείται το άρθρο 29, παράγραφος 3 του ν.4384/2016 το οποίο έλεγε ότι μετά τη διανομή, την εκκαθάρ</w:t>
      </w:r>
      <w:r>
        <w:rPr>
          <w:rFonts w:eastAsia="Times New Roman"/>
          <w:szCs w:val="24"/>
        </w:rPr>
        <w:t xml:space="preserve">ιση των εξόδων </w:t>
      </w:r>
      <w:proofErr w:type="spellStart"/>
      <w:r>
        <w:rPr>
          <w:rFonts w:eastAsia="Times New Roman"/>
          <w:szCs w:val="24"/>
        </w:rPr>
        <w:t>διενέμοντο</w:t>
      </w:r>
      <w:proofErr w:type="spellEnd"/>
      <w:r>
        <w:rPr>
          <w:rFonts w:eastAsia="Times New Roman"/>
          <w:szCs w:val="24"/>
        </w:rPr>
        <w:t xml:space="preserve"> τα χρηματικά ποσά στους αγρότες μέλη των συνεταιρισμών. Η φορολογία όμως αυτής της διανομής, του πλεονάσματος θεωρείτο ως εισόδημα από εμπορική δραστηριότητα και φορολογείτο </w:t>
      </w:r>
      <w:r>
        <w:rPr>
          <w:rFonts w:eastAsia="Times New Roman"/>
          <w:szCs w:val="24"/>
        </w:rPr>
        <w:lastRenderedPageBreak/>
        <w:t xml:space="preserve">με 22%. Τώρα τροποποιείται και δεν θα χαρακτηρίζεται το </w:t>
      </w:r>
      <w:r>
        <w:rPr>
          <w:rFonts w:eastAsia="Times New Roman"/>
          <w:szCs w:val="24"/>
        </w:rPr>
        <w:t xml:space="preserve">συγκεκριμένο εισόδημα εμπορική δραστηριότητα αλλά απλή αγροτική επιχειρηματική δραστηριότητα. </w:t>
      </w:r>
    </w:p>
    <w:p w14:paraId="224A1985" w14:textId="77777777" w:rsidR="0081027C" w:rsidRDefault="00F5028E">
      <w:pPr>
        <w:spacing w:line="600" w:lineRule="auto"/>
        <w:ind w:firstLine="720"/>
        <w:jc w:val="both"/>
        <w:rPr>
          <w:rFonts w:eastAsia="Times New Roman"/>
          <w:szCs w:val="24"/>
        </w:rPr>
      </w:pPr>
      <w:r>
        <w:rPr>
          <w:rFonts w:eastAsia="Times New Roman"/>
          <w:szCs w:val="24"/>
        </w:rPr>
        <w:t>Μ’ αυτή τη ρύθμιση ο αγρότης θα τυγχάνει της έκπτωσης φόρου του άρθρου 16 του κώδικα φορολογικών εσόδων που ξεκινάει από τα 1900 ευρώ χωρίς εξαρτώμενα μέλη και φ</w:t>
      </w:r>
      <w:r>
        <w:rPr>
          <w:rFonts w:eastAsia="Times New Roman"/>
          <w:szCs w:val="24"/>
        </w:rPr>
        <w:t>τάνει τα 2100 ευρώ για τρία εξαρτώμενα μέλη, χτίζοντας μ’ αυτόν τον τρόπο το αφορολόγητο όριο το οποίο φτάνει μέχρι τα 9</w:t>
      </w:r>
      <w:r>
        <w:rPr>
          <w:rFonts w:eastAsia="Times New Roman"/>
          <w:szCs w:val="24"/>
        </w:rPr>
        <w:t>.</w:t>
      </w:r>
      <w:r>
        <w:rPr>
          <w:rFonts w:eastAsia="Times New Roman"/>
          <w:szCs w:val="24"/>
        </w:rPr>
        <w:t xml:space="preserve">200 ευρώ. </w:t>
      </w:r>
    </w:p>
    <w:p w14:paraId="224A1986"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επιτυγχάνεται η επί </w:t>
      </w:r>
      <w:proofErr w:type="spellStart"/>
      <w:r>
        <w:rPr>
          <w:rFonts w:eastAsia="Times New Roman"/>
          <w:color w:val="222222"/>
          <w:szCs w:val="24"/>
          <w:shd w:val="clear" w:color="auto" w:fill="FFFFFF"/>
        </w:rPr>
        <w:t>ίσοις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όροις</w:t>
      </w:r>
      <w:proofErr w:type="spellEnd"/>
      <w:r>
        <w:rPr>
          <w:rFonts w:eastAsia="Times New Roman"/>
          <w:color w:val="222222"/>
          <w:szCs w:val="24"/>
          <w:shd w:val="clear" w:color="auto" w:fill="FFFFFF"/>
        </w:rPr>
        <w:t xml:space="preserve"> φορολογική αντιμετώπιση εισοδημάτων προερχομένων από την ίδια πηγή. Επαναλαμβάνω, η σ</w:t>
      </w:r>
      <w:r>
        <w:rPr>
          <w:rFonts w:eastAsia="Times New Roman"/>
          <w:color w:val="222222"/>
          <w:szCs w:val="24"/>
          <w:shd w:val="clear" w:color="auto" w:fill="FFFFFF"/>
        </w:rPr>
        <w:t>υγκεκριμένη τροπολογία έρχεται να δώσει ένα επιπλέον κίνητρο γι’ αυτούς οι οποίοι είναι ενεργά μέλη των συνεταιρισμών να παραμείνουν, ένα επιπλέον κίνητρο, ώστε να γίνουν ακόμη μεγαλύτεροι οι συνεταιρισμοί, με την προϋπόθεση βέβαια ότι θα συναλλάσσονται –ό</w:t>
      </w:r>
      <w:r>
        <w:rPr>
          <w:rFonts w:eastAsia="Times New Roman"/>
          <w:color w:val="222222"/>
          <w:szCs w:val="24"/>
          <w:shd w:val="clear" w:color="auto" w:fill="FFFFFF"/>
        </w:rPr>
        <w:t>,τι προβλέπει η παράγραφος 3- με τον συνεταιρισμό και θα θεωρείται απλά αγροτική δραστηριότητα.</w:t>
      </w:r>
    </w:p>
    <w:p w14:paraId="224A1987"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Ευχαριστώ.</w:t>
      </w:r>
    </w:p>
    <w:p w14:paraId="224A1988" w14:textId="77777777" w:rsidR="0081027C" w:rsidRDefault="00F5028E">
      <w:pPr>
        <w:spacing w:line="600" w:lineRule="auto"/>
        <w:ind w:firstLine="720"/>
        <w:jc w:val="both"/>
        <w:rPr>
          <w:rFonts w:eastAsia="Times New Roman"/>
          <w:color w:val="222222"/>
          <w:szCs w:val="24"/>
          <w:shd w:val="clear" w:color="auto" w:fill="FFFFFF"/>
        </w:rPr>
      </w:pPr>
      <w:r w:rsidRPr="00ED0CE7">
        <w:rPr>
          <w:rFonts w:eastAsia="Times New Roman"/>
          <w:b/>
          <w:color w:val="222222"/>
          <w:szCs w:val="24"/>
          <w:shd w:val="clear" w:color="auto" w:fill="FFFFFF"/>
        </w:rPr>
        <w:t>ΠΡΟΕΔΡΕΥΟΥΣΑ (Αναστασία Χριστοδουλοπούλου)</w:t>
      </w:r>
      <w:r>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w:t>
      </w:r>
    </w:p>
    <w:p w14:paraId="224A1989"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Ξεκινάμε, επιτέλους, τον κατάλογο των ομιλητών. Πρώτος ομιλητής είναι ο κ. Σωκράτης </w:t>
      </w:r>
      <w:proofErr w:type="spellStart"/>
      <w:r>
        <w:rPr>
          <w:rFonts w:eastAsia="Times New Roman"/>
          <w:color w:val="222222"/>
          <w:szCs w:val="24"/>
          <w:shd w:val="clear" w:color="auto" w:fill="FFFFFF"/>
        </w:rPr>
        <w:t>Βαρδάκη</w:t>
      </w:r>
      <w:r>
        <w:rPr>
          <w:rFonts w:eastAsia="Times New Roman"/>
          <w:color w:val="222222"/>
          <w:szCs w:val="24"/>
          <w:shd w:val="clear" w:color="auto" w:fill="FFFFFF"/>
        </w:rPr>
        <w:t>ς</w:t>
      </w:r>
      <w:proofErr w:type="spellEnd"/>
      <w:r>
        <w:rPr>
          <w:rFonts w:eastAsia="Times New Roman"/>
          <w:color w:val="222222"/>
          <w:szCs w:val="24"/>
          <w:shd w:val="clear" w:color="auto" w:fill="FFFFFF"/>
        </w:rPr>
        <w:t xml:space="preserve"> του ΣΥΡΙΖΑ.</w:t>
      </w:r>
    </w:p>
    <w:p w14:paraId="224A198A"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επτά λεπτά, κύριε </w:t>
      </w:r>
      <w:proofErr w:type="spellStart"/>
      <w:r>
        <w:rPr>
          <w:rFonts w:eastAsia="Times New Roman"/>
          <w:color w:val="222222"/>
          <w:szCs w:val="24"/>
          <w:shd w:val="clear" w:color="auto" w:fill="FFFFFF"/>
        </w:rPr>
        <w:t>Βαρδάκη</w:t>
      </w:r>
      <w:proofErr w:type="spellEnd"/>
      <w:r>
        <w:rPr>
          <w:rFonts w:eastAsia="Times New Roman"/>
          <w:color w:val="222222"/>
          <w:szCs w:val="24"/>
          <w:shd w:val="clear" w:color="auto" w:fill="FFFFFF"/>
        </w:rPr>
        <w:t>.</w:t>
      </w:r>
    </w:p>
    <w:p w14:paraId="224A198B" w14:textId="77777777" w:rsidR="0081027C" w:rsidRDefault="00F5028E">
      <w:pPr>
        <w:spacing w:line="600" w:lineRule="auto"/>
        <w:ind w:firstLine="720"/>
        <w:jc w:val="both"/>
        <w:rPr>
          <w:rFonts w:eastAsia="Times New Roman"/>
          <w:color w:val="222222"/>
          <w:szCs w:val="24"/>
          <w:shd w:val="clear" w:color="auto" w:fill="FFFFFF"/>
        </w:rPr>
      </w:pPr>
      <w:r w:rsidRPr="00ED0CE7">
        <w:rPr>
          <w:rFonts w:eastAsia="Times New Roman"/>
          <w:b/>
          <w:color w:val="222222"/>
          <w:szCs w:val="24"/>
          <w:shd w:val="clear" w:color="auto" w:fill="FFFFFF"/>
        </w:rPr>
        <w:t>ΣΩΚΡΑΤΗΣ ΒΑΡΔΑΚΗΣ:</w:t>
      </w:r>
      <w:r>
        <w:rPr>
          <w:rFonts w:eastAsia="Times New Roman"/>
          <w:color w:val="222222"/>
          <w:szCs w:val="24"/>
          <w:shd w:val="clear" w:color="auto" w:fill="FFFFFF"/>
        </w:rPr>
        <w:t xml:space="preserve"> Ευχαριστώ, κυρία Πρόεδρε.</w:t>
      </w:r>
    </w:p>
    <w:p w14:paraId="224A198C"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σήμερα είναι μία πολύ σημαντική ημέρα για το Ηράκλειο, την Κρήτη και ολόκληρη τη χώρα. Με το παρόν σχέδιο αποκτά ισχύ νόμου η σύμβαση </w:t>
      </w:r>
      <w:r>
        <w:rPr>
          <w:rFonts w:eastAsia="Times New Roman"/>
          <w:color w:val="222222"/>
          <w:szCs w:val="24"/>
          <w:shd w:val="clear" w:color="auto" w:fill="FFFFFF"/>
        </w:rPr>
        <w:t xml:space="preserve">παραχώρησης για την κατασκευή και λειτουργία ενός οραματικού και εμβληματικού έργου, του νέου </w:t>
      </w:r>
      <w:r>
        <w:rPr>
          <w:rFonts w:eastAsia="Times New Roman"/>
          <w:color w:val="222222"/>
          <w:szCs w:val="24"/>
          <w:shd w:val="clear" w:color="auto" w:fill="FFFFFF"/>
        </w:rPr>
        <w:t>δ</w:t>
      </w:r>
      <w:r>
        <w:rPr>
          <w:rFonts w:eastAsia="Times New Roman"/>
          <w:color w:val="222222"/>
          <w:szCs w:val="24"/>
          <w:shd w:val="clear" w:color="auto" w:fill="FFFFFF"/>
        </w:rPr>
        <w:t xml:space="preserve">ιεθνούς </w:t>
      </w:r>
      <w:r>
        <w:rPr>
          <w:rFonts w:eastAsia="Times New Roman"/>
          <w:color w:val="222222"/>
          <w:szCs w:val="24"/>
          <w:shd w:val="clear" w:color="auto" w:fill="FFFFFF"/>
        </w:rPr>
        <w:t>α</w:t>
      </w:r>
      <w:r>
        <w:rPr>
          <w:rFonts w:eastAsia="Times New Roman"/>
          <w:color w:val="222222"/>
          <w:szCs w:val="24"/>
          <w:shd w:val="clear" w:color="auto" w:fill="FFFFFF"/>
        </w:rPr>
        <w:t>ερολιμένα στο Καστέλι του Ηρακλείου Κρήτης.</w:t>
      </w:r>
    </w:p>
    <w:p w14:paraId="224A198D"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μπορούμε να μην αναγνωρίσουμε ότι η ανάγκη για την κατασκευή του ήταν υπαρκτή ήδη από τη δεκαετία του </w:t>
      </w:r>
      <w:r>
        <w:rPr>
          <w:rFonts w:eastAsia="Times New Roman"/>
          <w:color w:val="222222"/>
          <w:szCs w:val="24"/>
          <w:shd w:val="clear" w:color="auto" w:fill="FFFFFF"/>
        </w:rPr>
        <w:t xml:space="preserve">1990. Βέβαια, υπήρξαν σοβαρές ενέργειες τότε και μετά, ιδιαίτερα από τον τότε Υφυπουργό Υποδομών, κ. </w:t>
      </w:r>
      <w:r>
        <w:rPr>
          <w:rFonts w:eastAsia="Times New Roman"/>
          <w:color w:val="222222"/>
          <w:szCs w:val="24"/>
          <w:shd w:val="clear" w:color="auto" w:fill="FFFFFF"/>
        </w:rPr>
        <w:lastRenderedPageBreak/>
        <w:t>Μανώλη Στρατάκη, και από άλλους υπηρεσιακούς παράγοντες, θεσμικούς παράγοντες που πραγματικά προσπάθησαν να βάλουν στις ράγες αυτό το μεγάλο έργο.</w:t>
      </w:r>
    </w:p>
    <w:p w14:paraId="224A198E"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υλοποί</w:t>
      </w:r>
      <w:r>
        <w:rPr>
          <w:rFonts w:eastAsia="Times New Roman"/>
          <w:color w:val="222222"/>
          <w:szCs w:val="24"/>
          <w:shd w:val="clear" w:color="auto" w:fill="FFFFFF"/>
        </w:rPr>
        <w:t xml:space="preserve">ηση του, όμως, μεταφερόταν από χρόνο σε χρόνο, συμβάλλοντας στη διατήρηση και διόγκωση του αναπτυξιακού ελλείμματος ολόκληρης της Κρήτης, μιας </w:t>
      </w:r>
      <w:r>
        <w:rPr>
          <w:rFonts w:eastAsia="Times New Roman"/>
          <w:color w:val="222222"/>
          <w:szCs w:val="24"/>
          <w:shd w:val="clear" w:color="auto" w:fill="FFFFFF"/>
        </w:rPr>
        <w:t>π</w:t>
      </w:r>
      <w:r>
        <w:rPr>
          <w:rFonts w:eastAsia="Times New Roman"/>
          <w:color w:val="222222"/>
          <w:szCs w:val="24"/>
          <w:shd w:val="clear" w:color="auto" w:fill="FFFFFF"/>
        </w:rPr>
        <w:t>εριφέρειας, που παρά τους περιορισμούς των υφιστάμενων αεροδρομίων, αποτελούσε και αποτελεί τη ναυαρχίδα του του</w:t>
      </w:r>
      <w:r>
        <w:rPr>
          <w:rFonts w:eastAsia="Times New Roman"/>
          <w:color w:val="222222"/>
          <w:szCs w:val="24"/>
          <w:shd w:val="clear" w:color="auto" w:fill="FFFFFF"/>
        </w:rPr>
        <w:t>ρισμού της χώρας με εκατομμύρια αφίξεις επισκεπτών.</w:t>
      </w:r>
    </w:p>
    <w:p w14:paraId="224A198F"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2018 το «Νίκος Καζαντζάκης», με περισσότερους από οκτώ εκατομμύρια επιβάτες, ήταν το δεύτερο αεροδρόμιο της χώρας σε επιβατική κίνηση, πίσω από το «Ελευθέριος Βενιζέλος». Εδώ επιτρέψτε μου πραγματικά ν</w:t>
      </w:r>
      <w:r>
        <w:rPr>
          <w:rFonts w:eastAsia="Times New Roman"/>
          <w:color w:val="222222"/>
          <w:szCs w:val="24"/>
          <w:shd w:val="clear" w:color="auto" w:fill="FFFFFF"/>
        </w:rPr>
        <w:t xml:space="preserve">α </w:t>
      </w:r>
      <w:r>
        <w:rPr>
          <w:rFonts w:eastAsia="Times New Roman"/>
          <w:color w:val="222222"/>
          <w:szCs w:val="24"/>
          <w:shd w:val="clear" w:color="auto" w:fill="FFFFFF"/>
        </w:rPr>
        <w:lastRenderedPageBreak/>
        <w:t xml:space="preserve">συγχαρώ τους εργαζόμενους στο υφιστάμενο </w:t>
      </w:r>
      <w:r>
        <w:rPr>
          <w:rFonts w:eastAsia="Times New Roman"/>
          <w:color w:val="222222"/>
          <w:szCs w:val="24"/>
          <w:shd w:val="clear" w:color="auto" w:fill="FFFFFF"/>
        </w:rPr>
        <w:t>α</w:t>
      </w:r>
      <w:r>
        <w:rPr>
          <w:rFonts w:eastAsia="Times New Roman"/>
          <w:color w:val="222222"/>
          <w:szCs w:val="24"/>
          <w:shd w:val="clear" w:color="auto" w:fill="FFFFFF"/>
        </w:rPr>
        <w:t>εροδρόμιο Ηρακλείου «Νίκος Καζαντζάκης», που παρά την περιορισμένη φέρουσα ικανότητα, υπερβάλλουν ακόμα και σήμερα εαυτόν για να ανταποκριθούν στις ανάγκες της τουριστικής περιόδου.</w:t>
      </w:r>
    </w:p>
    <w:p w14:paraId="224A1990"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2015 βρεθήκαμε μπροστά σε π</w:t>
      </w:r>
      <w:r>
        <w:rPr>
          <w:rFonts w:eastAsia="Times New Roman"/>
          <w:color w:val="222222"/>
          <w:szCs w:val="24"/>
          <w:shd w:val="clear" w:color="auto" w:fill="FFFFFF"/>
        </w:rPr>
        <w:t>ολλά ανοιχτά μέτωπα, εκκρεμότητες, έργα</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παρεμβάσεις, αλλά και ρυθμίσεις που ζητούσαν δρομολόγηση και επίλυση. Από την πρώτη στιγμή για εμάς ήταν ξεκάθαρο ότι το αύριο της Κρήτης είναι στενά συνυφασμένο με την ολοκλήρωση αυτών των έργων, που παρέμεναν ημι</w:t>
      </w:r>
      <w:r>
        <w:rPr>
          <w:rFonts w:eastAsia="Times New Roman"/>
          <w:color w:val="222222"/>
          <w:szCs w:val="24"/>
          <w:shd w:val="clear" w:color="auto" w:fill="FFFFFF"/>
        </w:rPr>
        <w:t xml:space="preserve">τελή, αλλά και την προώθηση υλοποίησης των καίριων αναπτυξιακών έργων, όπως ο ΒΟΑΚ, το αεροδρόμιο, η ενεργειακή διασύνδεση του νησιού, ο οδικός άξονας </w:t>
      </w:r>
      <w:proofErr w:type="spellStart"/>
      <w:r>
        <w:rPr>
          <w:rFonts w:eastAsia="Times New Roman"/>
          <w:color w:val="222222"/>
          <w:szCs w:val="24"/>
          <w:shd w:val="clear" w:color="auto" w:fill="FFFFFF"/>
        </w:rPr>
        <w:t>Μεσσαράς</w:t>
      </w:r>
      <w:proofErr w:type="spellEnd"/>
      <w:r>
        <w:rPr>
          <w:rFonts w:eastAsia="Times New Roman"/>
          <w:color w:val="222222"/>
          <w:szCs w:val="24"/>
          <w:shd w:val="clear" w:color="auto" w:fill="FFFFFF"/>
        </w:rPr>
        <w:t>. Ήταν έργα που για δεκαετίες περίμενε η Κρήτη, έργα που θα δώσουν μία νέα ώθηση στη βιώσιμη ανάπ</w:t>
      </w:r>
      <w:r>
        <w:rPr>
          <w:rFonts w:eastAsia="Times New Roman"/>
          <w:color w:val="222222"/>
          <w:szCs w:val="24"/>
          <w:shd w:val="clear" w:color="auto" w:fill="FFFFFF"/>
        </w:rPr>
        <w:t>τυξη.</w:t>
      </w:r>
    </w:p>
    <w:p w14:paraId="224A1991"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της </w:t>
      </w:r>
      <w:r>
        <w:rPr>
          <w:rFonts w:eastAsia="Times New Roman"/>
          <w:color w:val="222222"/>
          <w:szCs w:val="24"/>
          <w:shd w:val="clear" w:color="auto" w:fill="FFFFFF"/>
        </w:rPr>
        <w:t>Α</w:t>
      </w:r>
      <w:r>
        <w:rPr>
          <w:rFonts w:eastAsia="Times New Roman"/>
          <w:color w:val="222222"/>
          <w:szCs w:val="24"/>
          <w:shd w:val="clear" w:color="auto" w:fill="FFFFFF"/>
        </w:rPr>
        <w:t xml:space="preserve">ντιπολίτευσης, συμφωνώ μαζί σας ότι η απόφαση για το </w:t>
      </w:r>
      <w:r>
        <w:rPr>
          <w:rFonts w:eastAsia="Times New Roman"/>
          <w:color w:val="222222"/>
          <w:szCs w:val="24"/>
          <w:shd w:val="clear" w:color="auto" w:fill="FFFFFF"/>
        </w:rPr>
        <w:t>α</w:t>
      </w:r>
      <w:r>
        <w:rPr>
          <w:rFonts w:eastAsia="Times New Roman"/>
          <w:color w:val="222222"/>
          <w:szCs w:val="24"/>
          <w:shd w:val="clear" w:color="auto" w:fill="FFFFFF"/>
        </w:rPr>
        <w:t xml:space="preserve">εροδρόμιο στο Καστέλι ήταν από το 2003. Όμως, μόνο σήμερα, μετά από το 2015, δεκαέξι χρόνια μετά, η σημερινή Κυβέρνηση είναι αυτή που μέσα από συζήτηση και διάλογο με όλους </w:t>
      </w:r>
      <w:r>
        <w:rPr>
          <w:rFonts w:eastAsia="Times New Roman"/>
          <w:color w:val="222222"/>
          <w:szCs w:val="24"/>
          <w:shd w:val="clear" w:color="auto" w:fill="FFFFFF"/>
        </w:rPr>
        <w:t xml:space="preserve">τους φορείς, με όλες τις συλλογικότητες, με τον </w:t>
      </w:r>
      <w:r>
        <w:rPr>
          <w:rFonts w:eastAsia="Times New Roman"/>
          <w:color w:val="222222"/>
          <w:szCs w:val="24"/>
          <w:shd w:val="clear" w:color="auto" w:fill="FFFFFF"/>
        </w:rPr>
        <w:t>δ</w:t>
      </w:r>
      <w:r>
        <w:rPr>
          <w:rFonts w:eastAsia="Times New Roman"/>
          <w:color w:val="222222"/>
          <w:szCs w:val="24"/>
          <w:shd w:val="clear" w:color="auto" w:fill="FFFFFF"/>
        </w:rPr>
        <w:t xml:space="preserve">ήμο, με την </w:t>
      </w:r>
      <w:r>
        <w:rPr>
          <w:rFonts w:eastAsia="Times New Roman"/>
          <w:color w:val="222222"/>
          <w:szCs w:val="24"/>
          <w:shd w:val="clear" w:color="auto" w:fill="FFFFFF"/>
        </w:rPr>
        <w:t>π</w:t>
      </w:r>
      <w:r>
        <w:rPr>
          <w:rFonts w:eastAsia="Times New Roman"/>
          <w:color w:val="222222"/>
          <w:szCs w:val="24"/>
          <w:shd w:val="clear" w:color="auto" w:fill="FFFFFF"/>
        </w:rPr>
        <w:t>εριφέρεια, με τις συλλογικότητες που διαφωνούσαν, με ανθρώπους των οποίων η περιουσία απαλλοτριώθηκε κάνει πράξη το οραματικό αυτό έργο.</w:t>
      </w:r>
    </w:p>
    <w:p w14:paraId="224A1992"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Κατετέθησαν και ελήφθησαν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όλες οι προτάσεις. Η π</w:t>
      </w:r>
      <w:r>
        <w:rPr>
          <w:rFonts w:eastAsia="Times New Roman"/>
          <w:color w:val="222222"/>
          <w:szCs w:val="24"/>
          <w:shd w:val="clear" w:color="auto" w:fill="FFFFFF"/>
        </w:rPr>
        <w:t xml:space="preserve">λειοψηφία της τοπικής κοινωνίας και της περιφερειακής ενότητας Ηρακλείου και της Κρήτης ήταν και είναι υπέρ του να γίνει το αεροδρόμιο και έτσι προχωρήσαμε. Είναι η σημερινή Κυβέρνηση εκείνη που εξασφάλισε την ισχυρή παρουσία του </w:t>
      </w:r>
      <w:r>
        <w:rPr>
          <w:rFonts w:eastAsia="Times New Roman"/>
          <w:color w:val="222222"/>
          <w:szCs w:val="24"/>
          <w:shd w:val="clear" w:color="auto" w:fill="FFFFFF"/>
        </w:rPr>
        <w:t>δ</w:t>
      </w:r>
      <w:r>
        <w:rPr>
          <w:rFonts w:eastAsia="Times New Roman"/>
          <w:color w:val="222222"/>
          <w:szCs w:val="24"/>
          <w:shd w:val="clear" w:color="auto" w:fill="FFFFFF"/>
        </w:rPr>
        <w:t>ημοσίου στη σύμβαση. Είνα</w:t>
      </w:r>
      <w:r>
        <w:rPr>
          <w:rFonts w:eastAsia="Times New Roman"/>
          <w:color w:val="222222"/>
          <w:szCs w:val="24"/>
          <w:shd w:val="clear" w:color="auto" w:fill="FFFFFF"/>
        </w:rPr>
        <w:t xml:space="preserve">ι η σημερινή Κυβέρνηση εκείνη που ολοκλήρωσε τον διαγωνισμό. Είναι η σημερινή Κυβέρνηση εκείνη που εξασφάλισε για πρώτη φορά το αντισταθμιστικό αντάλλαγμα που θα λαμβάνει το κράτος από την εκμετάλλευση του έργου, </w:t>
      </w:r>
      <w:r>
        <w:rPr>
          <w:rFonts w:eastAsia="Times New Roman"/>
          <w:color w:val="222222"/>
          <w:szCs w:val="24"/>
          <w:shd w:val="clear" w:color="auto" w:fill="FFFFFF"/>
        </w:rPr>
        <w:lastRenderedPageBreak/>
        <w:t>ώστε να φτάνει το 2%. Το ποσό αυτό δεν είνα</w:t>
      </w:r>
      <w:r>
        <w:rPr>
          <w:rFonts w:eastAsia="Times New Roman"/>
          <w:color w:val="222222"/>
          <w:szCs w:val="24"/>
          <w:shd w:val="clear" w:color="auto" w:fill="FFFFFF"/>
        </w:rPr>
        <w:t>ι καθόλου ευκαταφρόνητο. Μιλάμε για έσοδα πολλών εκατομμυρίων ευρώ, που θα βοηθήσουν ουσιαστικά πλέον στην ανάπτυξη ολόκληρης της περιοχής και όχι μόνο.</w:t>
      </w:r>
    </w:p>
    <w:p w14:paraId="224A1993"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με τη κύρωση της σύμβασης, το </w:t>
      </w:r>
      <w:r>
        <w:rPr>
          <w:rFonts w:eastAsia="Times New Roman"/>
          <w:color w:val="222222"/>
          <w:szCs w:val="24"/>
          <w:shd w:val="clear" w:color="auto" w:fill="FFFFFF"/>
        </w:rPr>
        <w:t>δ</w:t>
      </w:r>
      <w:r>
        <w:rPr>
          <w:rFonts w:eastAsia="Times New Roman"/>
          <w:color w:val="222222"/>
          <w:szCs w:val="24"/>
          <w:shd w:val="clear" w:color="auto" w:fill="FFFFFF"/>
        </w:rPr>
        <w:t xml:space="preserve">ιεθνές </w:t>
      </w:r>
      <w:r>
        <w:rPr>
          <w:rFonts w:eastAsia="Times New Roman"/>
          <w:color w:val="222222"/>
          <w:szCs w:val="24"/>
          <w:shd w:val="clear" w:color="auto" w:fill="FFFFFF"/>
        </w:rPr>
        <w:t>α</w:t>
      </w:r>
      <w:r>
        <w:rPr>
          <w:rFonts w:eastAsia="Times New Roman"/>
          <w:color w:val="222222"/>
          <w:szCs w:val="24"/>
          <w:shd w:val="clear" w:color="auto" w:fill="FFFFFF"/>
        </w:rPr>
        <w:t>εροδρόμιο στο Καστέλι, ένα οραματικό έργο, μπαίνει ουσια</w:t>
      </w:r>
      <w:r>
        <w:rPr>
          <w:rFonts w:eastAsia="Times New Roman"/>
          <w:color w:val="222222"/>
          <w:szCs w:val="24"/>
          <w:shd w:val="clear" w:color="auto" w:fill="FFFFFF"/>
        </w:rPr>
        <w:t>στικά πλέον στο στάδιο της υλοποίησης, αφού τα έργα αναμένεται να ξεκινήσουν μέχρι το τέλος του 2019. Με την έναρξη του έργου δημιουργούνται πάνω από χίλιες πεντακόσιες θέσεις εργασίας κατά την περίοδο κατασκευής και πολλαπλάσιες μόνιμες θέσεις εργασίας κα</w:t>
      </w:r>
      <w:r>
        <w:rPr>
          <w:rFonts w:eastAsia="Times New Roman"/>
          <w:color w:val="222222"/>
          <w:szCs w:val="24"/>
          <w:shd w:val="clear" w:color="auto" w:fill="FFFFFF"/>
        </w:rPr>
        <w:t>τά την περίοδο λειτουργίας.</w:t>
      </w:r>
    </w:p>
    <w:p w14:paraId="224A1994"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την περίοδο που θα αναπτυχθούν νέες εμπορικές υποδομές και χρήσεις, θα αποτελέσει το μεγαλύτερο αναπτυξιακό έργο που έχει γίνει ποτέ στην Κρήτη με άκρως αναπτυξιακό χαρακτήρα. Είναι έργο σταθμός για τον τουρισμό, για την ανά</w:t>
      </w:r>
      <w:r>
        <w:rPr>
          <w:rFonts w:eastAsia="Times New Roman"/>
          <w:color w:val="222222"/>
          <w:szCs w:val="24"/>
          <w:shd w:val="clear" w:color="auto" w:fill="FFFFFF"/>
        </w:rPr>
        <w:t xml:space="preserve">πτυξη αλλά και την τοπική κοινωνία. Είναι μία αναπτυξιακή πορεία που δεν θα συμπεριλαμβάνει μόνο το έργο του αεροδρομίου, αλλά συνοδεύεται από την κατασκευή ενός σύγχρονου και ασφαλούς δικτύου, </w:t>
      </w:r>
      <w:r>
        <w:rPr>
          <w:rFonts w:eastAsia="Times New Roman"/>
          <w:color w:val="222222"/>
          <w:szCs w:val="24"/>
          <w:shd w:val="clear" w:color="auto" w:fill="FFFFFF"/>
        </w:rPr>
        <w:lastRenderedPageBreak/>
        <w:t>κατάλληλου και ικανού να εξυπηρετήσει τα εκατομμύρια των επιβα</w:t>
      </w:r>
      <w:r>
        <w:rPr>
          <w:rFonts w:eastAsia="Times New Roman"/>
          <w:color w:val="222222"/>
          <w:szCs w:val="24"/>
          <w:shd w:val="clear" w:color="auto" w:fill="FFFFFF"/>
        </w:rPr>
        <w:t>τών που σε ετήσια βάση θα ταξιδεύουν από το νέο αεροδρόμιο.</w:t>
      </w:r>
    </w:p>
    <w:p w14:paraId="224A1995"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αλήθεια ότι τέτοιου είδους επένδυση αναβαθμίζει και μεταβάλλει καθοριστικά τη θέση του νησιού στον παγκόσμιο χάρτη των αερομεταφορών και των τουριστικών προορισμών.</w:t>
      </w:r>
    </w:p>
    <w:p w14:paraId="224A1996"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επαναλάβουμε για μία α</w:t>
      </w:r>
      <w:r>
        <w:rPr>
          <w:rFonts w:eastAsia="Times New Roman"/>
          <w:color w:val="222222"/>
          <w:szCs w:val="24"/>
          <w:shd w:val="clear" w:color="auto" w:fill="FFFFFF"/>
        </w:rPr>
        <w:t xml:space="preserve">κόμα φορά και με πίστη σε αυτό που λέμε, ότι όλα αυτά τα έργα, οι δημόσιες υποδομές δεν ανήκουν σε κανένα </w:t>
      </w:r>
      <w:r>
        <w:rPr>
          <w:rFonts w:eastAsia="Times New Roman"/>
          <w:color w:val="222222"/>
          <w:szCs w:val="24"/>
          <w:shd w:val="clear" w:color="auto" w:fill="FFFFFF"/>
        </w:rPr>
        <w:t>υ</w:t>
      </w:r>
      <w:r>
        <w:rPr>
          <w:rFonts w:eastAsia="Times New Roman"/>
          <w:color w:val="222222"/>
          <w:szCs w:val="24"/>
          <w:shd w:val="clear" w:color="auto" w:fill="FFFFFF"/>
        </w:rPr>
        <w:t xml:space="preserve">πουργό, </w:t>
      </w:r>
      <w:r>
        <w:rPr>
          <w:rFonts w:eastAsia="Times New Roman"/>
          <w:color w:val="222222"/>
          <w:szCs w:val="24"/>
          <w:shd w:val="clear" w:color="auto" w:fill="FFFFFF"/>
        </w:rPr>
        <w:t>π</w:t>
      </w:r>
      <w:r>
        <w:rPr>
          <w:rFonts w:eastAsia="Times New Roman"/>
          <w:color w:val="222222"/>
          <w:szCs w:val="24"/>
          <w:shd w:val="clear" w:color="auto" w:fill="FFFFFF"/>
        </w:rPr>
        <w:t xml:space="preserve">εριφερειάρχη, </w:t>
      </w:r>
      <w:r>
        <w:rPr>
          <w:rFonts w:eastAsia="Times New Roman"/>
          <w:color w:val="222222"/>
          <w:szCs w:val="24"/>
          <w:shd w:val="clear" w:color="auto" w:fill="FFFFFF"/>
        </w:rPr>
        <w:t>κ</w:t>
      </w:r>
      <w:r>
        <w:rPr>
          <w:rFonts w:eastAsia="Times New Roman"/>
          <w:color w:val="222222"/>
          <w:szCs w:val="24"/>
          <w:shd w:val="clear" w:color="auto" w:fill="FFFFFF"/>
        </w:rPr>
        <w:t xml:space="preserve">υβέρνηση ή </w:t>
      </w:r>
      <w:r>
        <w:rPr>
          <w:rFonts w:eastAsia="Times New Roman"/>
          <w:color w:val="222222"/>
          <w:szCs w:val="24"/>
          <w:shd w:val="clear" w:color="auto" w:fill="FFFFFF"/>
        </w:rPr>
        <w:t>δ</w:t>
      </w:r>
      <w:r>
        <w:rPr>
          <w:rFonts w:eastAsia="Times New Roman"/>
          <w:color w:val="222222"/>
          <w:szCs w:val="24"/>
          <w:shd w:val="clear" w:color="auto" w:fill="FFFFFF"/>
        </w:rPr>
        <w:t>ήμαρχο, ανήκουν στον ελληνικό λαό και εμείς κρινόμαστε από τη διαφάνεια και την αποτελεσματικότητα να υλοποιήσουμ</w:t>
      </w:r>
      <w:r>
        <w:rPr>
          <w:rFonts w:eastAsia="Times New Roman"/>
          <w:color w:val="222222"/>
          <w:szCs w:val="24"/>
          <w:shd w:val="clear" w:color="auto" w:fill="FFFFFF"/>
        </w:rPr>
        <w:t>ε αυτές τις υποδομές στην υπηρεσία αυτού του λαού.</w:t>
      </w:r>
    </w:p>
    <w:p w14:paraId="224A1997"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Ξέρω ότι ο αρμόδιος Υπουργός, ο κ. </w:t>
      </w:r>
      <w:proofErr w:type="spellStart"/>
      <w:r>
        <w:rPr>
          <w:rFonts w:eastAsia="Times New Roman"/>
          <w:color w:val="222222"/>
          <w:szCs w:val="24"/>
          <w:shd w:val="clear" w:color="auto" w:fill="FFFFFF"/>
        </w:rPr>
        <w:t>Σπίρτζης</w:t>
      </w:r>
      <w:proofErr w:type="spellEnd"/>
      <w:r>
        <w:rPr>
          <w:rFonts w:eastAsia="Times New Roman"/>
          <w:color w:val="222222"/>
          <w:szCs w:val="24"/>
          <w:shd w:val="clear" w:color="auto" w:fill="FFFFFF"/>
        </w:rPr>
        <w:t xml:space="preserve">, δείχνει απόλυτη ευαισθησία και στο θέμα των αποζημιώσεων σε σχέση με τις απαλλοτριώσεις, εξάλλου το </w:t>
      </w:r>
      <w:proofErr w:type="spellStart"/>
      <w:r>
        <w:rPr>
          <w:rFonts w:eastAsia="Times New Roman"/>
          <w:color w:val="222222"/>
          <w:szCs w:val="24"/>
          <w:shd w:val="clear" w:color="auto" w:fill="FFFFFF"/>
        </w:rPr>
        <w:t>προείπε</w:t>
      </w:r>
      <w:proofErr w:type="spellEnd"/>
      <w:r>
        <w:rPr>
          <w:rFonts w:eastAsia="Times New Roman"/>
          <w:color w:val="222222"/>
          <w:szCs w:val="24"/>
          <w:shd w:val="clear" w:color="auto" w:fill="FFFFFF"/>
        </w:rPr>
        <w:t xml:space="preserve"> και πριν λίγο. Είμαι σίγουρος ότι, όπου βέβαια μπορε</w:t>
      </w:r>
      <w:r>
        <w:rPr>
          <w:rFonts w:eastAsia="Times New Roman"/>
          <w:color w:val="222222"/>
          <w:szCs w:val="24"/>
          <w:shd w:val="clear" w:color="auto" w:fill="FFFFFF"/>
        </w:rPr>
        <w:t>ί, να επέμβει θα το κάνει και μάλιστα σύντομα.</w:t>
      </w:r>
    </w:p>
    <w:p w14:paraId="224A1998"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κυρία Πρόεδρε, δεν μπορώ να μη σχολιάσω τη δήλωση του Γραμματέα της Νέας Δημοκρατίας, κ. </w:t>
      </w:r>
      <w:proofErr w:type="spellStart"/>
      <w:r>
        <w:rPr>
          <w:rFonts w:eastAsia="Times New Roman"/>
          <w:color w:val="222222"/>
          <w:szCs w:val="24"/>
          <w:shd w:val="clear" w:color="auto" w:fill="FFFFFF"/>
        </w:rPr>
        <w:t>Αυγενάκη</w:t>
      </w:r>
      <w:proofErr w:type="spellEnd"/>
      <w:r>
        <w:rPr>
          <w:rFonts w:eastAsia="Times New Roman"/>
          <w:color w:val="222222"/>
          <w:szCs w:val="24"/>
          <w:shd w:val="clear" w:color="auto" w:fill="FFFFFF"/>
        </w:rPr>
        <w:t xml:space="preserve">, που μετά την πρώτη επιτροπή προχθές δήλωσε με βαρύγδουπο πραγματικά τρόπο ότι με σφραγίδα της Νέας Δημοκρατίας προχωράει το </w:t>
      </w:r>
      <w:r>
        <w:rPr>
          <w:rFonts w:eastAsia="Times New Roman"/>
          <w:color w:val="222222"/>
          <w:szCs w:val="24"/>
          <w:shd w:val="clear" w:color="auto" w:fill="FFFFFF"/>
        </w:rPr>
        <w:t>α</w:t>
      </w:r>
      <w:r>
        <w:rPr>
          <w:rFonts w:eastAsia="Times New Roman"/>
          <w:color w:val="222222"/>
          <w:szCs w:val="24"/>
          <w:shd w:val="clear" w:color="auto" w:fill="FFFFFF"/>
        </w:rPr>
        <w:t>εροδρόμιο στο Καστέλι.</w:t>
      </w:r>
    </w:p>
    <w:p w14:paraId="224A1999"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Κοιτάξτε να δείτε, αγαπητοί συνάδελφοι, αν και είπα ότι συμφωνώ με την εισήγηση που έκανε ο συνάδελφος κ. </w:t>
      </w:r>
      <w:proofErr w:type="spellStart"/>
      <w:r>
        <w:rPr>
          <w:rFonts w:eastAsia="Times New Roman"/>
          <w:color w:val="222222"/>
          <w:szCs w:val="24"/>
          <w:shd w:val="clear" w:color="auto" w:fill="FFFFFF"/>
        </w:rPr>
        <w:t>Μπουκώρος</w:t>
      </w:r>
      <w:proofErr w:type="spellEnd"/>
      <w:r>
        <w:rPr>
          <w:rFonts w:eastAsia="Times New Roman"/>
          <w:color w:val="222222"/>
          <w:szCs w:val="24"/>
          <w:shd w:val="clear" w:color="auto" w:fill="FFFFFF"/>
        </w:rPr>
        <w:t>, θέλω να σας πω το εξής: Αν και έχετε εθιστεί το τελευταίο διάστημα στο ψέμα και την παραπληροφόρηση, βάλτε όσες παγίδες θέλετε. Ο κρητικός λαός ξέρει ότι επί δεκαπέντε χρόνια η απραξία και η ανικανότητά σας ήταν αιτία ολόκληρη η Κρήτη να είναι ο</w:t>
      </w:r>
      <w:r>
        <w:rPr>
          <w:rFonts w:eastAsia="Times New Roman"/>
          <w:color w:val="222222"/>
          <w:szCs w:val="24"/>
          <w:shd w:val="clear" w:color="auto" w:fill="FFFFFF"/>
        </w:rPr>
        <w:t xml:space="preserve"> φτωχός συγγενής σε υποδομές και αναπτυξιακά έργα. Ό,τι, όμως, δεν </w:t>
      </w:r>
      <w:r>
        <w:rPr>
          <w:rFonts w:eastAsia="Times New Roman"/>
          <w:color w:val="222222"/>
          <w:szCs w:val="24"/>
          <w:shd w:val="clear" w:color="auto" w:fill="FFFFFF"/>
        </w:rPr>
        <w:lastRenderedPageBreak/>
        <w:t>κάνατε τα τελευταία τουλάχιστον δεκαπέντε χρόνια, αυτή η Κυβέρνηση σε τέσσερα χρόνια προγραμματίζει, υλοποιεί και παραδίνει αναπτυξιακά έργα και δημιουργεί, επιτέλους, τις προοπτικές ανάπτυ</w:t>
      </w:r>
      <w:r>
        <w:rPr>
          <w:rFonts w:eastAsia="Times New Roman"/>
          <w:color w:val="222222"/>
          <w:szCs w:val="24"/>
          <w:shd w:val="clear" w:color="auto" w:fill="FFFFFF"/>
        </w:rPr>
        <w:t>ξης αυτού του τόπου.</w:t>
      </w:r>
    </w:p>
    <w:p w14:paraId="224A199A"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για το </w:t>
      </w:r>
      <w:r>
        <w:rPr>
          <w:rFonts w:eastAsia="Times New Roman"/>
          <w:color w:val="222222"/>
          <w:szCs w:val="24"/>
          <w:shd w:val="clear" w:color="auto" w:fill="FFFFFF"/>
        </w:rPr>
        <w:t>α</w:t>
      </w:r>
      <w:r>
        <w:rPr>
          <w:rFonts w:eastAsia="Times New Roman"/>
          <w:color w:val="222222"/>
          <w:szCs w:val="24"/>
          <w:shd w:val="clear" w:color="auto" w:fill="FFFFFF"/>
        </w:rPr>
        <w:t>εροδρόμιο «Νίκος Καζαντζάκης», να είστε σίγουροι ότι θα αξιοποιηθεί προς όφελος του κοινωνικού συνόλου και μόνο.</w:t>
      </w:r>
    </w:p>
    <w:p w14:paraId="224A199B"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224A199C" w14:textId="77777777" w:rsidR="0081027C" w:rsidRDefault="00F5028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24A199D" w14:textId="77777777" w:rsidR="0081027C" w:rsidRDefault="00F5028E">
      <w:pPr>
        <w:spacing w:line="600" w:lineRule="auto"/>
        <w:ind w:firstLine="720"/>
        <w:jc w:val="both"/>
        <w:rPr>
          <w:rFonts w:eastAsia="Times New Roman"/>
          <w:color w:val="222222"/>
          <w:szCs w:val="24"/>
          <w:shd w:val="clear" w:color="auto" w:fill="FFFFFF"/>
        </w:rPr>
      </w:pPr>
      <w:r w:rsidRPr="003D4579">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Ευχαριστούμε, κύριε </w:t>
      </w:r>
      <w:proofErr w:type="spellStart"/>
      <w:r>
        <w:rPr>
          <w:rFonts w:eastAsia="Times New Roman"/>
          <w:color w:val="222222"/>
          <w:szCs w:val="24"/>
          <w:shd w:val="clear" w:color="auto" w:fill="FFFFFF"/>
        </w:rPr>
        <w:t>Βαρδάκη</w:t>
      </w:r>
      <w:proofErr w:type="spellEnd"/>
      <w:r>
        <w:rPr>
          <w:rFonts w:eastAsia="Times New Roman"/>
          <w:color w:val="222222"/>
          <w:szCs w:val="24"/>
          <w:shd w:val="clear" w:color="auto" w:fill="FFFFFF"/>
        </w:rPr>
        <w:t>.</w:t>
      </w:r>
    </w:p>
    <w:p w14:paraId="224A199E"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Τασούλας από τη Νέα Δημοκρατία.</w:t>
      </w:r>
    </w:p>
    <w:p w14:paraId="224A199F" w14:textId="77777777" w:rsidR="0081027C" w:rsidRDefault="00F5028E">
      <w:pPr>
        <w:spacing w:line="600" w:lineRule="auto"/>
        <w:ind w:firstLine="720"/>
        <w:jc w:val="both"/>
        <w:rPr>
          <w:rFonts w:eastAsia="Times New Roman"/>
          <w:color w:val="222222"/>
          <w:szCs w:val="24"/>
          <w:shd w:val="clear" w:color="auto" w:fill="FFFFFF"/>
        </w:rPr>
      </w:pPr>
      <w:r w:rsidRPr="003D4579">
        <w:rPr>
          <w:rFonts w:eastAsia="Times New Roman"/>
          <w:b/>
          <w:color w:val="222222"/>
          <w:szCs w:val="24"/>
          <w:shd w:val="clear" w:color="auto" w:fill="FFFFFF"/>
        </w:rPr>
        <w:lastRenderedPageBreak/>
        <w:t>ΚΩΝΣΤΑΝΤΙΝΟΣ ΤΑΣΟΥΛΑΣ:</w:t>
      </w:r>
      <w:r>
        <w:rPr>
          <w:rFonts w:eastAsia="Times New Roman"/>
          <w:color w:val="222222"/>
          <w:szCs w:val="24"/>
          <w:shd w:val="clear" w:color="auto" w:fill="FFFFFF"/>
        </w:rPr>
        <w:t xml:space="preserve"> Κυρίες και κύριοι συνάδελφοι, για μία ακόμη φορά βλέπουμε από την κυβερνητική πλευρά του ΣΥΡΙΖΑ μία προσπάθεια να γίνει οικειοποίηση έργων τα οποία εκ τ</w:t>
      </w:r>
      <w:r>
        <w:rPr>
          <w:rFonts w:eastAsia="Times New Roman"/>
          <w:color w:val="222222"/>
          <w:szCs w:val="24"/>
          <w:shd w:val="clear" w:color="auto" w:fill="FFFFFF"/>
        </w:rPr>
        <w:t xml:space="preserve">ης </w:t>
      </w:r>
      <w:proofErr w:type="spellStart"/>
      <w:r>
        <w:rPr>
          <w:rFonts w:eastAsia="Times New Roman"/>
          <w:color w:val="222222"/>
          <w:szCs w:val="24"/>
          <w:shd w:val="clear" w:color="auto" w:fill="FFFFFF"/>
        </w:rPr>
        <w:t>φύσεώς</w:t>
      </w:r>
      <w:proofErr w:type="spellEnd"/>
      <w:r>
        <w:rPr>
          <w:rFonts w:eastAsia="Times New Roman"/>
          <w:color w:val="222222"/>
          <w:szCs w:val="24"/>
          <w:shd w:val="clear" w:color="auto" w:fill="FFFFFF"/>
        </w:rPr>
        <w:t xml:space="preserve"> τους, εκ των πραγμάτων, εκ της </w:t>
      </w:r>
      <w:proofErr w:type="spellStart"/>
      <w:r>
        <w:rPr>
          <w:rFonts w:eastAsia="Times New Roman"/>
          <w:color w:val="222222"/>
          <w:szCs w:val="24"/>
          <w:shd w:val="clear" w:color="auto" w:fill="FFFFFF"/>
        </w:rPr>
        <w:t>βαρύτητός</w:t>
      </w:r>
      <w:proofErr w:type="spellEnd"/>
      <w:r>
        <w:rPr>
          <w:rFonts w:eastAsia="Times New Roman"/>
          <w:color w:val="222222"/>
          <w:szCs w:val="24"/>
          <w:shd w:val="clear" w:color="auto" w:fill="FFFFFF"/>
        </w:rPr>
        <w:t xml:space="preserve"> τους, εκ της πολυπλοκότητάς τους δεν είναι έργα τα οποία μπορεί να τα καρπώνεται μία </w:t>
      </w:r>
      <w:r>
        <w:rPr>
          <w:rFonts w:eastAsia="Times New Roman"/>
          <w:color w:val="222222"/>
          <w:szCs w:val="24"/>
          <w:shd w:val="clear" w:color="auto" w:fill="FFFFFF"/>
        </w:rPr>
        <w:t>κ</w:t>
      </w:r>
      <w:r>
        <w:rPr>
          <w:rFonts w:eastAsia="Times New Roman"/>
          <w:color w:val="222222"/>
          <w:szCs w:val="24"/>
          <w:shd w:val="clear" w:color="auto" w:fill="FFFFFF"/>
        </w:rPr>
        <w:t xml:space="preserve">υβέρνηση και μάλιστα μία </w:t>
      </w:r>
      <w:r>
        <w:rPr>
          <w:rFonts w:eastAsia="Times New Roman"/>
          <w:color w:val="222222"/>
          <w:szCs w:val="24"/>
          <w:shd w:val="clear" w:color="auto" w:fill="FFFFFF"/>
        </w:rPr>
        <w:t>κ</w:t>
      </w:r>
      <w:r>
        <w:rPr>
          <w:rFonts w:eastAsia="Times New Roman"/>
          <w:color w:val="222222"/>
          <w:szCs w:val="24"/>
          <w:shd w:val="clear" w:color="auto" w:fill="FFFFFF"/>
        </w:rPr>
        <w:t>υβέρνηση συνήθους κυβερνητικής θητείας και όχι εκτεταμένης κυβερνητικής θητείας.</w:t>
      </w:r>
    </w:p>
    <w:p w14:paraId="224A19A0" w14:textId="77777777" w:rsidR="0081027C" w:rsidRDefault="00F502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Πρέπει να κα</w:t>
      </w:r>
      <w:r>
        <w:rPr>
          <w:rFonts w:eastAsia="Times New Roman"/>
          <w:color w:val="222222"/>
          <w:szCs w:val="24"/>
          <w:shd w:val="clear" w:color="auto" w:fill="FFFFFF"/>
        </w:rPr>
        <w:t>ταλάβουμε όλοι -και εδώ περιλαμβάνω και εμάς οι οποίοι, ωστόσο, δεν κάνουμε αυτή την απόπειρα οικειοποίησης, ψηφίζουμε αυτό το νομοσχέδιο, ψηφίζουμε αυτή την κύρωση, όπως δεν κάνατε εσείς στις κυρώσεις των μεγάλων οδικών έργων του παρελθόντος που έφερε στη</w:t>
      </w:r>
      <w:r>
        <w:rPr>
          <w:rFonts w:eastAsia="Times New Roman"/>
          <w:color w:val="222222"/>
          <w:szCs w:val="24"/>
          <w:shd w:val="clear" w:color="auto" w:fill="FFFFFF"/>
        </w:rPr>
        <w:t xml:space="preserve"> Βουλή, αφού τα έσωσε από πρόβλημα χρηματοδότησης η κυβέρνηση Σαμαρά- ότι δεν υπάρχουν μεγάλα έργα τα οποία να περιορίζονται χρονικά στην έκταση μίας ή δύο τετραετιών κυβερνητικής θητείας.</w:t>
      </w:r>
    </w:p>
    <w:p w14:paraId="224A19A1" w14:textId="77777777" w:rsidR="0081027C" w:rsidRDefault="00F5028E">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Είναι σωστό που η Νέα Δημοκρατία ψηφίζει αυτή την κύρωση για το νέο</w:t>
      </w:r>
      <w:r>
        <w:rPr>
          <w:rFonts w:eastAsia="Times New Roman"/>
          <w:color w:val="222222"/>
          <w:szCs w:val="24"/>
          <w:shd w:val="clear" w:color="auto" w:fill="FFFFFF"/>
        </w:rPr>
        <w:t xml:space="preserve"> </w:t>
      </w:r>
      <w:r>
        <w:rPr>
          <w:rFonts w:eastAsia="Times New Roman"/>
          <w:color w:val="222222"/>
          <w:szCs w:val="24"/>
          <w:shd w:val="clear" w:color="auto" w:fill="FFFFFF"/>
        </w:rPr>
        <w:t>δ</w:t>
      </w:r>
      <w:r>
        <w:rPr>
          <w:rFonts w:eastAsia="Times New Roman"/>
          <w:color w:val="222222"/>
          <w:szCs w:val="24"/>
          <w:shd w:val="clear" w:color="auto" w:fill="FFFFFF"/>
        </w:rPr>
        <w:t xml:space="preserve">ιεθνές </w:t>
      </w:r>
      <w:r>
        <w:rPr>
          <w:rFonts w:eastAsia="Times New Roman"/>
          <w:color w:val="222222"/>
          <w:szCs w:val="24"/>
          <w:shd w:val="clear" w:color="auto" w:fill="FFFFFF"/>
        </w:rPr>
        <w:t>α</w:t>
      </w:r>
      <w:r>
        <w:rPr>
          <w:rFonts w:eastAsia="Times New Roman"/>
          <w:color w:val="222222"/>
          <w:szCs w:val="24"/>
          <w:shd w:val="clear" w:color="auto" w:fill="FFFFFF"/>
        </w:rPr>
        <w:t>εροδρόμιο του Ηρακλείου. Είναι, επίσης, σωστό να πούμε ότι κανονικά, εάν λειτουργούσαν τα πράγματα με αίσθηση επείγοντος και αίσθηση ανάγκης, θα έπρεπε αυτή η σύμβαση να είχε έρθει το 2016, άντε το 2017. Είναι, συνεπώς καθυστερημένη δύο τουλάχιστ</w:t>
      </w:r>
      <w:r>
        <w:rPr>
          <w:rFonts w:eastAsia="Times New Roman"/>
          <w:color w:val="222222"/>
          <w:szCs w:val="24"/>
          <w:shd w:val="clear" w:color="auto" w:fill="FFFFFF"/>
        </w:rPr>
        <w:t>ον χρόνια και αυτό πρέπει να επισημανθεί.</w:t>
      </w:r>
    </w:p>
    <w:p w14:paraId="224A19A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 κύριος Πρωθυπουργός, επισκεπτόμενος</w:t>
      </w:r>
      <w:r w:rsidRPr="005E34F8">
        <w:rPr>
          <w:rFonts w:eastAsia="Times New Roman" w:cs="Times New Roman"/>
          <w:szCs w:val="24"/>
        </w:rPr>
        <w:t xml:space="preserve"> το Σάββατο ένα άλλο </w:t>
      </w:r>
      <w:r>
        <w:rPr>
          <w:rFonts w:eastAsia="Times New Roman" w:cs="Times New Roman"/>
          <w:szCs w:val="24"/>
        </w:rPr>
        <w:t>α</w:t>
      </w:r>
      <w:r w:rsidRPr="005E34F8">
        <w:rPr>
          <w:rFonts w:eastAsia="Times New Roman" w:cs="Times New Roman"/>
          <w:szCs w:val="24"/>
        </w:rPr>
        <w:t>εροδρόμιο</w:t>
      </w:r>
      <w:r>
        <w:rPr>
          <w:rFonts w:eastAsia="Times New Roman" w:cs="Times New Roman"/>
          <w:szCs w:val="24"/>
        </w:rPr>
        <w:t xml:space="preserve"> -ό</w:t>
      </w:r>
      <w:r w:rsidRPr="005E34F8">
        <w:rPr>
          <w:rFonts w:eastAsia="Times New Roman" w:cs="Times New Roman"/>
          <w:szCs w:val="24"/>
        </w:rPr>
        <w:t>χι βέβαια το</w:t>
      </w:r>
      <w:r>
        <w:rPr>
          <w:rFonts w:eastAsia="Times New Roman" w:cs="Times New Roman"/>
          <w:szCs w:val="24"/>
        </w:rPr>
        <w:t xml:space="preserve">υ μεγέθους και των αφίξεων του </w:t>
      </w:r>
      <w:r>
        <w:rPr>
          <w:rFonts w:eastAsia="Times New Roman" w:cs="Times New Roman"/>
          <w:szCs w:val="24"/>
        </w:rPr>
        <w:t>α</w:t>
      </w:r>
      <w:r w:rsidRPr="005E34F8">
        <w:rPr>
          <w:rFonts w:eastAsia="Times New Roman" w:cs="Times New Roman"/>
          <w:szCs w:val="24"/>
        </w:rPr>
        <w:t>εροδρομίου του Ηρακλείου</w:t>
      </w:r>
      <w:r>
        <w:rPr>
          <w:rFonts w:eastAsia="Times New Roman" w:cs="Times New Roman"/>
          <w:szCs w:val="24"/>
        </w:rPr>
        <w:t>,</w:t>
      </w:r>
      <w:r w:rsidRPr="005E34F8">
        <w:rPr>
          <w:rFonts w:eastAsia="Times New Roman" w:cs="Times New Roman"/>
          <w:szCs w:val="24"/>
        </w:rPr>
        <w:t xml:space="preserve"> αλλά ένα άλλο </w:t>
      </w:r>
      <w:r>
        <w:rPr>
          <w:rFonts w:eastAsia="Times New Roman" w:cs="Times New Roman"/>
          <w:szCs w:val="24"/>
        </w:rPr>
        <w:t>α</w:t>
      </w:r>
      <w:r w:rsidRPr="005E34F8">
        <w:rPr>
          <w:rFonts w:eastAsia="Times New Roman" w:cs="Times New Roman"/>
          <w:szCs w:val="24"/>
        </w:rPr>
        <w:t>εροδρόμιο το οποίο είναι φιλόδοξο και αναπτ</w:t>
      </w:r>
      <w:r>
        <w:rPr>
          <w:rFonts w:eastAsia="Times New Roman" w:cs="Times New Roman"/>
          <w:szCs w:val="24"/>
        </w:rPr>
        <w:t>ύσσεται τα τελε</w:t>
      </w:r>
      <w:r>
        <w:rPr>
          <w:rFonts w:eastAsia="Times New Roman" w:cs="Times New Roman"/>
          <w:szCs w:val="24"/>
        </w:rPr>
        <w:t xml:space="preserve">υταία χρόνια-, το </w:t>
      </w:r>
      <w:r>
        <w:rPr>
          <w:rFonts w:eastAsia="Times New Roman" w:cs="Times New Roman"/>
          <w:szCs w:val="24"/>
        </w:rPr>
        <w:t>α</w:t>
      </w:r>
      <w:r w:rsidRPr="005E34F8">
        <w:rPr>
          <w:rFonts w:eastAsia="Times New Roman" w:cs="Times New Roman"/>
          <w:szCs w:val="24"/>
        </w:rPr>
        <w:t xml:space="preserve">εροδρόμιο </w:t>
      </w:r>
      <w:r>
        <w:rPr>
          <w:rFonts w:eastAsia="Times New Roman" w:cs="Times New Roman"/>
          <w:szCs w:val="24"/>
        </w:rPr>
        <w:t>«Β</w:t>
      </w:r>
      <w:r w:rsidRPr="005E34F8">
        <w:rPr>
          <w:rFonts w:eastAsia="Times New Roman" w:cs="Times New Roman"/>
          <w:szCs w:val="24"/>
        </w:rPr>
        <w:t>ασιλεύς Πύρρος</w:t>
      </w:r>
      <w:r>
        <w:rPr>
          <w:rFonts w:eastAsia="Times New Roman" w:cs="Times New Roman"/>
          <w:szCs w:val="24"/>
        </w:rPr>
        <w:t>»</w:t>
      </w:r>
      <w:r w:rsidRPr="005E34F8">
        <w:rPr>
          <w:rFonts w:eastAsia="Times New Roman" w:cs="Times New Roman"/>
          <w:szCs w:val="24"/>
        </w:rPr>
        <w:t xml:space="preserve"> των Ιωαννίνων</w:t>
      </w:r>
      <w:r>
        <w:rPr>
          <w:rFonts w:eastAsia="Times New Roman" w:cs="Times New Roman"/>
          <w:szCs w:val="24"/>
        </w:rPr>
        <w:t>,</w:t>
      </w:r>
      <w:r w:rsidRPr="005E34F8">
        <w:rPr>
          <w:rFonts w:eastAsia="Times New Roman" w:cs="Times New Roman"/>
          <w:szCs w:val="24"/>
        </w:rPr>
        <w:t xml:space="preserve"> είπε ότι έχει βαρεθεί να εγκαινιάζει έργα</w:t>
      </w:r>
      <w:r>
        <w:rPr>
          <w:rFonts w:eastAsia="Times New Roman" w:cs="Times New Roman"/>
          <w:szCs w:val="24"/>
        </w:rPr>
        <w:t>,</w:t>
      </w:r>
      <w:r w:rsidRPr="005E34F8">
        <w:rPr>
          <w:rFonts w:eastAsia="Times New Roman" w:cs="Times New Roman"/>
          <w:szCs w:val="24"/>
        </w:rPr>
        <w:t xml:space="preserve"> τα οποία δεν είχαν ολοκληρωθεί</w:t>
      </w:r>
      <w:r>
        <w:rPr>
          <w:rFonts w:eastAsia="Times New Roman" w:cs="Times New Roman"/>
          <w:szCs w:val="24"/>
        </w:rPr>
        <w:t>. Μα,</w:t>
      </w:r>
      <w:r w:rsidRPr="005E34F8">
        <w:rPr>
          <w:rFonts w:eastAsia="Times New Roman" w:cs="Times New Roman"/>
          <w:szCs w:val="24"/>
        </w:rPr>
        <w:t xml:space="preserve"> εγκαινιάζει και έργα πριν ολοκληρωθούν</w:t>
      </w:r>
      <w:r>
        <w:rPr>
          <w:rFonts w:eastAsia="Times New Roman" w:cs="Times New Roman"/>
          <w:szCs w:val="24"/>
        </w:rPr>
        <w:t>. Άρα,</w:t>
      </w:r>
      <w:r w:rsidRPr="005E34F8">
        <w:rPr>
          <w:rFonts w:eastAsia="Times New Roman" w:cs="Times New Roman"/>
          <w:szCs w:val="24"/>
        </w:rPr>
        <w:t xml:space="preserve"> θα πρέπει να έχει δύο λόγους να βαριέται</w:t>
      </w:r>
      <w:r>
        <w:rPr>
          <w:rFonts w:eastAsia="Times New Roman" w:cs="Times New Roman"/>
          <w:szCs w:val="24"/>
        </w:rPr>
        <w:t>. Ω</w:t>
      </w:r>
      <w:r w:rsidRPr="005E34F8">
        <w:rPr>
          <w:rFonts w:eastAsia="Times New Roman" w:cs="Times New Roman"/>
          <w:szCs w:val="24"/>
        </w:rPr>
        <w:t>στόσο</w:t>
      </w:r>
      <w:r>
        <w:rPr>
          <w:rFonts w:eastAsia="Times New Roman" w:cs="Times New Roman"/>
          <w:szCs w:val="24"/>
        </w:rPr>
        <w:t>,</w:t>
      </w:r>
      <w:r w:rsidRPr="005E34F8">
        <w:rPr>
          <w:rFonts w:eastAsia="Times New Roman" w:cs="Times New Roman"/>
          <w:szCs w:val="24"/>
        </w:rPr>
        <w:t xml:space="preserve"> η δική του προσπάθεια έχει να κάνει ακριβώς με τη</w:t>
      </w:r>
      <w:r>
        <w:rPr>
          <w:rFonts w:eastAsia="Times New Roman" w:cs="Times New Roman"/>
          <w:szCs w:val="24"/>
        </w:rPr>
        <w:t>ν οικειοποίηση της δουλειάς άλλω</w:t>
      </w:r>
      <w:r w:rsidRPr="005E34F8">
        <w:rPr>
          <w:rFonts w:eastAsia="Times New Roman" w:cs="Times New Roman"/>
          <w:szCs w:val="24"/>
        </w:rPr>
        <w:t>ν</w:t>
      </w:r>
      <w:r>
        <w:rPr>
          <w:rFonts w:eastAsia="Times New Roman" w:cs="Times New Roman"/>
          <w:szCs w:val="24"/>
        </w:rPr>
        <w:t>. Κ</w:t>
      </w:r>
      <w:r w:rsidRPr="005E34F8">
        <w:rPr>
          <w:rFonts w:eastAsia="Times New Roman" w:cs="Times New Roman"/>
          <w:szCs w:val="24"/>
        </w:rPr>
        <w:t xml:space="preserve">αι αν το </w:t>
      </w:r>
      <w:r>
        <w:rPr>
          <w:rFonts w:eastAsia="Times New Roman" w:cs="Times New Roman"/>
          <w:szCs w:val="24"/>
        </w:rPr>
        <w:t>α</w:t>
      </w:r>
      <w:r w:rsidRPr="005E34F8">
        <w:rPr>
          <w:rFonts w:eastAsia="Times New Roman" w:cs="Times New Roman"/>
          <w:szCs w:val="24"/>
        </w:rPr>
        <w:t>εροδρόμιο</w:t>
      </w:r>
      <w:r>
        <w:rPr>
          <w:rFonts w:eastAsia="Times New Roman" w:cs="Times New Roman"/>
          <w:szCs w:val="24"/>
        </w:rPr>
        <w:t>,</w:t>
      </w:r>
      <w:r w:rsidRPr="005E34F8">
        <w:rPr>
          <w:rFonts w:eastAsia="Times New Roman" w:cs="Times New Roman"/>
          <w:szCs w:val="24"/>
        </w:rPr>
        <w:t xml:space="preserve"> </w:t>
      </w:r>
      <w:proofErr w:type="spellStart"/>
      <w:r>
        <w:rPr>
          <w:rFonts w:eastAsia="Times New Roman" w:cs="Times New Roman"/>
          <w:szCs w:val="24"/>
        </w:rPr>
        <w:t>φ</w:t>
      </w:r>
      <w:r w:rsidRPr="005E34F8">
        <w:rPr>
          <w:rFonts w:eastAsia="Times New Roman" w:cs="Times New Roman"/>
          <w:szCs w:val="24"/>
        </w:rPr>
        <w:t>ερ</w:t>
      </w:r>
      <w:proofErr w:type="spellEnd"/>
      <w:r>
        <w:rPr>
          <w:rFonts w:eastAsia="Times New Roman" w:cs="Times New Roman"/>
          <w:szCs w:val="24"/>
        </w:rPr>
        <w:t>’</w:t>
      </w:r>
      <w:r w:rsidRPr="005E34F8">
        <w:rPr>
          <w:rFonts w:eastAsia="Times New Roman" w:cs="Times New Roman"/>
          <w:szCs w:val="24"/>
        </w:rPr>
        <w:t xml:space="preserve"> ειπείν</w:t>
      </w:r>
      <w:r>
        <w:rPr>
          <w:rFonts w:eastAsia="Times New Roman" w:cs="Times New Roman"/>
          <w:szCs w:val="24"/>
        </w:rPr>
        <w:t>,</w:t>
      </w:r>
      <w:r w:rsidRPr="005E34F8">
        <w:rPr>
          <w:rFonts w:eastAsia="Times New Roman" w:cs="Times New Roman"/>
          <w:szCs w:val="24"/>
        </w:rPr>
        <w:t xml:space="preserve"> των Ιωαννίνων είχε καθυστερήσει προηγουμένως</w:t>
      </w:r>
      <w:r>
        <w:rPr>
          <w:rFonts w:eastAsia="Times New Roman" w:cs="Times New Roman"/>
          <w:szCs w:val="24"/>
        </w:rPr>
        <w:t>,</w:t>
      </w:r>
      <w:r w:rsidRPr="005E34F8">
        <w:rPr>
          <w:rFonts w:eastAsia="Times New Roman" w:cs="Times New Roman"/>
          <w:szCs w:val="24"/>
        </w:rPr>
        <w:t xml:space="preserve"> από τον πρώτο συμβατικό χρόνο </w:t>
      </w:r>
      <w:r w:rsidRPr="005E34F8">
        <w:rPr>
          <w:rFonts w:eastAsia="Times New Roman" w:cs="Times New Roman"/>
          <w:szCs w:val="24"/>
        </w:rPr>
        <w:lastRenderedPageBreak/>
        <w:t>αποπεράτωσης τέσσερα χρόνια</w:t>
      </w:r>
      <w:r>
        <w:rPr>
          <w:rFonts w:eastAsia="Times New Roman" w:cs="Times New Roman"/>
          <w:szCs w:val="24"/>
        </w:rPr>
        <w:t xml:space="preserve">, όπως </w:t>
      </w:r>
      <w:proofErr w:type="spellStart"/>
      <w:r>
        <w:rPr>
          <w:rFonts w:eastAsia="Times New Roman" w:cs="Times New Roman"/>
          <w:szCs w:val="24"/>
        </w:rPr>
        <w:t>επε</w:t>
      </w:r>
      <w:r w:rsidRPr="005E34F8">
        <w:rPr>
          <w:rFonts w:eastAsia="Times New Roman" w:cs="Times New Roman"/>
          <w:szCs w:val="24"/>
        </w:rPr>
        <w:t>σημ</w:t>
      </w:r>
      <w:r>
        <w:rPr>
          <w:rFonts w:eastAsia="Times New Roman" w:cs="Times New Roman"/>
          <w:szCs w:val="24"/>
        </w:rPr>
        <w:t>άνθη</w:t>
      </w:r>
      <w:proofErr w:type="spellEnd"/>
      <w:r>
        <w:rPr>
          <w:rFonts w:eastAsia="Times New Roman" w:cs="Times New Roman"/>
          <w:szCs w:val="24"/>
        </w:rPr>
        <w:t>, ο ΣΥΡΙΖΑ κυβερ</w:t>
      </w:r>
      <w:r>
        <w:rPr>
          <w:rFonts w:eastAsia="Times New Roman" w:cs="Times New Roman"/>
          <w:szCs w:val="24"/>
        </w:rPr>
        <w:t>νά τεσσερ</w:t>
      </w:r>
      <w:r>
        <w:rPr>
          <w:rFonts w:eastAsia="Times New Roman" w:cs="Times New Roman"/>
          <w:szCs w:val="24"/>
        </w:rPr>
        <w:t>ισή</w:t>
      </w:r>
      <w:r>
        <w:rPr>
          <w:rFonts w:eastAsia="Times New Roman" w:cs="Times New Roman"/>
          <w:szCs w:val="24"/>
        </w:rPr>
        <w:t xml:space="preserve">μισι </w:t>
      </w:r>
      <w:r w:rsidRPr="005E34F8">
        <w:rPr>
          <w:rFonts w:eastAsia="Times New Roman" w:cs="Times New Roman"/>
          <w:szCs w:val="24"/>
        </w:rPr>
        <w:t>ήδη</w:t>
      </w:r>
      <w:r>
        <w:rPr>
          <w:rFonts w:eastAsia="Times New Roman" w:cs="Times New Roman"/>
          <w:szCs w:val="24"/>
        </w:rPr>
        <w:t xml:space="preserve">. Άρα, </w:t>
      </w:r>
      <w:r w:rsidRPr="005E34F8">
        <w:rPr>
          <w:rFonts w:eastAsia="Times New Roman" w:cs="Times New Roman"/>
          <w:szCs w:val="24"/>
        </w:rPr>
        <w:t xml:space="preserve">στην πρώτη τετραετή καθυστέρηση προσέθεσε και τη δική του καθυστέρηση </w:t>
      </w:r>
      <w:r>
        <w:rPr>
          <w:rFonts w:eastAsia="Times New Roman" w:cs="Times New Roman"/>
          <w:szCs w:val="24"/>
        </w:rPr>
        <w:t>π</w:t>
      </w:r>
      <w:r w:rsidRPr="005E34F8">
        <w:rPr>
          <w:rFonts w:eastAsia="Times New Roman" w:cs="Times New Roman"/>
          <w:szCs w:val="24"/>
        </w:rPr>
        <w:t xml:space="preserve">έραν της τετραετίας για το </w:t>
      </w:r>
      <w:r>
        <w:rPr>
          <w:rFonts w:eastAsia="Times New Roman" w:cs="Times New Roman"/>
          <w:szCs w:val="24"/>
        </w:rPr>
        <w:t>α</w:t>
      </w:r>
      <w:r>
        <w:rPr>
          <w:rFonts w:eastAsia="Times New Roman" w:cs="Times New Roman"/>
          <w:szCs w:val="24"/>
        </w:rPr>
        <w:t xml:space="preserve">εροδρόμιο Ιωαννίνων. </w:t>
      </w:r>
      <w:r w:rsidRPr="005E34F8">
        <w:rPr>
          <w:rFonts w:eastAsia="Times New Roman" w:cs="Times New Roman"/>
          <w:szCs w:val="24"/>
        </w:rPr>
        <w:t>Συνεπώς μην έχουμε αυτή την έπαρση και νομίζουμε ότι τα δημόσια έργα μπορούν να ξεμπερδεύουν σε μία κυβερνητι</w:t>
      </w:r>
      <w:r w:rsidRPr="005E34F8">
        <w:rPr>
          <w:rFonts w:eastAsia="Times New Roman" w:cs="Times New Roman"/>
          <w:szCs w:val="24"/>
        </w:rPr>
        <w:t>κή θητεία</w:t>
      </w:r>
      <w:r>
        <w:rPr>
          <w:rFonts w:eastAsia="Times New Roman" w:cs="Times New Roman"/>
          <w:szCs w:val="24"/>
        </w:rPr>
        <w:t xml:space="preserve"> μ</w:t>
      </w:r>
      <w:r w:rsidRPr="005E34F8">
        <w:rPr>
          <w:rFonts w:eastAsia="Times New Roman" w:cs="Times New Roman"/>
          <w:szCs w:val="24"/>
        </w:rPr>
        <w:t>ιας τετραετίας</w:t>
      </w:r>
      <w:r>
        <w:rPr>
          <w:rFonts w:eastAsia="Times New Roman" w:cs="Times New Roman"/>
          <w:szCs w:val="24"/>
        </w:rPr>
        <w:t>, που και αυτή είναι σπάνια στη χ</w:t>
      </w:r>
      <w:r w:rsidRPr="005E34F8">
        <w:rPr>
          <w:rFonts w:eastAsia="Times New Roman" w:cs="Times New Roman"/>
          <w:szCs w:val="24"/>
        </w:rPr>
        <w:t>ώρα</w:t>
      </w:r>
      <w:r>
        <w:rPr>
          <w:rFonts w:eastAsia="Times New Roman" w:cs="Times New Roman"/>
          <w:szCs w:val="24"/>
        </w:rPr>
        <w:t>.</w:t>
      </w:r>
    </w:p>
    <w:p w14:paraId="224A19A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 κύριος Υφυπουργός Α</w:t>
      </w:r>
      <w:r w:rsidRPr="005E34F8">
        <w:rPr>
          <w:rFonts w:eastAsia="Times New Roman" w:cs="Times New Roman"/>
          <w:szCs w:val="24"/>
        </w:rPr>
        <w:t>θλητισμού παρουσίασε μία σοβαρή τροπολογία για την αναδιάρθρωση των κατηγοριών του επαγγελματικού ποδοσφαίρου</w:t>
      </w:r>
      <w:r>
        <w:rPr>
          <w:rFonts w:eastAsia="Times New Roman" w:cs="Times New Roman"/>
          <w:szCs w:val="24"/>
        </w:rPr>
        <w:t>,</w:t>
      </w:r>
      <w:r w:rsidRPr="005E34F8">
        <w:rPr>
          <w:rFonts w:eastAsia="Times New Roman" w:cs="Times New Roman"/>
          <w:szCs w:val="24"/>
        </w:rPr>
        <w:t xml:space="preserve"> η οποία ξεκινάει</w:t>
      </w:r>
      <w:r>
        <w:rPr>
          <w:rFonts w:eastAsia="Times New Roman" w:cs="Times New Roman"/>
          <w:szCs w:val="24"/>
        </w:rPr>
        <w:t>,</w:t>
      </w:r>
      <w:r w:rsidRPr="005E34F8">
        <w:rPr>
          <w:rFonts w:eastAsia="Times New Roman" w:cs="Times New Roman"/>
          <w:szCs w:val="24"/>
        </w:rPr>
        <w:t xml:space="preserve"> κατά τη γνώμη </w:t>
      </w:r>
      <w:r>
        <w:rPr>
          <w:rFonts w:eastAsia="Times New Roman" w:cs="Times New Roman"/>
          <w:szCs w:val="24"/>
        </w:rPr>
        <w:t>μας,</w:t>
      </w:r>
      <w:r w:rsidRPr="005E34F8">
        <w:rPr>
          <w:rFonts w:eastAsia="Times New Roman" w:cs="Times New Roman"/>
          <w:szCs w:val="24"/>
        </w:rPr>
        <w:t xml:space="preserve"> πρόωρα</w:t>
      </w:r>
      <w:r>
        <w:rPr>
          <w:rFonts w:eastAsia="Times New Roman" w:cs="Times New Roman"/>
          <w:szCs w:val="24"/>
        </w:rPr>
        <w:t>,</w:t>
      </w:r>
      <w:r w:rsidRPr="005E34F8">
        <w:rPr>
          <w:rFonts w:eastAsia="Times New Roman" w:cs="Times New Roman"/>
          <w:szCs w:val="24"/>
        </w:rPr>
        <w:t xml:space="preserve"> δημιουργώντας αδ</w:t>
      </w:r>
      <w:r w:rsidRPr="005E34F8">
        <w:rPr>
          <w:rFonts w:eastAsia="Times New Roman" w:cs="Times New Roman"/>
          <w:szCs w:val="24"/>
        </w:rPr>
        <w:t xml:space="preserve">ικίες απαράδεκτες και ανατροπές στο </w:t>
      </w:r>
      <w:r>
        <w:rPr>
          <w:rFonts w:eastAsia="Times New Roman" w:cs="Times New Roman"/>
          <w:szCs w:val="24"/>
        </w:rPr>
        <w:t>π</w:t>
      </w:r>
      <w:r w:rsidRPr="005E34F8">
        <w:rPr>
          <w:rFonts w:eastAsia="Times New Roman" w:cs="Times New Roman"/>
          <w:szCs w:val="24"/>
        </w:rPr>
        <w:t>ώς οι ομάδες ή κάποιες ομάδες είχαν προετοιμαστεί για την περίοδο η οποία έρχεται</w:t>
      </w:r>
      <w:r>
        <w:rPr>
          <w:rFonts w:eastAsia="Times New Roman" w:cs="Times New Roman"/>
          <w:szCs w:val="24"/>
        </w:rPr>
        <w:t>. Α</w:t>
      </w:r>
      <w:r w:rsidRPr="005E34F8">
        <w:rPr>
          <w:rFonts w:eastAsia="Times New Roman" w:cs="Times New Roman"/>
          <w:szCs w:val="24"/>
        </w:rPr>
        <w:t>ναφέρομαι και σε μία εντελώς αστήρικτη</w:t>
      </w:r>
      <w:r>
        <w:rPr>
          <w:rFonts w:eastAsia="Times New Roman" w:cs="Times New Roman"/>
          <w:szCs w:val="24"/>
        </w:rPr>
        <w:t>,</w:t>
      </w:r>
      <w:r w:rsidRPr="005E34F8">
        <w:rPr>
          <w:rFonts w:eastAsia="Times New Roman" w:cs="Times New Roman"/>
          <w:szCs w:val="24"/>
        </w:rPr>
        <w:t xml:space="preserve"> δημαγωγική</w:t>
      </w:r>
      <w:r>
        <w:rPr>
          <w:rFonts w:eastAsia="Times New Roman" w:cs="Times New Roman"/>
          <w:szCs w:val="24"/>
        </w:rPr>
        <w:t>,</w:t>
      </w:r>
      <w:r w:rsidRPr="005E34F8">
        <w:rPr>
          <w:rFonts w:eastAsia="Times New Roman" w:cs="Times New Roman"/>
          <w:szCs w:val="24"/>
        </w:rPr>
        <w:t xml:space="preserve"> επιφανειακή και ευτελή</w:t>
      </w:r>
      <w:r>
        <w:rPr>
          <w:rFonts w:eastAsia="Times New Roman" w:cs="Times New Roman"/>
          <w:szCs w:val="24"/>
        </w:rPr>
        <w:t>,</w:t>
      </w:r>
      <w:r w:rsidRPr="005E34F8">
        <w:rPr>
          <w:rFonts w:eastAsia="Times New Roman" w:cs="Times New Roman"/>
          <w:szCs w:val="24"/>
        </w:rPr>
        <w:t xml:space="preserve"> να μου επιτραπεί ο όρος</w:t>
      </w:r>
      <w:r>
        <w:rPr>
          <w:rFonts w:eastAsia="Times New Roman" w:cs="Times New Roman"/>
          <w:szCs w:val="24"/>
        </w:rPr>
        <w:t>,</w:t>
      </w:r>
      <w:r w:rsidRPr="005E34F8">
        <w:rPr>
          <w:rFonts w:eastAsia="Times New Roman" w:cs="Times New Roman"/>
          <w:szCs w:val="24"/>
        </w:rPr>
        <w:t xml:space="preserve"> ανακοίνωση του</w:t>
      </w:r>
      <w:r>
        <w:rPr>
          <w:rFonts w:eastAsia="Times New Roman" w:cs="Times New Roman"/>
          <w:szCs w:val="24"/>
        </w:rPr>
        <w:t xml:space="preserve"> κυρίου Πρωθυπουργού</w:t>
      </w:r>
      <w:r>
        <w:rPr>
          <w:rFonts w:eastAsia="Times New Roman" w:cs="Times New Roman"/>
          <w:szCs w:val="24"/>
        </w:rPr>
        <w:t xml:space="preserve"> στο </w:t>
      </w:r>
      <w:r>
        <w:rPr>
          <w:rFonts w:eastAsia="Times New Roman" w:cs="Times New Roman"/>
          <w:szCs w:val="24"/>
        </w:rPr>
        <w:t>α</w:t>
      </w:r>
      <w:r w:rsidRPr="005E34F8">
        <w:rPr>
          <w:rFonts w:eastAsia="Times New Roman" w:cs="Times New Roman"/>
          <w:szCs w:val="24"/>
        </w:rPr>
        <w:t>εροδρόμιο των Ιωαννίνων</w:t>
      </w:r>
      <w:r>
        <w:rPr>
          <w:rFonts w:eastAsia="Times New Roman" w:cs="Times New Roman"/>
          <w:szCs w:val="24"/>
        </w:rPr>
        <w:t>,</w:t>
      </w:r>
      <w:r w:rsidRPr="005E34F8">
        <w:rPr>
          <w:rFonts w:eastAsia="Times New Roman" w:cs="Times New Roman"/>
          <w:szCs w:val="24"/>
        </w:rPr>
        <w:t xml:space="preserve"> το Σάββατο</w:t>
      </w:r>
      <w:r>
        <w:rPr>
          <w:rFonts w:eastAsia="Times New Roman" w:cs="Times New Roman"/>
          <w:szCs w:val="24"/>
        </w:rPr>
        <w:t>,</w:t>
      </w:r>
      <w:r w:rsidRPr="005E34F8">
        <w:rPr>
          <w:rFonts w:eastAsia="Times New Roman" w:cs="Times New Roman"/>
          <w:szCs w:val="24"/>
        </w:rPr>
        <w:t xml:space="preserve"> ότι </w:t>
      </w:r>
      <w:r>
        <w:rPr>
          <w:rFonts w:eastAsia="Times New Roman" w:cs="Times New Roman"/>
          <w:szCs w:val="24"/>
        </w:rPr>
        <w:t>δ</w:t>
      </w:r>
      <w:r w:rsidRPr="005E34F8">
        <w:rPr>
          <w:rFonts w:eastAsia="Times New Roman" w:cs="Times New Roman"/>
          <w:szCs w:val="24"/>
        </w:rPr>
        <w:t xml:space="preserve">ηλαδή επειδή πάει καλά η ανοικοδόμηση και η αποπεράτωση του </w:t>
      </w:r>
      <w:r>
        <w:rPr>
          <w:rFonts w:eastAsia="Times New Roman" w:cs="Times New Roman"/>
          <w:szCs w:val="24"/>
        </w:rPr>
        <w:t>α</w:t>
      </w:r>
      <w:r w:rsidRPr="005E34F8">
        <w:rPr>
          <w:rFonts w:eastAsia="Times New Roman" w:cs="Times New Roman"/>
          <w:szCs w:val="24"/>
        </w:rPr>
        <w:t>εροδρομίου Ιωαννίνων</w:t>
      </w:r>
      <w:r>
        <w:rPr>
          <w:rFonts w:eastAsia="Times New Roman" w:cs="Times New Roman"/>
          <w:szCs w:val="24"/>
        </w:rPr>
        <w:t>,</w:t>
      </w:r>
      <w:r w:rsidRPr="005E34F8">
        <w:rPr>
          <w:rFonts w:eastAsia="Times New Roman" w:cs="Times New Roman"/>
          <w:szCs w:val="24"/>
        </w:rPr>
        <w:t xml:space="preserve"> αυτό πρέπει να λειτουργήσει ως παρηγοριά </w:t>
      </w:r>
      <w:r w:rsidRPr="005E34F8">
        <w:rPr>
          <w:rFonts w:eastAsia="Times New Roman" w:cs="Times New Roman"/>
          <w:szCs w:val="24"/>
        </w:rPr>
        <w:lastRenderedPageBreak/>
        <w:t>στους οπαδούς του ΠΑΣ</w:t>
      </w:r>
      <w:r>
        <w:rPr>
          <w:rFonts w:eastAsia="Times New Roman" w:cs="Times New Roman"/>
          <w:szCs w:val="24"/>
        </w:rPr>
        <w:t xml:space="preserve"> </w:t>
      </w:r>
      <w:r w:rsidRPr="005E34F8">
        <w:rPr>
          <w:rFonts w:eastAsia="Times New Roman" w:cs="Times New Roman"/>
          <w:szCs w:val="24"/>
        </w:rPr>
        <w:t>Γιάννενα</w:t>
      </w:r>
      <w:r>
        <w:rPr>
          <w:rFonts w:eastAsia="Times New Roman" w:cs="Times New Roman"/>
          <w:szCs w:val="24"/>
        </w:rPr>
        <w:t>. Οικειοποιούμενος τον ΠΑΣ Γιάννενα, με τον οποίον δεν</w:t>
      </w:r>
      <w:r>
        <w:rPr>
          <w:rFonts w:eastAsia="Times New Roman" w:cs="Times New Roman"/>
          <w:szCs w:val="24"/>
        </w:rPr>
        <w:t xml:space="preserve"> έχει την παραμικρή σχέση ο Πρωθυπουργός, είπε «</w:t>
      </w:r>
      <w:r w:rsidRPr="005E34F8">
        <w:rPr>
          <w:rFonts w:eastAsia="Times New Roman" w:cs="Times New Roman"/>
          <w:szCs w:val="24"/>
        </w:rPr>
        <w:t>πέσαμε στη Β</w:t>
      </w:r>
      <w:r>
        <w:rPr>
          <w:rFonts w:eastAsia="Times New Roman" w:cs="Times New Roman"/>
          <w:szCs w:val="24"/>
        </w:rPr>
        <w:t>΄</w:t>
      </w:r>
      <w:r w:rsidRPr="005E34F8">
        <w:rPr>
          <w:rFonts w:eastAsia="Times New Roman" w:cs="Times New Roman"/>
          <w:szCs w:val="24"/>
        </w:rPr>
        <w:t xml:space="preserve"> </w:t>
      </w:r>
      <w:r>
        <w:rPr>
          <w:rFonts w:eastAsia="Times New Roman" w:cs="Times New Roman"/>
          <w:szCs w:val="24"/>
        </w:rPr>
        <w:t>Ε</w:t>
      </w:r>
      <w:r w:rsidRPr="005E34F8">
        <w:rPr>
          <w:rFonts w:eastAsia="Times New Roman" w:cs="Times New Roman"/>
          <w:szCs w:val="24"/>
        </w:rPr>
        <w:t>θνική κατηγορία</w:t>
      </w:r>
      <w:r>
        <w:rPr>
          <w:rFonts w:eastAsia="Times New Roman" w:cs="Times New Roman"/>
          <w:szCs w:val="24"/>
        </w:rPr>
        <w:t>,</w:t>
      </w:r>
      <w:r w:rsidRPr="005E34F8">
        <w:rPr>
          <w:rFonts w:eastAsia="Times New Roman" w:cs="Times New Roman"/>
          <w:szCs w:val="24"/>
        </w:rPr>
        <w:t xml:space="preserve"> αλλά δεν πειράζει που πέσαμε</w:t>
      </w:r>
      <w:r>
        <w:rPr>
          <w:rFonts w:eastAsia="Times New Roman" w:cs="Times New Roman"/>
          <w:szCs w:val="24"/>
        </w:rPr>
        <w:t xml:space="preserve">, γίνεται το </w:t>
      </w:r>
      <w:r>
        <w:rPr>
          <w:rFonts w:eastAsia="Times New Roman" w:cs="Times New Roman"/>
          <w:szCs w:val="24"/>
        </w:rPr>
        <w:t>α</w:t>
      </w:r>
      <w:r w:rsidRPr="005E34F8">
        <w:rPr>
          <w:rFonts w:eastAsia="Times New Roman" w:cs="Times New Roman"/>
          <w:szCs w:val="24"/>
        </w:rPr>
        <w:t>εροδρόμιο στα Γιάννενα</w:t>
      </w:r>
      <w:r>
        <w:rPr>
          <w:rFonts w:eastAsia="Times New Roman" w:cs="Times New Roman"/>
          <w:szCs w:val="24"/>
        </w:rPr>
        <w:t xml:space="preserve">». Πήρε μια </w:t>
      </w:r>
      <w:r w:rsidRPr="005E34F8">
        <w:rPr>
          <w:rFonts w:eastAsia="Times New Roman" w:cs="Times New Roman"/>
          <w:szCs w:val="24"/>
        </w:rPr>
        <w:t>εύλογα αυστηρή απάντηση από τον ΠΑΣ</w:t>
      </w:r>
      <w:r>
        <w:rPr>
          <w:rFonts w:eastAsia="Times New Roman" w:cs="Times New Roman"/>
          <w:szCs w:val="24"/>
        </w:rPr>
        <w:t xml:space="preserve"> </w:t>
      </w:r>
      <w:r w:rsidRPr="005E34F8">
        <w:rPr>
          <w:rFonts w:eastAsia="Times New Roman" w:cs="Times New Roman"/>
          <w:szCs w:val="24"/>
        </w:rPr>
        <w:t>Γιάνν</w:t>
      </w:r>
      <w:r>
        <w:rPr>
          <w:rFonts w:eastAsia="Times New Roman" w:cs="Times New Roman"/>
          <w:szCs w:val="24"/>
        </w:rPr>
        <w:t>ενα ο Π</w:t>
      </w:r>
      <w:r w:rsidRPr="005E34F8">
        <w:rPr>
          <w:rFonts w:eastAsia="Times New Roman" w:cs="Times New Roman"/>
          <w:szCs w:val="24"/>
        </w:rPr>
        <w:t>ρωθυπουργός</w:t>
      </w:r>
      <w:r>
        <w:rPr>
          <w:rFonts w:eastAsia="Times New Roman" w:cs="Times New Roman"/>
          <w:szCs w:val="24"/>
        </w:rPr>
        <w:t>,</w:t>
      </w:r>
      <w:r w:rsidRPr="005E34F8">
        <w:rPr>
          <w:rFonts w:eastAsia="Times New Roman" w:cs="Times New Roman"/>
          <w:szCs w:val="24"/>
        </w:rPr>
        <w:t xml:space="preserve"> ο οποίος παρι</w:t>
      </w:r>
      <w:r>
        <w:rPr>
          <w:rFonts w:eastAsia="Times New Roman" w:cs="Times New Roman"/>
          <w:szCs w:val="24"/>
        </w:rPr>
        <w:t xml:space="preserve">στάνει τον οπαδό αυτής της </w:t>
      </w:r>
      <w:proofErr w:type="spellStart"/>
      <w:r>
        <w:rPr>
          <w:rFonts w:eastAsia="Times New Roman" w:cs="Times New Roman"/>
          <w:szCs w:val="24"/>
        </w:rPr>
        <w:t>ομάδο</w:t>
      </w:r>
      <w:r w:rsidRPr="005E34F8">
        <w:rPr>
          <w:rFonts w:eastAsia="Times New Roman" w:cs="Times New Roman"/>
          <w:szCs w:val="24"/>
        </w:rPr>
        <w:t>ς</w:t>
      </w:r>
      <w:proofErr w:type="spellEnd"/>
      <w:r w:rsidRPr="005E34F8">
        <w:rPr>
          <w:rFonts w:eastAsia="Times New Roman" w:cs="Times New Roman"/>
          <w:szCs w:val="24"/>
        </w:rPr>
        <w:t xml:space="preserve"> και δεν εξασφάλισε με την ιδιότητα του το να μην αδικηθεί αυτή η ομάδα</w:t>
      </w:r>
      <w:r>
        <w:rPr>
          <w:rFonts w:eastAsia="Times New Roman" w:cs="Times New Roman"/>
          <w:szCs w:val="24"/>
        </w:rPr>
        <w:t xml:space="preserve">. </w:t>
      </w:r>
    </w:p>
    <w:p w14:paraId="224A19A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w:t>
      </w:r>
      <w:r w:rsidRPr="005E34F8">
        <w:rPr>
          <w:rFonts w:eastAsia="Times New Roman" w:cs="Times New Roman"/>
          <w:szCs w:val="24"/>
        </w:rPr>
        <w:t>ίπε ο κύριος Υφυπουργός Βασιλειάδης προηγουμένως</w:t>
      </w:r>
      <w:r>
        <w:rPr>
          <w:rFonts w:eastAsia="Times New Roman" w:cs="Times New Roman"/>
          <w:szCs w:val="24"/>
        </w:rPr>
        <w:t>,</w:t>
      </w:r>
      <w:r w:rsidRPr="005E34F8">
        <w:rPr>
          <w:rFonts w:eastAsia="Times New Roman" w:cs="Times New Roman"/>
          <w:szCs w:val="24"/>
        </w:rPr>
        <w:t xml:space="preserve"> ότι ο αριθμός των ομάδων δεν καθορίζεται στην αναδιάρθρωση</w:t>
      </w:r>
      <w:r>
        <w:rPr>
          <w:rFonts w:eastAsia="Times New Roman" w:cs="Times New Roman"/>
          <w:szCs w:val="24"/>
        </w:rPr>
        <w:t>.</w:t>
      </w:r>
      <w:r w:rsidRPr="005E34F8">
        <w:rPr>
          <w:rFonts w:eastAsia="Times New Roman" w:cs="Times New Roman"/>
          <w:szCs w:val="24"/>
        </w:rPr>
        <w:t xml:space="preserve"> Ναι</w:t>
      </w:r>
      <w:r>
        <w:rPr>
          <w:rFonts w:eastAsia="Times New Roman" w:cs="Times New Roman"/>
          <w:szCs w:val="24"/>
        </w:rPr>
        <w:t>,</w:t>
      </w:r>
      <w:r w:rsidRPr="005E34F8">
        <w:rPr>
          <w:rFonts w:eastAsia="Times New Roman" w:cs="Times New Roman"/>
          <w:szCs w:val="24"/>
        </w:rPr>
        <w:t xml:space="preserve"> δεν καθορίζεται ρητά ο αριθμός τω</w:t>
      </w:r>
      <w:r w:rsidRPr="005E34F8">
        <w:rPr>
          <w:rFonts w:eastAsia="Times New Roman" w:cs="Times New Roman"/>
          <w:szCs w:val="24"/>
        </w:rPr>
        <w:t>ν ομάδων</w:t>
      </w:r>
      <w:r>
        <w:rPr>
          <w:rFonts w:eastAsia="Times New Roman" w:cs="Times New Roman"/>
          <w:szCs w:val="24"/>
        </w:rPr>
        <w:t>, αλλά να ξέρετε ότι έμμεσα η Κυβέρνηση ρ</w:t>
      </w:r>
      <w:r w:rsidRPr="005E34F8">
        <w:rPr>
          <w:rFonts w:eastAsia="Times New Roman" w:cs="Times New Roman"/>
          <w:szCs w:val="24"/>
        </w:rPr>
        <w:t>ύθμισε τον αριθμό των ομάδων</w:t>
      </w:r>
      <w:r>
        <w:rPr>
          <w:rFonts w:eastAsia="Times New Roman" w:cs="Times New Roman"/>
          <w:szCs w:val="24"/>
        </w:rPr>
        <w:t>,</w:t>
      </w:r>
      <w:r w:rsidRPr="005E34F8">
        <w:rPr>
          <w:rFonts w:eastAsia="Times New Roman" w:cs="Times New Roman"/>
          <w:szCs w:val="24"/>
        </w:rPr>
        <w:t xml:space="preserve"> με τον ορισμό των τηλεοπτικών συμβολαίων και παραδέχτηκε ότι ο οικονομικός περιορισμός στα τηλεοπ</w:t>
      </w:r>
      <w:r>
        <w:rPr>
          <w:rFonts w:eastAsia="Times New Roman" w:cs="Times New Roman"/>
          <w:szCs w:val="24"/>
        </w:rPr>
        <w:t>τικά συμβόλαια π</w:t>
      </w:r>
      <w:r w:rsidRPr="005E34F8">
        <w:rPr>
          <w:rFonts w:eastAsia="Times New Roman" w:cs="Times New Roman"/>
          <w:szCs w:val="24"/>
        </w:rPr>
        <w:t>ροφανώς έχει επίπτωση και στον αριθμό των ομάδων</w:t>
      </w:r>
      <w:r>
        <w:rPr>
          <w:rFonts w:eastAsia="Times New Roman" w:cs="Times New Roman"/>
          <w:szCs w:val="24"/>
        </w:rPr>
        <w:t>.</w:t>
      </w:r>
      <w:r w:rsidRPr="005E34F8">
        <w:rPr>
          <w:rFonts w:eastAsia="Times New Roman" w:cs="Times New Roman"/>
          <w:szCs w:val="24"/>
        </w:rPr>
        <w:t xml:space="preserve"> </w:t>
      </w:r>
      <w:r>
        <w:rPr>
          <w:rFonts w:eastAsia="Times New Roman" w:cs="Times New Roman"/>
          <w:szCs w:val="24"/>
        </w:rPr>
        <w:t>Κ</w:t>
      </w:r>
      <w:r w:rsidRPr="005E34F8">
        <w:rPr>
          <w:rFonts w:eastAsia="Times New Roman" w:cs="Times New Roman"/>
          <w:szCs w:val="24"/>
        </w:rPr>
        <w:t>αι αποφασίζετ</w:t>
      </w:r>
      <w:r w:rsidRPr="005E34F8">
        <w:rPr>
          <w:rFonts w:eastAsia="Times New Roman" w:cs="Times New Roman"/>
          <w:szCs w:val="24"/>
        </w:rPr>
        <w:t>αι από την τρέχουσα ποδοσφαιρική περίοδο η αναδιάρθρωση</w:t>
      </w:r>
      <w:r>
        <w:rPr>
          <w:rFonts w:eastAsia="Times New Roman" w:cs="Times New Roman"/>
          <w:szCs w:val="24"/>
        </w:rPr>
        <w:t>,</w:t>
      </w:r>
      <w:r w:rsidRPr="005E34F8">
        <w:rPr>
          <w:rFonts w:eastAsia="Times New Roman" w:cs="Times New Roman"/>
          <w:szCs w:val="24"/>
        </w:rPr>
        <w:t xml:space="preserve"> όταν ο ΠΑΣ</w:t>
      </w:r>
      <w:r>
        <w:rPr>
          <w:rFonts w:eastAsia="Times New Roman" w:cs="Times New Roman"/>
          <w:szCs w:val="24"/>
        </w:rPr>
        <w:t xml:space="preserve"> </w:t>
      </w:r>
      <w:r w:rsidRPr="005E34F8">
        <w:rPr>
          <w:rFonts w:eastAsia="Times New Roman" w:cs="Times New Roman"/>
          <w:szCs w:val="24"/>
        </w:rPr>
        <w:t>Γιάννενα</w:t>
      </w:r>
      <w:r>
        <w:rPr>
          <w:rFonts w:eastAsia="Times New Roman" w:cs="Times New Roman"/>
          <w:szCs w:val="24"/>
        </w:rPr>
        <w:t>,</w:t>
      </w:r>
      <w:r w:rsidRPr="005E34F8">
        <w:rPr>
          <w:rFonts w:eastAsia="Times New Roman" w:cs="Times New Roman"/>
          <w:szCs w:val="24"/>
        </w:rPr>
        <w:t xml:space="preserve"> για τον οποίον θλίβεται ο </w:t>
      </w:r>
      <w:r>
        <w:rPr>
          <w:rFonts w:eastAsia="Times New Roman" w:cs="Times New Roman"/>
          <w:szCs w:val="24"/>
        </w:rPr>
        <w:t>Π</w:t>
      </w:r>
      <w:r w:rsidRPr="005E34F8">
        <w:rPr>
          <w:rFonts w:eastAsia="Times New Roman" w:cs="Times New Roman"/>
          <w:szCs w:val="24"/>
        </w:rPr>
        <w:t>ρωθυπουργός που έπεσε</w:t>
      </w:r>
      <w:r>
        <w:rPr>
          <w:rFonts w:eastAsia="Times New Roman" w:cs="Times New Roman"/>
          <w:szCs w:val="24"/>
        </w:rPr>
        <w:t>,</w:t>
      </w:r>
      <w:r w:rsidRPr="005E34F8">
        <w:rPr>
          <w:rFonts w:eastAsia="Times New Roman" w:cs="Times New Roman"/>
          <w:szCs w:val="24"/>
        </w:rPr>
        <w:t xml:space="preserve"> έχει προσφύγει στο </w:t>
      </w:r>
      <w:r>
        <w:rPr>
          <w:rFonts w:eastAsia="Times New Roman" w:cs="Times New Roman"/>
          <w:szCs w:val="24"/>
        </w:rPr>
        <w:t>Δ</w:t>
      </w:r>
      <w:r w:rsidRPr="005E34F8">
        <w:rPr>
          <w:rFonts w:eastAsia="Times New Roman" w:cs="Times New Roman"/>
          <w:szCs w:val="24"/>
        </w:rPr>
        <w:t xml:space="preserve">ιαιτητικό </w:t>
      </w:r>
      <w:r>
        <w:rPr>
          <w:rFonts w:eastAsia="Times New Roman" w:cs="Times New Roman"/>
          <w:szCs w:val="24"/>
        </w:rPr>
        <w:t>Δ</w:t>
      </w:r>
      <w:r w:rsidRPr="005E34F8">
        <w:rPr>
          <w:rFonts w:eastAsia="Times New Roman" w:cs="Times New Roman"/>
          <w:szCs w:val="24"/>
        </w:rPr>
        <w:t>ικαστήριο και πριν αποφα</w:t>
      </w:r>
      <w:r>
        <w:rPr>
          <w:rFonts w:eastAsia="Times New Roman" w:cs="Times New Roman"/>
          <w:szCs w:val="24"/>
        </w:rPr>
        <w:t xml:space="preserve">σίσει το </w:t>
      </w:r>
      <w:r>
        <w:rPr>
          <w:rFonts w:eastAsia="Times New Roman" w:cs="Times New Roman"/>
          <w:szCs w:val="24"/>
        </w:rPr>
        <w:t>Δ</w:t>
      </w:r>
      <w:r>
        <w:rPr>
          <w:rFonts w:eastAsia="Times New Roman" w:cs="Times New Roman"/>
          <w:szCs w:val="24"/>
        </w:rPr>
        <w:t xml:space="preserve">ιαιτητικό </w:t>
      </w:r>
      <w:r>
        <w:rPr>
          <w:rFonts w:eastAsia="Times New Roman" w:cs="Times New Roman"/>
          <w:szCs w:val="24"/>
        </w:rPr>
        <w:t>Δ</w:t>
      </w:r>
      <w:r>
        <w:rPr>
          <w:rFonts w:eastAsia="Times New Roman" w:cs="Times New Roman"/>
          <w:szCs w:val="24"/>
        </w:rPr>
        <w:t>ικαστήριο ε</w:t>
      </w:r>
      <w:r w:rsidRPr="005E34F8">
        <w:rPr>
          <w:rFonts w:eastAsia="Times New Roman" w:cs="Times New Roman"/>
          <w:szCs w:val="24"/>
        </w:rPr>
        <w:t xml:space="preserve">άν </w:t>
      </w:r>
      <w:r w:rsidRPr="005E34F8">
        <w:rPr>
          <w:rFonts w:eastAsia="Times New Roman" w:cs="Times New Roman"/>
          <w:szCs w:val="24"/>
        </w:rPr>
        <w:lastRenderedPageBreak/>
        <w:t>είναι σωστή η παραγνώριση του ότι κάνο</w:t>
      </w:r>
      <w:r w:rsidRPr="005E34F8">
        <w:rPr>
          <w:rFonts w:eastAsia="Times New Roman" w:cs="Times New Roman"/>
          <w:szCs w:val="24"/>
        </w:rPr>
        <w:t>υμε αναδιάρθρωση</w:t>
      </w:r>
      <w:r>
        <w:rPr>
          <w:rFonts w:eastAsia="Times New Roman" w:cs="Times New Roman"/>
          <w:szCs w:val="24"/>
        </w:rPr>
        <w:t>,</w:t>
      </w:r>
      <w:r w:rsidRPr="005E34F8">
        <w:rPr>
          <w:rFonts w:eastAsia="Times New Roman" w:cs="Times New Roman"/>
          <w:szCs w:val="24"/>
        </w:rPr>
        <w:t xml:space="preserve"> χωρίς να έχουν περάσει δύο χρόνια από όταν αυτό ανακοινώνεται και χωρίς να έχει εγκατασταθεί το περιώνυμο σύστημα ελέγχου της διαιτησίας στα γήπεδα</w:t>
      </w:r>
      <w:r>
        <w:rPr>
          <w:rFonts w:eastAsia="Times New Roman" w:cs="Times New Roman"/>
          <w:szCs w:val="24"/>
        </w:rPr>
        <w:t>,</w:t>
      </w:r>
      <w:r w:rsidRPr="005E34F8">
        <w:rPr>
          <w:rFonts w:eastAsia="Times New Roman" w:cs="Times New Roman"/>
          <w:szCs w:val="24"/>
        </w:rPr>
        <w:t xml:space="preserve"> το σύστημα </w:t>
      </w:r>
      <w:r>
        <w:rPr>
          <w:rFonts w:eastAsia="Times New Roman" w:cs="Times New Roman"/>
          <w:szCs w:val="24"/>
          <w:lang w:val="en-US"/>
        </w:rPr>
        <w:t>VAR</w:t>
      </w:r>
      <w:r w:rsidRPr="007F5F39">
        <w:rPr>
          <w:rFonts w:eastAsia="Times New Roman" w:cs="Times New Roman"/>
          <w:szCs w:val="24"/>
        </w:rPr>
        <w:t>,</w:t>
      </w:r>
      <w:r w:rsidRPr="005E34F8">
        <w:rPr>
          <w:rFonts w:eastAsia="Times New Roman" w:cs="Times New Roman"/>
          <w:szCs w:val="24"/>
        </w:rPr>
        <w:t xml:space="preserve"> το οποίο και θα αποτρέψει την πτώση σε κατηγορίες λόγω καταφανώ</w:t>
      </w:r>
      <w:r>
        <w:rPr>
          <w:rFonts w:eastAsia="Times New Roman" w:cs="Times New Roman"/>
          <w:szCs w:val="24"/>
        </w:rPr>
        <w:t>ν</w:t>
      </w:r>
      <w:r w:rsidRPr="005E34F8">
        <w:rPr>
          <w:rFonts w:eastAsia="Times New Roman" w:cs="Times New Roman"/>
          <w:szCs w:val="24"/>
        </w:rPr>
        <w:t xml:space="preserve"> σφαλμάτω</w:t>
      </w:r>
      <w:r w:rsidRPr="005E34F8">
        <w:rPr>
          <w:rFonts w:eastAsia="Times New Roman" w:cs="Times New Roman"/>
          <w:szCs w:val="24"/>
        </w:rPr>
        <w:t>ν της διαιτησίας</w:t>
      </w:r>
      <w:r>
        <w:rPr>
          <w:rFonts w:eastAsia="Times New Roman" w:cs="Times New Roman"/>
          <w:szCs w:val="24"/>
        </w:rPr>
        <w:t>, ό</w:t>
      </w:r>
      <w:r w:rsidRPr="005E34F8">
        <w:rPr>
          <w:rFonts w:eastAsia="Times New Roman" w:cs="Times New Roman"/>
          <w:szCs w:val="24"/>
        </w:rPr>
        <w:t>πως συμβαίνει με την περίπτωση του ΠΑΣ</w:t>
      </w:r>
      <w:r>
        <w:rPr>
          <w:rFonts w:eastAsia="Times New Roman" w:cs="Times New Roman"/>
          <w:szCs w:val="24"/>
        </w:rPr>
        <w:t xml:space="preserve"> Γιάννε</w:t>
      </w:r>
      <w:r w:rsidRPr="005E34F8">
        <w:rPr>
          <w:rFonts w:eastAsia="Times New Roman" w:cs="Times New Roman"/>
          <w:szCs w:val="24"/>
        </w:rPr>
        <w:t>να</w:t>
      </w:r>
      <w:r>
        <w:rPr>
          <w:rFonts w:eastAsia="Times New Roman" w:cs="Times New Roman"/>
          <w:szCs w:val="24"/>
        </w:rPr>
        <w:t xml:space="preserve">. </w:t>
      </w:r>
    </w:p>
    <w:p w14:paraId="224A19A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w:t>
      </w:r>
      <w:r w:rsidRPr="005E34F8">
        <w:rPr>
          <w:rFonts w:eastAsia="Times New Roman" w:cs="Times New Roman"/>
          <w:szCs w:val="24"/>
        </w:rPr>
        <w:t xml:space="preserve">αι επειδή είναι </w:t>
      </w:r>
      <w:proofErr w:type="spellStart"/>
      <w:r w:rsidRPr="005E34F8">
        <w:rPr>
          <w:rFonts w:eastAsia="Times New Roman" w:cs="Times New Roman"/>
          <w:szCs w:val="24"/>
        </w:rPr>
        <w:t>παρακαθήμενος</w:t>
      </w:r>
      <w:proofErr w:type="spellEnd"/>
      <w:r w:rsidRPr="005E34F8">
        <w:rPr>
          <w:rFonts w:eastAsia="Times New Roman" w:cs="Times New Roman"/>
          <w:szCs w:val="24"/>
        </w:rPr>
        <w:t xml:space="preserve"> ο </w:t>
      </w:r>
      <w:r>
        <w:rPr>
          <w:rFonts w:eastAsia="Times New Roman" w:cs="Times New Roman"/>
          <w:szCs w:val="24"/>
        </w:rPr>
        <w:t>Υ</w:t>
      </w:r>
      <w:r w:rsidRPr="005E34F8">
        <w:rPr>
          <w:rFonts w:eastAsia="Times New Roman" w:cs="Times New Roman"/>
          <w:szCs w:val="24"/>
        </w:rPr>
        <w:t xml:space="preserve">πουργός Δημοσίων </w:t>
      </w:r>
      <w:r>
        <w:rPr>
          <w:rFonts w:eastAsia="Times New Roman" w:cs="Times New Roman"/>
          <w:szCs w:val="24"/>
        </w:rPr>
        <w:t>Έ</w:t>
      </w:r>
      <w:r w:rsidRPr="005E34F8">
        <w:rPr>
          <w:rFonts w:eastAsia="Times New Roman" w:cs="Times New Roman"/>
          <w:szCs w:val="24"/>
        </w:rPr>
        <w:t>ργων</w:t>
      </w:r>
      <w:r>
        <w:rPr>
          <w:rFonts w:eastAsia="Times New Roman" w:cs="Times New Roman"/>
          <w:szCs w:val="24"/>
        </w:rPr>
        <w:t>,</w:t>
      </w:r>
      <w:r w:rsidRPr="005E34F8">
        <w:rPr>
          <w:rFonts w:eastAsia="Times New Roman" w:cs="Times New Roman"/>
          <w:szCs w:val="24"/>
        </w:rPr>
        <w:t xml:space="preserve"> ήθελα να πω κλείνοντας ότι κάθε φορά που ο </w:t>
      </w:r>
      <w:r>
        <w:rPr>
          <w:rFonts w:eastAsia="Times New Roman" w:cs="Times New Roman"/>
          <w:szCs w:val="24"/>
        </w:rPr>
        <w:t>κ.</w:t>
      </w:r>
      <w:r w:rsidRPr="005E34F8">
        <w:rPr>
          <w:rFonts w:eastAsia="Times New Roman" w:cs="Times New Roman"/>
          <w:szCs w:val="24"/>
        </w:rPr>
        <w:t xml:space="preserve"> </w:t>
      </w:r>
      <w:r>
        <w:rPr>
          <w:rFonts w:eastAsia="Times New Roman" w:cs="Times New Roman"/>
          <w:szCs w:val="24"/>
        </w:rPr>
        <w:t>Τσίπρας έρ</w:t>
      </w:r>
      <w:r w:rsidRPr="005E34F8">
        <w:rPr>
          <w:rFonts w:eastAsia="Times New Roman" w:cs="Times New Roman"/>
          <w:szCs w:val="24"/>
        </w:rPr>
        <w:t xml:space="preserve">χεται στα Γιάννενα </w:t>
      </w:r>
      <w:r>
        <w:rPr>
          <w:rFonts w:eastAsia="Times New Roman" w:cs="Times New Roman"/>
          <w:szCs w:val="24"/>
        </w:rPr>
        <w:t>-</w:t>
      </w:r>
      <w:r w:rsidRPr="005E34F8">
        <w:rPr>
          <w:rFonts w:eastAsia="Times New Roman" w:cs="Times New Roman"/>
          <w:szCs w:val="24"/>
        </w:rPr>
        <w:t xml:space="preserve">τέλη του </w:t>
      </w:r>
      <w:r>
        <w:rPr>
          <w:rFonts w:eastAsia="Times New Roman" w:cs="Times New Roman"/>
          <w:szCs w:val="24"/>
        </w:rPr>
        <w:t>20</w:t>
      </w:r>
      <w:r w:rsidRPr="005E34F8">
        <w:rPr>
          <w:rFonts w:eastAsia="Times New Roman" w:cs="Times New Roman"/>
          <w:szCs w:val="24"/>
        </w:rPr>
        <w:t>14 προεκλογικά</w:t>
      </w:r>
      <w:r>
        <w:rPr>
          <w:rFonts w:eastAsia="Times New Roman" w:cs="Times New Roman"/>
          <w:szCs w:val="24"/>
        </w:rPr>
        <w:t>,</w:t>
      </w:r>
      <w:r w:rsidRPr="005E34F8">
        <w:rPr>
          <w:rFonts w:eastAsia="Times New Roman" w:cs="Times New Roman"/>
          <w:szCs w:val="24"/>
        </w:rPr>
        <w:t xml:space="preserve"> το </w:t>
      </w:r>
      <w:r>
        <w:rPr>
          <w:rFonts w:eastAsia="Times New Roman" w:cs="Times New Roman"/>
          <w:szCs w:val="24"/>
        </w:rPr>
        <w:t>20</w:t>
      </w:r>
      <w:r w:rsidRPr="005E34F8">
        <w:rPr>
          <w:rFonts w:eastAsia="Times New Roman" w:cs="Times New Roman"/>
          <w:szCs w:val="24"/>
        </w:rPr>
        <w:t xml:space="preserve">17 μετεκλογικά και προχθές πάλι προεκλογικά </w:t>
      </w:r>
      <w:r>
        <w:rPr>
          <w:rFonts w:eastAsia="Times New Roman" w:cs="Times New Roman"/>
          <w:szCs w:val="24"/>
        </w:rPr>
        <w:t xml:space="preserve">εν </w:t>
      </w:r>
      <w:proofErr w:type="spellStart"/>
      <w:r>
        <w:rPr>
          <w:rFonts w:eastAsia="Times New Roman" w:cs="Times New Roman"/>
          <w:szCs w:val="24"/>
        </w:rPr>
        <w:t>σχέσ</w:t>
      </w:r>
      <w:r>
        <w:rPr>
          <w:rFonts w:eastAsia="Times New Roman" w:cs="Times New Roman"/>
          <w:szCs w:val="24"/>
        </w:rPr>
        <w:t>ει</w:t>
      </w:r>
      <w:proofErr w:type="spellEnd"/>
      <w:r>
        <w:rPr>
          <w:rFonts w:eastAsia="Times New Roman" w:cs="Times New Roman"/>
          <w:szCs w:val="24"/>
        </w:rPr>
        <w:t xml:space="preserve"> με τις </w:t>
      </w:r>
      <w:r>
        <w:rPr>
          <w:rFonts w:eastAsia="Times New Roman" w:cs="Times New Roman"/>
          <w:szCs w:val="24"/>
        </w:rPr>
        <w:t>ε</w:t>
      </w:r>
      <w:r w:rsidRPr="005E34F8">
        <w:rPr>
          <w:rFonts w:eastAsia="Times New Roman" w:cs="Times New Roman"/>
          <w:szCs w:val="24"/>
        </w:rPr>
        <w:t>υρωεκλογές</w:t>
      </w:r>
      <w:r>
        <w:rPr>
          <w:rFonts w:eastAsia="Times New Roman" w:cs="Times New Roman"/>
          <w:szCs w:val="24"/>
        </w:rPr>
        <w:t>-</w:t>
      </w:r>
      <w:r w:rsidRPr="005E34F8">
        <w:rPr>
          <w:rFonts w:eastAsia="Times New Roman" w:cs="Times New Roman"/>
          <w:szCs w:val="24"/>
        </w:rPr>
        <w:t xml:space="preserve"> κάθε φορά μειώνεται ο αριθμός των έργων που εξαγγέλλει</w:t>
      </w:r>
      <w:r>
        <w:rPr>
          <w:rFonts w:eastAsia="Times New Roman" w:cs="Times New Roman"/>
          <w:szCs w:val="24"/>
        </w:rPr>
        <w:t>. Σ</w:t>
      </w:r>
      <w:r w:rsidRPr="005E34F8">
        <w:rPr>
          <w:rFonts w:eastAsia="Times New Roman" w:cs="Times New Roman"/>
          <w:szCs w:val="24"/>
        </w:rPr>
        <w:t>υμπιέζεται ο αριθμός των έργων</w:t>
      </w:r>
      <w:r>
        <w:rPr>
          <w:rFonts w:eastAsia="Times New Roman" w:cs="Times New Roman"/>
          <w:szCs w:val="24"/>
        </w:rPr>
        <w:t>,</w:t>
      </w:r>
      <w:r w:rsidRPr="005E34F8">
        <w:rPr>
          <w:rFonts w:eastAsia="Times New Roman" w:cs="Times New Roman"/>
          <w:szCs w:val="24"/>
        </w:rPr>
        <w:t xml:space="preserve"> </w:t>
      </w:r>
      <w:r>
        <w:rPr>
          <w:rFonts w:eastAsia="Times New Roman" w:cs="Times New Roman"/>
          <w:szCs w:val="24"/>
        </w:rPr>
        <w:t>γιατί</w:t>
      </w:r>
      <w:r w:rsidRPr="005E34F8">
        <w:rPr>
          <w:rFonts w:eastAsia="Times New Roman" w:cs="Times New Roman"/>
          <w:szCs w:val="24"/>
        </w:rPr>
        <w:t xml:space="preserve"> διαψεύδει τον προηγούμενο εαυτό του</w:t>
      </w:r>
      <w:r>
        <w:rPr>
          <w:rFonts w:eastAsia="Times New Roman" w:cs="Times New Roman"/>
          <w:szCs w:val="24"/>
        </w:rPr>
        <w:t xml:space="preserve">. </w:t>
      </w:r>
    </w:p>
    <w:p w14:paraId="224A19A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w:t>
      </w:r>
      <w:r w:rsidRPr="005E34F8">
        <w:rPr>
          <w:rFonts w:eastAsia="Times New Roman" w:cs="Times New Roman"/>
          <w:szCs w:val="24"/>
        </w:rPr>
        <w:t>την προχθεσινή ομιλία του στην πατρίδα μου</w:t>
      </w:r>
      <w:r>
        <w:rPr>
          <w:rFonts w:eastAsia="Times New Roman" w:cs="Times New Roman"/>
          <w:szCs w:val="24"/>
        </w:rPr>
        <w:t>,</w:t>
      </w:r>
      <w:r w:rsidRPr="005E34F8">
        <w:rPr>
          <w:rFonts w:eastAsia="Times New Roman" w:cs="Times New Roman"/>
          <w:szCs w:val="24"/>
        </w:rPr>
        <w:t xml:space="preserve"> </w:t>
      </w:r>
      <w:r>
        <w:rPr>
          <w:rFonts w:eastAsia="Times New Roman" w:cs="Times New Roman"/>
          <w:szCs w:val="24"/>
        </w:rPr>
        <w:t xml:space="preserve">στα </w:t>
      </w:r>
      <w:r>
        <w:rPr>
          <w:rFonts w:eastAsia="Times New Roman" w:cs="Times New Roman"/>
          <w:szCs w:val="24"/>
        </w:rPr>
        <w:t>Γιάννενα, δεν μας είπε τίποτε</w:t>
      </w:r>
      <w:r w:rsidRPr="005E34F8">
        <w:rPr>
          <w:rFonts w:eastAsia="Times New Roman" w:cs="Times New Roman"/>
          <w:szCs w:val="24"/>
        </w:rPr>
        <w:t xml:space="preserve"> ο </w:t>
      </w:r>
      <w:r>
        <w:rPr>
          <w:rFonts w:eastAsia="Times New Roman" w:cs="Times New Roman"/>
          <w:szCs w:val="24"/>
        </w:rPr>
        <w:t>κ.</w:t>
      </w:r>
      <w:r w:rsidRPr="005E34F8">
        <w:rPr>
          <w:rFonts w:eastAsia="Times New Roman" w:cs="Times New Roman"/>
          <w:szCs w:val="24"/>
        </w:rPr>
        <w:t xml:space="preserve"> Τσίπρας για τα έργα τα οποία έχει ανάγκη ο </w:t>
      </w:r>
      <w:r>
        <w:rPr>
          <w:rFonts w:eastAsia="Times New Roman" w:cs="Times New Roman"/>
          <w:szCs w:val="24"/>
        </w:rPr>
        <w:t>Ν</w:t>
      </w:r>
      <w:r w:rsidRPr="005E34F8">
        <w:rPr>
          <w:rFonts w:eastAsia="Times New Roman" w:cs="Times New Roman"/>
          <w:szCs w:val="24"/>
        </w:rPr>
        <w:t>ομός Ιωαννίνων</w:t>
      </w:r>
      <w:r>
        <w:rPr>
          <w:rFonts w:eastAsia="Times New Roman" w:cs="Times New Roman"/>
          <w:szCs w:val="24"/>
        </w:rPr>
        <w:t>, τ</w:t>
      </w:r>
      <w:r w:rsidRPr="005E34F8">
        <w:rPr>
          <w:rFonts w:eastAsia="Times New Roman" w:cs="Times New Roman"/>
          <w:szCs w:val="24"/>
        </w:rPr>
        <w:t>ίποτε</w:t>
      </w:r>
      <w:r>
        <w:rPr>
          <w:rFonts w:eastAsia="Times New Roman" w:cs="Times New Roman"/>
          <w:szCs w:val="24"/>
        </w:rPr>
        <w:t xml:space="preserve"> </w:t>
      </w:r>
      <w:r w:rsidRPr="005E34F8">
        <w:rPr>
          <w:rFonts w:eastAsia="Times New Roman" w:cs="Times New Roman"/>
          <w:szCs w:val="24"/>
        </w:rPr>
        <w:t>για τη σύνδεση της Κόνιτσας με την Ιόνια οδό</w:t>
      </w:r>
      <w:r>
        <w:rPr>
          <w:rFonts w:eastAsia="Times New Roman" w:cs="Times New Roman"/>
          <w:szCs w:val="24"/>
        </w:rPr>
        <w:t>,</w:t>
      </w:r>
      <w:r w:rsidRPr="005E34F8">
        <w:rPr>
          <w:rFonts w:eastAsia="Times New Roman" w:cs="Times New Roman"/>
          <w:szCs w:val="24"/>
        </w:rPr>
        <w:t xml:space="preserve"> τίποτε στην πραγματικότητα για τη σύνδεση των Ιωαννίνων με την Κακαβιά</w:t>
      </w:r>
      <w:r>
        <w:rPr>
          <w:rFonts w:eastAsia="Times New Roman" w:cs="Times New Roman"/>
          <w:szCs w:val="24"/>
        </w:rPr>
        <w:t>. Ε</w:t>
      </w:r>
      <w:r w:rsidRPr="005E34F8">
        <w:rPr>
          <w:rFonts w:eastAsia="Times New Roman" w:cs="Times New Roman"/>
          <w:szCs w:val="24"/>
        </w:rPr>
        <w:t>ίπε ότι είναι τώρα έτοιμη και ώριμη</w:t>
      </w:r>
      <w:r w:rsidRPr="005E34F8">
        <w:rPr>
          <w:rFonts w:eastAsia="Times New Roman" w:cs="Times New Roman"/>
          <w:szCs w:val="24"/>
        </w:rPr>
        <w:t xml:space="preserve"> </w:t>
      </w:r>
      <w:r>
        <w:rPr>
          <w:rFonts w:eastAsia="Times New Roman" w:cs="Times New Roman"/>
          <w:szCs w:val="24"/>
        </w:rPr>
        <w:t>η</w:t>
      </w:r>
      <w:r w:rsidRPr="005E34F8">
        <w:rPr>
          <w:rFonts w:eastAsia="Times New Roman" w:cs="Times New Roman"/>
          <w:szCs w:val="24"/>
        </w:rPr>
        <w:t xml:space="preserve"> μελέτη</w:t>
      </w:r>
      <w:r>
        <w:rPr>
          <w:rFonts w:eastAsia="Times New Roman" w:cs="Times New Roman"/>
          <w:szCs w:val="24"/>
        </w:rPr>
        <w:t>,</w:t>
      </w:r>
      <w:r w:rsidRPr="005E34F8">
        <w:rPr>
          <w:rFonts w:eastAsia="Times New Roman" w:cs="Times New Roman"/>
          <w:szCs w:val="24"/>
        </w:rPr>
        <w:t xml:space="preserve"> ενώ το </w:t>
      </w:r>
      <w:r>
        <w:rPr>
          <w:rFonts w:eastAsia="Times New Roman" w:cs="Times New Roman"/>
          <w:szCs w:val="24"/>
        </w:rPr>
        <w:t>20</w:t>
      </w:r>
      <w:r w:rsidRPr="005E34F8">
        <w:rPr>
          <w:rFonts w:eastAsia="Times New Roman" w:cs="Times New Roman"/>
          <w:szCs w:val="24"/>
        </w:rPr>
        <w:t>17 είχε πει ότι το έργο μπαίνει σε τροχιά ολοκλήρωσης</w:t>
      </w:r>
      <w:r>
        <w:rPr>
          <w:rFonts w:eastAsia="Times New Roman" w:cs="Times New Roman"/>
          <w:szCs w:val="24"/>
        </w:rPr>
        <w:t>. Ε</w:t>
      </w:r>
      <w:r w:rsidRPr="005E34F8">
        <w:rPr>
          <w:rFonts w:eastAsia="Times New Roman" w:cs="Times New Roman"/>
          <w:szCs w:val="24"/>
        </w:rPr>
        <w:t>ίναι δύο διαφορετικά πράγματα</w:t>
      </w:r>
      <w:r>
        <w:rPr>
          <w:rFonts w:eastAsia="Times New Roman" w:cs="Times New Roman"/>
          <w:szCs w:val="24"/>
        </w:rPr>
        <w:t>. Δ</w:t>
      </w:r>
      <w:r w:rsidRPr="005E34F8">
        <w:rPr>
          <w:rFonts w:eastAsia="Times New Roman" w:cs="Times New Roman"/>
          <w:szCs w:val="24"/>
        </w:rPr>
        <w:t>εν μας είπε τίποτ</w:t>
      </w:r>
      <w:r>
        <w:rPr>
          <w:rFonts w:eastAsia="Times New Roman" w:cs="Times New Roman"/>
          <w:szCs w:val="24"/>
        </w:rPr>
        <w:t>ε</w:t>
      </w:r>
      <w:r w:rsidRPr="005E34F8">
        <w:rPr>
          <w:rFonts w:eastAsia="Times New Roman" w:cs="Times New Roman"/>
          <w:szCs w:val="24"/>
        </w:rPr>
        <w:t xml:space="preserve"> για τη σύνδεση του </w:t>
      </w:r>
      <w:proofErr w:type="spellStart"/>
      <w:r w:rsidRPr="005E34F8">
        <w:rPr>
          <w:rFonts w:eastAsia="Times New Roman" w:cs="Times New Roman"/>
          <w:szCs w:val="24"/>
        </w:rPr>
        <w:t>Ζαγορίου</w:t>
      </w:r>
      <w:proofErr w:type="spellEnd"/>
      <w:r w:rsidRPr="005E34F8">
        <w:rPr>
          <w:rFonts w:eastAsia="Times New Roman" w:cs="Times New Roman"/>
          <w:szCs w:val="24"/>
        </w:rPr>
        <w:t xml:space="preserve"> με την Εγνατία οδό στον κόμβο του Αράχθου</w:t>
      </w:r>
      <w:r>
        <w:rPr>
          <w:rFonts w:eastAsia="Times New Roman" w:cs="Times New Roman"/>
          <w:szCs w:val="24"/>
        </w:rPr>
        <w:t>,</w:t>
      </w:r>
      <w:r w:rsidRPr="005E34F8">
        <w:rPr>
          <w:rFonts w:eastAsia="Times New Roman" w:cs="Times New Roman"/>
          <w:szCs w:val="24"/>
        </w:rPr>
        <w:t xml:space="preserve"> δεν </w:t>
      </w:r>
      <w:r>
        <w:rPr>
          <w:rFonts w:eastAsia="Times New Roman" w:cs="Times New Roman"/>
          <w:szCs w:val="24"/>
        </w:rPr>
        <w:t>μας είπε τίποτε</w:t>
      </w:r>
      <w:r w:rsidRPr="005E34F8">
        <w:rPr>
          <w:rFonts w:eastAsia="Times New Roman" w:cs="Times New Roman"/>
          <w:szCs w:val="24"/>
        </w:rPr>
        <w:t xml:space="preserve"> με το που κουμπώνει </w:t>
      </w:r>
      <w:r>
        <w:rPr>
          <w:rFonts w:eastAsia="Times New Roman" w:cs="Times New Roman"/>
          <w:szCs w:val="24"/>
        </w:rPr>
        <w:t>ο</w:t>
      </w:r>
      <w:r w:rsidRPr="005E34F8">
        <w:rPr>
          <w:rFonts w:eastAsia="Times New Roman" w:cs="Times New Roman"/>
          <w:szCs w:val="24"/>
        </w:rPr>
        <w:t xml:space="preserve"> </w:t>
      </w:r>
      <w:r>
        <w:rPr>
          <w:rFonts w:eastAsia="Times New Roman" w:cs="Times New Roman"/>
          <w:szCs w:val="24"/>
        </w:rPr>
        <w:t>Ε</w:t>
      </w:r>
      <w:r w:rsidRPr="005E34F8">
        <w:rPr>
          <w:rFonts w:eastAsia="Times New Roman" w:cs="Times New Roman"/>
          <w:szCs w:val="24"/>
        </w:rPr>
        <w:t>65 με την Εγνατ</w:t>
      </w:r>
      <w:r w:rsidRPr="005E34F8">
        <w:rPr>
          <w:rFonts w:eastAsia="Times New Roman" w:cs="Times New Roman"/>
          <w:szCs w:val="24"/>
        </w:rPr>
        <w:t>ία</w:t>
      </w:r>
      <w:r>
        <w:rPr>
          <w:rFonts w:eastAsia="Times New Roman" w:cs="Times New Roman"/>
          <w:szCs w:val="24"/>
        </w:rPr>
        <w:t>,</w:t>
      </w:r>
      <w:r w:rsidRPr="005E34F8">
        <w:rPr>
          <w:rFonts w:eastAsia="Times New Roman" w:cs="Times New Roman"/>
          <w:szCs w:val="24"/>
        </w:rPr>
        <w:t xml:space="preserve"> δεν μας είπε τίποτε για τον κόμβο του Δρίσκου</w:t>
      </w:r>
      <w:r>
        <w:rPr>
          <w:rFonts w:eastAsia="Times New Roman" w:cs="Times New Roman"/>
          <w:szCs w:val="24"/>
        </w:rPr>
        <w:t>, ο οποίος κ</w:t>
      </w:r>
      <w:r w:rsidRPr="005E34F8">
        <w:rPr>
          <w:rFonts w:eastAsia="Times New Roman" w:cs="Times New Roman"/>
          <w:szCs w:val="24"/>
        </w:rPr>
        <w:t>όμβος του Δρίσκου ενώνει τη νοτιοανατολική πλευρά του λεκανοπεδίου Ιωαννίνων με τον άξονα της Εγνατίας</w:t>
      </w:r>
      <w:r>
        <w:rPr>
          <w:rFonts w:eastAsia="Times New Roman" w:cs="Times New Roman"/>
          <w:szCs w:val="24"/>
        </w:rPr>
        <w:t>,</w:t>
      </w:r>
      <w:r w:rsidRPr="005E34F8">
        <w:rPr>
          <w:rFonts w:eastAsia="Times New Roman" w:cs="Times New Roman"/>
          <w:szCs w:val="24"/>
        </w:rPr>
        <w:t xml:space="preserve"> όπως είναι σήμερα ενωμένη η βορειοδυτική πλευρά</w:t>
      </w:r>
      <w:r>
        <w:rPr>
          <w:rFonts w:eastAsia="Times New Roman" w:cs="Times New Roman"/>
          <w:szCs w:val="24"/>
        </w:rPr>
        <w:t>. Ε</w:t>
      </w:r>
      <w:r w:rsidRPr="005E34F8">
        <w:rPr>
          <w:rFonts w:eastAsia="Times New Roman" w:cs="Times New Roman"/>
          <w:szCs w:val="24"/>
        </w:rPr>
        <w:t xml:space="preserve">ίπε ότι </w:t>
      </w:r>
      <w:r>
        <w:rPr>
          <w:rFonts w:eastAsia="Times New Roman" w:cs="Times New Roman"/>
          <w:szCs w:val="24"/>
        </w:rPr>
        <w:t>ε</w:t>
      </w:r>
      <w:r w:rsidRPr="005E34F8">
        <w:rPr>
          <w:rFonts w:eastAsia="Times New Roman" w:cs="Times New Roman"/>
          <w:szCs w:val="24"/>
        </w:rPr>
        <w:t xml:space="preserve">πιτέλους έγινε και το </w:t>
      </w:r>
      <w:r>
        <w:rPr>
          <w:rFonts w:eastAsia="Times New Roman" w:cs="Times New Roman"/>
          <w:szCs w:val="24"/>
        </w:rPr>
        <w:t>Δ</w:t>
      </w:r>
      <w:r w:rsidRPr="005E34F8">
        <w:rPr>
          <w:rFonts w:eastAsia="Times New Roman" w:cs="Times New Roman"/>
          <w:szCs w:val="24"/>
        </w:rPr>
        <w:t xml:space="preserve">ιάταγμα </w:t>
      </w:r>
      <w:r w:rsidRPr="005E34F8">
        <w:rPr>
          <w:rFonts w:eastAsia="Times New Roman" w:cs="Times New Roman"/>
          <w:szCs w:val="24"/>
        </w:rPr>
        <w:t>της λίμνης</w:t>
      </w:r>
      <w:r>
        <w:rPr>
          <w:rFonts w:eastAsia="Times New Roman" w:cs="Times New Roman"/>
          <w:szCs w:val="24"/>
        </w:rPr>
        <w:t>,</w:t>
      </w:r>
      <w:r w:rsidRPr="005E34F8">
        <w:rPr>
          <w:rFonts w:eastAsia="Times New Roman" w:cs="Times New Roman"/>
          <w:szCs w:val="24"/>
        </w:rPr>
        <w:t xml:space="preserve"> το οποίο σας πληροφορώ</w:t>
      </w:r>
      <w:r>
        <w:rPr>
          <w:rFonts w:eastAsia="Times New Roman" w:cs="Times New Roman"/>
          <w:szCs w:val="24"/>
        </w:rPr>
        <w:t>,</w:t>
      </w:r>
      <w:r w:rsidRPr="005E34F8">
        <w:rPr>
          <w:rFonts w:eastAsia="Times New Roman" w:cs="Times New Roman"/>
          <w:szCs w:val="24"/>
        </w:rPr>
        <w:t xml:space="preserve"> κύριε</w:t>
      </w:r>
      <w:r>
        <w:rPr>
          <w:rFonts w:eastAsia="Times New Roman" w:cs="Times New Roman"/>
          <w:szCs w:val="24"/>
        </w:rPr>
        <w:t xml:space="preserve"> Υπουργέ -είμαι βέβαιος ότι το ξέρετε-, </w:t>
      </w:r>
      <w:r w:rsidRPr="005E34F8">
        <w:rPr>
          <w:rFonts w:eastAsia="Times New Roman" w:cs="Times New Roman"/>
          <w:szCs w:val="24"/>
        </w:rPr>
        <w:t>βασίζεται σε περιβαλλοντική μελέτη του 2001</w:t>
      </w:r>
      <w:r>
        <w:rPr>
          <w:rFonts w:eastAsia="Times New Roman" w:cs="Times New Roman"/>
          <w:szCs w:val="24"/>
        </w:rPr>
        <w:t>,</w:t>
      </w:r>
      <w:r w:rsidRPr="005E34F8">
        <w:rPr>
          <w:rFonts w:eastAsia="Times New Roman" w:cs="Times New Roman"/>
          <w:szCs w:val="24"/>
        </w:rPr>
        <w:t xml:space="preserve"> πράγμα το οποίο το καθιστά εξαιρετικά ευάλωτο</w:t>
      </w:r>
      <w:r>
        <w:rPr>
          <w:rFonts w:eastAsia="Times New Roman" w:cs="Times New Roman"/>
          <w:szCs w:val="24"/>
        </w:rPr>
        <w:t>, π</w:t>
      </w:r>
      <w:r w:rsidRPr="005E34F8">
        <w:rPr>
          <w:rFonts w:eastAsia="Times New Roman" w:cs="Times New Roman"/>
          <w:szCs w:val="24"/>
        </w:rPr>
        <w:t>έραν άλλων προβλημάτων που δημιουργεί ιδίως σε ιδιοκτησίες ανθρώπων</w:t>
      </w:r>
      <w:r>
        <w:rPr>
          <w:rFonts w:eastAsia="Times New Roman" w:cs="Times New Roman"/>
          <w:szCs w:val="24"/>
        </w:rPr>
        <w:t>, σε εκτεταμένη</w:t>
      </w:r>
      <w:r>
        <w:rPr>
          <w:rFonts w:eastAsia="Times New Roman" w:cs="Times New Roman"/>
          <w:szCs w:val="24"/>
        </w:rPr>
        <w:t xml:space="preserve"> περιοχή του </w:t>
      </w:r>
      <w:proofErr w:type="spellStart"/>
      <w:r>
        <w:rPr>
          <w:rFonts w:eastAsia="Times New Roman" w:cs="Times New Roman"/>
          <w:szCs w:val="24"/>
        </w:rPr>
        <w:t>Μάτσικα</w:t>
      </w:r>
      <w:proofErr w:type="spellEnd"/>
      <w:r>
        <w:rPr>
          <w:rFonts w:eastAsia="Times New Roman" w:cs="Times New Roman"/>
          <w:szCs w:val="24"/>
        </w:rPr>
        <w:t>, που περίπου τους α</w:t>
      </w:r>
      <w:r w:rsidRPr="005E34F8">
        <w:rPr>
          <w:rFonts w:eastAsia="Times New Roman" w:cs="Times New Roman"/>
          <w:szCs w:val="24"/>
        </w:rPr>
        <w:t>παγορεύει αδίκως την ανοικοδόμηση</w:t>
      </w:r>
      <w:r>
        <w:rPr>
          <w:rFonts w:eastAsia="Times New Roman" w:cs="Times New Roman"/>
          <w:szCs w:val="24"/>
        </w:rPr>
        <w:t>.</w:t>
      </w:r>
    </w:p>
    <w:p w14:paraId="224A19A7" w14:textId="77777777" w:rsidR="0081027C" w:rsidRDefault="00F5028E">
      <w:pPr>
        <w:spacing w:line="600" w:lineRule="auto"/>
        <w:ind w:firstLine="720"/>
        <w:jc w:val="both"/>
        <w:rPr>
          <w:rFonts w:eastAsia="Times New Roman" w:cs="Times New Roman"/>
          <w:szCs w:val="24"/>
        </w:rPr>
      </w:pPr>
      <w:r w:rsidRPr="005E34F8">
        <w:rPr>
          <w:rFonts w:eastAsia="Times New Roman" w:cs="Times New Roman"/>
          <w:szCs w:val="24"/>
        </w:rPr>
        <w:lastRenderedPageBreak/>
        <w:t>Άρα</w:t>
      </w:r>
      <w:r>
        <w:rPr>
          <w:rFonts w:eastAsia="Times New Roman" w:cs="Times New Roman"/>
          <w:szCs w:val="24"/>
        </w:rPr>
        <w:t>,</w:t>
      </w:r>
      <w:r w:rsidRPr="005E34F8">
        <w:rPr>
          <w:rFonts w:eastAsia="Times New Roman" w:cs="Times New Roman"/>
          <w:szCs w:val="24"/>
        </w:rPr>
        <w:t xml:space="preserve"> πρώτον</w:t>
      </w:r>
      <w:r>
        <w:rPr>
          <w:rFonts w:eastAsia="Times New Roman" w:cs="Times New Roman"/>
          <w:szCs w:val="24"/>
        </w:rPr>
        <w:t xml:space="preserve">, ψηφίζουμε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α</w:t>
      </w:r>
      <w:r>
        <w:rPr>
          <w:rFonts w:eastAsia="Times New Roman" w:cs="Times New Roman"/>
          <w:szCs w:val="24"/>
        </w:rPr>
        <w:t>εροδρόμιο Ηρακ</w:t>
      </w:r>
      <w:r w:rsidRPr="005E34F8">
        <w:rPr>
          <w:rFonts w:eastAsia="Times New Roman" w:cs="Times New Roman"/>
          <w:szCs w:val="24"/>
        </w:rPr>
        <w:t>λε</w:t>
      </w:r>
      <w:r>
        <w:rPr>
          <w:rFonts w:eastAsia="Times New Roman" w:cs="Times New Roman"/>
          <w:szCs w:val="24"/>
        </w:rPr>
        <w:t>ίου,</w:t>
      </w:r>
      <w:r w:rsidRPr="005E34F8">
        <w:rPr>
          <w:rFonts w:eastAsia="Times New Roman" w:cs="Times New Roman"/>
          <w:szCs w:val="24"/>
        </w:rPr>
        <w:t xml:space="preserve"> γιατί είναι ένα έργο</w:t>
      </w:r>
      <w:r>
        <w:rPr>
          <w:rFonts w:eastAsia="Times New Roman" w:cs="Times New Roman"/>
          <w:szCs w:val="24"/>
        </w:rPr>
        <w:t>,</w:t>
      </w:r>
      <w:r w:rsidRPr="005E34F8">
        <w:rPr>
          <w:rFonts w:eastAsia="Times New Roman" w:cs="Times New Roman"/>
          <w:szCs w:val="24"/>
        </w:rPr>
        <w:t xml:space="preserve"> το οποίο έρχεται από τη δική μας θητεία</w:t>
      </w:r>
      <w:r>
        <w:rPr>
          <w:rFonts w:eastAsia="Times New Roman" w:cs="Times New Roman"/>
          <w:szCs w:val="24"/>
        </w:rPr>
        <w:t>. Α</w:t>
      </w:r>
      <w:r w:rsidRPr="005E34F8">
        <w:rPr>
          <w:rFonts w:eastAsia="Times New Roman" w:cs="Times New Roman"/>
          <w:szCs w:val="24"/>
        </w:rPr>
        <w:t>λλά και από τη δική μας να μην ερχόταν</w:t>
      </w:r>
      <w:r>
        <w:rPr>
          <w:rFonts w:eastAsia="Times New Roman" w:cs="Times New Roman"/>
          <w:szCs w:val="24"/>
        </w:rPr>
        <w:t>,</w:t>
      </w:r>
      <w:r w:rsidRPr="005E34F8">
        <w:rPr>
          <w:rFonts w:eastAsia="Times New Roman" w:cs="Times New Roman"/>
          <w:szCs w:val="24"/>
        </w:rPr>
        <w:t xml:space="preserve"> πάλι θα το </w:t>
      </w:r>
      <w:r>
        <w:rPr>
          <w:rFonts w:eastAsia="Times New Roman" w:cs="Times New Roman"/>
          <w:szCs w:val="24"/>
        </w:rPr>
        <w:t xml:space="preserve">ψηφίζαμε, </w:t>
      </w:r>
      <w:r>
        <w:rPr>
          <w:rFonts w:eastAsia="Times New Roman" w:cs="Times New Roman"/>
          <w:szCs w:val="24"/>
        </w:rPr>
        <w:t>έσ</w:t>
      </w:r>
      <w:r w:rsidRPr="005E34F8">
        <w:rPr>
          <w:rFonts w:eastAsia="Times New Roman" w:cs="Times New Roman"/>
          <w:szCs w:val="24"/>
        </w:rPr>
        <w:t>τω που το καθυστερήσατε</w:t>
      </w:r>
      <w:r>
        <w:rPr>
          <w:rFonts w:eastAsia="Times New Roman" w:cs="Times New Roman"/>
          <w:szCs w:val="24"/>
        </w:rPr>
        <w:t xml:space="preserve"> -</w:t>
      </w:r>
      <w:r w:rsidRPr="005E34F8">
        <w:rPr>
          <w:rFonts w:eastAsia="Times New Roman" w:cs="Times New Roman"/>
          <w:szCs w:val="24"/>
        </w:rPr>
        <w:t>και το καταγγέλλουμε αυτό</w:t>
      </w:r>
      <w:r>
        <w:rPr>
          <w:rFonts w:eastAsia="Times New Roman" w:cs="Times New Roman"/>
          <w:szCs w:val="24"/>
        </w:rPr>
        <w:t>- δ</w:t>
      </w:r>
      <w:r w:rsidRPr="005E34F8">
        <w:rPr>
          <w:rFonts w:eastAsia="Times New Roman" w:cs="Times New Roman"/>
          <w:szCs w:val="24"/>
        </w:rPr>
        <w:t>ύο χρόνια</w:t>
      </w:r>
      <w:r>
        <w:rPr>
          <w:rFonts w:eastAsia="Times New Roman" w:cs="Times New Roman"/>
          <w:szCs w:val="24"/>
        </w:rPr>
        <w:t>. Τ</w:t>
      </w:r>
      <w:r w:rsidRPr="005E34F8">
        <w:rPr>
          <w:rFonts w:eastAsia="Times New Roman" w:cs="Times New Roman"/>
          <w:szCs w:val="24"/>
        </w:rPr>
        <w:t xml:space="preserve">α </w:t>
      </w:r>
      <w:r>
        <w:rPr>
          <w:rFonts w:eastAsia="Times New Roman" w:cs="Times New Roman"/>
          <w:szCs w:val="24"/>
        </w:rPr>
        <w:t xml:space="preserve">μεγάλα </w:t>
      </w:r>
      <w:r w:rsidRPr="005E34F8">
        <w:rPr>
          <w:rFonts w:eastAsia="Times New Roman" w:cs="Times New Roman"/>
          <w:szCs w:val="24"/>
        </w:rPr>
        <w:t xml:space="preserve">δημόσια έργα δεν μπορείς </w:t>
      </w:r>
      <w:r>
        <w:rPr>
          <w:rFonts w:eastAsia="Times New Roman" w:cs="Times New Roman"/>
          <w:szCs w:val="24"/>
        </w:rPr>
        <w:t>να τα οικειοποιείσαι. Μ</w:t>
      </w:r>
      <w:r w:rsidRPr="005E34F8">
        <w:rPr>
          <w:rFonts w:eastAsia="Times New Roman" w:cs="Times New Roman"/>
          <w:szCs w:val="24"/>
        </w:rPr>
        <w:t xml:space="preserve">πορείς </w:t>
      </w:r>
      <w:r>
        <w:rPr>
          <w:rFonts w:eastAsia="Times New Roman" w:cs="Times New Roman"/>
          <w:szCs w:val="24"/>
        </w:rPr>
        <w:t>όμως,</w:t>
      </w:r>
      <w:r w:rsidRPr="005E34F8">
        <w:rPr>
          <w:rFonts w:eastAsia="Times New Roman" w:cs="Times New Roman"/>
          <w:szCs w:val="24"/>
        </w:rPr>
        <w:t xml:space="preserve"> να είσαι ένας καλός </w:t>
      </w:r>
      <w:r>
        <w:rPr>
          <w:rFonts w:eastAsia="Times New Roman" w:cs="Times New Roman"/>
          <w:szCs w:val="24"/>
        </w:rPr>
        <w:t>σκυταλοδρόμος</w:t>
      </w:r>
      <w:r w:rsidRPr="005E34F8">
        <w:rPr>
          <w:rFonts w:eastAsia="Times New Roman" w:cs="Times New Roman"/>
          <w:szCs w:val="24"/>
        </w:rPr>
        <w:t xml:space="preserve"> των </w:t>
      </w:r>
      <w:r>
        <w:rPr>
          <w:rFonts w:eastAsia="Times New Roman" w:cs="Times New Roman"/>
          <w:szCs w:val="24"/>
        </w:rPr>
        <w:t>δ</w:t>
      </w:r>
      <w:r w:rsidRPr="005E34F8">
        <w:rPr>
          <w:rFonts w:eastAsia="Times New Roman" w:cs="Times New Roman"/>
          <w:szCs w:val="24"/>
        </w:rPr>
        <w:t xml:space="preserve">ημοσίων </w:t>
      </w:r>
      <w:r>
        <w:rPr>
          <w:rFonts w:eastAsia="Times New Roman" w:cs="Times New Roman"/>
          <w:szCs w:val="24"/>
        </w:rPr>
        <w:t>έ</w:t>
      </w:r>
      <w:r w:rsidRPr="005E34F8">
        <w:rPr>
          <w:rFonts w:eastAsia="Times New Roman" w:cs="Times New Roman"/>
          <w:szCs w:val="24"/>
        </w:rPr>
        <w:t>ργων και όταν παίρνεις τη σκυτάλη από την προηγούμενη κυβέρνηση να κόβε</w:t>
      </w:r>
      <w:r w:rsidRPr="005E34F8">
        <w:rPr>
          <w:rFonts w:eastAsia="Times New Roman" w:cs="Times New Roman"/>
          <w:szCs w:val="24"/>
        </w:rPr>
        <w:t>ις το νήμα γρηγορότερα</w:t>
      </w:r>
      <w:r>
        <w:rPr>
          <w:rFonts w:eastAsia="Times New Roman" w:cs="Times New Roman"/>
          <w:szCs w:val="24"/>
        </w:rPr>
        <w:t>,</w:t>
      </w:r>
      <w:r w:rsidRPr="005E34F8">
        <w:rPr>
          <w:rFonts w:eastAsia="Times New Roman" w:cs="Times New Roman"/>
          <w:szCs w:val="24"/>
        </w:rPr>
        <w:t xml:space="preserve"> από ό</w:t>
      </w:r>
      <w:r>
        <w:rPr>
          <w:rFonts w:eastAsia="Times New Roman" w:cs="Times New Roman"/>
          <w:szCs w:val="24"/>
        </w:rPr>
        <w:t>,</w:t>
      </w:r>
      <w:r w:rsidRPr="005E34F8">
        <w:rPr>
          <w:rFonts w:eastAsia="Times New Roman" w:cs="Times New Roman"/>
          <w:szCs w:val="24"/>
        </w:rPr>
        <w:t>τι θα το έκοβε ενδεχομένως η προηγούμενη κυβέρνηση και γι</w:t>
      </w:r>
      <w:r>
        <w:rPr>
          <w:rFonts w:eastAsia="Times New Roman" w:cs="Times New Roman"/>
          <w:szCs w:val="24"/>
        </w:rPr>
        <w:t>’</w:t>
      </w:r>
      <w:r w:rsidRPr="005E34F8">
        <w:rPr>
          <w:rFonts w:eastAsia="Times New Roman" w:cs="Times New Roman"/>
          <w:szCs w:val="24"/>
        </w:rPr>
        <w:t xml:space="preserve"> αυτό να καμαρώνεις</w:t>
      </w:r>
      <w:r>
        <w:rPr>
          <w:rFonts w:eastAsia="Times New Roman" w:cs="Times New Roman"/>
          <w:szCs w:val="24"/>
        </w:rPr>
        <w:t>.</w:t>
      </w:r>
      <w:r w:rsidRPr="005E34F8">
        <w:rPr>
          <w:rFonts w:eastAsia="Times New Roman" w:cs="Times New Roman"/>
          <w:szCs w:val="24"/>
        </w:rPr>
        <w:t xml:space="preserve"> Εσείς καμαρώνετε </w:t>
      </w:r>
      <w:r>
        <w:rPr>
          <w:rFonts w:eastAsia="Times New Roman" w:cs="Times New Roman"/>
          <w:szCs w:val="24"/>
        </w:rPr>
        <w:t xml:space="preserve">επειδή </w:t>
      </w:r>
      <w:r w:rsidRPr="005E34F8">
        <w:rPr>
          <w:rFonts w:eastAsia="Times New Roman" w:cs="Times New Roman"/>
          <w:szCs w:val="24"/>
        </w:rPr>
        <w:t>κόβετ</w:t>
      </w:r>
      <w:r>
        <w:rPr>
          <w:rFonts w:eastAsia="Times New Roman" w:cs="Times New Roman"/>
          <w:szCs w:val="24"/>
        </w:rPr>
        <w:t>ε</w:t>
      </w:r>
      <w:r w:rsidRPr="005E34F8">
        <w:rPr>
          <w:rFonts w:eastAsia="Times New Roman" w:cs="Times New Roman"/>
          <w:szCs w:val="24"/>
        </w:rPr>
        <w:t xml:space="preserve"> το νήμα λαχανιασμέν</w:t>
      </w:r>
      <w:r>
        <w:rPr>
          <w:rFonts w:eastAsia="Times New Roman" w:cs="Times New Roman"/>
          <w:szCs w:val="24"/>
        </w:rPr>
        <w:t>οι,</w:t>
      </w:r>
      <w:r w:rsidRPr="005E34F8">
        <w:rPr>
          <w:rFonts w:eastAsia="Times New Roman" w:cs="Times New Roman"/>
          <w:szCs w:val="24"/>
        </w:rPr>
        <w:t xml:space="preserve"> πάντα με καθυστέρηση</w:t>
      </w:r>
      <w:r>
        <w:rPr>
          <w:rFonts w:eastAsia="Times New Roman" w:cs="Times New Roman"/>
          <w:szCs w:val="24"/>
        </w:rPr>
        <w:t>.</w:t>
      </w:r>
    </w:p>
    <w:p w14:paraId="224A19A8" w14:textId="77777777" w:rsidR="0081027C" w:rsidRDefault="00F5028E">
      <w:pPr>
        <w:spacing w:line="600" w:lineRule="auto"/>
        <w:ind w:firstLine="720"/>
        <w:jc w:val="both"/>
        <w:rPr>
          <w:rFonts w:eastAsia="Times New Roman" w:cs="Times New Roman"/>
          <w:szCs w:val="24"/>
        </w:rPr>
      </w:pPr>
      <w:r w:rsidRPr="005E34F8">
        <w:rPr>
          <w:rFonts w:eastAsia="Times New Roman" w:cs="Times New Roman"/>
          <w:szCs w:val="24"/>
        </w:rPr>
        <w:t>Τρίτον</w:t>
      </w:r>
      <w:r>
        <w:rPr>
          <w:rFonts w:eastAsia="Times New Roman" w:cs="Times New Roman"/>
          <w:szCs w:val="24"/>
        </w:rPr>
        <w:t>,</w:t>
      </w:r>
      <w:r w:rsidRPr="005E34F8">
        <w:rPr>
          <w:rFonts w:eastAsia="Times New Roman" w:cs="Times New Roman"/>
          <w:szCs w:val="24"/>
        </w:rPr>
        <w:t xml:space="preserve"> η τροπολογία</w:t>
      </w:r>
      <w:r>
        <w:rPr>
          <w:rFonts w:eastAsia="Times New Roman" w:cs="Times New Roman"/>
          <w:szCs w:val="24"/>
        </w:rPr>
        <w:t>,</w:t>
      </w:r>
      <w:r w:rsidRPr="005E34F8">
        <w:rPr>
          <w:rFonts w:eastAsia="Times New Roman" w:cs="Times New Roman"/>
          <w:szCs w:val="24"/>
        </w:rPr>
        <w:t xml:space="preserve"> το μίνι νομοσχέδιο </w:t>
      </w:r>
      <w:r>
        <w:rPr>
          <w:rFonts w:eastAsia="Times New Roman" w:cs="Times New Roman"/>
          <w:szCs w:val="24"/>
        </w:rPr>
        <w:t>σ</w:t>
      </w:r>
      <w:r w:rsidRPr="005E34F8">
        <w:rPr>
          <w:rFonts w:eastAsia="Times New Roman" w:cs="Times New Roman"/>
          <w:szCs w:val="24"/>
        </w:rPr>
        <w:t>τον επαγγελματικό αθλητισμό</w:t>
      </w:r>
      <w:r>
        <w:rPr>
          <w:rFonts w:eastAsia="Times New Roman" w:cs="Times New Roman"/>
          <w:szCs w:val="24"/>
        </w:rPr>
        <w:t>,</w:t>
      </w:r>
      <w:r w:rsidRPr="005E34F8">
        <w:rPr>
          <w:rFonts w:eastAsia="Times New Roman" w:cs="Times New Roman"/>
          <w:szCs w:val="24"/>
        </w:rPr>
        <w:t xml:space="preserve"> αδικεί κατάφωρα </w:t>
      </w:r>
      <w:r>
        <w:rPr>
          <w:rFonts w:eastAsia="Times New Roman" w:cs="Times New Roman"/>
          <w:szCs w:val="24"/>
        </w:rPr>
        <w:t xml:space="preserve">τις </w:t>
      </w:r>
      <w:r w:rsidRPr="005E34F8">
        <w:rPr>
          <w:rFonts w:eastAsia="Times New Roman" w:cs="Times New Roman"/>
          <w:szCs w:val="24"/>
        </w:rPr>
        <w:t>ομάδες</w:t>
      </w:r>
      <w:r>
        <w:rPr>
          <w:rFonts w:eastAsia="Times New Roman" w:cs="Times New Roman"/>
          <w:szCs w:val="24"/>
        </w:rPr>
        <w:t>,</w:t>
      </w:r>
      <w:r w:rsidRPr="005E34F8">
        <w:rPr>
          <w:rFonts w:eastAsia="Times New Roman" w:cs="Times New Roman"/>
          <w:szCs w:val="24"/>
        </w:rPr>
        <w:t xml:space="preserve"> με κορωνίδα αδικίας </w:t>
      </w:r>
      <w:r>
        <w:rPr>
          <w:rFonts w:eastAsia="Times New Roman" w:cs="Times New Roman"/>
          <w:szCs w:val="24"/>
        </w:rPr>
        <w:t xml:space="preserve">κατά του </w:t>
      </w:r>
      <w:r w:rsidRPr="005E34F8">
        <w:rPr>
          <w:rFonts w:eastAsia="Times New Roman" w:cs="Times New Roman"/>
          <w:szCs w:val="24"/>
        </w:rPr>
        <w:t>ΠΑΣ</w:t>
      </w:r>
      <w:r>
        <w:rPr>
          <w:rFonts w:eastAsia="Times New Roman" w:cs="Times New Roman"/>
          <w:szCs w:val="24"/>
        </w:rPr>
        <w:t xml:space="preserve"> </w:t>
      </w:r>
      <w:r w:rsidRPr="005E34F8">
        <w:rPr>
          <w:rFonts w:eastAsia="Times New Roman" w:cs="Times New Roman"/>
          <w:szCs w:val="24"/>
        </w:rPr>
        <w:t>Γιάννενα</w:t>
      </w:r>
      <w:r>
        <w:rPr>
          <w:rFonts w:eastAsia="Times New Roman" w:cs="Times New Roman"/>
          <w:szCs w:val="24"/>
        </w:rPr>
        <w:t>,</w:t>
      </w:r>
      <w:r w:rsidRPr="005E34F8">
        <w:rPr>
          <w:rFonts w:eastAsia="Times New Roman" w:cs="Times New Roman"/>
          <w:szCs w:val="24"/>
        </w:rPr>
        <w:t xml:space="preserve"> </w:t>
      </w:r>
      <w:r>
        <w:rPr>
          <w:rFonts w:eastAsia="Times New Roman" w:cs="Times New Roman"/>
          <w:szCs w:val="24"/>
        </w:rPr>
        <w:t>ό</w:t>
      </w:r>
      <w:r w:rsidRPr="005E34F8">
        <w:rPr>
          <w:rFonts w:eastAsia="Times New Roman" w:cs="Times New Roman"/>
          <w:szCs w:val="24"/>
        </w:rPr>
        <w:t xml:space="preserve">που ο </w:t>
      </w:r>
      <w:r>
        <w:rPr>
          <w:rFonts w:eastAsia="Times New Roman" w:cs="Times New Roman"/>
          <w:szCs w:val="24"/>
        </w:rPr>
        <w:t>Π</w:t>
      </w:r>
      <w:r w:rsidRPr="005E34F8">
        <w:rPr>
          <w:rFonts w:eastAsia="Times New Roman" w:cs="Times New Roman"/>
          <w:szCs w:val="24"/>
        </w:rPr>
        <w:t>ρωθυπουργός έκανε ένα χαμηλής ποιότητας θέατρο</w:t>
      </w:r>
      <w:r>
        <w:rPr>
          <w:rFonts w:eastAsia="Times New Roman" w:cs="Times New Roman"/>
          <w:szCs w:val="24"/>
        </w:rPr>
        <w:t>,</w:t>
      </w:r>
      <w:r w:rsidRPr="005E34F8">
        <w:rPr>
          <w:rFonts w:eastAsia="Times New Roman" w:cs="Times New Roman"/>
          <w:szCs w:val="24"/>
        </w:rPr>
        <w:t xml:space="preserve"> ότι τάχα λυπάται για τον </w:t>
      </w:r>
      <w:r>
        <w:rPr>
          <w:rFonts w:eastAsia="Times New Roman" w:cs="Times New Roman"/>
          <w:szCs w:val="24"/>
        </w:rPr>
        <w:t xml:space="preserve">ΠΑΣ </w:t>
      </w:r>
      <w:r w:rsidRPr="005E34F8">
        <w:rPr>
          <w:rFonts w:eastAsia="Times New Roman" w:cs="Times New Roman"/>
          <w:szCs w:val="24"/>
        </w:rPr>
        <w:t>Γιάννενα</w:t>
      </w:r>
      <w:r>
        <w:rPr>
          <w:rFonts w:eastAsia="Times New Roman" w:cs="Times New Roman"/>
          <w:szCs w:val="24"/>
        </w:rPr>
        <w:t>, ε</w:t>
      </w:r>
      <w:r w:rsidRPr="005E34F8">
        <w:rPr>
          <w:rFonts w:eastAsia="Times New Roman" w:cs="Times New Roman"/>
          <w:szCs w:val="24"/>
        </w:rPr>
        <w:t xml:space="preserve">νώ αν </w:t>
      </w:r>
      <w:r>
        <w:rPr>
          <w:rFonts w:eastAsia="Times New Roman" w:cs="Times New Roman"/>
          <w:szCs w:val="24"/>
        </w:rPr>
        <w:t>λυπόταν</w:t>
      </w:r>
      <w:r w:rsidRPr="005E34F8">
        <w:rPr>
          <w:rFonts w:eastAsia="Times New Roman" w:cs="Times New Roman"/>
          <w:szCs w:val="24"/>
        </w:rPr>
        <w:t xml:space="preserve"> και ήθελε να αρθούν αδικίες</w:t>
      </w:r>
      <w:r>
        <w:rPr>
          <w:rFonts w:eastAsia="Times New Roman" w:cs="Times New Roman"/>
          <w:szCs w:val="24"/>
        </w:rPr>
        <w:t>,</w:t>
      </w:r>
      <w:r w:rsidRPr="005E34F8">
        <w:rPr>
          <w:rFonts w:eastAsia="Times New Roman" w:cs="Times New Roman"/>
          <w:szCs w:val="24"/>
        </w:rPr>
        <w:t xml:space="preserve"> δεν θα υπήρχε σήμερα αυτή η τροπολογία</w:t>
      </w:r>
      <w:r>
        <w:rPr>
          <w:rFonts w:eastAsia="Times New Roman" w:cs="Times New Roman"/>
          <w:szCs w:val="24"/>
        </w:rPr>
        <w:t xml:space="preserve">. </w:t>
      </w:r>
    </w:p>
    <w:p w14:paraId="224A19A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w:t>
      </w:r>
      <w:r w:rsidRPr="005E34F8">
        <w:rPr>
          <w:rFonts w:eastAsia="Times New Roman" w:cs="Times New Roman"/>
          <w:szCs w:val="24"/>
        </w:rPr>
        <w:t xml:space="preserve">αι </w:t>
      </w:r>
      <w:r w:rsidRPr="005E34F8">
        <w:rPr>
          <w:rFonts w:eastAsia="Times New Roman" w:cs="Times New Roman"/>
          <w:szCs w:val="24"/>
        </w:rPr>
        <w:t>τέταρτον</w:t>
      </w:r>
      <w:r>
        <w:rPr>
          <w:rFonts w:eastAsia="Times New Roman" w:cs="Times New Roman"/>
          <w:szCs w:val="24"/>
        </w:rPr>
        <w:t>, κάθε φορά που ο Πρωθυπουργός έρχεται στην Ήπειρο και στα Γιάννενα και εξαγγέλλει δ</w:t>
      </w:r>
      <w:r w:rsidRPr="005E34F8">
        <w:rPr>
          <w:rFonts w:eastAsia="Times New Roman" w:cs="Times New Roman"/>
          <w:szCs w:val="24"/>
        </w:rPr>
        <w:t xml:space="preserve">ημόσια </w:t>
      </w:r>
      <w:r>
        <w:rPr>
          <w:rFonts w:eastAsia="Times New Roman" w:cs="Times New Roman"/>
          <w:szCs w:val="24"/>
        </w:rPr>
        <w:t>έ</w:t>
      </w:r>
      <w:r w:rsidRPr="005E34F8">
        <w:rPr>
          <w:rFonts w:eastAsia="Times New Roman" w:cs="Times New Roman"/>
          <w:szCs w:val="24"/>
        </w:rPr>
        <w:t>ργα</w:t>
      </w:r>
      <w:r>
        <w:rPr>
          <w:rFonts w:eastAsia="Times New Roman" w:cs="Times New Roman"/>
          <w:szCs w:val="24"/>
        </w:rPr>
        <w:t>,</w:t>
      </w:r>
      <w:r w:rsidRPr="005E34F8">
        <w:rPr>
          <w:rFonts w:eastAsia="Times New Roman" w:cs="Times New Roman"/>
          <w:szCs w:val="24"/>
        </w:rPr>
        <w:t xml:space="preserve"> τα περιορίζει και οικειοποιείται συνεχώς έργα ξένων</w:t>
      </w:r>
      <w:r>
        <w:rPr>
          <w:rFonts w:eastAsia="Times New Roman" w:cs="Times New Roman"/>
          <w:szCs w:val="24"/>
        </w:rPr>
        <w:t>.</w:t>
      </w:r>
    </w:p>
    <w:p w14:paraId="224A19A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Γ</w:t>
      </w:r>
      <w:r w:rsidRPr="005E34F8">
        <w:rPr>
          <w:rFonts w:eastAsia="Times New Roman" w:cs="Times New Roman"/>
          <w:szCs w:val="24"/>
        </w:rPr>
        <w:t>ια ένα πράγμα έχει σχέση η Β</w:t>
      </w:r>
      <w:r>
        <w:rPr>
          <w:rFonts w:eastAsia="Times New Roman" w:cs="Times New Roman"/>
          <w:szCs w:val="24"/>
        </w:rPr>
        <w:t>΄ Ε</w:t>
      </w:r>
      <w:r w:rsidRPr="005E34F8">
        <w:rPr>
          <w:rFonts w:eastAsia="Times New Roman" w:cs="Times New Roman"/>
          <w:szCs w:val="24"/>
        </w:rPr>
        <w:t>θνική κατηγορία με το ΣΥΡΙΖΑ</w:t>
      </w:r>
      <w:r>
        <w:rPr>
          <w:rFonts w:eastAsia="Times New Roman" w:cs="Times New Roman"/>
          <w:szCs w:val="24"/>
        </w:rPr>
        <w:t>. Α</w:t>
      </w:r>
      <w:r w:rsidRPr="005E34F8">
        <w:rPr>
          <w:rFonts w:eastAsia="Times New Roman" w:cs="Times New Roman"/>
          <w:szCs w:val="24"/>
        </w:rPr>
        <w:t xml:space="preserve">πό </w:t>
      </w:r>
      <w:r>
        <w:rPr>
          <w:rFonts w:eastAsia="Times New Roman" w:cs="Times New Roman"/>
          <w:szCs w:val="24"/>
        </w:rPr>
        <w:t>εδώ</w:t>
      </w:r>
      <w:r w:rsidRPr="005E34F8">
        <w:rPr>
          <w:rFonts w:eastAsia="Times New Roman" w:cs="Times New Roman"/>
          <w:szCs w:val="24"/>
        </w:rPr>
        <w:t xml:space="preserve"> και πέρα είναι η κατηγορία σ</w:t>
      </w:r>
      <w:r w:rsidRPr="005E34F8">
        <w:rPr>
          <w:rFonts w:eastAsia="Times New Roman" w:cs="Times New Roman"/>
          <w:szCs w:val="24"/>
        </w:rPr>
        <w:t xml:space="preserve">την οποία θα </w:t>
      </w:r>
      <w:r>
        <w:rPr>
          <w:rFonts w:eastAsia="Times New Roman" w:cs="Times New Roman"/>
          <w:szCs w:val="24"/>
        </w:rPr>
        <w:t xml:space="preserve">περιέλθετε </w:t>
      </w:r>
      <w:r w:rsidRPr="005E34F8">
        <w:rPr>
          <w:rFonts w:eastAsia="Times New Roman" w:cs="Times New Roman"/>
          <w:szCs w:val="24"/>
        </w:rPr>
        <w:t>σύντομα</w:t>
      </w:r>
      <w:r>
        <w:rPr>
          <w:rFonts w:eastAsia="Times New Roman" w:cs="Times New Roman"/>
          <w:szCs w:val="24"/>
        </w:rPr>
        <w:t xml:space="preserve">, μετά τις </w:t>
      </w:r>
      <w:r>
        <w:rPr>
          <w:rFonts w:eastAsia="Times New Roman" w:cs="Times New Roman"/>
          <w:szCs w:val="24"/>
        </w:rPr>
        <w:t>ε</w:t>
      </w:r>
      <w:r>
        <w:rPr>
          <w:rFonts w:eastAsia="Times New Roman" w:cs="Times New Roman"/>
          <w:szCs w:val="24"/>
        </w:rPr>
        <w:t>υρωεκλογές της 26</w:t>
      </w:r>
      <w:r w:rsidRPr="00A20788">
        <w:rPr>
          <w:rFonts w:eastAsia="Times New Roman" w:cs="Times New Roman"/>
          <w:szCs w:val="24"/>
          <w:vertAlign w:val="superscript"/>
        </w:rPr>
        <w:t>ης</w:t>
      </w:r>
      <w:r>
        <w:rPr>
          <w:rFonts w:eastAsia="Times New Roman" w:cs="Times New Roman"/>
          <w:szCs w:val="24"/>
        </w:rPr>
        <w:t xml:space="preserve"> </w:t>
      </w:r>
      <w:r w:rsidRPr="005E34F8">
        <w:rPr>
          <w:rFonts w:eastAsia="Times New Roman" w:cs="Times New Roman"/>
          <w:szCs w:val="24"/>
        </w:rPr>
        <w:t xml:space="preserve">Μαΐου και οριστικά μετά τις εκλογές του φθινοπώρου του </w:t>
      </w:r>
      <w:r>
        <w:rPr>
          <w:rFonts w:eastAsia="Times New Roman" w:cs="Times New Roman"/>
          <w:szCs w:val="24"/>
        </w:rPr>
        <w:t>20</w:t>
      </w:r>
      <w:r w:rsidRPr="005E34F8">
        <w:rPr>
          <w:rFonts w:eastAsia="Times New Roman" w:cs="Times New Roman"/>
          <w:szCs w:val="24"/>
        </w:rPr>
        <w:t>19</w:t>
      </w:r>
      <w:r>
        <w:rPr>
          <w:rFonts w:eastAsia="Times New Roman" w:cs="Times New Roman"/>
          <w:szCs w:val="24"/>
        </w:rPr>
        <w:t xml:space="preserve"> αν</w:t>
      </w:r>
      <w:r w:rsidRPr="005E34F8">
        <w:rPr>
          <w:rFonts w:eastAsia="Times New Roman" w:cs="Times New Roman"/>
          <w:szCs w:val="24"/>
        </w:rPr>
        <w:t xml:space="preserve"> και εφόσον ισχύει ότι θα γίνουν τότε</w:t>
      </w:r>
      <w:r>
        <w:rPr>
          <w:rFonts w:eastAsia="Times New Roman" w:cs="Times New Roman"/>
          <w:szCs w:val="24"/>
        </w:rPr>
        <w:t>.</w:t>
      </w:r>
    </w:p>
    <w:p w14:paraId="224A19AB" w14:textId="77777777" w:rsidR="0081027C" w:rsidRDefault="00F5028E">
      <w:pPr>
        <w:spacing w:line="600" w:lineRule="auto"/>
        <w:ind w:firstLine="720"/>
        <w:jc w:val="center"/>
        <w:rPr>
          <w:rFonts w:eastAsia="Times New Roman" w:cs="Times New Roman"/>
          <w:szCs w:val="24"/>
        </w:rPr>
      </w:pPr>
      <w:r w:rsidDel="00D37975">
        <w:rPr>
          <w:rFonts w:eastAsia="Times New Roman" w:cs="Times New Roman"/>
          <w:szCs w:val="24"/>
        </w:rPr>
        <w:t xml:space="preserve"> </w:t>
      </w:r>
      <w:r>
        <w:rPr>
          <w:rFonts w:eastAsia="Times New Roman" w:cs="Times New Roman"/>
          <w:szCs w:val="24"/>
        </w:rPr>
        <w:t>(Χειροκροτήματα από την πτέρυγα της Νέας Δημοκρατίας)</w:t>
      </w:r>
    </w:p>
    <w:p w14:paraId="224A19AC" w14:textId="77777777" w:rsidR="0081027C" w:rsidRDefault="00F5028E">
      <w:pPr>
        <w:spacing w:line="600" w:lineRule="auto"/>
        <w:ind w:firstLine="720"/>
        <w:jc w:val="both"/>
        <w:rPr>
          <w:rFonts w:eastAsia="Times New Roman" w:cs="Times New Roman"/>
          <w:szCs w:val="24"/>
        </w:rPr>
      </w:pPr>
      <w:r w:rsidRPr="00113802">
        <w:rPr>
          <w:rFonts w:eastAsia="Times New Roman" w:cs="Times New Roman"/>
          <w:b/>
          <w:szCs w:val="24"/>
        </w:rPr>
        <w:t>ΠΡΟΕΔΡΕΥΟΥΣΑ (Αναστασία Χριστοδουλοπο</w:t>
      </w:r>
      <w:r w:rsidRPr="00113802">
        <w:rPr>
          <w:rFonts w:eastAsia="Times New Roman" w:cs="Times New Roman"/>
          <w:b/>
          <w:szCs w:val="24"/>
        </w:rPr>
        <w:t>ύλου):</w:t>
      </w:r>
      <w:r>
        <w:rPr>
          <w:rFonts w:eastAsia="Times New Roman" w:cs="Times New Roman"/>
          <w:szCs w:val="24"/>
        </w:rPr>
        <w:t xml:space="preserve"> Ε</w:t>
      </w:r>
      <w:r w:rsidRPr="005E34F8">
        <w:rPr>
          <w:rFonts w:eastAsia="Times New Roman" w:cs="Times New Roman"/>
          <w:szCs w:val="24"/>
        </w:rPr>
        <w:t>πόμενος ομιλητής</w:t>
      </w:r>
      <w:r>
        <w:rPr>
          <w:rFonts w:eastAsia="Times New Roman" w:cs="Times New Roman"/>
          <w:szCs w:val="24"/>
        </w:rPr>
        <w:t>,</w:t>
      </w:r>
      <w:r w:rsidRPr="005E34F8">
        <w:rPr>
          <w:rFonts w:eastAsia="Times New Roman" w:cs="Times New Roman"/>
          <w:szCs w:val="24"/>
        </w:rPr>
        <w:t xml:space="preserve"> ο κ</w:t>
      </w:r>
      <w:r>
        <w:rPr>
          <w:rFonts w:eastAsia="Times New Roman" w:cs="Times New Roman"/>
          <w:szCs w:val="24"/>
        </w:rPr>
        <w:t>.</w:t>
      </w:r>
      <w:r w:rsidRPr="005E34F8">
        <w:rPr>
          <w:rFonts w:eastAsia="Times New Roman" w:cs="Times New Roman"/>
          <w:szCs w:val="24"/>
        </w:rPr>
        <w:t xml:space="preserve"> Καρράς</w:t>
      </w:r>
      <w:r>
        <w:rPr>
          <w:rFonts w:eastAsia="Times New Roman" w:cs="Times New Roman"/>
          <w:szCs w:val="24"/>
        </w:rPr>
        <w:t>.</w:t>
      </w:r>
    </w:p>
    <w:p w14:paraId="224A19AD" w14:textId="77777777" w:rsidR="0081027C" w:rsidRDefault="00F5028E">
      <w:pPr>
        <w:spacing w:line="600" w:lineRule="auto"/>
        <w:ind w:firstLine="720"/>
        <w:jc w:val="both"/>
        <w:rPr>
          <w:rFonts w:eastAsia="Times New Roman" w:cs="Times New Roman"/>
          <w:szCs w:val="24"/>
        </w:rPr>
      </w:pPr>
      <w:r w:rsidRPr="00113802">
        <w:rPr>
          <w:rFonts w:eastAsia="Times New Roman" w:cs="Times New Roman"/>
          <w:b/>
          <w:szCs w:val="24"/>
        </w:rPr>
        <w:t>ΓΕΩΡΓΙΟΣ</w:t>
      </w:r>
      <w:r>
        <w:rPr>
          <w:rFonts w:eastAsia="Times New Roman" w:cs="Times New Roman"/>
          <w:b/>
          <w:szCs w:val="24"/>
        </w:rPr>
        <w:t xml:space="preserve"> </w:t>
      </w:r>
      <w:r w:rsidRPr="00113802">
        <w:rPr>
          <w:rFonts w:eastAsia="Times New Roman" w:cs="Times New Roman"/>
          <w:b/>
          <w:szCs w:val="24"/>
        </w:rPr>
        <w:t>-</w:t>
      </w:r>
      <w:r>
        <w:rPr>
          <w:rFonts w:eastAsia="Times New Roman" w:cs="Times New Roman"/>
          <w:b/>
          <w:szCs w:val="24"/>
        </w:rPr>
        <w:t xml:space="preserve"> </w:t>
      </w:r>
      <w:r w:rsidRPr="00113802">
        <w:rPr>
          <w:rFonts w:eastAsia="Times New Roman" w:cs="Times New Roman"/>
          <w:b/>
          <w:szCs w:val="24"/>
        </w:rPr>
        <w:t xml:space="preserve">ΔΗΜΗΤΡΙΟΣ ΚΑΡΡΑΣ: </w:t>
      </w:r>
      <w:r>
        <w:rPr>
          <w:rFonts w:eastAsia="Times New Roman" w:cs="Times New Roman"/>
          <w:szCs w:val="24"/>
        </w:rPr>
        <w:t>Κ</w:t>
      </w:r>
      <w:r w:rsidRPr="005E34F8">
        <w:rPr>
          <w:rFonts w:eastAsia="Times New Roman" w:cs="Times New Roman"/>
          <w:szCs w:val="24"/>
        </w:rPr>
        <w:t xml:space="preserve">υρία </w:t>
      </w:r>
      <w:r>
        <w:rPr>
          <w:rFonts w:eastAsia="Times New Roman" w:cs="Times New Roman"/>
          <w:szCs w:val="24"/>
        </w:rPr>
        <w:t>Π</w:t>
      </w:r>
      <w:r w:rsidRPr="005E34F8">
        <w:rPr>
          <w:rFonts w:eastAsia="Times New Roman" w:cs="Times New Roman"/>
          <w:szCs w:val="24"/>
        </w:rPr>
        <w:t>ρόεδρε</w:t>
      </w:r>
      <w:r>
        <w:rPr>
          <w:rFonts w:eastAsia="Times New Roman" w:cs="Times New Roman"/>
          <w:szCs w:val="24"/>
        </w:rPr>
        <w:t>, κυρίες και κύριοι</w:t>
      </w:r>
      <w:r w:rsidRPr="005E34F8">
        <w:rPr>
          <w:rFonts w:eastAsia="Times New Roman" w:cs="Times New Roman"/>
          <w:szCs w:val="24"/>
        </w:rPr>
        <w:t xml:space="preserve"> συνάδελφοι</w:t>
      </w:r>
      <w:r>
        <w:rPr>
          <w:rFonts w:eastAsia="Times New Roman" w:cs="Times New Roman"/>
          <w:szCs w:val="24"/>
        </w:rPr>
        <w:t>,</w:t>
      </w:r>
      <w:r w:rsidRPr="005E34F8">
        <w:rPr>
          <w:rFonts w:eastAsia="Times New Roman" w:cs="Times New Roman"/>
          <w:szCs w:val="24"/>
        </w:rPr>
        <w:t xml:space="preserve"> </w:t>
      </w:r>
      <w:r>
        <w:rPr>
          <w:rFonts w:eastAsia="Times New Roman" w:cs="Times New Roman"/>
          <w:szCs w:val="24"/>
        </w:rPr>
        <w:t>βλέπω ότι</w:t>
      </w:r>
      <w:r w:rsidRPr="005E34F8">
        <w:rPr>
          <w:rFonts w:eastAsia="Times New Roman" w:cs="Times New Roman"/>
          <w:szCs w:val="24"/>
        </w:rPr>
        <w:t xml:space="preserve"> μετατίθεται η συζήτηση</w:t>
      </w:r>
      <w:r>
        <w:rPr>
          <w:rFonts w:eastAsia="Times New Roman" w:cs="Times New Roman"/>
          <w:szCs w:val="24"/>
        </w:rPr>
        <w:t>,</w:t>
      </w:r>
      <w:r w:rsidRPr="005E34F8">
        <w:rPr>
          <w:rFonts w:eastAsia="Times New Roman" w:cs="Times New Roman"/>
          <w:szCs w:val="24"/>
        </w:rPr>
        <w:t xml:space="preserve"> από συζήτηση για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α</w:t>
      </w:r>
      <w:r>
        <w:rPr>
          <w:rFonts w:eastAsia="Times New Roman" w:cs="Times New Roman"/>
          <w:szCs w:val="24"/>
        </w:rPr>
        <w:t>εροδρόμιο Η</w:t>
      </w:r>
      <w:r w:rsidRPr="005E34F8">
        <w:rPr>
          <w:rFonts w:eastAsia="Times New Roman" w:cs="Times New Roman"/>
          <w:szCs w:val="24"/>
        </w:rPr>
        <w:t xml:space="preserve">ρακλείου </w:t>
      </w:r>
      <w:r>
        <w:rPr>
          <w:rFonts w:eastAsia="Times New Roman" w:cs="Times New Roman"/>
          <w:szCs w:val="24"/>
        </w:rPr>
        <w:t>-</w:t>
      </w:r>
      <w:r>
        <w:rPr>
          <w:rFonts w:eastAsia="Times New Roman" w:cs="Times New Roman"/>
          <w:szCs w:val="24"/>
        </w:rPr>
        <w:t xml:space="preserve"> </w:t>
      </w:r>
      <w:proofErr w:type="spellStart"/>
      <w:r w:rsidRPr="005E34F8">
        <w:rPr>
          <w:rFonts w:eastAsia="Times New Roman" w:cs="Times New Roman"/>
          <w:szCs w:val="24"/>
        </w:rPr>
        <w:t>Καστελλίου</w:t>
      </w:r>
      <w:proofErr w:type="spellEnd"/>
      <w:r w:rsidRPr="005E34F8">
        <w:rPr>
          <w:rFonts w:eastAsia="Times New Roman" w:cs="Times New Roman"/>
          <w:szCs w:val="24"/>
        </w:rPr>
        <w:t xml:space="preserve"> κατά την ορθότερη άποψη</w:t>
      </w:r>
      <w:r>
        <w:rPr>
          <w:rFonts w:eastAsia="Times New Roman" w:cs="Times New Roman"/>
          <w:szCs w:val="24"/>
        </w:rPr>
        <w:t>,</w:t>
      </w:r>
      <w:r w:rsidRPr="005E34F8">
        <w:rPr>
          <w:rFonts w:eastAsia="Times New Roman" w:cs="Times New Roman"/>
          <w:szCs w:val="24"/>
        </w:rPr>
        <w:t xml:space="preserve"> όπως άκουσα ήδη</w:t>
      </w:r>
      <w:r>
        <w:rPr>
          <w:rFonts w:eastAsia="Times New Roman" w:cs="Times New Roman"/>
          <w:szCs w:val="24"/>
        </w:rPr>
        <w:t>-,</w:t>
      </w:r>
      <w:r w:rsidRPr="005E34F8">
        <w:rPr>
          <w:rFonts w:eastAsia="Times New Roman" w:cs="Times New Roman"/>
          <w:szCs w:val="24"/>
        </w:rPr>
        <w:t xml:space="preserve"> σε ζητήματα επαγγελματικού ποδοσφαίρου</w:t>
      </w:r>
      <w:r>
        <w:rPr>
          <w:rFonts w:eastAsia="Times New Roman" w:cs="Times New Roman"/>
          <w:szCs w:val="24"/>
        </w:rPr>
        <w:t>. Οπότε εκ των πραγμάτων πρέπει να λάβω κ</w:t>
      </w:r>
      <w:r w:rsidRPr="005E34F8">
        <w:rPr>
          <w:rFonts w:eastAsia="Times New Roman" w:cs="Times New Roman"/>
          <w:szCs w:val="24"/>
        </w:rPr>
        <w:t>ι εγώ θέση</w:t>
      </w:r>
      <w:r>
        <w:rPr>
          <w:rFonts w:eastAsia="Times New Roman" w:cs="Times New Roman"/>
          <w:szCs w:val="24"/>
        </w:rPr>
        <w:t xml:space="preserve">. </w:t>
      </w:r>
      <w:r>
        <w:rPr>
          <w:rFonts w:eastAsia="Times New Roman" w:cs="Times New Roman"/>
          <w:szCs w:val="24"/>
        </w:rPr>
        <w:lastRenderedPageBreak/>
        <w:t>Ε</w:t>
      </w:r>
      <w:r w:rsidRPr="005E34F8">
        <w:rPr>
          <w:rFonts w:eastAsia="Times New Roman" w:cs="Times New Roman"/>
          <w:szCs w:val="24"/>
        </w:rPr>
        <w:t>ίναι ένα ζήτημα το οποίο με έχει απασχολήσει</w:t>
      </w:r>
      <w:r>
        <w:rPr>
          <w:rFonts w:eastAsia="Times New Roman" w:cs="Times New Roman"/>
          <w:szCs w:val="24"/>
        </w:rPr>
        <w:t>,</w:t>
      </w:r>
      <w:r w:rsidRPr="005E34F8">
        <w:rPr>
          <w:rFonts w:eastAsia="Times New Roman" w:cs="Times New Roman"/>
          <w:szCs w:val="24"/>
        </w:rPr>
        <w:t xml:space="preserve"> με απασχολεί το τελευταίο διάστημα και </w:t>
      </w:r>
      <w:r>
        <w:rPr>
          <w:rFonts w:eastAsia="Times New Roman" w:cs="Times New Roman"/>
          <w:szCs w:val="24"/>
        </w:rPr>
        <w:t xml:space="preserve">πρέπει </w:t>
      </w:r>
      <w:r w:rsidRPr="005E34F8">
        <w:rPr>
          <w:rFonts w:eastAsia="Times New Roman" w:cs="Times New Roman"/>
          <w:szCs w:val="24"/>
        </w:rPr>
        <w:t xml:space="preserve">να τοποθετηθούμε και εμείς </w:t>
      </w:r>
      <w:r>
        <w:rPr>
          <w:rFonts w:eastAsia="Times New Roman" w:cs="Times New Roman"/>
          <w:szCs w:val="24"/>
        </w:rPr>
        <w:t xml:space="preserve">σε </w:t>
      </w:r>
      <w:r w:rsidRPr="005E34F8">
        <w:rPr>
          <w:rFonts w:eastAsia="Times New Roman" w:cs="Times New Roman"/>
          <w:szCs w:val="24"/>
        </w:rPr>
        <w:t>αυτό το σημείο</w:t>
      </w:r>
      <w:r>
        <w:rPr>
          <w:rFonts w:eastAsia="Times New Roman" w:cs="Times New Roman"/>
          <w:szCs w:val="24"/>
        </w:rPr>
        <w:t>.</w:t>
      </w:r>
    </w:p>
    <w:p w14:paraId="224A19A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w:t>
      </w:r>
      <w:r w:rsidRPr="005E34F8">
        <w:rPr>
          <w:rFonts w:eastAsia="Times New Roman" w:cs="Times New Roman"/>
          <w:szCs w:val="24"/>
        </w:rPr>
        <w:t>ο επαγγελματικό ποδόσφαι</w:t>
      </w:r>
      <w:r w:rsidRPr="005E34F8">
        <w:rPr>
          <w:rFonts w:eastAsia="Times New Roman" w:cs="Times New Roman"/>
          <w:szCs w:val="24"/>
        </w:rPr>
        <w:t xml:space="preserve">ρο </w:t>
      </w:r>
      <w:r>
        <w:rPr>
          <w:rFonts w:eastAsia="Times New Roman" w:cs="Times New Roman"/>
          <w:szCs w:val="24"/>
        </w:rPr>
        <w:t>η</w:t>
      </w:r>
      <w:r w:rsidRPr="005E34F8">
        <w:rPr>
          <w:rFonts w:eastAsia="Times New Roman" w:cs="Times New Roman"/>
          <w:szCs w:val="24"/>
        </w:rPr>
        <w:t xml:space="preserve"> αλήθεια είναι ότι έχει ταλαιπωρηθεί</w:t>
      </w:r>
      <w:r>
        <w:rPr>
          <w:rFonts w:eastAsia="Times New Roman" w:cs="Times New Roman"/>
          <w:szCs w:val="24"/>
        </w:rPr>
        <w:t xml:space="preserve">. </w:t>
      </w:r>
      <w:r w:rsidRPr="005E34F8">
        <w:rPr>
          <w:rFonts w:eastAsia="Times New Roman" w:cs="Times New Roman"/>
          <w:szCs w:val="24"/>
        </w:rPr>
        <w:t>Κανείς δεν μπορεί να αμφισβητήσει ότι έχει ταλαιπωρηθεί</w:t>
      </w:r>
      <w:r>
        <w:rPr>
          <w:rFonts w:eastAsia="Times New Roman" w:cs="Times New Roman"/>
          <w:szCs w:val="24"/>
        </w:rPr>
        <w:t>. Μ</w:t>
      </w:r>
      <w:r w:rsidRPr="005E34F8">
        <w:rPr>
          <w:rFonts w:eastAsia="Times New Roman" w:cs="Times New Roman"/>
          <w:szCs w:val="24"/>
        </w:rPr>
        <w:t>ε νομοθετικές πρωτοβουλίες</w:t>
      </w:r>
      <w:r>
        <w:rPr>
          <w:rFonts w:eastAsia="Times New Roman" w:cs="Times New Roman"/>
          <w:szCs w:val="24"/>
        </w:rPr>
        <w:t>, όμως,</w:t>
      </w:r>
      <w:r w:rsidRPr="005E34F8">
        <w:rPr>
          <w:rFonts w:eastAsia="Times New Roman" w:cs="Times New Roman"/>
          <w:szCs w:val="24"/>
        </w:rPr>
        <w:t xml:space="preserve"> όπως η παρούσα τροπολογία που εισηγήθηκε ο </w:t>
      </w:r>
      <w:r>
        <w:rPr>
          <w:rFonts w:eastAsia="Times New Roman" w:cs="Times New Roman"/>
          <w:szCs w:val="24"/>
        </w:rPr>
        <w:t>κ.</w:t>
      </w:r>
      <w:r w:rsidRPr="005E34F8">
        <w:rPr>
          <w:rFonts w:eastAsia="Times New Roman" w:cs="Times New Roman"/>
          <w:szCs w:val="24"/>
        </w:rPr>
        <w:t xml:space="preserve"> Βασιλειάδης φοβούμεθα ότι θα ταλαιπωρηθεί ακόμη περισσότερο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Διότι θα γεννηθ</w:t>
      </w:r>
      <w:r>
        <w:rPr>
          <w:rFonts w:eastAsia="Times New Roman" w:cs="Times New Roman"/>
          <w:szCs w:val="24"/>
        </w:rPr>
        <w:t>ούν αμφισβητήσεις ποιες ομάδες δικαιούνται να συμμετάσχουν στις νέες κατηγορίες, ποιες ομάδες θα πρέπει να υποβιβαστούν.</w:t>
      </w:r>
    </w:p>
    <w:p w14:paraId="224A19A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Ακούω ότι γίνονται πριν καν νομοθετηθεί η τροπολογία αγώνες μπαράζ σύμφωνα με τις νέες ρυθμίσεις, </w:t>
      </w:r>
      <w:r w:rsidRPr="004528D0">
        <w:rPr>
          <w:rFonts w:eastAsia="Times New Roman" w:cs="Times New Roman"/>
          <w:szCs w:val="24"/>
        </w:rPr>
        <w:t>ούτως</w:t>
      </w:r>
      <w:r>
        <w:rPr>
          <w:rFonts w:eastAsia="Times New Roman" w:cs="Times New Roman"/>
          <w:szCs w:val="24"/>
        </w:rPr>
        <w:t xml:space="preserve"> ώστε ποιες θα είναι αυτές που θ</w:t>
      </w:r>
      <w:r>
        <w:rPr>
          <w:rFonts w:eastAsia="Times New Roman" w:cs="Times New Roman"/>
          <w:szCs w:val="24"/>
        </w:rPr>
        <w:t>α υποβιβαστούν και ποιες θα αναδειχθούν σε ανώτερη κατηγορία. Βεβαίως, η διχοτόμηση της Β</w:t>
      </w:r>
      <w:r>
        <w:rPr>
          <w:rFonts w:eastAsia="Times New Roman" w:cs="Times New Roman"/>
          <w:szCs w:val="24"/>
        </w:rPr>
        <w:t>΄</w:t>
      </w:r>
      <w:r>
        <w:rPr>
          <w:rFonts w:eastAsia="Times New Roman" w:cs="Times New Roman"/>
          <w:szCs w:val="24"/>
        </w:rPr>
        <w:t xml:space="preserve"> Εθνικής δεν προαναγγέλλει επιτυχία της ρύθμισης.</w:t>
      </w:r>
    </w:p>
    <w:p w14:paraId="224A19B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Πριν από έναν χρόνο -οφείλουμε να κάνουμε και μια σύντομη ιστορική αναδρομή- κυρία Πρόεδρε, συζήτησε η ΕΠΟ, ενδιαφέρ</w:t>
      </w:r>
      <w:r>
        <w:rPr>
          <w:rFonts w:eastAsia="Times New Roman" w:cs="Times New Roman"/>
          <w:szCs w:val="24"/>
        </w:rPr>
        <w:t>θηκε και πρότεινε μια αναδιάρθρωση. Αν δεν κάνω λάθος, είναι η απόφασή της, όπως αναφέρεται στην εισηγητική έκθεση της τροπολογίας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ηλαδή γίνεται δεκτό και από την Κυβέρνηση ότι πριν από έναν χρόνο, τον Αύγουστο του 2018, συζητήθηκε η αναδιάρθρωση για την</w:t>
      </w:r>
      <w:r>
        <w:rPr>
          <w:rFonts w:eastAsia="Times New Roman" w:cs="Times New Roman"/>
          <w:szCs w:val="24"/>
        </w:rPr>
        <w:t xml:space="preserve"> περίοδο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Έκτοτε, σιγή.</w:t>
      </w:r>
    </w:p>
    <w:p w14:paraId="224A19B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Πρέπει να θυμίσω ότι η αναδιάρθρωση προϋποθέτει την τροποποίηση του προηγούμενου νόμου.</w:t>
      </w:r>
      <w:r>
        <w:rPr>
          <w:rFonts w:eastAsia="Times New Roman" w:cs="Times New Roman"/>
          <w:szCs w:val="24"/>
        </w:rPr>
        <w:t xml:space="preserve"> Από τον Αύγουστο του 2018</w:t>
      </w:r>
      <w:r>
        <w:rPr>
          <w:rFonts w:eastAsia="Times New Roman" w:cs="Times New Roman"/>
          <w:szCs w:val="24"/>
        </w:rPr>
        <w:t xml:space="preserve"> σιγή</w:t>
      </w:r>
      <w:r>
        <w:rPr>
          <w:rFonts w:eastAsia="Times New Roman" w:cs="Times New Roman"/>
          <w:szCs w:val="24"/>
        </w:rPr>
        <w:t xml:space="preserve"> από την Κυβέρνηση.</w:t>
      </w:r>
      <w:r>
        <w:rPr>
          <w:rFonts w:eastAsia="Times New Roman" w:cs="Times New Roman"/>
          <w:szCs w:val="24"/>
        </w:rPr>
        <w:t xml:space="preserve"> Ξαφνικά, περί τα μέσα Απριλίου εμφανίζεται μια νέα απόφαση της </w:t>
      </w:r>
      <w:r>
        <w:rPr>
          <w:rFonts w:eastAsia="Times New Roman" w:cs="Times New Roman"/>
          <w:szCs w:val="24"/>
        </w:rPr>
        <w:t>π</w:t>
      </w:r>
      <w:r>
        <w:rPr>
          <w:rFonts w:eastAsia="Times New Roman" w:cs="Times New Roman"/>
          <w:szCs w:val="24"/>
        </w:rPr>
        <w:t xml:space="preserve">οδοσφαιρικής </w:t>
      </w:r>
      <w:r>
        <w:rPr>
          <w:rFonts w:eastAsia="Times New Roman" w:cs="Times New Roman"/>
          <w:szCs w:val="24"/>
        </w:rPr>
        <w:t>ο</w:t>
      </w:r>
      <w:r>
        <w:rPr>
          <w:rFonts w:eastAsia="Times New Roman" w:cs="Times New Roman"/>
          <w:szCs w:val="24"/>
        </w:rPr>
        <w:t>μοσπ</w:t>
      </w:r>
      <w:r>
        <w:rPr>
          <w:rFonts w:eastAsia="Times New Roman" w:cs="Times New Roman"/>
          <w:szCs w:val="24"/>
        </w:rPr>
        <w:t xml:space="preserve">ονδίας με το ίδιο περίπου αντικείμενο και λέει, όπως μας είπε ο Υπουργός, ότι </w:t>
      </w:r>
      <w:proofErr w:type="spellStart"/>
      <w:r>
        <w:rPr>
          <w:rFonts w:eastAsia="Times New Roman" w:cs="Times New Roman"/>
          <w:szCs w:val="24"/>
        </w:rPr>
        <w:t>επικαιροποιείται</w:t>
      </w:r>
      <w:proofErr w:type="spellEnd"/>
      <w:r>
        <w:rPr>
          <w:rFonts w:eastAsia="Times New Roman" w:cs="Times New Roman"/>
          <w:szCs w:val="24"/>
        </w:rPr>
        <w:t xml:space="preserve"> </w:t>
      </w:r>
      <w:r>
        <w:rPr>
          <w:rFonts w:eastAsia="Times New Roman" w:cs="Times New Roman"/>
          <w:szCs w:val="24"/>
        </w:rPr>
        <w:t>εκ νέου</w:t>
      </w:r>
      <w:r>
        <w:rPr>
          <w:rFonts w:eastAsia="Times New Roman" w:cs="Times New Roman"/>
          <w:szCs w:val="24"/>
        </w:rPr>
        <w:t xml:space="preserve"> το πλαίσιο</w:t>
      </w:r>
      <w:r>
        <w:rPr>
          <w:rFonts w:eastAsia="Times New Roman" w:cs="Times New Roman"/>
          <w:szCs w:val="24"/>
        </w:rPr>
        <w:t xml:space="preserve"> </w:t>
      </w:r>
      <w:proofErr w:type="spellStart"/>
      <w:r>
        <w:rPr>
          <w:rFonts w:eastAsia="Times New Roman" w:cs="Times New Roman"/>
          <w:szCs w:val="24"/>
        </w:rPr>
        <w:t>αναδιάρθωσης</w:t>
      </w:r>
      <w:proofErr w:type="spellEnd"/>
      <w:r>
        <w:rPr>
          <w:rFonts w:eastAsia="Times New Roman" w:cs="Times New Roman"/>
          <w:szCs w:val="24"/>
        </w:rPr>
        <w:t xml:space="preserve">. Τι </w:t>
      </w:r>
      <w:r>
        <w:rPr>
          <w:rFonts w:eastAsia="Times New Roman" w:cs="Times New Roman"/>
          <w:szCs w:val="24"/>
        </w:rPr>
        <w:t>προσθέτει η νέα απόφαση</w:t>
      </w:r>
      <w:r>
        <w:rPr>
          <w:rFonts w:eastAsia="Times New Roman" w:cs="Times New Roman"/>
          <w:szCs w:val="24"/>
        </w:rPr>
        <w:t xml:space="preserve">; Εκείνο το οποίο έπρεπε, είχε υποχρέωση να μεταθέσει. Διότι εφόσον </w:t>
      </w:r>
      <w:proofErr w:type="spellStart"/>
      <w:r>
        <w:rPr>
          <w:rFonts w:eastAsia="Times New Roman" w:cs="Times New Roman"/>
          <w:szCs w:val="24"/>
        </w:rPr>
        <w:t>εδέχετο</w:t>
      </w:r>
      <w:proofErr w:type="spellEnd"/>
      <w:r>
        <w:rPr>
          <w:rFonts w:eastAsia="Times New Roman" w:cs="Times New Roman"/>
          <w:szCs w:val="24"/>
        </w:rPr>
        <w:t xml:space="preserve"> και η </w:t>
      </w:r>
      <w:r>
        <w:rPr>
          <w:rFonts w:eastAsia="Times New Roman" w:cs="Times New Roman"/>
          <w:szCs w:val="24"/>
        </w:rPr>
        <w:t>π</w:t>
      </w:r>
      <w:r>
        <w:rPr>
          <w:rFonts w:eastAsia="Times New Roman" w:cs="Times New Roman"/>
          <w:szCs w:val="24"/>
        </w:rPr>
        <w:t xml:space="preserve">οδοσφαιρική </w:t>
      </w:r>
      <w:r>
        <w:rPr>
          <w:rFonts w:eastAsia="Times New Roman" w:cs="Times New Roman"/>
          <w:szCs w:val="24"/>
        </w:rPr>
        <w:t>ο</w:t>
      </w:r>
      <w:r>
        <w:rPr>
          <w:rFonts w:eastAsia="Times New Roman" w:cs="Times New Roman"/>
          <w:szCs w:val="24"/>
        </w:rPr>
        <w:t>μοσπον</w:t>
      </w:r>
      <w:r>
        <w:rPr>
          <w:rFonts w:eastAsia="Times New Roman" w:cs="Times New Roman"/>
          <w:szCs w:val="24"/>
        </w:rPr>
        <w:t xml:space="preserve">δία, η ανώτατη αρχή -η οποία, όπως μας λέει η </w:t>
      </w:r>
      <w:r>
        <w:rPr>
          <w:rFonts w:eastAsia="Times New Roman" w:cs="Times New Roman"/>
          <w:szCs w:val="24"/>
        </w:rPr>
        <w:lastRenderedPageBreak/>
        <w:t>Κυβέρνηση, είναι αυτοδιοικούμενη, επομένως δεν μπορούμε να παρεμβαίνουμε νομοθετικά στα κυριότερα ζητήματά της- τοποθετούσε έναν χρόνο μετά από την απόφασή της, δηλαδή την περίοδο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με </w:t>
      </w:r>
      <w:proofErr w:type="spellStart"/>
      <w:r>
        <w:rPr>
          <w:rFonts w:eastAsia="Times New Roman" w:cs="Times New Roman"/>
          <w:szCs w:val="24"/>
        </w:rPr>
        <w:t>ληφθείσα</w:t>
      </w:r>
      <w:proofErr w:type="spellEnd"/>
      <w:r>
        <w:rPr>
          <w:rFonts w:eastAsia="Times New Roman" w:cs="Times New Roman"/>
          <w:szCs w:val="24"/>
        </w:rPr>
        <w:t xml:space="preserve"> απόφασ</w:t>
      </w:r>
      <w:r>
        <w:rPr>
          <w:rFonts w:eastAsia="Times New Roman" w:cs="Times New Roman"/>
          <w:szCs w:val="24"/>
        </w:rPr>
        <w:t xml:space="preserve">η τον Αύγουστο του 2018, </w:t>
      </w:r>
      <w:proofErr w:type="spellStart"/>
      <w:r>
        <w:rPr>
          <w:rFonts w:eastAsia="Times New Roman" w:cs="Times New Roman"/>
          <w:szCs w:val="24"/>
        </w:rPr>
        <w:t>ερχόμεθα</w:t>
      </w:r>
      <w:proofErr w:type="spellEnd"/>
      <w:r>
        <w:rPr>
          <w:rFonts w:eastAsia="Times New Roman" w:cs="Times New Roman"/>
          <w:szCs w:val="24"/>
        </w:rPr>
        <w:t xml:space="preserve"> σήμερα και η Κυβέρνηση αποφασίζει ότι καλά, αυτά δεν έχουν αξία ενδεχόμενα, διότι εγώ αποφάσισα να νομοθετήσω τώρα.</w:t>
      </w:r>
    </w:p>
    <w:p w14:paraId="224A19B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Όφειλε, λοιπόν, η Κυβέρνηση για να δώσει τη δυνατότητα να λειτουργήσει σωστά το επαγγελματικό ποδόσφαιρο, </w:t>
      </w:r>
      <w:r>
        <w:rPr>
          <w:rFonts w:eastAsia="Times New Roman" w:cs="Times New Roman"/>
          <w:szCs w:val="24"/>
        </w:rPr>
        <w:t>να προστατέψει ιστορικές ομάδες, να πει τι; Να πει ότι θα ισχύσει η νέα αναδιάρθρωση, η νέα ρύθμιση από το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2021 και όχι άμεσα. Διότι είναι αμέσου εφαρμογής αυτή τη στιγμή.</w:t>
      </w:r>
    </w:p>
    <w:p w14:paraId="224A19B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Τίθενται αυτομάτως τα ζητήματα: Θα μετατραπούν σε έναν μήνα οι αθλητικοί όμιλ</w:t>
      </w:r>
      <w:r>
        <w:rPr>
          <w:rFonts w:eastAsia="Times New Roman" w:cs="Times New Roman"/>
          <w:szCs w:val="24"/>
        </w:rPr>
        <w:t xml:space="preserve">οι, Α.Ο. Αιγάλεω, </w:t>
      </w:r>
      <w:proofErr w:type="spellStart"/>
      <w:r>
        <w:rPr>
          <w:rFonts w:eastAsia="Times New Roman" w:cs="Times New Roman"/>
          <w:szCs w:val="24"/>
        </w:rPr>
        <w:t>φερ</w:t>
      </w:r>
      <w:proofErr w:type="spellEnd"/>
      <w:r>
        <w:rPr>
          <w:rFonts w:eastAsia="Times New Roman" w:cs="Times New Roman"/>
          <w:szCs w:val="24"/>
        </w:rPr>
        <w:t xml:space="preserve">’ ειπείν, που θίγεται από την τροπολογία, σε ανώνυμες εταιρείες; Γνωρίζει το Υπουργείο Πολιτισμού πόσος χρόνος χρειάζεται για μια μετατροπή μιας υφιστάμενης νομικής οντότητας σε μια άλλη μορφή και δη εταιρική, εμπορικού δικαίου; </w:t>
      </w:r>
      <w:r>
        <w:rPr>
          <w:rFonts w:eastAsia="Times New Roman" w:cs="Times New Roman"/>
          <w:szCs w:val="24"/>
        </w:rPr>
        <w:lastRenderedPageBreak/>
        <w:t>Γνωρίζ</w:t>
      </w:r>
      <w:r>
        <w:rPr>
          <w:rFonts w:eastAsia="Times New Roman" w:cs="Times New Roman"/>
          <w:szCs w:val="24"/>
        </w:rPr>
        <w:t>ει πώς λειτουργ</w:t>
      </w:r>
      <w:r>
        <w:rPr>
          <w:rFonts w:eastAsia="Times New Roman" w:cs="Times New Roman"/>
          <w:szCs w:val="24"/>
        </w:rPr>
        <w:t>εί</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ΓΕΜΗ, πώς καταχωρούνται, πώς εγκρίνονται τα καταστατικά; Δεν μπορεί να γίνει σε έναν μήνα, εκτός αν είναι αποφασισμένο ορισμένες ομάδες να υποβιβαστούν όχι αγωνιστικά, όχι στον αγώνα, στο πρωτάθλημα, στην αθλητική σφαίρα, αλλά να υποβι</w:t>
      </w:r>
      <w:r>
        <w:rPr>
          <w:rFonts w:eastAsia="Times New Roman" w:cs="Times New Roman"/>
          <w:szCs w:val="24"/>
        </w:rPr>
        <w:t xml:space="preserve">βαστούν </w:t>
      </w:r>
      <w:r>
        <w:rPr>
          <w:rFonts w:eastAsia="Times New Roman" w:cs="Times New Roman"/>
          <w:szCs w:val="24"/>
        </w:rPr>
        <w:t xml:space="preserve">έντεχνα </w:t>
      </w:r>
      <w:r>
        <w:rPr>
          <w:rFonts w:eastAsia="Times New Roman" w:cs="Times New Roman"/>
          <w:szCs w:val="24"/>
        </w:rPr>
        <w:t>από γραφειοκρατικούς λόγους.</w:t>
      </w:r>
    </w:p>
    <w:p w14:paraId="224A19B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Αυτό, λοιπόν, είναι ένα μείζον ζήτημα με την τροπολογία, το οποίο πρέπει να απαντηθεί από την Κυβέρνηση συνολικά. Άκουσα από όλες τις πτέρυγες την αντίδραση σε σχέση με την τροπολογία. Δεν άκουσα, πέραν κατ’ ανά</w:t>
      </w:r>
      <w:r>
        <w:rPr>
          <w:rFonts w:eastAsia="Times New Roman" w:cs="Times New Roman"/>
          <w:szCs w:val="24"/>
        </w:rPr>
        <w:t>γκην της Πλειοψηφίας, καμμία άλλη Κοινοβουλευτική Ομάδα, παράταξη, να συμφωνεί. Βεβαίως, ο Υπουργός, ο κ. Βασιλειάδης, επιχείρησε να το δικαιολογήσει ότι υπάρχει αντιπολιτευτική διάθεση.</w:t>
      </w:r>
    </w:p>
    <w:p w14:paraId="224A19B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Εγώ, όμως, θα είμαι επίμονος. </w:t>
      </w:r>
      <w:proofErr w:type="spellStart"/>
      <w:r>
        <w:rPr>
          <w:rFonts w:eastAsia="Times New Roman" w:cs="Times New Roman"/>
          <w:szCs w:val="24"/>
        </w:rPr>
        <w:t>Παρεβιάσθη</w:t>
      </w:r>
      <w:proofErr w:type="spellEnd"/>
      <w:r>
        <w:rPr>
          <w:rFonts w:eastAsia="Times New Roman" w:cs="Times New Roman"/>
          <w:szCs w:val="24"/>
        </w:rPr>
        <w:t xml:space="preserve"> ακόμα και το αυτοδιοίκητο τη</w:t>
      </w:r>
      <w:r>
        <w:rPr>
          <w:rFonts w:eastAsia="Times New Roman" w:cs="Times New Roman"/>
          <w:szCs w:val="24"/>
        </w:rPr>
        <w:t xml:space="preserve">ς ΕΠΟ. Εφόσον η ΕΠΟ αποφασίζει </w:t>
      </w:r>
      <w:r>
        <w:rPr>
          <w:rFonts w:eastAsia="Times New Roman" w:cs="Times New Roman"/>
          <w:szCs w:val="24"/>
        </w:rPr>
        <w:t xml:space="preserve">ότι μόνο μετά </w:t>
      </w:r>
      <w:r>
        <w:rPr>
          <w:rFonts w:eastAsia="Times New Roman" w:cs="Times New Roman"/>
          <w:szCs w:val="24"/>
        </w:rPr>
        <w:t xml:space="preserve">έναν χρόνο </w:t>
      </w:r>
      <w:r>
        <w:rPr>
          <w:rFonts w:eastAsia="Times New Roman" w:cs="Times New Roman"/>
          <w:szCs w:val="24"/>
        </w:rPr>
        <w:t>από</w:t>
      </w:r>
      <w:r>
        <w:rPr>
          <w:rFonts w:eastAsia="Times New Roman" w:cs="Times New Roman"/>
          <w:szCs w:val="24"/>
        </w:rPr>
        <w:t xml:space="preserve"> την απόφασή της να γίνει η αναδιάρθρωση και επανέρχεται τον Απρίλη του 2019 με νεότερη απόφαση, έπρεπε να ισχύσει από το </w:t>
      </w:r>
      <w:r>
        <w:rPr>
          <w:rFonts w:eastAsia="Times New Roman" w:cs="Times New Roman"/>
          <w:szCs w:val="24"/>
        </w:rPr>
        <w:t>μεθ</w:t>
      </w:r>
      <w:r>
        <w:rPr>
          <w:rFonts w:eastAsia="Times New Roman" w:cs="Times New Roman"/>
          <w:szCs w:val="24"/>
        </w:rPr>
        <w:t>επόμενο πρωτάθλημα, όχι από το άμεσο</w:t>
      </w:r>
      <w:r>
        <w:rPr>
          <w:rFonts w:eastAsia="Times New Roman" w:cs="Times New Roman"/>
          <w:szCs w:val="24"/>
        </w:rPr>
        <w:t>.</w:t>
      </w:r>
      <w:r>
        <w:rPr>
          <w:rFonts w:eastAsia="Times New Roman" w:cs="Times New Roman"/>
          <w:szCs w:val="24"/>
        </w:rPr>
        <w:t xml:space="preserve">. Αυτά, λοιπόν, δεν </w:t>
      </w:r>
      <w:r>
        <w:rPr>
          <w:rFonts w:eastAsia="Times New Roman" w:cs="Times New Roman"/>
          <w:szCs w:val="24"/>
        </w:rPr>
        <w:lastRenderedPageBreak/>
        <w:t xml:space="preserve">ελήφθησαν υπ’ </w:t>
      </w:r>
      <w:proofErr w:type="spellStart"/>
      <w:r>
        <w:rPr>
          <w:rFonts w:eastAsia="Times New Roman" w:cs="Times New Roman"/>
          <w:szCs w:val="24"/>
        </w:rPr>
        <w:t>ό</w:t>
      </w:r>
      <w:r>
        <w:rPr>
          <w:rFonts w:eastAsia="Times New Roman" w:cs="Times New Roman"/>
          <w:szCs w:val="24"/>
        </w:rPr>
        <w:t>ψιν</w:t>
      </w:r>
      <w:proofErr w:type="spellEnd"/>
      <w:r>
        <w:rPr>
          <w:rFonts w:eastAsia="Times New Roman" w:cs="Times New Roman"/>
          <w:szCs w:val="24"/>
        </w:rPr>
        <w:t>. Δεν υπάρχει δυνατότητα μετατροπής των αθλητικών σωματείων, των αθλητικών ομάδων σε ανώνυμη εταιρεία. Εγώ δεν θα πω αν είναι μικρά ή μεγάλα τα κεφάλαια</w:t>
      </w:r>
      <w:r>
        <w:rPr>
          <w:rFonts w:eastAsia="Times New Roman" w:cs="Times New Roman"/>
          <w:szCs w:val="24"/>
        </w:rPr>
        <w:t xml:space="preserve"> που απαιτούνται</w:t>
      </w:r>
      <w:r>
        <w:rPr>
          <w:rFonts w:eastAsia="Times New Roman" w:cs="Times New Roman"/>
          <w:szCs w:val="24"/>
        </w:rPr>
        <w:t>. Ας τα βρουν. Δεν με ενδιαφέρει η οικονομική πλευρά αυτή τη στιγμή, αλλά με ενδιαφέρ</w:t>
      </w:r>
      <w:r>
        <w:rPr>
          <w:rFonts w:eastAsia="Times New Roman" w:cs="Times New Roman"/>
          <w:szCs w:val="24"/>
        </w:rPr>
        <w:t>ει κάτι άλλο, ότι ούτε το Υπουργείο Πολιτισμού γνωρίζει πραγματικά την οικονομική διάσταση του τι κάνει και μπορώ να το αποδείξω, αν θέλετε, αυτό.</w:t>
      </w:r>
    </w:p>
    <w:p w14:paraId="224A19B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Έχω μπροστά μου -λέει ο νόμος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καλή</w:t>
      </w:r>
      <w:r>
        <w:rPr>
          <w:rFonts w:eastAsia="Times New Roman" w:cs="Times New Roman"/>
          <w:szCs w:val="24"/>
        </w:rPr>
        <w:t>ς</w:t>
      </w:r>
      <w:r>
        <w:rPr>
          <w:rFonts w:eastAsia="Times New Roman" w:cs="Times New Roman"/>
          <w:szCs w:val="24"/>
        </w:rPr>
        <w:t xml:space="preserve"> νομοθέτηση</w:t>
      </w:r>
      <w:r>
        <w:rPr>
          <w:rFonts w:eastAsia="Times New Roman" w:cs="Times New Roman"/>
          <w:szCs w:val="24"/>
        </w:rPr>
        <w:t>ς</w:t>
      </w:r>
      <w:r>
        <w:rPr>
          <w:rFonts w:eastAsia="Times New Roman" w:cs="Times New Roman"/>
          <w:szCs w:val="24"/>
        </w:rPr>
        <w:t xml:space="preserve">- ότι θα πρέπει να συνοδεύεται κάθε κυβερνητικό σχέδιο </w:t>
      </w:r>
      <w:r>
        <w:rPr>
          <w:rFonts w:eastAsia="Times New Roman" w:cs="Times New Roman"/>
          <w:szCs w:val="24"/>
        </w:rPr>
        <w:t>νόμου από συνοπτική έκθεση αξιολόγησης συνεπειών ρύθμισης. Ορίστε η έκθεση συνεπειών ρύθμισης. Και τι μας λέει; Μας λέει: Αναγκαιότητα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συνέπειες οικονομίας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δούμε </w:t>
      </w:r>
      <w:r>
        <w:rPr>
          <w:rFonts w:eastAsia="Times New Roman" w:cs="Times New Roman"/>
          <w:szCs w:val="24"/>
        </w:rPr>
        <w:t xml:space="preserve">δηλαδή </w:t>
      </w:r>
      <w:r>
        <w:rPr>
          <w:rFonts w:eastAsia="Times New Roman" w:cs="Times New Roman"/>
          <w:szCs w:val="24"/>
        </w:rPr>
        <w:t>αν μπορεί να λειτουργήσει, αν οι ομάδες αυτές, όπως θα λειτουργήσουν, θα μετατραπ</w:t>
      </w:r>
      <w:r>
        <w:rPr>
          <w:rFonts w:eastAsia="Times New Roman" w:cs="Times New Roman"/>
          <w:szCs w:val="24"/>
        </w:rPr>
        <w:t xml:space="preserve">ούν σε ανώνυμες εταιρείες, είναι οικονομικά βιώσιμες. Δεν μας αρκεί το επιχείρημα του Υπουργού ότι κάνει εξυγίανση του ποδοσφαίρου. Και ποια εξυγίανση, όταν προ μηνός προέβη </w:t>
      </w:r>
      <w:r>
        <w:rPr>
          <w:rFonts w:eastAsia="Times New Roman" w:cs="Times New Roman"/>
          <w:szCs w:val="24"/>
        </w:rPr>
        <w:lastRenderedPageBreak/>
        <w:t>σε διαγραφή χρεών ορισμένων ομάδων; Μην ανοίξουμε αυτή τη συζήτηση αυτή τη στιγμή.</w:t>
      </w:r>
      <w:r>
        <w:rPr>
          <w:rFonts w:eastAsia="Times New Roman" w:cs="Times New Roman"/>
          <w:szCs w:val="24"/>
        </w:rPr>
        <w:t xml:space="preserve"> Μην την ανοίξουμε, δεν θα ήθελα.</w:t>
      </w:r>
    </w:p>
    <w:p w14:paraId="224A19B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έει, όμως: Αναγκαιότητα-συνέπειες στην οικονομία. Μας λέει το Υπουργείο </w:t>
      </w:r>
      <w:r>
        <w:rPr>
          <w:rFonts w:eastAsia="Times New Roman" w:cs="Times New Roman"/>
          <w:szCs w:val="24"/>
        </w:rPr>
        <w:t xml:space="preserve">Πολιτισμού </w:t>
      </w:r>
      <w:r>
        <w:rPr>
          <w:rFonts w:eastAsia="Times New Roman" w:cs="Times New Roman"/>
          <w:szCs w:val="24"/>
        </w:rPr>
        <w:t>ότι επισυνάπτεται έκθεση της Γενικής Διεύθυνσης Οικονομικών Υπηρεσιών του Υπουργείου Πολιτισμού και Αθλητισμού. Πού είναι; Επισυνάπτεται π</w:t>
      </w:r>
      <w:r>
        <w:rPr>
          <w:rFonts w:eastAsia="Times New Roman" w:cs="Times New Roman"/>
          <w:szCs w:val="24"/>
        </w:rPr>
        <w:t>ού; Επισυνάπτεται στα γραφεία του Υπουργ</w:t>
      </w:r>
      <w:r>
        <w:rPr>
          <w:rFonts w:eastAsia="Times New Roman" w:cs="Times New Roman"/>
          <w:szCs w:val="24"/>
        </w:rPr>
        <w:t>ού</w:t>
      </w:r>
      <w:r>
        <w:rPr>
          <w:rFonts w:eastAsia="Times New Roman" w:cs="Times New Roman"/>
          <w:szCs w:val="24"/>
        </w:rPr>
        <w:t xml:space="preserve">; Στην έκθεση συνεπειών ρύθμισης, </w:t>
      </w:r>
      <w:r>
        <w:rPr>
          <w:rFonts w:eastAsia="Times New Roman" w:cs="Times New Roman"/>
          <w:szCs w:val="24"/>
        </w:rPr>
        <w:t>στην οποία</w:t>
      </w:r>
      <w:r>
        <w:rPr>
          <w:rFonts w:eastAsia="Times New Roman" w:cs="Times New Roman"/>
          <w:szCs w:val="24"/>
        </w:rPr>
        <w:t xml:space="preserve"> επαναλαμβάνεται αυτό τέσσερις φορές, δεν επισυνάπτεται. Πώς, λοιπόν, θα νομοθετήσει η Βουλή περί της </w:t>
      </w:r>
      <w:proofErr w:type="spellStart"/>
      <w:r>
        <w:rPr>
          <w:rFonts w:eastAsia="Times New Roman" w:cs="Times New Roman"/>
          <w:szCs w:val="24"/>
        </w:rPr>
        <w:t>αναγκαιότητος</w:t>
      </w:r>
      <w:proofErr w:type="spellEnd"/>
      <w:r>
        <w:rPr>
          <w:rFonts w:eastAsia="Times New Roman" w:cs="Times New Roman"/>
          <w:szCs w:val="24"/>
        </w:rPr>
        <w:t xml:space="preserve"> ή όχι της ρύθμισης;</w:t>
      </w:r>
    </w:p>
    <w:p w14:paraId="224A19B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Πρέπει να τη φέρει ο Υπουργός, ο κ</w:t>
      </w:r>
      <w:r>
        <w:rPr>
          <w:rFonts w:eastAsia="Times New Roman" w:cs="Times New Roman"/>
          <w:szCs w:val="24"/>
        </w:rPr>
        <w:t>. Βασιλειάδης, άμεσα στη Βουλή, αν έχει την αξίωση να ψηφιστεί η τροπολογία του, διαφορετικά όλα είναι στον αέρα. Και αυτά τα οποία είπε στην ανάλυσή του ότι είναι θέμα της ΕΠΟ να καθοριστούν οι ομάδες, ποιες θα αναδειχθούν κατά την αναδιάρθρωση σε ανώτατη</w:t>
      </w:r>
      <w:r>
        <w:rPr>
          <w:rFonts w:eastAsia="Times New Roman" w:cs="Times New Roman"/>
          <w:szCs w:val="24"/>
        </w:rPr>
        <w:t xml:space="preserve"> κατηγορία ή θα υποβιβαστούν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είναι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Και γιατί όσοι ασχολούνται με το ποδόσφαιρο ξέρουν ότι αυτή τη στιγμή, εδώ και δεκαπέντε μέρες γίνονται μπαράζ αγώνων μεταξύ εκείνων των ομάδων που θα πρέπει να αναδειχθούν σε ανώτερη κατηγορία ή να υποβι</w:t>
      </w:r>
      <w:r>
        <w:rPr>
          <w:rFonts w:eastAsia="Times New Roman" w:cs="Times New Roman"/>
          <w:szCs w:val="24"/>
        </w:rPr>
        <w:t>βαστούν. Πώς ξεκίνησε το μπαράζ; Χωρίς νόμο; Χωρίς νομοθετική ρύθμιση; Αυτά τα πράγματα δεν βελτιώνουν το ποδόσφαιρο -το οποίο έχει την παθολογία την οποία γνωρίζουμε όλοι- και το επαγγελματικό ποδόσφαιρο. Το μόνο που κάνει είναι να δημιουργεί πληβείους κα</w:t>
      </w:r>
      <w:r>
        <w:rPr>
          <w:rFonts w:eastAsia="Times New Roman" w:cs="Times New Roman"/>
          <w:szCs w:val="24"/>
        </w:rPr>
        <w:t>ι άρχοντες.</w:t>
      </w:r>
    </w:p>
    <w:p w14:paraId="224A19B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Εγώ πρέπει να σας πω το εξής. Δεν θα είχα ειδικότερη τοποθέτηση πάνω σε αυτό το θέμα πέραν της θεωρητικής του τρόπου νομοθέτησης, αλλά γίνομαι δέκτης παραπόνων καθημερινά στη </w:t>
      </w:r>
      <w:r>
        <w:rPr>
          <w:rFonts w:eastAsia="Times New Roman" w:cs="Times New Roman"/>
          <w:szCs w:val="24"/>
        </w:rPr>
        <w:t>δ</w:t>
      </w:r>
      <w:r>
        <w:rPr>
          <w:rFonts w:eastAsia="Times New Roman" w:cs="Times New Roman"/>
          <w:szCs w:val="24"/>
        </w:rPr>
        <w:t>υτική Αθήνα, όπου μια ιστορική ομάδα, το Αιγάλεω, αγωνίστηκε έναν ολ</w:t>
      </w:r>
      <w:r>
        <w:rPr>
          <w:rFonts w:eastAsia="Times New Roman" w:cs="Times New Roman"/>
          <w:szCs w:val="24"/>
        </w:rPr>
        <w:t>όκληρο χρόνο, επένδυσαν στην περίοδο αυτή για να μπορέσουν να συνεχίσουν στην επόμενη κατηγορία, δηλαδή να μπουν από την Γ</w:t>
      </w:r>
      <w:r>
        <w:rPr>
          <w:rFonts w:eastAsia="Times New Roman" w:cs="Times New Roman"/>
          <w:szCs w:val="24"/>
        </w:rPr>
        <w:t>΄</w:t>
      </w:r>
      <w:r>
        <w:rPr>
          <w:rFonts w:eastAsia="Times New Roman" w:cs="Times New Roman"/>
          <w:szCs w:val="24"/>
        </w:rPr>
        <w:t xml:space="preserve"> στη Β</w:t>
      </w:r>
      <w:r>
        <w:rPr>
          <w:rFonts w:eastAsia="Times New Roman" w:cs="Times New Roman"/>
          <w:szCs w:val="24"/>
        </w:rPr>
        <w:t>΄</w:t>
      </w:r>
      <w:r w:rsidRPr="007B3927">
        <w:rPr>
          <w:rFonts w:eastAsia="Times New Roman" w:cs="Times New Roman"/>
          <w:szCs w:val="24"/>
        </w:rPr>
        <w:t xml:space="preserve"> </w:t>
      </w:r>
      <w:r>
        <w:rPr>
          <w:rFonts w:eastAsia="Times New Roman" w:cs="Times New Roman"/>
          <w:szCs w:val="24"/>
        </w:rPr>
        <w:t>Εθνική</w:t>
      </w:r>
      <w:r>
        <w:rPr>
          <w:rFonts w:eastAsia="Times New Roman" w:cs="Times New Roman"/>
          <w:szCs w:val="24"/>
        </w:rPr>
        <w:t xml:space="preserve">. Αυτή τι στιγμή με τον τρόπο της </w:t>
      </w:r>
      <w:r>
        <w:rPr>
          <w:rFonts w:eastAsia="Times New Roman" w:cs="Times New Roman"/>
          <w:szCs w:val="24"/>
        </w:rPr>
        <w:lastRenderedPageBreak/>
        <w:t>διαίρεσης που γίνεται, μένουν στην ίδια κατηγορία. Αυτό είναι αντικίνητρο και για του</w:t>
      </w:r>
      <w:r>
        <w:rPr>
          <w:rFonts w:eastAsia="Times New Roman" w:cs="Times New Roman"/>
          <w:szCs w:val="24"/>
        </w:rPr>
        <w:t xml:space="preserve">ς νέους και για τον αθλητισμό. Ούτε αυτά λαμβάνονται υπ’ </w:t>
      </w:r>
      <w:proofErr w:type="spellStart"/>
      <w:r>
        <w:rPr>
          <w:rFonts w:eastAsia="Times New Roman" w:cs="Times New Roman"/>
          <w:szCs w:val="24"/>
        </w:rPr>
        <w:t>όψιν</w:t>
      </w:r>
      <w:proofErr w:type="spellEnd"/>
      <w:r>
        <w:rPr>
          <w:rFonts w:eastAsia="Times New Roman" w:cs="Times New Roman"/>
          <w:szCs w:val="24"/>
        </w:rPr>
        <w:t>.</w:t>
      </w:r>
    </w:p>
    <w:p w14:paraId="224A19B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Νομίζω ότι θα πρέπει να διορθωθεί άμεσα και ή να δοθεί μια ετήσια προθεσμία για την αναδιάρθρωση -αυτό θα είναι λογικό για να μπορέσουν να αντιμετωπιστούν τα ζητήματα και να ισχύει έναν χρόνο μ</w:t>
      </w:r>
      <w:r>
        <w:rPr>
          <w:rFonts w:eastAsia="Times New Roman" w:cs="Times New Roman"/>
          <w:szCs w:val="24"/>
        </w:rPr>
        <w:t>ετά η τροπολογία- ή να αποσυρθεί. Μέσος όρος δεν υπάρχει. Στο κάτω-κάτω, η Βουλή αρνείται, όπως φαίνεται, συλλογικά και συνολικά γι’ αυτή τη ρύθμιση.</w:t>
      </w:r>
    </w:p>
    <w:p w14:paraId="224A19B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224A19BC" w14:textId="77777777" w:rsidR="0081027C" w:rsidRDefault="00F5028E">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Εμείς ευχαριστούμε, κύριε Καρρά.</w:t>
      </w:r>
    </w:p>
    <w:p w14:paraId="224A19BD" w14:textId="77777777" w:rsidR="0081027C" w:rsidRDefault="00F5028E">
      <w:pPr>
        <w:spacing w:line="600" w:lineRule="auto"/>
        <w:ind w:firstLine="720"/>
        <w:contextualSpacing/>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ο κ. Γρέγος.</w:t>
      </w:r>
    </w:p>
    <w:p w14:paraId="224A19BE" w14:textId="77777777" w:rsidR="0081027C" w:rsidRDefault="00F5028E">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w:t>
      </w:r>
      <w:r w:rsidRPr="00A20630">
        <w:rPr>
          <w:rFonts w:eastAsia="Times New Roman" w:cs="Times New Roman"/>
          <w:szCs w:val="24"/>
        </w:rPr>
        <w:t>Ευχαριστώ,</w:t>
      </w:r>
      <w:r>
        <w:rPr>
          <w:rFonts w:eastAsia="Times New Roman" w:cs="Times New Roman"/>
          <w:szCs w:val="24"/>
        </w:rPr>
        <w:t xml:space="preserve"> κυρία Πρόεδρε.</w:t>
      </w:r>
    </w:p>
    <w:p w14:paraId="224A19BF" w14:textId="77777777" w:rsidR="0081027C" w:rsidRDefault="00F5028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φυσικά σύνηθες φαινόμενο να προαναγγέλλονται πάρα πολλά έργα προεκλογικά, έργα που αργότερα σταματούν, έργα με πάρα πολλές κακοτεχνίες. Φυσικά, ποτέ κανένας δεν απολογήθηκε για το τι </w:t>
      </w:r>
      <w:r>
        <w:rPr>
          <w:rFonts w:eastAsia="Times New Roman" w:cs="Times New Roman"/>
          <w:szCs w:val="24"/>
        </w:rPr>
        <w:t>έγινε σχετικά με αυτά τα έργα και αν κάποιοι από τους γνωστούς μεγαλοεργολάβους οδηγήθηκαν στη δικαιοσύνη. Όπως είπα και πριν, τα περισσότερα γίνονται για προεκλογικούς λόγους.</w:t>
      </w:r>
    </w:p>
    <w:p w14:paraId="224A19C0" w14:textId="77777777" w:rsidR="0081027C" w:rsidRDefault="00F5028E">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η συζήτηση για το νομοσχέδιο ξέφυγε και το περιμέναμε αυτό όσον αφορά στο αεροδρόμιο του Ηρακλείου και επικεντρώθηκε στην τροπολογία του Υπουργείου Αθλητισμού. Είναι ένα νομοσχέδιο ακόμα </w:t>
      </w:r>
      <w:r>
        <w:rPr>
          <w:rFonts w:eastAsia="Times New Roman" w:cs="Times New Roman"/>
          <w:szCs w:val="24"/>
        </w:rPr>
        <w:t>-</w:t>
      </w:r>
      <w:r>
        <w:rPr>
          <w:rFonts w:eastAsia="Times New Roman" w:cs="Times New Roman"/>
          <w:szCs w:val="24"/>
        </w:rPr>
        <w:t>και όχι κύρωση</w:t>
      </w:r>
      <w:r>
        <w:rPr>
          <w:rFonts w:eastAsia="Times New Roman" w:cs="Times New Roman"/>
          <w:szCs w:val="24"/>
        </w:rPr>
        <w:t>-</w:t>
      </w:r>
      <w:r>
        <w:rPr>
          <w:rFonts w:eastAsia="Times New Roman" w:cs="Times New Roman"/>
          <w:szCs w:val="24"/>
        </w:rPr>
        <w:t xml:space="preserve"> σε πολύ συμπιεσμένο χρόνο, διότι ακολουθεί έ</w:t>
      </w:r>
      <w:r>
        <w:rPr>
          <w:rFonts w:eastAsia="Times New Roman" w:cs="Times New Roman"/>
          <w:szCs w:val="24"/>
        </w:rPr>
        <w:t xml:space="preserve">να άλλο πάρα πολύ σοβαρό νομοσχέδιο, αυτό για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πράγμα που φανερώνει τη βιασύνη της Κυβέρνησης να σώσει ό,τι μπορεί λίγο πριν τις εκλογές.</w:t>
      </w:r>
    </w:p>
    <w:p w14:paraId="224A19C1" w14:textId="77777777" w:rsidR="0081027C" w:rsidRDefault="00F5028E">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με πολλές τροπολογίες στις οποίες θα αναφερθώ μόνο επιγραμματικά λόγω έλ</w:t>
      </w:r>
      <w:r>
        <w:rPr>
          <w:rFonts w:eastAsia="Times New Roman" w:cs="Times New Roman"/>
          <w:szCs w:val="24"/>
        </w:rPr>
        <w:t xml:space="preserve">λειψης χρόνου. Η ειδική αγορήτρια, η κ. </w:t>
      </w:r>
      <w:proofErr w:type="spellStart"/>
      <w:r>
        <w:rPr>
          <w:rFonts w:eastAsia="Times New Roman" w:cs="Times New Roman"/>
          <w:szCs w:val="24"/>
        </w:rPr>
        <w:t>Ζαρούλια</w:t>
      </w:r>
      <w:proofErr w:type="spellEnd"/>
      <w:r>
        <w:rPr>
          <w:rFonts w:eastAsia="Times New Roman" w:cs="Times New Roman"/>
          <w:szCs w:val="24"/>
        </w:rPr>
        <w:t xml:space="preserve">, αναφέρθηκε διεξοδικά και απολύτως </w:t>
      </w:r>
      <w:proofErr w:type="spellStart"/>
      <w:r>
        <w:rPr>
          <w:rFonts w:eastAsia="Times New Roman" w:cs="Times New Roman"/>
          <w:szCs w:val="24"/>
        </w:rPr>
        <w:t>στοιχειοθετημένα</w:t>
      </w:r>
      <w:proofErr w:type="spellEnd"/>
      <w:r>
        <w:rPr>
          <w:rFonts w:eastAsia="Times New Roman" w:cs="Times New Roman"/>
          <w:szCs w:val="24"/>
        </w:rPr>
        <w:t xml:space="preserve"> στους λόγους </w:t>
      </w:r>
      <w:r>
        <w:rPr>
          <w:rFonts w:eastAsia="Times New Roman" w:cs="Times New Roman"/>
          <w:szCs w:val="24"/>
        </w:rPr>
        <w:lastRenderedPageBreak/>
        <w:t>για τους οποίους καταψηφίζουμε. Σχετικά με τις τροπολογίες, όπως είπα και πριν, περιμένουμε πώς και πώς την άφιξη του αρμόδιου Υπουργού και τω</w:t>
      </w:r>
      <w:r>
        <w:rPr>
          <w:rFonts w:eastAsia="Times New Roman" w:cs="Times New Roman"/>
          <w:szCs w:val="24"/>
        </w:rPr>
        <w:t>ν υπολοίπων, προκειμένου να δώσουν εξηγήσεις.</w:t>
      </w:r>
    </w:p>
    <w:p w14:paraId="224A19C2" w14:textId="77777777" w:rsidR="0081027C" w:rsidRDefault="00F5028E">
      <w:pPr>
        <w:spacing w:line="600" w:lineRule="auto"/>
        <w:ind w:firstLine="720"/>
        <w:contextualSpacing/>
        <w:jc w:val="both"/>
        <w:rPr>
          <w:rFonts w:eastAsia="Times New Roman" w:cs="Times New Roman"/>
          <w:szCs w:val="24"/>
        </w:rPr>
      </w:pPr>
      <w:r>
        <w:rPr>
          <w:rFonts w:eastAsia="Times New Roman" w:cs="Times New Roman"/>
          <w:szCs w:val="24"/>
        </w:rPr>
        <w:t>Ειδικότερα, για την τροπολογία που αφορά την αναδιάρθρωση των επαγγελματικών κατηγοριών και των υπολοίπων έχουμε, κατ’ αρχάς, να αναγγείλουμε ότι η συγκεκριμένη διαδικασία θα έπρεπε να έλθει σαν ξεχωριστό νομοσ</w:t>
      </w:r>
      <w:r>
        <w:rPr>
          <w:rFonts w:eastAsia="Times New Roman" w:cs="Times New Roman"/>
          <w:szCs w:val="24"/>
        </w:rPr>
        <w:t>χέδιο, με ακρόαση φορέων και όλα τα υπόλοιπα και όλων των εμπλεκομένων φυσικά και σίγουρα όχι σε αυτή τη συγκριμένη χρονική στιγμή. Υπάρχουν πάρα πολλές αλλαγές σε αυτή την τροπολογία. Έχουμε αλλαγές που αφορούν στο μετοχικό κεφάλαιο των ομάδων, πάρα πολλέ</w:t>
      </w:r>
      <w:r>
        <w:rPr>
          <w:rFonts w:eastAsia="Times New Roman" w:cs="Times New Roman"/>
          <w:szCs w:val="24"/>
        </w:rPr>
        <w:t>ς αλλαγές. Ένα ξεχωριστό νομοσχέδιο, αν το δει κάποιος, είναι αυτό, που έχει αρκετά άρθρα και γι’ αυτό ζήτησε και ο Κοινοβουλευτικός Εκπρόσωπος να αποσυρθεί.</w:t>
      </w:r>
    </w:p>
    <w:p w14:paraId="224A19C3" w14:textId="77777777" w:rsidR="0081027C" w:rsidRDefault="00F5028E">
      <w:pPr>
        <w:spacing w:line="600" w:lineRule="auto"/>
        <w:ind w:firstLine="720"/>
        <w:contextualSpacing/>
        <w:jc w:val="both"/>
        <w:rPr>
          <w:rFonts w:eastAsia="Times New Roman" w:cs="Times New Roman"/>
          <w:szCs w:val="24"/>
        </w:rPr>
      </w:pPr>
      <w:r>
        <w:rPr>
          <w:rFonts w:eastAsia="Times New Roman" w:cs="Times New Roman"/>
          <w:szCs w:val="24"/>
        </w:rPr>
        <w:t>Έδωσε κάποιες εξηγήσεις ο Υπουργός, αλλά, όπως είπα και πριν, είναι ένα ξεχωριστό νομοσχέδιο. Έφυγ</w:t>
      </w:r>
      <w:r>
        <w:rPr>
          <w:rFonts w:eastAsia="Times New Roman" w:cs="Times New Roman"/>
          <w:szCs w:val="24"/>
        </w:rPr>
        <w:t>ε ο Υπουργός, δεν προλάβαινε να μας ακούσει. Φυσικά, περιμέναμε και κάποιες περαιτέρω εξηγήσεις.</w:t>
      </w:r>
    </w:p>
    <w:p w14:paraId="224A19C4"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lastRenderedPageBreak/>
        <w:t xml:space="preserve">Φυσικά </w:t>
      </w:r>
      <w:r>
        <w:rPr>
          <w:rFonts w:eastAsia="Times New Roman" w:cs="Times New Roman"/>
          <w:szCs w:val="24"/>
        </w:rPr>
        <w:t>ξέρου</w:t>
      </w:r>
      <w:r w:rsidRPr="00AF3479">
        <w:rPr>
          <w:rFonts w:eastAsia="Times New Roman" w:cs="Times New Roman"/>
          <w:szCs w:val="24"/>
        </w:rPr>
        <w:t>με ότι αντιμετωπίζετε τις ομάδε</w:t>
      </w:r>
      <w:r>
        <w:rPr>
          <w:rFonts w:eastAsia="Times New Roman" w:cs="Times New Roman"/>
          <w:szCs w:val="24"/>
        </w:rPr>
        <w:t>ς σαν ψήφους και όχι ότι κόπτεστε</w:t>
      </w:r>
      <w:r w:rsidRPr="00AF3479">
        <w:rPr>
          <w:rFonts w:eastAsia="Times New Roman" w:cs="Times New Roman"/>
          <w:szCs w:val="24"/>
        </w:rPr>
        <w:t xml:space="preserve"> για την </w:t>
      </w:r>
      <w:r>
        <w:rPr>
          <w:rFonts w:eastAsia="Times New Roman" w:cs="Times New Roman"/>
          <w:szCs w:val="24"/>
        </w:rPr>
        <w:t>προαγωγή</w:t>
      </w:r>
      <w:r w:rsidRPr="00AF3479">
        <w:rPr>
          <w:rFonts w:eastAsia="Times New Roman" w:cs="Times New Roman"/>
          <w:szCs w:val="24"/>
        </w:rPr>
        <w:t xml:space="preserve"> του αθλητισμού</w:t>
      </w:r>
      <w:r>
        <w:rPr>
          <w:rFonts w:eastAsia="Times New Roman" w:cs="Times New Roman"/>
          <w:szCs w:val="24"/>
        </w:rPr>
        <w:t>.</w:t>
      </w:r>
      <w:r w:rsidRPr="00AF3479">
        <w:rPr>
          <w:rFonts w:eastAsia="Times New Roman" w:cs="Times New Roman"/>
          <w:szCs w:val="24"/>
        </w:rPr>
        <w:t xml:space="preserve"> Φυσικά τα προβλήματα στο </w:t>
      </w:r>
      <w:r>
        <w:rPr>
          <w:rFonts w:eastAsia="Times New Roman" w:cs="Times New Roman"/>
          <w:szCs w:val="24"/>
        </w:rPr>
        <w:t xml:space="preserve">ελληνικό </w:t>
      </w:r>
      <w:r w:rsidRPr="00AF3479">
        <w:rPr>
          <w:rFonts w:eastAsia="Times New Roman" w:cs="Times New Roman"/>
          <w:szCs w:val="24"/>
        </w:rPr>
        <w:t xml:space="preserve">ποδόσφαιρο δεν </w:t>
      </w:r>
      <w:r>
        <w:rPr>
          <w:rFonts w:eastAsia="Times New Roman" w:cs="Times New Roman"/>
          <w:szCs w:val="24"/>
        </w:rPr>
        <w:t>λύθηκαν</w:t>
      </w:r>
      <w:r w:rsidRPr="00AF3479">
        <w:rPr>
          <w:rFonts w:eastAsia="Times New Roman" w:cs="Times New Roman"/>
          <w:szCs w:val="24"/>
        </w:rPr>
        <w:t xml:space="preserve"> ούτε στο ελάχιστο</w:t>
      </w:r>
      <w:r>
        <w:rPr>
          <w:rFonts w:eastAsia="Times New Roman" w:cs="Times New Roman"/>
          <w:szCs w:val="24"/>
        </w:rPr>
        <w:t>: βία, παράνομος</w:t>
      </w:r>
      <w:r w:rsidRPr="00AF3479">
        <w:rPr>
          <w:rFonts w:eastAsia="Times New Roman" w:cs="Times New Roman"/>
          <w:szCs w:val="24"/>
        </w:rPr>
        <w:t xml:space="preserve"> </w:t>
      </w:r>
      <w:proofErr w:type="spellStart"/>
      <w:r>
        <w:rPr>
          <w:rFonts w:eastAsia="Times New Roman" w:cs="Times New Roman"/>
          <w:szCs w:val="24"/>
        </w:rPr>
        <w:t>στοιχη</w:t>
      </w:r>
      <w:r w:rsidRPr="00AF3479">
        <w:rPr>
          <w:rFonts w:eastAsia="Times New Roman" w:cs="Times New Roman"/>
          <w:szCs w:val="24"/>
        </w:rPr>
        <w:t>ματισμός</w:t>
      </w:r>
      <w:proofErr w:type="spellEnd"/>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αν</w:t>
      </w:r>
      <w:r w:rsidRPr="00AF3479">
        <w:rPr>
          <w:rFonts w:eastAsia="Times New Roman" w:cs="Times New Roman"/>
          <w:szCs w:val="24"/>
        </w:rPr>
        <w:t>αξιοπιστία</w:t>
      </w:r>
      <w:r>
        <w:rPr>
          <w:rFonts w:eastAsia="Times New Roman" w:cs="Times New Roman"/>
          <w:szCs w:val="24"/>
        </w:rPr>
        <w:t>.</w:t>
      </w:r>
      <w:r w:rsidRPr="00AF3479">
        <w:rPr>
          <w:rFonts w:eastAsia="Times New Roman" w:cs="Times New Roman"/>
          <w:szCs w:val="24"/>
        </w:rPr>
        <w:t xml:space="preserve"> Εφαρμόστηκε το μέτρο των </w:t>
      </w:r>
      <w:r>
        <w:rPr>
          <w:rFonts w:eastAsia="Times New Roman" w:cs="Times New Roman"/>
          <w:szCs w:val="24"/>
        </w:rPr>
        <w:t>ξ</w:t>
      </w:r>
      <w:r w:rsidRPr="00AF3479">
        <w:rPr>
          <w:rFonts w:eastAsia="Times New Roman" w:cs="Times New Roman"/>
          <w:szCs w:val="24"/>
        </w:rPr>
        <w:t>ένων διαιτητών</w:t>
      </w:r>
      <w:r>
        <w:rPr>
          <w:rFonts w:eastAsia="Times New Roman" w:cs="Times New Roman"/>
          <w:szCs w:val="24"/>
        </w:rPr>
        <w:t>,</w:t>
      </w:r>
      <w:r w:rsidRPr="00AF3479">
        <w:rPr>
          <w:rFonts w:eastAsia="Times New Roman" w:cs="Times New Roman"/>
          <w:szCs w:val="24"/>
        </w:rPr>
        <w:t xml:space="preserve"> εφαρμόστηκε το </w:t>
      </w:r>
      <w:r>
        <w:rPr>
          <w:rFonts w:eastAsia="Times New Roman" w:cs="Times New Roman"/>
          <w:szCs w:val="24"/>
          <w:lang w:val="en-US"/>
        </w:rPr>
        <w:t>VAR</w:t>
      </w:r>
      <w:r w:rsidRPr="00BB6422">
        <w:rPr>
          <w:rFonts w:eastAsia="Times New Roman" w:cs="Times New Roman"/>
          <w:szCs w:val="24"/>
        </w:rPr>
        <w:t xml:space="preserve">, </w:t>
      </w:r>
      <w:r>
        <w:rPr>
          <w:rFonts w:eastAsia="Times New Roman" w:cs="Times New Roman"/>
          <w:szCs w:val="24"/>
        </w:rPr>
        <w:t>που το είδαμε και είναι καλό μέτρο.</w:t>
      </w:r>
      <w:r w:rsidRPr="00AF3479">
        <w:rPr>
          <w:rFonts w:eastAsia="Times New Roman" w:cs="Times New Roman"/>
          <w:szCs w:val="24"/>
        </w:rPr>
        <w:t xml:space="preserve"> </w:t>
      </w:r>
    </w:p>
    <w:p w14:paraId="224A19C5"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 xml:space="preserve">Όσον αφορά τα </w:t>
      </w:r>
      <w:r>
        <w:rPr>
          <w:rFonts w:eastAsia="Times New Roman" w:cs="Times New Roman"/>
          <w:szCs w:val="24"/>
        </w:rPr>
        <w:t>υπόλοιπα</w:t>
      </w:r>
      <w:r w:rsidRPr="00AF3479">
        <w:rPr>
          <w:rFonts w:eastAsia="Times New Roman" w:cs="Times New Roman"/>
          <w:szCs w:val="24"/>
        </w:rPr>
        <w:t xml:space="preserve"> προβλήματα</w:t>
      </w:r>
      <w:r>
        <w:rPr>
          <w:rFonts w:eastAsia="Times New Roman" w:cs="Times New Roman"/>
          <w:szCs w:val="24"/>
        </w:rPr>
        <w:t>,</w:t>
      </w:r>
      <w:r w:rsidRPr="00AF3479">
        <w:rPr>
          <w:rFonts w:eastAsia="Times New Roman" w:cs="Times New Roman"/>
          <w:szCs w:val="24"/>
        </w:rPr>
        <w:t xml:space="preserve"> τα είχαμε καταγγείλει και σε </w:t>
      </w:r>
      <w:r>
        <w:rPr>
          <w:rFonts w:eastAsia="Times New Roman" w:cs="Times New Roman"/>
          <w:szCs w:val="24"/>
        </w:rPr>
        <w:t xml:space="preserve">άλλο </w:t>
      </w:r>
      <w:r w:rsidRPr="00AF3479">
        <w:rPr>
          <w:rFonts w:eastAsia="Times New Roman" w:cs="Times New Roman"/>
          <w:szCs w:val="24"/>
        </w:rPr>
        <w:t>νομοσχέδιο που ή</w:t>
      </w:r>
      <w:r w:rsidRPr="00AF3479">
        <w:rPr>
          <w:rFonts w:eastAsia="Times New Roman" w:cs="Times New Roman"/>
          <w:szCs w:val="24"/>
        </w:rPr>
        <w:t>ρθε στη Βουλή πριν</w:t>
      </w:r>
      <w:r>
        <w:rPr>
          <w:rFonts w:eastAsia="Times New Roman" w:cs="Times New Roman"/>
          <w:szCs w:val="24"/>
        </w:rPr>
        <w:t xml:space="preserve"> λίγο καιρό.</w:t>
      </w:r>
    </w:p>
    <w:p w14:paraId="224A19C6"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 xml:space="preserve">Φυσικά </w:t>
      </w:r>
      <w:r>
        <w:rPr>
          <w:rFonts w:eastAsia="Times New Roman" w:cs="Times New Roman"/>
          <w:szCs w:val="24"/>
        </w:rPr>
        <w:t xml:space="preserve">αυτή η </w:t>
      </w:r>
      <w:r w:rsidRPr="00AF3479">
        <w:rPr>
          <w:rFonts w:eastAsia="Times New Roman" w:cs="Times New Roman"/>
          <w:szCs w:val="24"/>
        </w:rPr>
        <w:t xml:space="preserve">συγκεκριμένη </w:t>
      </w:r>
      <w:r>
        <w:rPr>
          <w:rFonts w:eastAsia="Times New Roman" w:cs="Times New Roman"/>
          <w:szCs w:val="24"/>
        </w:rPr>
        <w:t>τροπολογία 2562/61 είναι άσχετη</w:t>
      </w:r>
      <w:r w:rsidRPr="00AF3479">
        <w:rPr>
          <w:rFonts w:eastAsia="Times New Roman" w:cs="Times New Roman"/>
          <w:szCs w:val="24"/>
        </w:rPr>
        <w:t xml:space="preserve"> με το νομοσχέδιο και έχει ξεσηκώσει</w:t>
      </w:r>
      <w:r>
        <w:rPr>
          <w:rFonts w:eastAsia="Times New Roman" w:cs="Times New Roman"/>
          <w:szCs w:val="24"/>
        </w:rPr>
        <w:t>,</w:t>
      </w:r>
      <w:r w:rsidRPr="00AF3479">
        <w:rPr>
          <w:rFonts w:eastAsia="Times New Roman" w:cs="Times New Roman"/>
          <w:szCs w:val="24"/>
        </w:rPr>
        <w:t xml:space="preserve"> όπως είπαμε</w:t>
      </w:r>
      <w:r>
        <w:rPr>
          <w:rFonts w:eastAsia="Times New Roman" w:cs="Times New Roman"/>
          <w:szCs w:val="24"/>
        </w:rPr>
        <w:t>,</w:t>
      </w:r>
      <w:r w:rsidRPr="00AF3479">
        <w:rPr>
          <w:rFonts w:eastAsia="Times New Roman" w:cs="Times New Roman"/>
          <w:szCs w:val="24"/>
        </w:rPr>
        <w:t xml:space="preserve"> θύελλα αντιδράσεων</w:t>
      </w:r>
      <w:r>
        <w:rPr>
          <w:rFonts w:eastAsia="Times New Roman" w:cs="Times New Roman"/>
          <w:szCs w:val="24"/>
        </w:rPr>
        <w:t>.</w:t>
      </w:r>
      <w:r w:rsidRPr="00AF3479">
        <w:rPr>
          <w:rFonts w:eastAsia="Times New Roman" w:cs="Times New Roman"/>
          <w:szCs w:val="24"/>
        </w:rPr>
        <w:t xml:space="preserve"> Φυσικά η σύγκριση του ελληνικού με το </w:t>
      </w:r>
      <w:r>
        <w:rPr>
          <w:rFonts w:eastAsia="Times New Roman" w:cs="Times New Roman"/>
          <w:szCs w:val="24"/>
        </w:rPr>
        <w:t xml:space="preserve">ευρωπαϊκό ποδόσφαιρο είναι τραγική. </w:t>
      </w:r>
      <w:r w:rsidRPr="00AF3479">
        <w:rPr>
          <w:rFonts w:eastAsia="Times New Roman" w:cs="Times New Roman"/>
          <w:szCs w:val="24"/>
        </w:rPr>
        <w:t xml:space="preserve">Ένα </w:t>
      </w:r>
      <w:r>
        <w:rPr>
          <w:rFonts w:eastAsia="Times New Roman" w:cs="Times New Roman"/>
          <w:szCs w:val="24"/>
        </w:rPr>
        <w:t xml:space="preserve">φαινόμενο </w:t>
      </w:r>
      <w:r w:rsidRPr="00AF3479">
        <w:rPr>
          <w:rFonts w:eastAsia="Times New Roman" w:cs="Times New Roman"/>
          <w:szCs w:val="24"/>
        </w:rPr>
        <w:t>το οποίο</w:t>
      </w:r>
      <w:r w:rsidRPr="00AF3479">
        <w:rPr>
          <w:rFonts w:eastAsia="Times New Roman" w:cs="Times New Roman"/>
          <w:szCs w:val="24"/>
        </w:rPr>
        <w:t xml:space="preserve"> μας ενοχλεί και μας </w:t>
      </w:r>
      <w:r>
        <w:rPr>
          <w:rFonts w:eastAsia="Times New Roman" w:cs="Times New Roman"/>
          <w:szCs w:val="24"/>
        </w:rPr>
        <w:t>θίγει</w:t>
      </w:r>
      <w:r w:rsidRPr="00AF3479">
        <w:rPr>
          <w:rFonts w:eastAsia="Times New Roman" w:cs="Times New Roman"/>
          <w:szCs w:val="24"/>
        </w:rPr>
        <w:t xml:space="preserve"> τρομερά</w:t>
      </w:r>
      <w:r>
        <w:rPr>
          <w:rFonts w:eastAsia="Times New Roman" w:cs="Times New Roman"/>
          <w:szCs w:val="24"/>
        </w:rPr>
        <w:t xml:space="preserve">, μιας που φέραμε τον λόγο περί αθλητισμού, είναι αυτό με </w:t>
      </w:r>
      <w:r>
        <w:rPr>
          <w:rFonts w:eastAsia="Times New Roman" w:cs="Times New Roman"/>
          <w:szCs w:val="24"/>
        </w:rPr>
        <w:lastRenderedPageBreak/>
        <w:t>τα αντεθνικά</w:t>
      </w:r>
      <w:r w:rsidRPr="00AF3479">
        <w:rPr>
          <w:rFonts w:eastAsia="Times New Roman" w:cs="Times New Roman"/>
          <w:szCs w:val="24"/>
        </w:rPr>
        <w:t xml:space="preserve"> συνθήματα που ακούγονται μερικές φορές στα ελληνικά γήπεδα</w:t>
      </w:r>
      <w:r>
        <w:rPr>
          <w:rFonts w:eastAsia="Times New Roman" w:cs="Times New Roman"/>
          <w:szCs w:val="24"/>
        </w:rPr>
        <w:t>.</w:t>
      </w:r>
      <w:r w:rsidRPr="00AF3479">
        <w:rPr>
          <w:rFonts w:eastAsia="Times New Roman" w:cs="Times New Roman"/>
          <w:szCs w:val="24"/>
        </w:rPr>
        <w:t xml:space="preserve"> Και </w:t>
      </w:r>
      <w:r>
        <w:rPr>
          <w:rFonts w:eastAsia="Times New Roman" w:cs="Times New Roman"/>
          <w:szCs w:val="24"/>
        </w:rPr>
        <w:t>εδώ θα απαιτήσουμε</w:t>
      </w:r>
      <w:r w:rsidRPr="00AF3479">
        <w:rPr>
          <w:rFonts w:eastAsia="Times New Roman" w:cs="Times New Roman"/>
          <w:szCs w:val="24"/>
        </w:rPr>
        <w:t xml:space="preserve"> πραγματικά πολύ βαριές </w:t>
      </w:r>
      <w:r>
        <w:rPr>
          <w:rFonts w:eastAsia="Times New Roman" w:cs="Times New Roman"/>
          <w:szCs w:val="24"/>
        </w:rPr>
        <w:t>ποινές.</w:t>
      </w:r>
    </w:p>
    <w:p w14:paraId="224A19C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Μέσα σε όλα αυτά είδαμε προχθές κι έν</w:t>
      </w:r>
      <w:r>
        <w:rPr>
          <w:rFonts w:eastAsia="Times New Roman" w:cs="Times New Roman"/>
          <w:szCs w:val="24"/>
        </w:rPr>
        <w:t xml:space="preserve">αν </w:t>
      </w:r>
      <w:r>
        <w:rPr>
          <w:rFonts w:eastAsia="Times New Roman" w:cs="Times New Roman"/>
          <w:szCs w:val="24"/>
        </w:rPr>
        <w:t>τ</w:t>
      </w:r>
      <w:r>
        <w:rPr>
          <w:rFonts w:eastAsia="Times New Roman" w:cs="Times New Roman"/>
          <w:szCs w:val="24"/>
        </w:rPr>
        <w:t xml:space="preserve">ελικό </w:t>
      </w:r>
      <w:r>
        <w:rPr>
          <w:rFonts w:eastAsia="Times New Roman" w:cs="Times New Roman"/>
          <w:szCs w:val="24"/>
        </w:rPr>
        <w:t>Κ</w:t>
      </w:r>
      <w:r>
        <w:rPr>
          <w:rFonts w:eastAsia="Times New Roman" w:cs="Times New Roman"/>
          <w:szCs w:val="24"/>
        </w:rPr>
        <w:t>υπέλλου πραγματική παρωδία, με χιλιάδες αστυνομικούς και ελάχι</w:t>
      </w:r>
      <w:r w:rsidRPr="00AF3479">
        <w:rPr>
          <w:rFonts w:eastAsia="Times New Roman" w:cs="Times New Roman"/>
          <w:szCs w:val="24"/>
        </w:rPr>
        <w:t>στους φιλάθλους</w:t>
      </w:r>
      <w:r>
        <w:rPr>
          <w:rFonts w:eastAsia="Times New Roman" w:cs="Times New Roman"/>
          <w:szCs w:val="24"/>
        </w:rPr>
        <w:t>,</w:t>
      </w:r>
      <w:r w:rsidRPr="00AF3479">
        <w:rPr>
          <w:rFonts w:eastAsia="Times New Roman" w:cs="Times New Roman"/>
          <w:szCs w:val="24"/>
        </w:rPr>
        <w:t xml:space="preserve"> πράγμα που δείχνει ξεκάθαρα ότι ούτε και αυτό </w:t>
      </w:r>
      <w:r>
        <w:rPr>
          <w:rFonts w:eastAsia="Times New Roman" w:cs="Times New Roman"/>
          <w:szCs w:val="24"/>
        </w:rPr>
        <w:t>μπορείτε να οργανώσετε</w:t>
      </w:r>
      <w:r w:rsidRPr="00AF3479">
        <w:rPr>
          <w:rFonts w:eastAsia="Times New Roman" w:cs="Times New Roman"/>
          <w:szCs w:val="24"/>
        </w:rPr>
        <w:t xml:space="preserve"> σωστά</w:t>
      </w:r>
      <w:r>
        <w:rPr>
          <w:rFonts w:eastAsia="Times New Roman" w:cs="Times New Roman"/>
          <w:szCs w:val="24"/>
        </w:rPr>
        <w:t>.</w:t>
      </w:r>
      <w:r w:rsidRPr="00AF3479">
        <w:rPr>
          <w:rFonts w:eastAsia="Times New Roman" w:cs="Times New Roman"/>
          <w:szCs w:val="24"/>
        </w:rPr>
        <w:t xml:space="preserve"> Και σας διαβεβαιώ </w:t>
      </w:r>
      <w:r>
        <w:rPr>
          <w:rFonts w:eastAsia="Times New Roman" w:cs="Times New Roman"/>
          <w:szCs w:val="24"/>
        </w:rPr>
        <w:t xml:space="preserve">ότι </w:t>
      </w:r>
      <w:r w:rsidRPr="00AF3479">
        <w:rPr>
          <w:rFonts w:eastAsia="Times New Roman" w:cs="Times New Roman"/>
          <w:szCs w:val="24"/>
        </w:rPr>
        <w:t xml:space="preserve">ακούγοντας </w:t>
      </w:r>
      <w:r>
        <w:rPr>
          <w:rFonts w:eastAsia="Times New Roman" w:cs="Times New Roman"/>
          <w:szCs w:val="24"/>
        </w:rPr>
        <w:t>τα αθλητικά ραδιόφωνα της Θεσσαλονίκης και πιστεύω</w:t>
      </w:r>
      <w:r w:rsidRPr="00AF3479">
        <w:rPr>
          <w:rFonts w:eastAsia="Times New Roman" w:cs="Times New Roman"/>
          <w:szCs w:val="24"/>
        </w:rPr>
        <w:t xml:space="preserve"> και των Αθηνών</w:t>
      </w:r>
      <w:r>
        <w:rPr>
          <w:rFonts w:eastAsia="Times New Roman" w:cs="Times New Roman"/>
          <w:szCs w:val="24"/>
        </w:rPr>
        <w:t>,</w:t>
      </w:r>
      <w:r w:rsidRPr="00AF3479">
        <w:rPr>
          <w:rFonts w:eastAsia="Times New Roman" w:cs="Times New Roman"/>
          <w:szCs w:val="24"/>
        </w:rPr>
        <w:t xml:space="preserve"> σας </w:t>
      </w:r>
      <w:r>
        <w:rPr>
          <w:rFonts w:eastAsia="Times New Roman" w:cs="Times New Roman"/>
          <w:szCs w:val="24"/>
        </w:rPr>
        <w:t>αποκαλούν και οι</w:t>
      </w:r>
      <w:r w:rsidRPr="00AF3479">
        <w:rPr>
          <w:rFonts w:eastAsia="Times New Roman" w:cs="Times New Roman"/>
          <w:szCs w:val="24"/>
        </w:rPr>
        <w:t xml:space="preserve"> δη</w:t>
      </w:r>
      <w:r>
        <w:rPr>
          <w:rFonts w:eastAsia="Times New Roman" w:cs="Times New Roman"/>
          <w:szCs w:val="24"/>
        </w:rPr>
        <w:t xml:space="preserve">μοσιογράφοι και οι φίλαθλοι </w:t>
      </w:r>
      <w:r w:rsidRPr="00AF3479">
        <w:rPr>
          <w:rFonts w:eastAsia="Times New Roman" w:cs="Times New Roman"/>
          <w:szCs w:val="24"/>
        </w:rPr>
        <w:t>άχρηστους και ανίκανους</w:t>
      </w:r>
      <w:r>
        <w:rPr>
          <w:rFonts w:eastAsia="Times New Roman" w:cs="Times New Roman"/>
          <w:szCs w:val="24"/>
        </w:rPr>
        <w:t>.</w:t>
      </w:r>
      <w:r w:rsidRPr="00AF3479">
        <w:rPr>
          <w:rFonts w:eastAsia="Times New Roman" w:cs="Times New Roman"/>
          <w:szCs w:val="24"/>
        </w:rPr>
        <w:t xml:space="preserve"> Έτσι </w:t>
      </w:r>
      <w:r>
        <w:rPr>
          <w:rFonts w:eastAsia="Times New Roman" w:cs="Times New Roman"/>
          <w:szCs w:val="24"/>
        </w:rPr>
        <w:t xml:space="preserve">σας </w:t>
      </w:r>
      <w:r w:rsidRPr="00AF3479">
        <w:rPr>
          <w:rFonts w:eastAsia="Times New Roman" w:cs="Times New Roman"/>
          <w:szCs w:val="24"/>
        </w:rPr>
        <w:t>αποκαλούν</w:t>
      </w:r>
      <w:r>
        <w:rPr>
          <w:rFonts w:eastAsia="Times New Roman" w:cs="Times New Roman"/>
          <w:szCs w:val="24"/>
        </w:rPr>
        <w:t xml:space="preserve">. </w:t>
      </w:r>
      <w:r w:rsidRPr="00AF3479">
        <w:rPr>
          <w:rFonts w:eastAsia="Times New Roman" w:cs="Times New Roman"/>
          <w:szCs w:val="24"/>
        </w:rPr>
        <w:t xml:space="preserve">Νομίζω </w:t>
      </w:r>
      <w:r>
        <w:rPr>
          <w:rFonts w:eastAsia="Times New Roman" w:cs="Times New Roman"/>
          <w:szCs w:val="24"/>
        </w:rPr>
        <w:t>μ</w:t>
      </w:r>
      <w:r w:rsidRPr="00AF3479">
        <w:rPr>
          <w:rFonts w:eastAsia="Times New Roman" w:cs="Times New Roman"/>
          <w:szCs w:val="24"/>
        </w:rPr>
        <w:t xml:space="preserve">άλιστα ότι ο Υπουργός </w:t>
      </w:r>
      <w:r>
        <w:rPr>
          <w:rFonts w:eastAsia="Times New Roman" w:cs="Times New Roman"/>
          <w:szCs w:val="24"/>
        </w:rPr>
        <w:t xml:space="preserve">προτίμησε να πάει σε κάποια συνοικία των Αθηνών, </w:t>
      </w:r>
      <w:r w:rsidRPr="00AF3479">
        <w:rPr>
          <w:rFonts w:eastAsia="Times New Roman" w:cs="Times New Roman"/>
          <w:szCs w:val="24"/>
        </w:rPr>
        <w:t>αντ</w:t>
      </w:r>
      <w:r>
        <w:rPr>
          <w:rFonts w:eastAsia="Times New Roman" w:cs="Times New Roman"/>
          <w:szCs w:val="24"/>
        </w:rPr>
        <w:t>ί να παραστεί σ</w:t>
      </w:r>
      <w:r w:rsidRPr="00AF3479">
        <w:rPr>
          <w:rFonts w:eastAsia="Times New Roman" w:cs="Times New Roman"/>
          <w:szCs w:val="24"/>
        </w:rPr>
        <w:t>τον τελικό του Κυπέλλου Ελλάδ</w:t>
      </w:r>
      <w:r>
        <w:rPr>
          <w:rFonts w:eastAsia="Times New Roman" w:cs="Times New Roman"/>
          <w:szCs w:val="24"/>
        </w:rPr>
        <w:t>ο</w:t>
      </w:r>
      <w:r w:rsidRPr="00AF3479">
        <w:rPr>
          <w:rFonts w:eastAsia="Times New Roman" w:cs="Times New Roman"/>
          <w:szCs w:val="24"/>
        </w:rPr>
        <w:t>ς</w:t>
      </w:r>
      <w:r>
        <w:rPr>
          <w:rFonts w:eastAsia="Times New Roman" w:cs="Times New Roman"/>
          <w:szCs w:val="24"/>
        </w:rPr>
        <w:t xml:space="preserve">. </w:t>
      </w:r>
    </w:p>
    <w:p w14:paraId="224A19C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Έρχομαι στ</w:t>
      </w:r>
      <w:r w:rsidRPr="00AF3479">
        <w:rPr>
          <w:rFonts w:eastAsia="Times New Roman" w:cs="Times New Roman"/>
          <w:szCs w:val="24"/>
        </w:rPr>
        <w:t>ις</w:t>
      </w:r>
      <w:r w:rsidRPr="00AF3479">
        <w:rPr>
          <w:rFonts w:eastAsia="Times New Roman" w:cs="Times New Roman"/>
          <w:szCs w:val="24"/>
        </w:rPr>
        <w:t xml:space="preserve"> </w:t>
      </w:r>
      <w:r>
        <w:rPr>
          <w:rFonts w:eastAsia="Times New Roman" w:cs="Times New Roman"/>
          <w:szCs w:val="24"/>
        </w:rPr>
        <w:t>υπόλοιπες τροπολογίες.</w:t>
      </w:r>
      <w:r w:rsidRPr="00AF3479">
        <w:rPr>
          <w:rFonts w:eastAsia="Times New Roman" w:cs="Times New Roman"/>
          <w:szCs w:val="24"/>
        </w:rPr>
        <w:t xml:space="preserve"> </w:t>
      </w:r>
      <w:r>
        <w:rPr>
          <w:rFonts w:eastAsia="Times New Roman" w:cs="Times New Roman"/>
          <w:szCs w:val="24"/>
        </w:rPr>
        <w:t>Η 2218/66</w:t>
      </w:r>
      <w:r w:rsidRPr="00AF3479">
        <w:rPr>
          <w:rFonts w:eastAsia="Times New Roman" w:cs="Times New Roman"/>
          <w:szCs w:val="24"/>
        </w:rPr>
        <w:t xml:space="preserve"> που αφορά την παράταση ισχύος οικοδομικών αδειών και δόμησης</w:t>
      </w:r>
      <w:r>
        <w:rPr>
          <w:rFonts w:eastAsia="Times New Roman" w:cs="Times New Roman"/>
          <w:szCs w:val="24"/>
        </w:rPr>
        <w:t>, η ίδια ακριβώς</w:t>
      </w:r>
      <w:r w:rsidRPr="00AF3479">
        <w:rPr>
          <w:rFonts w:eastAsia="Times New Roman" w:cs="Times New Roman"/>
          <w:szCs w:val="24"/>
        </w:rPr>
        <w:t xml:space="preserve"> τροπολογία είχε κατατεθεί ένα</w:t>
      </w:r>
      <w:r>
        <w:rPr>
          <w:rFonts w:eastAsia="Times New Roman" w:cs="Times New Roman"/>
          <w:szCs w:val="24"/>
        </w:rPr>
        <w:t>ν</w:t>
      </w:r>
      <w:r w:rsidRPr="00AF3479">
        <w:rPr>
          <w:rFonts w:eastAsia="Times New Roman" w:cs="Times New Roman"/>
          <w:szCs w:val="24"/>
        </w:rPr>
        <w:t xml:space="preserve"> χρόνο πριν από τους ίδιους τους </w:t>
      </w:r>
      <w:proofErr w:type="spellStart"/>
      <w:r w:rsidRPr="00AF3479">
        <w:rPr>
          <w:rFonts w:eastAsia="Times New Roman" w:cs="Times New Roman"/>
          <w:szCs w:val="24"/>
        </w:rPr>
        <w:t>προτείνοντες</w:t>
      </w:r>
      <w:proofErr w:type="spellEnd"/>
      <w:r w:rsidRPr="00AF3479">
        <w:rPr>
          <w:rFonts w:eastAsia="Times New Roman" w:cs="Times New Roman"/>
          <w:szCs w:val="24"/>
        </w:rPr>
        <w:t xml:space="preserve"> Βουλευτές </w:t>
      </w:r>
      <w:r w:rsidRPr="00AF3479">
        <w:rPr>
          <w:rFonts w:eastAsia="Times New Roman" w:cs="Times New Roman"/>
          <w:szCs w:val="24"/>
        </w:rPr>
        <w:lastRenderedPageBreak/>
        <w:t xml:space="preserve">με το ίδιο </w:t>
      </w:r>
      <w:r>
        <w:rPr>
          <w:rFonts w:eastAsia="Times New Roman" w:cs="Times New Roman"/>
          <w:szCs w:val="24"/>
        </w:rPr>
        <w:t>αιτιολογικό.</w:t>
      </w:r>
      <w:r w:rsidRPr="00AF3479">
        <w:rPr>
          <w:rFonts w:eastAsia="Times New Roman" w:cs="Times New Roman"/>
          <w:szCs w:val="24"/>
        </w:rPr>
        <w:t xml:space="preserve"> Εδώ </w:t>
      </w:r>
      <w:r>
        <w:rPr>
          <w:rFonts w:eastAsia="Times New Roman" w:cs="Times New Roman"/>
          <w:szCs w:val="24"/>
        </w:rPr>
        <w:t xml:space="preserve">να πούμε ότι στην Ελλάδα </w:t>
      </w:r>
      <w:r w:rsidRPr="00AF3479">
        <w:rPr>
          <w:rFonts w:eastAsia="Times New Roman" w:cs="Times New Roman"/>
          <w:szCs w:val="24"/>
        </w:rPr>
        <w:t>της κρ</w:t>
      </w:r>
      <w:r w:rsidRPr="00AF3479">
        <w:rPr>
          <w:rFonts w:eastAsia="Times New Roman" w:cs="Times New Roman"/>
          <w:szCs w:val="24"/>
        </w:rPr>
        <w:t>ίσης που συνεχίζεται</w:t>
      </w:r>
      <w:r>
        <w:rPr>
          <w:rFonts w:eastAsia="Times New Roman" w:cs="Times New Roman"/>
          <w:szCs w:val="24"/>
        </w:rPr>
        <w:t>,</w:t>
      </w:r>
      <w:r w:rsidRPr="00AF3479">
        <w:rPr>
          <w:rFonts w:eastAsia="Times New Roman" w:cs="Times New Roman"/>
          <w:szCs w:val="24"/>
        </w:rPr>
        <w:t xml:space="preserve"> πολλές </w:t>
      </w:r>
      <w:r>
        <w:rPr>
          <w:rFonts w:eastAsia="Times New Roman" w:cs="Times New Roman"/>
          <w:szCs w:val="24"/>
        </w:rPr>
        <w:t>οικοδομές έμειναν στη μέση, πολλές πε</w:t>
      </w:r>
      <w:r w:rsidRPr="00AF3479">
        <w:rPr>
          <w:rFonts w:eastAsia="Times New Roman" w:cs="Times New Roman"/>
          <w:szCs w:val="24"/>
        </w:rPr>
        <w:t>ρ</w:t>
      </w:r>
      <w:r>
        <w:rPr>
          <w:rFonts w:eastAsia="Times New Roman" w:cs="Times New Roman"/>
          <w:szCs w:val="24"/>
        </w:rPr>
        <w:t>ι</w:t>
      </w:r>
      <w:r w:rsidRPr="00AF3479">
        <w:rPr>
          <w:rFonts w:eastAsia="Times New Roman" w:cs="Times New Roman"/>
          <w:szCs w:val="24"/>
        </w:rPr>
        <w:t>ουσίες χάθηκαν και πολλοί άνθρωποι καταστράφηκαν</w:t>
      </w:r>
      <w:r>
        <w:rPr>
          <w:rFonts w:eastAsia="Times New Roman" w:cs="Times New Roman"/>
          <w:szCs w:val="24"/>
        </w:rPr>
        <w:t>.</w:t>
      </w:r>
      <w:r w:rsidRPr="00AF3479">
        <w:rPr>
          <w:rFonts w:eastAsia="Times New Roman" w:cs="Times New Roman"/>
          <w:szCs w:val="24"/>
        </w:rPr>
        <w:t xml:space="preserve"> Και φυσικά</w:t>
      </w:r>
      <w:r>
        <w:rPr>
          <w:rFonts w:eastAsia="Times New Roman" w:cs="Times New Roman"/>
          <w:szCs w:val="24"/>
        </w:rPr>
        <w:t xml:space="preserve">, όπως ξέρετε, οι </w:t>
      </w:r>
      <w:r w:rsidRPr="00AF3479">
        <w:rPr>
          <w:rFonts w:eastAsia="Times New Roman" w:cs="Times New Roman"/>
          <w:szCs w:val="24"/>
        </w:rPr>
        <w:t xml:space="preserve">περισσότεροι εργαζόμενοι σε αυτές τις οικοδομές </w:t>
      </w:r>
      <w:r>
        <w:rPr>
          <w:rFonts w:eastAsia="Times New Roman" w:cs="Times New Roman"/>
          <w:szCs w:val="24"/>
        </w:rPr>
        <w:t>είναι αλλοδαποί.</w:t>
      </w:r>
    </w:p>
    <w:p w14:paraId="224A19C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Έρχομαι στην τροπολογία 2167/</w:t>
      </w:r>
      <w:r w:rsidRPr="00AF3479">
        <w:rPr>
          <w:rFonts w:eastAsia="Times New Roman" w:cs="Times New Roman"/>
          <w:szCs w:val="24"/>
        </w:rPr>
        <w:t xml:space="preserve">65 σχετικά </w:t>
      </w:r>
      <w:r>
        <w:rPr>
          <w:rFonts w:eastAsia="Times New Roman" w:cs="Times New Roman"/>
          <w:szCs w:val="24"/>
        </w:rPr>
        <w:t>με το</w:t>
      </w:r>
      <w:r>
        <w:rPr>
          <w:rFonts w:eastAsia="Times New Roman" w:cs="Times New Roman"/>
          <w:szCs w:val="24"/>
        </w:rPr>
        <w:t>ν</w:t>
      </w:r>
      <w:r w:rsidRPr="00AF3479">
        <w:rPr>
          <w:rFonts w:eastAsia="Times New Roman" w:cs="Times New Roman"/>
          <w:szCs w:val="24"/>
        </w:rPr>
        <w:t xml:space="preserve"> ορισμό της Γενικής Γραμματείας Αθλητισμού ως φορέα διαχείρισης και εκμετάλλευσης του Ολυμπιακού </w:t>
      </w:r>
      <w:r>
        <w:rPr>
          <w:rFonts w:eastAsia="Times New Roman" w:cs="Times New Roman"/>
          <w:szCs w:val="24"/>
        </w:rPr>
        <w:t xml:space="preserve">Κέντρου Άνω Λιοσίων. </w:t>
      </w:r>
      <w:r w:rsidRPr="00AF3479">
        <w:rPr>
          <w:rFonts w:eastAsia="Times New Roman" w:cs="Times New Roman"/>
          <w:szCs w:val="24"/>
        </w:rPr>
        <w:t xml:space="preserve">Όταν μιλάμε για </w:t>
      </w:r>
      <w:r>
        <w:rPr>
          <w:rFonts w:eastAsia="Times New Roman" w:cs="Times New Roman"/>
          <w:szCs w:val="24"/>
        </w:rPr>
        <w:t>ο</w:t>
      </w:r>
      <w:r w:rsidRPr="00AF3479">
        <w:rPr>
          <w:rFonts w:eastAsia="Times New Roman" w:cs="Times New Roman"/>
          <w:szCs w:val="24"/>
        </w:rPr>
        <w:t xml:space="preserve">λυμπιακά </w:t>
      </w:r>
      <w:r>
        <w:rPr>
          <w:rFonts w:eastAsia="Times New Roman" w:cs="Times New Roman"/>
          <w:szCs w:val="24"/>
        </w:rPr>
        <w:t>α</w:t>
      </w:r>
      <w:r w:rsidRPr="00AF3479">
        <w:rPr>
          <w:rFonts w:eastAsia="Times New Roman" w:cs="Times New Roman"/>
          <w:szCs w:val="24"/>
        </w:rPr>
        <w:t>κίνητα</w:t>
      </w:r>
      <w:r>
        <w:rPr>
          <w:rFonts w:eastAsia="Times New Roman" w:cs="Times New Roman"/>
          <w:szCs w:val="24"/>
        </w:rPr>
        <w:t>,</w:t>
      </w:r>
      <w:r w:rsidRPr="00AF3479">
        <w:rPr>
          <w:rFonts w:eastAsia="Times New Roman" w:cs="Times New Roman"/>
          <w:szCs w:val="24"/>
        </w:rPr>
        <w:t xml:space="preserve"> φυσικά</w:t>
      </w:r>
      <w:r>
        <w:rPr>
          <w:rFonts w:eastAsia="Times New Roman" w:cs="Times New Roman"/>
          <w:szCs w:val="24"/>
        </w:rPr>
        <w:t xml:space="preserve"> το μυαλό μας πάει </w:t>
      </w:r>
      <w:r w:rsidRPr="00AF3479">
        <w:rPr>
          <w:rFonts w:eastAsia="Times New Roman" w:cs="Times New Roman"/>
          <w:szCs w:val="24"/>
        </w:rPr>
        <w:t>σε αυτό που γνώριζα</w:t>
      </w:r>
      <w:r>
        <w:rPr>
          <w:rFonts w:eastAsia="Times New Roman" w:cs="Times New Roman"/>
          <w:szCs w:val="24"/>
        </w:rPr>
        <w:t>ν</w:t>
      </w:r>
      <w:r w:rsidRPr="00AF3479">
        <w:rPr>
          <w:rFonts w:eastAsia="Times New Roman" w:cs="Times New Roman"/>
          <w:szCs w:val="24"/>
        </w:rPr>
        <w:t xml:space="preserve"> και </w:t>
      </w:r>
      <w:r>
        <w:rPr>
          <w:rFonts w:eastAsia="Times New Roman" w:cs="Times New Roman"/>
          <w:szCs w:val="24"/>
        </w:rPr>
        <w:t>κάλυπταν οι κυβερνήσεις,</w:t>
      </w:r>
      <w:r w:rsidRPr="00AF3479">
        <w:rPr>
          <w:rFonts w:eastAsia="Times New Roman" w:cs="Times New Roman"/>
          <w:szCs w:val="24"/>
        </w:rPr>
        <w:t xml:space="preserve"> το λεγόμενο </w:t>
      </w:r>
      <w:r>
        <w:rPr>
          <w:rFonts w:eastAsia="Times New Roman" w:cs="Times New Roman"/>
          <w:szCs w:val="24"/>
        </w:rPr>
        <w:t>γνωστό</w:t>
      </w:r>
      <w:r w:rsidRPr="00AF3479">
        <w:rPr>
          <w:rFonts w:eastAsia="Times New Roman" w:cs="Times New Roman"/>
          <w:szCs w:val="24"/>
        </w:rPr>
        <w:t xml:space="preserve"> πάρτι</w:t>
      </w:r>
      <w:r>
        <w:rPr>
          <w:rFonts w:eastAsia="Times New Roman" w:cs="Times New Roman"/>
          <w:szCs w:val="24"/>
        </w:rPr>
        <w:t>. Σ</w:t>
      </w:r>
      <w:r w:rsidRPr="00AF3479">
        <w:rPr>
          <w:rFonts w:eastAsia="Times New Roman" w:cs="Times New Roman"/>
          <w:szCs w:val="24"/>
        </w:rPr>
        <w:t>χετικά με τις σπατάλες</w:t>
      </w:r>
      <w:r>
        <w:rPr>
          <w:rFonts w:eastAsia="Times New Roman" w:cs="Times New Roman"/>
          <w:szCs w:val="24"/>
        </w:rPr>
        <w:t xml:space="preserve">, αλλά και τη διαχείριση </w:t>
      </w:r>
      <w:r w:rsidRPr="00AF3479">
        <w:rPr>
          <w:rFonts w:eastAsia="Times New Roman" w:cs="Times New Roman"/>
          <w:szCs w:val="24"/>
        </w:rPr>
        <w:t xml:space="preserve">των </w:t>
      </w:r>
      <w:r>
        <w:rPr>
          <w:rFonts w:eastAsia="Times New Roman" w:cs="Times New Roman"/>
          <w:szCs w:val="24"/>
        </w:rPr>
        <w:t>ο</w:t>
      </w:r>
      <w:r w:rsidRPr="00AF3479">
        <w:rPr>
          <w:rFonts w:eastAsia="Times New Roman" w:cs="Times New Roman"/>
          <w:szCs w:val="24"/>
        </w:rPr>
        <w:t xml:space="preserve">λυμπιακών </w:t>
      </w:r>
      <w:r>
        <w:rPr>
          <w:rFonts w:eastAsia="Times New Roman" w:cs="Times New Roman"/>
          <w:szCs w:val="24"/>
        </w:rPr>
        <w:t>α</w:t>
      </w:r>
      <w:r>
        <w:rPr>
          <w:rFonts w:eastAsia="Times New Roman" w:cs="Times New Roman"/>
          <w:szCs w:val="24"/>
        </w:rPr>
        <w:t xml:space="preserve">κινήτων, </w:t>
      </w:r>
      <w:r w:rsidRPr="00AF3479">
        <w:rPr>
          <w:rFonts w:eastAsia="Times New Roman" w:cs="Times New Roman"/>
          <w:szCs w:val="24"/>
        </w:rPr>
        <w:t xml:space="preserve">μέχρι στιγμής </w:t>
      </w:r>
      <w:r>
        <w:rPr>
          <w:rFonts w:eastAsia="Times New Roman" w:cs="Times New Roman"/>
          <w:szCs w:val="24"/>
        </w:rPr>
        <w:t>δεν έχει οδηγηθεί κανένας στ</w:t>
      </w:r>
      <w:r w:rsidRPr="00AF3479">
        <w:rPr>
          <w:rFonts w:eastAsia="Times New Roman" w:cs="Times New Roman"/>
          <w:szCs w:val="24"/>
        </w:rPr>
        <w:t>η δικαιοσύνη</w:t>
      </w:r>
      <w:r>
        <w:rPr>
          <w:rFonts w:eastAsia="Times New Roman" w:cs="Times New Roman"/>
          <w:szCs w:val="24"/>
        </w:rPr>
        <w:t>.</w:t>
      </w:r>
      <w:r w:rsidRPr="00AF3479">
        <w:rPr>
          <w:rFonts w:eastAsia="Times New Roman" w:cs="Times New Roman"/>
          <w:szCs w:val="24"/>
        </w:rPr>
        <w:t xml:space="preserve"> Για εμάς</w:t>
      </w:r>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 xml:space="preserve">οι αθλητικές καταστάσεις πρέπει να είναι υπό </w:t>
      </w:r>
      <w:r w:rsidRPr="00AF3479">
        <w:rPr>
          <w:rFonts w:eastAsia="Times New Roman" w:cs="Times New Roman"/>
          <w:szCs w:val="24"/>
        </w:rPr>
        <w:t xml:space="preserve">τον έλεγχο του </w:t>
      </w:r>
      <w:r>
        <w:rPr>
          <w:rFonts w:eastAsia="Times New Roman" w:cs="Times New Roman"/>
          <w:szCs w:val="24"/>
        </w:rPr>
        <w:t>κ</w:t>
      </w:r>
      <w:r w:rsidRPr="00AF3479">
        <w:rPr>
          <w:rFonts w:eastAsia="Times New Roman" w:cs="Times New Roman"/>
          <w:szCs w:val="24"/>
        </w:rPr>
        <w:t>ράτους</w:t>
      </w:r>
      <w:r>
        <w:rPr>
          <w:rFonts w:eastAsia="Times New Roman" w:cs="Times New Roman"/>
          <w:szCs w:val="24"/>
        </w:rPr>
        <w:t>.</w:t>
      </w:r>
      <w:r w:rsidRPr="00AF3479">
        <w:rPr>
          <w:rFonts w:eastAsia="Times New Roman" w:cs="Times New Roman"/>
          <w:szCs w:val="24"/>
        </w:rPr>
        <w:t xml:space="preserve"> Φυσικά </w:t>
      </w:r>
      <w:r>
        <w:rPr>
          <w:rFonts w:eastAsia="Times New Roman" w:cs="Times New Roman"/>
          <w:szCs w:val="24"/>
        </w:rPr>
        <w:t xml:space="preserve">πολλές από </w:t>
      </w:r>
      <w:r w:rsidRPr="00AF3479">
        <w:rPr>
          <w:rFonts w:eastAsia="Times New Roman" w:cs="Times New Roman"/>
          <w:szCs w:val="24"/>
        </w:rPr>
        <w:t xml:space="preserve">αυτές καταστράφηκαν στην </w:t>
      </w:r>
      <w:r w:rsidRPr="00AF3479">
        <w:rPr>
          <w:rFonts w:eastAsia="Times New Roman" w:cs="Times New Roman"/>
          <w:szCs w:val="24"/>
        </w:rPr>
        <w:t>κυριολεξία από τους λαθρομετανάστες που φέρατε</w:t>
      </w:r>
      <w:r>
        <w:rPr>
          <w:rFonts w:eastAsia="Times New Roman" w:cs="Times New Roman"/>
          <w:szCs w:val="24"/>
        </w:rPr>
        <w:t>.</w:t>
      </w:r>
      <w:r w:rsidRPr="00AF3479">
        <w:rPr>
          <w:rFonts w:eastAsia="Times New Roman" w:cs="Times New Roman"/>
          <w:szCs w:val="24"/>
        </w:rPr>
        <w:t xml:space="preserve"> Χαρακτηριστικό είναι </w:t>
      </w:r>
      <w:r>
        <w:rPr>
          <w:rFonts w:eastAsia="Times New Roman" w:cs="Times New Roman"/>
          <w:szCs w:val="24"/>
        </w:rPr>
        <w:t xml:space="preserve">και </w:t>
      </w:r>
      <w:r w:rsidRPr="00AF3479">
        <w:rPr>
          <w:rFonts w:eastAsia="Times New Roman" w:cs="Times New Roman"/>
          <w:szCs w:val="24"/>
        </w:rPr>
        <w:t xml:space="preserve">το παράδειγμα </w:t>
      </w:r>
      <w:r w:rsidRPr="00AF3479">
        <w:rPr>
          <w:rFonts w:eastAsia="Times New Roman" w:cs="Times New Roman"/>
          <w:szCs w:val="24"/>
        </w:rPr>
        <w:lastRenderedPageBreak/>
        <w:t>του Κολυμβητηρίου της Λέσβου</w:t>
      </w:r>
      <w:r>
        <w:rPr>
          <w:rFonts w:eastAsia="Times New Roman" w:cs="Times New Roman"/>
          <w:szCs w:val="24"/>
        </w:rPr>
        <w:t>, την οποία επισκέφθηκα</w:t>
      </w:r>
      <w:r w:rsidRPr="00AF3479">
        <w:rPr>
          <w:rFonts w:eastAsia="Times New Roman" w:cs="Times New Roman"/>
          <w:szCs w:val="24"/>
        </w:rPr>
        <w:t xml:space="preserve"> πρόσφατα</w:t>
      </w:r>
      <w:r>
        <w:rPr>
          <w:rFonts w:eastAsia="Times New Roman" w:cs="Times New Roman"/>
          <w:szCs w:val="24"/>
        </w:rPr>
        <w:t>,</w:t>
      </w:r>
      <w:r w:rsidRPr="00AF3479">
        <w:rPr>
          <w:rFonts w:eastAsia="Times New Roman" w:cs="Times New Roman"/>
          <w:szCs w:val="24"/>
        </w:rPr>
        <w:t xml:space="preserve"> αλλά και σχεδόν </w:t>
      </w:r>
      <w:r>
        <w:rPr>
          <w:rFonts w:eastAsia="Times New Roman" w:cs="Times New Roman"/>
          <w:szCs w:val="24"/>
        </w:rPr>
        <w:t xml:space="preserve">όλες οι εγκαταστάσεις σε όλη την επικράτεια. </w:t>
      </w:r>
    </w:p>
    <w:p w14:paraId="224A19C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w:t>
      </w:r>
      <w:r w:rsidRPr="00AF3479">
        <w:rPr>
          <w:rFonts w:eastAsia="Times New Roman" w:cs="Times New Roman"/>
          <w:szCs w:val="24"/>
        </w:rPr>
        <w:t xml:space="preserve"> </w:t>
      </w:r>
      <w:r>
        <w:rPr>
          <w:rFonts w:eastAsia="Times New Roman" w:cs="Times New Roman"/>
          <w:szCs w:val="24"/>
        </w:rPr>
        <w:t>τροπολογία 2164/</w:t>
      </w:r>
      <w:r w:rsidRPr="00AF3479">
        <w:rPr>
          <w:rFonts w:eastAsia="Times New Roman" w:cs="Times New Roman"/>
          <w:szCs w:val="24"/>
        </w:rPr>
        <w:t xml:space="preserve">63 </w:t>
      </w:r>
      <w:r>
        <w:rPr>
          <w:rFonts w:eastAsia="Times New Roman" w:cs="Times New Roman"/>
          <w:szCs w:val="24"/>
        </w:rPr>
        <w:t xml:space="preserve">είναι άσχετη και </w:t>
      </w:r>
      <w:r w:rsidRPr="00AF3479">
        <w:rPr>
          <w:rFonts w:eastAsia="Times New Roman" w:cs="Times New Roman"/>
          <w:szCs w:val="24"/>
        </w:rPr>
        <w:t>εκπρόθε</w:t>
      </w:r>
      <w:r w:rsidRPr="00AF3479">
        <w:rPr>
          <w:rFonts w:eastAsia="Times New Roman" w:cs="Times New Roman"/>
          <w:szCs w:val="24"/>
        </w:rPr>
        <w:t>σμ</w:t>
      </w:r>
      <w:r>
        <w:rPr>
          <w:rFonts w:eastAsia="Times New Roman" w:cs="Times New Roman"/>
          <w:szCs w:val="24"/>
        </w:rPr>
        <w:t>η, όπως και η τροπολογία 2166/</w:t>
      </w:r>
      <w:r w:rsidRPr="00AF3479">
        <w:rPr>
          <w:rFonts w:eastAsia="Times New Roman" w:cs="Times New Roman"/>
          <w:szCs w:val="24"/>
        </w:rPr>
        <w:t>64 σχετικά με τη ρύθμιση θεμάτων του Υπουργείου Αγροτικής Ανάπτυξης και Τροφίμων</w:t>
      </w:r>
      <w:r>
        <w:rPr>
          <w:rFonts w:eastAsia="Times New Roman" w:cs="Times New Roman"/>
          <w:szCs w:val="24"/>
        </w:rPr>
        <w:t>.</w:t>
      </w:r>
      <w:r w:rsidRPr="00AF3479">
        <w:rPr>
          <w:rFonts w:eastAsia="Times New Roman" w:cs="Times New Roman"/>
          <w:szCs w:val="24"/>
        </w:rPr>
        <w:t xml:space="preserve"> Θα ψηφίσουμε ανάλογα και </w:t>
      </w:r>
      <w:r>
        <w:rPr>
          <w:rFonts w:eastAsia="Times New Roman" w:cs="Times New Roman"/>
          <w:szCs w:val="24"/>
        </w:rPr>
        <w:t>σ</w:t>
      </w:r>
      <w:r w:rsidRPr="00AF3479">
        <w:rPr>
          <w:rFonts w:eastAsia="Times New Roman" w:cs="Times New Roman"/>
          <w:szCs w:val="24"/>
        </w:rPr>
        <w:t>τις δύο</w:t>
      </w:r>
      <w:r>
        <w:rPr>
          <w:rFonts w:eastAsia="Times New Roman" w:cs="Times New Roman"/>
          <w:szCs w:val="24"/>
        </w:rPr>
        <w:t>.</w:t>
      </w:r>
    </w:p>
    <w:p w14:paraId="224A19C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Η </w:t>
      </w:r>
      <w:r w:rsidRPr="00AF3479">
        <w:rPr>
          <w:rFonts w:eastAsia="Times New Roman" w:cs="Times New Roman"/>
          <w:szCs w:val="24"/>
        </w:rPr>
        <w:t>τροπολογία 2</w:t>
      </w:r>
      <w:r>
        <w:rPr>
          <w:rFonts w:eastAsia="Times New Roman" w:cs="Times New Roman"/>
          <w:szCs w:val="24"/>
        </w:rPr>
        <w:t>160/</w:t>
      </w:r>
      <w:r w:rsidRPr="00AF3479">
        <w:rPr>
          <w:rFonts w:eastAsia="Times New Roman" w:cs="Times New Roman"/>
          <w:szCs w:val="24"/>
        </w:rPr>
        <w:t xml:space="preserve">30 </w:t>
      </w:r>
      <w:r>
        <w:rPr>
          <w:rFonts w:eastAsia="Times New Roman" w:cs="Times New Roman"/>
          <w:szCs w:val="24"/>
        </w:rPr>
        <w:t xml:space="preserve">είναι </w:t>
      </w:r>
      <w:r w:rsidRPr="00AF3479">
        <w:rPr>
          <w:rFonts w:eastAsia="Times New Roman" w:cs="Times New Roman"/>
          <w:szCs w:val="24"/>
        </w:rPr>
        <w:t>σχετικ</w:t>
      </w:r>
      <w:r>
        <w:rPr>
          <w:rFonts w:eastAsia="Times New Roman" w:cs="Times New Roman"/>
          <w:szCs w:val="24"/>
        </w:rPr>
        <w:t>ή</w:t>
      </w:r>
      <w:r w:rsidRPr="00AF3479">
        <w:rPr>
          <w:rFonts w:eastAsia="Times New Roman" w:cs="Times New Roman"/>
          <w:szCs w:val="24"/>
        </w:rPr>
        <w:t xml:space="preserve"> με την παράταση των συμβάσεων του προσωπικού</w:t>
      </w:r>
      <w:r>
        <w:rPr>
          <w:rFonts w:eastAsia="Times New Roman" w:cs="Times New Roman"/>
          <w:szCs w:val="24"/>
        </w:rPr>
        <w:t>,</w:t>
      </w:r>
      <w:r w:rsidRPr="00AF3479">
        <w:rPr>
          <w:rFonts w:eastAsia="Times New Roman" w:cs="Times New Roman"/>
          <w:szCs w:val="24"/>
        </w:rPr>
        <w:t xml:space="preserve"> προκειμένου να </w:t>
      </w:r>
      <w:r>
        <w:rPr>
          <w:rFonts w:eastAsia="Times New Roman" w:cs="Times New Roman"/>
          <w:szCs w:val="24"/>
        </w:rPr>
        <w:t>γίνει απο</w:t>
      </w:r>
      <w:r w:rsidRPr="00AF3479">
        <w:rPr>
          <w:rFonts w:eastAsia="Times New Roman" w:cs="Times New Roman"/>
          <w:szCs w:val="24"/>
        </w:rPr>
        <w:t>κα</w:t>
      </w:r>
      <w:r w:rsidRPr="00AF3479">
        <w:rPr>
          <w:rFonts w:eastAsia="Times New Roman" w:cs="Times New Roman"/>
          <w:szCs w:val="24"/>
        </w:rPr>
        <w:t>τάστ</w:t>
      </w:r>
      <w:r>
        <w:rPr>
          <w:rFonts w:eastAsia="Times New Roman" w:cs="Times New Roman"/>
          <w:szCs w:val="24"/>
        </w:rPr>
        <w:t>αση</w:t>
      </w:r>
      <w:r w:rsidRPr="00AF3479">
        <w:rPr>
          <w:rFonts w:eastAsia="Times New Roman" w:cs="Times New Roman"/>
          <w:szCs w:val="24"/>
        </w:rPr>
        <w:t xml:space="preserve"> φυσικών καταστροφών σε </w:t>
      </w:r>
      <w:r>
        <w:rPr>
          <w:rFonts w:eastAsia="Times New Roman" w:cs="Times New Roman"/>
          <w:szCs w:val="24"/>
        </w:rPr>
        <w:t>α</w:t>
      </w:r>
      <w:r w:rsidRPr="00AF3479">
        <w:rPr>
          <w:rFonts w:eastAsia="Times New Roman" w:cs="Times New Roman"/>
          <w:szCs w:val="24"/>
        </w:rPr>
        <w:t xml:space="preserve">νατολική και </w:t>
      </w:r>
      <w:r>
        <w:rPr>
          <w:rFonts w:eastAsia="Times New Roman" w:cs="Times New Roman"/>
          <w:szCs w:val="24"/>
        </w:rPr>
        <w:t>δ</w:t>
      </w:r>
      <w:r w:rsidRPr="00AF3479">
        <w:rPr>
          <w:rFonts w:eastAsia="Times New Roman" w:cs="Times New Roman"/>
          <w:szCs w:val="24"/>
        </w:rPr>
        <w:t>υτική Αττική και στη Ζάκυνθο</w:t>
      </w:r>
      <w:r>
        <w:rPr>
          <w:rFonts w:eastAsia="Times New Roman" w:cs="Times New Roman"/>
          <w:szCs w:val="24"/>
        </w:rPr>
        <w:t>. Φυσικά ό</w:t>
      </w:r>
      <w:r w:rsidRPr="00AF3479">
        <w:rPr>
          <w:rFonts w:eastAsia="Times New Roman" w:cs="Times New Roman"/>
          <w:szCs w:val="24"/>
        </w:rPr>
        <w:t xml:space="preserve">λοι ξέρουμε ότι </w:t>
      </w:r>
      <w:r>
        <w:rPr>
          <w:rFonts w:eastAsia="Times New Roman" w:cs="Times New Roman"/>
          <w:szCs w:val="24"/>
        </w:rPr>
        <w:t>φέρετε κ</w:t>
      </w:r>
      <w:r w:rsidRPr="00AF3479">
        <w:rPr>
          <w:rFonts w:eastAsia="Times New Roman" w:cs="Times New Roman"/>
          <w:szCs w:val="24"/>
        </w:rPr>
        <w:t>ι εσείς τεράστια ευθύνη για αυτές τις τραγωδίες</w:t>
      </w:r>
      <w:r>
        <w:rPr>
          <w:rFonts w:eastAsia="Times New Roman" w:cs="Times New Roman"/>
          <w:szCs w:val="24"/>
        </w:rPr>
        <w:t>.</w:t>
      </w:r>
      <w:r w:rsidRPr="00AF3479">
        <w:rPr>
          <w:rFonts w:eastAsia="Times New Roman" w:cs="Times New Roman"/>
          <w:szCs w:val="24"/>
        </w:rPr>
        <w:t xml:space="preserve"> Ο ελληνικός λαός και κυρίως ο</w:t>
      </w:r>
      <w:r>
        <w:rPr>
          <w:rFonts w:eastAsia="Times New Roman" w:cs="Times New Roman"/>
          <w:szCs w:val="24"/>
        </w:rPr>
        <w:t>ι πληγέντες απαιτούν να οδηγηθούν οι υπεύθυνοι</w:t>
      </w:r>
      <w:r w:rsidRPr="00AF3479">
        <w:rPr>
          <w:rFonts w:eastAsia="Times New Roman" w:cs="Times New Roman"/>
          <w:szCs w:val="24"/>
        </w:rPr>
        <w:t xml:space="preserve"> στη δικαιοσύνη και </w:t>
      </w:r>
      <w:r>
        <w:rPr>
          <w:rFonts w:eastAsia="Times New Roman" w:cs="Times New Roman"/>
          <w:szCs w:val="24"/>
        </w:rPr>
        <w:t>να π</w:t>
      </w:r>
      <w:r>
        <w:rPr>
          <w:rFonts w:eastAsia="Times New Roman" w:cs="Times New Roman"/>
          <w:szCs w:val="24"/>
        </w:rPr>
        <w:t xml:space="preserve">ληρώσουν παραδειγματικά. </w:t>
      </w:r>
      <w:r w:rsidRPr="00AF3479">
        <w:rPr>
          <w:rFonts w:eastAsia="Times New Roman" w:cs="Times New Roman"/>
          <w:szCs w:val="24"/>
        </w:rPr>
        <w:t xml:space="preserve">Γιατί το </w:t>
      </w:r>
      <w:proofErr w:type="spellStart"/>
      <w:r w:rsidRPr="00AF3479">
        <w:rPr>
          <w:rFonts w:eastAsia="Times New Roman" w:cs="Times New Roman"/>
          <w:szCs w:val="24"/>
        </w:rPr>
        <w:t>διοικείν</w:t>
      </w:r>
      <w:proofErr w:type="spellEnd"/>
      <w:r>
        <w:rPr>
          <w:rFonts w:eastAsia="Times New Roman" w:cs="Times New Roman"/>
          <w:szCs w:val="24"/>
        </w:rPr>
        <w:t>,</w:t>
      </w:r>
      <w:r w:rsidRPr="00AF3479">
        <w:rPr>
          <w:rFonts w:eastAsia="Times New Roman" w:cs="Times New Roman"/>
          <w:szCs w:val="24"/>
        </w:rPr>
        <w:t xml:space="preserve"> εστί </w:t>
      </w:r>
      <w:proofErr w:type="spellStart"/>
      <w:r w:rsidRPr="00AF3479">
        <w:rPr>
          <w:rFonts w:eastAsia="Times New Roman" w:cs="Times New Roman"/>
          <w:szCs w:val="24"/>
        </w:rPr>
        <w:t>προβλέπειν</w:t>
      </w:r>
      <w:proofErr w:type="spellEnd"/>
      <w:r>
        <w:rPr>
          <w:rFonts w:eastAsia="Times New Roman" w:cs="Times New Roman"/>
          <w:szCs w:val="24"/>
        </w:rPr>
        <w:t>.</w:t>
      </w:r>
      <w:r w:rsidRPr="00AF3479">
        <w:rPr>
          <w:rFonts w:eastAsia="Times New Roman" w:cs="Times New Roman"/>
          <w:szCs w:val="24"/>
        </w:rPr>
        <w:t xml:space="preserve"> </w:t>
      </w:r>
    </w:p>
    <w:p w14:paraId="224A19C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Στο </w:t>
      </w:r>
      <w:proofErr w:type="spellStart"/>
      <w:r>
        <w:rPr>
          <w:rFonts w:eastAsia="Times New Roman" w:cs="Times New Roman"/>
          <w:szCs w:val="24"/>
        </w:rPr>
        <w:t>Πλωμάρι</w:t>
      </w:r>
      <w:proofErr w:type="spellEnd"/>
      <w:r w:rsidRPr="00AF3479">
        <w:rPr>
          <w:rFonts w:eastAsia="Times New Roman" w:cs="Times New Roman"/>
          <w:szCs w:val="24"/>
        </w:rPr>
        <w:t xml:space="preserve"> της Λέσβου</w:t>
      </w:r>
      <w:r>
        <w:rPr>
          <w:rFonts w:eastAsia="Times New Roman" w:cs="Times New Roman"/>
          <w:szCs w:val="24"/>
        </w:rPr>
        <w:t>,</w:t>
      </w:r>
      <w:r w:rsidRPr="00AF3479">
        <w:rPr>
          <w:rFonts w:eastAsia="Times New Roman" w:cs="Times New Roman"/>
          <w:szCs w:val="24"/>
        </w:rPr>
        <w:t xml:space="preserve"> το οποίο επισκέφτηκ</w:t>
      </w:r>
      <w:r>
        <w:rPr>
          <w:rFonts w:eastAsia="Times New Roman" w:cs="Times New Roman"/>
          <w:szCs w:val="24"/>
        </w:rPr>
        <w:t>α</w:t>
      </w:r>
      <w:r w:rsidRPr="00AF3479">
        <w:rPr>
          <w:rFonts w:eastAsia="Times New Roman" w:cs="Times New Roman"/>
          <w:szCs w:val="24"/>
        </w:rPr>
        <w:t xml:space="preserve"> πρόσφατα</w:t>
      </w:r>
      <w:r>
        <w:rPr>
          <w:rFonts w:eastAsia="Times New Roman" w:cs="Times New Roman"/>
          <w:szCs w:val="24"/>
        </w:rPr>
        <w:t>,</w:t>
      </w:r>
      <w:r w:rsidRPr="00AF3479">
        <w:rPr>
          <w:rFonts w:eastAsia="Times New Roman" w:cs="Times New Roman"/>
          <w:szCs w:val="24"/>
        </w:rPr>
        <w:t xml:space="preserve"> δεν έχει γίνει τίποτα μετά τους σεισμούς που έπληξαν την περιοχή</w:t>
      </w:r>
      <w:r>
        <w:rPr>
          <w:rFonts w:eastAsia="Times New Roman" w:cs="Times New Roman"/>
          <w:szCs w:val="24"/>
        </w:rPr>
        <w:t>,</w:t>
      </w:r>
      <w:r w:rsidRPr="00AF3479">
        <w:rPr>
          <w:rFonts w:eastAsia="Times New Roman" w:cs="Times New Roman"/>
          <w:szCs w:val="24"/>
        </w:rPr>
        <w:t xml:space="preserve"> αλλά </w:t>
      </w:r>
      <w:r>
        <w:rPr>
          <w:rFonts w:eastAsia="Times New Roman" w:cs="Times New Roman"/>
          <w:szCs w:val="24"/>
        </w:rPr>
        <w:t>τώρα,</w:t>
      </w:r>
      <w:r w:rsidRPr="00AF3479">
        <w:rPr>
          <w:rFonts w:eastAsia="Times New Roman" w:cs="Times New Roman"/>
          <w:szCs w:val="24"/>
        </w:rPr>
        <w:t xml:space="preserve"> όπως ξέρετε</w:t>
      </w:r>
      <w:r>
        <w:rPr>
          <w:rFonts w:eastAsia="Times New Roman" w:cs="Times New Roman"/>
          <w:szCs w:val="24"/>
        </w:rPr>
        <w:t xml:space="preserve"> όλοι,</w:t>
      </w:r>
      <w:r w:rsidRPr="00AF3479">
        <w:rPr>
          <w:rFonts w:eastAsia="Times New Roman" w:cs="Times New Roman"/>
          <w:szCs w:val="24"/>
        </w:rPr>
        <w:t xml:space="preserve"> είναι </w:t>
      </w:r>
      <w:r>
        <w:rPr>
          <w:rFonts w:eastAsia="Times New Roman" w:cs="Times New Roman"/>
          <w:szCs w:val="24"/>
        </w:rPr>
        <w:t xml:space="preserve">προεκλογική περίοδος και όλοι έχουν κάποιες ελπίδες. </w:t>
      </w:r>
    </w:p>
    <w:p w14:paraId="224A19CD"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lastRenderedPageBreak/>
        <w:t>Αλήθεια</w:t>
      </w:r>
      <w:r>
        <w:rPr>
          <w:rFonts w:eastAsia="Times New Roman" w:cs="Times New Roman"/>
          <w:szCs w:val="24"/>
        </w:rPr>
        <w:t>,</w:t>
      </w:r>
      <w:r w:rsidRPr="00AF3479">
        <w:rPr>
          <w:rFonts w:eastAsia="Times New Roman" w:cs="Times New Roman"/>
          <w:szCs w:val="24"/>
        </w:rPr>
        <w:t xml:space="preserve"> τι γίνεται με τις </w:t>
      </w:r>
      <w:r>
        <w:rPr>
          <w:rFonts w:eastAsia="Times New Roman" w:cs="Times New Roman"/>
          <w:szCs w:val="24"/>
        </w:rPr>
        <w:t xml:space="preserve">σκηνές που, </w:t>
      </w:r>
      <w:r>
        <w:rPr>
          <w:rFonts w:eastAsia="Times New Roman" w:cs="Times New Roman"/>
          <w:szCs w:val="24"/>
        </w:rPr>
        <w:t>θ</w:t>
      </w:r>
      <w:r>
        <w:rPr>
          <w:rFonts w:eastAsia="Times New Roman" w:cs="Times New Roman"/>
          <w:szCs w:val="24"/>
        </w:rPr>
        <w:t xml:space="preserve">εός </w:t>
      </w:r>
      <w:proofErr w:type="spellStart"/>
      <w:r>
        <w:rPr>
          <w:rFonts w:eastAsia="Times New Roman" w:cs="Times New Roman"/>
          <w:szCs w:val="24"/>
        </w:rPr>
        <w:t>φυλάξοι</w:t>
      </w:r>
      <w:proofErr w:type="spellEnd"/>
      <w:r>
        <w:rPr>
          <w:rFonts w:eastAsia="Times New Roman" w:cs="Times New Roman"/>
          <w:szCs w:val="24"/>
        </w:rPr>
        <w:t>, θα χρειαστούμε σ</w:t>
      </w:r>
      <w:r w:rsidRPr="00AF3479">
        <w:rPr>
          <w:rFonts w:eastAsia="Times New Roman" w:cs="Times New Roman"/>
          <w:szCs w:val="24"/>
        </w:rPr>
        <w:t xml:space="preserve">ε περίπτωση </w:t>
      </w:r>
      <w:r>
        <w:rPr>
          <w:rFonts w:eastAsia="Times New Roman" w:cs="Times New Roman"/>
          <w:szCs w:val="24"/>
        </w:rPr>
        <w:t>ενός</w:t>
      </w:r>
      <w:r w:rsidRPr="00AF3479">
        <w:rPr>
          <w:rFonts w:eastAsia="Times New Roman" w:cs="Times New Roman"/>
          <w:szCs w:val="24"/>
        </w:rPr>
        <w:t xml:space="preserve"> μεγάλο</w:t>
      </w:r>
      <w:r>
        <w:rPr>
          <w:rFonts w:eastAsia="Times New Roman" w:cs="Times New Roman"/>
          <w:szCs w:val="24"/>
        </w:rPr>
        <w:t xml:space="preserve">υ σεισμού; Υπάρχουν; </w:t>
      </w:r>
      <w:r w:rsidRPr="00AF3479">
        <w:rPr>
          <w:rFonts w:eastAsia="Times New Roman" w:cs="Times New Roman"/>
          <w:szCs w:val="24"/>
        </w:rPr>
        <w:t>Δεν υπάρχουν</w:t>
      </w:r>
      <w:r>
        <w:rPr>
          <w:rFonts w:eastAsia="Times New Roman" w:cs="Times New Roman"/>
          <w:szCs w:val="24"/>
        </w:rPr>
        <w:t>;</w:t>
      </w:r>
      <w:r w:rsidRPr="00AF3479">
        <w:rPr>
          <w:rFonts w:eastAsia="Times New Roman" w:cs="Times New Roman"/>
          <w:szCs w:val="24"/>
        </w:rPr>
        <w:t xml:space="preserve"> Μερικές έχουν καταλήξει στα </w:t>
      </w:r>
      <w:r>
        <w:rPr>
          <w:rFonts w:eastAsia="Times New Roman" w:cs="Times New Roman"/>
          <w:szCs w:val="24"/>
          <w:lang w:val="en"/>
        </w:rPr>
        <w:t>hot</w:t>
      </w:r>
      <w:r w:rsidRPr="0073454E">
        <w:rPr>
          <w:rFonts w:eastAsia="Times New Roman" w:cs="Times New Roman"/>
          <w:szCs w:val="24"/>
        </w:rPr>
        <w:t xml:space="preserve"> </w:t>
      </w:r>
      <w:r>
        <w:rPr>
          <w:rFonts w:eastAsia="Times New Roman" w:cs="Times New Roman"/>
          <w:szCs w:val="24"/>
          <w:lang w:val="en"/>
        </w:rPr>
        <w:t>spot</w:t>
      </w:r>
      <w:r>
        <w:rPr>
          <w:rFonts w:eastAsia="Times New Roman" w:cs="Times New Roman"/>
          <w:szCs w:val="24"/>
          <w:lang w:val="en-US"/>
        </w:rPr>
        <w:t>s</w:t>
      </w:r>
      <w:r w:rsidRPr="004B3CE9">
        <w:rPr>
          <w:rFonts w:eastAsia="Times New Roman" w:cs="Times New Roman"/>
          <w:szCs w:val="24"/>
        </w:rPr>
        <w:t xml:space="preserve"> </w:t>
      </w:r>
      <w:r>
        <w:rPr>
          <w:rFonts w:eastAsia="Times New Roman" w:cs="Times New Roman"/>
          <w:szCs w:val="24"/>
        </w:rPr>
        <w:t xml:space="preserve">και στους λαθρομετανάστες; </w:t>
      </w:r>
      <w:r w:rsidRPr="00AF3479">
        <w:rPr>
          <w:rFonts w:eastAsia="Times New Roman" w:cs="Times New Roman"/>
          <w:szCs w:val="24"/>
        </w:rPr>
        <w:t>Κρατήστε τ</w:t>
      </w:r>
      <w:r w:rsidRPr="00AF3479">
        <w:rPr>
          <w:rFonts w:eastAsia="Times New Roman" w:cs="Times New Roman"/>
          <w:szCs w:val="24"/>
        </w:rPr>
        <w:t>ο αυτό</w:t>
      </w:r>
      <w:r>
        <w:rPr>
          <w:rFonts w:eastAsia="Times New Roman" w:cs="Times New Roman"/>
          <w:szCs w:val="24"/>
        </w:rPr>
        <w:t>.</w:t>
      </w:r>
    </w:p>
    <w:p w14:paraId="224A19CE"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 xml:space="preserve">Γενικά </w:t>
      </w:r>
      <w:r>
        <w:rPr>
          <w:rFonts w:eastAsia="Times New Roman" w:cs="Times New Roman"/>
          <w:szCs w:val="24"/>
        </w:rPr>
        <w:t xml:space="preserve">για το νομοσχέδιο κι </w:t>
      </w:r>
      <w:r w:rsidRPr="00AF3479">
        <w:rPr>
          <w:rFonts w:eastAsia="Times New Roman" w:cs="Times New Roman"/>
          <w:szCs w:val="24"/>
        </w:rPr>
        <w:t>επειδή αναφέρεστε στην Κρήτη</w:t>
      </w:r>
      <w:r>
        <w:rPr>
          <w:rFonts w:eastAsia="Times New Roman" w:cs="Times New Roman"/>
          <w:szCs w:val="24"/>
        </w:rPr>
        <w:t>,</w:t>
      </w:r>
      <w:r w:rsidRPr="00AF3479">
        <w:rPr>
          <w:rFonts w:eastAsia="Times New Roman" w:cs="Times New Roman"/>
          <w:szCs w:val="24"/>
        </w:rPr>
        <w:t xml:space="preserve"> να </w:t>
      </w:r>
      <w:r>
        <w:rPr>
          <w:rFonts w:eastAsia="Times New Roman" w:cs="Times New Roman"/>
          <w:szCs w:val="24"/>
        </w:rPr>
        <w:t>ενημερώσω,</w:t>
      </w:r>
      <w:r w:rsidRPr="00AF3479">
        <w:rPr>
          <w:rFonts w:eastAsia="Times New Roman" w:cs="Times New Roman"/>
          <w:szCs w:val="24"/>
        </w:rPr>
        <w:t xml:space="preserve"> γιατί έχουμε επαφές με τους </w:t>
      </w:r>
      <w:r>
        <w:rPr>
          <w:rFonts w:eastAsia="Times New Roman" w:cs="Times New Roman"/>
          <w:szCs w:val="24"/>
        </w:rPr>
        <w:t>σ</w:t>
      </w:r>
      <w:r w:rsidRPr="00AF3479">
        <w:rPr>
          <w:rFonts w:eastAsia="Times New Roman" w:cs="Times New Roman"/>
          <w:szCs w:val="24"/>
        </w:rPr>
        <w:t xml:space="preserve">υλλόγους </w:t>
      </w:r>
      <w:proofErr w:type="spellStart"/>
      <w:r>
        <w:rPr>
          <w:rFonts w:eastAsia="Times New Roman" w:cs="Times New Roman"/>
          <w:szCs w:val="24"/>
        </w:rPr>
        <w:t>Κρητών</w:t>
      </w:r>
      <w:proofErr w:type="spellEnd"/>
      <w:r>
        <w:rPr>
          <w:rFonts w:eastAsia="Times New Roman" w:cs="Times New Roman"/>
          <w:szCs w:val="24"/>
        </w:rPr>
        <w:t xml:space="preserve"> π</w:t>
      </w:r>
      <w:r w:rsidRPr="00AF3479">
        <w:rPr>
          <w:rFonts w:eastAsia="Times New Roman" w:cs="Times New Roman"/>
          <w:szCs w:val="24"/>
        </w:rPr>
        <w:t>αντού</w:t>
      </w:r>
      <w:r>
        <w:rPr>
          <w:rFonts w:eastAsia="Times New Roman" w:cs="Times New Roman"/>
          <w:szCs w:val="24"/>
        </w:rPr>
        <w:t xml:space="preserve">, ότι οι </w:t>
      </w:r>
      <w:r>
        <w:rPr>
          <w:rFonts w:eastAsia="Times New Roman" w:cs="Times New Roman"/>
          <w:szCs w:val="24"/>
        </w:rPr>
        <w:t>σ</w:t>
      </w:r>
      <w:r>
        <w:rPr>
          <w:rFonts w:eastAsia="Times New Roman" w:cs="Times New Roman"/>
          <w:szCs w:val="24"/>
        </w:rPr>
        <w:t xml:space="preserve">ύλλογοι και οι </w:t>
      </w:r>
      <w:r w:rsidRPr="00AF3479">
        <w:rPr>
          <w:rFonts w:eastAsia="Times New Roman" w:cs="Times New Roman"/>
          <w:szCs w:val="24"/>
        </w:rPr>
        <w:t xml:space="preserve">κάτοικοι της Κρήτης </w:t>
      </w:r>
      <w:r>
        <w:rPr>
          <w:rFonts w:eastAsia="Times New Roman" w:cs="Times New Roman"/>
          <w:szCs w:val="24"/>
        </w:rPr>
        <w:t xml:space="preserve">μάς ενημερώνουν </w:t>
      </w:r>
      <w:r w:rsidRPr="00AF3479">
        <w:rPr>
          <w:rFonts w:eastAsia="Times New Roman" w:cs="Times New Roman"/>
          <w:szCs w:val="24"/>
        </w:rPr>
        <w:t xml:space="preserve">για την προδοσία της Μακεδονίας μας και επειδή οι Κρητικοί </w:t>
      </w:r>
      <w:r>
        <w:rPr>
          <w:rFonts w:eastAsia="Times New Roman" w:cs="Times New Roman"/>
          <w:szCs w:val="24"/>
        </w:rPr>
        <w:t>έδωσα</w:t>
      </w:r>
      <w:r>
        <w:rPr>
          <w:rFonts w:eastAsia="Times New Roman" w:cs="Times New Roman"/>
          <w:szCs w:val="24"/>
        </w:rPr>
        <w:t>ν</w:t>
      </w:r>
      <w:r w:rsidRPr="00AF3479">
        <w:rPr>
          <w:rFonts w:eastAsia="Times New Roman" w:cs="Times New Roman"/>
          <w:szCs w:val="24"/>
        </w:rPr>
        <w:t xml:space="preserve"> σκληρούς αγώνες στη Μακεδονία</w:t>
      </w:r>
      <w:r>
        <w:rPr>
          <w:rFonts w:eastAsia="Times New Roman" w:cs="Times New Roman"/>
          <w:szCs w:val="24"/>
        </w:rPr>
        <w:t>,</w:t>
      </w:r>
      <w:r w:rsidRPr="00AF3479">
        <w:rPr>
          <w:rFonts w:eastAsia="Times New Roman" w:cs="Times New Roman"/>
          <w:szCs w:val="24"/>
        </w:rPr>
        <w:t xml:space="preserve"> το μήνυμα που </w:t>
      </w:r>
      <w:r>
        <w:rPr>
          <w:rFonts w:eastAsia="Times New Roman" w:cs="Times New Roman"/>
          <w:szCs w:val="24"/>
        </w:rPr>
        <w:t>θα πάρετε κι</w:t>
      </w:r>
      <w:r w:rsidRPr="00AF3479">
        <w:rPr>
          <w:rFonts w:eastAsia="Times New Roman" w:cs="Times New Roman"/>
          <w:szCs w:val="24"/>
        </w:rPr>
        <w:t xml:space="preserve"> από </w:t>
      </w:r>
      <w:r>
        <w:rPr>
          <w:rFonts w:eastAsia="Times New Roman" w:cs="Times New Roman"/>
          <w:szCs w:val="24"/>
        </w:rPr>
        <w:t>εκεί θ</w:t>
      </w:r>
      <w:r w:rsidRPr="00AF3479">
        <w:rPr>
          <w:rFonts w:eastAsia="Times New Roman" w:cs="Times New Roman"/>
          <w:szCs w:val="24"/>
        </w:rPr>
        <w:t>α το θυμάστε για καιρό</w:t>
      </w:r>
      <w:r>
        <w:rPr>
          <w:rFonts w:eastAsia="Times New Roman" w:cs="Times New Roman"/>
          <w:szCs w:val="24"/>
        </w:rPr>
        <w:t>.</w:t>
      </w:r>
    </w:p>
    <w:p w14:paraId="224A19CF"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 xml:space="preserve">Δεν </w:t>
      </w:r>
      <w:r>
        <w:rPr>
          <w:rFonts w:eastAsia="Times New Roman" w:cs="Times New Roman"/>
          <w:szCs w:val="24"/>
        </w:rPr>
        <w:t>θα καταφέρετε με ψηφοθηρίε</w:t>
      </w:r>
      <w:r w:rsidRPr="00AF3479">
        <w:rPr>
          <w:rFonts w:eastAsia="Times New Roman" w:cs="Times New Roman"/>
          <w:szCs w:val="24"/>
        </w:rPr>
        <w:t>ς και ψέματα τίποτα</w:t>
      </w:r>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 xml:space="preserve">Είναι </w:t>
      </w:r>
      <w:r w:rsidRPr="00AF3479">
        <w:rPr>
          <w:rFonts w:eastAsia="Times New Roman" w:cs="Times New Roman"/>
          <w:szCs w:val="24"/>
        </w:rPr>
        <w:t xml:space="preserve">γνωστές οι </w:t>
      </w:r>
      <w:r>
        <w:rPr>
          <w:rFonts w:eastAsia="Times New Roman" w:cs="Times New Roman"/>
          <w:szCs w:val="24"/>
        </w:rPr>
        <w:t>παλαιοκομματικές ενέργειες που εφαρμόζετε</w:t>
      </w:r>
      <w:r w:rsidRPr="00AF3479">
        <w:rPr>
          <w:rFonts w:eastAsia="Times New Roman" w:cs="Times New Roman"/>
          <w:szCs w:val="24"/>
        </w:rPr>
        <w:t xml:space="preserve"> και </w:t>
      </w:r>
      <w:r>
        <w:rPr>
          <w:rFonts w:eastAsia="Times New Roman" w:cs="Times New Roman"/>
          <w:szCs w:val="24"/>
        </w:rPr>
        <w:t>εσείς,</w:t>
      </w:r>
      <w:r w:rsidRPr="00AF3479">
        <w:rPr>
          <w:rFonts w:eastAsia="Times New Roman" w:cs="Times New Roman"/>
          <w:szCs w:val="24"/>
        </w:rPr>
        <w:t xml:space="preserve"> ό</w:t>
      </w:r>
      <w:r>
        <w:rPr>
          <w:rFonts w:eastAsia="Times New Roman" w:cs="Times New Roman"/>
          <w:szCs w:val="24"/>
        </w:rPr>
        <w:t>πως αυτά τα εγκαίνια που ακούσαμε</w:t>
      </w:r>
      <w:r w:rsidRPr="00AF3479">
        <w:rPr>
          <w:rFonts w:eastAsia="Times New Roman" w:cs="Times New Roman"/>
          <w:szCs w:val="24"/>
        </w:rPr>
        <w:t xml:space="preserve"> πριν από λίγο και </w:t>
      </w:r>
      <w:r>
        <w:rPr>
          <w:rFonts w:eastAsia="Times New Roman" w:cs="Times New Roman"/>
          <w:szCs w:val="24"/>
        </w:rPr>
        <w:t>όλες</w:t>
      </w:r>
      <w:r w:rsidRPr="00AF3479">
        <w:rPr>
          <w:rFonts w:eastAsia="Times New Roman" w:cs="Times New Roman"/>
          <w:szCs w:val="24"/>
        </w:rPr>
        <w:t xml:space="preserve"> αυτές </w:t>
      </w:r>
      <w:r>
        <w:rPr>
          <w:rFonts w:eastAsia="Times New Roman" w:cs="Times New Roman"/>
          <w:szCs w:val="24"/>
        </w:rPr>
        <w:t>οι</w:t>
      </w:r>
      <w:r w:rsidRPr="00AF3479">
        <w:rPr>
          <w:rFonts w:eastAsia="Times New Roman" w:cs="Times New Roman"/>
          <w:szCs w:val="24"/>
        </w:rPr>
        <w:t xml:space="preserve"> παροχές που δεν πείθουν πια κανέναν</w:t>
      </w:r>
      <w:r>
        <w:rPr>
          <w:rFonts w:eastAsia="Times New Roman" w:cs="Times New Roman"/>
          <w:szCs w:val="24"/>
        </w:rPr>
        <w:t>.</w:t>
      </w:r>
      <w:r w:rsidRPr="00AF3479">
        <w:rPr>
          <w:rFonts w:eastAsia="Times New Roman" w:cs="Times New Roman"/>
          <w:szCs w:val="24"/>
        </w:rPr>
        <w:t xml:space="preserve"> </w:t>
      </w:r>
    </w:p>
    <w:p w14:paraId="224A19D0"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Σας ευχαριστώ</w:t>
      </w:r>
      <w:r>
        <w:rPr>
          <w:rFonts w:eastAsia="Times New Roman" w:cs="Times New Roman"/>
          <w:szCs w:val="24"/>
        </w:rPr>
        <w:t>.</w:t>
      </w:r>
    </w:p>
    <w:p w14:paraId="224A19D1" w14:textId="77777777" w:rsidR="0081027C" w:rsidRDefault="00F5028E">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24A19D2" w14:textId="77777777" w:rsidR="0081027C" w:rsidRDefault="00F5028E">
      <w:pPr>
        <w:spacing w:line="600" w:lineRule="auto"/>
        <w:ind w:firstLine="720"/>
        <w:jc w:val="both"/>
        <w:rPr>
          <w:rFonts w:eastAsia="Times New Roman" w:cs="Times New Roman"/>
          <w:szCs w:val="24"/>
        </w:rPr>
      </w:pPr>
      <w:r w:rsidRPr="004B3CE9">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224A19D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Θα </w:t>
      </w:r>
      <w:r w:rsidRPr="00AF3479">
        <w:rPr>
          <w:rFonts w:eastAsia="Times New Roman" w:cs="Times New Roman"/>
          <w:szCs w:val="24"/>
        </w:rPr>
        <w:t>δώσω το</w:t>
      </w:r>
      <w:r>
        <w:rPr>
          <w:rFonts w:eastAsia="Times New Roman" w:cs="Times New Roman"/>
          <w:szCs w:val="24"/>
        </w:rPr>
        <w:t>ν</w:t>
      </w:r>
      <w:r w:rsidRPr="00AF3479">
        <w:rPr>
          <w:rFonts w:eastAsia="Times New Roman" w:cs="Times New Roman"/>
          <w:szCs w:val="24"/>
        </w:rPr>
        <w:t xml:space="preserve"> λόγο στον Κοινοβουλευτικό Εκπρόσωπο του Ποταμιού</w:t>
      </w:r>
      <w:r>
        <w:rPr>
          <w:rFonts w:eastAsia="Times New Roman" w:cs="Times New Roman"/>
          <w:szCs w:val="24"/>
        </w:rPr>
        <w:t>,</w:t>
      </w:r>
      <w:r w:rsidRPr="00AF3479">
        <w:rPr>
          <w:rFonts w:eastAsia="Times New Roman" w:cs="Times New Roman"/>
          <w:szCs w:val="24"/>
        </w:rPr>
        <w:t xml:space="preserve"> </w:t>
      </w:r>
      <w:r w:rsidRPr="00AF3479">
        <w:rPr>
          <w:rFonts w:eastAsia="Times New Roman" w:cs="Times New Roman"/>
          <w:szCs w:val="24"/>
        </w:rPr>
        <w:t xml:space="preserve">τον </w:t>
      </w:r>
      <w:r>
        <w:rPr>
          <w:rFonts w:eastAsia="Times New Roman" w:cs="Times New Roman"/>
          <w:szCs w:val="24"/>
        </w:rPr>
        <w:t xml:space="preserve">κ. </w:t>
      </w:r>
      <w:proofErr w:type="spellStart"/>
      <w:r>
        <w:rPr>
          <w:rFonts w:eastAsia="Times New Roman" w:cs="Times New Roman"/>
          <w:szCs w:val="24"/>
        </w:rPr>
        <w:t>Μαυρωτά</w:t>
      </w:r>
      <w:proofErr w:type="spellEnd"/>
      <w:r>
        <w:rPr>
          <w:rFonts w:eastAsia="Times New Roman" w:cs="Times New Roman"/>
          <w:szCs w:val="24"/>
        </w:rPr>
        <w:t>. Τ</w:t>
      </w:r>
      <w:r w:rsidRPr="00AF3479">
        <w:rPr>
          <w:rFonts w:eastAsia="Times New Roman" w:cs="Times New Roman"/>
          <w:szCs w:val="24"/>
        </w:rPr>
        <w:t xml:space="preserve">ώρα θα παρεμβάλλονται </w:t>
      </w:r>
      <w:r>
        <w:rPr>
          <w:rFonts w:eastAsia="Times New Roman" w:cs="Times New Roman"/>
          <w:szCs w:val="24"/>
        </w:rPr>
        <w:t xml:space="preserve">οι </w:t>
      </w:r>
      <w:r w:rsidRPr="00AF3479">
        <w:rPr>
          <w:rFonts w:eastAsia="Times New Roman" w:cs="Times New Roman"/>
          <w:szCs w:val="24"/>
        </w:rPr>
        <w:t>Κοινοβουλευτικοί Εκπρόσωποι</w:t>
      </w:r>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γιατί πήγαμε συνεχόμενα με πέντε ομιλητές από τον κατάλογο.</w:t>
      </w:r>
    </w:p>
    <w:p w14:paraId="224A19D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Μαυρωτά</w:t>
      </w:r>
      <w:proofErr w:type="spellEnd"/>
      <w:r>
        <w:rPr>
          <w:rFonts w:eastAsia="Times New Roman" w:cs="Times New Roman"/>
          <w:szCs w:val="24"/>
        </w:rPr>
        <w:t>, έχετε τον λόγο για δώδεκα λεπτά.</w:t>
      </w:r>
    </w:p>
    <w:p w14:paraId="224A19D5"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κυρία Πρόεδρε.</w:t>
      </w:r>
    </w:p>
    <w:p w14:paraId="224A19D6"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Σήμερα συζητάμε το νομοσ</w:t>
      </w:r>
      <w:r w:rsidRPr="00AF3479">
        <w:rPr>
          <w:rFonts w:eastAsia="Times New Roman" w:cs="Times New Roman"/>
          <w:szCs w:val="24"/>
        </w:rPr>
        <w:t xml:space="preserve">χέδιο για την κύρωση σύμβασης παραχώρησης του έργου της </w:t>
      </w:r>
      <w:r>
        <w:rPr>
          <w:rFonts w:eastAsia="Times New Roman" w:cs="Times New Roman"/>
          <w:szCs w:val="24"/>
        </w:rPr>
        <w:t>μ</w:t>
      </w:r>
      <w:r w:rsidRPr="00AF3479">
        <w:rPr>
          <w:rFonts w:eastAsia="Times New Roman" w:cs="Times New Roman"/>
          <w:szCs w:val="24"/>
        </w:rPr>
        <w:t>ελέτης</w:t>
      </w:r>
      <w:r>
        <w:rPr>
          <w:rFonts w:eastAsia="Times New Roman" w:cs="Times New Roman"/>
          <w:szCs w:val="24"/>
        </w:rPr>
        <w:t>,</w:t>
      </w:r>
      <w:r w:rsidRPr="00AF3479">
        <w:rPr>
          <w:rFonts w:eastAsia="Times New Roman" w:cs="Times New Roman"/>
          <w:szCs w:val="24"/>
        </w:rPr>
        <w:t xml:space="preserve"> κατασκευής</w:t>
      </w:r>
      <w:r>
        <w:rPr>
          <w:rFonts w:eastAsia="Times New Roman" w:cs="Times New Roman"/>
          <w:szCs w:val="24"/>
        </w:rPr>
        <w:t>,</w:t>
      </w:r>
      <w:r w:rsidRPr="00AF3479">
        <w:rPr>
          <w:rFonts w:eastAsia="Times New Roman" w:cs="Times New Roman"/>
          <w:szCs w:val="24"/>
        </w:rPr>
        <w:t xml:space="preserve"> χρηματοδότησης</w:t>
      </w:r>
      <w:r>
        <w:rPr>
          <w:rFonts w:eastAsia="Times New Roman" w:cs="Times New Roman"/>
          <w:szCs w:val="24"/>
        </w:rPr>
        <w:t>,</w:t>
      </w:r>
      <w:r w:rsidRPr="00AF3479">
        <w:rPr>
          <w:rFonts w:eastAsia="Times New Roman" w:cs="Times New Roman"/>
          <w:szCs w:val="24"/>
        </w:rPr>
        <w:t xml:space="preserve"> λειτουργίας</w:t>
      </w:r>
      <w:r>
        <w:rPr>
          <w:rFonts w:eastAsia="Times New Roman" w:cs="Times New Roman"/>
          <w:szCs w:val="24"/>
        </w:rPr>
        <w:t>,</w:t>
      </w:r>
      <w:r w:rsidRPr="00AF3479">
        <w:rPr>
          <w:rFonts w:eastAsia="Times New Roman" w:cs="Times New Roman"/>
          <w:szCs w:val="24"/>
        </w:rPr>
        <w:t xml:space="preserve"> συντήρησης και εκμετάλλευσης του νέου Διεθνούς Αερολιμένα Ηρακλείου Κρήτης και των οδικών </w:t>
      </w:r>
      <w:r>
        <w:rPr>
          <w:rFonts w:eastAsia="Times New Roman" w:cs="Times New Roman"/>
          <w:szCs w:val="24"/>
        </w:rPr>
        <w:t xml:space="preserve">του </w:t>
      </w:r>
      <w:r w:rsidRPr="00AF3479">
        <w:rPr>
          <w:rFonts w:eastAsia="Times New Roman" w:cs="Times New Roman"/>
          <w:szCs w:val="24"/>
        </w:rPr>
        <w:t>συνδέσεων</w:t>
      </w:r>
      <w:r>
        <w:rPr>
          <w:rFonts w:eastAsia="Times New Roman" w:cs="Times New Roman"/>
          <w:szCs w:val="24"/>
        </w:rPr>
        <w:t>, δ</w:t>
      </w:r>
      <w:r w:rsidRPr="00AF3479">
        <w:rPr>
          <w:rFonts w:eastAsia="Times New Roman" w:cs="Times New Roman"/>
          <w:szCs w:val="24"/>
        </w:rPr>
        <w:t>ηλαδή για το νέο αεροδρόμιο στο Καστέλι</w:t>
      </w:r>
      <w:r>
        <w:rPr>
          <w:rFonts w:eastAsia="Times New Roman" w:cs="Times New Roman"/>
          <w:szCs w:val="24"/>
        </w:rPr>
        <w:t>,</w:t>
      </w:r>
      <w:r w:rsidRPr="00AF3479">
        <w:rPr>
          <w:rFonts w:eastAsia="Times New Roman" w:cs="Times New Roman"/>
          <w:szCs w:val="24"/>
        </w:rPr>
        <w:t xml:space="preserve"> όπω</w:t>
      </w:r>
      <w:r w:rsidRPr="00AF3479">
        <w:rPr>
          <w:rFonts w:eastAsia="Times New Roman" w:cs="Times New Roman"/>
          <w:szCs w:val="24"/>
        </w:rPr>
        <w:t>ς έχει καθιερωθεί να λέγεται</w:t>
      </w:r>
      <w:r>
        <w:rPr>
          <w:rFonts w:eastAsia="Times New Roman" w:cs="Times New Roman"/>
          <w:szCs w:val="24"/>
        </w:rPr>
        <w:t>. Είναι</w:t>
      </w:r>
      <w:r w:rsidRPr="00AF3479">
        <w:rPr>
          <w:rFonts w:eastAsia="Times New Roman" w:cs="Times New Roman"/>
          <w:szCs w:val="24"/>
        </w:rPr>
        <w:t xml:space="preserve"> </w:t>
      </w:r>
      <w:r w:rsidRPr="00AF3479">
        <w:rPr>
          <w:rFonts w:eastAsia="Times New Roman" w:cs="Times New Roman"/>
          <w:szCs w:val="24"/>
        </w:rPr>
        <w:lastRenderedPageBreak/>
        <w:t>ένα έργο αναπτυξιακό</w:t>
      </w:r>
      <w:r>
        <w:rPr>
          <w:rFonts w:eastAsia="Times New Roman" w:cs="Times New Roman"/>
          <w:szCs w:val="24"/>
        </w:rPr>
        <w:t>,</w:t>
      </w:r>
      <w:r w:rsidRPr="00AF3479">
        <w:rPr>
          <w:rFonts w:eastAsia="Times New Roman" w:cs="Times New Roman"/>
          <w:szCs w:val="24"/>
        </w:rPr>
        <w:t xml:space="preserve"> που θα δώσει περαιτέρω ώθηση στο ήδη πλούσιο τουριστικό προϊόν του νησιού</w:t>
      </w:r>
      <w:r>
        <w:rPr>
          <w:rFonts w:eastAsia="Times New Roman" w:cs="Times New Roman"/>
          <w:szCs w:val="24"/>
        </w:rPr>
        <w:t>,</w:t>
      </w:r>
      <w:r w:rsidRPr="00AF3479">
        <w:rPr>
          <w:rFonts w:eastAsia="Times New Roman" w:cs="Times New Roman"/>
          <w:szCs w:val="24"/>
        </w:rPr>
        <w:t xml:space="preserve"> αλλά όχι μόνο</w:t>
      </w:r>
      <w:r>
        <w:rPr>
          <w:rFonts w:eastAsia="Times New Roman" w:cs="Times New Roman"/>
          <w:szCs w:val="24"/>
        </w:rPr>
        <w:t>.</w:t>
      </w:r>
      <w:r w:rsidRPr="00AF3479">
        <w:rPr>
          <w:rFonts w:eastAsia="Times New Roman" w:cs="Times New Roman"/>
          <w:szCs w:val="24"/>
        </w:rPr>
        <w:t xml:space="preserve"> Θα </w:t>
      </w:r>
      <w:r>
        <w:rPr>
          <w:rFonts w:eastAsia="Times New Roman" w:cs="Times New Roman"/>
          <w:szCs w:val="24"/>
        </w:rPr>
        <w:t xml:space="preserve">φέρει </w:t>
      </w:r>
      <w:r w:rsidRPr="00AF3479">
        <w:rPr>
          <w:rFonts w:eastAsia="Times New Roman" w:cs="Times New Roman"/>
          <w:szCs w:val="24"/>
        </w:rPr>
        <w:t xml:space="preserve">γενικά πιο κοντά την Κρήτη στην </w:t>
      </w:r>
      <w:r>
        <w:rPr>
          <w:rFonts w:eastAsia="Times New Roman" w:cs="Times New Roman"/>
          <w:szCs w:val="24"/>
        </w:rPr>
        <w:t>η</w:t>
      </w:r>
      <w:r w:rsidRPr="00AF3479">
        <w:rPr>
          <w:rFonts w:eastAsia="Times New Roman" w:cs="Times New Roman"/>
          <w:szCs w:val="24"/>
        </w:rPr>
        <w:t xml:space="preserve">πειρωτική </w:t>
      </w:r>
      <w:r>
        <w:rPr>
          <w:rFonts w:eastAsia="Times New Roman" w:cs="Times New Roman"/>
          <w:szCs w:val="24"/>
        </w:rPr>
        <w:t>χ</w:t>
      </w:r>
      <w:r w:rsidRPr="00AF3479">
        <w:rPr>
          <w:rFonts w:eastAsia="Times New Roman" w:cs="Times New Roman"/>
          <w:szCs w:val="24"/>
        </w:rPr>
        <w:t>ώρα</w:t>
      </w:r>
      <w:r>
        <w:rPr>
          <w:rFonts w:eastAsia="Times New Roman" w:cs="Times New Roman"/>
          <w:szCs w:val="24"/>
        </w:rPr>
        <w:t>,</w:t>
      </w:r>
      <w:r w:rsidRPr="00AF3479">
        <w:rPr>
          <w:rFonts w:eastAsia="Times New Roman" w:cs="Times New Roman"/>
          <w:szCs w:val="24"/>
        </w:rPr>
        <w:t xml:space="preserve"> στην Ευρώπη</w:t>
      </w:r>
      <w:r>
        <w:rPr>
          <w:rFonts w:eastAsia="Times New Roman" w:cs="Times New Roman"/>
          <w:szCs w:val="24"/>
        </w:rPr>
        <w:t>,</w:t>
      </w:r>
      <w:r w:rsidRPr="00AF3479">
        <w:rPr>
          <w:rFonts w:eastAsia="Times New Roman" w:cs="Times New Roman"/>
          <w:szCs w:val="24"/>
        </w:rPr>
        <w:t xml:space="preserve"> στον κόσμο ολόκληρο</w:t>
      </w:r>
      <w:r>
        <w:rPr>
          <w:rFonts w:eastAsia="Times New Roman" w:cs="Times New Roman"/>
          <w:szCs w:val="24"/>
        </w:rPr>
        <w:t>.</w:t>
      </w:r>
      <w:r w:rsidRPr="00AF3479">
        <w:rPr>
          <w:rFonts w:eastAsia="Times New Roman" w:cs="Times New Roman"/>
          <w:szCs w:val="24"/>
        </w:rPr>
        <w:t xml:space="preserve"> </w:t>
      </w:r>
    </w:p>
    <w:p w14:paraId="224A19D7"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 xml:space="preserve">Η μελέτη και </w:t>
      </w:r>
      <w:r w:rsidRPr="00AF3479">
        <w:rPr>
          <w:rFonts w:eastAsia="Times New Roman" w:cs="Times New Roman"/>
          <w:szCs w:val="24"/>
        </w:rPr>
        <w:t>κατασκευή του αεροδρομίου και των υποστηρικτικών οδικών έργων θα γίνει με σύμπραξη δημοσίου και ιδιωτικού δικαίου</w:t>
      </w:r>
      <w:r>
        <w:rPr>
          <w:rFonts w:eastAsia="Times New Roman" w:cs="Times New Roman"/>
          <w:szCs w:val="24"/>
        </w:rPr>
        <w:t>.</w:t>
      </w:r>
      <w:r w:rsidRPr="00AF3479">
        <w:rPr>
          <w:rFonts w:eastAsia="Times New Roman" w:cs="Times New Roman"/>
          <w:szCs w:val="24"/>
        </w:rPr>
        <w:t xml:space="preserve"> Η </w:t>
      </w:r>
      <w:r>
        <w:rPr>
          <w:rFonts w:eastAsia="Times New Roman" w:cs="Times New Roman"/>
          <w:szCs w:val="24"/>
        </w:rPr>
        <w:t>α</w:t>
      </w:r>
      <w:r w:rsidRPr="00AF3479">
        <w:rPr>
          <w:rFonts w:eastAsia="Times New Roman" w:cs="Times New Roman"/>
          <w:szCs w:val="24"/>
        </w:rPr>
        <w:t xml:space="preserve">νώνυμη </w:t>
      </w:r>
      <w:r>
        <w:rPr>
          <w:rFonts w:eastAsia="Times New Roman" w:cs="Times New Roman"/>
          <w:szCs w:val="24"/>
        </w:rPr>
        <w:t>ε</w:t>
      </w:r>
      <w:r w:rsidRPr="00AF3479">
        <w:rPr>
          <w:rFonts w:eastAsia="Times New Roman" w:cs="Times New Roman"/>
          <w:szCs w:val="24"/>
        </w:rPr>
        <w:t xml:space="preserve">ταιρεία </w:t>
      </w:r>
      <w:r>
        <w:rPr>
          <w:rFonts w:eastAsia="Times New Roman" w:cs="Times New Roman"/>
          <w:szCs w:val="24"/>
        </w:rPr>
        <w:t>«</w:t>
      </w:r>
      <w:r w:rsidRPr="00AF3479">
        <w:rPr>
          <w:rFonts w:eastAsia="Times New Roman" w:cs="Times New Roman"/>
          <w:szCs w:val="24"/>
        </w:rPr>
        <w:t>Διεθνής Αερολιμένας Ηρακλείου Κρήτης</w:t>
      </w:r>
      <w:r>
        <w:rPr>
          <w:rFonts w:eastAsia="Times New Roman" w:cs="Times New Roman"/>
          <w:szCs w:val="24"/>
        </w:rPr>
        <w:t xml:space="preserve">» </w:t>
      </w:r>
      <w:r w:rsidRPr="00AF3479">
        <w:rPr>
          <w:rFonts w:eastAsia="Times New Roman" w:cs="Times New Roman"/>
          <w:szCs w:val="24"/>
        </w:rPr>
        <w:t>θα κατασκευάσει το αεροδρόμιο με μετόχους το ελληνικό δημόσιο με 45,9%</w:t>
      </w:r>
      <w:r>
        <w:rPr>
          <w:rFonts w:eastAsia="Times New Roman" w:cs="Times New Roman"/>
          <w:szCs w:val="24"/>
        </w:rPr>
        <w:t>, τις</w:t>
      </w:r>
      <w:r w:rsidRPr="00AF3479">
        <w:rPr>
          <w:rFonts w:eastAsia="Times New Roman" w:cs="Times New Roman"/>
          <w:szCs w:val="24"/>
        </w:rPr>
        <w:t xml:space="preserve"> εταιρεί</w:t>
      </w:r>
      <w:r>
        <w:rPr>
          <w:rFonts w:eastAsia="Times New Roman" w:cs="Times New Roman"/>
          <w:szCs w:val="24"/>
        </w:rPr>
        <w:t>ε</w:t>
      </w:r>
      <w:r w:rsidRPr="00AF3479">
        <w:rPr>
          <w:rFonts w:eastAsia="Times New Roman" w:cs="Times New Roman"/>
          <w:szCs w:val="24"/>
        </w:rPr>
        <w:t xml:space="preserve">ς </w:t>
      </w:r>
      <w:r>
        <w:rPr>
          <w:rFonts w:eastAsia="Times New Roman" w:cs="Times New Roman"/>
          <w:szCs w:val="24"/>
        </w:rPr>
        <w:t>«</w:t>
      </w:r>
      <w:r w:rsidRPr="00AF3479">
        <w:rPr>
          <w:rFonts w:eastAsia="Times New Roman" w:cs="Times New Roman"/>
          <w:szCs w:val="24"/>
        </w:rPr>
        <w:t>ΤΕΡΝΑ</w:t>
      </w:r>
      <w:r>
        <w:rPr>
          <w:rFonts w:eastAsia="Times New Roman" w:cs="Times New Roman"/>
          <w:szCs w:val="24"/>
        </w:rPr>
        <w:t>»</w:t>
      </w:r>
      <w:r w:rsidRPr="00AF3479">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
        </w:rPr>
        <w:t>GMR</w:t>
      </w:r>
      <w:r w:rsidRPr="00AF3479">
        <w:rPr>
          <w:rFonts w:eastAsia="Times New Roman" w:cs="Times New Roman"/>
          <w:szCs w:val="24"/>
        </w:rPr>
        <w:t xml:space="preserve"> </w:t>
      </w:r>
      <w:r>
        <w:rPr>
          <w:rFonts w:eastAsia="Times New Roman" w:cs="Times New Roman"/>
          <w:szCs w:val="24"/>
          <w:lang w:val="en"/>
        </w:rPr>
        <w:t>AIRPORTS</w:t>
      </w:r>
      <w:r>
        <w:rPr>
          <w:rFonts w:eastAsia="Times New Roman" w:cs="Times New Roman"/>
          <w:szCs w:val="24"/>
        </w:rPr>
        <w:t>»</w:t>
      </w:r>
      <w:r w:rsidRPr="00AF3479">
        <w:rPr>
          <w:rFonts w:eastAsia="Times New Roman" w:cs="Times New Roman"/>
          <w:szCs w:val="24"/>
        </w:rPr>
        <w:t xml:space="preserve"> με 54,1%</w:t>
      </w:r>
      <w:r>
        <w:rPr>
          <w:rFonts w:eastAsia="Times New Roman" w:cs="Times New Roman"/>
          <w:szCs w:val="24"/>
        </w:rPr>
        <w:t>. Η</w:t>
      </w:r>
      <w:r w:rsidRPr="00AF3479">
        <w:rPr>
          <w:rFonts w:eastAsia="Times New Roman" w:cs="Times New Roman"/>
          <w:szCs w:val="24"/>
        </w:rPr>
        <w:t xml:space="preserve"> σύμβαση παραχώρησης και εκμετάλλευσης έχει διάρκεια </w:t>
      </w:r>
      <w:r>
        <w:rPr>
          <w:rFonts w:eastAsia="Times New Roman" w:cs="Times New Roman"/>
          <w:szCs w:val="24"/>
        </w:rPr>
        <w:t xml:space="preserve">τριάντα πέντε χρόνια. </w:t>
      </w:r>
      <w:r w:rsidRPr="00AF3479">
        <w:rPr>
          <w:rFonts w:eastAsia="Times New Roman" w:cs="Times New Roman"/>
          <w:szCs w:val="24"/>
        </w:rPr>
        <w:t>Το</w:t>
      </w:r>
      <w:r>
        <w:rPr>
          <w:rFonts w:eastAsia="Times New Roman" w:cs="Times New Roman"/>
          <w:szCs w:val="24"/>
        </w:rPr>
        <w:t xml:space="preserve"> 2%</w:t>
      </w:r>
      <w:r w:rsidRPr="00AF3479">
        <w:rPr>
          <w:rFonts w:eastAsia="Times New Roman" w:cs="Times New Roman"/>
          <w:szCs w:val="24"/>
        </w:rPr>
        <w:t xml:space="preserve"> των εσόδων του</w:t>
      </w:r>
      <w:r>
        <w:rPr>
          <w:rFonts w:eastAsia="Times New Roman" w:cs="Times New Roman"/>
          <w:szCs w:val="24"/>
        </w:rPr>
        <w:t xml:space="preserve"> αεροδρομίου θα αποδίδεται στο ε</w:t>
      </w:r>
      <w:r w:rsidRPr="00AF3479">
        <w:rPr>
          <w:rFonts w:eastAsia="Times New Roman" w:cs="Times New Roman"/>
          <w:szCs w:val="24"/>
        </w:rPr>
        <w:t xml:space="preserve">λληνικό </w:t>
      </w:r>
      <w:r>
        <w:rPr>
          <w:rFonts w:eastAsia="Times New Roman" w:cs="Times New Roman"/>
          <w:szCs w:val="24"/>
        </w:rPr>
        <w:t>δ</w:t>
      </w:r>
      <w:r w:rsidRPr="00AF3479">
        <w:rPr>
          <w:rFonts w:eastAsia="Times New Roman" w:cs="Times New Roman"/>
          <w:szCs w:val="24"/>
        </w:rPr>
        <w:t>ημόσιο</w:t>
      </w:r>
      <w:r>
        <w:rPr>
          <w:rFonts w:eastAsia="Times New Roman" w:cs="Times New Roman"/>
          <w:szCs w:val="24"/>
        </w:rPr>
        <w:t>,</w:t>
      </w:r>
      <w:r w:rsidRPr="00AF3479">
        <w:rPr>
          <w:rFonts w:eastAsia="Times New Roman" w:cs="Times New Roman"/>
          <w:szCs w:val="24"/>
        </w:rPr>
        <w:t xml:space="preserve"> εκ του οποίου το 1% θα αποδίδεται στο</w:t>
      </w:r>
      <w:r>
        <w:rPr>
          <w:rFonts w:eastAsia="Times New Roman" w:cs="Times New Roman"/>
          <w:szCs w:val="24"/>
        </w:rPr>
        <w:t>ν</w:t>
      </w:r>
      <w:r w:rsidRPr="00AF3479">
        <w:rPr>
          <w:rFonts w:eastAsia="Times New Roman" w:cs="Times New Roman"/>
          <w:szCs w:val="24"/>
        </w:rPr>
        <w:t xml:space="preserve"> Δήμο </w:t>
      </w:r>
      <w:proofErr w:type="spellStart"/>
      <w:r w:rsidRPr="00AF3479">
        <w:rPr>
          <w:rFonts w:eastAsia="Times New Roman" w:cs="Times New Roman"/>
          <w:szCs w:val="24"/>
        </w:rPr>
        <w:t>Μινώα</w:t>
      </w:r>
      <w:proofErr w:type="spellEnd"/>
      <w:r w:rsidRPr="00AF3479">
        <w:rPr>
          <w:rFonts w:eastAsia="Times New Roman" w:cs="Times New Roman"/>
          <w:szCs w:val="24"/>
        </w:rPr>
        <w:t xml:space="preserve"> </w:t>
      </w:r>
      <w:r>
        <w:rPr>
          <w:rFonts w:eastAsia="Times New Roman" w:cs="Times New Roman"/>
          <w:szCs w:val="24"/>
        </w:rPr>
        <w:t>Πεδιάδα</w:t>
      </w:r>
      <w:r w:rsidRPr="00AF3479">
        <w:rPr>
          <w:rFonts w:eastAsia="Times New Roman" w:cs="Times New Roman"/>
          <w:szCs w:val="24"/>
        </w:rPr>
        <w:t>ς</w:t>
      </w:r>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για</w:t>
      </w:r>
      <w:r w:rsidRPr="00AF3479">
        <w:rPr>
          <w:rFonts w:eastAsia="Times New Roman" w:cs="Times New Roman"/>
          <w:szCs w:val="24"/>
        </w:rPr>
        <w:t xml:space="preserve"> τον οπο</w:t>
      </w:r>
      <w:r w:rsidRPr="00AF3479">
        <w:rPr>
          <w:rFonts w:eastAsia="Times New Roman" w:cs="Times New Roman"/>
          <w:szCs w:val="24"/>
        </w:rPr>
        <w:t xml:space="preserve">ίο θα μιλήσω </w:t>
      </w:r>
      <w:r>
        <w:rPr>
          <w:rFonts w:eastAsia="Times New Roman" w:cs="Times New Roman"/>
          <w:szCs w:val="24"/>
        </w:rPr>
        <w:t>και</w:t>
      </w:r>
      <w:r w:rsidRPr="00AF3479">
        <w:rPr>
          <w:rFonts w:eastAsia="Times New Roman" w:cs="Times New Roman"/>
          <w:szCs w:val="24"/>
        </w:rPr>
        <w:t xml:space="preserve"> παρακάτω</w:t>
      </w:r>
      <w:r>
        <w:rPr>
          <w:rFonts w:eastAsia="Times New Roman" w:cs="Times New Roman"/>
          <w:szCs w:val="24"/>
        </w:rPr>
        <w:t>,</w:t>
      </w:r>
      <w:r w:rsidRPr="00AF3479">
        <w:rPr>
          <w:rFonts w:eastAsia="Times New Roman" w:cs="Times New Roman"/>
          <w:szCs w:val="24"/>
        </w:rPr>
        <w:t xml:space="preserve"> εκεί δηλαδή που θα κατασκευαστεί το αεροδρόμιο</w:t>
      </w:r>
      <w:r>
        <w:rPr>
          <w:rFonts w:eastAsia="Times New Roman" w:cs="Times New Roman"/>
          <w:szCs w:val="24"/>
        </w:rPr>
        <w:t>,</w:t>
      </w:r>
      <w:r w:rsidRPr="00AF3479">
        <w:rPr>
          <w:rFonts w:eastAsia="Times New Roman" w:cs="Times New Roman"/>
          <w:szCs w:val="24"/>
        </w:rPr>
        <w:t xml:space="preserve"> και το άλλο 1% για την ενίσχυση της ανάπτυξης των </w:t>
      </w:r>
      <w:r>
        <w:rPr>
          <w:rFonts w:eastAsia="Times New Roman" w:cs="Times New Roman"/>
          <w:szCs w:val="24"/>
        </w:rPr>
        <w:t>δ</w:t>
      </w:r>
      <w:r w:rsidRPr="00AF3479">
        <w:rPr>
          <w:rFonts w:eastAsia="Times New Roman" w:cs="Times New Roman"/>
          <w:szCs w:val="24"/>
        </w:rPr>
        <w:t>ήμων του Ηρακλείου</w:t>
      </w:r>
      <w:r>
        <w:rPr>
          <w:rFonts w:eastAsia="Times New Roman" w:cs="Times New Roman"/>
          <w:szCs w:val="24"/>
        </w:rPr>
        <w:t>,</w:t>
      </w:r>
      <w:r w:rsidRPr="00AF3479">
        <w:rPr>
          <w:rFonts w:eastAsia="Times New Roman" w:cs="Times New Roman"/>
          <w:szCs w:val="24"/>
        </w:rPr>
        <w:t xml:space="preserve"> καθώς και για κοινωφελείς δράσεις</w:t>
      </w:r>
      <w:r>
        <w:rPr>
          <w:rFonts w:eastAsia="Times New Roman" w:cs="Times New Roman"/>
          <w:szCs w:val="24"/>
        </w:rPr>
        <w:t>.</w:t>
      </w:r>
    </w:p>
    <w:p w14:paraId="224A19D8"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lastRenderedPageBreak/>
        <w:t>Το ιστορικό του νέου αεροδρομίου έχει ως εξής</w:t>
      </w:r>
      <w:r>
        <w:rPr>
          <w:rFonts w:eastAsia="Times New Roman" w:cs="Times New Roman"/>
          <w:szCs w:val="24"/>
        </w:rPr>
        <w:t>:</w:t>
      </w:r>
      <w:r w:rsidRPr="00AF3479">
        <w:rPr>
          <w:rFonts w:eastAsia="Times New Roman" w:cs="Times New Roman"/>
          <w:szCs w:val="24"/>
        </w:rPr>
        <w:t xml:space="preserve"> Το 2008 είχε επιλεγεί με το</w:t>
      </w:r>
      <w:r>
        <w:rPr>
          <w:rFonts w:eastAsia="Times New Roman" w:cs="Times New Roman"/>
          <w:szCs w:val="24"/>
        </w:rPr>
        <w:t>ν</w:t>
      </w:r>
      <w:r w:rsidRPr="00AF3479">
        <w:rPr>
          <w:rFonts w:eastAsia="Times New Roman" w:cs="Times New Roman"/>
          <w:szCs w:val="24"/>
        </w:rPr>
        <w:t xml:space="preserve"> </w:t>
      </w:r>
      <w:r>
        <w:rPr>
          <w:rFonts w:eastAsia="Times New Roman" w:cs="Times New Roman"/>
          <w:szCs w:val="24"/>
        </w:rPr>
        <w:t>ν.</w:t>
      </w:r>
      <w:r w:rsidRPr="00AF3479">
        <w:rPr>
          <w:rFonts w:eastAsia="Times New Roman" w:cs="Times New Roman"/>
          <w:szCs w:val="24"/>
        </w:rPr>
        <w:t xml:space="preserve">3710 η σύμπραξη με τον ιδιωτικό τομέα για τη μελέτη </w:t>
      </w:r>
      <w:r>
        <w:rPr>
          <w:rFonts w:eastAsia="Times New Roman" w:cs="Times New Roman"/>
          <w:szCs w:val="24"/>
        </w:rPr>
        <w:t>και</w:t>
      </w:r>
      <w:r w:rsidRPr="00AF3479">
        <w:rPr>
          <w:rFonts w:eastAsia="Times New Roman" w:cs="Times New Roman"/>
          <w:szCs w:val="24"/>
        </w:rPr>
        <w:t xml:space="preserve"> κατασκευή του νέου αεροδρομίου στο Καστέλι</w:t>
      </w:r>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 xml:space="preserve">Τον Αύγουστο του 2009 </w:t>
      </w:r>
      <w:r w:rsidRPr="00AF3479">
        <w:rPr>
          <w:rFonts w:eastAsia="Times New Roman" w:cs="Times New Roman"/>
          <w:szCs w:val="24"/>
        </w:rPr>
        <w:t>εγκρίθηκαν οι περιβαλλοντικοί όροι του έργου</w:t>
      </w:r>
      <w:r>
        <w:rPr>
          <w:rFonts w:eastAsia="Times New Roman" w:cs="Times New Roman"/>
          <w:szCs w:val="24"/>
        </w:rPr>
        <w:t>, κ</w:t>
      </w:r>
      <w:r w:rsidRPr="00AF3479">
        <w:rPr>
          <w:rFonts w:eastAsia="Times New Roman" w:cs="Times New Roman"/>
          <w:szCs w:val="24"/>
        </w:rPr>
        <w:t>αθώς επίσης και τα τεύχη δημοπράτησης του διαγωνισμού</w:t>
      </w:r>
      <w:r>
        <w:rPr>
          <w:rFonts w:eastAsia="Times New Roman" w:cs="Times New Roman"/>
          <w:szCs w:val="24"/>
        </w:rPr>
        <w:t>.</w:t>
      </w:r>
      <w:r w:rsidRPr="00AF3479">
        <w:rPr>
          <w:rFonts w:eastAsia="Times New Roman" w:cs="Times New Roman"/>
          <w:szCs w:val="24"/>
        </w:rPr>
        <w:t xml:space="preserve"> Δύο χρόνια αργότερα</w:t>
      </w:r>
      <w:r>
        <w:rPr>
          <w:rFonts w:eastAsia="Times New Roman" w:cs="Times New Roman"/>
          <w:szCs w:val="24"/>
        </w:rPr>
        <w:t>,</w:t>
      </w:r>
      <w:r w:rsidRPr="00AF3479">
        <w:rPr>
          <w:rFonts w:eastAsia="Times New Roman" w:cs="Times New Roman"/>
          <w:szCs w:val="24"/>
        </w:rPr>
        <w:t xml:space="preserve"> το 2011</w:t>
      </w:r>
      <w:r>
        <w:rPr>
          <w:rFonts w:eastAsia="Times New Roman" w:cs="Times New Roman"/>
          <w:szCs w:val="24"/>
        </w:rPr>
        <w:t>,</w:t>
      </w:r>
      <w:r w:rsidRPr="00AF3479">
        <w:rPr>
          <w:rFonts w:eastAsia="Times New Roman" w:cs="Times New Roman"/>
          <w:szCs w:val="24"/>
        </w:rPr>
        <w:t xml:space="preserve"> ο διαγωνισμός </w:t>
      </w:r>
      <w:proofErr w:type="spellStart"/>
      <w:r w:rsidRPr="00AF3479">
        <w:rPr>
          <w:rFonts w:eastAsia="Times New Roman" w:cs="Times New Roman"/>
          <w:szCs w:val="24"/>
        </w:rPr>
        <w:t>απέβη</w:t>
      </w:r>
      <w:proofErr w:type="spellEnd"/>
      <w:r w:rsidRPr="00AF3479">
        <w:rPr>
          <w:rFonts w:eastAsia="Times New Roman" w:cs="Times New Roman"/>
          <w:szCs w:val="24"/>
        </w:rPr>
        <w:t xml:space="preserve"> άγονος</w:t>
      </w:r>
      <w:r>
        <w:rPr>
          <w:rFonts w:eastAsia="Times New Roman" w:cs="Times New Roman"/>
          <w:szCs w:val="24"/>
        </w:rPr>
        <w:t>.</w:t>
      </w:r>
      <w:r w:rsidRPr="00AF3479">
        <w:rPr>
          <w:rFonts w:eastAsia="Times New Roman" w:cs="Times New Roman"/>
          <w:szCs w:val="24"/>
        </w:rPr>
        <w:t xml:space="preserve"> Το</w:t>
      </w:r>
      <w:r>
        <w:rPr>
          <w:rFonts w:eastAsia="Times New Roman" w:cs="Times New Roman"/>
          <w:szCs w:val="24"/>
        </w:rPr>
        <w:t>ν</w:t>
      </w:r>
      <w:r w:rsidRPr="00AF3479">
        <w:rPr>
          <w:rFonts w:eastAsia="Times New Roman" w:cs="Times New Roman"/>
          <w:szCs w:val="24"/>
        </w:rPr>
        <w:t xml:space="preserve"> Μάιο του 2014 εγκρίθηκε η διενέργεια </w:t>
      </w:r>
      <w:r>
        <w:rPr>
          <w:rFonts w:eastAsia="Times New Roman" w:cs="Times New Roman"/>
          <w:szCs w:val="24"/>
        </w:rPr>
        <w:t>δ</w:t>
      </w:r>
      <w:r w:rsidRPr="00AF3479">
        <w:rPr>
          <w:rFonts w:eastAsia="Times New Roman" w:cs="Times New Roman"/>
          <w:szCs w:val="24"/>
        </w:rPr>
        <w:t>ιεθνούς διαγωνισμού με ημερομηνία δημοπράτησης το</w:t>
      </w:r>
      <w:r>
        <w:rPr>
          <w:rFonts w:eastAsia="Times New Roman" w:cs="Times New Roman"/>
          <w:szCs w:val="24"/>
        </w:rPr>
        <w:t>ν</w:t>
      </w:r>
      <w:r w:rsidRPr="00AF3479">
        <w:rPr>
          <w:rFonts w:eastAsia="Times New Roman" w:cs="Times New Roman"/>
          <w:szCs w:val="24"/>
        </w:rPr>
        <w:t xml:space="preserve"> Νοέμβριο του 2014</w:t>
      </w:r>
      <w:r>
        <w:rPr>
          <w:rFonts w:eastAsia="Times New Roman" w:cs="Times New Roman"/>
          <w:szCs w:val="24"/>
        </w:rPr>
        <w:t>,</w:t>
      </w:r>
      <w:r w:rsidRPr="00AF3479">
        <w:rPr>
          <w:rFonts w:eastAsia="Times New Roman" w:cs="Times New Roman"/>
          <w:szCs w:val="24"/>
        </w:rPr>
        <w:t xml:space="preserve"> η οποία</w:t>
      </w:r>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όμως, ημερομηνία παρατάθηκε έντεκα</w:t>
      </w:r>
      <w:r w:rsidRPr="00AF3479">
        <w:rPr>
          <w:rFonts w:eastAsia="Times New Roman" w:cs="Times New Roman"/>
          <w:szCs w:val="24"/>
        </w:rPr>
        <w:t xml:space="preserve"> φορές και πραγματοποιήθηκε τελικά τον Οκτώβρι</w:t>
      </w:r>
      <w:r>
        <w:rPr>
          <w:rFonts w:eastAsia="Times New Roman" w:cs="Times New Roman"/>
          <w:szCs w:val="24"/>
        </w:rPr>
        <w:t>ο του 2016 με μία μόνο προ</w:t>
      </w:r>
      <w:r>
        <w:rPr>
          <w:rFonts w:eastAsia="Times New Roman" w:cs="Times New Roman"/>
          <w:szCs w:val="24"/>
        </w:rPr>
        <w:t xml:space="preserve">σφορά, </w:t>
      </w:r>
      <w:r w:rsidRPr="00AF3479">
        <w:rPr>
          <w:rFonts w:eastAsia="Times New Roman" w:cs="Times New Roman"/>
          <w:szCs w:val="24"/>
        </w:rPr>
        <w:t xml:space="preserve">αυτή που </w:t>
      </w:r>
      <w:r>
        <w:rPr>
          <w:rFonts w:eastAsia="Times New Roman" w:cs="Times New Roman"/>
          <w:szCs w:val="24"/>
        </w:rPr>
        <w:t>κυρώνουμε</w:t>
      </w:r>
      <w:r w:rsidRPr="00AF3479">
        <w:rPr>
          <w:rFonts w:eastAsia="Times New Roman" w:cs="Times New Roman"/>
          <w:szCs w:val="24"/>
        </w:rPr>
        <w:t xml:space="preserve"> σήμερα</w:t>
      </w:r>
      <w:r>
        <w:rPr>
          <w:rFonts w:eastAsia="Times New Roman" w:cs="Times New Roman"/>
          <w:szCs w:val="24"/>
        </w:rPr>
        <w:t>,</w:t>
      </w:r>
      <w:r w:rsidRPr="00AF3479">
        <w:rPr>
          <w:rFonts w:eastAsia="Times New Roman" w:cs="Times New Roman"/>
          <w:szCs w:val="24"/>
        </w:rPr>
        <w:t xml:space="preserve"> σχεδόν τρία χρόνια αργότερα</w:t>
      </w:r>
      <w:r>
        <w:rPr>
          <w:rFonts w:eastAsia="Times New Roman" w:cs="Times New Roman"/>
          <w:szCs w:val="24"/>
        </w:rPr>
        <w:t>.</w:t>
      </w:r>
      <w:r w:rsidRPr="00AF3479">
        <w:rPr>
          <w:rFonts w:eastAsia="Times New Roman" w:cs="Times New Roman"/>
          <w:szCs w:val="24"/>
        </w:rPr>
        <w:t xml:space="preserve"> </w:t>
      </w:r>
    </w:p>
    <w:p w14:paraId="224A19D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αεροδρόμιο βάσει της </w:t>
      </w:r>
      <w:r>
        <w:rPr>
          <w:rFonts w:eastAsia="Times New Roman" w:cs="Times New Roman"/>
          <w:szCs w:val="24"/>
        </w:rPr>
        <w:t>σ</w:t>
      </w:r>
      <w:r>
        <w:rPr>
          <w:rFonts w:eastAsia="Times New Roman" w:cs="Times New Roman"/>
          <w:szCs w:val="24"/>
        </w:rPr>
        <w:t>ύμβασης θα ολοκληρωθεί</w:t>
      </w:r>
      <w:r w:rsidRPr="00AF3479">
        <w:rPr>
          <w:rFonts w:eastAsia="Times New Roman" w:cs="Times New Roman"/>
          <w:szCs w:val="24"/>
        </w:rPr>
        <w:t xml:space="preserve"> εντός </w:t>
      </w:r>
      <w:r>
        <w:rPr>
          <w:rFonts w:eastAsia="Times New Roman" w:cs="Times New Roman"/>
          <w:szCs w:val="24"/>
        </w:rPr>
        <w:t>εξήντα</w:t>
      </w:r>
      <w:r w:rsidRPr="00AF3479">
        <w:rPr>
          <w:rFonts w:eastAsia="Times New Roman" w:cs="Times New Roman"/>
          <w:szCs w:val="24"/>
        </w:rPr>
        <w:t xml:space="preserve"> μηνών</w:t>
      </w:r>
      <w:r>
        <w:rPr>
          <w:rFonts w:eastAsia="Times New Roman" w:cs="Times New Roman"/>
          <w:szCs w:val="24"/>
        </w:rPr>
        <w:t>.</w:t>
      </w:r>
      <w:r w:rsidRPr="00AF3479">
        <w:rPr>
          <w:rFonts w:eastAsia="Times New Roman" w:cs="Times New Roman"/>
          <w:szCs w:val="24"/>
        </w:rPr>
        <w:t xml:space="preserve"> Η κατασκευή του θα κοστίσει περίπου 480 εκατομμύρια</w:t>
      </w:r>
      <w:r>
        <w:rPr>
          <w:rFonts w:eastAsia="Times New Roman" w:cs="Times New Roman"/>
          <w:szCs w:val="24"/>
        </w:rPr>
        <w:t>.</w:t>
      </w:r>
      <w:r w:rsidRPr="00AF3479">
        <w:rPr>
          <w:rFonts w:eastAsia="Times New Roman" w:cs="Times New Roman"/>
          <w:szCs w:val="24"/>
        </w:rPr>
        <w:t xml:space="preserve"> Η χρηματοδοτική συμβολή του δημοσίου θα είναι 180 </w:t>
      </w:r>
      <w:r>
        <w:rPr>
          <w:rFonts w:eastAsia="Times New Roman" w:cs="Times New Roman"/>
          <w:szCs w:val="24"/>
        </w:rPr>
        <w:t xml:space="preserve">εκατομμύρια, </w:t>
      </w:r>
      <w:r w:rsidRPr="00AF3479">
        <w:rPr>
          <w:rFonts w:eastAsia="Times New Roman" w:cs="Times New Roman"/>
          <w:szCs w:val="24"/>
        </w:rPr>
        <w:t xml:space="preserve">220 </w:t>
      </w:r>
      <w:r>
        <w:rPr>
          <w:rFonts w:eastAsia="Times New Roman" w:cs="Times New Roman"/>
          <w:szCs w:val="24"/>
        </w:rPr>
        <w:t>εκατ</w:t>
      </w:r>
      <w:r>
        <w:rPr>
          <w:rFonts w:eastAsia="Times New Roman" w:cs="Times New Roman"/>
          <w:szCs w:val="24"/>
        </w:rPr>
        <w:t xml:space="preserve">ομμύρια </w:t>
      </w:r>
      <w:r w:rsidRPr="00AF3479">
        <w:rPr>
          <w:rFonts w:eastAsia="Times New Roman" w:cs="Times New Roman"/>
          <w:szCs w:val="24"/>
        </w:rPr>
        <w:t xml:space="preserve">των </w:t>
      </w:r>
      <w:r w:rsidRPr="00AF3479">
        <w:rPr>
          <w:rFonts w:eastAsia="Times New Roman" w:cs="Times New Roman"/>
          <w:szCs w:val="24"/>
        </w:rPr>
        <w:lastRenderedPageBreak/>
        <w:t xml:space="preserve">δύο εταιρειών και περίπου 125 εκατομμύρια αναμένονται </w:t>
      </w:r>
      <w:r>
        <w:rPr>
          <w:rFonts w:eastAsia="Times New Roman" w:cs="Times New Roman"/>
          <w:szCs w:val="24"/>
        </w:rPr>
        <w:t xml:space="preserve">να είναι </w:t>
      </w:r>
      <w:r w:rsidRPr="00AF3479">
        <w:rPr>
          <w:rFonts w:eastAsia="Times New Roman" w:cs="Times New Roman"/>
          <w:szCs w:val="24"/>
        </w:rPr>
        <w:t xml:space="preserve">τα έσοδα που θα προέλθουν από το τέλος εκσυγχρονισμού και </w:t>
      </w:r>
      <w:r>
        <w:rPr>
          <w:rFonts w:eastAsia="Times New Roman" w:cs="Times New Roman"/>
          <w:szCs w:val="24"/>
        </w:rPr>
        <w:t>ανάπτυξης αερο</w:t>
      </w:r>
      <w:r w:rsidRPr="00AF3479">
        <w:rPr>
          <w:rFonts w:eastAsia="Times New Roman" w:cs="Times New Roman"/>
          <w:szCs w:val="24"/>
        </w:rPr>
        <w:t>λιμένων του υφιστάμενου αεροδρομίου</w:t>
      </w:r>
      <w:r>
        <w:rPr>
          <w:rFonts w:eastAsia="Times New Roman" w:cs="Times New Roman"/>
          <w:szCs w:val="24"/>
        </w:rPr>
        <w:t>,</w:t>
      </w:r>
      <w:r w:rsidRPr="00AF3479">
        <w:rPr>
          <w:rFonts w:eastAsia="Times New Roman" w:cs="Times New Roman"/>
          <w:szCs w:val="24"/>
        </w:rPr>
        <w:t xml:space="preserve"> του </w:t>
      </w:r>
      <w:r>
        <w:rPr>
          <w:rFonts w:eastAsia="Times New Roman" w:cs="Times New Roman"/>
          <w:szCs w:val="24"/>
        </w:rPr>
        <w:t>«</w:t>
      </w:r>
      <w:r w:rsidRPr="00AF3479">
        <w:rPr>
          <w:rFonts w:eastAsia="Times New Roman" w:cs="Times New Roman"/>
          <w:szCs w:val="24"/>
        </w:rPr>
        <w:t>Νίκος Καζαντζάκης</w:t>
      </w:r>
      <w:r>
        <w:rPr>
          <w:rFonts w:eastAsia="Times New Roman" w:cs="Times New Roman"/>
          <w:szCs w:val="24"/>
        </w:rPr>
        <w:t xml:space="preserve">». </w:t>
      </w:r>
    </w:p>
    <w:p w14:paraId="224A19DA"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 xml:space="preserve">Ο Δήμαρχος </w:t>
      </w:r>
      <w:proofErr w:type="spellStart"/>
      <w:r w:rsidRPr="00AF3479">
        <w:rPr>
          <w:rFonts w:eastAsia="Times New Roman" w:cs="Times New Roman"/>
          <w:szCs w:val="24"/>
        </w:rPr>
        <w:t>Μινώα</w:t>
      </w:r>
      <w:proofErr w:type="spellEnd"/>
      <w:r w:rsidRPr="00AF3479">
        <w:rPr>
          <w:rFonts w:eastAsia="Times New Roman" w:cs="Times New Roman"/>
          <w:szCs w:val="24"/>
        </w:rPr>
        <w:t xml:space="preserve"> Πεδιάδας</w:t>
      </w:r>
      <w:r>
        <w:rPr>
          <w:rFonts w:eastAsia="Times New Roman" w:cs="Times New Roman"/>
          <w:szCs w:val="24"/>
        </w:rPr>
        <w:t>, δήμο</w:t>
      </w:r>
      <w:r w:rsidRPr="00AF3479">
        <w:rPr>
          <w:rFonts w:eastAsia="Times New Roman" w:cs="Times New Roman"/>
          <w:szCs w:val="24"/>
        </w:rPr>
        <w:t xml:space="preserve"> στον οπ</w:t>
      </w:r>
      <w:r>
        <w:rPr>
          <w:rFonts w:eastAsia="Times New Roman" w:cs="Times New Roman"/>
          <w:szCs w:val="24"/>
        </w:rPr>
        <w:t xml:space="preserve">οίο θα </w:t>
      </w:r>
      <w:r>
        <w:rPr>
          <w:rFonts w:eastAsia="Times New Roman" w:cs="Times New Roman"/>
          <w:szCs w:val="24"/>
        </w:rPr>
        <w:t xml:space="preserve">γίνει το νέο αεροδρόμιο, ο κ. </w:t>
      </w:r>
      <w:r w:rsidRPr="00AF3479">
        <w:rPr>
          <w:rFonts w:eastAsia="Times New Roman" w:cs="Times New Roman"/>
          <w:szCs w:val="24"/>
        </w:rPr>
        <w:t>Καλογεράκης</w:t>
      </w:r>
      <w:r>
        <w:rPr>
          <w:rFonts w:eastAsia="Times New Roman" w:cs="Times New Roman"/>
          <w:szCs w:val="24"/>
        </w:rPr>
        <w:t>,</w:t>
      </w:r>
      <w:r w:rsidRPr="00AF3479">
        <w:rPr>
          <w:rFonts w:eastAsia="Times New Roman" w:cs="Times New Roman"/>
          <w:szCs w:val="24"/>
        </w:rPr>
        <w:t xml:space="preserve"> μας έστειλε ένα πολύ εμπεριστατωμένο υπόμνημα</w:t>
      </w:r>
      <w:r>
        <w:rPr>
          <w:rFonts w:eastAsia="Times New Roman" w:cs="Times New Roman"/>
          <w:szCs w:val="24"/>
        </w:rPr>
        <w:t>,</w:t>
      </w:r>
      <w:r w:rsidRPr="00AF3479">
        <w:rPr>
          <w:rFonts w:eastAsia="Times New Roman" w:cs="Times New Roman"/>
          <w:szCs w:val="24"/>
        </w:rPr>
        <w:t xml:space="preserve"> ένα πραγματικό υπόδειγμα ρεαλιστικ</w:t>
      </w:r>
      <w:r>
        <w:rPr>
          <w:rFonts w:eastAsia="Times New Roman" w:cs="Times New Roman"/>
          <w:szCs w:val="24"/>
        </w:rPr>
        <w:t>ής προσέγγισης και προσγειωμένων</w:t>
      </w:r>
      <w:r w:rsidRPr="00AF3479">
        <w:rPr>
          <w:rFonts w:eastAsia="Times New Roman" w:cs="Times New Roman"/>
          <w:szCs w:val="24"/>
        </w:rPr>
        <w:t xml:space="preserve"> προτάσεων</w:t>
      </w:r>
      <w:r>
        <w:rPr>
          <w:rFonts w:eastAsia="Times New Roman" w:cs="Times New Roman"/>
          <w:szCs w:val="24"/>
        </w:rPr>
        <w:t>, μ</w:t>
      </w:r>
      <w:r>
        <w:rPr>
          <w:rFonts w:eastAsia="Times New Roman" w:cs="Times New Roman"/>
          <w:szCs w:val="24"/>
        </w:rPr>
        <w:t>ιας</w:t>
      </w:r>
      <w:r>
        <w:rPr>
          <w:rFonts w:eastAsia="Times New Roman" w:cs="Times New Roman"/>
          <w:szCs w:val="24"/>
        </w:rPr>
        <w:t xml:space="preserve"> και μιλάμε για αεροδρόμια.</w:t>
      </w:r>
      <w:r w:rsidRPr="00AF3479">
        <w:rPr>
          <w:rFonts w:eastAsia="Times New Roman" w:cs="Times New Roman"/>
          <w:szCs w:val="24"/>
        </w:rPr>
        <w:t xml:space="preserve"> Κάνε</w:t>
      </w:r>
      <w:r>
        <w:rPr>
          <w:rFonts w:eastAsia="Times New Roman" w:cs="Times New Roman"/>
          <w:szCs w:val="24"/>
        </w:rPr>
        <w:t>ι</w:t>
      </w:r>
      <w:r w:rsidRPr="00AF3479">
        <w:rPr>
          <w:rFonts w:eastAsia="Times New Roman" w:cs="Times New Roman"/>
          <w:szCs w:val="24"/>
        </w:rPr>
        <w:t xml:space="preserve"> αναφορά σε </w:t>
      </w:r>
      <w:r>
        <w:rPr>
          <w:rFonts w:eastAsia="Times New Roman" w:cs="Times New Roman"/>
          <w:szCs w:val="24"/>
        </w:rPr>
        <w:t>δεκαεπτά σημεία,</w:t>
      </w:r>
      <w:r w:rsidRPr="00AF3479">
        <w:rPr>
          <w:rFonts w:eastAsia="Times New Roman" w:cs="Times New Roman"/>
          <w:szCs w:val="24"/>
        </w:rPr>
        <w:t xml:space="preserve"> μεταξύ των οποίων κάπο</w:t>
      </w:r>
      <w:r w:rsidRPr="00AF3479">
        <w:rPr>
          <w:rFonts w:eastAsia="Times New Roman" w:cs="Times New Roman"/>
          <w:szCs w:val="24"/>
        </w:rPr>
        <w:t xml:space="preserve">ια </w:t>
      </w:r>
      <w:r>
        <w:rPr>
          <w:rFonts w:eastAsia="Times New Roman" w:cs="Times New Roman"/>
          <w:szCs w:val="24"/>
        </w:rPr>
        <w:t xml:space="preserve">είναι </w:t>
      </w:r>
      <w:r w:rsidRPr="00AF3479">
        <w:rPr>
          <w:rFonts w:eastAsia="Times New Roman" w:cs="Times New Roman"/>
          <w:szCs w:val="24"/>
        </w:rPr>
        <w:t>αναπτυξιακά για την περιοχή</w:t>
      </w:r>
      <w:r>
        <w:rPr>
          <w:rFonts w:eastAsia="Times New Roman" w:cs="Times New Roman"/>
          <w:szCs w:val="24"/>
        </w:rPr>
        <w:t>,</w:t>
      </w:r>
      <w:r w:rsidRPr="00AF3479">
        <w:rPr>
          <w:rFonts w:eastAsia="Times New Roman" w:cs="Times New Roman"/>
          <w:szCs w:val="24"/>
        </w:rPr>
        <w:t xml:space="preserve"> θέματα απαλλοτριώσεων</w:t>
      </w:r>
      <w:r>
        <w:rPr>
          <w:rFonts w:eastAsia="Times New Roman" w:cs="Times New Roman"/>
          <w:szCs w:val="24"/>
        </w:rPr>
        <w:t>,</w:t>
      </w:r>
      <w:r w:rsidRPr="00AF3479">
        <w:rPr>
          <w:rFonts w:eastAsia="Times New Roman" w:cs="Times New Roman"/>
          <w:szCs w:val="24"/>
        </w:rPr>
        <w:t xml:space="preserve"> ανταποδοτικά</w:t>
      </w:r>
      <w:r>
        <w:rPr>
          <w:rFonts w:eastAsia="Times New Roman" w:cs="Times New Roman"/>
          <w:szCs w:val="24"/>
        </w:rPr>
        <w:t>,</w:t>
      </w:r>
      <w:r w:rsidRPr="00AF3479">
        <w:rPr>
          <w:rFonts w:eastAsia="Times New Roman" w:cs="Times New Roman"/>
          <w:szCs w:val="24"/>
        </w:rPr>
        <w:t xml:space="preserve"> θέματα προσλήψεων προσωπικού και συμμετοχή στο διοικητικό συμβούλιο</w:t>
      </w:r>
      <w:r>
        <w:rPr>
          <w:rFonts w:eastAsia="Times New Roman" w:cs="Times New Roman"/>
          <w:szCs w:val="24"/>
        </w:rPr>
        <w:t>,</w:t>
      </w:r>
      <w:r w:rsidRPr="00AF3479">
        <w:rPr>
          <w:rFonts w:eastAsia="Times New Roman" w:cs="Times New Roman"/>
          <w:szCs w:val="24"/>
        </w:rPr>
        <w:t xml:space="preserve"> θέματα υποδομών με οικολογικό αποτύπωμα</w:t>
      </w:r>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 xml:space="preserve">θέματα </w:t>
      </w:r>
      <w:r w:rsidRPr="00AF3479">
        <w:rPr>
          <w:rFonts w:eastAsia="Times New Roman" w:cs="Times New Roman"/>
          <w:szCs w:val="24"/>
        </w:rPr>
        <w:t>πολιτιστικής ανάδειξης της περιοχής</w:t>
      </w:r>
      <w:r>
        <w:rPr>
          <w:rFonts w:eastAsia="Times New Roman" w:cs="Times New Roman"/>
          <w:szCs w:val="24"/>
        </w:rPr>
        <w:t>,</w:t>
      </w:r>
      <w:r w:rsidRPr="00AF3479">
        <w:rPr>
          <w:rFonts w:eastAsia="Times New Roman" w:cs="Times New Roman"/>
          <w:szCs w:val="24"/>
        </w:rPr>
        <w:t xml:space="preserve"> μετεγκαταστάσεις οικισμών</w:t>
      </w:r>
      <w:r>
        <w:rPr>
          <w:rFonts w:eastAsia="Times New Roman" w:cs="Times New Roman"/>
          <w:szCs w:val="24"/>
        </w:rPr>
        <w:t>,</w:t>
      </w:r>
      <w:r w:rsidRPr="00AF3479">
        <w:rPr>
          <w:rFonts w:eastAsia="Times New Roman" w:cs="Times New Roman"/>
          <w:szCs w:val="24"/>
        </w:rPr>
        <w:t xml:space="preserve"> </w:t>
      </w:r>
      <w:r w:rsidRPr="00AF3479">
        <w:rPr>
          <w:rFonts w:eastAsia="Times New Roman" w:cs="Times New Roman"/>
          <w:szCs w:val="24"/>
        </w:rPr>
        <w:t>ακόμα και θέματα χρηματοδοτικών προγραμμάτων για ηχομόνωση κατοικιών</w:t>
      </w:r>
      <w:r>
        <w:rPr>
          <w:rFonts w:eastAsia="Times New Roman" w:cs="Times New Roman"/>
          <w:szCs w:val="24"/>
        </w:rPr>
        <w:t>.</w:t>
      </w:r>
    </w:p>
    <w:p w14:paraId="224A19D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w:t>
      </w:r>
      <w:r w:rsidRPr="00AF3479">
        <w:rPr>
          <w:rFonts w:eastAsia="Times New Roman" w:cs="Times New Roman"/>
          <w:szCs w:val="24"/>
        </w:rPr>
        <w:t>αντίληψη περί τοπικής αυτοδιοίκησης</w:t>
      </w:r>
      <w:r>
        <w:rPr>
          <w:rFonts w:eastAsia="Times New Roman" w:cs="Times New Roman"/>
          <w:szCs w:val="24"/>
        </w:rPr>
        <w:t>,</w:t>
      </w:r>
      <w:r w:rsidRPr="00AF3479">
        <w:rPr>
          <w:rFonts w:eastAsia="Times New Roman" w:cs="Times New Roman"/>
          <w:szCs w:val="24"/>
        </w:rPr>
        <w:t xml:space="preserve"> δηλαδή του </w:t>
      </w:r>
      <w:r>
        <w:rPr>
          <w:rFonts w:eastAsia="Times New Roman" w:cs="Times New Roman"/>
          <w:szCs w:val="24"/>
        </w:rPr>
        <w:t>«όχι αντιστέκομ</w:t>
      </w:r>
      <w:r w:rsidRPr="00AF3479">
        <w:rPr>
          <w:rFonts w:eastAsia="Times New Roman" w:cs="Times New Roman"/>
          <w:szCs w:val="24"/>
        </w:rPr>
        <w:t>αι σε κάθε επένδυση</w:t>
      </w:r>
      <w:r>
        <w:rPr>
          <w:rFonts w:eastAsia="Times New Roman" w:cs="Times New Roman"/>
          <w:szCs w:val="24"/>
        </w:rPr>
        <w:t>,</w:t>
      </w:r>
      <w:r w:rsidRPr="00AF3479">
        <w:rPr>
          <w:rFonts w:eastAsia="Times New Roman" w:cs="Times New Roman"/>
          <w:szCs w:val="24"/>
        </w:rPr>
        <w:t xml:space="preserve"> αλλά διεκδικώ για να αναβαθμίσω τη ζωή των κατοίκων της περιοχής</w:t>
      </w:r>
      <w:r>
        <w:rPr>
          <w:rFonts w:eastAsia="Times New Roman" w:cs="Times New Roman"/>
          <w:szCs w:val="24"/>
        </w:rPr>
        <w:t xml:space="preserve">», είναι μια </w:t>
      </w:r>
      <w:r w:rsidRPr="00AF3479">
        <w:rPr>
          <w:rFonts w:eastAsia="Times New Roman" w:cs="Times New Roman"/>
          <w:szCs w:val="24"/>
        </w:rPr>
        <w:t xml:space="preserve">αντίληψη που </w:t>
      </w:r>
      <w:r>
        <w:rPr>
          <w:rFonts w:eastAsia="Times New Roman" w:cs="Times New Roman"/>
          <w:szCs w:val="24"/>
        </w:rPr>
        <w:t>α</w:t>
      </w:r>
      <w:r w:rsidRPr="00AF3479">
        <w:rPr>
          <w:rFonts w:eastAsia="Times New Roman" w:cs="Times New Roman"/>
          <w:szCs w:val="24"/>
        </w:rPr>
        <w:t>σφαλώς και πρέπει να λαμβάνουμε υπ</w:t>
      </w:r>
      <w:r>
        <w:rPr>
          <w:rFonts w:eastAsia="Times New Roman" w:cs="Times New Roman"/>
          <w:szCs w:val="24"/>
        </w:rPr>
        <w:t xml:space="preserve">’ </w:t>
      </w:r>
      <w:proofErr w:type="spellStart"/>
      <w:r w:rsidRPr="00AF3479">
        <w:rPr>
          <w:rFonts w:eastAsia="Times New Roman" w:cs="Times New Roman"/>
          <w:szCs w:val="24"/>
        </w:rPr>
        <w:t>όψ</w:t>
      </w:r>
      <w:r>
        <w:rPr>
          <w:rFonts w:eastAsia="Times New Roman" w:cs="Times New Roman"/>
          <w:szCs w:val="24"/>
        </w:rPr>
        <w:t>ιν</w:t>
      </w:r>
      <w:proofErr w:type="spellEnd"/>
      <w:r w:rsidRPr="00AF3479">
        <w:rPr>
          <w:rFonts w:eastAsia="Times New Roman" w:cs="Times New Roman"/>
          <w:szCs w:val="24"/>
        </w:rPr>
        <w:t xml:space="preserve"> σε τέτοιες περιπτώσεις</w:t>
      </w:r>
      <w:r>
        <w:rPr>
          <w:rFonts w:eastAsia="Times New Roman" w:cs="Times New Roman"/>
          <w:szCs w:val="24"/>
        </w:rPr>
        <w:t>.</w:t>
      </w:r>
    </w:p>
    <w:p w14:paraId="224A19DC" w14:textId="77777777" w:rsidR="0081027C" w:rsidRDefault="00F5028E">
      <w:pPr>
        <w:spacing w:line="600" w:lineRule="auto"/>
        <w:ind w:firstLine="720"/>
        <w:jc w:val="both"/>
        <w:rPr>
          <w:rFonts w:eastAsia="Times New Roman" w:cs="Times New Roman"/>
          <w:szCs w:val="24"/>
        </w:rPr>
      </w:pPr>
      <w:r w:rsidRPr="00AF3479">
        <w:rPr>
          <w:rFonts w:eastAsia="Times New Roman" w:cs="Times New Roman"/>
          <w:szCs w:val="24"/>
        </w:rPr>
        <w:t>Επιτρέψτε μου</w:t>
      </w:r>
      <w:r>
        <w:rPr>
          <w:rFonts w:eastAsia="Times New Roman" w:cs="Times New Roman"/>
          <w:szCs w:val="24"/>
        </w:rPr>
        <w:t>,</w:t>
      </w:r>
      <w:r w:rsidRPr="00AF3479">
        <w:rPr>
          <w:rFonts w:eastAsia="Times New Roman" w:cs="Times New Roman"/>
          <w:szCs w:val="24"/>
        </w:rPr>
        <w:t xml:space="preserve"> </w:t>
      </w:r>
      <w:r>
        <w:rPr>
          <w:rFonts w:eastAsia="Times New Roman" w:cs="Times New Roman"/>
          <w:szCs w:val="24"/>
        </w:rPr>
        <w:t>όμως,</w:t>
      </w:r>
      <w:r w:rsidRPr="00AF3479">
        <w:rPr>
          <w:rFonts w:eastAsia="Times New Roman" w:cs="Times New Roman"/>
          <w:szCs w:val="24"/>
        </w:rPr>
        <w:t xml:space="preserve"> και λόγω αντικειμένου και επειδή ακούσαμε εδώ πέρα προηγουμένως και τον Υφυπουργό Αθλητισμού</w:t>
      </w:r>
      <w:r>
        <w:rPr>
          <w:rFonts w:eastAsia="Times New Roman" w:cs="Times New Roman"/>
          <w:szCs w:val="24"/>
        </w:rPr>
        <w:t>,</w:t>
      </w:r>
      <w:r w:rsidRPr="00AF3479">
        <w:rPr>
          <w:rFonts w:eastAsia="Times New Roman" w:cs="Times New Roman"/>
          <w:szCs w:val="24"/>
        </w:rPr>
        <w:t xml:space="preserve"> να ασχολη</w:t>
      </w:r>
      <w:r>
        <w:rPr>
          <w:rFonts w:eastAsia="Times New Roman" w:cs="Times New Roman"/>
          <w:szCs w:val="24"/>
        </w:rPr>
        <w:t>θώ περισσότερο με την τροπολογία 2</w:t>
      </w:r>
      <w:r w:rsidRPr="00AF3479">
        <w:rPr>
          <w:rFonts w:eastAsia="Times New Roman" w:cs="Times New Roman"/>
          <w:szCs w:val="24"/>
        </w:rPr>
        <w:t>162 για την αναδιάρθρωση των πρωτ</w:t>
      </w:r>
      <w:r w:rsidRPr="00AF3479">
        <w:rPr>
          <w:rFonts w:eastAsia="Times New Roman" w:cs="Times New Roman"/>
          <w:szCs w:val="24"/>
        </w:rPr>
        <w:t>αθλημάτων</w:t>
      </w:r>
      <w:r>
        <w:rPr>
          <w:rFonts w:eastAsia="Times New Roman" w:cs="Times New Roman"/>
          <w:szCs w:val="24"/>
        </w:rPr>
        <w:t>, μία τροπολογία αθλητικού,</w:t>
      </w:r>
      <w:r w:rsidRPr="00AF3479">
        <w:rPr>
          <w:rFonts w:eastAsia="Times New Roman" w:cs="Times New Roman"/>
          <w:szCs w:val="24"/>
        </w:rPr>
        <w:t xml:space="preserve"> εντός </w:t>
      </w:r>
      <w:r>
        <w:rPr>
          <w:rFonts w:eastAsia="Times New Roman" w:cs="Times New Roman"/>
          <w:szCs w:val="24"/>
        </w:rPr>
        <w:t>ή</w:t>
      </w:r>
      <w:r w:rsidRPr="00AF3479">
        <w:rPr>
          <w:rFonts w:eastAsia="Times New Roman" w:cs="Times New Roman"/>
          <w:szCs w:val="24"/>
        </w:rPr>
        <w:t xml:space="preserve"> εκτός εισαγωγικών</w:t>
      </w:r>
      <w:r>
        <w:rPr>
          <w:rFonts w:eastAsia="Times New Roman" w:cs="Times New Roman"/>
          <w:szCs w:val="24"/>
        </w:rPr>
        <w:t>,</w:t>
      </w:r>
      <w:r w:rsidRPr="00AF3479">
        <w:rPr>
          <w:rFonts w:eastAsia="Times New Roman" w:cs="Times New Roman"/>
          <w:szCs w:val="24"/>
        </w:rPr>
        <w:t xml:space="preserve"> περιεχομένου</w:t>
      </w:r>
      <w:r>
        <w:rPr>
          <w:rFonts w:eastAsia="Times New Roman" w:cs="Times New Roman"/>
          <w:szCs w:val="24"/>
        </w:rPr>
        <w:t>. Θ</w:t>
      </w:r>
      <w:r w:rsidRPr="00AF3479">
        <w:rPr>
          <w:rFonts w:eastAsia="Times New Roman" w:cs="Times New Roman"/>
          <w:szCs w:val="24"/>
        </w:rPr>
        <w:t>α ασχοληθώ με τη διαδικασία</w:t>
      </w:r>
      <w:r>
        <w:rPr>
          <w:rFonts w:eastAsia="Times New Roman" w:cs="Times New Roman"/>
          <w:szCs w:val="24"/>
        </w:rPr>
        <w:t>,</w:t>
      </w:r>
      <w:r w:rsidRPr="00AF3479">
        <w:rPr>
          <w:rFonts w:eastAsia="Times New Roman" w:cs="Times New Roman"/>
          <w:szCs w:val="24"/>
        </w:rPr>
        <w:t xml:space="preserve"> αλλά και με την ουσία</w:t>
      </w:r>
      <w:r>
        <w:rPr>
          <w:rFonts w:eastAsia="Times New Roman" w:cs="Times New Roman"/>
          <w:szCs w:val="24"/>
        </w:rPr>
        <w:t>.</w:t>
      </w:r>
    </w:p>
    <w:p w14:paraId="224A19D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Έχουμε, λ</w:t>
      </w:r>
      <w:r w:rsidRPr="00AF3479">
        <w:rPr>
          <w:rFonts w:eastAsia="Times New Roman" w:cs="Times New Roman"/>
          <w:szCs w:val="24"/>
        </w:rPr>
        <w:t>οιπόν</w:t>
      </w:r>
      <w:r>
        <w:rPr>
          <w:rFonts w:eastAsia="Times New Roman" w:cs="Times New Roman"/>
          <w:szCs w:val="24"/>
        </w:rPr>
        <w:t xml:space="preserve">, σε μία </w:t>
      </w:r>
      <w:r w:rsidRPr="00AF3479">
        <w:rPr>
          <w:rFonts w:eastAsia="Times New Roman" w:cs="Times New Roman"/>
          <w:szCs w:val="24"/>
        </w:rPr>
        <w:t>κύρωση σύμβασης να έρχεται ως τροπολογία όλο το σχέδιο αναδιάρθρωσης των ποδοσφαιρικών κατηγοριών</w:t>
      </w:r>
      <w:r>
        <w:rPr>
          <w:rFonts w:eastAsia="Times New Roman" w:cs="Times New Roman"/>
          <w:szCs w:val="24"/>
        </w:rPr>
        <w:t>,</w:t>
      </w:r>
      <w:r w:rsidRPr="00AF3479">
        <w:rPr>
          <w:rFonts w:eastAsia="Times New Roman" w:cs="Times New Roman"/>
          <w:szCs w:val="24"/>
        </w:rPr>
        <w:t xml:space="preserve"> κάτ</w:t>
      </w:r>
      <w:r w:rsidRPr="00AF3479">
        <w:rPr>
          <w:rFonts w:eastAsia="Times New Roman" w:cs="Times New Roman"/>
          <w:szCs w:val="24"/>
        </w:rPr>
        <w:t xml:space="preserve">ι το οποίο θα έπρεπε να είναι αντικείμενο συζήτησης ενός και μόνο νομοσχεδίου </w:t>
      </w:r>
      <w:r>
        <w:rPr>
          <w:rFonts w:eastAsia="Times New Roman" w:cs="Times New Roman"/>
          <w:szCs w:val="24"/>
        </w:rPr>
        <w:t xml:space="preserve">με </w:t>
      </w:r>
      <w:r w:rsidRPr="00AF3479">
        <w:rPr>
          <w:rFonts w:eastAsia="Times New Roman" w:cs="Times New Roman"/>
          <w:szCs w:val="24"/>
        </w:rPr>
        <w:lastRenderedPageBreak/>
        <w:t>βάση την κρισιμότητα του</w:t>
      </w:r>
      <w:r>
        <w:rPr>
          <w:rFonts w:eastAsia="Times New Roman" w:cs="Times New Roman"/>
          <w:szCs w:val="24"/>
        </w:rPr>
        <w:t>. Δεν είναι,</w:t>
      </w:r>
      <w:r w:rsidRPr="00AF3479">
        <w:rPr>
          <w:rFonts w:eastAsia="Times New Roman" w:cs="Times New Roman"/>
          <w:szCs w:val="24"/>
        </w:rPr>
        <w:t xml:space="preserve"> </w:t>
      </w:r>
      <w:r>
        <w:rPr>
          <w:rFonts w:eastAsia="Times New Roman" w:cs="Times New Roman"/>
          <w:szCs w:val="24"/>
        </w:rPr>
        <w:t>όμως,</w:t>
      </w:r>
      <w:r w:rsidRPr="00AF3479">
        <w:rPr>
          <w:rFonts w:eastAsia="Times New Roman" w:cs="Times New Roman"/>
          <w:szCs w:val="24"/>
        </w:rPr>
        <w:t xml:space="preserve"> η πρώτη φο</w:t>
      </w:r>
      <w:r>
        <w:rPr>
          <w:rFonts w:eastAsia="Times New Roman" w:cs="Times New Roman"/>
          <w:szCs w:val="24"/>
        </w:rPr>
        <w:t>ρά που η</w:t>
      </w:r>
      <w:r w:rsidRPr="00AF3479">
        <w:rPr>
          <w:rFonts w:eastAsia="Times New Roman" w:cs="Times New Roman"/>
          <w:szCs w:val="24"/>
        </w:rPr>
        <w:t xml:space="preserve"> Βουλή και οι κοινοβουλευτικές διαδικασίες θεωρούνται διακοσμητικές</w:t>
      </w:r>
      <w:r>
        <w:rPr>
          <w:rFonts w:eastAsia="Times New Roman" w:cs="Times New Roman"/>
          <w:szCs w:val="24"/>
        </w:rPr>
        <w:t>.</w:t>
      </w:r>
      <w:r w:rsidRPr="00AF3479">
        <w:rPr>
          <w:rFonts w:eastAsia="Times New Roman" w:cs="Times New Roman"/>
          <w:szCs w:val="24"/>
        </w:rPr>
        <w:t xml:space="preserve"> Κάτι για το οποίο διαμαρτυρόταν ο ΣΥΡΙΖΑ όταν</w:t>
      </w:r>
      <w:r w:rsidRPr="00AF3479">
        <w:rPr>
          <w:rFonts w:eastAsia="Times New Roman" w:cs="Times New Roman"/>
          <w:szCs w:val="24"/>
        </w:rPr>
        <w:t xml:space="preserve"> ήταν στην αντιπολίτευση</w:t>
      </w:r>
      <w:r>
        <w:rPr>
          <w:rFonts w:eastAsia="Times New Roman" w:cs="Times New Roman"/>
          <w:szCs w:val="24"/>
        </w:rPr>
        <w:t>, τ</w:t>
      </w:r>
      <w:r w:rsidRPr="00AF3479">
        <w:rPr>
          <w:rFonts w:eastAsia="Times New Roman" w:cs="Times New Roman"/>
          <w:szCs w:val="24"/>
        </w:rPr>
        <w:t>ώρα το εφαρμόζει μη</w:t>
      </w:r>
      <w:r>
        <w:rPr>
          <w:rFonts w:eastAsia="Times New Roman" w:cs="Times New Roman"/>
          <w:szCs w:val="24"/>
        </w:rPr>
        <w:t>ν</w:t>
      </w:r>
      <w:r w:rsidRPr="00AF3479">
        <w:rPr>
          <w:rFonts w:eastAsia="Times New Roman" w:cs="Times New Roman"/>
          <w:szCs w:val="24"/>
        </w:rPr>
        <w:t xml:space="preserve"> μπορώντας να αντισταθεί στην ευκολία που του προσφέρει κυβερνητικά</w:t>
      </w:r>
      <w:r>
        <w:rPr>
          <w:rFonts w:eastAsia="Times New Roman" w:cs="Times New Roman"/>
          <w:szCs w:val="24"/>
        </w:rPr>
        <w:t xml:space="preserve">, άσχετα </w:t>
      </w:r>
      <w:r w:rsidRPr="00AF3479">
        <w:rPr>
          <w:rFonts w:eastAsia="Times New Roman" w:cs="Times New Roman"/>
          <w:szCs w:val="24"/>
        </w:rPr>
        <w:t>αν κοινοβουλευτικά τσα</w:t>
      </w:r>
      <w:r>
        <w:rPr>
          <w:rFonts w:eastAsia="Times New Roman" w:cs="Times New Roman"/>
          <w:szCs w:val="24"/>
        </w:rPr>
        <w:t xml:space="preserve">λαπατάει </w:t>
      </w:r>
      <w:r w:rsidRPr="00AF3479">
        <w:rPr>
          <w:rFonts w:eastAsia="Times New Roman" w:cs="Times New Roman"/>
          <w:szCs w:val="24"/>
        </w:rPr>
        <w:t>τους θεσμούς</w:t>
      </w:r>
      <w:r>
        <w:rPr>
          <w:rFonts w:eastAsia="Times New Roman" w:cs="Times New Roman"/>
          <w:szCs w:val="24"/>
        </w:rPr>
        <w:t>.</w:t>
      </w:r>
      <w:r w:rsidRPr="00AF3479">
        <w:rPr>
          <w:rFonts w:eastAsia="Times New Roman" w:cs="Times New Roman"/>
          <w:szCs w:val="24"/>
        </w:rPr>
        <w:t xml:space="preserve"> Ο σκοπός αγιάζ</w:t>
      </w:r>
      <w:r>
        <w:rPr>
          <w:rFonts w:eastAsia="Times New Roman" w:cs="Times New Roman"/>
          <w:szCs w:val="24"/>
        </w:rPr>
        <w:t>ει τα μέσα και η ελπίδα έρχεται, κ</w:t>
      </w:r>
      <w:r w:rsidRPr="00AF3479">
        <w:rPr>
          <w:rFonts w:eastAsia="Times New Roman" w:cs="Times New Roman"/>
          <w:szCs w:val="24"/>
        </w:rPr>
        <w:t>ατά τα άλλα</w:t>
      </w:r>
      <w:r>
        <w:rPr>
          <w:rFonts w:eastAsia="Times New Roman" w:cs="Times New Roman"/>
          <w:szCs w:val="24"/>
        </w:rPr>
        <w:t>.</w:t>
      </w:r>
    </w:p>
    <w:p w14:paraId="224A19D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Μπορεί να μου πει κάποιος β</w:t>
      </w:r>
      <w:r>
        <w:rPr>
          <w:rFonts w:eastAsia="Times New Roman" w:cs="Times New Roman"/>
          <w:szCs w:val="24"/>
        </w:rPr>
        <w:t xml:space="preserve">έβαια ότι </w:t>
      </w:r>
      <w:r w:rsidRPr="00AF3479">
        <w:rPr>
          <w:rFonts w:eastAsia="Times New Roman" w:cs="Times New Roman"/>
          <w:szCs w:val="24"/>
        </w:rPr>
        <w:t>η συγκεκριμένη τροπολογία δεν είναι και τόσο άσχετη με το νομοσχέδιο</w:t>
      </w:r>
      <w:r>
        <w:rPr>
          <w:rFonts w:eastAsia="Times New Roman" w:cs="Times New Roman"/>
          <w:szCs w:val="24"/>
        </w:rPr>
        <w:t>.</w:t>
      </w:r>
      <w:r w:rsidRPr="00AF3479">
        <w:rPr>
          <w:rFonts w:eastAsia="Times New Roman" w:cs="Times New Roman"/>
          <w:szCs w:val="24"/>
        </w:rPr>
        <w:t xml:space="preserve"> Προφανώς</w:t>
      </w:r>
      <w:r>
        <w:rPr>
          <w:rFonts w:eastAsia="Times New Roman" w:cs="Times New Roman"/>
          <w:szCs w:val="24"/>
        </w:rPr>
        <w:t>,</w:t>
      </w:r>
      <w:r w:rsidRPr="00AF3479">
        <w:rPr>
          <w:rFonts w:eastAsia="Times New Roman" w:cs="Times New Roman"/>
          <w:szCs w:val="24"/>
        </w:rPr>
        <w:t xml:space="preserve"> στο απώτερο μέλλον οι ομάδες που θα μεταβαίνουν στο Ηράκλειο για να αντιμετωπίσουν τον ΟΦΗ</w:t>
      </w:r>
      <w:r>
        <w:rPr>
          <w:rFonts w:eastAsia="Times New Roman" w:cs="Times New Roman"/>
          <w:szCs w:val="24"/>
        </w:rPr>
        <w:t xml:space="preserve"> ή</w:t>
      </w:r>
      <w:r w:rsidRPr="00AF3479">
        <w:rPr>
          <w:rFonts w:eastAsia="Times New Roman" w:cs="Times New Roman"/>
          <w:szCs w:val="24"/>
        </w:rPr>
        <w:t xml:space="preserve"> τον </w:t>
      </w:r>
      <w:r>
        <w:rPr>
          <w:rFonts w:eastAsia="Times New Roman" w:cs="Times New Roman"/>
          <w:szCs w:val="24"/>
        </w:rPr>
        <w:t>«</w:t>
      </w:r>
      <w:r w:rsidRPr="00AF3479">
        <w:rPr>
          <w:rFonts w:eastAsia="Times New Roman" w:cs="Times New Roman"/>
          <w:szCs w:val="24"/>
        </w:rPr>
        <w:t>Εργοτέλη</w:t>
      </w:r>
      <w:r>
        <w:rPr>
          <w:rFonts w:eastAsia="Times New Roman" w:cs="Times New Roman"/>
          <w:szCs w:val="24"/>
        </w:rPr>
        <w:t>»</w:t>
      </w:r>
      <w:r w:rsidRPr="00AF3479">
        <w:rPr>
          <w:rFonts w:eastAsia="Times New Roman" w:cs="Times New Roman"/>
          <w:szCs w:val="24"/>
        </w:rPr>
        <w:t xml:space="preserve"> θα προσγειώνονται στο </w:t>
      </w:r>
      <w:r>
        <w:rPr>
          <w:rFonts w:eastAsia="Times New Roman" w:cs="Times New Roman"/>
          <w:szCs w:val="24"/>
        </w:rPr>
        <w:t>ν</w:t>
      </w:r>
      <w:r w:rsidRPr="00AF3479">
        <w:rPr>
          <w:rFonts w:eastAsia="Times New Roman" w:cs="Times New Roman"/>
          <w:szCs w:val="24"/>
        </w:rPr>
        <w:t xml:space="preserve">έο αεροδρόμιο του </w:t>
      </w:r>
      <w:proofErr w:type="spellStart"/>
      <w:r w:rsidRPr="00AF3479">
        <w:rPr>
          <w:rFonts w:eastAsia="Times New Roman" w:cs="Times New Roman"/>
          <w:szCs w:val="24"/>
        </w:rPr>
        <w:t>Καστελίου</w:t>
      </w:r>
      <w:proofErr w:type="spellEnd"/>
      <w:r>
        <w:rPr>
          <w:rFonts w:eastAsia="Times New Roman" w:cs="Times New Roman"/>
          <w:szCs w:val="24"/>
        </w:rPr>
        <w:t>.</w:t>
      </w:r>
    </w:p>
    <w:p w14:paraId="224A19D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Αυτή </w:t>
      </w:r>
      <w:r>
        <w:rPr>
          <w:rFonts w:eastAsia="Times New Roman" w:cs="Times New Roman"/>
          <w:szCs w:val="24"/>
        </w:rPr>
        <w:t>είναι η σύνδεση που μπορεί να έχει για να μην τη θεωρήσουμε άσχετη.</w:t>
      </w:r>
    </w:p>
    <w:p w14:paraId="224A19E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Και πράγματι εξεπλάγην ξεκινώντας να διαβάζω την αιτιολογική έκθεση με την αναφορά στο αυτοδιοίκητο του ποδοσφαίρου και την απόφαση της ΕΠΟ περί αναδιάρθρωσης, η οποία δεν λήφθηκε τώρα, αλ</w:t>
      </w:r>
      <w:r>
        <w:rPr>
          <w:rFonts w:eastAsia="Times New Roman" w:cs="Times New Roman"/>
          <w:szCs w:val="24"/>
        </w:rPr>
        <w:t xml:space="preserve">λά τον Αύγουστο </w:t>
      </w:r>
      <w:r>
        <w:rPr>
          <w:rFonts w:eastAsia="Times New Roman" w:cs="Times New Roman"/>
          <w:szCs w:val="24"/>
        </w:rPr>
        <w:lastRenderedPageBreak/>
        <w:t>του 2018, πριν από εννιά περίπου μήνες, όταν σύσσωμος ο Τύπος, ακόμα και ο φιλικός προς την Κυβέρνηση, βοούσε ότι η εν λόγω αναδιάρθρωση προκύπτει κατόπιν της επιθυμίας του Υπουργού.</w:t>
      </w:r>
    </w:p>
    <w:p w14:paraId="224A19E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Σταχυολογώ: «Έκανε σκόντο ο Υφυπουργός Αθλητισμού Γιώργος</w:t>
      </w:r>
      <w:r>
        <w:rPr>
          <w:rFonts w:eastAsia="Times New Roman" w:cs="Times New Roman"/>
          <w:szCs w:val="24"/>
        </w:rPr>
        <w:t xml:space="preserve"> Βασιλειάδης που ζητούσε δώδεκα ομάδες, αλλά δέχθηκε υπό προϋποθέσεις την πρόταση της Λίγκας», στον Αθήνα 9,84 στις 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w:t>
      </w:r>
    </w:p>
    <w:p w14:paraId="224A19E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 Υφυπουργός Αθλητισμού κατέστησε σαφές στους εκπροσώπους της ΕΠΟ και της Λίγκας πως, αν επιμείνουν στην απόφασή τους για δεκαέξι</w:t>
      </w:r>
      <w:r>
        <w:rPr>
          <w:rFonts w:eastAsia="Times New Roman" w:cs="Times New Roman"/>
          <w:szCs w:val="24"/>
        </w:rPr>
        <w:t xml:space="preserve"> ομάδες στη </w:t>
      </w:r>
      <w:r>
        <w:rPr>
          <w:rFonts w:eastAsia="Times New Roman" w:cs="Times New Roman"/>
          <w:szCs w:val="24"/>
          <w:lang w:val="en-US"/>
        </w:rPr>
        <w:t>Super</w:t>
      </w:r>
      <w:r w:rsidRPr="002F751E">
        <w:rPr>
          <w:rFonts w:eastAsia="Times New Roman" w:cs="Times New Roman"/>
          <w:szCs w:val="24"/>
        </w:rPr>
        <w:t xml:space="preserve"> </w:t>
      </w:r>
      <w:r>
        <w:rPr>
          <w:rFonts w:eastAsia="Times New Roman" w:cs="Times New Roman"/>
          <w:szCs w:val="24"/>
          <w:lang w:val="en-US"/>
        </w:rPr>
        <w:t>League</w:t>
      </w:r>
      <w:r w:rsidRPr="002F751E">
        <w:rPr>
          <w:rFonts w:eastAsia="Times New Roman" w:cs="Times New Roman"/>
          <w:szCs w:val="24"/>
        </w:rPr>
        <w:t xml:space="preserve"> </w:t>
      </w:r>
      <w:r>
        <w:rPr>
          <w:rFonts w:eastAsia="Times New Roman" w:cs="Times New Roman"/>
          <w:szCs w:val="24"/>
        </w:rPr>
        <w:t>το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και μείωσή τους από το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2021 σε δεκατέσσερις, η οικονομική συμφωνία που υπήρχε με την Κυβέρνηση δεν θα έχει πλέον ισχύ». Αυτά στον </w:t>
      </w:r>
      <w:r>
        <w:rPr>
          <w:rFonts w:eastAsia="Times New Roman" w:cs="Times New Roman"/>
          <w:szCs w:val="24"/>
        </w:rPr>
        <w:t>«</w:t>
      </w:r>
      <w:r>
        <w:rPr>
          <w:rFonts w:eastAsia="Times New Roman" w:cs="Times New Roman"/>
          <w:szCs w:val="24"/>
          <w:lang w:val="en-US"/>
        </w:rPr>
        <w:t>REAL</w:t>
      </w:r>
      <w:r w:rsidRPr="002F751E">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w:t>
      </w:r>
      <w:r>
        <w:rPr>
          <w:rFonts w:eastAsia="Times New Roman" w:cs="Times New Roman"/>
          <w:szCs w:val="24"/>
        </w:rPr>
        <w:t xml:space="preserve"> στις 8</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2019. </w:t>
      </w:r>
    </w:p>
    <w:p w14:paraId="224A19E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«Σύμφωνα με πληροφορίες αντιπροσωπεία της ομοσπονδίας</w:t>
      </w:r>
      <w:r>
        <w:rPr>
          <w:rFonts w:eastAsia="Times New Roman" w:cs="Times New Roman"/>
          <w:szCs w:val="24"/>
        </w:rPr>
        <w:t xml:space="preserve"> ζήτησε για ακόμη μια φορά να μη γίνει αναδιάρθρωση, αλλά ο κ. Βασιλειάδης ξεκαθάρισε ότι χωρίς αυτή δεν ισχύει η οικονομική συμφωνία με την ΕΡΤ», </w:t>
      </w:r>
      <w:r>
        <w:rPr>
          <w:rFonts w:eastAsia="Times New Roman" w:cs="Times New Roman"/>
          <w:szCs w:val="24"/>
        </w:rPr>
        <w:t>«</w:t>
      </w:r>
      <w:r>
        <w:rPr>
          <w:rFonts w:eastAsia="Times New Roman" w:cs="Times New Roman"/>
          <w:szCs w:val="24"/>
        </w:rPr>
        <w:t>Εφημερίδα των Συντακτών</w:t>
      </w:r>
      <w:r>
        <w:rPr>
          <w:rFonts w:eastAsia="Times New Roman" w:cs="Times New Roman"/>
          <w:szCs w:val="24"/>
        </w:rPr>
        <w:t>»</w:t>
      </w:r>
      <w:r>
        <w:rPr>
          <w:rFonts w:eastAsia="Times New Roman" w:cs="Times New Roman"/>
          <w:szCs w:val="24"/>
        </w:rPr>
        <w:t xml:space="preserve"> στις 8</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2019. Δεν βλέπω και πολύ αυτοδιοίκητο μετά από αυτές τις παρεμβάσεις.</w:t>
      </w:r>
    </w:p>
    <w:p w14:paraId="224A19E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Ας έ</w:t>
      </w:r>
      <w:r>
        <w:rPr>
          <w:rFonts w:eastAsia="Times New Roman" w:cs="Times New Roman"/>
          <w:szCs w:val="24"/>
        </w:rPr>
        <w:t>λθουμε και στη βασική ρύθμιση που έχει να κάνει με την αναδιάρθρωση, τη μείωση του αριθμού των ομάδων, τα νούμερα που έχουν ακουστεί, το δεκαέξι, το δεκατέσσερα και να δούμε τι οφέλη αναμένουμε από τη ρύθμιση αυτή. Θα γίνει ο τελικός κυπέλλου της σεζόν 201</w:t>
      </w:r>
      <w:r>
        <w:rPr>
          <w:rFonts w:eastAsia="Times New Roman" w:cs="Times New Roman"/>
          <w:szCs w:val="24"/>
        </w:rPr>
        <w:t>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παρουσία φιλάθλων; Θα αξιωθούμε να δούμε μετακινήσεις φιλάθλων στους εκτός έδρας αγώνες των ομάδων τους; Θα περιοριστούν τα κρούσματα βίας; Θα ισχύσει η κάρτα φιλάθλου και το ηλεκτρονικό εισιτήριο, πράγματα τα οποία τα έχουμε νομοθετήσει απλώς δεν</w:t>
      </w:r>
      <w:r>
        <w:rPr>
          <w:rFonts w:eastAsia="Times New Roman" w:cs="Times New Roman"/>
          <w:szCs w:val="24"/>
        </w:rPr>
        <w:t xml:space="preserve"> </w:t>
      </w:r>
      <w:proofErr w:type="spellStart"/>
      <w:r>
        <w:rPr>
          <w:rFonts w:eastAsia="Times New Roman" w:cs="Times New Roman"/>
          <w:szCs w:val="24"/>
        </w:rPr>
        <w:t>πολυεφαρμόζονται</w:t>
      </w:r>
      <w:proofErr w:type="spellEnd"/>
      <w:r>
        <w:rPr>
          <w:rFonts w:eastAsia="Times New Roman" w:cs="Times New Roman"/>
          <w:szCs w:val="24"/>
        </w:rPr>
        <w:t>; Θα έχουμε καθαρότερο πρωτάθλημα; Θα έχουμε ένα καλύτερο προϊόν; Θα βελτιωθούν μήπως τα οικονομικά των ομάδων;</w:t>
      </w:r>
    </w:p>
    <w:p w14:paraId="224A19E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Και μια</w:t>
      </w:r>
      <w:r>
        <w:rPr>
          <w:rFonts w:eastAsia="Times New Roman" w:cs="Times New Roman"/>
          <w:szCs w:val="24"/>
        </w:rPr>
        <w:t>ς</w:t>
      </w:r>
      <w:r>
        <w:rPr>
          <w:rFonts w:eastAsia="Times New Roman" w:cs="Times New Roman"/>
          <w:szCs w:val="24"/>
        </w:rPr>
        <w:t xml:space="preserve"> και μιλάμε για οικονομικά, είδα ότι μειώνετε το ελάχιστο απαιτούμενο μετοχικό κεφάλαιο των ΠΑΕ κατά 50% για τη νέα </w:t>
      </w:r>
      <w:r>
        <w:rPr>
          <w:rFonts w:eastAsia="Times New Roman" w:cs="Times New Roman"/>
          <w:szCs w:val="24"/>
          <w:lang w:val="en-US"/>
        </w:rPr>
        <w:t>Sup</w:t>
      </w:r>
      <w:r>
        <w:rPr>
          <w:rFonts w:eastAsia="Times New Roman" w:cs="Times New Roman"/>
          <w:szCs w:val="24"/>
          <w:lang w:val="en-US"/>
        </w:rPr>
        <w:t>er</w:t>
      </w:r>
      <w:r w:rsidRPr="002F751E">
        <w:rPr>
          <w:rFonts w:eastAsia="Times New Roman" w:cs="Times New Roman"/>
          <w:szCs w:val="24"/>
        </w:rPr>
        <w:t xml:space="preserve"> </w:t>
      </w:r>
      <w:r>
        <w:rPr>
          <w:rFonts w:eastAsia="Times New Roman" w:cs="Times New Roman"/>
          <w:szCs w:val="24"/>
          <w:lang w:val="en-US"/>
        </w:rPr>
        <w:t>League</w:t>
      </w:r>
      <w:r w:rsidRPr="002F751E">
        <w:rPr>
          <w:rFonts w:eastAsia="Times New Roman" w:cs="Times New Roman"/>
          <w:szCs w:val="24"/>
        </w:rPr>
        <w:t xml:space="preserve"> 1 </w:t>
      </w:r>
      <w:r>
        <w:rPr>
          <w:rFonts w:eastAsia="Times New Roman" w:cs="Times New Roman"/>
          <w:szCs w:val="24"/>
        </w:rPr>
        <w:t xml:space="preserve">και κατά 80% για την αντικαταστάτρια της </w:t>
      </w:r>
      <w:r>
        <w:rPr>
          <w:rFonts w:eastAsia="Times New Roman" w:cs="Times New Roman"/>
          <w:szCs w:val="24"/>
          <w:lang w:val="en-US"/>
        </w:rPr>
        <w:t>Football</w:t>
      </w:r>
      <w:r w:rsidRPr="002F751E">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w:t>
      </w:r>
    </w:p>
    <w:p w14:paraId="224A19E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Και μένοντας στα οικονομικά δεν παραβλέπουμε πως στην καρδιά της διαπραγμάτευσης που έκανε με τους φορείς κυρίως το Υπουργείο, υπήρξε κρατική χορηγία μέσω της ΕΡΤ. Το ερώτημα είναι μήπως τώρα, που ολοκληρώθηκε η χρονιά με το καθεστώς της χορηγίας σε επτά α</w:t>
      </w:r>
      <w:r>
        <w:rPr>
          <w:rFonts w:eastAsia="Times New Roman" w:cs="Times New Roman"/>
          <w:szCs w:val="24"/>
        </w:rPr>
        <w:t xml:space="preserve">πό τις ΠΑΕ, είναι σε θέση να δώσει κάποια στοιχεία τηλεθέασης και κάποια οικονομικά αποτελέσματα. Δηλαδή τι έκανε μεταδίδοντας τη </w:t>
      </w:r>
      <w:r>
        <w:rPr>
          <w:rFonts w:eastAsia="Times New Roman" w:cs="Times New Roman"/>
          <w:szCs w:val="24"/>
          <w:lang w:val="en-US"/>
        </w:rPr>
        <w:t>Super</w:t>
      </w:r>
      <w:r w:rsidRPr="002F751E">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η ΕΡΤ; Ήταν θετικά τα οικονομικά αποτελέσματα; Γιατί στο </w:t>
      </w:r>
      <w:r>
        <w:rPr>
          <w:rFonts w:eastAsia="Times New Roman" w:cs="Times New Roman"/>
          <w:szCs w:val="24"/>
        </w:rPr>
        <w:t xml:space="preserve">Μουντιάλ </w:t>
      </w:r>
      <w:r>
        <w:rPr>
          <w:rFonts w:eastAsia="Times New Roman" w:cs="Times New Roman"/>
          <w:szCs w:val="24"/>
        </w:rPr>
        <w:t>δεν τα είχε πάει και τόσο καλά.</w:t>
      </w:r>
    </w:p>
    <w:p w14:paraId="224A19E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Τέλος πάντων, το παρήγορο είναι ότι θα έχουμε πρωταθλήματα ποδοσφαίρου έστω και με επιχορήγηση της ΕΡΤ. Το λέω γιατί φοβάμαι ότι δεν θα έχουμε πρωταθλήματα μπάσκετ με τα πρόσφατα τραγελαφικά γεγονότα. Και </w:t>
      </w:r>
      <w:r>
        <w:rPr>
          <w:rFonts w:eastAsia="Times New Roman" w:cs="Times New Roman"/>
          <w:szCs w:val="24"/>
        </w:rPr>
        <w:lastRenderedPageBreak/>
        <w:t>αναρωτιέμαι αν γι’ αυτά θα είχε κάτι να μας πει ο κ</w:t>
      </w:r>
      <w:r>
        <w:rPr>
          <w:rFonts w:eastAsia="Times New Roman" w:cs="Times New Roman"/>
          <w:szCs w:val="24"/>
        </w:rPr>
        <w:t>ύριος Υπουργός, που ήρθε, αναφέρθηκε στην τροπολογία και δεν είναι εδώ μαζί μας.</w:t>
      </w:r>
    </w:p>
    <w:p w14:paraId="224A19E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σε πιάνει μια κατάθλιψη όταν βλέπεις από τη μία την εικόνα που εκπέμπουν τα ξενιτεμένα </w:t>
      </w:r>
      <w:r>
        <w:rPr>
          <w:rFonts w:eastAsia="Times New Roman" w:cs="Times New Roman"/>
          <w:szCs w:val="24"/>
        </w:rPr>
        <w:t>Ε</w:t>
      </w:r>
      <w:r>
        <w:rPr>
          <w:rFonts w:eastAsia="Times New Roman" w:cs="Times New Roman"/>
          <w:szCs w:val="24"/>
        </w:rPr>
        <w:t>λληνόπουλα στον αθλητισμό να γίνονται κορυφαίοι στον κόσμο, βλέπε γ</w:t>
      </w:r>
      <w:r>
        <w:rPr>
          <w:rFonts w:eastAsia="Times New Roman" w:cs="Times New Roman"/>
          <w:szCs w:val="24"/>
        </w:rPr>
        <w:t xml:space="preserve">ια παράδειγμα </w:t>
      </w:r>
      <w:r>
        <w:rPr>
          <w:rFonts w:eastAsia="Times New Roman" w:cs="Times New Roman"/>
          <w:szCs w:val="24"/>
        </w:rPr>
        <w:t xml:space="preserve">τον </w:t>
      </w:r>
      <w:r>
        <w:rPr>
          <w:rFonts w:eastAsia="Times New Roman" w:cs="Times New Roman"/>
          <w:szCs w:val="24"/>
        </w:rPr>
        <w:t xml:space="preserve">Γιάννη </w:t>
      </w:r>
      <w:proofErr w:type="spellStart"/>
      <w:r>
        <w:rPr>
          <w:rFonts w:eastAsia="Times New Roman" w:cs="Times New Roman"/>
          <w:szCs w:val="24"/>
        </w:rPr>
        <w:t>Αντετοκούμπο</w:t>
      </w:r>
      <w:proofErr w:type="spellEnd"/>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Στέφανο </w:t>
      </w:r>
      <w:proofErr w:type="spellStart"/>
      <w:r>
        <w:rPr>
          <w:rFonts w:eastAsia="Times New Roman" w:cs="Times New Roman"/>
          <w:szCs w:val="24"/>
        </w:rPr>
        <w:t>Τσιτσιπά</w:t>
      </w:r>
      <w:proofErr w:type="spellEnd"/>
      <w:r>
        <w:rPr>
          <w:rFonts w:eastAsia="Times New Roman" w:cs="Times New Roman"/>
          <w:szCs w:val="24"/>
        </w:rPr>
        <w:t xml:space="preserve"> ή την Κατερίνα Στεφανίδη, που πρωταγωνιστούν παγκοσμίως αυτές τις ημέρες, αλλά και όσα παιδιά επιμένουν ηρωικά στη χώρα μας, όπως ο </w:t>
      </w:r>
      <w:proofErr w:type="spellStart"/>
      <w:r>
        <w:rPr>
          <w:rFonts w:eastAsia="Times New Roman" w:cs="Times New Roman"/>
          <w:szCs w:val="24"/>
        </w:rPr>
        <w:t>Πετρούνιας</w:t>
      </w:r>
      <w:proofErr w:type="spellEnd"/>
      <w:r>
        <w:rPr>
          <w:rFonts w:eastAsia="Times New Roman" w:cs="Times New Roman"/>
          <w:szCs w:val="24"/>
        </w:rPr>
        <w:t xml:space="preserve">, η </w:t>
      </w:r>
      <w:proofErr w:type="spellStart"/>
      <w:r>
        <w:rPr>
          <w:rFonts w:eastAsia="Times New Roman" w:cs="Times New Roman"/>
          <w:szCs w:val="24"/>
        </w:rPr>
        <w:t>Κορακάκη</w:t>
      </w:r>
      <w:proofErr w:type="spellEnd"/>
      <w:r>
        <w:rPr>
          <w:rFonts w:eastAsia="Times New Roman" w:cs="Times New Roman"/>
          <w:szCs w:val="24"/>
        </w:rPr>
        <w:t xml:space="preserve"> και τα άλλα παιδιά και από την άλλη έχουμ</w:t>
      </w:r>
      <w:r>
        <w:rPr>
          <w:rFonts w:eastAsia="Times New Roman" w:cs="Times New Roman"/>
          <w:szCs w:val="24"/>
        </w:rPr>
        <w:t>ε εικόνες επεισοδίων –προσέξτε- σε αγώνα χωρίς θεατές, ενώ ετοιμάζουμε και τον φάκελο για τη διεκδίκηση του Παγκοσμίου Κυπέλλου του 2030 μαζί με γειτονικές χώρες.</w:t>
      </w:r>
    </w:p>
    <w:p w14:paraId="224A19E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Αν συνεχώς υποχωρούμε απέναντι στις πρακτικές του χουλιγκανισμού, αν δεν εφαρμόζουμε τους νόμ</w:t>
      </w:r>
      <w:r>
        <w:rPr>
          <w:rFonts w:eastAsia="Times New Roman" w:cs="Times New Roman"/>
          <w:szCs w:val="24"/>
        </w:rPr>
        <w:t>ους που έχουμε ψηφίσει, αν δεν τιμωρούνται οι φυσικοί αλλά και οι ηθικοί αυτουργοί των επεισοδίων, τότε όσες αναδιαρθρώσεις κατηγοριών και να κάνουμε θα είμαστε στο ίδιο σημείο. Και φτάνουμε να έχουμε επεισόδια ακόμα και σε αγώνα χωρίς φιλάθλους στο γήπεδο</w:t>
      </w:r>
      <w:r>
        <w:rPr>
          <w:rFonts w:eastAsia="Times New Roman" w:cs="Times New Roman"/>
          <w:szCs w:val="24"/>
        </w:rPr>
        <w:t xml:space="preserve">. Το επόμενο βήμα ποιο θα είναι; Αγώνες χωρίς ομάδες στο γήπεδο, να παίζουμε σε </w:t>
      </w:r>
      <w:proofErr w:type="spellStart"/>
      <w:r>
        <w:rPr>
          <w:rFonts w:eastAsia="Times New Roman" w:cs="Times New Roman"/>
          <w:szCs w:val="24"/>
          <w:lang w:val="en-US"/>
        </w:rPr>
        <w:t>playstation</w:t>
      </w:r>
      <w:proofErr w:type="spellEnd"/>
      <w:r>
        <w:rPr>
          <w:rFonts w:eastAsia="Times New Roman" w:cs="Times New Roman"/>
          <w:szCs w:val="24"/>
        </w:rPr>
        <w:t xml:space="preserve"> σε απευθείας μετάδοση και τηλεοπτικά δικαιώματα, γιατί αυτό είναι που μάλλον ενδιαφέρει κυρίως.</w:t>
      </w:r>
    </w:p>
    <w:p w14:paraId="224A19E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Επιτρέψτε μου εδώ να θίξω και ένα άλλο θέμα της επικαιρότητας που άπ</w:t>
      </w:r>
      <w:r>
        <w:rPr>
          <w:rFonts w:eastAsia="Times New Roman" w:cs="Times New Roman"/>
          <w:szCs w:val="24"/>
        </w:rPr>
        <w:t xml:space="preserve">τεται των θεμάτων του αθλητισμού και θα μπορούσε ίσως να μας απαντήσει ο Υπουργός. </w:t>
      </w:r>
    </w:p>
    <w:p w14:paraId="224A19E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Υπήρξε επιστολή της Κυβέρνησης ή του Πρωθυπουργού ή του Υπουργού Αθλητισμού προς την ΔΟΕ που να προτείνει την κ</w:t>
      </w:r>
      <w:r w:rsidRPr="006B6484">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Παναγοπούλου</w:t>
      </w:r>
      <w:proofErr w:type="spellEnd"/>
      <w:r>
        <w:rPr>
          <w:rFonts w:eastAsia="Times New Roman" w:cs="Times New Roman"/>
          <w:szCs w:val="24"/>
        </w:rPr>
        <w:t xml:space="preserve"> για μέλος της ορφανής θέσης που έχουμε στη Διε</w:t>
      </w:r>
      <w:r>
        <w:rPr>
          <w:rFonts w:eastAsia="Times New Roman" w:cs="Times New Roman"/>
          <w:szCs w:val="24"/>
        </w:rPr>
        <w:t xml:space="preserve">θνή Ολυμπιακή Επιτροπή; Αυτό </w:t>
      </w:r>
      <w:r>
        <w:rPr>
          <w:rFonts w:eastAsia="Times New Roman" w:cs="Times New Roman"/>
          <w:szCs w:val="24"/>
        </w:rPr>
        <w:lastRenderedPageBreak/>
        <w:t>είναι ένα ερώτημα που δεν μου έγινε και πολύ σαφές από την απάντηση που έδωσε η κ</w:t>
      </w:r>
      <w:r w:rsidRPr="006B6484">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Παναγοπούλου</w:t>
      </w:r>
      <w:proofErr w:type="spellEnd"/>
      <w:r>
        <w:rPr>
          <w:rFonts w:eastAsia="Times New Roman" w:cs="Times New Roman"/>
          <w:szCs w:val="24"/>
        </w:rPr>
        <w:t xml:space="preserve"> με επιστολή της. </w:t>
      </w:r>
    </w:p>
    <w:p w14:paraId="224A19E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Πάντως, αν υπήρξε τέτοια επιστολή, να ξέρετε ότι κάψατε την όποια πιθανότητα μπορεί να έχει, καθότι στη ΔΟΕ όταν </w:t>
      </w:r>
      <w:r>
        <w:rPr>
          <w:rFonts w:eastAsia="Times New Roman" w:cs="Times New Roman"/>
          <w:szCs w:val="24"/>
        </w:rPr>
        <w:t>επιχειρούνται κρατικές παρεμβάσεις φέρνουν τα ακριβώς αντίθετα αποτελέσματα, καθότι θεωρούν ότι θίγεται η ανεξαρτησία του Ολυμπιακού Κινήματος.</w:t>
      </w:r>
    </w:p>
    <w:p w14:paraId="224A19E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Υπάρχει, λοιπόν, πολλή δουλειά που πρέπει να γίνει στο Υπουργείο Αθλητισμού και δεν εννοώ την παρακολούθηση των </w:t>
      </w:r>
      <w:r>
        <w:rPr>
          <w:rFonts w:eastAsia="Times New Roman" w:cs="Times New Roman"/>
          <w:szCs w:val="24"/>
        </w:rPr>
        <w:t xml:space="preserve">αναρτήσεων στα μέσα κοινωνικής δικτύωσης των υπαλλήλων και τις δημόσιες νουθεσίες από τον Γενικό Γραμματέα Αθλητισμού, γιατί το είδαμε και αυτό. </w:t>
      </w:r>
    </w:p>
    <w:p w14:paraId="224A19E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δικό σας μοντέλο επιδιώκει έναν έντονο παρεμβατισμό στον αθλητισμό. Τον αγαπάτε, δεν λέω, αλλά τον αγκαλιάζ</w:t>
      </w:r>
      <w:r>
        <w:rPr>
          <w:rFonts w:eastAsia="Times New Roman" w:cs="Times New Roman"/>
          <w:szCs w:val="24"/>
        </w:rPr>
        <w:t>ετε τόσο πολύ, που στο τέλος θα τον πνίξετε.</w:t>
      </w:r>
    </w:p>
    <w:p w14:paraId="224A19E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24A19F0" w14:textId="77777777" w:rsidR="0081027C" w:rsidRDefault="00F5028E">
      <w:pPr>
        <w:spacing w:line="600" w:lineRule="auto"/>
        <w:ind w:firstLine="720"/>
        <w:jc w:val="both"/>
        <w:rPr>
          <w:rFonts w:eastAsia="Times New Roman" w:cs="Times New Roman"/>
          <w:szCs w:val="24"/>
        </w:rPr>
      </w:pPr>
      <w:r w:rsidRPr="00A44CB7">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Μπαλωμενάκης</w:t>
      </w:r>
      <w:proofErr w:type="spellEnd"/>
      <w:r>
        <w:rPr>
          <w:rFonts w:eastAsia="Times New Roman" w:cs="Times New Roman"/>
          <w:szCs w:val="24"/>
        </w:rPr>
        <w:t xml:space="preserve"> για επτά λεπτά. Μετά θα μιλήσει πάλι Κοινοβουλευτικός Εκπρόσωπος μέχρις εξαντλήσεως, αν και μας έχει μείνει μόνο ένας ο</w:t>
      </w:r>
      <w:r>
        <w:rPr>
          <w:rFonts w:eastAsia="Times New Roman" w:cs="Times New Roman"/>
          <w:szCs w:val="24"/>
        </w:rPr>
        <w:t>μιλητής.</w:t>
      </w:r>
    </w:p>
    <w:p w14:paraId="224A19F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Μπαλωμενάκη</w:t>
      </w:r>
      <w:proofErr w:type="spellEnd"/>
      <w:r>
        <w:rPr>
          <w:rFonts w:eastAsia="Times New Roman" w:cs="Times New Roman"/>
          <w:szCs w:val="24"/>
        </w:rPr>
        <w:t>.</w:t>
      </w:r>
    </w:p>
    <w:p w14:paraId="224A19F2" w14:textId="77777777" w:rsidR="0081027C" w:rsidRDefault="00F5028E">
      <w:pPr>
        <w:spacing w:line="600" w:lineRule="auto"/>
        <w:ind w:firstLine="720"/>
        <w:jc w:val="both"/>
        <w:rPr>
          <w:rFonts w:eastAsia="Times New Roman" w:cs="Times New Roman"/>
          <w:szCs w:val="24"/>
        </w:rPr>
      </w:pPr>
      <w:r w:rsidRPr="00A44CB7">
        <w:rPr>
          <w:rFonts w:eastAsia="Times New Roman" w:cs="Times New Roman"/>
          <w:b/>
          <w:szCs w:val="24"/>
        </w:rPr>
        <w:t>ΑΝΤΩΝ</w:t>
      </w:r>
      <w:r>
        <w:rPr>
          <w:rFonts w:eastAsia="Times New Roman" w:cs="Times New Roman"/>
          <w:b/>
          <w:szCs w:val="24"/>
        </w:rPr>
        <w:t>Η</w:t>
      </w:r>
      <w:r w:rsidRPr="00A44CB7">
        <w:rPr>
          <w:rFonts w:eastAsia="Times New Roman" w:cs="Times New Roman"/>
          <w:b/>
          <w:szCs w:val="24"/>
        </w:rPr>
        <w:t>Σ ΜΠΑΛΩΜΕΝΑΚΗΣ:</w:t>
      </w:r>
      <w:r>
        <w:rPr>
          <w:rFonts w:eastAsia="Times New Roman" w:cs="Times New Roman"/>
          <w:szCs w:val="24"/>
        </w:rPr>
        <w:t xml:space="preserve"> Κυρία Πρόεδρε, ευχαριστώ πολύ.</w:t>
      </w:r>
    </w:p>
    <w:p w14:paraId="224A19F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Ακούστηκαν, κυρίες και κύριοι συνάδελφοι, τις προηγούμενες ημέρες κατά τη συζήτηση αυτής της κύρωσης πολλά. Οι εισηγητές της Νέας Δημοκρατίας και του ΚΙΝΑΛ επιχείρησαν</w:t>
      </w:r>
      <w:r>
        <w:rPr>
          <w:rFonts w:eastAsia="Times New Roman" w:cs="Times New Roman"/>
          <w:szCs w:val="24"/>
        </w:rPr>
        <w:t xml:space="preserve"> να παρουσιάσουν το πράγματι μεγάλο έργο κατασκευής του αεροδρομίου στο Καστέλι Πεδιάδ</w:t>
      </w:r>
      <w:r>
        <w:rPr>
          <w:rFonts w:eastAsia="Times New Roman" w:cs="Times New Roman"/>
          <w:szCs w:val="24"/>
        </w:rPr>
        <w:t>α</w:t>
      </w:r>
      <w:r>
        <w:rPr>
          <w:rFonts w:eastAsia="Times New Roman" w:cs="Times New Roman"/>
          <w:szCs w:val="24"/>
        </w:rPr>
        <w:t>ς ως επίτευγμα της δικής του ο καθένας διακυβέρνησης.</w:t>
      </w:r>
    </w:p>
    <w:p w14:paraId="224A19F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ότι οι σκέψεις και η όλη προετοιμασία σε επίπεδο μελετητικών προτάσεων χρονολογούνται από το μακρινό </w:t>
      </w:r>
      <w:r>
        <w:rPr>
          <w:rFonts w:eastAsia="Times New Roman" w:cs="Times New Roman"/>
          <w:szCs w:val="24"/>
        </w:rPr>
        <w:t>2003. Το 2009 ξεκινά η διαγωνιστική διαδικασία, που όμως διακόπηκε για να ξεκινήσει ξανά και να ολοκληρωθεί επί των ημερών της Κυβέρνησης ΣΥΡΙΖΑ. Τον Μάιο του 2017 ορίζεται ο προσωρινός ανάδοχος. Τον Σεπτέμβρη του 2018 ορίζεται ο οριστικός ανάδοχος και τον</w:t>
      </w:r>
      <w:r>
        <w:rPr>
          <w:rFonts w:eastAsia="Times New Roman" w:cs="Times New Roman"/>
          <w:szCs w:val="24"/>
        </w:rPr>
        <w:t xml:space="preserve"> Φεβρουάριου του επομένου έτους, του 2019, υπογράφεται η σύμβαση. </w:t>
      </w:r>
    </w:p>
    <w:p w14:paraId="224A19F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Τηρουμένων των αναλογιών είναι η πρώτη φορά που υπάρχει τόσο μικρή χρονικά απόσταση ανάμεσα στις διάφορες φάσεις της διαγωνιστικής διαδικασίας ενός μεγάλου έργου. Αυτό υποδηλώνει μια πολύ ι</w:t>
      </w:r>
      <w:r>
        <w:rPr>
          <w:rFonts w:eastAsia="Times New Roman" w:cs="Times New Roman"/>
          <w:szCs w:val="24"/>
        </w:rPr>
        <w:t>σχυρή πολιτική βούληση να προχωρήσει το έργο. Αποτέλεσμα της πολιτικής βούλησης και της μεγάλης προσπάθειας που έγινε είναι η σύμβαση που σήμερα κυρώνουμε.</w:t>
      </w:r>
    </w:p>
    <w:p w14:paraId="224A19F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Δεν είναι στις προθέσεις μου να παρελθοντολογήσω. Τέτοιου είδους προσεγγίσεις ενέχουν μεγάλους κινδύ</w:t>
      </w:r>
      <w:r>
        <w:rPr>
          <w:rFonts w:eastAsia="Times New Roman" w:cs="Times New Roman"/>
          <w:szCs w:val="24"/>
        </w:rPr>
        <w:t>νους αοριστίας και απ’ ό,τι θα έχετε διαπιστώσει ούτε η Κυβέρνηση έδωσε αυτή τη διάσταση ως πρωτεύουσα διάσταση</w:t>
      </w:r>
      <w:r>
        <w:rPr>
          <w:rFonts w:eastAsia="Times New Roman" w:cs="Times New Roman"/>
          <w:szCs w:val="24"/>
        </w:rPr>
        <w:t>.</w:t>
      </w:r>
      <w:r>
        <w:rPr>
          <w:rFonts w:eastAsia="Times New Roman" w:cs="Times New Roman"/>
          <w:szCs w:val="24"/>
        </w:rPr>
        <w:t xml:space="preserve"> αν και θα μπορούσε</w:t>
      </w:r>
      <w:r>
        <w:rPr>
          <w:rFonts w:eastAsia="Times New Roman" w:cs="Times New Roman"/>
          <w:szCs w:val="24"/>
        </w:rPr>
        <w:t>,</w:t>
      </w:r>
      <w:r>
        <w:rPr>
          <w:rFonts w:eastAsia="Times New Roman" w:cs="Times New Roman"/>
          <w:szCs w:val="24"/>
        </w:rPr>
        <w:t xml:space="preserve"> διότι παρέλαβε ένα έργο σε κώμα και το φέρει αισίως σε αφετηρία υλοποίησης, βελτιωμένο μάλιστα αρκετά.</w:t>
      </w:r>
    </w:p>
    <w:p w14:paraId="224A19F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Είμαι έτοιμος να δεχ</w:t>
      </w:r>
      <w:r>
        <w:rPr>
          <w:rFonts w:eastAsia="Times New Roman" w:cs="Times New Roman"/>
          <w:szCs w:val="24"/>
        </w:rPr>
        <w:t>θώ ότι η οικονομική κρίση που έπληξε τη χώρα από το 2009 φέρνοντάς την στα όρια της χρεοκοπίας, έκανε πολύ δύσκολη τη χρηματοδότηση ενός τόσο μεγάλου έργου. Η επενδυτική απροθυμία ήταν δεδομένη και οι προοπτικές εντελώς αβέβαιες.</w:t>
      </w:r>
    </w:p>
    <w:p w14:paraId="224A19F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Οι οικονομικές δυσκολίες κ</w:t>
      </w:r>
      <w:r>
        <w:rPr>
          <w:rFonts w:eastAsia="Times New Roman" w:cs="Times New Roman"/>
          <w:szCs w:val="24"/>
        </w:rPr>
        <w:t xml:space="preserve">αι το αβέβαιο τοπίο στα δημόσια πράγματα της χώρας, μέχρις ότου η χώρα λάβει μια σταθερή τροχιά εξόδου από τα μνημόνια, συνιστούσαν ωστόσο εμπόδιο και για τη δική μας Κυβέρνηση. Παρ’ όλο που το έργο αποφασίστηκε και οι πρώτες καθοριστικές ενέργειες έγιναν </w:t>
      </w:r>
      <w:r>
        <w:rPr>
          <w:rFonts w:eastAsia="Times New Roman" w:cs="Times New Roman"/>
          <w:szCs w:val="24"/>
        </w:rPr>
        <w:t xml:space="preserve">εν μέσω των γνωστών δυσκολιών, </w:t>
      </w:r>
      <w:r>
        <w:rPr>
          <w:rFonts w:eastAsia="Times New Roman" w:cs="Times New Roman"/>
          <w:szCs w:val="24"/>
        </w:rPr>
        <w:lastRenderedPageBreak/>
        <w:t>ακριβώς επειδή υπήρχε η πεποίθηση ότι θα τα καταφέρουμε, δεν υπήρξε ο παραμικρός ενδοιασμός ή η όποια καθυστέρηση. Και με αυτή την έννοια θέλω να πω ότι αυτό το έργο συμβολίζει την επάνοδο της χώρας μας στην ανάπτυξη, στην αν</w:t>
      </w:r>
      <w:r>
        <w:rPr>
          <w:rFonts w:eastAsia="Times New Roman" w:cs="Times New Roman"/>
          <w:szCs w:val="24"/>
        </w:rPr>
        <w:t>άκτηση της ικανότητάς της να σχεδιάζει με αισιοδοξία και αυτοπεποίθηση έργα προόδου και ευημερίας.</w:t>
      </w:r>
    </w:p>
    <w:p w14:paraId="224A19F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Έχει πρόσθετη σημασία αυτό το έργο στην Κρήτη, καθώς η Κρήτη για ένα πολύ μεγάλο διάστημα έχει υπάρξει αγκιστρωμένο ψάρι. Δεν αποτελεί μυστικό ότι οι </w:t>
      </w:r>
      <w:r>
        <w:rPr>
          <w:rFonts w:eastAsia="Times New Roman" w:cs="Times New Roman"/>
          <w:szCs w:val="24"/>
        </w:rPr>
        <w:t>υποδομές στο νησί σημειώνουν καθυστέρηση εκσυγχρονισμού σε σχέση με τις άλλες περιοχές στην υπόλοιπη Ελλάδα. Οι χρόνοι που απαιτήθηκαν για να φτάσουμε στο σημερινό αποτέλεσμα υπήρξαν οι ελάχιστοι αναγκαίοι και η Κυβέρνηση έπραξε ακριβώς ό,τι έπραξε και στα</w:t>
      </w:r>
      <w:r>
        <w:rPr>
          <w:rFonts w:eastAsia="Times New Roman" w:cs="Times New Roman"/>
          <w:szCs w:val="24"/>
        </w:rPr>
        <w:t xml:space="preserve"> υπόλοιπα μεγάλα έργα τα οποία είχε επίσης δρομολογήσει στο νησί.</w:t>
      </w:r>
    </w:p>
    <w:p w14:paraId="224A19F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Ενδεικτικά αναφέρω τη δημιουργία ενός σύγχρονου και διεθνών προδιαγραφών αυτοκινητόδρομου σε όλο το βόρειο μήκος της Κρήτης και τη </w:t>
      </w:r>
      <w:proofErr w:type="spellStart"/>
      <w:r>
        <w:rPr>
          <w:rFonts w:eastAsia="Times New Roman" w:cs="Times New Roman"/>
          <w:szCs w:val="24"/>
        </w:rPr>
        <w:t>διενεργειακή</w:t>
      </w:r>
      <w:proofErr w:type="spellEnd"/>
      <w:r>
        <w:rPr>
          <w:rFonts w:eastAsia="Times New Roman" w:cs="Times New Roman"/>
          <w:szCs w:val="24"/>
        </w:rPr>
        <w:t xml:space="preserve"> διασύνδεση της Κρήτης, που αναμένεται να έχει </w:t>
      </w:r>
      <w:r>
        <w:rPr>
          <w:rFonts w:eastAsia="Times New Roman" w:cs="Times New Roman"/>
          <w:szCs w:val="24"/>
        </w:rPr>
        <w:t xml:space="preserve">πολλαπλά οφέλη και για την οικονομία και για τον πληθυσμό της Κρήτης, πράγματα για τα οποία είχε δεσμευτεί ο Πρωθυπουργός στο </w:t>
      </w:r>
      <w:r>
        <w:rPr>
          <w:rFonts w:eastAsia="Times New Roman" w:cs="Times New Roman"/>
          <w:szCs w:val="24"/>
        </w:rPr>
        <w:t>α</w:t>
      </w:r>
      <w:r>
        <w:rPr>
          <w:rFonts w:eastAsia="Times New Roman" w:cs="Times New Roman"/>
          <w:szCs w:val="24"/>
        </w:rPr>
        <w:t xml:space="preserve">ναπτυξιακό </w:t>
      </w:r>
      <w:r>
        <w:rPr>
          <w:rFonts w:eastAsia="Times New Roman" w:cs="Times New Roman"/>
          <w:szCs w:val="24"/>
        </w:rPr>
        <w:t>σ</w:t>
      </w:r>
      <w:r>
        <w:rPr>
          <w:rFonts w:eastAsia="Times New Roman" w:cs="Times New Roman"/>
          <w:szCs w:val="24"/>
        </w:rPr>
        <w:t>υνέδριο.</w:t>
      </w:r>
    </w:p>
    <w:p w14:paraId="224A19F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Στο παρελθόν, πριν το 2015, όπως είπε ο κ. </w:t>
      </w:r>
      <w:proofErr w:type="spellStart"/>
      <w:r>
        <w:rPr>
          <w:rFonts w:eastAsia="Times New Roman" w:cs="Times New Roman"/>
          <w:szCs w:val="24"/>
        </w:rPr>
        <w:t>Κεγκέρογλου</w:t>
      </w:r>
      <w:proofErr w:type="spellEnd"/>
      <w:r>
        <w:rPr>
          <w:rFonts w:eastAsia="Times New Roman" w:cs="Times New Roman"/>
          <w:szCs w:val="24"/>
        </w:rPr>
        <w:t xml:space="preserve"> στην τοποθέτησή του στην </w:t>
      </w:r>
      <w:r>
        <w:rPr>
          <w:rFonts w:eastAsia="Times New Roman" w:cs="Times New Roman"/>
          <w:szCs w:val="24"/>
        </w:rPr>
        <w:t>ε</w:t>
      </w:r>
      <w:r>
        <w:rPr>
          <w:rFonts w:eastAsia="Times New Roman" w:cs="Times New Roman"/>
          <w:szCs w:val="24"/>
        </w:rPr>
        <w:t>πιτροπή, υπήρξε μια όχι τόσ</w:t>
      </w:r>
      <w:r>
        <w:rPr>
          <w:rFonts w:eastAsia="Times New Roman" w:cs="Times New Roman"/>
          <w:szCs w:val="24"/>
        </w:rPr>
        <w:t xml:space="preserve">ο στέρεη διαδικασία και σε αυτήν απέδωσε μέρος της καθυστέρησης. </w:t>
      </w:r>
    </w:p>
    <w:p w14:paraId="224A19F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Εμείς αντίθετα εφαρμόσαμε με αποφασιστικότητα αδιάβλητες και ταχύτατες διαδικασίες, με αποτέλεσμα εντός πέντε μόνο μηνών να οριστικοποιηθεί ο ανάδοχος και να υπογραφεί η σύμβαση.</w:t>
      </w:r>
    </w:p>
    <w:p w14:paraId="224A19F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Η επιτυχία </w:t>
      </w:r>
      <w:r>
        <w:rPr>
          <w:rFonts w:eastAsia="Times New Roman" w:cs="Times New Roman"/>
          <w:szCs w:val="24"/>
        </w:rPr>
        <w:t>πιστώνεται στο επιτελείο του Υπουργείου και προσωπικά στον Υπουργό, ναι, σε αυτόν τον Υπουργό των μουσαμάδων, όπως με κακεντρέχεια τον έχουν αποκαλέσει εκείνοι που άφηναν χρόνια πολλά σημαντικά έργα να βαλτώνουν. Ασφαλώς οι θετικές επιπτώσεις θα είναι μεγά</w:t>
      </w:r>
      <w:r>
        <w:rPr>
          <w:rFonts w:eastAsia="Times New Roman" w:cs="Times New Roman"/>
          <w:szCs w:val="24"/>
        </w:rPr>
        <w:t>λες εις το νησί και σε ολόκληρη την Κρήτη.</w:t>
      </w:r>
    </w:p>
    <w:p w14:paraId="224A19F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Όπως έχει ήδη αναφερθεί, ωφελούνται οι γύρω δήμοι με την αύξηση του ποσοστού επί του ετησίου τζίρου από το 0,5% στο 2%. Θέλω να πω ότι η δυνατότητα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δ</w:t>
      </w:r>
      <w:r>
        <w:rPr>
          <w:rFonts w:eastAsia="Times New Roman" w:cs="Times New Roman"/>
          <w:szCs w:val="24"/>
        </w:rPr>
        <w:t>ιοίκησης να διανέμει το 1% από το ποσό αυτό με τρό</w:t>
      </w:r>
      <w:r>
        <w:rPr>
          <w:rFonts w:eastAsia="Times New Roman" w:cs="Times New Roman"/>
          <w:szCs w:val="24"/>
        </w:rPr>
        <w:t>πο εναρμονισμένο με τις χωροταξικές και περιβαλλοντικές ανάγκες και δυνατότητες της περιοχής, είναι ένα καλό εργαλείο που, εκτός των άλλων, θα ωθήσει στο</w:t>
      </w:r>
      <w:r>
        <w:rPr>
          <w:rFonts w:eastAsia="Times New Roman" w:cs="Times New Roman"/>
          <w:szCs w:val="24"/>
        </w:rPr>
        <w:t>ν</w:t>
      </w:r>
      <w:r>
        <w:rPr>
          <w:rFonts w:eastAsia="Times New Roman" w:cs="Times New Roman"/>
          <w:szCs w:val="24"/>
        </w:rPr>
        <w:t xml:space="preserve"> σχεδιασμό για τον οποίο μίλησαν αρκετοί φορείς.</w:t>
      </w:r>
    </w:p>
    <w:p w14:paraId="224A19F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Συζήτηση έγινε, επίσης, και για το θέμα των περιβαλλο</w:t>
      </w:r>
      <w:r>
        <w:rPr>
          <w:rFonts w:eastAsia="Times New Roman" w:cs="Times New Roman"/>
          <w:szCs w:val="24"/>
        </w:rPr>
        <w:t>ντικών συνεπειών, θέμα το οποίο πάντοτε επιβάλλει προσοχή και εξέταση όλων -χωρίς εξαίρεση- των παραμέτρων, χωρίς, όμως, αφορισμούς και απλουστεύσεις.</w:t>
      </w:r>
    </w:p>
    <w:p w14:paraId="224A1A0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Κατά τη μακρά διάρκεια των ετών που προηγήθηκαν, τέθηκε πολλές φορές στο</w:t>
      </w:r>
      <w:r>
        <w:rPr>
          <w:rFonts w:eastAsia="Times New Roman" w:cs="Times New Roman"/>
          <w:szCs w:val="24"/>
        </w:rPr>
        <w:t>ν</w:t>
      </w:r>
      <w:r>
        <w:rPr>
          <w:rFonts w:eastAsia="Times New Roman" w:cs="Times New Roman"/>
          <w:szCs w:val="24"/>
        </w:rPr>
        <w:t xml:space="preserve"> δημόσιο διάλογο προβληματισμός </w:t>
      </w:r>
      <w:r>
        <w:rPr>
          <w:rFonts w:eastAsia="Times New Roman" w:cs="Times New Roman"/>
          <w:szCs w:val="24"/>
        </w:rPr>
        <w:t xml:space="preserve">και πολλές αμφιβολίες για τη σκοπιμότητα και την απόδοση του νέου </w:t>
      </w:r>
      <w:r>
        <w:rPr>
          <w:rFonts w:eastAsia="Times New Roman" w:cs="Times New Roman"/>
          <w:szCs w:val="24"/>
        </w:rPr>
        <w:t>α</w:t>
      </w:r>
      <w:r>
        <w:rPr>
          <w:rFonts w:eastAsia="Times New Roman" w:cs="Times New Roman"/>
          <w:szCs w:val="24"/>
        </w:rPr>
        <w:t>εροδρομίου.</w:t>
      </w:r>
    </w:p>
    <w:p w14:paraId="224A1A0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Γνωρίζουμε όλοι πόσο κράτησε η συζήτηση για τον λοξό διάδρομο, καθώς και ότι εν τέλει δεν μπορεί να δοθεί επιστημονικά αξιόπιστη διαβεβαίωση για την ασφάλειά του.</w:t>
      </w:r>
    </w:p>
    <w:p w14:paraId="224A1A0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Νομίζω ότι </w:t>
      </w:r>
      <w:r>
        <w:rPr>
          <w:rFonts w:eastAsia="Times New Roman" w:cs="Times New Roman"/>
          <w:szCs w:val="24"/>
        </w:rPr>
        <w:t>ορθά σταθμίστηκε εν τέλει το μέγεθος της επιβάρυνσης που σήμερα δέχεται η πόλη του Ηρακλείου από το υπάρχον αεροδρόμιο που λειτουργεί κάτω από ασφυκτικές συνθήκες και επιβαρύνει την καθημερινότητα όχι μόνο της Νέας Αλικαρνασσού, αλλά και συνολικά του πολεο</w:t>
      </w:r>
      <w:r>
        <w:rPr>
          <w:rFonts w:eastAsia="Times New Roman" w:cs="Times New Roman"/>
          <w:szCs w:val="24"/>
        </w:rPr>
        <w:t>δομικού συγκροτήματος.</w:t>
      </w:r>
    </w:p>
    <w:p w14:paraId="224A1A0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Είχα σημειώσει να πω για την αύξηση της ανταπόδοσης προς τους ιδιοκτήτες των οποίων το μεγάλο μέρος της περιουσίας απαλλοτριώνεται. Νομίζω ότι με κάλυψε ο Υπουργός με τη δέσμευση που προ ολίγου έκανε.</w:t>
      </w:r>
    </w:p>
    <w:p w14:paraId="224A1A0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Θέλω να πω μόνο ότι η ποσοτική α</w:t>
      </w:r>
      <w:r>
        <w:rPr>
          <w:rFonts w:eastAsia="Times New Roman" w:cs="Times New Roman"/>
          <w:szCs w:val="24"/>
        </w:rPr>
        <w:t>πώλεια, καθώς η συγκεκριμένη περιοχή συμμετέχει με μικρό ποσοστό στη συνολική αγροτική παραγωγή του νησιού -δεν υπάρχει σχετική μελέτη σημειωτέον-, η οποιαδήποτε απώλεια μπορεί να εξισορροπηθεί -και αυτό ήδη συμβαίνει σε σημαντικό βαθμό- με βελτιώσεις, τυπ</w:t>
      </w:r>
      <w:r>
        <w:rPr>
          <w:rFonts w:eastAsia="Times New Roman" w:cs="Times New Roman"/>
          <w:szCs w:val="24"/>
        </w:rPr>
        <w:t>οποίηση, εξαγωγική διείσδυση μεγάλης κλίμακας που με επιμονή προωθούν οι παραγωγικοί φορείς του νησιού με σημαντικά αποτελέσματα.</w:t>
      </w:r>
    </w:p>
    <w:p w14:paraId="224A1A0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Θεωρώ θετικό το ότι θα δημιουργηθεί το Κέντρο Προβολής και Προώθησης Κρητικών Προϊόντων που θα δώσει ώθηση στην προσπάθεια να </w:t>
      </w:r>
      <w:r>
        <w:rPr>
          <w:rFonts w:eastAsia="Times New Roman" w:cs="Times New Roman"/>
          <w:szCs w:val="24"/>
        </w:rPr>
        <w:t xml:space="preserve">καθιερωθεί </w:t>
      </w:r>
      <w:r>
        <w:rPr>
          <w:rFonts w:eastAsia="Times New Roman" w:cs="Times New Roman"/>
          <w:szCs w:val="24"/>
          <w:lang w:val="en-US"/>
        </w:rPr>
        <w:t>brand</w:t>
      </w:r>
      <w:r w:rsidRPr="000213FD">
        <w:rPr>
          <w:rFonts w:eastAsia="Times New Roman" w:cs="Times New Roman"/>
          <w:szCs w:val="24"/>
        </w:rPr>
        <w:t xml:space="preserve"> </w:t>
      </w:r>
      <w:r>
        <w:rPr>
          <w:rFonts w:eastAsia="Times New Roman" w:cs="Times New Roman"/>
          <w:szCs w:val="24"/>
          <w:lang w:val="en-US"/>
        </w:rPr>
        <w:t>name</w:t>
      </w:r>
      <w:r w:rsidRPr="000213FD">
        <w:rPr>
          <w:rFonts w:eastAsia="Times New Roman" w:cs="Times New Roman"/>
          <w:szCs w:val="24"/>
        </w:rPr>
        <w:t xml:space="preserve"> </w:t>
      </w:r>
      <w:r>
        <w:rPr>
          <w:rFonts w:eastAsia="Times New Roman" w:cs="Times New Roman"/>
          <w:szCs w:val="24"/>
        </w:rPr>
        <w:t xml:space="preserve">επωνύμων ποιοτικών προϊόντων της τοπικής οικονομίας για τη διάδοση της αξίας πολλών από τα ξεχωριστά είδη διατροφής που παράγονται στην Κρήτη. </w:t>
      </w:r>
    </w:p>
    <w:p w14:paraId="224A1A0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Βεβαίως, απομένουν πολλά. </w:t>
      </w:r>
    </w:p>
    <w:p w14:paraId="224A1A0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Κύριε Υπουργέ, θέλω να επισημάνω -νομίζω ότι πρώτη φορά ακούγετ</w:t>
      </w:r>
      <w:r>
        <w:rPr>
          <w:rFonts w:eastAsia="Times New Roman" w:cs="Times New Roman"/>
          <w:szCs w:val="24"/>
        </w:rPr>
        <w:t xml:space="preserve">αι και είναι μια επισήμανση που μου έγινε μόλις σήμερα το πρωί από σημαντικούς παράγοντες της πόλης του Ρεθύμνου- ότι τώρα, καθώς η χιλιομετρική </w:t>
      </w:r>
      <w:r>
        <w:rPr>
          <w:rFonts w:eastAsia="Times New Roman" w:cs="Times New Roman"/>
          <w:szCs w:val="24"/>
        </w:rPr>
        <w:lastRenderedPageBreak/>
        <w:t xml:space="preserve">απομάκρυνση του αεροδρομίου από το Ρέθυμνο καθιστά απολύτου </w:t>
      </w:r>
      <w:proofErr w:type="spellStart"/>
      <w:r>
        <w:rPr>
          <w:rFonts w:eastAsia="Times New Roman" w:cs="Times New Roman"/>
          <w:szCs w:val="24"/>
        </w:rPr>
        <w:t>προτεραιότητος</w:t>
      </w:r>
      <w:proofErr w:type="spellEnd"/>
      <w:r>
        <w:rPr>
          <w:rFonts w:eastAsia="Times New Roman" w:cs="Times New Roman"/>
          <w:szCs w:val="24"/>
        </w:rPr>
        <w:t xml:space="preserve"> την ταχύτητα πρόσβασης σ</w:t>
      </w:r>
      <w:r>
        <w:rPr>
          <w:rFonts w:eastAsia="Times New Roman" w:cs="Times New Roman"/>
          <w:szCs w:val="24"/>
        </w:rPr>
        <w:t>το</w:t>
      </w:r>
      <w:r>
        <w:rPr>
          <w:rFonts w:eastAsia="Times New Roman" w:cs="Times New Roman"/>
          <w:szCs w:val="24"/>
        </w:rPr>
        <w:t xml:space="preserve"> αεροδρόμι</w:t>
      </w:r>
      <w:r>
        <w:rPr>
          <w:rFonts w:eastAsia="Times New Roman" w:cs="Times New Roman"/>
          <w:szCs w:val="24"/>
        </w:rPr>
        <w:t xml:space="preserve">ο, η βελτίωση της υφιστάμενης οδού από τη Σούδα προς το Ακρωτήρι Χανίων -δηλαδή, το αεροδρόμιο- πρέπει να τεθεί σε άμεση προτεραιότητα, διότι πραγματικά δεν μπορεί να επιβαρύνουμε τον Νομό Ρεθύμνου με μισή ώρα επιπλέον, τουλάχιστον, χωρίς να του παρέχουμε </w:t>
      </w:r>
      <w:r>
        <w:rPr>
          <w:rFonts w:eastAsia="Times New Roman" w:cs="Times New Roman"/>
          <w:szCs w:val="24"/>
        </w:rPr>
        <w:t xml:space="preserve">την αντίστοιχη ευκολία πρόσβασης στο αεροδρόμιο των Χανίων. Γνωρίζετε το θέμα. Υπάρχουν σκέψεις. Εν πάση </w:t>
      </w:r>
      <w:proofErr w:type="spellStart"/>
      <w:r>
        <w:rPr>
          <w:rFonts w:eastAsia="Times New Roman" w:cs="Times New Roman"/>
          <w:szCs w:val="24"/>
        </w:rPr>
        <w:t>περιπώσει</w:t>
      </w:r>
      <w:proofErr w:type="spellEnd"/>
      <w:r>
        <w:rPr>
          <w:rFonts w:eastAsia="Times New Roman" w:cs="Times New Roman"/>
          <w:szCs w:val="24"/>
        </w:rPr>
        <w:t>, είμαι αισιόδοξος ότι θα γίνει και αυτό.</w:t>
      </w:r>
    </w:p>
    <w:p w14:paraId="224A1A0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224A1A09" w14:textId="77777777" w:rsidR="0081027C" w:rsidRDefault="00F5028E">
      <w:pPr>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224A1A0A" w14:textId="77777777" w:rsidR="0081027C" w:rsidRDefault="00F5028E">
      <w:pPr>
        <w:spacing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w:t>
      </w:r>
      <w:r w:rsidRPr="0065356B">
        <w:rPr>
          <w:rFonts w:eastAsia="Times New Roman" w:cs="Times New Roman"/>
          <w:b/>
          <w:szCs w:val="24"/>
        </w:rPr>
        <w:t>υ):</w:t>
      </w:r>
      <w:r>
        <w:rPr>
          <w:rFonts w:eastAsia="Times New Roman" w:cs="Times New Roman"/>
          <w:szCs w:val="24"/>
        </w:rPr>
        <w:t xml:space="preserve"> Κυρίες και κύριοι συνάδελφοι, </w:t>
      </w:r>
      <w:r w:rsidRPr="000213FD">
        <w:rPr>
          <w:rFonts w:eastAsia="Times New Roman" w:cs="Times New Roman"/>
          <w:szCs w:val="24"/>
        </w:rPr>
        <w:t xml:space="preserve">έχω την τιμή να ανακοινώσω στο Σώμα ότι τη συνεδρίασή μας παρακολουθούν από τα άνω δυτικά θεωρεία, αφού προηγουμένως </w:t>
      </w:r>
      <w:r w:rsidRPr="000213FD">
        <w:rPr>
          <w:rFonts w:eastAsia="Times New Roman" w:cs="Times New Roman"/>
          <w:szCs w:val="24"/>
        </w:rPr>
        <w:lastRenderedPageBreak/>
        <w:t xml:space="preserve">ξεναγήθηκαν στην έκθεση της αίθουσας «ΕΛΕΥΘΕΡΙΟΣ ΒΕΝΙΖΕΛΟΣ» και ενημερώθηκαν για την ιστορία του κτηρίου </w:t>
      </w:r>
      <w:r w:rsidRPr="000213FD">
        <w:rPr>
          <w:rFonts w:eastAsia="Times New Roman" w:cs="Times New Roman"/>
          <w:szCs w:val="24"/>
        </w:rPr>
        <w:t xml:space="preserve">και τον τρόπο οργάνωσης και λειτουργίας της Βουλής, τριάντα </w:t>
      </w:r>
      <w:r>
        <w:rPr>
          <w:rFonts w:eastAsia="Times New Roman" w:cs="Times New Roman"/>
          <w:szCs w:val="24"/>
        </w:rPr>
        <w:t>ένας μαθητές και μαθήτριες και δύο συνοδοί εκπαιδευτικοί τους από το 4</w:t>
      </w:r>
      <w:r w:rsidRPr="00704EDF">
        <w:rPr>
          <w:rFonts w:eastAsia="Times New Roman" w:cs="Times New Roman"/>
          <w:szCs w:val="24"/>
          <w:vertAlign w:val="superscript"/>
        </w:rPr>
        <w:t>ο</w:t>
      </w:r>
      <w:r>
        <w:rPr>
          <w:rFonts w:eastAsia="Times New Roman" w:cs="Times New Roman"/>
          <w:szCs w:val="24"/>
        </w:rPr>
        <w:t xml:space="preserve"> Γυμνάσιο Λαμίας.</w:t>
      </w:r>
    </w:p>
    <w:p w14:paraId="224A1A0B" w14:textId="77777777" w:rsidR="0081027C" w:rsidRDefault="00F5028E">
      <w:pPr>
        <w:spacing w:line="600" w:lineRule="auto"/>
        <w:ind w:firstLine="720"/>
        <w:jc w:val="both"/>
        <w:rPr>
          <w:rFonts w:eastAsia="Times New Roman" w:cs="Times New Roman"/>
          <w:szCs w:val="24"/>
        </w:rPr>
      </w:pPr>
      <w:r w:rsidRPr="000213FD">
        <w:rPr>
          <w:rFonts w:eastAsia="Times New Roman" w:cs="Times New Roman"/>
          <w:szCs w:val="24"/>
        </w:rPr>
        <w:t xml:space="preserve">Η Βουλή τούς καλωσορίζει. </w:t>
      </w:r>
    </w:p>
    <w:p w14:paraId="224A1A0C" w14:textId="77777777" w:rsidR="0081027C" w:rsidRDefault="00F5028E">
      <w:pPr>
        <w:spacing w:line="600" w:lineRule="auto"/>
        <w:ind w:firstLine="720"/>
        <w:jc w:val="center"/>
        <w:rPr>
          <w:rFonts w:eastAsia="Times New Roman" w:cs="Times New Roman"/>
          <w:szCs w:val="24"/>
        </w:rPr>
      </w:pPr>
      <w:r w:rsidRPr="000213FD">
        <w:rPr>
          <w:rFonts w:eastAsia="Times New Roman" w:cs="Times New Roman"/>
          <w:szCs w:val="24"/>
        </w:rPr>
        <w:t>(Χειροκροτήματα απ’ όλες τις πτέρυγες της Βουλής)</w:t>
      </w:r>
    </w:p>
    <w:p w14:paraId="224A1A0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Τώρα θα δώσω τον λόγο στον Κοι</w:t>
      </w:r>
      <w:r>
        <w:rPr>
          <w:rFonts w:eastAsia="Times New Roman" w:cs="Times New Roman"/>
          <w:szCs w:val="24"/>
        </w:rPr>
        <w:t>νοβουλευτικό Εκπρόσωπο της Χρυσής Αυγής, τον κ. Ηλιόπουλο.</w:t>
      </w:r>
    </w:p>
    <w:p w14:paraId="224A1A0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Κύριε Ηλιόπουλε, έχετε τον λόγο για δώδεκα λεπτά.</w:t>
      </w:r>
    </w:p>
    <w:p w14:paraId="224A1A0F" w14:textId="77777777" w:rsidR="0081027C" w:rsidRDefault="00F5028E">
      <w:pPr>
        <w:spacing w:line="600" w:lineRule="auto"/>
        <w:ind w:firstLine="720"/>
        <w:jc w:val="both"/>
        <w:rPr>
          <w:rFonts w:eastAsia="Times New Roman" w:cs="Times New Roman"/>
          <w:szCs w:val="24"/>
        </w:rPr>
      </w:pPr>
      <w:r w:rsidRPr="003324DA">
        <w:rPr>
          <w:rFonts w:eastAsia="Times New Roman" w:cs="Times New Roman"/>
          <w:b/>
          <w:szCs w:val="24"/>
        </w:rPr>
        <w:t>ΠΑΝΑΓΙΩΤΗΣ ΗΛΙΟΠΟΥΛΟΣ:</w:t>
      </w:r>
      <w:r>
        <w:rPr>
          <w:rFonts w:eastAsia="Times New Roman" w:cs="Times New Roman"/>
          <w:szCs w:val="24"/>
        </w:rPr>
        <w:t xml:space="preserve"> Ευχαριστώ, κυρία Πρόεδρε.</w:t>
      </w:r>
    </w:p>
    <w:p w14:paraId="224A1A1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Συμβαίνουν περίεργα πράγματα στον ελληνικό αθλητισμό τα τελευταία χρόνια</w:t>
      </w:r>
      <w:r>
        <w:rPr>
          <w:rFonts w:eastAsia="Times New Roman" w:cs="Times New Roman"/>
          <w:szCs w:val="24"/>
        </w:rPr>
        <w:t xml:space="preserve"> καθώς και πάρα πολλές αδικίες. Βλέπουμε να διεξάγεται ένας τελικός πριν από τρία χρόνια στην πόλη του Βόλου και να γίνονται τόσο άγρια επεισόδια που είχαμε να δούμε πάρα πολλά χρόνια. Πάλι με ευθύνη της πολιτείας όλα αυτά!</w:t>
      </w:r>
    </w:p>
    <w:p w14:paraId="224A1A1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Φέτος έχουμε έναν τελικό ο οποίο</w:t>
      </w:r>
      <w:r>
        <w:rPr>
          <w:rFonts w:eastAsia="Times New Roman" w:cs="Times New Roman"/>
          <w:szCs w:val="24"/>
        </w:rPr>
        <w:t>ς διεξάγεται κεκλεισμένων των θυρών, μια παγκόσμια, κυριολεκτικά, πρωτοτυπία για ένα κράτος που θέλει να λέγεται «σοβαρό» -ούτε στην Ουγκάντα δεν γίνονται αυτά, να γίνονται τελικοί κεκλεισμένων των θυρών- και παρ</w:t>
      </w:r>
      <w:r>
        <w:rPr>
          <w:rFonts w:eastAsia="Times New Roman" w:cs="Times New Roman"/>
          <w:szCs w:val="24"/>
        </w:rPr>
        <w:t xml:space="preserve">’ </w:t>
      </w:r>
      <w:r>
        <w:rPr>
          <w:rFonts w:eastAsia="Times New Roman" w:cs="Times New Roman"/>
          <w:szCs w:val="24"/>
        </w:rPr>
        <w:t>όλα αυτά, να γίνονται πάλι επεισόδια εντός</w:t>
      </w:r>
      <w:r>
        <w:rPr>
          <w:rFonts w:eastAsia="Times New Roman" w:cs="Times New Roman"/>
          <w:szCs w:val="24"/>
        </w:rPr>
        <w:t xml:space="preserve"> και εκτός του γηπέδου.</w:t>
      </w:r>
    </w:p>
    <w:p w14:paraId="224A1A1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Έχουμε δει σε ελληνικούς αγώνες να διαιτητεύουν ξένοι διαιτητές, γιατί οι Έλληνες ήταν ύποπτοι ότι στήνουν τα παιχνίδια. Πάλι πράγματα τα οποία δεν συμβαίνουν σε μια πολιτισμένη χώρα. </w:t>
      </w:r>
    </w:p>
    <w:p w14:paraId="224A1A1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Και ερχόμαστε σε μια τροπολογία σήμερα, η οποία</w:t>
      </w:r>
      <w:r>
        <w:rPr>
          <w:rFonts w:eastAsia="Times New Roman" w:cs="Times New Roman"/>
          <w:szCs w:val="24"/>
        </w:rPr>
        <w:t xml:space="preserve"> έρχεται έναν χρόνο μετά από την υποτιθέμενη συμφωνία για την αναδιάρθρωση του ποδοσφαίρου πέρυσι, η οποία συμφωνία έγινε πάλι εκπρόθεσμα. Υποτίθεται ότι αυτή </w:t>
      </w:r>
      <w:r>
        <w:rPr>
          <w:rFonts w:eastAsia="Times New Roman" w:cs="Times New Roman"/>
          <w:szCs w:val="24"/>
        </w:rPr>
        <w:lastRenderedPageBreak/>
        <w:t>η συμφωνία έγινε τον Αύγουστο, την νομοθετούμε το</w:t>
      </w:r>
      <w:r>
        <w:rPr>
          <w:rFonts w:eastAsia="Times New Roman" w:cs="Times New Roman"/>
          <w:szCs w:val="24"/>
        </w:rPr>
        <w:t>ν</w:t>
      </w:r>
      <w:r>
        <w:rPr>
          <w:rFonts w:eastAsia="Times New Roman" w:cs="Times New Roman"/>
          <w:szCs w:val="24"/>
        </w:rPr>
        <w:t xml:space="preserve"> Μάιο, ενώ οι προϋπολογισμοί, τα </w:t>
      </w:r>
      <w:proofErr w:type="spellStart"/>
      <w:r>
        <w:rPr>
          <w:rFonts w:eastAsia="Times New Roman" w:cs="Times New Roman"/>
          <w:szCs w:val="24"/>
        </w:rPr>
        <w:t>μπάτζετ</w:t>
      </w:r>
      <w:proofErr w:type="spellEnd"/>
      <w:r>
        <w:rPr>
          <w:rFonts w:eastAsia="Times New Roman" w:cs="Times New Roman"/>
          <w:szCs w:val="24"/>
        </w:rPr>
        <w:t>, οι με</w:t>
      </w:r>
      <w:r>
        <w:rPr>
          <w:rFonts w:eastAsia="Times New Roman" w:cs="Times New Roman"/>
          <w:szCs w:val="24"/>
        </w:rPr>
        <w:t xml:space="preserve">ταγραφές και όλα αυτά που χρειάζεται μια ομάδα για να λειτουργήσει για τη νέα σεζόν, γίνονται από τον Ιούνιο. </w:t>
      </w:r>
    </w:p>
    <w:p w14:paraId="224A1A1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Μάλλον εσείς στο</w:t>
      </w:r>
      <w:r>
        <w:rPr>
          <w:rFonts w:eastAsia="Times New Roman" w:cs="Times New Roman"/>
          <w:szCs w:val="24"/>
        </w:rPr>
        <w:t>ν</w:t>
      </w:r>
      <w:r>
        <w:rPr>
          <w:rFonts w:eastAsia="Times New Roman" w:cs="Times New Roman"/>
          <w:szCs w:val="24"/>
        </w:rPr>
        <w:t xml:space="preserve"> ΣΥΡΙΖΑ δεν γνωρίζετε πώς λειτουργούν τα πρωταθλήματα, δεν γνωρίζετε πώς λειτουργούν οι ομάδες. Δεν είχατε ασχοληθεί όλα αυτά τα</w:t>
      </w:r>
      <w:r>
        <w:rPr>
          <w:rFonts w:eastAsia="Times New Roman" w:cs="Times New Roman"/>
          <w:szCs w:val="24"/>
        </w:rPr>
        <w:t xml:space="preserve"> χρόνια με τον αθλητισμό, για να ξέρετε πώς λειτουργούν τα σωματεία αυτά που θέλουν να έχουν μια σοβαρή πορεία στο πρωτάθλημα.</w:t>
      </w:r>
    </w:p>
    <w:p w14:paraId="224A1A1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Έτσι, λοιπόν, θίγονται ομάδες ιστορικές -θα τις πω γιατί δεν είναι πρόβλημα- όπως είναι ο Ολυμπιακός Βόλου, από την </w:t>
      </w:r>
      <w:r>
        <w:rPr>
          <w:rFonts w:eastAsia="Times New Roman" w:cs="Times New Roman"/>
          <w:szCs w:val="24"/>
        </w:rPr>
        <w:t xml:space="preserve">ομώνυμη </w:t>
      </w:r>
      <w:r>
        <w:rPr>
          <w:rFonts w:eastAsia="Times New Roman" w:cs="Times New Roman"/>
          <w:szCs w:val="24"/>
        </w:rPr>
        <w:t>πόλη,</w:t>
      </w:r>
      <w:r>
        <w:rPr>
          <w:rFonts w:eastAsia="Times New Roman" w:cs="Times New Roman"/>
          <w:szCs w:val="24"/>
        </w:rPr>
        <w:t xml:space="preserve"> όπως και άλλες ομάδες από διάφορες πόλεις της Ελλάδος.</w:t>
      </w:r>
    </w:p>
    <w:p w14:paraId="224A1A1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Θα ήθελα να πω κάτι εδώ, στο ελληνικό Κοινοβούλιο, για να ακουστεί η αδικία: Παίζει φέτος ο Ολυμπιακός Βόλου στην τρίτη τη τάξει κατηγορία, στη Γ΄ Εθνική και κερδίζει την άνοδό του άξια στη Β</w:t>
      </w:r>
      <w:r>
        <w:rPr>
          <w:rFonts w:eastAsia="Times New Roman" w:cs="Times New Roman"/>
          <w:szCs w:val="24"/>
        </w:rPr>
        <w:t>΄</w:t>
      </w:r>
      <w:r>
        <w:rPr>
          <w:rFonts w:eastAsia="Times New Roman" w:cs="Times New Roman"/>
          <w:szCs w:val="24"/>
        </w:rPr>
        <w:t xml:space="preserve"> Εθνική.</w:t>
      </w:r>
      <w:r>
        <w:rPr>
          <w:rFonts w:eastAsia="Times New Roman" w:cs="Times New Roman"/>
          <w:szCs w:val="24"/>
        </w:rPr>
        <w:t xml:space="preserve"> Και έρχεστε σήμερα, αφού έχει τελειώσει -αυτό το τονίζω- το πρωτάθλημα -ούτε για τα μάτια του κόσμου δεν το κάνατε, δεν </w:t>
      </w:r>
      <w:r>
        <w:rPr>
          <w:rFonts w:eastAsia="Times New Roman" w:cs="Times New Roman"/>
          <w:szCs w:val="24"/>
        </w:rPr>
        <w:lastRenderedPageBreak/>
        <w:t>φέρατε την τροπολογία λίγο νωρίτερα- να ορίσετε μ</w:t>
      </w:r>
      <w:r>
        <w:rPr>
          <w:rFonts w:eastAsia="Times New Roman" w:cs="Times New Roman"/>
          <w:szCs w:val="24"/>
        </w:rPr>
        <w:t>ί</w:t>
      </w:r>
      <w:r>
        <w:rPr>
          <w:rFonts w:eastAsia="Times New Roman" w:cs="Times New Roman"/>
          <w:szCs w:val="24"/>
        </w:rPr>
        <w:t>α καινούργια κατηγορία η οποία θα στείλει τον Ολυμπιακό Βόλου να ξαναπαίζει του χρόνο</w:t>
      </w:r>
      <w:r>
        <w:rPr>
          <w:rFonts w:eastAsia="Times New Roman" w:cs="Times New Roman"/>
          <w:szCs w:val="24"/>
        </w:rPr>
        <w:t>υ -πρωταθλητής Γ</w:t>
      </w:r>
      <w:r>
        <w:rPr>
          <w:rFonts w:eastAsia="Times New Roman" w:cs="Times New Roman"/>
          <w:szCs w:val="24"/>
        </w:rPr>
        <w:t>΄</w:t>
      </w:r>
      <w:r>
        <w:rPr>
          <w:rFonts w:eastAsia="Times New Roman" w:cs="Times New Roman"/>
          <w:szCs w:val="24"/>
        </w:rPr>
        <w:t xml:space="preserve"> κατηγορίας- στην τρίτη τη τάξει κατηγορία της χώρας μας. </w:t>
      </w:r>
    </w:p>
    <w:p w14:paraId="224A1A1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Αυτά τα πράγματα δεν συμβαίνουν πραγματικά πουθενά αλλού. Μας έχετε βγάλει τα μάτια με αυτά που νομοθετείτε και έτσι όπως τα φέρνετε. Όλα αυτά είναι απλά παράλογα. Σε οποιονδήποτε </w:t>
      </w:r>
      <w:r>
        <w:rPr>
          <w:rFonts w:eastAsia="Times New Roman" w:cs="Times New Roman"/>
          <w:szCs w:val="24"/>
        </w:rPr>
        <w:t>και να πεις -χωρίς να έχει ασχοληθεί με τον αθλητισμό, χωρίς να έχει ασχοληθεί με το ποδόσφαιρο- ότι οι κατηγορίες των πρωταθλημάτων θα οριστούν αφού έχουν τελειώσει τα πρωταθλήματα και μάλιστα θα προστεθεί και μία κατηγορία, θα σου πει, «Εντάξει, απλά δεν</w:t>
      </w:r>
      <w:r>
        <w:rPr>
          <w:rFonts w:eastAsia="Times New Roman" w:cs="Times New Roman"/>
          <w:szCs w:val="24"/>
        </w:rPr>
        <w:t xml:space="preserve"> γίνεται, δεν μπορεί να συμβεί». </w:t>
      </w:r>
    </w:p>
    <w:p w14:paraId="224A1A1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Νομοθετείτε, λοιπόν, χωρίς κάποια λογική. Δεν ξέρω τι εξυπηρετεί αυτή η νέα κατηγορία και έτσι όπως έρχεται σήμερα να ψηφιστεί. Αυτό, προφανώς, θα το μάθουμε στο μέλλον, γιατί τα πάντα εξυπηρετούν κάτι.</w:t>
      </w:r>
    </w:p>
    <w:p w14:paraId="224A1A1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Όμως, ερχόμαστε στη</w:t>
      </w:r>
      <w:r>
        <w:rPr>
          <w:rFonts w:eastAsia="Times New Roman" w:cs="Times New Roman"/>
          <w:szCs w:val="24"/>
        </w:rPr>
        <w:t xml:space="preserve">ν πολιτική επικαιρότητα, σε μια επικαιρότητα η οποία έχει </w:t>
      </w:r>
      <w:r>
        <w:rPr>
          <w:rFonts w:eastAsia="Times New Roman" w:cs="Times New Roman"/>
          <w:szCs w:val="24"/>
        </w:rPr>
        <w:t>κ</w:t>
      </w:r>
      <w:r>
        <w:rPr>
          <w:rFonts w:eastAsia="Times New Roman" w:cs="Times New Roman"/>
          <w:szCs w:val="24"/>
        </w:rPr>
        <w:t>τυπήσει «κόκκινο» τις τελευταίες ημέρες με κάποιες θεατρινίστικες συζητήσεις που έχουν γίνει στη Βουλή. Και τις λέω «θεατρινίστικες», γιατί -το είπε και ο Αρχηγός μας- δεν πήραμε κάποιες απαντήσεις</w:t>
      </w:r>
      <w:r>
        <w:rPr>
          <w:rFonts w:eastAsia="Times New Roman" w:cs="Times New Roman"/>
          <w:szCs w:val="24"/>
        </w:rPr>
        <w:t xml:space="preserve">. Εκτοξεύονται δεξιά και αριστερά κατηγορίες από τους </w:t>
      </w:r>
      <w:proofErr w:type="spellStart"/>
      <w:r>
        <w:rPr>
          <w:rFonts w:eastAsia="Times New Roman" w:cs="Times New Roman"/>
          <w:szCs w:val="24"/>
        </w:rPr>
        <w:t>σ</w:t>
      </w:r>
      <w:r>
        <w:rPr>
          <w:rFonts w:eastAsia="Times New Roman" w:cs="Times New Roman"/>
          <w:szCs w:val="24"/>
        </w:rPr>
        <w:t>υριζαίους</w:t>
      </w:r>
      <w:proofErr w:type="spellEnd"/>
      <w:r>
        <w:rPr>
          <w:rFonts w:eastAsia="Times New Roman" w:cs="Times New Roman"/>
          <w:szCs w:val="24"/>
        </w:rPr>
        <w:t xml:space="preserve"> στους </w:t>
      </w:r>
      <w:r>
        <w:rPr>
          <w:rFonts w:eastAsia="Times New Roman" w:cs="Times New Roman"/>
          <w:szCs w:val="24"/>
        </w:rPr>
        <w:t>ν</w:t>
      </w:r>
      <w:r>
        <w:rPr>
          <w:rFonts w:eastAsia="Times New Roman" w:cs="Times New Roman"/>
          <w:szCs w:val="24"/>
        </w:rPr>
        <w:t xml:space="preserve">εοδημοκράτες και αντίθετα, χωρίς να δίνονται οι απαραίτητες απαντήσεις. </w:t>
      </w:r>
    </w:p>
    <w:p w14:paraId="224A1A1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Έχουμε βάλει και </w:t>
      </w:r>
      <w:r>
        <w:rPr>
          <w:rFonts w:eastAsia="Times New Roman" w:cs="Times New Roman"/>
          <w:szCs w:val="24"/>
          <w:lang w:val="en-US"/>
        </w:rPr>
        <w:t>silver</w:t>
      </w:r>
      <w:r w:rsidRPr="00704EDF">
        <w:rPr>
          <w:rFonts w:eastAsia="Times New Roman" w:cs="Times New Roman"/>
          <w:szCs w:val="24"/>
        </w:rPr>
        <w:t xml:space="preserve"> </w:t>
      </w:r>
      <w:r>
        <w:rPr>
          <w:rFonts w:eastAsia="Times New Roman" w:cs="Times New Roman"/>
          <w:szCs w:val="24"/>
          <w:lang w:val="en-US"/>
        </w:rPr>
        <w:t>alert</w:t>
      </w:r>
      <w:r w:rsidRPr="00704EDF">
        <w:rPr>
          <w:rFonts w:eastAsia="Times New Roman" w:cs="Times New Roman"/>
          <w:szCs w:val="24"/>
        </w:rPr>
        <w:t xml:space="preserve"> </w:t>
      </w:r>
      <w:r>
        <w:rPr>
          <w:rFonts w:eastAsia="Times New Roman" w:cs="Times New Roman"/>
          <w:szCs w:val="24"/>
        </w:rPr>
        <w:t xml:space="preserve">για τους υποψηφίους του ΣΥΡΙΖΑ, που σε ολόκληρη την Ελλάδα κρύβονται από παντού. </w:t>
      </w:r>
      <w:r>
        <w:rPr>
          <w:rFonts w:eastAsia="Times New Roman" w:cs="Times New Roman"/>
          <w:szCs w:val="24"/>
        </w:rPr>
        <w:t>Δεν τολμούν να βγουν να επικοινωνήσουν αυτές τις τρομερές επιτυχίες της Κυβέρνησης ΣΥΡΙΖΑ! Κρύβονται και βγαίνει μόνο ο Πρωθυπουργός, το «μεγάλο σας ατού» -εντός χιλιάδων εισαγωγικών- να προπαγανδίσει και πέφτει από γκάφα σε γκάφα σε ολόκληρη την Ελλάδα. Β</w:t>
      </w:r>
      <w:r>
        <w:rPr>
          <w:rFonts w:eastAsia="Times New Roman" w:cs="Times New Roman"/>
          <w:szCs w:val="24"/>
        </w:rPr>
        <w:t>έβαια, όπως έχουμε πει, για να κυκλοφορήσετε σε ολόκληρη της Ελλάδα χρειαζόσαστε δεκάδες διμοιρίες ΜΑΤ.</w:t>
      </w:r>
    </w:p>
    <w:p w14:paraId="224A1A1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τα μέτρα που έχετε φέρει. Αυτές είναι οι συμφωνίες, όπως </w:t>
      </w:r>
      <w:r>
        <w:rPr>
          <w:rFonts w:eastAsia="Times New Roman" w:cs="Times New Roman"/>
          <w:szCs w:val="24"/>
        </w:rPr>
        <w:t xml:space="preserve">αυτή </w:t>
      </w:r>
      <w:r>
        <w:rPr>
          <w:rFonts w:eastAsia="Times New Roman" w:cs="Times New Roman"/>
          <w:szCs w:val="24"/>
        </w:rPr>
        <w:t>των Πρεσπών, που έχετε ψηφίσει και ο κόσμος δεν θέλει να σας δει στα μάτια του.</w:t>
      </w:r>
    </w:p>
    <w:p w14:paraId="224A1A1C" w14:textId="77777777" w:rsidR="0081027C" w:rsidRDefault="00F5028E">
      <w:pPr>
        <w:spacing w:line="600" w:lineRule="auto"/>
        <w:ind w:firstLine="720"/>
        <w:jc w:val="both"/>
        <w:rPr>
          <w:rFonts w:eastAsia="Times New Roman" w:cs="Times New Roman"/>
          <w:szCs w:val="24"/>
        </w:rPr>
      </w:pPr>
      <w:r w:rsidRPr="00641330">
        <w:rPr>
          <w:rFonts w:eastAsia="Times New Roman" w:cs="Times New Roman"/>
          <w:color w:val="000000" w:themeColor="text1"/>
          <w:szCs w:val="24"/>
        </w:rPr>
        <w:t>Βέβαια, χρησιμοποιείτε διάφορα τεχνάσματα, τα οποία κάποιες φορές είναι πετυχημένα, κάποιες φορές αποτυχημένα, όπως αυτό που είπε ο Τσίπρας, ότι η δική σας ιδεολογία πλησιάζει πιο πολύ σε αυτή</w:t>
      </w:r>
      <w:r w:rsidRPr="00641330">
        <w:rPr>
          <w:rFonts w:eastAsia="Times New Roman" w:cs="Times New Roman"/>
          <w:color w:val="000000" w:themeColor="text1"/>
          <w:szCs w:val="24"/>
        </w:rPr>
        <w:t xml:space="preserve"> του Χριστιανισμού. Αν είναι δυνατόν, εσείς οι άθεοι, που δεν κάνετε το</w:t>
      </w:r>
      <w:r w:rsidRPr="00641330">
        <w:rPr>
          <w:rFonts w:eastAsia="Times New Roman" w:cs="Times New Roman"/>
          <w:color w:val="000000" w:themeColor="text1"/>
          <w:szCs w:val="24"/>
        </w:rPr>
        <w:t>ν</w:t>
      </w:r>
      <w:r w:rsidRPr="00641330">
        <w:rPr>
          <w:rFonts w:eastAsia="Times New Roman" w:cs="Times New Roman"/>
          <w:color w:val="000000" w:themeColor="text1"/>
          <w:szCs w:val="24"/>
        </w:rPr>
        <w:t xml:space="preserve"> σταυρό σας και που τώρα τελευταία </w:t>
      </w:r>
      <w:proofErr w:type="spellStart"/>
      <w:r w:rsidRPr="00641330">
        <w:rPr>
          <w:rFonts w:eastAsia="Times New Roman" w:cs="Times New Roman"/>
          <w:color w:val="000000" w:themeColor="text1"/>
          <w:szCs w:val="24"/>
        </w:rPr>
        <w:t>ψιλομπαίνετε</w:t>
      </w:r>
      <w:proofErr w:type="spellEnd"/>
      <w:r w:rsidRPr="00641330">
        <w:rPr>
          <w:rFonts w:eastAsia="Times New Roman" w:cs="Times New Roman"/>
          <w:color w:val="000000" w:themeColor="text1"/>
          <w:szCs w:val="24"/>
        </w:rPr>
        <w:t xml:space="preserve"> στις εκκλησίες -όλος ο ΣΥΡΙΖΑ, φαίνεται </w:t>
      </w:r>
      <w:r>
        <w:rPr>
          <w:rFonts w:eastAsia="Times New Roman" w:cs="Times New Roman"/>
          <w:szCs w:val="24"/>
        </w:rPr>
        <w:t xml:space="preserve">κιόλας από την ορκωμοσία που γίνεται με πολιτικό όρκο- να λέτε ότι είσαστε οι καλύτεροι </w:t>
      </w:r>
      <w:r>
        <w:rPr>
          <w:rFonts w:eastAsia="Times New Roman" w:cs="Times New Roman"/>
          <w:szCs w:val="24"/>
        </w:rPr>
        <w:t>χ</w:t>
      </w:r>
      <w:r>
        <w:rPr>
          <w:rFonts w:eastAsia="Times New Roman" w:cs="Times New Roman"/>
          <w:szCs w:val="24"/>
        </w:rPr>
        <w:t xml:space="preserve">ριστιανοί. Έχετε φτάσει σε αυτό το επίπεδο κατάντιας, να λέτε ότι εσείς είστε οι καλύτεροι </w:t>
      </w:r>
      <w:r>
        <w:rPr>
          <w:rFonts w:eastAsia="Times New Roman" w:cs="Times New Roman"/>
          <w:szCs w:val="24"/>
        </w:rPr>
        <w:t>χ</w:t>
      </w:r>
      <w:r>
        <w:rPr>
          <w:rFonts w:eastAsia="Times New Roman" w:cs="Times New Roman"/>
          <w:szCs w:val="24"/>
        </w:rPr>
        <w:t xml:space="preserve">ριστιανοί. </w:t>
      </w:r>
    </w:p>
    <w:p w14:paraId="224A1A1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Να δω τι άλλο θα ακούσουμε μέχρι τις 26 Μαΐου και </w:t>
      </w:r>
      <w:proofErr w:type="spellStart"/>
      <w:r>
        <w:rPr>
          <w:rFonts w:eastAsia="Times New Roman" w:cs="Times New Roman"/>
          <w:szCs w:val="24"/>
        </w:rPr>
        <w:t>πόσ</w:t>
      </w:r>
      <w:r>
        <w:rPr>
          <w:rFonts w:eastAsia="Times New Roman" w:cs="Times New Roman"/>
          <w:szCs w:val="24"/>
        </w:rPr>
        <w:t>ω</w:t>
      </w:r>
      <w:proofErr w:type="spellEnd"/>
      <w:r>
        <w:rPr>
          <w:rFonts w:eastAsia="Times New Roman" w:cs="Times New Roman"/>
          <w:szCs w:val="24"/>
        </w:rPr>
        <w:t xml:space="preserve"> μάλλον μέχρι τις εκλογές που μάλλον θα γίνουν τον Οκτώβριο, τι άλλο θα γίνετε. </w:t>
      </w:r>
    </w:p>
    <w:p w14:paraId="224A1A1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Και όταν λέω «τι </w:t>
      </w:r>
      <w:r>
        <w:rPr>
          <w:rFonts w:eastAsia="Times New Roman" w:cs="Times New Roman"/>
          <w:szCs w:val="24"/>
        </w:rPr>
        <w:t xml:space="preserve">άλλο θα γίνετε», εννοώ το εξής: Εκτός από </w:t>
      </w:r>
      <w:r>
        <w:rPr>
          <w:rFonts w:eastAsia="Times New Roman" w:cs="Times New Roman"/>
          <w:szCs w:val="24"/>
        </w:rPr>
        <w:t>χ</w:t>
      </w:r>
      <w:r>
        <w:rPr>
          <w:rFonts w:eastAsia="Times New Roman" w:cs="Times New Roman"/>
          <w:szCs w:val="24"/>
        </w:rPr>
        <w:t>ριστιανοί, γίνατε και οπαδοί του Μεταξά</w:t>
      </w:r>
      <w:r>
        <w:rPr>
          <w:rFonts w:eastAsia="Times New Roman" w:cs="Times New Roman"/>
          <w:szCs w:val="24"/>
        </w:rPr>
        <w:t>!</w:t>
      </w:r>
      <w:r>
        <w:rPr>
          <w:rFonts w:eastAsia="Times New Roman" w:cs="Times New Roman"/>
          <w:szCs w:val="24"/>
        </w:rPr>
        <w:t xml:space="preserve"> Βέβαια, αμέσως αποσύρατε το βίντεο, γιατί </w:t>
      </w:r>
      <w:proofErr w:type="spellStart"/>
      <w:r>
        <w:rPr>
          <w:rFonts w:eastAsia="Times New Roman" w:cs="Times New Roman"/>
          <w:szCs w:val="24"/>
        </w:rPr>
        <w:t>άκουσον-άκουσον</w:t>
      </w:r>
      <w:proofErr w:type="spellEnd"/>
      <w:r>
        <w:rPr>
          <w:rFonts w:eastAsia="Times New Roman" w:cs="Times New Roman"/>
          <w:szCs w:val="24"/>
        </w:rPr>
        <w:t xml:space="preserve"> σας έβαλε τα δύο πόδια σε ένα παπούτσι, ποιος; Η Νέα Δημοκρατία. Η Νέα Δημοκρατία που κάνει το παν για να στείλει </w:t>
      </w:r>
      <w:r>
        <w:rPr>
          <w:rFonts w:eastAsia="Times New Roman" w:cs="Times New Roman"/>
          <w:szCs w:val="24"/>
        </w:rPr>
        <w:t>όλους αυτούς τους ανθρώπους που πιστεύουν στο</w:t>
      </w:r>
      <w:r>
        <w:rPr>
          <w:rFonts w:eastAsia="Times New Roman" w:cs="Times New Roman"/>
          <w:szCs w:val="24"/>
        </w:rPr>
        <w:t>ν</w:t>
      </w:r>
      <w:r>
        <w:rPr>
          <w:rFonts w:eastAsia="Times New Roman" w:cs="Times New Roman"/>
          <w:szCs w:val="24"/>
        </w:rPr>
        <w:t xml:space="preserve"> Μεταξά, που πιστεύουν ότι ήταν ένας άξιος ηγέτης στη Χρυσή Αυγή. </w:t>
      </w:r>
    </w:p>
    <w:p w14:paraId="224A1A1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Και οι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και οι </w:t>
      </w:r>
      <w:r>
        <w:rPr>
          <w:rFonts w:eastAsia="Times New Roman" w:cs="Times New Roman"/>
          <w:szCs w:val="24"/>
        </w:rPr>
        <w:t>ν</w:t>
      </w:r>
      <w:r>
        <w:rPr>
          <w:rFonts w:eastAsia="Times New Roman" w:cs="Times New Roman"/>
          <w:szCs w:val="24"/>
        </w:rPr>
        <w:t>εοδημοκράτες είσαστε οι καλύτεροι χορηγοί της Χρυσής Αυγής με όλα αυτά που κάνετε.</w:t>
      </w:r>
    </w:p>
    <w:p w14:paraId="224A1A2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Αν είναι δυνατόν, να σας πειράζει α</w:t>
      </w:r>
      <w:r>
        <w:rPr>
          <w:rFonts w:eastAsia="Times New Roman" w:cs="Times New Roman"/>
          <w:szCs w:val="24"/>
        </w:rPr>
        <w:t>κόμα και ο Μεταξάς. Ο Μεταξάς που είπε το «ΟΧΙ», ο Μεταξάς που έφτιαξε ένα εθνικό κράτος, που δόμησε ένα κράτος, που έφερε την επανάσταση ουσιαστικά τότε στην πολιτική ζωή του τόπου με αυτά που εφάρμοσε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του τα έχετε αναγνωρίσει ποτέ. Δεξιο</w:t>
      </w:r>
      <w:r>
        <w:rPr>
          <w:rFonts w:eastAsia="Times New Roman" w:cs="Times New Roman"/>
          <w:szCs w:val="24"/>
        </w:rPr>
        <w:t xml:space="preserve">ί και αριστεροί τον θεωρείτε έναν δικτάτορα και έτσι τον ονομάζετε. Κι έτσι τον ονομάσατε και στην ανακοίνωση της Νέας Δημοκρατίας, γιατί δεν έχετε το σθένος εσείς οι δεξιοί να υπερασπιστείτε ανθρώπους, οι οποίοι έχουν ωφελήσει την πατρίδα μας. </w:t>
      </w:r>
      <w:r>
        <w:rPr>
          <w:rFonts w:eastAsia="Times New Roman" w:cs="Times New Roman"/>
          <w:szCs w:val="24"/>
        </w:rPr>
        <w:lastRenderedPageBreak/>
        <w:t>Κάθεστε και</w:t>
      </w:r>
      <w:r>
        <w:rPr>
          <w:rFonts w:eastAsia="Times New Roman" w:cs="Times New Roman"/>
          <w:szCs w:val="24"/>
        </w:rPr>
        <w:t xml:space="preserve"> σας κουνάει το δάχτυλο και σας χτυπάει τη βέργα ο κάθε κομμουνιστής. Αυτοί που έχουν φέρει και που έχουν κάνει τα αίσχη στην πατρίδα μας κάθεστε και σας κουνάνε το δάχτυλο. Και καλά σας κάνουν, βέβαια. Πάρα πολύ καλά σας κάνουν. </w:t>
      </w:r>
    </w:p>
    <w:p w14:paraId="224A1A2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Γιος </w:t>
      </w:r>
      <w:proofErr w:type="spellStart"/>
      <w:r>
        <w:rPr>
          <w:rFonts w:eastAsia="Times New Roman" w:cs="Times New Roman"/>
          <w:szCs w:val="24"/>
        </w:rPr>
        <w:t>μεγαλοστελέχους</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θα </w:t>
      </w:r>
      <w:r>
        <w:rPr>
          <w:rFonts w:eastAsia="Times New Roman" w:cs="Times New Roman"/>
          <w:szCs w:val="24"/>
        </w:rPr>
        <w:t xml:space="preserve">χρησιμοποιήσω τη φράση που έχει χρησιμοποιήσει ο κ. </w:t>
      </w:r>
      <w:proofErr w:type="spellStart"/>
      <w:r>
        <w:rPr>
          <w:rFonts w:eastAsia="Times New Roman" w:cs="Times New Roman"/>
          <w:szCs w:val="24"/>
        </w:rPr>
        <w:t>Βούτσης</w:t>
      </w:r>
      <w:proofErr w:type="spellEnd"/>
      <w:r>
        <w:rPr>
          <w:rFonts w:eastAsia="Times New Roman" w:cs="Times New Roman"/>
          <w:szCs w:val="24"/>
        </w:rPr>
        <w:t xml:space="preserve"> παλιά για ένα συγγενικό μου πρόσωπο- του ΣΥΡΙΖΑ συνελήφθη προχθές </w:t>
      </w:r>
      <w:r>
        <w:rPr>
          <w:rFonts w:eastAsia="Times New Roman" w:cs="Times New Roman"/>
          <w:szCs w:val="24"/>
        </w:rPr>
        <w:t>-</w:t>
      </w:r>
      <w:r>
        <w:rPr>
          <w:rFonts w:eastAsia="Times New Roman" w:cs="Times New Roman"/>
          <w:szCs w:val="24"/>
        </w:rPr>
        <w:t xml:space="preserve">και αφέθηκε ελεύθερος, βέβαια, λογικό ήταν- να πετάει μολότοφ, πού; Στο ίδιο του το κόμμα. Αυτά δεν γίνονται! Πάλι είναι ενάντια </w:t>
      </w:r>
      <w:r>
        <w:rPr>
          <w:rFonts w:eastAsia="Times New Roman" w:cs="Times New Roman"/>
          <w:szCs w:val="24"/>
        </w:rPr>
        <w:t xml:space="preserve">στη λογική μας. Ο γιος του </w:t>
      </w:r>
      <w:proofErr w:type="spellStart"/>
      <w:r>
        <w:rPr>
          <w:rFonts w:eastAsia="Times New Roman" w:cs="Times New Roman"/>
          <w:szCs w:val="24"/>
        </w:rPr>
        <w:t>Βούτση</w:t>
      </w:r>
      <w:proofErr w:type="spellEnd"/>
      <w:r>
        <w:rPr>
          <w:rFonts w:eastAsia="Times New Roman" w:cs="Times New Roman"/>
          <w:szCs w:val="24"/>
        </w:rPr>
        <w:t xml:space="preserve">, δηλαδή, συλλαμβάνεται </w:t>
      </w:r>
      <w:r>
        <w:rPr>
          <w:rFonts w:eastAsia="Times New Roman" w:cs="Times New Roman"/>
          <w:szCs w:val="24"/>
        </w:rPr>
        <w:t>-</w:t>
      </w:r>
      <w:r>
        <w:rPr>
          <w:rFonts w:eastAsia="Times New Roman" w:cs="Times New Roman"/>
          <w:szCs w:val="24"/>
        </w:rPr>
        <w:t>τώρα ότι έπινε ένα ποτό στο Γκάζι, αφήστε τα σε εμάς- μέσα σε αυτούς τους ανθρώπους που έριξαν βροχή από μολότοφ, πού; Στα γραφεία του ΣΥΡΙΖΑ. Πράγματα για τα οποία λες ότι βγαίνουν έξω από τη λογικ</w:t>
      </w:r>
      <w:r>
        <w:rPr>
          <w:rFonts w:eastAsia="Times New Roman" w:cs="Times New Roman"/>
          <w:szCs w:val="24"/>
        </w:rPr>
        <w:t xml:space="preserve">ή. Δεν μπορεί ο γιος του </w:t>
      </w:r>
      <w:proofErr w:type="spellStart"/>
      <w:r>
        <w:rPr>
          <w:rFonts w:eastAsia="Times New Roman" w:cs="Times New Roman"/>
          <w:szCs w:val="24"/>
        </w:rPr>
        <w:t>Βούτση</w:t>
      </w:r>
      <w:proofErr w:type="spellEnd"/>
      <w:r>
        <w:rPr>
          <w:rFonts w:eastAsia="Times New Roman" w:cs="Times New Roman"/>
          <w:szCs w:val="24"/>
        </w:rPr>
        <w:t xml:space="preserve"> να πετάει μολότοφ στα γραφεία του ΣΥΡΙΖΑ. Συμβαίνει και αυτό. Βέβαιοι </w:t>
      </w:r>
      <w:r>
        <w:rPr>
          <w:rFonts w:eastAsia="Times New Roman" w:cs="Times New Roman"/>
          <w:szCs w:val="24"/>
        </w:rPr>
        <w:lastRenderedPageBreak/>
        <w:t>δεν είμαστε, μπορεί ο άνθρωπος όντως να έπινε το ποτό του, εμείς λέμε πού συνελήφθη και για ποιον λόγο συνελήφθη. Η δικαιοσύνη θα κρίνει όταν έρθει η ώρα.</w:t>
      </w:r>
      <w:r>
        <w:rPr>
          <w:rFonts w:eastAsia="Times New Roman" w:cs="Times New Roman"/>
          <w:szCs w:val="24"/>
        </w:rPr>
        <w:t xml:space="preserve"> Εμείς δεν δικάζουμε κανέναν, όπως κάνετε εσείς. Εσείς έχετε βγάλει τη Χρυσή Αυγή εγκληματική οργάνωση, πριν αποφανθεί το δικαστήριο, εμείς λέμε τα γεγονότα, όπως έχουν συμβεί τις προηγούμενες μέρες. </w:t>
      </w:r>
    </w:p>
    <w:p w14:paraId="224A1A2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Άλλα γεγονότα είναι αυτά που συνέβησαν στη Θεσσαλονίκη </w:t>
      </w:r>
      <w:r>
        <w:rPr>
          <w:rFonts w:eastAsia="Times New Roman" w:cs="Times New Roman"/>
          <w:szCs w:val="24"/>
        </w:rPr>
        <w:t xml:space="preserve">από επίθεση Πακιστανών σε κρεοπωλείο. Ακούστε να δείτε, επίθεση Πακιστανών σε κρεοπωλείο! Σε έναν Έλληνα ο οποίος τους είπε γιατί είχαν παράνομα καπνικά προϊόντα. Του την έστησαν μετά και τον διέλυσαν στο ξύλο τον άνθρωπο. Αυτά συμβαίνουν σε μια χώρα </w:t>
      </w:r>
      <w:r>
        <w:rPr>
          <w:rFonts w:eastAsia="Times New Roman" w:cs="Times New Roman"/>
          <w:szCs w:val="24"/>
        </w:rPr>
        <w:t>-</w:t>
      </w:r>
      <w:r>
        <w:rPr>
          <w:rFonts w:eastAsia="Times New Roman" w:cs="Times New Roman"/>
          <w:szCs w:val="24"/>
        </w:rPr>
        <w:t>επαν</w:t>
      </w:r>
      <w:r>
        <w:rPr>
          <w:rFonts w:eastAsia="Times New Roman" w:cs="Times New Roman"/>
          <w:szCs w:val="24"/>
        </w:rPr>
        <w:t xml:space="preserve">αλαμβάνω- που θέλει να λέγεται δυτική, που θέλει να λέγεται πολιτισμένη και κουμάντο κάνουν οι </w:t>
      </w:r>
      <w:proofErr w:type="spellStart"/>
      <w:r>
        <w:rPr>
          <w:rFonts w:eastAsia="Times New Roman" w:cs="Times New Roman"/>
          <w:szCs w:val="24"/>
        </w:rPr>
        <w:t>λαθροεισβολείς</w:t>
      </w:r>
      <w:proofErr w:type="spellEnd"/>
      <w:r>
        <w:rPr>
          <w:rFonts w:eastAsia="Times New Roman" w:cs="Times New Roman"/>
          <w:szCs w:val="24"/>
        </w:rPr>
        <w:t>. Αυτοί που έχουν μπει στην πατρίδα μας παράνομα, έχουν αρχίσει και παίρνουν τα πάνω τους, γιατί βέβαια έχουν την απόλυτη ασυλία. Αν πας να επιβάλε</w:t>
      </w:r>
      <w:r>
        <w:rPr>
          <w:rFonts w:eastAsia="Times New Roman" w:cs="Times New Roman"/>
          <w:szCs w:val="24"/>
        </w:rPr>
        <w:t>ις τον νόμο και την τάξη; Για πηγαίν</w:t>
      </w:r>
      <w:r>
        <w:rPr>
          <w:rFonts w:eastAsia="Times New Roman" w:cs="Times New Roman"/>
          <w:szCs w:val="24"/>
        </w:rPr>
        <w:t>ε</w:t>
      </w:r>
      <w:r>
        <w:rPr>
          <w:rFonts w:eastAsia="Times New Roman" w:cs="Times New Roman"/>
          <w:szCs w:val="24"/>
        </w:rPr>
        <w:t>τε να δούμε. Για πηγαίν</w:t>
      </w:r>
      <w:r>
        <w:rPr>
          <w:rFonts w:eastAsia="Times New Roman" w:cs="Times New Roman"/>
          <w:szCs w:val="24"/>
        </w:rPr>
        <w:t>ε</w:t>
      </w:r>
      <w:r>
        <w:rPr>
          <w:rFonts w:eastAsia="Times New Roman" w:cs="Times New Roman"/>
          <w:szCs w:val="24"/>
        </w:rPr>
        <w:t xml:space="preserve">τε να δείτε το </w:t>
      </w:r>
      <w:proofErr w:type="spellStart"/>
      <w:r>
        <w:rPr>
          <w:rFonts w:eastAsia="Times New Roman" w:cs="Times New Roman"/>
          <w:szCs w:val="24"/>
        </w:rPr>
        <w:lastRenderedPageBreak/>
        <w:t>παρεμπόριο</w:t>
      </w:r>
      <w:proofErr w:type="spellEnd"/>
      <w:r>
        <w:rPr>
          <w:rFonts w:eastAsia="Times New Roman" w:cs="Times New Roman"/>
          <w:szCs w:val="24"/>
        </w:rPr>
        <w:t xml:space="preserve"> έξω από την ΑΣΟΕ, για πηγαίν</w:t>
      </w:r>
      <w:r>
        <w:rPr>
          <w:rFonts w:eastAsia="Times New Roman" w:cs="Times New Roman"/>
          <w:szCs w:val="24"/>
        </w:rPr>
        <w:t>ε</w:t>
      </w:r>
      <w:r>
        <w:rPr>
          <w:rFonts w:eastAsia="Times New Roman" w:cs="Times New Roman"/>
          <w:szCs w:val="24"/>
        </w:rPr>
        <w:t xml:space="preserve">τε να δείτε την πραμάτεια. Έχετε δει φωτογραφίες; Δεκάδες μέτρα </w:t>
      </w:r>
      <w:r>
        <w:rPr>
          <w:rFonts w:eastAsia="Times New Roman" w:cs="Times New Roman"/>
          <w:szCs w:val="24"/>
        </w:rPr>
        <w:t>σε μήκος</w:t>
      </w:r>
      <w:r>
        <w:rPr>
          <w:rFonts w:eastAsia="Times New Roman" w:cs="Times New Roman"/>
          <w:szCs w:val="24"/>
        </w:rPr>
        <w:t xml:space="preserve"> φτάνει η πραμάτεια αυτών των ανθρώπων, οι οποίοι και έχουν μπει παρ</w:t>
      </w:r>
      <w:r>
        <w:rPr>
          <w:rFonts w:eastAsia="Times New Roman" w:cs="Times New Roman"/>
          <w:szCs w:val="24"/>
        </w:rPr>
        <w:t xml:space="preserve">άνομα στη χώρα μας και λαθραία επιβιώνουν στη χώρα μας, πουλώντας τέτοια προϊόντα. Αυτοί οι άνθρωποι, βέβαια, απολαμβάνουν την ασυλία, όχι μόνο του ΣΥΡΙΖΑ αλλά και επί Νέας Δημοκρατίας. Πάντα έτσι γίνεται. Αλλά αν κάποιος καστανάς ή κάποια γιαγιά ενενήντα </w:t>
      </w:r>
      <w:r>
        <w:rPr>
          <w:rFonts w:eastAsia="Times New Roman" w:cs="Times New Roman"/>
          <w:szCs w:val="24"/>
        </w:rPr>
        <w:t xml:space="preserve">χρονών πουλάει τα πλεχτά που έχει φτιάξει στο σπίτι της, συλλαμβάνεται και πληρώνει πρόστιμο 2500 ευρώ. Πείτε μου αν ένας </w:t>
      </w:r>
      <w:r>
        <w:rPr>
          <w:rFonts w:eastAsia="Times New Roman" w:cs="Times New Roman"/>
          <w:szCs w:val="24"/>
        </w:rPr>
        <w:t xml:space="preserve">από </w:t>
      </w:r>
      <w:r>
        <w:rPr>
          <w:rFonts w:eastAsia="Times New Roman" w:cs="Times New Roman"/>
          <w:szCs w:val="24"/>
        </w:rPr>
        <w:t xml:space="preserve">αυτούς τους έγχρωμους που πουλάνε όλα αυτά τα προϊόντα </w:t>
      </w:r>
      <w:proofErr w:type="spellStart"/>
      <w:r>
        <w:rPr>
          <w:rFonts w:eastAsia="Times New Roman" w:cs="Times New Roman"/>
          <w:szCs w:val="24"/>
        </w:rPr>
        <w:t>παρεμπορίου</w:t>
      </w:r>
      <w:proofErr w:type="spellEnd"/>
      <w:r>
        <w:rPr>
          <w:rFonts w:eastAsia="Times New Roman" w:cs="Times New Roman"/>
          <w:szCs w:val="24"/>
        </w:rPr>
        <w:t xml:space="preserve"> έχει πληρώσει </w:t>
      </w:r>
      <w:r>
        <w:rPr>
          <w:rFonts w:eastAsia="Times New Roman" w:cs="Times New Roman"/>
          <w:szCs w:val="24"/>
        </w:rPr>
        <w:t>1</w:t>
      </w:r>
      <w:r>
        <w:rPr>
          <w:rFonts w:eastAsia="Times New Roman" w:cs="Times New Roman"/>
          <w:szCs w:val="24"/>
        </w:rPr>
        <w:t xml:space="preserve"> ευρώ πρόστιμο. Σαφώς και δεν έχει πληρώσει. Πεί</w:t>
      </w:r>
      <w:r>
        <w:rPr>
          <w:rFonts w:eastAsia="Times New Roman" w:cs="Times New Roman"/>
          <w:szCs w:val="24"/>
        </w:rPr>
        <w:t xml:space="preserve">τε μου εάν ένας από αυτούς έχει πληρώσει </w:t>
      </w:r>
      <w:r>
        <w:rPr>
          <w:rFonts w:eastAsia="Times New Roman" w:cs="Times New Roman"/>
          <w:szCs w:val="24"/>
        </w:rPr>
        <w:t>1</w:t>
      </w:r>
      <w:r>
        <w:rPr>
          <w:rFonts w:eastAsia="Times New Roman" w:cs="Times New Roman"/>
          <w:szCs w:val="24"/>
        </w:rPr>
        <w:t xml:space="preserve"> ευρώ φόρο. Σαφώς και δεν έχει πληρώσει. Πείτε μου αν έχουν προτεραιότητα αυτοί οι άνθρωποι στα νοσοκομεία. Σαφώς και έχουν έναντι των Ελλήνων, γιατί μπαίνουν με τον τσαμπουκά και θέλουν να προηγούνται παντού. Πείτ</w:t>
      </w:r>
      <w:r>
        <w:rPr>
          <w:rFonts w:eastAsia="Times New Roman" w:cs="Times New Roman"/>
          <w:szCs w:val="24"/>
        </w:rPr>
        <w:t xml:space="preserve">ε μου αν έχουν στην παιδεία. Σαφώς και έχουν, γιατί δηλώνουν μηδενικό εισόδημα και τα παιδιά τους καταλαμβάνουν </w:t>
      </w:r>
      <w:r>
        <w:rPr>
          <w:rFonts w:eastAsia="Times New Roman" w:cs="Times New Roman"/>
          <w:szCs w:val="24"/>
        </w:rPr>
        <w:t>-</w:t>
      </w:r>
      <w:r>
        <w:rPr>
          <w:rFonts w:eastAsia="Times New Roman" w:cs="Times New Roman"/>
          <w:szCs w:val="24"/>
        </w:rPr>
        <w:t xml:space="preserve">όχι ότι πηγαίνουν- τις θέσεις των Ελληνόπουλων. Όλα αυτά συμβαίνουν στην πατρίδα μας το 2019 και δεν πρόκειται </w:t>
      </w:r>
      <w:r>
        <w:rPr>
          <w:rFonts w:eastAsia="Times New Roman" w:cs="Times New Roman"/>
          <w:szCs w:val="24"/>
        </w:rPr>
        <w:lastRenderedPageBreak/>
        <w:t xml:space="preserve">να αλλάξει τίποτε. Γι’ αυτό και </w:t>
      </w:r>
      <w:r>
        <w:rPr>
          <w:rFonts w:eastAsia="Times New Roman" w:cs="Times New Roman"/>
          <w:szCs w:val="24"/>
        </w:rPr>
        <w:t xml:space="preserve">εμείς λέμε ότι απέναντι στο κόμμα των πολιτικών κομμάτων, απέναντι σε αυτή τη φίμωση υπάρχει η Χρυσή Αυγή. </w:t>
      </w:r>
    </w:p>
    <w:p w14:paraId="224A1A2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Και τώρα που λέω φίμωση, το μόνο μέσο που μας έχει μείνει για να μιλάμε, είναι εδώ στο ελληνικό κοινοβούλιο. Μας έχετε αποκλείσει από τα κανάλια, μα</w:t>
      </w:r>
      <w:r>
        <w:rPr>
          <w:rFonts w:eastAsia="Times New Roman" w:cs="Times New Roman"/>
          <w:szCs w:val="24"/>
        </w:rPr>
        <w:t xml:space="preserve">ς έχετε αποκλείσει από τα </w:t>
      </w:r>
      <w:r>
        <w:rPr>
          <w:rFonts w:eastAsia="Times New Roman" w:cs="Times New Roman"/>
          <w:szCs w:val="24"/>
          <w:lang w:val="en-US"/>
        </w:rPr>
        <w:t>social</w:t>
      </w:r>
      <w:r w:rsidRPr="00F15178">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Μας έχετε αποκλείσει από τα δικά σας μέσα, εφημερίδες, </w:t>
      </w:r>
      <w:r>
        <w:rPr>
          <w:rFonts w:eastAsia="Times New Roman" w:cs="Times New Roman"/>
          <w:szCs w:val="24"/>
          <w:lang w:val="en-US"/>
        </w:rPr>
        <w:t>site</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Δεν υπάρχει η αναφορά στη Χρυσή Αυγή, παρά μόνο όταν θέλετε να μας ρίξετε λάσπη. Μηδενικός </w:t>
      </w:r>
      <w:r>
        <w:rPr>
          <w:rFonts w:eastAsia="Times New Roman" w:cs="Times New Roman"/>
          <w:szCs w:val="24"/>
        </w:rPr>
        <w:t>-</w:t>
      </w:r>
      <w:r>
        <w:rPr>
          <w:rFonts w:eastAsia="Times New Roman" w:cs="Times New Roman"/>
          <w:szCs w:val="24"/>
        </w:rPr>
        <w:t xml:space="preserve">πραγματικά μηδενικός- είναι ο χρόνος που μας δίνετε οπουδήποτε. </w:t>
      </w:r>
    </w:p>
    <w:p w14:paraId="224A1A2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όμως, διάβαζα σήμερα ένα άρθρο και μου ήρθε στο μυαλό ότι υπάρχει ένα κόμμα στο ελληνικό </w:t>
      </w:r>
      <w:r>
        <w:rPr>
          <w:rFonts w:eastAsia="Times New Roman" w:cs="Times New Roman"/>
          <w:szCs w:val="24"/>
        </w:rPr>
        <w:t>Κ</w:t>
      </w:r>
      <w:r>
        <w:rPr>
          <w:rFonts w:eastAsia="Times New Roman" w:cs="Times New Roman"/>
          <w:szCs w:val="24"/>
        </w:rPr>
        <w:t>οινοβούλιο που διεκδικεί την ψήφο και στις εθνικές και στις ευρωεκλογές, το ΚΚΕ, το οπ</w:t>
      </w:r>
      <w:r>
        <w:rPr>
          <w:rFonts w:eastAsia="Times New Roman" w:cs="Times New Roman"/>
          <w:szCs w:val="24"/>
        </w:rPr>
        <w:t xml:space="preserve">οίο ακούστε τι λέει στο πρόγραμμά του. Δεν το έχουν κατεβάσει. Αν μπείτε στο </w:t>
      </w:r>
      <w:r>
        <w:rPr>
          <w:rFonts w:eastAsia="Times New Roman" w:cs="Times New Roman"/>
          <w:szCs w:val="24"/>
          <w:lang w:val="en-US"/>
        </w:rPr>
        <w:t>site</w:t>
      </w:r>
      <w:r w:rsidRPr="0098064E">
        <w:rPr>
          <w:rFonts w:eastAsia="Times New Roman" w:cs="Times New Roman"/>
          <w:szCs w:val="24"/>
        </w:rPr>
        <w:t xml:space="preserve"> </w:t>
      </w:r>
      <w:r>
        <w:rPr>
          <w:rFonts w:eastAsia="Times New Roman" w:cs="Times New Roman"/>
          <w:szCs w:val="24"/>
        </w:rPr>
        <w:t xml:space="preserve">του ΚΚΕ θα διαβάσετε ότι το ΚΚΕ καθοδηγείται από την επαναστατική κοσμοθεωρία του μαρξισμού-λενινισμού. Ο στρατηγικός στόχος του ΚΚΕ είναι </w:t>
      </w:r>
      <w:r>
        <w:rPr>
          <w:rFonts w:eastAsia="Times New Roman" w:cs="Times New Roman"/>
          <w:szCs w:val="24"/>
        </w:rPr>
        <w:t xml:space="preserve">η </w:t>
      </w:r>
      <w:r>
        <w:rPr>
          <w:rFonts w:eastAsia="Times New Roman" w:cs="Times New Roman"/>
          <w:szCs w:val="24"/>
        </w:rPr>
        <w:t xml:space="preserve">κατάκτηση της </w:t>
      </w:r>
      <w:r>
        <w:rPr>
          <w:rFonts w:eastAsia="Times New Roman" w:cs="Times New Roman"/>
          <w:szCs w:val="24"/>
        </w:rPr>
        <w:lastRenderedPageBreak/>
        <w:t>επαναστατικής εργατ</w:t>
      </w:r>
      <w:r>
        <w:rPr>
          <w:rFonts w:eastAsia="Times New Roman" w:cs="Times New Roman"/>
          <w:szCs w:val="24"/>
        </w:rPr>
        <w:t>ικής εξουσίας</w:t>
      </w:r>
      <w:r>
        <w:rPr>
          <w:rFonts w:eastAsia="Times New Roman" w:cs="Times New Roman"/>
          <w:szCs w:val="24"/>
        </w:rPr>
        <w:t>,</w:t>
      </w:r>
      <w:r>
        <w:rPr>
          <w:rFonts w:eastAsia="Times New Roman" w:cs="Times New Roman"/>
          <w:szCs w:val="24"/>
        </w:rPr>
        <w:t xml:space="preserve"> της δικτατορίας του προλεταριάτου κ</w:t>
      </w:r>
      <w:r>
        <w:rPr>
          <w:rFonts w:eastAsia="Times New Roman" w:cs="Times New Roman"/>
          <w:szCs w:val="24"/>
        </w:rPr>
        <w:t>.</w:t>
      </w:r>
      <w:r>
        <w:rPr>
          <w:rFonts w:eastAsia="Times New Roman" w:cs="Times New Roman"/>
          <w:szCs w:val="24"/>
        </w:rPr>
        <w:t>λπ. και συνεχίζει με αυτά τα ωραία το ΚΚΕ. Δεν έχει κάνει ποτέ δήλωση ότι σέβεται το Σύνταγμα. Στο πρόγραμμά του λέει για ανατροπή πολιτεύματος και υποτίθεται ότι το βάζετε στο συνταγματικό τόξο εσείς οι δ</w:t>
      </w:r>
      <w:r>
        <w:rPr>
          <w:rFonts w:eastAsia="Times New Roman" w:cs="Times New Roman"/>
          <w:szCs w:val="24"/>
        </w:rPr>
        <w:t>ημοκράτες. Και κάπου αλλού γράφει πάλι στο πρόγραμμά του ότι σε περίπτωση ιμπεριαλιστικής πολεμικής εμπλοκής της Ελλάδας, είτε σε αμυντικό είτε σε επιθετικό πόλεμο, το Κόμμα –με κάπα κεφαλαίο τρομάρα τους- πρέπει να ηγηθεί της αυτοτελούς οργάνωσης της εργα</w:t>
      </w:r>
      <w:r>
        <w:rPr>
          <w:rFonts w:eastAsia="Times New Roman" w:cs="Times New Roman"/>
          <w:szCs w:val="24"/>
        </w:rPr>
        <w:t xml:space="preserve">τικής λαϊκής πάλης, με όλες τις μορφές, ώστε να οδηγήσει σε ολοκληρωτική ήττα της αστικής τάξης </w:t>
      </w:r>
      <w:r>
        <w:rPr>
          <w:rFonts w:eastAsia="Times New Roman" w:cs="Times New Roman"/>
          <w:szCs w:val="24"/>
        </w:rPr>
        <w:t>-</w:t>
      </w:r>
      <w:r>
        <w:rPr>
          <w:rFonts w:eastAsia="Times New Roman" w:cs="Times New Roman"/>
          <w:szCs w:val="24"/>
        </w:rPr>
        <w:t>εγχώριας και ξένης</w:t>
      </w:r>
      <w:r>
        <w:rPr>
          <w:rFonts w:eastAsia="Times New Roman" w:cs="Times New Roman"/>
          <w:szCs w:val="24"/>
        </w:rPr>
        <w:t>-</w:t>
      </w:r>
      <w:r>
        <w:rPr>
          <w:rFonts w:eastAsia="Times New Roman" w:cs="Times New Roman"/>
          <w:szCs w:val="24"/>
        </w:rPr>
        <w:t xml:space="preserve"> ως εισβολέα. Δηλαδή την ώρα που </w:t>
      </w:r>
      <w:r>
        <w:rPr>
          <w:rFonts w:eastAsia="Times New Roman" w:cs="Times New Roman"/>
          <w:szCs w:val="24"/>
        </w:rPr>
        <w:t>-</w:t>
      </w:r>
      <w:r>
        <w:rPr>
          <w:rFonts w:eastAsia="Times New Roman" w:cs="Times New Roman"/>
          <w:szCs w:val="24"/>
        </w:rPr>
        <w:t>χτύπα ξύλο</w:t>
      </w:r>
      <w:r>
        <w:rPr>
          <w:rFonts w:eastAsia="Times New Roman" w:cs="Times New Roman"/>
          <w:szCs w:val="24"/>
        </w:rPr>
        <w:t>-</w:t>
      </w:r>
      <w:r>
        <w:rPr>
          <w:rFonts w:eastAsia="Times New Roman" w:cs="Times New Roman"/>
          <w:szCs w:val="24"/>
        </w:rPr>
        <w:t xml:space="preserve"> οι Έλληνες στρατιώτες θα πολεμούν στο μέτωπο, θα υπάρχει μια πέμπτη φάλαγγα μέσα στην πατρίδα </w:t>
      </w:r>
      <w:r>
        <w:rPr>
          <w:rFonts w:eastAsia="Times New Roman" w:cs="Times New Roman"/>
          <w:szCs w:val="24"/>
        </w:rPr>
        <w:t>μας και αυτή είναι το ΚΚΕ. Και δεν το καταγγέλλετε, γιατί σας κάνει ό,τι θέλει το ΚΚΕ εδώ μέσα. Ποτέ δεν το έχετε καταγγείλει. Και θα το εφαρμόσει μέσα στο πρόγραμμά του αν ποτέ του δοθεί η ευκαιρία. Δεν θα του δοθεί ποτέ, εννοείται ότι δεν θα του δοθεί πο</w:t>
      </w:r>
      <w:r>
        <w:rPr>
          <w:rFonts w:eastAsia="Times New Roman" w:cs="Times New Roman"/>
          <w:szCs w:val="24"/>
        </w:rPr>
        <w:t>τέ ευκαιρία και ευτυχώς, αλλά κοιτάξτε να δείτε ένα κόμμα που θεωρείται δημοκρατικό και εντός συνταγματικού τόξου που λέει για την κατάλυση του πολιτεύματος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w:t>
      </w:r>
      <w:r>
        <w:rPr>
          <w:rFonts w:eastAsia="Times New Roman" w:cs="Times New Roman"/>
          <w:szCs w:val="24"/>
        </w:rPr>
        <w:t>τι αν κηρυχθεί πόλεμος δεν θα είναι με την πατρίδα, θα θέλει την ανατροπή της αστικής τάξης. Θα έ</w:t>
      </w:r>
      <w:r>
        <w:rPr>
          <w:rFonts w:eastAsia="Times New Roman" w:cs="Times New Roman"/>
          <w:szCs w:val="24"/>
        </w:rPr>
        <w:t xml:space="preserve">χουμε, δηλαδή, και μια πέμπτη φάλαγγα μέσα στην πατρίδα μας να πολεμάει τα </w:t>
      </w:r>
      <w:r>
        <w:rPr>
          <w:rFonts w:eastAsia="Times New Roman" w:cs="Times New Roman"/>
          <w:szCs w:val="24"/>
        </w:rPr>
        <w:t>Ε</w:t>
      </w:r>
      <w:r>
        <w:rPr>
          <w:rFonts w:eastAsia="Times New Roman" w:cs="Times New Roman"/>
          <w:szCs w:val="24"/>
        </w:rPr>
        <w:t>λληνόπουλα.</w:t>
      </w:r>
    </w:p>
    <w:p w14:paraId="224A1A2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Απέναντι, λοιπόν, σε όλους αυτούς, απέναντι στους </w:t>
      </w:r>
      <w:proofErr w:type="spellStart"/>
      <w:r>
        <w:rPr>
          <w:rFonts w:eastAsia="Times New Roman" w:cs="Times New Roman"/>
          <w:szCs w:val="24"/>
        </w:rPr>
        <w:t>εθνοπροδότες</w:t>
      </w:r>
      <w:proofErr w:type="spellEnd"/>
      <w:r>
        <w:rPr>
          <w:rFonts w:eastAsia="Times New Roman" w:cs="Times New Roman"/>
          <w:szCs w:val="24"/>
        </w:rPr>
        <w:t xml:space="preserve"> του </w:t>
      </w:r>
      <w:r w:rsidRPr="00980096">
        <w:rPr>
          <w:rFonts w:eastAsia="Times New Roman" w:cs="Times New Roman"/>
          <w:szCs w:val="24"/>
        </w:rPr>
        <w:t>ΣΥΡΙΖΑ</w:t>
      </w:r>
      <w:r>
        <w:rPr>
          <w:rFonts w:eastAsia="Times New Roman" w:cs="Times New Roman"/>
          <w:szCs w:val="24"/>
        </w:rPr>
        <w:t xml:space="preserve">, στους </w:t>
      </w:r>
      <w:proofErr w:type="spellStart"/>
      <w:r>
        <w:rPr>
          <w:rFonts w:eastAsia="Times New Roman" w:cs="Times New Roman"/>
          <w:szCs w:val="24"/>
        </w:rPr>
        <w:t>εθνομηδενιστές</w:t>
      </w:r>
      <w:proofErr w:type="spellEnd"/>
      <w:r>
        <w:rPr>
          <w:rFonts w:eastAsia="Times New Roman" w:cs="Times New Roman"/>
          <w:szCs w:val="24"/>
        </w:rPr>
        <w:t>, και της Νέα Δημοκρατίας, απέναντι σ’ αυτούς που θέλουν την ανατροπή του</w:t>
      </w:r>
      <w:r>
        <w:rPr>
          <w:rFonts w:eastAsia="Times New Roman" w:cs="Times New Roman"/>
          <w:szCs w:val="24"/>
        </w:rPr>
        <w:t xml:space="preserve"> πολιτεύματος, απέναντι σε όλους αυτούς που μολύνουν την πατρίδα μας όλα αυτά τα χρόνια με τις μίζες, με τη διαφθορά τους, υπάρχει ένα κίνημα και το κίνημα αυτό σε λίγες μέρες διεκδικεί την ψήφο σας και στις </w:t>
      </w:r>
      <w:r>
        <w:rPr>
          <w:rFonts w:eastAsia="Times New Roman" w:cs="Times New Roman"/>
          <w:szCs w:val="24"/>
        </w:rPr>
        <w:t>ε</w:t>
      </w:r>
      <w:r>
        <w:rPr>
          <w:rFonts w:eastAsia="Times New Roman" w:cs="Times New Roman"/>
          <w:szCs w:val="24"/>
        </w:rPr>
        <w:t>υρωεκλογές και στις δημοτικές και στις περιφερε</w:t>
      </w:r>
      <w:r>
        <w:rPr>
          <w:rFonts w:eastAsia="Times New Roman" w:cs="Times New Roman"/>
          <w:szCs w:val="24"/>
        </w:rPr>
        <w:t>ιακές εκλογές. Θα βρισκόμαστε παντού σε όλη την Ελλάδα. Κάντε την κίνηση και για τον εαυτό σας και για την πατρίδα σας και για τα παιδιά σας. Στηρίξτε παντού τη Χρυσή Αυγή, το μοναδικό ελληνικό εθνικιστικό πατριωτικό κόμμα στην πατρίδα μας.</w:t>
      </w:r>
    </w:p>
    <w:p w14:paraId="224A1A2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Ευχαριστώ.</w:t>
      </w:r>
    </w:p>
    <w:p w14:paraId="224A1A27" w14:textId="77777777" w:rsidR="0081027C" w:rsidRDefault="00F5028E">
      <w:pPr>
        <w:spacing w:line="720" w:lineRule="auto"/>
        <w:jc w:val="center"/>
        <w:rPr>
          <w:rFonts w:eastAsia="Times New Roman" w:cs="Times New Roman"/>
          <w:szCs w:val="24"/>
        </w:rPr>
      </w:pPr>
      <w:r>
        <w:rPr>
          <w:rFonts w:eastAsia="Times New Roman" w:cs="Times New Roman"/>
          <w:szCs w:val="24"/>
        </w:rPr>
        <w:lastRenderedPageBreak/>
        <w:t>(Χ</w:t>
      </w:r>
      <w:r w:rsidRPr="00B40644">
        <w:rPr>
          <w:rFonts w:eastAsia="Times New Roman" w:cs="Times New Roman"/>
          <w:szCs w:val="24"/>
        </w:rPr>
        <w:t>ει</w:t>
      </w:r>
      <w:r w:rsidRPr="00B40644">
        <w:rPr>
          <w:rFonts w:eastAsia="Times New Roman" w:cs="Times New Roman"/>
          <w:szCs w:val="24"/>
        </w:rPr>
        <w:t>ροκροτήματα</w:t>
      </w:r>
      <w:r>
        <w:rPr>
          <w:rFonts w:eastAsia="Times New Roman" w:cs="Times New Roman"/>
          <w:szCs w:val="24"/>
        </w:rPr>
        <w:t xml:space="preserve">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24A1A28" w14:textId="77777777" w:rsidR="0081027C" w:rsidRDefault="00F5028E">
      <w:pPr>
        <w:spacing w:line="600" w:lineRule="auto"/>
        <w:ind w:firstLine="720"/>
        <w:jc w:val="both"/>
        <w:rPr>
          <w:rFonts w:eastAsia="Times New Roman" w:cs="Times New Roman"/>
          <w:szCs w:val="24"/>
        </w:rPr>
      </w:pPr>
      <w:r w:rsidRPr="00C16EB8">
        <w:rPr>
          <w:rFonts w:eastAsia="Times New Roman" w:cs="Times New Roman"/>
          <w:b/>
          <w:szCs w:val="24"/>
        </w:rPr>
        <w:t>ΠΡΟΕΔΡΕΥΟΥΣΑ (Αναστασία Χριστοδουλοπούλου):</w:t>
      </w:r>
      <w:r>
        <w:rPr>
          <w:rFonts w:eastAsia="Times New Roman" w:cs="Times New Roman"/>
          <w:b/>
          <w:szCs w:val="24"/>
        </w:rPr>
        <w:t xml:space="preserve"> </w:t>
      </w:r>
      <w:r w:rsidRPr="00F72CFD">
        <w:rPr>
          <w:rFonts w:eastAsia="Times New Roman" w:cs="Times New Roman"/>
          <w:szCs w:val="24"/>
        </w:rPr>
        <w:t>Κύριε Υπουργέ</w:t>
      </w:r>
      <w:r>
        <w:rPr>
          <w:rFonts w:eastAsia="Times New Roman" w:cs="Times New Roman"/>
          <w:szCs w:val="24"/>
        </w:rPr>
        <w:t xml:space="preserve">, σε αυτό το στάδιο, μήπως μπορείτε να πείτε ποιες τροπολογίες κάνατε δεκτές να ξέρουν και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w:t>
      </w:r>
    </w:p>
    <w:p w14:paraId="224A1A29" w14:textId="77777777" w:rsidR="0081027C" w:rsidRDefault="00F5028E">
      <w:pPr>
        <w:spacing w:line="600" w:lineRule="auto"/>
        <w:ind w:firstLine="720"/>
        <w:jc w:val="both"/>
        <w:rPr>
          <w:rFonts w:eastAsia="Times New Roman" w:cs="Times New Roman"/>
          <w:szCs w:val="24"/>
        </w:rPr>
      </w:pPr>
      <w:r w:rsidRPr="00273659">
        <w:rPr>
          <w:rFonts w:eastAsia="Times New Roman" w:cs="Times New Roman"/>
          <w:b/>
          <w:szCs w:val="24"/>
        </w:rPr>
        <w:t xml:space="preserve">ΧΡΗΣΤΟΣ ΣΠΙΡΤΖΗΣ (Υπουργός </w:t>
      </w:r>
      <w:r w:rsidRPr="00273659">
        <w:rPr>
          <w:rFonts w:eastAsia="Times New Roman" w:cs="Times New Roman"/>
          <w:b/>
          <w:szCs w:val="24"/>
        </w:rPr>
        <w:t>Υποδομών και Μεταφορών):</w:t>
      </w:r>
      <w:r>
        <w:rPr>
          <w:rFonts w:eastAsia="Times New Roman" w:cs="Times New Roman"/>
          <w:b/>
          <w:szCs w:val="24"/>
        </w:rPr>
        <w:t xml:space="preserve"> </w:t>
      </w:r>
      <w:r>
        <w:rPr>
          <w:rFonts w:eastAsia="Times New Roman" w:cs="Times New Roman"/>
          <w:szCs w:val="24"/>
        </w:rPr>
        <w:t>Βεβαίως.</w:t>
      </w:r>
    </w:p>
    <w:p w14:paraId="224A1A2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Γίνονται δεκτές ό</w:t>
      </w:r>
      <w:r>
        <w:rPr>
          <w:rFonts w:eastAsia="Times New Roman" w:cs="Times New Roman"/>
          <w:szCs w:val="24"/>
        </w:rPr>
        <w:t xml:space="preserve">λες </w:t>
      </w:r>
      <w:r>
        <w:rPr>
          <w:rFonts w:eastAsia="Times New Roman" w:cs="Times New Roman"/>
          <w:szCs w:val="24"/>
        </w:rPr>
        <w:t xml:space="preserve">οι </w:t>
      </w:r>
      <w:r>
        <w:rPr>
          <w:rFonts w:eastAsia="Times New Roman" w:cs="Times New Roman"/>
          <w:szCs w:val="24"/>
        </w:rPr>
        <w:t>υπουργικές</w:t>
      </w:r>
      <w:r>
        <w:rPr>
          <w:rFonts w:eastAsia="Times New Roman" w:cs="Times New Roman"/>
          <w:szCs w:val="24"/>
        </w:rPr>
        <w:t xml:space="preserve"> </w:t>
      </w:r>
      <w:r>
        <w:rPr>
          <w:rFonts w:eastAsia="Times New Roman" w:cs="Times New Roman"/>
          <w:szCs w:val="24"/>
        </w:rPr>
        <w:t>τροπολογίες</w:t>
      </w:r>
      <w:r>
        <w:rPr>
          <w:rFonts w:eastAsia="Times New Roman" w:cs="Times New Roman"/>
          <w:szCs w:val="24"/>
        </w:rPr>
        <w:t xml:space="preserve">. Αν θέλετε, μπορώ να αναφέρω και τους αριθμούς κατάθεσης. Είναι </w:t>
      </w:r>
      <w:r>
        <w:rPr>
          <w:rFonts w:eastAsia="Times New Roman" w:cs="Times New Roman"/>
          <w:szCs w:val="24"/>
        </w:rPr>
        <w:t>οι τροπολογίες με τους εξής αριθμούς κατάθεσης:</w:t>
      </w:r>
      <w:r>
        <w:rPr>
          <w:rFonts w:eastAsia="Times New Roman" w:cs="Times New Roman"/>
          <w:szCs w:val="24"/>
        </w:rPr>
        <w:t xml:space="preserve">  </w:t>
      </w:r>
      <w:r>
        <w:rPr>
          <w:rFonts w:eastAsia="Times New Roman" w:cs="Times New Roman"/>
          <w:szCs w:val="24"/>
        </w:rPr>
        <w:t>2160, 2162, 2164, 2166 και 2167.</w:t>
      </w:r>
    </w:p>
    <w:p w14:paraId="224A1A2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Από τις βουλευτικές τροπολογί</w:t>
      </w:r>
      <w:r>
        <w:rPr>
          <w:rFonts w:eastAsia="Times New Roman" w:cs="Times New Roman"/>
          <w:szCs w:val="24"/>
        </w:rPr>
        <w:t xml:space="preserve">ες </w:t>
      </w:r>
      <w:r>
        <w:rPr>
          <w:rFonts w:eastAsia="Times New Roman" w:cs="Times New Roman"/>
          <w:szCs w:val="24"/>
        </w:rPr>
        <w:t xml:space="preserve">γίνονται δεκτές </w:t>
      </w:r>
      <w:r>
        <w:rPr>
          <w:rFonts w:eastAsia="Times New Roman" w:cs="Times New Roman"/>
          <w:szCs w:val="24"/>
        </w:rPr>
        <w:t xml:space="preserve">οι υπ’ </w:t>
      </w:r>
      <w:proofErr w:type="spellStart"/>
      <w:r>
        <w:rPr>
          <w:rFonts w:eastAsia="Times New Roman" w:cs="Times New Roman"/>
          <w:szCs w:val="24"/>
        </w:rPr>
        <w:t>αριθμ</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2168, 2170 και 2171. </w:t>
      </w:r>
    </w:p>
    <w:p w14:paraId="224A1A2C" w14:textId="77777777" w:rsidR="0081027C" w:rsidRDefault="00F5028E">
      <w:pPr>
        <w:spacing w:line="600" w:lineRule="auto"/>
        <w:ind w:firstLine="720"/>
        <w:jc w:val="both"/>
        <w:rPr>
          <w:rFonts w:eastAsia="Times New Roman" w:cs="Times New Roman"/>
          <w:szCs w:val="24"/>
        </w:rPr>
      </w:pPr>
      <w:r w:rsidRPr="00C16EB8">
        <w:rPr>
          <w:rFonts w:eastAsia="Times New Roman" w:cs="Times New Roman"/>
          <w:b/>
          <w:szCs w:val="24"/>
        </w:rPr>
        <w:t>ΠΡΟΕΔΡΕΥΟΥΣΑ (Αναστασία Χριστοδουλοπούλου):</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Καρακώστα έχει τον λόγο για επτά λεπτά.</w:t>
      </w:r>
    </w:p>
    <w:p w14:paraId="224A1A2D"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 καλησπερίσω κι εγώ. </w:t>
      </w:r>
    </w:p>
    <w:p w14:paraId="224A1A2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ότι στο σημερινό νομοσχέδιο που συζητάμε και στο οποίο </w:t>
      </w:r>
      <w:r>
        <w:rPr>
          <w:rFonts w:eastAsia="Times New Roman" w:cs="Times New Roman"/>
          <w:szCs w:val="24"/>
        </w:rPr>
        <w:t>απ’ ό,τι αντιλαμβάνομαι η πλειοψηφία των ανθρώπων συμφωνεί, παρά τις όποιες επιμέρους διαφορές, είναι χρήσιμο να υπενθυμίσω πως το Υπουργείο Υποδομών και Μεταφορών</w:t>
      </w:r>
      <w:r>
        <w:rPr>
          <w:rFonts w:eastAsia="Times New Roman" w:cs="Times New Roman"/>
          <w:szCs w:val="24"/>
        </w:rPr>
        <w:t>,</w:t>
      </w:r>
      <w:r>
        <w:rPr>
          <w:rFonts w:eastAsia="Times New Roman" w:cs="Times New Roman"/>
          <w:szCs w:val="24"/>
        </w:rPr>
        <w:t xml:space="preserve"> στο χρονικό διάστημα της Κυβέρνησής μας, ολοκλήρωσε μια σειρά από κομβικούς οδικούς άξονες,</w:t>
      </w:r>
      <w:r>
        <w:rPr>
          <w:rFonts w:eastAsia="Times New Roman" w:cs="Times New Roman"/>
          <w:szCs w:val="24"/>
        </w:rPr>
        <w:t xml:space="preserve"> τους οποίους βρήκε ημιτελείς ή τελματωμένους από τις προηγούμενες </w:t>
      </w:r>
      <w:r>
        <w:rPr>
          <w:rFonts w:eastAsia="Times New Roman" w:cs="Times New Roman"/>
          <w:szCs w:val="24"/>
        </w:rPr>
        <w:t>κ</w:t>
      </w:r>
      <w:r>
        <w:rPr>
          <w:rFonts w:eastAsia="Times New Roman" w:cs="Times New Roman"/>
          <w:szCs w:val="24"/>
        </w:rPr>
        <w:t>υβερνήσεις. Πράγμα που είναι γνωστό από όλους τους Έλληνες που ξεκίναγαν να πάνε στις δουλε</w:t>
      </w:r>
      <w:r>
        <w:rPr>
          <w:rFonts w:eastAsia="Times New Roman" w:cs="Times New Roman"/>
          <w:szCs w:val="24"/>
        </w:rPr>
        <w:t>ιέ</w:t>
      </w:r>
      <w:r>
        <w:rPr>
          <w:rFonts w:eastAsia="Times New Roman" w:cs="Times New Roman"/>
          <w:szCs w:val="24"/>
        </w:rPr>
        <w:t>ς τους, στο χωριό τους, σε όλες τις περιοχές της Ελλάδας και αντίκρυζαν τα σταματημένα έργα. Γι</w:t>
      </w:r>
      <w:r>
        <w:rPr>
          <w:rFonts w:eastAsia="Times New Roman" w:cs="Times New Roman"/>
          <w:szCs w:val="24"/>
        </w:rPr>
        <w:t>α την αλήθεια, έφταναν οι εικόνες.</w:t>
      </w:r>
    </w:p>
    <w:p w14:paraId="224A1A2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Κι αναφέρομαι ειδικά στον αυτοκινητόδρομο Ελευσίνας</w:t>
      </w:r>
      <w:r>
        <w:rPr>
          <w:rFonts w:eastAsia="Times New Roman" w:cs="Times New Roman"/>
          <w:szCs w:val="24"/>
        </w:rPr>
        <w:t xml:space="preserve"> – </w:t>
      </w:r>
      <w:r>
        <w:rPr>
          <w:rFonts w:eastAsia="Times New Roman" w:cs="Times New Roman"/>
          <w:szCs w:val="24"/>
        </w:rPr>
        <w:t>Κορίνθου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Πάτρας, η λεγόμενη Ολυμπία Οδός, που είναι ένα από τα σημαντικότερα έργα στρατηγικής σημασίας για την ανάπτυξη της Πελοποννήσου. Παρελήφθη από την Κυβέρνηση</w:t>
      </w:r>
      <w:r>
        <w:rPr>
          <w:rFonts w:eastAsia="Times New Roman" w:cs="Times New Roman"/>
          <w:szCs w:val="24"/>
        </w:rPr>
        <w:t xml:space="preserve"> του </w:t>
      </w:r>
      <w:r w:rsidRPr="00980096">
        <w:rPr>
          <w:rFonts w:eastAsia="Times New Roman" w:cs="Times New Roman"/>
          <w:szCs w:val="24"/>
        </w:rPr>
        <w:t>ΣΥΡΙΖΑ</w:t>
      </w:r>
      <w:r>
        <w:rPr>
          <w:rFonts w:eastAsia="Times New Roman" w:cs="Times New Roman"/>
          <w:szCs w:val="24"/>
        </w:rPr>
        <w:t xml:space="preserve"> με πλασματικά χρονοδιαγράμματα, άστοχο προγραμματισμό και χαώδεις προϋποθέσεις κατασκευής.</w:t>
      </w:r>
    </w:p>
    <w:p w14:paraId="224A1A3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Μετά από πολύμηνες διαπραγματεύσεις, μπήκε φρένο στις </w:t>
      </w:r>
      <w:r>
        <w:rPr>
          <w:rFonts w:eastAsia="Times New Roman" w:cs="Times New Roman"/>
          <w:szCs w:val="24"/>
        </w:rPr>
        <w:t>ε</w:t>
      </w:r>
      <w:r>
        <w:rPr>
          <w:rFonts w:eastAsia="Times New Roman" w:cs="Times New Roman"/>
          <w:szCs w:val="24"/>
        </w:rPr>
        <w:t>υρωπαϊκές διεκδικήσεις και εξασφαλίστηκαν χρονοδιαγράμματα με καταληκτικές ημερομηνίες παράδοσης τ</w:t>
      </w:r>
      <w:r>
        <w:rPr>
          <w:rFonts w:eastAsia="Times New Roman" w:cs="Times New Roman"/>
          <w:szCs w:val="24"/>
        </w:rPr>
        <w:t>ου έργου αυτού και με ποινικές ρήτρες σε περίπτωση υπέρβασης των προθεσμιών.</w:t>
      </w:r>
      <w:r>
        <w:rPr>
          <w:rFonts w:eastAsia="Times New Roman" w:cs="Times New Roman"/>
          <w:szCs w:val="24"/>
        </w:rPr>
        <w:t xml:space="preserve"> </w:t>
      </w:r>
      <w:r>
        <w:rPr>
          <w:rFonts w:eastAsia="Times New Roman" w:cs="Times New Roman"/>
          <w:szCs w:val="24"/>
        </w:rPr>
        <w:t>Η επαναδιαπραγμάτευση που έγινε, πέτυχε όφελος 172 εκατομμύρια. Για την ακρίβεια, 171.834.053 ευρώ. Για τους Έλληνες φορολογούμενους αυτά τα ποσά.</w:t>
      </w:r>
      <w:r>
        <w:rPr>
          <w:rFonts w:eastAsia="Times New Roman" w:cs="Times New Roman"/>
          <w:szCs w:val="24"/>
        </w:rPr>
        <w:t xml:space="preserve"> </w:t>
      </w:r>
      <w:r>
        <w:rPr>
          <w:rFonts w:eastAsia="Times New Roman" w:cs="Times New Roman"/>
          <w:szCs w:val="24"/>
        </w:rPr>
        <w:t>Η Ολυμπία Οδός εγκαινιάστηκε από</w:t>
      </w:r>
      <w:r>
        <w:rPr>
          <w:rFonts w:eastAsia="Times New Roman" w:cs="Times New Roman"/>
          <w:szCs w:val="24"/>
        </w:rPr>
        <w:t xml:space="preserve"> τον Πρωθυπουργό στις 12</w:t>
      </w:r>
      <w:r>
        <w:rPr>
          <w:rFonts w:eastAsia="Times New Roman" w:cs="Times New Roman"/>
          <w:szCs w:val="24"/>
        </w:rPr>
        <w:t xml:space="preserve"> Απριλίου </w:t>
      </w:r>
      <w:r>
        <w:rPr>
          <w:rFonts w:eastAsia="Times New Roman" w:cs="Times New Roman"/>
          <w:szCs w:val="24"/>
        </w:rPr>
        <w:t xml:space="preserve">2017. </w:t>
      </w:r>
    </w:p>
    <w:p w14:paraId="224A1A3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Επίσης, οφείλω να θυμίσω ότι στις 19</w:t>
      </w:r>
      <w:r>
        <w:rPr>
          <w:rFonts w:eastAsia="Times New Roman" w:cs="Times New Roman"/>
          <w:szCs w:val="24"/>
        </w:rPr>
        <w:t xml:space="preserve"> Μαρτίου </w:t>
      </w:r>
      <w:r>
        <w:rPr>
          <w:rFonts w:eastAsia="Times New Roman" w:cs="Times New Roman"/>
          <w:szCs w:val="24"/>
        </w:rPr>
        <w:t>2019 -φέτος δηλαδή- η Ολυμπία Οδός βραβεύτηκε στις ΗΠΑ από την Αμερικάνικη Ένωση Πολιτικών Μηχανικών ως ένα από τα πέντε κορυφαία έργα παγκοσμίως</w:t>
      </w:r>
      <w:r>
        <w:rPr>
          <w:rFonts w:eastAsia="Times New Roman" w:cs="Times New Roman"/>
          <w:szCs w:val="24"/>
        </w:rPr>
        <w:t>,</w:t>
      </w:r>
      <w:r>
        <w:rPr>
          <w:rFonts w:eastAsia="Times New Roman" w:cs="Times New Roman"/>
          <w:szCs w:val="24"/>
        </w:rPr>
        <w:t xml:space="preserve"> που αφορούν το σύνολο τ</w:t>
      </w:r>
      <w:r>
        <w:rPr>
          <w:rFonts w:eastAsia="Times New Roman" w:cs="Times New Roman"/>
          <w:szCs w:val="24"/>
        </w:rPr>
        <w:t>ων έργων μελέτης, κατασκευής και πολιτικού μηχανισμού.</w:t>
      </w:r>
      <w:r>
        <w:rPr>
          <w:rFonts w:eastAsia="Times New Roman" w:cs="Times New Roman"/>
          <w:szCs w:val="24"/>
        </w:rPr>
        <w:t xml:space="preserve"> </w:t>
      </w:r>
    </w:p>
    <w:p w14:paraId="224A1A3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Στη συνέχεια έχουμε τον Ε65, έναν αυτοκινητόδρομο που περίμενε -και περιμένει- η κεντρική Ελλάδα για να βγει από την οδική απομόνωση. Το κεντρικό του τμήμα άρχισε να λειτουργεί στις 22</w:t>
      </w:r>
      <w:r>
        <w:rPr>
          <w:rFonts w:eastAsia="Times New Roman" w:cs="Times New Roman"/>
          <w:szCs w:val="24"/>
        </w:rPr>
        <w:t xml:space="preserve"> Δεκεμβρίου </w:t>
      </w:r>
      <w:r>
        <w:rPr>
          <w:rFonts w:eastAsia="Times New Roman" w:cs="Times New Roman"/>
          <w:szCs w:val="24"/>
        </w:rPr>
        <w:t>2017</w:t>
      </w:r>
      <w:r>
        <w:rPr>
          <w:rFonts w:eastAsia="Times New Roman" w:cs="Times New Roman"/>
          <w:szCs w:val="24"/>
        </w:rPr>
        <w:t xml:space="preserve">, αποδίδοντας </w:t>
      </w:r>
      <w:r>
        <w:rPr>
          <w:rFonts w:eastAsia="Times New Roman" w:cs="Times New Roman"/>
          <w:szCs w:val="24"/>
        </w:rPr>
        <w:lastRenderedPageBreak/>
        <w:t>ογδόντα</w:t>
      </w:r>
      <w:r>
        <w:rPr>
          <w:rFonts w:eastAsia="Times New Roman" w:cs="Times New Roman"/>
          <w:szCs w:val="24"/>
        </w:rPr>
        <w:t xml:space="preserve"> χιλιόμετρα του τμήματος </w:t>
      </w:r>
      <w:proofErr w:type="spellStart"/>
      <w:r>
        <w:rPr>
          <w:rFonts w:eastAsia="Times New Roman" w:cs="Times New Roman"/>
          <w:szCs w:val="24"/>
        </w:rPr>
        <w:t>Ξυνιάδα</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Τρίκαλα. Οι εργασίες στο νότιο τμήμα του αυτοκινητόδρομου Ε65 από Λαμία έως </w:t>
      </w:r>
      <w:proofErr w:type="spellStart"/>
      <w:r>
        <w:rPr>
          <w:rFonts w:eastAsia="Times New Roman" w:cs="Times New Roman"/>
          <w:szCs w:val="24"/>
        </w:rPr>
        <w:t>Ξυνιάδα</w:t>
      </w:r>
      <w:proofErr w:type="spellEnd"/>
      <w:r>
        <w:rPr>
          <w:rFonts w:eastAsia="Times New Roman" w:cs="Times New Roman"/>
          <w:szCs w:val="24"/>
        </w:rPr>
        <w:t xml:space="preserve"> ξεκίνησαν στις αρχές του 2019. Ο στόχος είναι το τμήμα Λαμία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Ξυνιάδα</w:t>
      </w:r>
      <w:proofErr w:type="spellEnd"/>
      <w:r>
        <w:rPr>
          <w:rFonts w:eastAsia="Times New Roman" w:cs="Times New Roman"/>
          <w:szCs w:val="24"/>
        </w:rPr>
        <w:t xml:space="preserve"> να «κουμπώσει» με το τμήμα </w:t>
      </w:r>
      <w:proofErr w:type="spellStart"/>
      <w:r>
        <w:rPr>
          <w:rFonts w:eastAsia="Times New Roman" w:cs="Times New Roman"/>
          <w:szCs w:val="24"/>
        </w:rPr>
        <w:t>Ξυνιάδα</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Τρίκαλα </w:t>
      </w:r>
      <w:r>
        <w:rPr>
          <w:rFonts w:eastAsia="Times New Roman" w:cs="Times New Roman"/>
          <w:szCs w:val="24"/>
        </w:rPr>
        <w:t>και να λειτουργήσει πριν από τα τρία χρόνια που είναι το επίσημο χρονοδιάγραμμα του έργου. Για την ολοκλήρωση, βεβαίως, τ</w:t>
      </w:r>
      <w:r>
        <w:rPr>
          <w:rFonts w:eastAsia="Times New Roman" w:cs="Times New Roman"/>
          <w:szCs w:val="24"/>
        </w:rPr>
        <w:t>ου</w:t>
      </w:r>
      <w:r>
        <w:rPr>
          <w:rFonts w:eastAsia="Times New Roman" w:cs="Times New Roman"/>
          <w:szCs w:val="24"/>
        </w:rPr>
        <w:t xml:space="preserve"> Ε65 απομένει το βόρειο τμήμα Τρίκαλα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Εγνατία Οδός. Οι διαδικασίες έγκρισης από την Κομισιόν είναι σε εξέλιξη και στόχος είναι έως </w:t>
      </w:r>
      <w:r>
        <w:rPr>
          <w:rFonts w:eastAsia="Times New Roman" w:cs="Times New Roman"/>
          <w:szCs w:val="24"/>
        </w:rPr>
        <w:t xml:space="preserve">τα τέλη του καλοκαιριού το βόρειο τμήμα του Ε65 να εγκριθεί, να λάβει χρηματοδότηση και να ξεκινήσουν και τα έργα. </w:t>
      </w:r>
    </w:p>
    <w:p w14:paraId="224A1A3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Ιόνια Οδός είναι σε πλήρη λειτουργία από τον Αύγουστο του 2017 και εγκαινιάστηκε από τον Πρωθυπουργό στις 5</w:t>
      </w:r>
      <w:r>
        <w:rPr>
          <w:rFonts w:eastAsia="Times New Roman" w:cs="Times New Roman"/>
          <w:szCs w:val="24"/>
        </w:rPr>
        <w:t xml:space="preserve"> Σεπτεμβρίου </w:t>
      </w:r>
      <w:r>
        <w:rPr>
          <w:rFonts w:eastAsia="Times New Roman" w:cs="Times New Roman"/>
          <w:szCs w:val="24"/>
        </w:rPr>
        <w:t xml:space="preserve">2017. Και σ’ αυτό </w:t>
      </w:r>
      <w:r>
        <w:rPr>
          <w:rFonts w:eastAsia="Times New Roman" w:cs="Times New Roman"/>
          <w:szCs w:val="24"/>
        </w:rPr>
        <w:t xml:space="preserve">το έργο το Υπουργείο Υποδομών και Μεταφορών βρέθηκε αντιμέτωπο με </w:t>
      </w:r>
      <w:r>
        <w:rPr>
          <w:rFonts w:eastAsia="Times New Roman" w:cs="Times New Roman"/>
          <w:szCs w:val="24"/>
        </w:rPr>
        <w:lastRenderedPageBreak/>
        <w:t xml:space="preserve">δυσμενείς όρους συμβάσεων που είχαν συνάψει οι προηγούμενες κυβερνήσεις, αλλά πάλι μετά από σκληρές διαπραγματεύσεις επετεύχθη δεσμευτικό χρονοδιάγραμμα ολοκλήρωσης του έργου και όφελος για </w:t>
      </w:r>
      <w:r>
        <w:rPr>
          <w:rFonts w:eastAsia="Times New Roman" w:cs="Times New Roman"/>
          <w:szCs w:val="24"/>
        </w:rPr>
        <w:t xml:space="preserve">τους φορολογούμενους και το δημόσιο 230.240.276 ευρώ αυτή τη φορά. </w:t>
      </w:r>
    </w:p>
    <w:p w14:paraId="224A1A3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Η Ιόνια Οδός διασχίζει δύο περιφέρειες και πέντε νομούς, της Αιτωλοακαρνανίας, της Άρτας, της Πρέβεζας, των Ιωαννίνων και της Αχαΐας. Συνδέει τη δυτική Ελλάδα και την Ήπειρο με τα λιμάνια </w:t>
      </w:r>
      <w:r>
        <w:rPr>
          <w:rFonts w:eastAsia="Times New Roman" w:cs="Times New Roman"/>
          <w:szCs w:val="24"/>
        </w:rPr>
        <w:t xml:space="preserve">της Πάτρας, του Αστακού και της Ηγουμενίτσας. Βελτιώνει την προσβασιμότητα σε περιοχές με υψηλό αρχαιολογικό, τουριστικό και εμπορικό ενδιαφέρον και επιτυγχάνει ασφαλέστερες, γρηγορότερες και οικονομικότερες μετακινήσεις. </w:t>
      </w:r>
    </w:p>
    <w:p w14:paraId="224A1A3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Στις 3 Μαΐου ο Πρωθυπουργός μεταφ</w:t>
      </w:r>
      <w:r>
        <w:rPr>
          <w:rFonts w:eastAsia="Times New Roman" w:cs="Times New Roman"/>
          <w:szCs w:val="24"/>
        </w:rPr>
        <w:t>έρθηκε στην Κρήτη και εγκαινίασε το οδικό τμήμα Χερσόνησος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Γούβες του </w:t>
      </w:r>
      <w:r>
        <w:rPr>
          <w:rFonts w:eastAsia="Times New Roman" w:cs="Times New Roman"/>
          <w:szCs w:val="24"/>
        </w:rPr>
        <w:t>βόρειου οδικού άξονα</w:t>
      </w:r>
      <w:r>
        <w:rPr>
          <w:rFonts w:eastAsia="Times New Roman" w:cs="Times New Roman"/>
          <w:szCs w:val="24"/>
        </w:rPr>
        <w:t xml:space="preserve"> Κρήτης, αυτού που ονομάζουμε ΒΟΑΚ, ο οποίος αποτελεί όραμα δεκαετιών. Επίσης, τα </w:t>
      </w:r>
      <w:r>
        <w:rPr>
          <w:rFonts w:eastAsia="Times New Roman" w:cs="Times New Roman"/>
          <w:szCs w:val="24"/>
        </w:rPr>
        <w:lastRenderedPageBreak/>
        <w:t>τμήματα Καστέλι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Κίσσαμος, Κίσσαμος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Χερσόνησος και Χερσόνησος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Νεάπολη έχουν δ</w:t>
      </w:r>
      <w:r>
        <w:rPr>
          <w:rFonts w:eastAsia="Times New Roman" w:cs="Times New Roman"/>
          <w:szCs w:val="24"/>
        </w:rPr>
        <w:t xml:space="preserve">ημοπρατηθεί και τα έργα είναι σε εξέλιξη, ενώ στο υπόλοιπο τμήμα από Νεάπολη ως Άγιο Νικόλαο έχει ξεκινήσει η διαγωνιστική διαδικασία. </w:t>
      </w:r>
    </w:p>
    <w:p w14:paraId="224A1A3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Η κατασκευή </w:t>
      </w:r>
      <w:r>
        <w:rPr>
          <w:rFonts w:eastAsia="Times New Roman" w:cs="Times New Roman"/>
          <w:szCs w:val="24"/>
        </w:rPr>
        <w:t>του</w:t>
      </w:r>
      <w:r>
        <w:rPr>
          <w:rFonts w:eastAsia="Times New Roman" w:cs="Times New Roman"/>
          <w:szCs w:val="24"/>
        </w:rPr>
        <w:t xml:space="preserve"> ΒΟΑΚ αποτελεί σημαντική παράμετρο για τη λειτουργία του νέου διεθνούς αεροδρομίου του Ηρακλείου Κρήτης, </w:t>
      </w:r>
      <w:r>
        <w:rPr>
          <w:rFonts w:eastAsia="Times New Roman" w:cs="Times New Roman"/>
          <w:szCs w:val="24"/>
        </w:rPr>
        <w:t xml:space="preserve">για το οποίο σήμερα ψηφίζουμε και το οποίο θα κατασκευαστεί στο Καστέλι του </w:t>
      </w:r>
      <w:r>
        <w:rPr>
          <w:rFonts w:eastAsia="Times New Roman" w:cs="Times New Roman"/>
          <w:szCs w:val="24"/>
        </w:rPr>
        <w:t>Δ</w:t>
      </w:r>
      <w:r>
        <w:rPr>
          <w:rFonts w:eastAsia="Times New Roman" w:cs="Times New Roman"/>
          <w:szCs w:val="24"/>
        </w:rPr>
        <w:t xml:space="preserve">ήμου Μίνωα </w:t>
      </w:r>
      <w:proofErr w:type="spellStart"/>
      <w:r>
        <w:rPr>
          <w:rFonts w:eastAsia="Times New Roman" w:cs="Times New Roman"/>
          <w:szCs w:val="24"/>
        </w:rPr>
        <w:t>Πεδιάδος</w:t>
      </w:r>
      <w:proofErr w:type="spellEnd"/>
      <w:r>
        <w:rPr>
          <w:rFonts w:eastAsia="Times New Roman" w:cs="Times New Roman"/>
          <w:szCs w:val="24"/>
        </w:rPr>
        <w:t>, περιλαμβανομένου και του οδικού δικτύου εντός και εκτός του αεροδρομίου. Το έργο αυτό θα ολοκληρωθεί σε εξήντα μήνες από την έναρξη της παραχώρησης. Έχει σημε</w:t>
      </w:r>
      <w:r>
        <w:rPr>
          <w:rFonts w:eastAsia="Times New Roman" w:cs="Times New Roman"/>
          <w:szCs w:val="24"/>
        </w:rPr>
        <w:t xml:space="preserve">ιωθεί στη σύμβαση ότι η υπέρβαση της παραπάνω προθεσμίας συνεπάγεται επίσης επιβολή ποινικών ρητρών. Στην περιοδεία του στην Κρήτη ο Πρωθυπουργός επίσης επιθεώρησε την εκτέλεση των εργασιών </w:t>
      </w:r>
      <w:r>
        <w:rPr>
          <w:rFonts w:eastAsia="Times New Roman" w:cs="Times New Roman"/>
          <w:szCs w:val="24"/>
        </w:rPr>
        <w:t xml:space="preserve">του </w:t>
      </w:r>
      <w:r>
        <w:rPr>
          <w:rFonts w:eastAsia="Times New Roman" w:cs="Times New Roman"/>
          <w:szCs w:val="24"/>
        </w:rPr>
        <w:t>αυτοκινητοδρόμου Ηρακλείου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Μεσσαράς</w:t>
      </w:r>
      <w:proofErr w:type="spellEnd"/>
      <w:r>
        <w:rPr>
          <w:rFonts w:eastAsia="Times New Roman" w:cs="Times New Roman"/>
          <w:szCs w:val="24"/>
        </w:rPr>
        <w:t>, ενός σημαντικού έργου γ</w:t>
      </w:r>
      <w:r>
        <w:rPr>
          <w:rFonts w:eastAsia="Times New Roman" w:cs="Times New Roman"/>
          <w:szCs w:val="24"/>
        </w:rPr>
        <w:t>ια τους κατοίκους της Κρήτης 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περίμεναν δεκαπέντε χρόνια για να υλοποιηθεί και το οποίο βαδίζει προς την ολοκλήρωσή του.</w:t>
      </w:r>
    </w:p>
    <w:p w14:paraId="224A1A3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Πρέπει, λοιπόν, οι αντιπολιτευόμενοι που μιλούν για τις καθυστερήσεις της δικής μας Κυβέρνησης να καταλάβουν ότι η εφαρμογή</w:t>
      </w:r>
      <w:r>
        <w:rPr>
          <w:rFonts w:eastAsia="Times New Roman" w:cs="Times New Roman"/>
          <w:szCs w:val="24"/>
        </w:rPr>
        <w:t xml:space="preserve"> μιας αριστερής, αποτελεσματικής και ελπιδοφόρας πολιτικής είναι η καλύτερη απάντηση σε όσους θεωρούν τον ΣΥΡΙΖΑ ως περιστασιακό ένοικο της εκτελεστικής εξουσίας και τους ίδιους βεβαίως ως πολιτική αριστοκρατία</w:t>
      </w:r>
      <w:r>
        <w:rPr>
          <w:rFonts w:eastAsia="Times New Roman" w:cs="Times New Roman"/>
          <w:szCs w:val="24"/>
        </w:rPr>
        <w:t>,</w:t>
      </w:r>
      <w:r>
        <w:rPr>
          <w:rFonts w:eastAsia="Times New Roman" w:cs="Times New Roman"/>
          <w:szCs w:val="24"/>
        </w:rPr>
        <w:t xml:space="preserve"> που κατέχει κληρονομικά την εξουσία αυτή. Ξε</w:t>
      </w:r>
      <w:r>
        <w:rPr>
          <w:rFonts w:eastAsia="Times New Roman" w:cs="Times New Roman"/>
          <w:szCs w:val="24"/>
        </w:rPr>
        <w:t>χνούν, όμως, ότι είμαστε μια δημοκρατικά εκλεγμένη Κυβέρνηση, η οποία ανέλαβε να καθαρίσει το τοπίο της καταστροφής που άφησε αυτή η ελίτ και να προχωρήσει. Με τη λογική του σχεδιασμού, του προγραμματισμού, των σωστών διαπραγματεύσεων, των χρονικών προθεσμ</w:t>
      </w:r>
      <w:r>
        <w:rPr>
          <w:rFonts w:eastAsia="Times New Roman" w:cs="Times New Roman"/>
          <w:szCs w:val="24"/>
        </w:rPr>
        <w:t xml:space="preserve">ιών, με τις αντίστοιχες ρήτρες στους εργολάβους, παραλαμβάνουμε και θα παραλαμβάνουμε τα έργα που τόσο έχει ανάγκη αυτή η χώρα, προκειμένου να λειτουργήσει σε όλα τα επίπεδα ανάπτυξής της. </w:t>
      </w:r>
    </w:p>
    <w:p w14:paraId="224A1A3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αυτό το πλαίσιο σχεδιασμού ψηφίζουμε σήμερα γι’ αυτό το αεροδρό</w:t>
      </w:r>
      <w:r>
        <w:rPr>
          <w:rFonts w:eastAsia="Times New Roman" w:cs="Times New Roman"/>
          <w:szCs w:val="24"/>
        </w:rPr>
        <w:t>μιο της Κρήτης. Δεν θα αναφερθώ ειδικά στη σύμβαση αυτή, γιατί το έκαναν προηγούμενοι συνάδελφοί μου. Άλλωστε, η Αντιπολίτευση δεν είχε να πει τίποτα περισσότερο από το ότι εμείς καθυστερούμε και αλίμονο τι συμπεραίνετε απ’ αυτά που προηγουμένως είπα.</w:t>
      </w:r>
    </w:p>
    <w:p w14:paraId="224A1A3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στηρίξω δύο τροπολογίες τις οποίες συνυπογράφω. Η μία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λύνει γραφειοκρατικά ζητήματα, χωρίς να υπερβαίνει τους αντίστοιχους φορείς, όπως την Αρχαιολογία, για τα </w:t>
      </w:r>
      <w:proofErr w:type="spellStart"/>
      <w:r>
        <w:rPr>
          <w:rFonts w:eastAsia="Times New Roman" w:cs="Times New Roman"/>
          <w:szCs w:val="24"/>
        </w:rPr>
        <w:t>υδατορέματα</w:t>
      </w:r>
      <w:proofErr w:type="spellEnd"/>
      <w:r>
        <w:rPr>
          <w:rFonts w:eastAsia="Times New Roman" w:cs="Times New Roman"/>
          <w:szCs w:val="24"/>
        </w:rPr>
        <w:t>. Η άλλη τροπολογία είναι μια τροπολογία δικαίου όσον αφορά</w:t>
      </w:r>
      <w:r>
        <w:rPr>
          <w:rFonts w:eastAsia="Times New Roman" w:cs="Times New Roman"/>
          <w:szCs w:val="24"/>
        </w:rPr>
        <w:t xml:space="preserve"> τις παρατάσεις των οικοδομικών αδειών. </w:t>
      </w:r>
    </w:p>
    <w:p w14:paraId="224A1A3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Θα ευχαριστήσω τον Υπουργό που μόλις πριν τις έκανε δεκτές και καλή συνέχεια, κύριε Υπουργέ, για τα υπόλοιπα έργα.</w:t>
      </w:r>
    </w:p>
    <w:p w14:paraId="224A1A3B" w14:textId="77777777" w:rsidR="0081027C" w:rsidRDefault="00F5028E">
      <w:pPr>
        <w:spacing w:line="600" w:lineRule="auto"/>
        <w:ind w:firstLine="720"/>
        <w:jc w:val="both"/>
        <w:rPr>
          <w:rFonts w:eastAsia="Times New Roman" w:cs="Times New Roman"/>
          <w:szCs w:val="24"/>
        </w:rPr>
      </w:pPr>
      <w:r w:rsidRPr="00FA3DB5">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της Νέας Δημοκρατίας κ. Κε</w:t>
      </w:r>
      <w:r>
        <w:rPr>
          <w:rFonts w:eastAsia="Times New Roman" w:cs="Times New Roman"/>
          <w:szCs w:val="24"/>
        </w:rPr>
        <w:t>φαλογιάννης έχει τον λόγο για δώδεκα λεπτά.</w:t>
      </w:r>
    </w:p>
    <w:p w14:paraId="224A1A3C" w14:textId="77777777" w:rsidR="0081027C" w:rsidRDefault="00F5028E">
      <w:pPr>
        <w:spacing w:line="600" w:lineRule="auto"/>
        <w:ind w:firstLine="720"/>
        <w:jc w:val="both"/>
        <w:rPr>
          <w:rFonts w:eastAsia="Times New Roman" w:cs="Times New Roman"/>
          <w:szCs w:val="24"/>
        </w:rPr>
      </w:pPr>
      <w:r w:rsidRPr="00FA3DB5">
        <w:rPr>
          <w:rFonts w:eastAsia="Times New Roman" w:cs="Times New Roman"/>
          <w:b/>
          <w:szCs w:val="24"/>
        </w:rPr>
        <w:lastRenderedPageBreak/>
        <w:t>ΙΩΑΝΝΗΣ ΚΕΦΑΛΟΓΙΑΝΝΗΣ:</w:t>
      </w:r>
      <w:r>
        <w:rPr>
          <w:rFonts w:eastAsia="Times New Roman" w:cs="Times New Roman"/>
          <w:szCs w:val="24"/>
        </w:rPr>
        <w:t xml:space="preserve"> Ευχαριστώ, κυρία Πρόεδρε.</w:t>
      </w:r>
    </w:p>
    <w:p w14:paraId="224A1A3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ομιλούμε σήμερα στη Βουλή για ένα νομοσχέδιο και βρισκόμαστε περίπου δέκα μέρες πριν από τις κρίσιμες ευρωεκλογές της 26</w:t>
      </w:r>
      <w:r w:rsidRPr="007A0B0F">
        <w:rPr>
          <w:rFonts w:eastAsia="Times New Roman" w:cs="Times New Roman"/>
          <w:szCs w:val="24"/>
          <w:vertAlign w:val="superscript"/>
        </w:rPr>
        <w:t>ης</w:t>
      </w:r>
      <w:r>
        <w:rPr>
          <w:rFonts w:eastAsia="Times New Roman" w:cs="Times New Roman"/>
          <w:szCs w:val="24"/>
        </w:rPr>
        <w:t xml:space="preserve"> Μαΐου. Εμε</w:t>
      </w:r>
      <w:r>
        <w:rPr>
          <w:rFonts w:eastAsia="Times New Roman" w:cs="Times New Roman"/>
          <w:szCs w:val="24"/>
        </w:rPr>
        <w:t xml:space="preserve">ίς πιστεύουμε ως Νέα Δημοκρατία ότι στις κάλπες εκείνης της ημέρας ο ελληνικός λαός θα αποδοκιμάσει την Κυβέρνηση και ταυτόχρονα θα επιβραβεύσει τη Νέα Δημοκρατία. </w:t>
      </w:r>
    </w:p>
    <w:p w14:paraId="224A1A3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Μάλιστα, δεδομένου ότι ο κύριος Πρωθυπουργός πριν από λίγες μέρες, κατά τη διάρκεια της συζ</w:t>
      </w:r>
      <w:r>
        <w:rPr>
          <w:rFonts w:eastAsia="Times New Roman" w:cs="Times New Roman"/>
          <w:szCs w:val="24"/>
        </w:rPr>
        <w:t>ήτησης για την ψήφο εμπιστοσύνης, είχε προσδώσει σε εκείνες τις κάλπες μια δεύτερη ψήφο εμπιστοσύνης, όπως είχε πει, θεωρούμε ότι εφόσον ηττηθεί εκείνη την ημέρα, δεν έχει άλλο περιθώριο παρά να πάει στο Ζάππειο, να υποβάλει την παραίτησή του και να οδηγήσ</w:t>
      </w:r>
      <w:r>
        <w:rPr>
          <w:rFonts w:eastAsia="Times New Roman" w:cs="Times New Roman"/>
          <w:szCs w:val="24"/>
        </w:rPr>
        <w:t xml:space="preserve">ει τη χώρα σε εκλογές μέσα στις επόμενες τέσσερις εβδομάδες. </w:t>
      </w:r>
    </w:p>
    <w:p w14:paraId="224A1A3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πονηρά σκεπτόμενος ο </w:t>
      </w:r>
      <w:r>
        <w:rPr>
          <w:rFonts w:eastAsia="Times New Roman" w:cs="Times New Roman"/>
          <w:szCs w:val="24"/>
        </w:rPr>
        <w:t>Κ</w:t>
      </w:r>
      <w:r>
        <w:rPr>
          <w:rFonts w:eastAsia="Times New Roman" w:cs="Times New Roman"/>
          <w:szCs w:val="24"/>
        </w:rPr>
        <w:t xml:space="preserve">υβερνητικός </w:t>
      </w:r>
      <w:r>
        <w:rPr>
          <w:rFonts w:eastAsia="Times New Roman" w:cs="Times New Roman"/>
          <w:szCs w:val="24"/>
        </w:rPr>
        <w:t>Ε</w:t>
      </w:r>
      <w:r>
        <w:rPr>
          <w:rFonts w:eastAsia="Times New Roman" w:cs="Times New Roman"/>
          <w:szCs w:val="24"/>
        </w:rPr>
        <w:t>κπρόσωπος σήμερα έκανε ένα βήμα πίσω, λέγοντας ότι τελικά η κάλπη της 26</w:t>
      </w:r>
      <w:r w:rsidRPr="007A0B0F">
        <w:rPr>
          <w:rFonts w:eastAsia="Times New Roman" w:cs="Times New Roman"/>
          <w:szCs w:val="24"/>
          <w:vertAlign w:val="superscript"/>
        </w:rPr>
        <w:t>ης</w:t>
      </w:r>
      <w:r>
        <w:rPr>
          <w:rFonts w:eastAsia="Times New Roman" w:cs="Times New Roman"/>
          <w:szCs w:val="24"/>
        </w:rPr>
        <w:t xml:space="preserve"> Μαΐου στις ευρωεκλογές δεν είναι ψήφος εμπιστοσύνης, ότι είναι το πρώτο ημί</w:t>
      </w:r>
      <w:r>
        <w:rPr>
          <w:rFonts w:eastAsia="Times New Roman" w:cs="Times New Roman"/>
          <w:szCs w:val="24"/>
        </w:rPr>
        <w:t xml:space="preserve">χρονο και οι εθνικές εκλογές θα είναι το δεύτερο ημίχρονο. </w:t>
      </w:r>
    </w:p>
    <w:p w14:paraId="224A1A4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Σε κάθε περίπτωση, κυρίες και κύριοι συνάδελφοι, εμείς θεωρούμε ότι εφόσον η Κυβέρνηση -και συγκεκριμένα ο ΣΥΡΙΖΑ- ηττηθεί στις ευρωεκλογές έστω και με μία ψήφο, θα έχει καταδικαστεί στη συνείδηση</w:t>
      </w:r>
      <w:r>
        <w:rPr>
          <w:rFonts w:eastAsia="Times New Roman" w:cs="Times New Roman"/>
          <w:szCs w:val="24"/>
        </w:rPr>
        <w:t xml:space="preserve"> του ελληνικού λαού και διά της ψήφου, επομένως δεν υπάρχει άλλο περιθώριο παρά να οδηγηθούμε άμεσα σε εκλογές.</w:t>
      </w:r>
      <w:r>
        <w:rPr>
          <w:rFonts w:eastAsia="Times New Roman" w:cs="Times New Roman"/>
          <w:szCs w:val="24"/>
        </w:rPr>
        <w:t xml:space="preserve"> </w:t>
      </w:r>
    </w:p>
    <w:p w14:paraId="224A1A4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Θα μου επιτρέψετε, όμως, και μια αναφορά, κυρίες και κύριοι συνάδελφοι, στην τροπολογία για τη μείωση του αφορολόγητου</w:t>
      </w:r>
      <w:r>
        <w:rPr>
          <w:rFonts w:eastAsia="Times New Roman" w:cs="Times New Roman"/>
          <w:szCs w:val="24"/>
        </w:rPr>
        <w:t>,</w:t>
      </w:r>
      <w:r>
        <w:rPr>
          <w:rFonts w:eastAsia="Times New Roman" w:cs="Times New Roman"/>
          <w:szCs w:val="24"/>
        </w:rPr>
        <w:t xml:space="preserve"> που έχουμε καταθέσει ως</w:t>
      </w:r>
      <w:r>
        <w:rPr>
          <w:rFonts w:eastAsia="Times New Roman" w:cs="Times New Roman"/>
          <w:szCs w:val="24"/>
        </w:rPr>
        <w:t xml:space="preserve"> Νέα Δημοκρατία εδώ και μερικές μέρες. Θεωρούμε ότι αν ο Πρωθυπουργός </w:t>
      </w:r>
      <w:r>
        <w:rPr>
          <w:rFonts w:eastAsia="Times New Roman" w:cs="Times New Roman"/>
          <w:szCs w:val="24"/>
        </w:rPr>
        <w:t>-</w:t>
      </w:r>
      <w:r>
        <w:rPr>
          <w:rFonts w:eastAsia="Times New Roman" w:cs="Times New Roman"/>
          <w:szCs w:val="24"/>
        </w:rPr>
        <w:t>και συγκεκριμένα η Κυβέρνηση ΣΥΡΙΖΑ- δεν κάνει αποδεκτή αυτή</w:t>
      </w:r>
      <w:r>
        <w:rPr>
          <w:rFonts w:eastAsia="Times New Roman" w:cs="Times New Roman"/>
          <w:szCs w:val="24"/>
        </w:rPr>
        <w:t xml:space="preserve"> </w:t>
      </w:r>
      <w:r>
        <w:rPr>
          <w:rFonts w:eastAsia="Times New Roman" w:cs="Times New Roman"/>
          <w:szCs w:val="24"/>
        </w:rPr>
        <w:t>την τροπολογία, τότε δυστυχώς θα έχει αποδειχθεί ο ίδιος ως πολιτικός υποκριτής και αυτό σημαίνει βεβαίως ότι η μείωση του α</w:t>
      </w:r>
      <w:r>
        <w:rPr>
          <w:rFonts w:eastAsia="Times New Roman" w:cs="Times New Roman"/>
          <w:szCs w:val="24"/>
        </w:rPr>
        <w:t xml:space="preserve">φορολογήτου στα 5.600 </w:t>
      </w:r>
      <w:r>
        <w:rPr>
          <w:rFonts w:eastAsia="Times New Roman" w:cs="Times New Roman"/>
          <w:szCs w:val="24"/>
        </w:rPr>
        <w:lastRenderedPageBreak/>
        <w:t xml:space="preserve">ευρώ, το οποίο έχει νομοθετήσει η Κυβέρνηση ΣΥΡΙΖΑ, την οποία εμείς έχουμε νομοθετήσει, αν δεν ψηφιστεί η συγκεκριμένη τροπολογία, τότε εμείς ως επόμενη κυβέρνηση δεσμευόμαστε ότι αυτή την περικοπή δεν πρόκειται να την εφαρμόσουμε. </w:t>
      </w:r>
    </w:p>
    <w:p w14:paraId="224A1A4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άλλη μια φορά καλούμε την Κυβέρνηση να υπερψηφίσει την τροπολογία της Νέας Δημοκρατίας και ας πάμε ενωμένοι όλοι αυτοί οι οποίοι συμφωνούμε ότι δεν πρέπει να μειωθεί το αφορολόγητο, έναντι των Ευρωπαίων εταίρων </w:t>
      </w:r>
      <w:r>
        <w:rPr>
          <w:rFonts w:eastAsia="Times New Roman" w:cs="Times New Roman"/>
          <w:szCs w:val="24"/>
        </w:rPr>
        <w:t>μας,</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για να πετύχουμε ένα αποτ</w:t>
      </w:r>
      <w:r>
        <w:rPr>
          <w:rFonts w:eastAsia="Times New Roman" w:cs="Times New Roman"/>
          <w:szCs w:val="24"/>
        </w:rPr>
        <w:t xml:space="preserve">έλεσμα, το οποίο θα είναι προς όφελος εκατοντάδων χιλιάδων συμπολιτών μας. Αν δεν το πράξει αυτό ο κ. Τσίπρας και η Κυβέρνηση ΣΥΡΙΖΑ, θα αποδειχθεί για άλλη μια φορά υποκριτής. </w:t>
      </w:r>
    </w:p>
    <w:p w14:paraId="224A1A4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Δυστυχώς, κυρίες και κύριοι συνάδελφοι, είδαμε και τις τελευταίες μέρες φαινόμ</w:t>
      </w:r>
      <w:r>
        <w:rPr>
          <w:rFonts w:eastAsia="Times New Roman" w:cs="Times New Roman"/>
          <w:szCs w:val="24"/>
        </w:rPr>
        <w:t>ενα έκνομα όχι μόνο στο κέντρο της πόλης αλλά και σε άλλα μέρη της πατρίδας μας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έχει πλέον καταστεί κοινό κτήμα ότι η Κυβέρνηση ΣΥΡΙΖΑ και προσωπικά ο κ. Τσίπρας αδιαφορεί για τα ζητήματα αυτά για τους λόγους που ο ίδιος γνωρίζει. Βεβαίως, ό</w:t>
      </w:r>
      <w:r>
        <w:rPr>
          <w:rFonts w:eastAsia="Times New Roman" w:cs="Times New Roman"/>
          <w:szCs w:val="24"/>
        </w:rPr>
        <w:t xml:space="preserve">πως είπα και προηγουμένως, το πρόβλημα αυτό δεν αφορά μόνο τα Εξάρχεια ή το ευρύτερο κέντρο της Αθήνας. Αφορά και τις φτωχές συνοικίες της δυτικής Αττικής, της δυτικής Θεσσαλονίκης και πολλές από τις ορεινές περιοχές της πατρίδας μας. </w:t>
      </w:r>
    </w:p>
    <w:p w14:paraId="224A1A4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Επαναλαμβάνω</w:t>
      </w:r>
      <w:r w:rsidRPr="00CB666F">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μείς </w:t>
      </w:r>
      <w:r>
        <w:rPr>
          <w:rFonts w:eastAsia="Times New Roman" w:cs="Times New Roman"/>
          <w:szCs w:val="24"/>
        </w:rPr>
        <w:t xml:space="preserve">ως επόμενη κυβέρνηση δεσμευόμαστε ότι όλοι οι αστυνομικοί θα προμηθευτούν αλεξίσφαιρα γιλέκα εντός εξαμήνου από την ανάληψη της διακυβέρνησής μας, εντός ενός έτους θα προχωρήσουμε τις </w:t>
      </w:r>
      <w:r>
        <w:rPr>
          <w:rFonts w:eastAsia="Times New Roman" w:cs="Times New Roman"/>
          <w:szCs w:val="24"/>
        </w:rPr>
        <w:lastRenderedPageBreak/>
        <w:t>διαδικασίες για προμήθεια περίπου χιλίων περιπολικών, θα επαναφέρουμε τά</w:t>
      </w:r>
      <w:r>
        <w:rPr>
          <w:rFonts w:eastAsia="Times New Roman" w:cs="Times New Roman"/>
          <w:szCs w:val="24"/>
        </w:rPr>
        <w:t xml:space="preserve">χιστα την </w:t>
      </w:r>
      <w:r>
        <w:rPr>
          <w:rFonts w:eastAsia="Times New Roman" w:cs="Times New Roman"/>
          <w:szCs w:val="24"/>
        </w:rPr>
        <w:t>Ο</w:t>
      </w:r>
      <w:r>
        <w:rPr>
          <w:rFonts w:eastAsia="Times New Roman" w:cs="Times New Roman"/>
          <w:szCs w:val="24"/>
        </w:rPr>
        <w:t>μάδα «</w:t>
      </w:r>
      <w:r>
        <w:rPr>
          <w:rFonts w:eastAsia="Times New Roman" w:cs="Times New Roman"/>
          <w:szCs w:val="24"/>
        </w:rPr>
        <w:t>ΔΙΑΣ</w:t>
      </w:r>
      <w:r>
        <w:rPr>
          <w:rFonts w:eastAsia="Times New Roman" w:cs="Times New Roman"/>
          <w:szCs w:val="24"/>
        </w:rPr>
        <w:t xml:space="preserve">» στα επίπεδα στα οποία ήταν πριν αναλάβει ο ΣΥΡΙΖΑ και θα επαναφέρουμε και την </w:t>
      </w:r>
      <w:r>
        <w:rPr>
          <w:rFonts w:eastAsia="Times New Roman" w:cs="Times New Roman"/>
          <w:szCs w:val="24"/>
        </w:rPr>
        <w:t>Ο</w:t>
      </w:r>
      <w:r>
        <w:rPr>
          <w:rFonts w:eastAsia="Times New Roman" w:cs="Times New Roman"/>
          <w:szCs w:val="24"/>
        </w:rPr>
        <w:t>μάδα «</w:t>
      </w:r>
      <w:r>
        <w:rPr>
          <w:rFonts w:eastAsia="Times New Roman" w:cs="Times New Roman"/>
          <w:szCs w:val="24"/>
        </w:rPr>
        <w:t>ΔΕΛΤΑ</w:t>
      </w:r>
      <w:r>
        <w:rPr>
          <w:rFonts w:eastAsia="Times New Roman" w:cs="Times New Roman"/>
          <w:szCs w:val="24"/>
        </w:rPr>
        <w:t xml:space="preserve">», την οποία κατήργησε η Κυβέρνηση ΣΥΡΙΖΑ ως ένα από τα πρώτα μέτρα τα οποία έλαβε. </w:t>
      </w:r>
    </w:p>
    <w:p w14:paraId="224A1A4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Βεβαίως, μαζί με τις προσλήψεις για το κοινωνικό κράτος, δ</w:t>
      </w:r>
      <w:r>
        <w:rPr>
          <w:rFonts w:eastAsia="Times New Roman" w:cs="Times New Roman"/>
          <w:szCs w:val="24"/>
        </w:rPr>
        <w:t xml:space="preserve">ηλαδή για την υγεία και την παιδεία, έχουμε δεσμευτεί ότι θα προχωρήσουμε άμεσα σε προσλήψεις </w:t>
      </w:r>
      <w:r>
        <w:rPr>
          <w:rFonts w:eastAsia="Times New Roman" w:cs="Times New Roman"/>
          <w:szCs w:val="24"/>
        </w:rPr>
        <w:t>χιλίων πεντακοσίων</w:t>
      </w:r>
      <w:r>
        <w:rPr>
          <w:rFonts w:eastAsia="Times New Roman" w:cs="Times New Roman"/>
          <w:szCs w:val="24"/>
        </w:rPr>
        <w:t xml:space="preserve"> αστυνομικών, οι οποίοι θα διατεθούν στις ομάδες «</w:t>
      </w:r>
      <w:r>
        <w:rPr>
          <w:rFonts w:eastAsia="Times New Roman" w:cs="Times New Roman"/>
          <w:szCs w:val="24"/>
        </w:rPr>
        <w:t>ΔΙΑΣ</w:t>
      </w:r>
      <w:r>
        <w:rPr>
          <w:rFonts w:eastAsia="Times New Roman" w:cs="Times New Roman"/>
          <w:szCs w:val="24"/>
        </w:rPr>
        <w:t>» και «Δ</w:t>
      </w:r>
      <w:r>
        <w:rPr>
          <w:rFonts w:eastAsia="Times New Roman" w:cs="Times New Roman"/>
          <w:szCs w:val="24"/>
        </w:rPr>
        <w:t>ΕΛΤΑ</w:t>
      </w:r>
      <w:r>
        <w:rPr>
          <w:rFonts w:eastAsia="Times New Roman" w:cs="Times New Roman"/>
          <w:szCs w:val="24"/>
        </w:rPr>
        <w:t xml:space="preserve">», προκειμένου να υπάρξει καλύτερη αστυνόμευση στις πόλεις. </w:t>
      </w:r>
    </w:p>
    <w:p w14:paraId="224A1A46" w14:textId="77777777" w:rsidR="0081027C" w:rsidRDefault="00F5028E">
      <w:pPr>
        <w:spacing w:line="600" w:lineRule="auto"/>
        <w:ind w:firstLine="720"/>
        <w:jc w:val="both"/>
        <w:rPr>
          <w:rFonts w:eastAsia="Times New Roman"/>
          <w:szCs w:val="24"/>
        </w:rPr>
      </w:pPr>
      <w:r>
        <w:rPr>
          <w:rFonts w:eastAsia="Times New Roman"/>
          <w:szCs w:val="24"/>
        </w:rPr>
        <w:t xml:space="preserve">Τώρα, βεβαίως, </w:t>
      </w:r>
      <w:r w:rsidRPr="00F71E4F">
        <w:rPr>
          <w:rFonts w:eastAsia="Times New Roman"/>
          <w:szCs w:val="24"/>
        </w:rPr>
        <w:t>κυρίες και κύριοι συνάδελφοι,</w:t>
      </w:r>
      <w:r>
        <w:rPr>
          <w:rFonts w:eastAsia="Times New Roman"/>
          <w:szCs w:val="24"/>
        </w:rPr>
        <w:t xml:space="preserve"> ευτυχώς που </w:t>
      </w:r>
      <w:r w:rsidRPr="001A6822">
        <w:rPr>
          <w:rFonts w:eastAsia="Times New Roman"/>
          <w:szCs w:val="24"/>
        </w:rPr>
        <w:t>ο ΣΥΡΙΖΑ και ο κ</w:t>
      </w:r>
      <w:r>
        <w:rPr>
          <w:rFonts w:eastAsia="Times New Roman"/>
          <w:szCs w:val="24"/>
        </w:rPr>
        <w:t>.</w:t>
      </w:r>
      <w:r w:rsidRPr="001A6822">
        <w:rPr>
          <w:rFonts w:eastAsia="Times New Roman"/>
          <w:szCs w:val="24"/>
        </w:rPr>
        <w:t xml:space="preserve"> Τσίπρας προσωπικά προσπάθησ</w:t>
      </w:r>
      <w:r>
        <w:rPr>
          <w:rFonts w:eastAsia="Times New Roman"/>
          <w:szCs w:val="24"/>
        </w:rPr>
        <w:t>αν τις προηγούμενες ημέρες</w:t>
      </w:r>
      <w:r w:rsidRPr="001A6822">
        <w:rPr>
          <w:rFonts w:eastAsia="Times New Roman"/>
          <w:szCs w:val="24"/>
        </w:rPr>
        <w:t xml:space="preserve"> να </w:t>
      </w:r>
      <w:r>
        <w:rPr>
          <w:rFonts w:eastAsia="Times New Roman"/>
          <w:szCs w:val="24"/>
        </w:rPr>
        <w:t xml:space="preserve">μας πείσουν ότι θέλουν να </w:t>
      </w:r>
      <w:r w:rsidRPr="001A6822">
        <w:rPr>
          <w:rFonts w:eastAsia="Times New Roman"/>
          <w:szCs w:val="24"/>
        </w:rPr>
        <w:t xml:space="preserve">μετατοπίσουν τον διάλογο στο </w:t>
      </w:r>
      <w:r>
        <w:rPr>
          <w:rFonts w:eastAsia="Times New Roman"/>
          <w:szCs w:val="24"/>
        </w:rPr>
        <w:t>π</w:t>
      </w:r>
      <w:r w:rsidRPr="001A6822">
        <w:rPr>
          <w:rFonts w:eastAsia="Times New Roman"/>
          <w:szCs w:val="24"/>
        </w:rPr>
        <w:t xml:space="preserve">εδίο των ιδεών και των προγραμμάτων </w:t>
      </w:r>
      <w:r>
        <w:rPr>
          <w:rFonts w:eastAsia="Times New Roman"/>
          <w:szCs w:val="24"/>
        </w:rPr>
        <w:t xml:space="preserve">και όχι σε εκείνο </w:t>
      </w:r>
      <w:r w:rsidRPr="001A6822">
        <w:rPr>
          <w:rFonts w:eastAsia="Times New Roman"/>
          <w:szCs w:val="24"/>
        </w:rPr>
        <w:t>των προσώπων και των πράξεων</w:t>
      </w:r>
      <w:r>
        <w:rPr>
          <w:rFonts w:eastAsia="Times New Roman"/>
          <w:szCs w:val="24"/>
        </w:rPr>
        <w:t>,</w:t>
      </w:r>
      <w:r w:rsidRPr="001A6822">
        <w:rPr>
          <w:rFonts w:eastAsia="Times New Roman"/>
          <w:szCs w:val="24"/>
        </w:rPr>
        <w:t xml:space="preserve"> γιατί νομίζω ότι</w:t>
      </w:r>
      <w:r>
        <w:rPr>
          <w:rFonts w:eastAsia="Times New Roman"/>
          <w:szCs w:val="24"/>
        </w:rPr>
        <w:t xml:space="preserve"> ήδη από χθες</w:t>
      </w:r>
      <w:r w:rsidRPr="001A6822">
        <w:rPr>
          <w:rFonts w:eastAsia="Times New Roman"/>
          <w:szCs w:val="24"/>
        </w:rPr>
        <w:t xml:space="preserve"> καταλάβαμε όλοι το γιατί </w:t>
      </w:r>
      <w:r>
        <w:rPr>
          <w:rFonts w:eastAsia="Times New Roman"/>
          <w:szCs w:val="24"/>
        </w:rPr>
        <w:t xml:space="preserve">προσπαθεί </w:t>
      </w:r>
      <w:r w:rsidRPr="001A6822">
        <w:rPr>
          <w:rFonts w:eastAsia="Times New Roman"/>
          <w:szCs w:val="24"/>
        </w:rPr>
        <w:t>να το κάνει</w:t>
      </w:r>
      <w:r>
        <w:rPr>
          <w:rFonts w:eastAsia="Times New Roman"/>
          <w:szCs w:val="24"/>
        </w:rPr>
        <w:t>.</w:t>
      </w:r>
      <w:r w:rsidRPr="001A6822">
        <w:rPr>
          <w:rFonts w:eastAsia="Times New Roman"/>
          <w:szCs w:val="24"/>
        </w:rPr>
        <w:t xml:space="preserve"> Δυστυχώς η </w:t>
      </w:r>
      <w:r>
        <w:rPr>
          <w:rFonts w:eastAsia="Times New Roman"/>
          <w:szCs w:val="24"/>
        </w:rPr>
        <w:t>Κ</w:t>
      </w:r>
      <w:r w:rsidRPr="001A6822">
        <w:rPr>
          <w:rFonts w:eastAsia="Times New Roman"/>
          <w:szCs w:val="24"/>
        </w:rPr>
        <w:t xml:space="preserve">υβέρνηση και προσωπικά ο </w:t>
      </w:r>
      <w:r>
        <w:rPr>
          <w:rFonts w:eastAsia="Times New Roman"/>
          <w:szCs w:val="24"/>
        </w:rPr>
        <w:t>Π</w:t>
      </w:r>
      <w:r w:rsidRPr="001A6822">
        <w:rPr>
          <w:rFonts w:eastAsia="Times New Roman"/>
          <w:szCs w:val="24"/>
        </w:rPr>
        <w:t xml:space="preserve">ρωθυπουργός προσπαθεί κάθε </w:t>
      </w:r>
      <w:r w:rsidRPr="001A6822">
        <w:rPr>
          <w:rFonts w:eastAsia="Times New Roman"/>
          <w:szCs w:val="24"/>
        </w:rPr>
        <w:lastRenderedPageBreak/>
        <w:t>μέρα να βρει κάτι</w:t>
      </w:r>
      <w:r>
        <w:rPr>
          <w:rFonts w:eastAsia="Times New Roman"/>
          <w:szCs w:val="24"/>
        </w:rPr>
        <w:t>,</w:t>
      </w:r>
      <w:r w:rsidRPr="001A6822">
        <w:rPr>
          <w:rFonts w:eastAsia="Times New Roman"/>
          <w:szCs w:val="24"/>
        </w:rPr>
        <w:t xml:space="preserve"> προκειμένου να διαστρεβλώσει και να παραποιήσει τις θέσεις της Νέας Δημοκρατίας εν</w:t>
      </w:r>
      <w:r>
        <w:rPr>
          <w:rFonts w:eastAsia="Times New Roman"/>
          <w:szCs w:val="24"/>
        </w:rPr>
        <w:t xml:space="preserve"> </w:t>
      </w:r>
      <w:r w:rsidRPr="001A6822">
        <w:rPr>
          <w:rFonts w:eastAsia="Times New Roman"/>
          <w:szCs w:val="24"/>
        </w:rPr>
        <w:t>όψει ευρωε</w:t>
      </w:r>
      <w:r w:rsidRPr="001A6822">
        <w:rPr>
          <w:rFonts w:eastAsia="Times New Roman"/>
          <w:szCs w:val="24"/>
        </w:rPr>
        <w:t xml:space="preserve">κλογών </w:t>
      </w:r>
      <w:r>
        <w:rPr>
          <w:rFonts w:eastAsia="Times New Roman"/>
          <w:szCs w:val="24"/>
        </w:rPr>
        <w:t xml:space="preserve">και μάλιστα με έναν </w:t>
      </w:r>
      <w:r w:rsidRPr="004836F0">
        <w:rPr>
          <w:rFonts w:eastAsia="Times New Roman"/>
          <w:szCs w:val="24"/>
        </w:rPr>
        <w:t>χονδροειδ</w:t>
      </w:r>
      <w:r>
        <w:rPr>
          <w:rFonts w:eastAsia="Times New Roman"/>
          <w:szCs w:val="24"/>
        </w:rPr>
        <w:t>ή</w:t>
      </w:r>
      <w:r w:rsidRPr="004836F0">
        <w:rPr>
          <w:rFonts w:eastAsia="Times New Roman"/>
          <w:szCs w:val="24"/>
        </w:rPr>
        <w:t xml:space="preserve"> </w:t>
      </w:r>
      <w:r w:rsidRPr="001A6822">
        <w:rPr>
          <w:rFonts w:eastAsia="Times New Roman"/>
          <w:szCs w:val="24"/>
        </w:rPr>
        <w:t>τρόπο</w:t>
      </w:r>
      <w:r>
        <w:rPr>
          <w:rFonts w:eastAsia="Times New Roman"/>
          <w:szCs w:val="24"/>
        </w:rPr>
        <w:t>. Έτσι καταλήγουμε</w:t>
      </w:r>
      <w:r w:rsidRPr="001A6822">
        <w:rPr>
          <w:rFonts w:eastAsia="Times New Roman"/>
          <w:szCs w:val="24"/>
        </w:rPr>
        <w:t xml:space="preserve"> σε </w:t>
      </w:r>
      <w:r>
        <w:rPr>
          <w:rFonts w:eastAsia="Times New Roman"/>
          <w:szCs w:val="24"/>
        </w:rPr>
        <w:t>μια</w:t>
      </w:r>
      <w:r w:rsidRPr="001A6822">
        <w:rPr>
          <w:rFonts w:eastAsia="Times New Roman"/>
          <w:szCs w:val="24"/>
        </w:rPr>
        <w:t xml:space="preserve"> σκέψη ότι αντί να αντιπαραβάλλου</w:t>
      </w:r>
      <w:r>
        <w:rPr>
          <w:rFonts w:eastAsia="Times New Roman"/>
          <w:szCs w:val="24"/>
        </w:rPr>
        <w:t>με</w:t>
      </w:r>
      <w:r w:rsidRPr="001A6822">
        <w:rPr>
          <w:rFonts w:eastAsia="Times New Roman"/>
          <w:szCs w:val="24"/>
        </w:rPr>
        <w:t xml:space="preserve"> εδώ πέρα ιδέες</w:t>
      </w:r>
      <w:r>
        <w:rPr>
          <w:rFonts w:eastAsia="Times New Roman"/>
          <w:szCs w:val="24"/>
        </w:rPr>
        <w:t>,</w:t>
      </w:r>
      <w:r w:rsidRPr="001A6822">
        <w:rPr>
          <w:rFonts w:eastAsia="Times New Roman"/>
          <w:szCs w:val="24"/>
        </w:rPr>
        <w:t xml:space="preserve"> σκέψεις και </w:t>
      </w:r>
      <w:r>
        <w:rPr>
          <w:rFonts w:eastAsia="Times New Roman"/>
          <w:szCs w:val="24"/>
        </w:rPr>
        <w:t>ενδεχομένως</w:t>
      </w:r>
      <w:r w:rsidRPr="001A6822">
        <w:rPr>
          <w:rFonts w:eastAsia="Times New Roman"/>
          <w:szCs w:val="24"/>
        </w:rPr>
        <w:t xml:space="preserve"> επιχειρήματα</w:t>
      </w:r>
      <w:r>
        <w:rPr>
          <w:rFonts w:eastAsia="Times New Roman"/>
          <w:szCs w:val="24"/>
        </w:rPr>
        <w:t>,</w:t>
      </w:r>
      <w:r w:rsidRPr="001A6822">
        <w:rPr>
          <w:rFonts w:eastAsia="Times New Roman"/>
          <w:szCs w:val="24"/>
        </w:rPr>
        <w:t xml:space="preserve"> </w:t>
      </w:r>
      <w:r>
        <w:rPr>
          <w:rFonts w:eastAsia="Times New Roman"/>
          <w:szCs w:val="24"/>
        </w:rPr>
        <w:t>δ</w:t>
      </w:r>
      <w:r w:rsidRPr="001A6822">
        <w:rPr>
          <w:rFonts w:eastAsia="Times New Roman"/>
          <w:szCs w:val="24"/>
        </w:rPr>
        <w:t xml:space="preserve">υστυχώς βλέπουμε να υπάρχουν προσωπικές επιθέσεις με </w:t>
      </w:r>
      <w:r>
        <w:rPr>
          <w:rFonts w:eastAsia="Times New Roman"/>
          <w:szCs w:val="24"/>
        </w:rPr>
        <w:t xml:space="preserve">μια </w:t>
      </w:r>
      <w:r w:rsidRPr="001A6822">
        <w:rPr>
          <w:rFonts w:eastAsia="Times New Roman"/>
          <w:szCs w:val="24"/>
        </w:rPr>
        <w:t xml:space="preserve">προσπάθεια </w:t>
      </w:r>
      <w:r>
        <w:rPr>
          <w:rFonts w:eastAsia="Times New Roman"/>
          <w:szCs w:val="24"/>
          <w:lang w:val="en-US"/>
        </w:rPr>
        <w:t>fake</w:t>
      </w:r>
      <w:r w:rsidRPr="008751CB">
        <w:rPr>
          <w:rFonts w:eastAsia="Times New Roman"/>
          <w:szCs w:val="24"/>
        </w:rPr>
        <w:t xml:space="preserve"> </w:t>
      </w:r>
      <w:r>
        <w:rPr>
          <w:rFonts w:eastAsia="Times New Roman"/>
          <w:szCs w:val="24"/>
          <w:lang w:val="en-US"/>
        </w:rPr>
        <w:t>news</w:t>
      </w:r>
      <w:r w:rsidRPr="008751CB">
        <w:rPr>
          <w:rFonts w:eastAsia="Times New Roman"/>
          <w:szCs w:val="24"/>
        </w:rPr>
        <w:t xml:space="preserve"> </w:t>
      </w:r>
      <w:r>
        <w:rPr>
          <w:rFonts w:eastAsia="Times New Roman"/>
          <w:szCs w:val="24"/>
        </w:rPr>
        <w:t>από πλευράς Μαξίμου</w:t>
      </w:r>
      <w:r>
        <w:rPr>
          <w:rFonts w:eastAsia="Times New Roman"/>
          <w:szCs w:val="24"/>
        </w:rPr>
        <w:t>.</w:t>
      </w:r>
    </w:p>
    <w:p w14:paraId="224A1A47" w14:textId="77777777" w:rsidR="0081027C" w:rsidRDefault="00F5028E">
      <w:pPr>
        <w:spacing w:line="600" w:lineRule="auto"/>
        <w:ind w:firstLine="720"/>
        <w:jc w:val="both"/>
        <w:rPr>
          <w:rFonts w:eastAsia="Times New Roman"/>
          <w:szCs w:val="24"/>
        </w:rPr>
      </w:pPr>
      <w:r>
        <w:rPr>
          <w:rFonts w:eastAsia="Times New Roman"/>
          <w:szCs w:val="24"/>
        </w:rPr>
        <w:t>Έ</w:t>
      </w:r>
      <w:r w:rsidRPr="001A6822">
        <w:rPr>
          <w:rFonts w:eastAsia="Times New Roman"/>
          <w:szCs w:val="24"/>
        </w:rPr>
        <w:t>χ</w:t>
      </w:r>
      <w:r>
        <w:rPr>
          <w:rFonts w:eastAsia="Times New Roman"/>
          <w:szCs w:val="24"/>
        </w:rPr>
        <w:t>ουμε</w:t>
      </w:r>
      <w:r w:rsidRPr="001A6822">
        <w:rPr>
          <w:rFonts w:eastAsia="Times New Roman"/>
          <w:szCs w:val="24"/>
        </w:rPr>
        <w:t xml:space="preserve"> ακούσει </w:t>
      </w:r>
      <w:r>
        <w:rPr>
          <w:rFonts w:eastAsia="Times New Roman"/>
          <w:szCs w:val="24"/>
        </w:rPr>
        <w:t xml:space="preserve">τις </w:t>
      </w:r>
      <w:r w:rsidRPr="001A6822">
        <w:rPr>
          <w:rFonts w:eastAsia="Times New Roman"/>
          <w:szCs w:val="24"/>
        </w:rPr>
        <w:t xml:space="preserve">τελευταίες ημέρες ότι όταν θα αναλάβει ο Κυριάκος Μητσοτάκης </w:t>
      </w:r>
      <w:r>
        <w:rPr>
          <w:rFonts w:eastAsia="Times New Roman"/>
          <w:szCs w:val="24"/>
        </w:rPr>
        <w:t xml:space="preserve">την </w:t>
      </w:r>
      <w:r w:rsidRPr="001A6822">
        <w:rPr>
          <w:rFonts w:eastAsia="Times New Roman"/>
          <w:szCs w:val="24"/>
        </w:rPr>
        <w:t>πρωθυπουργία της χώρας θα καταργήσει το δώρο Πάσχα</w:t>
      </w:r>
      <w:r>
        <w:rPr>
          <w:rFonts w:eastAsia="Times New Roman"/>
          <w:szCs w:val="24"/>
        </w:rPr>
        <w:t>,</w:t>
      </w:r>
      <w:r w:rsidRPr="001A6822">
        <w:rPr>
          <w:rFonts w:eastAsia="Times New Roman"/>
          <w:szCs w:val="24"/>
        </w:rPr>
        <w:t xml:space="preserve"> ότι δεν θέλει τη </w:t>
      </w:r>
      <w:r>
        <w:rPr>
          <w:rFonts w:eastAsia="Times New Roman"/>
          <w:szCs w:val="24"/>
        </w:rPr>
        <w:t xml:space="preserve">δέκατη τρίτη </w:t>
      </w:r>
      <w:r w:rsidRPr="001A6822">
        <w:rPr>
          <w:rFonts w:eastAsia="Times New Roman"/>
          <w:szCs w:val="24"/>
        </w:rPr>
        <w:t>σύνταξη</w:t>
      </w:r>
      <w:r>
        <w:rPr>
          <w:rFonts w:eastAsia="Times New Roman"/>
          <w:szCs w:val="24"/>
        </w:rPr>
        <w:t xml:space="preserve"> και</w:t>
      </w:r>
      <w:r w:rsidRPr="001A6822">
        <w:rPr>
          <w:rFonts w:eastAsia="Times New Roman"/>
          <w:szCs w:val="24"/>
        </w:rPr>
        <w:t xml:space="preserve"> αυτό το οποίο διαδίδεται από χθες από το Μαξίμου είναι ότι θα επιβάλει και επταήμερη εργασία και θα καταργήσει το οκτάωρο</w:t>
      </w:r>
      <w:r>
        <w:rPr>
          <w:rFonts w:eastAsia="Times New Roman"/>
          <w:szCs w:val="24"/>
        </w:rPr>
        <w:t>!</w:t>
      </w:r>
    </w:p>
    <w:p w14:paraId="224A1A48" w14:textId="77777777" w:rsidR="0081027C" w:rsidRDefault="00F5028E">
      <w:pPr>
        <w:spacing w:line="600" w:lineRule="auto"/>
        <w:ind w:firstLine="720"/>
        <w:jc w:val="both"/>
        <w:rPr>
          <w:rFonts w:eastAsia="Times New Roman"/>
          <w:szCs w:val="24"/>
        </w:rPr>
      </w:pPr>
      <w:r>
        <w:rPr>
          <w:rFonts w:eastAsia="Times New Roman"/>
          <w:szCs w:val="24"/>
        </w:rPr>
        <w:t xml:space="preserve">Είναι ξεκάθαρο ότι πρόκειται για μια αξιοθρήνητη προσπάθεια από πλευράς Μαξίμου να διακινήσει </w:t>
      </w:r>
      <w:r>
        <w:rPr>
          <w:rFonts w:eastAsia="Times New Roman"/>
          <w:szCs w:val="24"/>
          <w:lang w:val="en-US"/>
        </w:rPr>
        <w:t>fake</w:t>
      </w:r>
      <w:r w:rsidRPr="00C70BE1">
        <w:rPr>
          <w:rFonts w:eastAsia="Times New Roman"/>
          <w:szCs w:val="24"/>
        </w:rPr>
        <w:t xml:space="preserve"> </w:t>
      </w:r>
      <w:r>
        <w:rPr>
          <w:rFonts w:eastAsia="Times New Roman"/>
          <w:szCs w:val="24"/>
          <w:lang w:val="en-US"/>
        </w:rPr>
        <w:t>news</w:t>
      </w:r>
      <w:r w:rsidRPr="00C70BE1">
        <w:rPr>
          <w:rFonts w:eastAsia="Times New Roman"/>
          <w:szCs w:val="24"/>
        </w:rPr>
        <w:t xml:space="preserve"> </w:t>
      </w:r>
      <w:r>
        <w:rPr>
          <w:rFonts w:eastAsia="Times New Roman"/>
          <w:szCs w:val="24"/>
        </w:rPr>
        <w:t>σε σχέση με αυτά τα οποία έχ</w:t>
      </w:r>
      <w:r>
        <w:rPr>
          <w:rFonts w:eastAsia="Times New Roman"/>
          <w:szCs w:val="24"/>
        </w:rPr>
        <w:t xml:space="preserve">ει πει ο Πρόεδρος της Νέας Δημοκρατίας. Αυτό, </w:t>
      </w:r>
      <w:r w:rsidRPr="00C70BE1">
        <w:rPr>
          <w:rFonts w:eastAsia="Times New Roman"/>
          <w:szCs w:val="24"/>
        </w:rPr>
        <w:t>κυρίες και κύριοι συνάδελφοι,</w:t>
      </w:r>
      <w:r>
        <w:rPr>
          <w:rFonts w:eastAsia="Times New Roman"/>
          <w:szCs w:val="24"/>
        </w:rPr>
        <w:t xml:space="preserve"> δεν </w:t>
      </w:r>
      <w:r>
        <w:rPr>
          <w:rFonts w:eastAsia="Times New Roman"/>
          <w:szCs w:val="24"/>
        </w:rPr>
        <w:lastRenderedPageBreak/>
        <w:t>μας προκαλεί καμμία έκπληξη, γιατί την ώρα που αυτή η Κυβέρνηση κόβει τη</w:t>
      </w:r>
      <w:r>
        <w:rPr>
          <w:rFonts w:eastAsia="Times New Roman"/>
          <w:szCs w:val="24"/>
          <w:vertAlign w:val="superscript"/>
        </w:rPr>
        <w:t xml:space="preserve"> </w:t>
      </w:r>
      <w:r>
        <w:rPr>
          <w:rFonts w:eastAsia="Times New Roman"/>
          <w:szCs w:val="24"/>
        </w:rPr>
        <w:t>δωδέκατη</w:t>
      </w:r>
      <w:r>
        <w:rPr>
          <w:rFonts w:eastAsia="Times New Roman"/>
          <w:szCs w:val="24"/>
        </w:rPr>
        <w:t xml:space="preserve"> σύνταξη, εφόσον προχωρήσουμε στη μείωση του αφορολογήτου, βαπτίζουν για άλλη μια φορά δέκατη τ</w:t>
      </w:r>
      <w:r>
        <w:rPr>
          <w:rFonts w:eastAsia="Times New Roman"/>
          <w:szCs w:val="24"/>
        </w:rPr>
        <w:t>ρίτη σύνταξη ένα έκτακτο επίδομα</w:t>
      </w:r>
      <w:r w:rsidRPr="001A6822">
        <w:rPr>
          <w:rFonts w:eastAsia="Times New Roman"/>
          <w:szCs w:val="24"/>
        </w:rPr>
        <w:t xml:space="preserve"> το οποίο δίδεται</w:t>
      </w:r>
      <w:r>
        <w:rPr>
          <w:rFonts w:eastAsia="Times New Roman"/>
          <w:szCs w:val="24"/>
        </w:rPr>
        <w:t>.</w:t>
      </w:r>
      <w:r w:rsidRPr="001A6822">
        <w:rPr>
          <w:rFonts w:eastAsia="Times New Roman"/>
          <w:szCs w:val="24"/>
        </w:rPr>
        <w:t xml:space="preserve"> </w:t>
      </w:r>
      <w:r>
        <w:rPr>
          <w:rFonts w:eastAsia="Times New Roman"/>
          <w:szCs w:val="24"/>
        </w:rPr>
        <w:t>Θ</w:t>
      </w:r>
      <w:r w:rsidRPr="001A6822">
        <w:rPr>
          <w:rFonts w:eastAsia="Times New Roman"/>
          <w:szCs w:val="24"/>
        </w:rPr>
        <w:t>υμίζω ότι και το</w:t>
      </w:r>
      <w:r>
        <w:rPr>
          <w:rFonts w:eastAsia="Times New Roman"/>
          <w:szCs w:val="24"/>
        </w:rPr>
        <w:t>ν</w:t>
      </w:r>
      <w:r w:rsidRPr="001A6822">
        <w:rPr>
          <w:rFonts w:eastAsia="Times New Roman"/>
          <w:szCs w:val="24"/>
        </w:rPr>
        <w:t xml:space="preserve"> Δεκέμβριο του </w:t>
      </w:r>
      <w:r>
        <w:rPr>
          <w:rFonts w:eastAsia="Times New Roman"/>
          <w:szCs w:val="24"/>
        </w:rPr>
        <w:t>20</w:t>
      </w:r>
      <w:r w:rsidRPr="001A6822">
        <w:rPr>
          <w:rFonts w:eastAsia="Times New Roman"/>
          <w:szCs w:val="24"/>
        </w:rPr>
        <w:t>18 και το</w:t>
      </w:r>
      <w:r>
        <w:rPr>
          <w:rFonts w:eastAsia="Times New Roman"/>
          <w:szCs w:val="24"/>
        </w:rPr>
        <w:t>ν</w:t>
      </w:r>
      <w:r w:rsidRPr="001A6822">
        <w:rPr>
          <w:rFonts w:eastAsia="Times New Roman"/>
          <w:szCs w:val="24"/>
        </w:rPr>
        <w:t xml:space="preserve"> Δεκέμβριο </w:t>
      </w:r>
      <w:r>
        <w:rPr>
          <w:rFonts w:eastAsia="Times New Roman"/>
          <w:szCs w:val="24"/>
        </w:rPr>
        <w:t>20</w:t>
      </w:r>
      <w:r w:rsidRPr="001A6822">
        <w:rPr>
          <w:rFonts w:eastAsia="Times New Roman"/>
          <w:szCs w:val="24"/>
        </w:rPr>
        <w:t xml:space="preserve">17 πάλι αυτό το </w:t>
      </w:r>
      <w:r>
        <w:rPr>
          <w:rFonts w:eastAsia="Times New Roman"/>
          <w:szCs w:val="24"/>
        </w:rPr>
        <w:t xml:space="preserve">έκτακτο </w:t>
      </w:r>
      <w:r w:rsidRPr="001A6822">
        <w:rPr>
          <w:rFonts w:eastAsia="Times New Roman"/>
          <w:szCs w:val="24"/>
        </w:rPr>
        <w:t xml:space="preserve">επίδομα </w:t>
      </w:r>
      <w:r>
        <w:rPr>
          <w:rFonts w:eastAsia="Times New Roman"/>
          <w:szCs w:val="24"/>
        </w:rPr>
        <w:t>είχε βαπτιστεί ως</w:t>
      </w:r>
      <w:r>
        <w:rPr>
          <w:rFonts w:eastAsia="Times New Roman"/>
          <w:szCs w:val="24"/>
          <w:vertAlign w:val="superscript"/>
        </w:rPr>
        <w:t xml:space="preserve"> </w:t>
      </w:r>
      <w:r>
        <w:rPr>
          <w:rFonts w:eastAsia="Times New Roman"/>
          <w:szCs w:val="24"/>
        </w:rPr>
        <w:t>δέκατη τρίτη</w:t>
      </w:r>
      <w:r>
        <w:rPr>
          <w:rFonts w:eastAsia="Times New Roman"/>
          <w:szCs w:val="24"/>
        </w:rPr>
        <w:t xml:space="preserve"> </w:t>
      </w:r>
      <w:r w:rsidRPr="001A6822">
        <w:rPr>
          <w:rFonts w:eastAsia="Times New Roman"/>
          <w:szCs w:val="24"/>
        </w:rPr>
        <w:t>σύνταξη</w:t>
      </w:r>
      <w:r>
        <w:rPr>
          <w:rFonts w:eastAsia="Times New Roman"/>
          <w:szCs w:val="24"/>
        </w:rPr>
        <w:t>.</w:t>
      </w:r>
      <w:r w:rsidRPr="001A6822">
        <w:rPr>
          <w:rFonts w:eastAsia="Times New Roman"/>
          <w:szCs w:val="24"/>
        </w:rPr>
        <w:t xml:space="preserve"> </w:t>
      </w:r>
      <w:r>
        <w:rPr>
          <w:rFonts w:eastAsia="Times New Roman"/>
          <w:szCs w:val="24"/>
        </w:rPr>
        <w:t>Ε</w:t>
      </w:r>
      <w:r w:rsidRPr="001A6822">
        <w:rPr>
          <w:rFonts w:eastAsia="Times New Roman"/>
          <w:szCs w:val="24"/>
        </w:rPr>
        <w:t xml:space="preserve">ίναι η τρίτη φορά που βαφτίζεται </w:t>
      </w:r>
      <w:r>
        <w:rPr>
          <w:rFonts w:eastAsia="Times New Roman"/>
          <w:szCs w:val="24"/>
        </w:rPr>
        <w:t xml:space="preserve">δέκατη τρίτη </w:t>
      </w:r>
      <w:r w:rsidRPr="001A6822">
        <w:rPr>
          <w:rFonts w:eastAsia="Times New Roman"/>
          <w:szCs w:val="24"/>
        </w:rPr>
        <w:t>σύνταξη</w:t>
      </w:r>
      <w:r>
        <w:rPr>
          <w:rFonts w:eastAsia="Times New Roman"/>
          <w:szCs w:val="24"/>
        </w:rPr>
        <w:t>.</w:t>
      </w:r>
      <w:r w:rsidRPr="001A6822">
        <w:rPr>
          <w:rFonts w:eastAsia="Times New Roman"/>
          <w:szCs w:val="24"/>
        </w:rPr>
        <w:t xml:space="preserve"> </w:t>
      </w:r>
      <w:r>
        <w:rPr>
          <w:rFonts w:eastAsia="Times New Roman"/>
          <w:szCs w:val="24"/>
        </w:rPr>
        <w:t>Ν</w:t>
      </w:r>
      <w:r w:rsidRPr="001A6822">
        <w:rPr>
          <w:rFonts w:eastAsia="Times New Roman"/>
          <w:szCs w:val="24"/>
        </w:rPr>
        <w:t xml:space="preserve">ομίζω ότι πλέον ο </w:t>
      </w:r>
      <w:r w:rsidRPr="001A6822">
        <w:rPr>
          <w:rFonts w:eastAsia="Times New Roman"/>
          <w:szCs w:val="24"/>
        </w:rPr>
        <w:t xml:space="preserve">ελληνικός λαός έχει καταλάβει ότι πρόκειται για </w:t>
      </w:r>
      <w:r>
        <w:rPr>
          <w:rFonts w:eastAsia="Times New Roman"/>
          <w:szCs w:val="24"/>
        </w:rPr>
        <w:t>μια</w:t>
      </w:r>
      <w:r w:rsidRPr="001A6822">
        <w:rPr>
          <w:rFonts w:eastAsia="Times New Roman"/>
          <w:szCs w:val="24"/>
        </w:rPr>
        <w:t xml:space="preserve"> πολύ μεγάλη κοροϊδία </w:t>
      </w:r>
      <w:r>
        <w:rPr>
          <w:rFonts w:eastAsia="Times New Roman"/>
          <w:szCs w:val="24"/>
        </w:rPr>
        <w:t xml:space="preserve">από </w:t>
      </w:r>
      <w:r w:rsidRPr="001A6822">
        <w:rPr>
          <w:rFonts w:eastAsia="Times New Roman"/>
          <w:szCs w:val="24"/>
        </w:rPr>
        <w:t>πλευράς ΣΥΡΙΖΑ</w:t>
      </w:r>
      <w:r>
        <w:rPr>
          <w:rFonts w:eastAsia="Times New Roman"/>
          <w:szCs w:val="24"/>
        </w:rPr>
        <w:t>. Δεν μας</w:t>
      </w:r>
      <w:r w:rsidRPr="001A6822">
        <w:rPr>
          <w:rFonts w:eastAsia="Times New Roman"/>
          <w:szCs w:val="24"/>
        </w:rPr>
        <w:t xml:space="preserve"> προκαλεί κα</w:t>
      </w:r>
      <w:r>
        <w:rPr>
          <w:rFonts w:eastAsia="Times New Roman"/>
          <w:szCs w:val="24"/>
        </w:rPr>
        <w:t>μ</w:t>
      </w:r>
      <w:r w:rsidRPr="001A6822">
        <w:rPr>
          <w:rFonts w:eastAsia="Times New Roman"/>
          <w:szCs w:val="24"/>
        </w:rPr>
        <w:t>μία εντύπωση</w:t>
      </w:r>
      <w:r>
        <w:rPr>
          <w:rFonts w:eastAsia="Times New Roman"/>
          <w:szCs w:val="24"/>
        </w:rPr>
        <w:t>,</w:t>
      </w:r>
      <w:r w:rsidRPr="001A6822">
        <w:rPr>
          <w:rFonts w:eastAsia="Times New Roman"/>
          <w:szCs w:val="24"/>
        </w:rPr>
        <w:t xml:space="preserve"> γιατί είναι αυτή η Κυβέρνηση </w:t>
      </w:r>
      <w:r>
        <w:rPr>
          <w:rFonts w:eastAsia="Times New Roman"/>
          <w:szCs w:val="24"/>
        </w:rPr>
        <w:t xml:space="preserve">η </w:t>
      </w:r>
      <w:r w:rsidRPr="001A6822">
        <w:rPr>
          <w:rFonts w:eastAsia="Times New Roman"/>
          <w:szCs w:val="24"/>
        </w:rPr>
        <w:t xml:space="preserve">οποία έκοψε το ΕΚΑΣ και </w:t>
      </w:r>
      <w:r>
        <w:rPr>
          <w:rFonts w:eastAsia="Times New Roman"/>
          <w:szCs w:val="24"/>
        </w:rPr>
        <w:t>β</w:t>
      </w:r>
      <w:r w:rsidRPr="001A6822">
        <w:rPr>
          <w:rFonts w:eastAsia="Times New Roman"/>
          <w:szCs w:val="24"/>
        </w:rPr>
        <w:t xml:space="preserve">εβαίως είναι </w:t>
      </w:r>
      <w:r>
        <w:rPr>
          <w:rFonts w:eastAsia="Times New Roman"/>
          <w:szCs w:val="24"/>
        </w:rPr>
        <w:t>μια</w:t>
      </w:r>
      <w:r w:rsidRPr="001A6822">
        <w:rPr>
          <w:rFonts w:eastAsia="Times New Roman"/>
          <w:szCs w:val="24"/>
        </w:rPr>
        <w:t xml:space="preserve"> Κυβέρνηση στη διακυβέρνηση της οποίας οι ευέλικτες μορφέ</w:t>
      </w:r>
      <w:r w:rsidRPr="001A6822">
        <w:rPr>
          <w:rFonts w:eastAsia="Times New Roman"/>
          <w:szCs w:val="24"/>
        </w:rPr>
        <w:t>ς ερ</w:t>
      </w:r>
      <w:r>
        <w:rPr>
          <w:rFonts w:eastAsia="Times New Roman"/>
          <w:szCs w:val="24"/>
        </w:rPr>
        <w:t>γασίας έχουν καταστεί κυρίαρχες. Δ</w:t>
      </w:r>
      <w:r w:rsidRPr="001A6822">
        <w:rPr>
          <w:rFonts w:eastAsia="Times New Roman"/>
          <w:szCs w:val="24"/>
        </w:rPr>
        <w:t>εν πρέπει να ξεχνάμε ότι αυτή τη στιγμή</w:t>
      </w:r>
      <w:r>
        <w:rPr>
          <w:rFonts w:eastAsia="Times New Roman"/>
          <w:szCs w:val="24"/>
        </w:rPr>
        <w:t>,</w:t>
      </w:r>
      <w:r w:rsidRPr="001A6822">
        <w:rPr>
          <w:rFonts w:eastAsia="Times New Roman"/>
          <w:szCs w:val="24"/>
        </w:rPr>
        <w:t xml:space="preserve"> </w:t>
      </w:r>
      <w:r>
        <w:rPr>
          <w:rFonts w:eastAsia="Times New Roman"/>
          <w:szCs w:val="24"/>
        </w:rPr>
        <w:t>δ</w:t>
      </w:r>
      <w:r w:rsidRPr="001A6822">
        <w:rPr>
          <w:rFonts w:eastAsia="Times New Roman"/>
          <w:szCs w:val="24"/>
        </w:rPr>
        <w:t>υστυχώς</w:t>
      </w:r>
      <w:r>
        <w:rPr>
          <w:rFonts w:eastAsia="Times New Roman"/>
          <w:szCs w:val="24"/>
        </w:rPr>
        <w:t>,</w:t>
      </w:r>
      <w:r w:rsidRPr="001A6822">
        <w:rPr>
          <w:rFonts w:eastAsia="Times New Roman"/>
          <w:szCs w:val="24"/>
        </w:rPr>
        <w:t xml:space="preserve"> ένας στους τρεις Έλληνες αμείβεται με 332 ευρώ</w:t>
      </w:r>
      <w:r>
        <w:rPr>
          <w:rFonts w:eastAsia="Times New Roman"/>
          <w:szCs w:val="24"/>
        </w:rPr>
        <w:t>,</w:t>
      </w:r>
      <w:r w:rsidRPr="001A6822">
        <w:rPr>
          <w:rFonts w:eastAsia="Times New Roman"/>
          <w:szCs w:val="24"/>
        </w:rPr>
        <w:t xml:space="preserve"> στην ουσία χαμηλότερα </w:t>
      </w:r>
      <w:r>
        <w:rPr>
          <w:rFonts w:eastAsia="Times New Roman"/>
          <w:szCs w:val="24"/>
        </w:rPr>
        <w:t>α</w:t>
      </w:r>
      <w:r w:rsidRPr="001A6822">
        <w:rPr>
          <w:rFonts w:eastAsia="Times New Roman"/>
          <w:szCs w:val="24"/>
        </w:rPr>
        <w:t>κόμ</w:t>
      </w:r>
      <w:r>
        <w:rPr>
          <w:rFonts w:eastAsia="Times New Roman"/>
          <w:szCs w:val="24"/>
        </w:rPr>
        <w:t>α</w:t>
      </w:r>
      <w:r w:rsidRPr="001A6822">
        <w:rPr>
          <w:rFonts w:eastAsia="Times New Roman"/>
          <w:szCs w:val="24"/>
        </w:rPr>
        <w:t xml:space="preserve"> και από το επίδομα ανεργίας</w:t>
      </w:r>
      <w:r>
        <w:rPr>
          <w:rFonts w:eastAsia="Times New Roman"/>
          <w:szCs w:val="24"/>
        </w:rPr>
        <w:t>.</w:t>
      </w:r>
    </w:p>
    <w:p w14:paraId="224A1A49" w14:textId="77777777" w:rsidR="0081027C" w:rsidRDefault="00F5028E">
      <w:pPr>
        <w:spacing w:line="600" w:lineRule="auto"/>
        <w:ind w:firstLine="720"/>
        <w:jc w:val="both"/>
        <w:rPr>
          <w:rFonts w:eastAsia="Times New Roman"/>
          <w:szCs w:val="24"/>
        </w:rPr>
      </w:pPr>
      <w:r>
        <w:rPr>
          <w:rFonts w:eastAsia="Times New Roman"/>
          <w:szCs w:val="24"/>
        </w:rPr>
        <w:lastRenderedPageBreak/>
        <w:t>Όμως,</w:t>
      </w:r>
      <w:r w:rsidRPr="001A6822">
        <w:rPr>
          <w:rFonts w:eastAsia="Times New Roman"/>
          <w:szCs w:val="24"/>
        </w:rPr>
        <w:t xml:space="preserve"> αυτή</w:t>
      </w:r>
      <w:r>
        <w:rPr>
          <w:rFonts w:eastAsia="Times New Roman"/>
          <w:szCs w:val="24"/>
        </w:rPr>
        <w:t xml:space="preserve"> τη φορά, </w:t>
      </w:r>
      <w:r w:rsidRPr="009E2BEB">
        <w:rPr>
          <w:rFonts w:eastAsia="Times New Roman"/>
          <w:szCs w:val="24"/>
        </w:rPr>
        <w:t>κυρίες και κύριοι συνάδελφοι,</w:t>
      </w:r>
      <w:r>
        <w:rPr>
          <w:rFonts w:eastAsia="Times New Roman"/>
          <w:szCs w:val="24"/>
        </w:rPr>
        <w:t xml:space="preserve"> </w:t>
      </w:r>
      <w:r w:rsidRPr="001A6822">
        <w:rPr>
          <w:rFonts w:eastAsia="Times New Roman"/>
          <w:szCs w:val="24"/>
        </w:rPr>
        <w:t xml:space="preserve">ο μηχανισμός λάσπης της </w:t>
      </w:r>
      <w:r>
        <w:rPr>
          <w:rFonts w:eastAsia="Times New Roman"/>
          <w:szCs w:val="24"/>
        </w:rPr>
        <w:t>Κ</w:t>
      </w:r>
      <w:r w:rsidRPr="001A6822">
        <w:rPr>
          <w:rFonts w:eastAsia="Times New Roman"/>
          <w:szCs w:val="24"/>
        </w:rPr>
        <w:t xml:space="preserve">υβέρνησης και του </w:t>
      </w:r>
      <w:r>
        <w:rPr>
          <w:rFonts w:eastAsia="Times New Roman"/>
          <w:szCs w:val="24"/>
        </w:rPr>
        <w:t xml:space="preserve">κ. </w:t>
      </w:r>
      <w:r w:rsidRPr="001A6822">
        <w:rPr>
          <w:rFonts w:eastAsia="Times New Roman"/>
          <w:szCs w:val="24"/>
        </w:rPr>
        <w:t xml:space="preserve">Τσίπρα νομίζω ότι προχώρησε σε </w:t>
      </w:r>
      <w:r>
        <w:rPr>
          <w:rFonts w:eastAsia="Times New Roman"/>
          <w:szCs w:val="24"/>
        </w:rPr>
        <w:t xml:space="preserve">μια </w:t>
      </w:r>
      <w:r w:rsidRPr="001A6822">
        <w:rPr>
          <w:rFonts w:eastAsia="Times New Roman"/>
          <w:szCs w:val="24"/>
        </w:rPr>
        <w:t xml:space="preserve">πρωτοφανή </w:t>
      </w:r>
      <w:r>
        <w:rPr>
          <w:rFonts w:eastAsia="Times New Roman"/>
          <w:szCs w:val="24"/>
        </w:rPr>
        <w:t xml:space="preserve">γκάφα, </w:t>
      </w:r>
      <w:r w:rsidRPr="001A6822">
        <w:rPr>
          <w:rFonts w:eastAsia="Times New Roman"/>
          <w:szCs w:val="24"/>
        </w:rPr>
        <w:t xml:space="preserve">καθώς η επιχειρησιακή σύμβαση εργασίας </w:t>
      </w:r>
      <w:r>
        <w:rPr>
          <w:rFonts w:eastAsia="Times New Roman"/>
          <w:szCs w:val="24"/>
        </w:rPr>
        <w:t>στην</w:t>
      </w:r>
      <w:r w:rsidRPr="001A6822">
        <w:rPr>
          <w:rFonts w:eastAsia="Times New Roman"/>
          <w:szCs w:val="24"/>
        </w:rPr>
        <w:t xml:space="preserve"> οποία έκανε αναφορά ο </w:t>
      </w:r>
      <w:r>
        <w:rPr>
          <w:rFonts w:eastAsia="Times New Roman"/>
          <w:szCs w:val="24"/>
        </w:rPr>
        <w:t xml:space="preserve">κ. </w:t>
      </w:r>
      <w:r w:rsidRPr="001A6822">
        <w:rPr>
          <w:rFonts w:eastAsia="Times New Roman"/>
          <w:szCs w:val="24"/>
        </w:rPr>
        <w:t>Μητσοτάκης και η οποία προβλέπει την επταήμερη λειτουργία και όχι επταήμερη εργασία του κ</w:t>
      </w:r>
      <w:r w:rsidRPr="001A6822">
        <w:rPr>
          <w:rFonts w:eastAsia="Times New Roman"/>
          <w:szCs w:val="24"/>
        </w:rPr>
        <w:t>άθε εργαζόμενου</w:t>
      </w:r>
      <w:r>
        <w:rPr>
          <w:rFonts w:eastAsia="Times New Roman"/>
          <w:szCs w:val="24"/>
        </w:rPr>
        <w:t>,</w:t>
      </w:r>
      <w:r w:rsidRPr="001A6822">
        <w:rPr>
          <w:rFonts w:eastAsia="Times New Roman"/>
          <w:szCs w:val="24"/>
        </w:rPr>
        <w:t xml:space="preserve"> </w:t>
      </w:r>
      <w:r>
        <w:rPr>
          <w:rFonts w:eastAsia="Times New Roman"/>
          <w:szCs w:val="24"/>
        </w:rPr>
        <w:t xml:space="preserve">είναι της εταιρείας </w:t>
      </w:r>
      <w:r>
        <w:rPr>
          <w:rFonts w:eastAsia="Times New Roman"/>
          <w:szCs w:val="24"/>
        </w:rPr>
        <w:t>«</w:t>
      </w:r>
      <w:r>
        <w:rPr>
          <w:rFonts w:eastAsia="Times New Roman"/>
          <w:szCs w:val="24"/>
        </w:rPr>
        <w:t>ΠΑΠΑΣΤΡΑΤΟΣ</w:t>
      </w:r>
      <w:r>
        <w:rPr>
          <w:rFonts w:eastAsia="Times New Roman"/>
          <w:szCs w:val="24"/>
        </w:rPr>
        <w:t>»</w:t>
      </w:r>
      <w:r>
        <w:rPr>
          <w:rFonts w:eastAsia="Times New Roman"/>
          <w:szCs w:val="24"/>
        </w:rPr>
        <w:t>. Ε</w:t>
      </w:r>
      <w:r w:rsidRPr="001A6822">
        <w:rPr>
          <w:rFonts w:eastAsia="Times New Roman"/>
          <w:szCs w:val="24"/>
        </w:rPr>
        <w:t xml:space="preserve">ίναι </w:t>
      </w:r>
      <w:r>
        <w:rPr>
          <w:rFonts w:eastAsia="Times New Roman"/>
          <w:szCs w:val="24"/>
        </w:rPr>
        <w:t xml:space="preserve">μια </w:t>
      </w:r>
      <w:r w:rsidRPr="001A6822">
        <w:rPr>
          <w:rFonts w:eastAsia="Times New Roman"/>
          <w:szCs w:val="24"/>
        </w:rPr>
        <w:t>σύμβαση η οποία φέρει την υπογραφή της κ</w:t>
      </w:r>
      <w:r>
        <w:rPr>
          <w:rFonts w:eastAsia="Times New Roman"/>
          <w:szCs w:val="24"/>
        </w:rPr>
        <w:t>.</w:t>
      </w:r>
      <w:r w:rsidRPr="001A6822">
        <w:rPr>
          <w:rFonts w:eastAsia="Times New Roman"/>
          <w:szCs w:val="24"/>
        </w:rPr>
        <w:t xml:space="preserve"> </w:t>
      </w:r>
      <w:proofErr w:type="spellStart"/>
      <w:r>
        <w:rPr>
          <w:rFonts w:eastAsia="Times New Roman"/>
          <w:szCs w:val="24"/>
        </w:rPr>
        <w:t>Α</w:t>
      </w:r>
      <w:r w:rsidRPr="001A6822">
        <w:rPr>
          <w:rFonts w:eastAsia="Times New Roman"/>
          <w:szCs w:val="24"/>
        </w:rPr>
        <w:t>χτσι</w:t>
      </w:r>
      <w:r>
        <w:rPr>
          <w:rFonts w:eastAsia="Times New Roman"/>
          <w:szCs w:val="24"/>
        </w:rPr>
        <w:t>ό</w:t>
      </w:r>
      <w:r w:rsidRPr="001A6822">
        <w:rPr>
          <w:rFonts w:eastAsia="Times New Roman"/>
          <w:szCs w:val="24"/>
        </w:rPr>
        <w:t>γλου</w:t>
      </w:r>
      <w:proofErr w:type="spellEnd"/>
      <w:r>
        <w:rPr>
          <w:rFonts w:eastAsia="Times New Roman"/>
          <w:szCs w:val="24"/>
        </w:rPr>
        <w:t xml:space="preserve"> και δεν πρέπει να </w:t>
      </w:r>
      <w:r w:rsidRPr="001A6822">
        <w:rPr>
          <w:rFonts w:eastAsia="Times New Roman"/>
          <w:szCs w:val="24"/>
        </w:rPr>
        <w:t>το ξεχνάμε</w:t>
      </w:r>
      <w:r>
        <w:rPr>
          <w:rFonts w:eastAsia="Times New Roman"/>
          <w:szCs w:val="24"/>
        </w:rPr>
        <w:t xml:space="preserve">. </w:t>
      </w:r>
      <w:r w:rsidRPr="001A6822">
        <w:rPr>
          <w:rFonts w:eastAsia="Times New Roman"/>
          <w:szCs w:val="24"/>
        </w:rPr>
        <w:t xml:space="preserve">Αυτό </w:t>
      </w:r>
      <w:r>
        <w:rPr>
          <w:rFonts w:eastAsia="Times New Roman"/>
          <w:szCs w:val="24"/>
        </w:rPr>
        <w:t xml:space="preserve">που </w:t>
      </w:r>
      <w:r w:rsidRPr="001A6822">
        <w:rPr>
          <w:rFonts w:eastAsia="Times New Roman"/>
          <w:szCs w:val="24"/>
        </w:rPr>
        <w:t xml:space="preserve">στην πραγματικότητα συμβαίνει </w:t>
      </w:r>
      <w:r>
        <w:rPr>
          <w:rFonts w:eastAsia="Times New Roman"/>
          <w:szCs w:val="24"/>
        </w:rPr>
        <w:t>ε</w:t>
      </w:r>
      <w:r w:rsidRPr="001A6822">
        <w:rPr>
          <w:rFonts w:eastAsia="Times New Roman"/>
          <w:szCs w:val="24"/>
        </w:rPr>
        <w:t xml:space="preserve">ίναι ότι οι εργαζόμενοι στη συγκεκριμένη εταιρεία εργάζονται τελικά </w:t>
      </w:r>
      <w:r>
        <w:rPr>
          <w:rFonts w:eastAsia="Times New Roman"/>
          <w:szCs w:val="24"/>
        </w:rPr>
        <w:t>τρι</w:t>
      </w:r>
      <w:r>
        <w:rPr>
          <w:rFonts w:eastAsia="Times New Roman"/>
          <w:szCs w:val="24"/>
        </w:rPr>
        <w:t xml:space="preserve">άντα </w:t>
      </w:r>
      <w:proofErr w:type="spellStart"/>
      <w:r>
        <w:rPr>
          <w:rFonts w:eastAsia="Times New Roman"/>
          <w:szCs w:val="24"/>
        </w:rPr>
        <w:t>επτάμισι</w:t>
      </w:r>
      <w:proofErr w:type="spellEnd"/>
      <w:r w:rsidRPr="001A6822">
        <w:rPr>
          <w:rFonts w:eastAsia="Times New Roman"/>
          <w:szCs w:val="24"/>
        </w:rPr>
        <w:t xml:space="preserve"> ώρες </w:t>
      </w:r>
      <w:r>
        <w:rPr>
          <w:rFonts w:eastAsia="Times New Roman"/>
          <w:szCs w:val="24"/>
        </w:rPr>
        <w:t>α</w:t>
      </w:r>
      <w:r w:rsidRPr="001A6822">
        <w:rPr>
          <w:rFonts w:eastAsia="Times New Roman"/>
          <w:szCs w:val="24"/>
        </w:rPr>
        <w:t xml:space="preserve">ντί για </w:t>
      </w:r>
      <w:r>
        <w:rPr>
          <w:rFonts w:eastAsia="Times New Roman"/>
          <w:szCs w:val="24"/>
        </w:rPr>
        <w:t>σαράντα</w:t>
      </w:r>
      <w:r w:rsidRPr="001A6822">
        <w:rPr>
          <w:rFonts w:eastAsia="Times New Roman"/>
          <w:szCs w:val="24"/>
        </w:rPr>
        <w:t xml:space="preserve"> ώρες</w:t>
      </w:r>
      <w:r>
        <w:rPr>
          <w:rFonts w:eastAsia="Times New Roman"/>
          <w:szCs w:val="24"/>
        </w:rPr>
        <w:t>,</w:t>
      </w:r>
      <w:r w:rsidRPr="001A6822">
        <w:rPr>
          <w:rFonts w:eastAsia="Times New Roman"/>
          <w:szCs w:val="24"/>
        </w:rPr>
        <w:t xml:space="preserve"> λαμβάνουν επιπλέον </w:t>
      </w:r>
      <w:r>
        <w:rPr>
          <w:rFonts w:eastAsia="Times New Roman"/>
          <w:szCs w:val="24"/>
        </w:rPr>
        <w:t>δεκαοκτώ</w:t>
      </w:r>
      <w:r>
        <w:rPr>
          <w:rFonts w:eastAsia="Times New Roman"/>
          <w:szCs w:val="24"/>
        </w:rPr>
        <w:t xml:space="preserve"> </w:t>
      </w:r>
      <w:r w:rsidRPr="001A6822">
        <w:rPr>
          <w:rFonts w:eastAsia="Times New Roman"/>
          <w:szCs w:val="24"/>
        </w:rPr>
        <w:t xml:space="preserve">μέρες αδείας και αυτά χωρίς να έχει μειωθεί το εισόδημά </w:t>
      </w:r>
      <w:r>
        <w:rPr>
          <w:rFonts w:eastAsia="Times New Roman"/>
          <w:szCs w:val="24"/>
        </w:rPr>
        <w:t>τους.</w:t>
      </w:r>
      <w:r w:rsidRPr="001A6822">
        <w:rPr>
          <w:rFonts w:eastAsia="Times New Roman"/>
          <w:szCs w:val="24"/>
        </w:rPr>
        <w:t xml:space="preserve"> Βεβαίως</w:t>
      </w:r>
      <w:r>
        <w:rPr>
          <w:rFonts w:eastAsia="Times New Roman"/>
          <w:szCs w:val="24"/>
        </w:rPr>
        <w:t>,</w:t>
      </w:r>
      <w:r w:rsidRPr="001A6822">
        <w:rPr>
          <w:rFonts w:eastAsia="Times New Roman"/>
          <w:szCs w:val="24"/>
        </w:rPr>
        <w:t xml:space="preserve"> αντί να συζητάμε σήμερα π</w:t>
      </w:r>
      <w:r>
        <w:rPr>
          <w:rFonts w:eastAsia="Times New Roman"/>
          <w:szCs w:val="24"/>
        </w:rPr>
        <w:t>ώ</w:t>
      </w:r>
      <w:r w:rsidRPr="001A6822">
        <w:rPr>
          <w:rFonts w:eastAsia="Times New Roman"/>
          <w:szCs w:val="24"/>
        </w:rPr>
        <w:t>ς αυτό το εργασιακό μοντέλο θα μπορούσε να έχει εφαρμογή και σε άλλες περιπτώσεις</w:t>
      </w:r>
      <w:r>
        <w:rPr>
          <w:rFonts w:eastAsia="Times New Roman"/>
          <w:szCs w:val="24"/>
        </w:rPr>
        <w:t>,</w:t>
      </w:r>
      <w:r w:rsidRPr="001A6822">
        <w:rPr>
          <w:rFonts w:eastAsia="Times New Roman"/>
          <w:szCs w:val="24"/>
        </w:rPr>
        <w:t xml:space="preserve"> αφού β</w:t>
      </w:r>
      <w:r w:rsidRPr="001A6822">
        <w:rPr>
          <w:rFonts w:eastAsia="Times New Roman"/>
          <w:szCs w:val="24"/>
        </w:rPr>
        <w:t xml:space="preserve">λέπουμε ότι </w:t>
      </w:r>
      <w:r w:rsidRPr="001A6822">
        <w:rPr>
          <w:rFonts w:eastAsia="Times New Roman"/>
          <w:szCs w:val="24"/>
        </w:rPr>
        <w:t xml:space="preserve">όχι μόνο </w:t>
      </w:r>
      <w:r>
        <w:rPr>
          <w:rFonts w:eastAsia="Times New Roman"/>
          <w:szCs w:val="24"/>
        </w:rPr>
        <w:t xml:space="preserve">δεν </w:t>
      </w:r>
      <w:r w:rsidRPr="001A6822">
        <w:rPr>
          <w:rFonts w:eastAsia="Times New Roman"/>
          <w:szCs w:val="24"/>
        </w:rPr>
        <w:t xml:space="preserve">οδηγεί στη μείωση </w:t>
      </w:r>
      <w:r>
        <w:rPr>
          <w:rFonts w:eastAsia="Times New Roman"/>
          <w:szCs w:val="24"/>
        </w:rPr>
        <w:t>τ</w:t>
      </w:r>
      <w:r w:rsidRPr="001A6822">
        <w:rPr>
          <w:rFonts w:eastAsia="Times New Roman"/>
          <w:szCs w:val="24"/>
        </w:rPr>
        <w:t>ου μισθού</w:t>
      </w:r>
      <w:r>
        <w:rPr>
          <w:rFonts w:eastAsia="Times New Roman"/>
          <w:szCs w:val="24"/>
        </w:rPr>
        <w:t>,</w:t>
      </w:r>
      <w:r w:rsidRPr="001A6822">
        <w:rPr>
          <w:rFonts w:eastAsia="Times New Roman"/>
          <w:szCs w:val="24"/>
        </w:rPr>
        <w:t xml:space="preserve"> αλλά ίσα-ίσα στην αύξηση και των αριθμών και των ημερών αδείας</w:t>
      </w:r>
      <w:r>
        <w:rPr>
          <w:rFonts w:eastAsia="Times New Roman"/>
          <w:szCs w:val="24"/>
        </w:rPr>
        <w:t xml:space="preserve"> </w:t>
      </w:r>
      <w:r w:rsidRPr="001A6822">
        <w:rPr>
          <w:rFonts w:eastAsia="Times New Roman"/>
          <w:szCs w:val="24"/>
        </w:rPr>
        <w:t>και στην αύξηση της απασχόλησης</w:t>
      </w:r>
      <w:r>
        <w:rPr>
          <w:rFonts w:eastAsia="Times New Roman"/>
          <w:szCs w:val="24"/>
        </w:rPr>
        <w:t>,</w:t>
      </w:r>
      <w:r w:rsidRPr="001A6822">
        <w:rPr>
          <w:rFonts w:eastAsia="Times New Roman"/>
          <w:szCs w:val="24"/>
        </w:rPr>
        <w:t xml:space="preserve"> αντί να διευκολύνουμε επενδύσεις ώστε να διασωθούν περαιτέρω θέσεις εργασίας πλήρους </w:t>
      </w:r>
      <w:r w:rsidRPr="001A6822">
        <w:rPr>
          <w:rFonts w:eastAsia="Times New Roman"/>
          <w:szCs w:val="24"/>
        </w:rPr>
        <w:lastRenderedPageBreak/>
        <w:t>απασχόλησης</w:t>
      </w:r>
      <w:r>
        <w:rPr>
          <w:rFonts w:eastAsia="Times New Roman"/>
          <w:szCs w:val="24"/>
        </w:rPr>
        <w:t>,</w:t>
      </w:r>
      <w:r w:rsidRPr="001A6822">
        <w:rPr>
          <w:rFonts w:eastAsia="Times New Roman"/>
          <w:szCs w:val="24"/>
        </w:rPr>
        <w:t xml:space="preserve"> δυστυχώ</w:t>
      </w:r>
      <w:r w:rsidRPr="001A6822">
        <w:rPr>
          <w:rFonts w:eastAsia="Times New Roman"/>
          <w:szCs w:val="24"/>
        </w:rPr>
        <w:t xml:space="preserve">ς για άλλη </w:t>
      </w:r>
      <w:r>
        <w:rPr>
          <w:rFonts w:eastAsia="Times New Roman"/>
          <w:szCs w:val="24"/>
        </w:rPr>
        <w:t>μια</w:t>
      </w:r>
      <w:r w:rsidRPr="001A6822">
        <w:rPr>
          <w:rFonts w:eastAsia="Times New Roman"/>
          <w:szCs w:val="24"/>
        </w:rPr>
        <w:t xml:space="preserve"> φορά ασχολούμαστε με μία απεγνωσμένη προσπάθεια </w:t>
      </w:r>
      <w:r>
        <w:rPr>
          <w:rFonts w:eastAsia="Times New Roman"/>
          <w:szCs w:val="24"/>
        </w:rPr>
        <w:t>α</w:t>
      </w:r>
      <w:r w:rsidRPr="001A6822">
        <w:rPr>
          <w:rFonts w:eastAsia="Times New Roman"/>
          <w:szCs w:val="24"/>
        </w:rPr>
        <w:t>πό πλευράς ΣΥΡΙΖΑ</w:t>
      </w:r>
      <w:r>
        <w:rPr>
          <w:rFonts w:eastAsia="Times New Roman"/>
          <w:szCs w:val="24"/>
        </w:rPr>
        <w:t>,</w:t>
      </w:r>
      <w:r w:rsidRPr="001A6822">
        <w:rPr>
          <w:rFonts w:eastAsia="Times New Roman"/>
          <w:szCs w:val="24"/>
        </w:rPr>
        <w:t xml:space="preserve"> </w:t>
      </w:r>
      <w:r>
        <w:rPr>
          <w:rFonts w:eastAsia="Times New Roman"/>
          <w:szCs w:val="24"/>
        </w:rPr>
        <w:t>που</w:t>
      </w:r>
      <w:r w:rsidRPr="001A6822">
        <w:rPr>
          <w:rFonts w:eastAsia="Times New Roman"/>
          <w:szCs w:val="24"/>
        </w:rPr>
        <w:t xml:space="preserve"> δυστυχώς δεν διστάζει να καταγγείλει αυτά τα οποία οι ίδιοι έχουν υπογράψει και εφαρμόσει</w:t>
      </w:r>
      <w:r>
        <w:rPr>
          <w:rFonts w:eastAsia="Times New Roman"/>
          <w:szCs w:val="24"/>
        </w:rPr>
        <w:t>.</w:t>
      </w:r>
    </w:p>
    <w:p w14:paraId="224A1A4A" w14:textId="77777777" w:rsidR="0081027C" w:rsidRDefault="00F5028E">
      <w:pPr>
        <w:spacing w:line="600" w:lineRule="auto"/>
        <w:ind w:firstLine="720"/>
        <w:jc w:val="both"/>
        <w:rPr>
          <w:rFonts w:eastAsia="Times New Roman"/>
          <w:szCs w:val="24"/>
        </w:rPr>
      </w:pPr>
      <w:r>
        <w:rPr>
          <w:rFonts w:eastAsia="Times New Roman"/>
          <w:szCs w:val="24"/>
        </w:rPr>
        <w:t xml:space="preserve">Δυστυχώς, </w:t>
      </w:r>
      <w:r w:rsidRPr="007C0EE5">
        <w:rPr>
          <w:rFonts w:eastAsia="Times New Roman"/>
          <w:szCs w:val="24"/>
        </w:rPr>
        <w:t>κυρίες και κύριοι συνάδελφοι,</w:t>
      </w:r>
      <w:r>
        <w:rPr>
          <w:rFonts w:eastAsia="Times New Roman"/>
          <w:szCs w:val="24"/>
        </w:rPr>
        <w:t xml:space="preserve"> αυτή η προσπάθεια του ΣΥΡΙΖΑ </w:t>
      </w:r>
      <w:r w:rsidRPr="001A6822">
        <w:rPr>
          <w:rFonts w:eastAsia="Times New Roman"/>
          <w:szCs w:val="24"/>
        </w:rPr>
        <w:t xml:space="preserve">δεν </w:t>
      </w:r>
      <w:r w:rsidRPr="001A6822">
        <w:rPr>
          <w:rFonts w:eastAsia="Times New Roman"/>
          <w:szCs w:val="24"/>
        </w:rPr>
        <w:t>πρόκειται να πλήξει τη Νέα Δημοκρατία</w:t>
      </w:r>
      <w:r>
        <w:rPr>
          <w:rFonts w:eastAsia="Times New Roman"/>
          <w:szCs w:val="24"/>
        </w:rPr>
        <w:t>,</w:t>
      </w:r>
      <w:r w:rsidRPr="001A6822">
        <w:rPr>
          <w:rFonts w:eastAsia="Times New Roman"/>
          <w:szCs w:val="24"/>
        </w:rPr>
        <w:t xml:space="preserve"> </w:t>
      </w:r>
      <w:r>
        <w:rPr>
          <w:rFonts w:eastAsia="Times New Roman"/>
          <w:szCs w:val="24"/>
        </w:rPr>
        <w:t>γ</w:t>
      </w:r>
      <w:r w:rsidRPr="001A6822">
        <w:rPr>
          <w:rFonts w:eastAsia="Times New Roman"/>
          <w:szCs w:val="24"/>
        </w:rPr>
        <w:t xml:space="preserve">ιατί το μόνο που κάνετε στην ουσία </w:t>
      </w:r>
      <w:r>
        <w:rPr>
          <w:rFonts w:eastAsia="Times New Roman"/>
          <w:szCs w:val="24"/>
        </w:rPr>
        <w:t xml:space="preserve">είναι να καταστρέφετε </w:t>
      </w:r>
      <w:r w:rsidRPr="001A6822">
        <w:rPr>
          <w:rFonts w:eastAsia="Times New Roman"/>
          <w:szCs w:val="24"/>
        </w:rPr>
        <w:t>κάθε υγιέ</w:t>
      </w:r>
      <w:r>
        <w:rPr>
          <w:rFonts w:eastAsia="Times New Roman"/>
          <w:szCs w:val="24"/>
        </w:rPr>
        <w:t xml:space="preserve">ς κύτταρο </w:t>
      </w:r>
      <w:r w:rsidRPr="001A6822">
        <w:rPr>
          <w:rFonts w:eastAsia="Times New Roman"/>
          <w:szCs w:val="24"/>
        </w:rPr>
        <w:t>από το μέλλον αυτού του τόπου</w:t>
      </w:r>
      <w:r>
        <w:rPr>
          <w:rFonts w:eastAsia="Times New Roman"/>
          <w:szCs w:val="24"/>
        </w:rPr>
        <w:t>. Μάλιστα,</w:t>
      </w:r>
      <w:r w:rsidRPr="001A6822">
        <w:rPr>
          <w:rFonts w:eastAsia="Times New Roman"/>
          <w:szCs w:val="24"/>
        </w:rPr>
        <w:t xml:space="preserve"> το </w:t>
      </w:r>
      <w:r>
        <w:rPr>
          <w:rFonts w:eastAsia="Times New Roman"/>
          <w:szCs w:val="24"/>
        </w:rPr>
        <w:t xml:space="preserve">υπαρκτό </w:t>
      </w:r>
      <w:r w:rsidRPr="001A6822">
        <w:rPr>
          <w:rFonts w:eastAsia="Times New Roman"/>
          <w:szCs w:val="24"/>
        </w:rPr>
        <w:t xml:space="preserve">παράδειγμα το οποίο ανέφερε ο </w:t>
      </w:r>
      <w:r>
        <w:rPr>
          <w:rFonts w:eastAsia="Times New Roman"/>
          <w:szCs w:val="24"/>
        </w:rPr>
        <w:t>Π</w:t>
      </w:r>
      <w:r w:rsidRPr="001A6822">
        <w:rPr>
          <w:rFonts w:eastAsia="Times New Roman"/>
          <w:szCs w:val="24"/>
        </w:rPr>
        <w:t>ρόεδρος της Νέας Δημοκρατίας</w:t>
      </w:r>
      <w:r>
        <w:rPr>
          <w:rFonts w:eastAsia="Times New Roman"/>
          <w:szCs w:val="24"/>
        </w:rPr>
        <w:t>,</w:t>
      </w:r>
      <w:r w:rsidRPr="001A6822">
        <w:rPr>
          <w:rFonts w:eastAsia="Times New Roman"/>
          <w:szCs w:val="24"/>
        </w:rPr>
        <w:t xml:space="preserve"> δεν μπορεί να το κάνει κα</w:t>
      </w:r>
      <w:r>
        <w:rPr>
          <w:rFonts w:eastAsia="Times New Roman"/>
          <w:szCs w:val="24"/>
        </w:rPr>
        <w:t>μ</w:t>
      </w:r>
      <w:r w:rsidRPr="001A6822">
        <w:rPr>
          <w:rFonts w:eastAsia="Times New Roman"/>
          <w:szCs w:val="24"/>
        </w:rPr>
        <w:t>μί</w:t>
      </w:r>
      <w:r w:rsidRPr="001A6822">
        <w:rPr>
          <w:rFonts w:eastAsia="Times New Roman"/>
          <w:szCs w:val="24"/>
        </w:rPr>
        <w:t>α επιχείρηση</w:t>
      </w:r>
      <w:r>
        <w:rPr>
          <w:rFonts w:eastAsia="Times New Roman"/>
          <w:szCs w:val="24"/>
        </w:rPr>
        <w:t>,</w:t>
      </w:r>
      <w:r w:rsidRPr="001A6822">
        <w:rPr>
          <w:rFonts w:eastAsia="Times New Roman"/>
          <w:szCs w:val="24"/>
        </w:rPr>
        <w:t xml:space="preserve"> αν επανέλθει το προηγούμενο καθεστώς</w:t>
      </w:r>
      <w:r>
        <w:rPr>
          <w:rFonts w:eastAsia="Times New Roman"/>
          <w:szCs w:val="24"/>
        </w:rPr>
        <w:t>,</w:t>
      </w:r>
      <w:r w:rsidRPr="001A6822">
        <w:rPr>
          <w:rFonts w:eastAsia="Times New Roman"/>
          <w:szCs w:val="24"/>
        </w:rPr>
        <w:t xml:space="preserve"> το οποίο στην ουσία οδήγησε στην ανεργία πάρα πολλούς από τους εργαζόμενους</w:t>
      </w:r>
      <w:r>
        <w:rPr>
          <w:rFonts w:eastAsia="Times New Roman"/>
          <w:szCs w:val="24"/>
        </w:rPr>
        <w:t>. Σ</w:t>
      </w:r>
      <w:r w:rsidRPr="001A6822">
        <w:rPr>
          <w:rFonts w:eastAsia="Times New Roman"/>
          <w:szCs w:val="24"/>
        </w:rPr>
        <w:t xml:space="preserve">ήμερα </w:t>
      </w:r>
      <w:r>
        <w:rPr>
          <w:rFonts w:eastAsia="Times New Roman"/>
          <w:szCs w:val="24"/>
        </w:rPr>
        <w:t>ν</w:t>
      </w:r>
      <w:r w:rsidRPr="001A6822">
        <w:rPr>
          <w:rFonts w:eastAsia="Times New Roman"/>
          <w:szCs w:val="24"/>
        </w:rPr>
        <w:t xml:space="preserve">ομίζω </w:t>
      </w:r>
      <w:r>
        <w:rPr>
          <w:rFonts w:eastAsia="Times New Roman"/>
          <w:szCs w:val="24"/>
        </w:rPr>
        <w:t xml:space="preserve">ότι είναι </w:t>
      </w:r>
      <w:r w:rsidRPr="001A6822">
        <w:rPr>
          <w:rFonts w:eastAsia="Times New Roman"/>
          <w:szCs w:val="24"/>
        </w:rPr>
        <w:t xml:space="preserve">προοδευτικό να </w:t>
      </w:r>
      <w:r>
        <w:rPr>
          <w:rFonts w:eastAsia="Times New Roman"/>
          <w:szCs w:val="24"/>
        </w:rPr>
        <w:t>δίνουμε</w:t>
      </w:r>
      <w:r w:rsidRPr="001A6822">
        <w:rPr>
          <w:rFonts w:eastAsia="Times New Roman"/>
          <w:szCs w:val="24"/>
        </w:rPr>
        <w:t xml:space="preserve"> τη δυνατότητα στο</w:t>
      </w:r>
      <w:r>
        <w:rPr>
          <w:rFonts w:eastAsia="Times New Roman"/>
          <w:szCs w:val="24"/>
        </w:rPr>
        <w:t>υς</w:t>
      </w:r>
      <w:r w:rsidRPr="001A6822">
        <w:rPr>
          <w:rFonts w:eastAsia="Times New Roman"/>
          <w:szCs w:val="24"/>
        </w:rPr>
        <w:t xml:space="preserve"> εργαζόμενους και τις επιχειρήσεις να διαπραγματεύονται το μέ</w:t>
      </w:r>
      <w:r w:rsidRPr="001A6822">
        <w:rPr>
          <w:rFonts w:eastAsia="Times New Roman"/>
          <w:szCs w:val="24"/>
        </w:rPr>
        <w:t xml:space="preserve">λλον </w:t>
      </w:r>
      <w:r>
        <w:rPr>
          <w:rFonts w:eastAsia="Times New Roman"/>
          <w:szCs w:val="24"/>
        </w:rPr>
        <w:t>τους,</w:t>
      </w:r>
      <w:r w:rsidRPr="001A6822">
        <w:rPr>
          <w:rFonts w:eastAsia="Times New Roman"/>
          <w:szCs w:val="24"/>
        </w:rPr>
        <w:t xml:space="preserve"> να το συναποφασίζουν και </w:t>
      </w:r>
      <w:r>
        <w:rPr>
          <w:rFonts w:eastAsia="Times New Roman"/>
          <w:szCs w:val="24"/>
        </w:rPr>
        <w:t>β</w:t>
      </w:r>
      <w:r w:rsidRPr="001A6822">
        <w:rPr>
          <w:rFonts w:eastAsia="Times New Roman"/>
          <w:szCs w:val="24"/>
        </w:rPr>
        <w:t>εβαίως να υπάρχει και η έγκριση από το αντίστοιχο Υπουργείο Εργασίας</w:t>
      </w:r>
      <w:r>
        <w:rPr>
          <w:rFonts w:eastAsia="Times New Roman"/>
          <w:szCs w:val="24"/>
        </w:rPr>
        <w:t>,</w:t>
      </w:r>
      <w:r w:rsidRPr="001A6822">
        <w:rPr>
          <w:rFonts w:eastAsia="Times New Roman"/>
          <w:szCs w:val="24"/>
        </w:rPr>
        <w:t xml:space="preserve"> </w:t>
      </w:r>
      <w:r>
        <w:rPr>
          <w:rFonts w:eastAsia="Times New Roman"/>
          <w:szCs w:val="24"/>
        </w:rPr>
        <w:t>ό</w:t>
      </w:r>
      <w:r w:rsidRPr="001A6822">
        <w:rPr>
          <w:rFonts w:eastAsia="Times New Roman"/>
          <w:szCs w:val="24"/>
        </w:rPr>
        <w:t xml:space="preserve">πως συνέβη και στην περίπτωση </w:t>
      </w:r>
      <w:r>
        <w:rPr>
          <w:rFonts w:eastAsia="Times New Roman"/>
          <w:szCs w:val="24"/>
        </w:rPr>
        <w:t xml:space="preserve">την οποία σας ανέφερα. </w:t>
      </w:r>
    </w:p>
    <w:p w14:paraId="224A1A4B" w14:textId="77777777" w:rsidR="0081027C" w:rsidRDefault="00F5028E">
      <w:pPr>
        <w:spacing w:line="600" w:lineRule="auto"/>
        <w:ind w:firstLine="720"/>
        <w:jc w:val="both"/>
        <w:rPr>
          <w:rFonts w:eastAsia="Times New Roman"/>
          <w:szCs w:val="24"/>
        </w:rPr>
      </w:pPr>
      <w:r>
        <w:rPr>
          <w:rFonts w:eastAsia="Times New Roman"/>
          <w:szCs w:val="24"/>
        </w:rPr>
        <w:lastRenderedPageBreak/>
        <w:t xml:space="preserve">Όλα αυτά </w:t>
      </w:r>
      <w:r w:rsidRPr="001A6822">
        <w:rPr>
          <w:rFonts w:eastAsia="Times New Roman"/>
          <w:szCs w:val="24"/>
        </w:rPr>
        <w:t xml:space="preserve">εντάσσονται σε ένα γενικότερο σχέδιο </w:t>
      </w:r>
      <w:r>
        <w:rPr>
          <w:rFonts w:eastAsia="Times New Roman"/>
          <w:szCs w:val="24"/>
        </w:rPr>
        <w:t xml:space="preserve">από </w:t>
      </w:r>
      <w:r w:rsidRPr="001A6822">
        <w:rPr>
          <w:rFonts w:eastAsia="Times New Roman"/>
          <w:szCs w:val="24"/>
        </w:rPr>
        <w:t>πλευράς ΣΥΡΙΖΑ εν</w:t>
      </w:r>
      <w:r>
        <w:rPr>
          <w:rFonts w:eastAsia="Times New Roman"/>
          <w:szCs w:val="24"/>
        </w:rPr>
        <w:t xml:space="preserve"> </w:t>
      </w:r>
      <w:r w:rsidRPr="001A6822">
        <w:rPr>
          <w:rFonts w:eastAsia="Times New Roman"/>
          <w:szCs w:val="24"/>
        </w:rPr>
        <w:t>όψει ευρωεκλογών</w:t>
      </w:r>
      <w:r>
        <w:rPr>
          <w:rFonts w:eastAsia="Times New Roman"/>
          <w:szCs w:val="24"/>
        </w:rPr>
        <w:t>,</w:t>
      </w:r>
      <w:r w:rsidRPr="001A6822">
        <w:rPr>
          <w:rFonts w:eastAsia="Times New Roman"/>
          <w:szCs w:val="24"/>
        </w:rPr>
        <w:t xml:space="preserve"> γιατί εί</w:t>
      </w:r>
      <w:r w:rsidRPr="001A6822">
        <w:rPr>
          <w:rFonts w:eastAsia="Times New Roman"/>
          <w:szCs w:val="24"/>
        </w:rPr>
        <w:t xml:space="preserve">δαν την αποτυχία τους </w:t>
      </w:r>
      <w:r>
        <w:rPr>
          <w:rFonts w:eastAsia="Times New Roman"/>
          <w:szCs w:val="24"/>
        </w:rPr>
        <w:t>-</w:t>
      </w:r>
      <w:r w:rsidRPr="001A6822">
        <w:rPr>
          <w:rFonts w:eastAsia="Times New Roman"/>
          <w:szCs w:val="24"/>
        </w:rPr>
        <w:t>για παράδειγμα</w:t>
      </w:r>
      <w:r>
        <w:rPr>
          <w:rFonts w:eastAsia="Times New Roman"/>
          <w:szCs w:val="24"/>
        </w:rPr>
        <w:t>-</w:t>
      </w:r>
      <w:r w:rsidRPr="001A6822">
        <w:rPr>
          <w:rFonts w:eastAsia="Times New Roman"/>
          <w:szCs w:val="24"/>
        </w:rPr>
        <w:t xml:space="preserve"> με την σκανδαλολογία</w:t>
      </w:r>
      <w:r>
        <w:rPr>
          <w:rFonts w:eastAsia="Times New Roman"/>
          <w:szCs w:val="24"/>
        </w:rPr>
        <w:t>.</w:t>
      </w:r>
      <w:r w:rsidRPr="001A6822">
        <w:rPr>
          <w:rFonts w:eastAsia="Times New Roman"/>
          <w:szCs w:val="24"/>
        </w:rPr>
        <w:t xml:space="preserve"> </w:t>
      </w:r>
      <w:r>
        <w:rPr>
          <w:rFonts w:eastAsia="Times New Roman"/>
          <w:szCs w:val="24"/>
        </w:rPr>
        <w:t>Θ</w:t>
      </w:r>
      <w:r w:rsidRPr="001A6822">
        <w:rPr>
          <w:rFonts w:eastAsia="Times New Roman"/>
          <w:szCs w:val="24"/>
        </w:rPr>
        <w:t xml:space="preserve">υμίζω το σκάνδαλο </w:t>
      </w:r>
      <w:r>
        <w:rPr>
          <w:rFonts w:eastAsia="Times New Roman"/>
          <w:szCs w:val="24"/>
        </w:rPr>
        <w:t>«</w:t>
      </w:r>
      <w:r w:rsidRPr="001A6822">
        <w:rPr>
          <w:rFonts w:eastAsia="Times New Roman"/>
          <w:szCs w:val="24"/>
        </w:rPr>
        <w:t>NOVARTIS</w:t>
      </w:r>
      <w:r>
        <w:rPr>
          <w:rFonts w:eastAsia="Times New Roman"/>
          <w:szCs w:val="24"/>
        </w:rPr>
        <w:t>»</w:t>
      </w:r>
      <w:r>
        <w:rPr>
          <w:rFonts w:eastAsia="Times New Roman"/>
          <w:szCs w:val="24"/>
        </w:rPr>
        <w:t>,</w:t>
      </w:r>
      <w:r w:rsidRPr="001A6822">
        <w:rPr>
          <w:rFonts w:eastAsia="Times New Roman"/>
          <w:szCs w:val="24"/>
        </w:rPr>
        <w:t xml:space="preserve"> το οποίο σύμφωνα με τον κ</w:t>
      </w:r>
      <w:r>
        <w:rPr>
          <w:rFonts w:eastAsia="Times New Roman"/>
          <w:szCs w:val="24"/>
        </w:rPr>
        <w:t>.</w:t>
      </w:r>
      <w:r w:rsidRPr="001A6822">
        <w:rPr>
          <w:rFonts w:eastAsia="Times New Roman"/>
          <w:szCs w:val="24"/>
        </w:rPr>
        <w:t xml:space="preserve"> Παπαγγελόπουλο</w:t>
      </w:r>
      <w:r>
        <w:rPr>
          <w:rFonts w:eastAsia="Times New Roman"/>
          <w:szCs w:val="24"/>
        </w:rPr>
        <w:t xml:space="preserve"> ήταν</w:t>
      </w:r>
      <w:r w:rsidRPr="001A6822">
        <w:rPr>
          <w:rFonts w:eastAsia="Times New Roman"/>
          <w:szCs w:val="24"/>
        </w:rPr>
        <w:t xml:space="preserve"> το μεγαλύτ</w:t>
      </w:r>
      <w:r>
        <w:rPr>
          <w:rFonts w:eastAsia="Times New Roman"/>
          <w:szCs w:val="24"/>
        </w:rPr>
        <w:t>ερο σκάνδαλο της Μεταπολίτευσης. Κ</w:t>
      </w:r>
      <w:r w:rsidRPr="001A6822">
        <w:rPr>
          <w:rFonts w:eastAsia="Times New Roman"/>
          <w:szCs w:val="24"/>
        </w:rPr>
        <w:t>ατέληξε σε ένα πολύ μεγάλο φιάσκο με βάση και τις αποφάσεις της δικαστική</w:t>
      </w:r>
      <w:r w:rsidRPr="001A6822">
        <w:rPr>
          <w:rFonts w:eastAsia="Times New Roman"/>
          <w:szCs w:val="24"/>
        </w:rPr>
        <w:t>ς αρχής</w:t>
      </w:r>
      <w:r>
        <w:rPr>
          <w:rFonts w:eastAsia="Times New Roman"/>
          <w:szCs w:val="24"/>
        </w:rPr>
        <w:t>.</w:t>
      </w:r>
      <w:r w:rsidRPr="001A6822">
        <w:rPr>
          <w:rFonts w:eastAsia="Times New Roman"/>
          <w:szCs w:val="24"/>
        </w:rPr>
        <w:t xml:space="preserve"> </w:t>
      </w:r>
      <w:r>
        <w:rPr>
          <w:rFonts w:eastAsia="Times New Roman"/>
          <w:szCs w:val="24"/>
        </w:rPr>
        <w:t>Α</w:t>
      </w:r>
      <w:r w:rsidRPr="001A6822">
        <w:rPr>
          <w:rFonts w:eastAsia="Times New Roman"/>
          <w:szCs w:val="24"/>
        </w:rPr>
        <w:t>πέτυχε από ό</w:t>
      </w:r>
      <w:r>
        <w:rPr>
          <w:rFonts w:eastAsia="Times New Roman"/>
          <w:szCs w:val="24"/>
        </w:rPr>
        <w:t>,</w:t>
      </w:r>
      <w:r w:rsidRPr="001A6822">
        <w:rPr>
          <w:rFonts w:eastAsia="Times New Roman"/>
          <w:szCs w:val="24"/>
        </w:rPr>
        <w:t xml:space="preserve">τι φαίνεται </w:t>
      </w:r>
      <w:r>
        <w:rPr>
          <w:rFonts w:eastAsia="Times New Roman"/>
          <w:szCs w:val="24"/>
        </w:rPr>
        <w:t xml:space="preserve">η </w:t>
      </w:r>
      <w:proofErr w:type="spellStart"/>
      <w:r>
        <w:rPr>
          <w:rFonts w:eastAsia="Times New Roman"/>
          <w:szCs w:val="24"/>
        </w:rPr>
        <w:t>παροχολογία</w:t>
      </w:r>
      <w:proofErr w:type="spellEnd"/>
      <w:r>
        <w:rPr>
          <w:rFonts w:eastAsia="Times New Roman"/>
          <w:szCs w:val="24"/>
        </w:rPr>
        <w:t xml:space="preserve"> </w:t>
      </w:r>
      <w:r w:rsidRPr="001A6822">
        <w:rPr>
          <w:rFonts w:eastAsia="Times New Roman"/>
          <w:szCs w:val="24"/>
        </w:rPr>
        <w:t xml:space="preserve">της </w:t>
      </w:r>
      <w:r>
        <w:rPr>
          <w:rFonts w:eastAsia="Times New Roman"/>
          <w:szCs w:val="24"/>
        </w:rPr>
        <w:t>Κ</w:t>
      </w:r>
      <w:r w:rsidRPr="001A6822">
        <w:rPr>
          <w:rFonts w:eastAsia="Times New Roman"/>
          <w:szCs w:val="24"/>
        </w:rPr>
        <w:t>υβέρνησης και κατάλαβε ο ελληνικός λαός</w:t>
      </w:r>
      <w:r>
        <w:rPr>
          <w:rFonts w:eastAsia="Times New Roman"/>
          <w:szCs w:val="24"/>
        </w:rPr>
        <w:t>,</w:t>
      </w:r>
      <w:r w:rsidRPr="001A6822">
        <w:rPr>
          <w:rFonts w:eastAsia="Times New Roman"/>
          <w:szCs w:val="24"/>
        </w:rPr>
        <w:t xml:space="preserve"> όλοι οι Έλληνες και </w:t>
      </w:r>
      <w:r>
        <w:rPr>
          <w:rFonts w:eastAsia="Times New Roman"/>
          <w:szCs w:val="24"/>
        </w:rPr>
        <w:t xml:space="preserve">οι </w:t>
      </w:r>
      <w:r w:rsidRPr="001A6822">
        <w:rPr>
          <w:rFonts w:eastAsia="Times New Roman"/>
          <w:szCs w:val="24"/>
        </w:rPr>
        <w:t>Ελληνίδες ότι αυτά τα οποία δίδονται πίσω</w:t>
      </w:r>
      <w:r>
        <w:rPr>
          <w:rFonts w:eastAsia="Times New Roman"/>
          <w:szCs w:val="24"/>
        </w:rPr>
        <w:t>,</w:t>
      </w:r>
      <w:r w:rsidRPr="001A6822">
        <w:rPr>
          <w:rFonts w:eastAsia="Times New Roman"/>
          <w:szCs w:val="24"/>
        </w:rPr>
        <w:t xml:space="preserve"> είναι το ένα δέκατο </w:t>
      </w:r>
      <w:r>
        <w:rPr>
          <w:rFonts w:eastAsia="Times New Roman"/>
          <w:szCs w:val="24"/>
        </w:rPr>
        <w:t>-</w:t>
      </w:r>
      <w:r w:rsidRPr="001A6822">
        <w:rPr>
          <w:rFonts w:eastAsia="Times New Roman"/>
          <w:szCs w:val="24"/>
        </w:rPr>
        <w:t>ένα κλάσμα</w:t>
      </w:r>
      <w:r>
        <w:rPr>
          <w:rFonts w:eastAsia="Times New Roman"/>
          <w:szCs w:val="24"/>
        </w:rPr>
        <w:t>-</w:t>
      </w:r>
      <w:r w:rsidRPr="001A6822">
        <w:rPr>
          <w:rFonts w:eastAsia="Times New Roman"/>
          <w:szCs w:val="24"/>
        </w:rPr>
        <w:t xml:space="preserve"> σε σχέση με αυτά που τους πήρε η παρούσα Κυβέρνηση με τα μέτρα λιτότητας που επέβαλε το αχρείαστο τρίτο μνημόνιο</w:t>
      </w:r>
      <w:r>
        <w:rPr>
          <w:rFonts w:eastAsia="Times New Roman"/>
          <w:szCs w:val="24"/>
        </w:rPr>
        <w:t>.</w:t>
      </w:r>
      <w:r w:rsidRPr="001A6822">
        <w:rPr>
          <w:rFonts w:eastAsia="Times New Roman"/>
          <w:szCs w:val="24"/>
        </w:rPr>
        <w:t xml:space="preserve"> </w:t>
      </w:r>
      <w:r>
        <w:rPr>
          <w:rFonts w:eastAsia="Times New Roman"/>
          <w:szCs w:val="24"/>
        </w:rPr>
        <w:t>Τ</w:t>
      </w:r>
      <w:r w:rsidRPr="001A6822">
        <w:rPr>
          <w:rFonts w:eastAsia="Times New Roman"/>
          <w:szCs w:val="24"/>
        </w:rPr>
        <w:t xml:space="preserve">ώρα βλέπουμε στην ουσία </w:t>
      </w:r>
      <w:r>
        <w:rPr>
          <w:rFonts w:eastAsia="Times New Roman"/>
          <w:szCs w:val="24"/>
        </w:rPr>
        <w:t>μια</w:t>
      </w:r>
      <w:r w:rsidRPr="001A6822">
        <w:rPr>
          <w:rFonts w:eastAsia="Times New Roman"/>
          <w:szCs w:val="24"/>
        </w:rPr>
        <w:t xml:space="preserve"> προσπάθεια της πολιτικής ατζέντας </w:t>
      </w:r>
      <w:r>
        <w:rPr>
          <w:rFonts w:eastAsia="Times New Roman"/>
          <w:szCs w:val="24"/>
        </w:rPr>
        <w:t>α</w:t>
      </w:r>
      <w:r w:rsidRPr="001A6822">
        <w:rPr>
          <w:rFonts w:eastAsia="Times New Roman"/>
          <w:szCs w:val="24"/>
        </w:rPr>
        <w:t xml:space="preserve">πό πλευράς </w:t>
      </w:r>
      <w:r>
        <w:rPr>
          <w:rFonts w:eastAsia="Times New Roman"/>
          <w:szCs w:val="24"/>
        </w:rPr>
        <w:t>Κ</w:t>
      </w:r>
      <w:r w:rsidRPr="001A6822">
        <w:rPr>
          <w:rFonts w:eastAsia="Times New Roman"/>
          <w:szCs w:val="24"/>
        </w:rPr>
        <w:t>υβέρνησης</w:t>
      </w:r>
      <w:r>
        <w:rPr>
          <w:rFonts w:eastAsia="Times New Roman"/>
          <w:szCs w:val="24"/>
        </w:rPr>
        <w:t>,</w:t>
      </w:r>
      <w:r w:rsidRPr="001A6822">
        <w:rPr>
          <w:rFonts w:eastAsia="Times New Roman"/>
          <w:szCs w:val="24"/>
        </w:rPr>
        <w:t xml:space="preserve"> </w:t>
      </w:r>
      <w:r>
        <w:rPr>
          <w:rFonts w:eastAsia="Times New Roman"/>
          <w:szCs w:val="24"/>
        </w:rPr>
        <w:t>α</w:t>
      </w:r>
      <w:r w:rsidRPr="001A6822">
        <w:rPr>
          <w:rFonts w:eastAsia="Times New Roman"/>
          <w:szCs w:val="24"/>
        </w:rPr>
        <w:t>πό τη στιγμή που όλα τα προηγούμενα έχουν αποτύχει</w:t>
      </w:r>
      <w:r>
        <w:rPr>
          <w:rFonts w:eastAsia="Times New Roman"/>
          <w:szCs w:val="24"/>
        </w:rPr>
        <w:t xml:space="preserve">. </w:t>
      </w:r>
    </w:p>
    <w:p w14:paraId="224A1A4C" w14:textId="77777777" w:rsidR="0081027C" w:rsidRDefault="00F5028E">
      <w:pPr>
        <w:spacing w:line="600" w:lineRule="auto"/>
        <w:ind w:firstLine="720"/>
        <w:jc w:val="both"/>
        <w:rPr>
          <w:rFonts w:eastAsia="Times New Roman"/>
          <w:szCs w:val="24"/>
        </w:rPr>
      </w:pPr>
      <w:r>
        <w:rPr>
          <w:rFonts w:eastAsia="Times New Roman"/>
          <w:szCs w:val="24"/>
        </w:rPr>
        <w:lastRenderedPageBreak/>
        <w:t>Όσον αφορά το θέμα της σύμβασης του</w:t>
      </w:r>
      <w:r w:rsidRPr="001A6822">
        <w:rPr>
          <w:rFonts w:eastAsia="Times New Roman"/>
          <w:szCs w:val="24"/>
        </w:rPr>
        <w:t xml:space="preserve"> αεροδρομίου</w:t>
      </w:r>
      <w:r>
        <w:rPr>
          <w:rFonts w:eastAsia="Times New Roman"/>
          <w:szCs w:val="24"/>
        </w:rPr>
        <w:t>,</w:t>
      </w:r>
      <w:r w:rsidRPr="001A6822">
        <w:rPr>
          <w:rFonts w:eastAsia="Times New Roman"/>
          <w:szCs w:val="24"/>
        </w:rPr>
        <w:t xml:space="preserve"> είναι θετικό </w:t>
      </w:r>
      <w:r>
        <w:rPr>
          <w:rFonts w:eastAsia="Times New Roman"/>
          <w:szCs w:val="24"/>
        </w:rPr>
        <w:t>ό</w:t>
      </w:r>
      <w:r w:rsidRPr="001A6822">
        <w:rPr>
          <w:rFonts w:eastAsia="Times New Roman"/>
          <w:szCs w:val="24"/>
        </w:rPr>
        <w:t xml:space="preserve">τι αντιλαμβανόμαστε </w:t>
      </w:r>
      <w:r>
        <w:rPr>
          <w:rFonts w:eastAsia="Times New Roman"/>
          <w:szCs w:val="24"/>
        </w:rPr>
        <w:t>ό</w:t>
      </w:r>
      <w:r w:rsidRPr="001A6822">
        <w:rPr>
          <w:rFonts w:eastAsia="Times New Roman"/>
          <w:szCs w:val="24"/>
        </w:rPr>
        <w:t>λοι σε αυτή την Αίθουσα την ανάγκη να δημιουργηθεί ένα νέο αεροδρόμιο στο Ηράκλειο</w:t>
      </w:r>
      <w:r>
        <w:rPr>
          <w:rFonts w:eastAsia="Times New Roman"/>
          <w:szCs w:val="24"/>
        </w:rPr>
        <w:t>,</w:t>
      </w:r>
      <w:r w:rsidRPr="001A6822">
        <w:rPr>
          <w:rFonts w:eastAsia="Times New Roman"/>
          <w:szCs w:val="24"/>
        </w:rPr>
        <w:t xml:space="preserve"> προκειμένου να ανταποκριθούμε στις υψηλές τουριστικές απ</w:t>
      </w:r>
      <w:r>
        <w:rPr>
          <w:rFonts w:eastAsia="Times New Roman"/>
          <w:szCs w:val="24"/>
        </w:rPr>
        <w:t xml:space="preserve">αιτήσεις που έχει η Κρήτη. </w:t>
      </w:r>
      <w:r w:rsidRPr="001A6822">
        <w:rPr>
          <w:rFonts w:eastAsia="Times New Roman"/>
          <w:szCs w:val="24"/>
        </w:rPr>
        <w:t>Βεβαί</w:t>
      </w:r>
      <w:r w:rsidRPr="001A6822">
        <w:rPr>
          <w:rFonts w:eastAsia="Times New Roman"/>
          <w:szCs w:val="24"/>
        </w:rPr>
        <w:t>ως</w:t>
      </w:r>
      <w:r>
        <w:rPr>
          <w:rFonts w:eastAsia="Times New Roman"/>
          <w:szCs w:val="24"/>
        </w:rPr>
        <w:t>,</w:t>
      </w:r>
      <w:r w:rsidRPr="001A6822">
        <w:rPr>
          <w:rFonts w:eastAsia="Times New Roman"/>
          <w:szCs w:val="24"/>
        </w:rPr>
        <w:t xml:space="preserve"> αν συνυπολογίσουμε σε αυτή την επένδυση </w:t>
      </w:r>
      <w:r>
        <w:rPr>
          <w:rFonts w:eastAsia="Times New Roman"/>
          <w:szCs w:val="24"/>
        </w:rPr>
        <w:t>μια</w:t>
      </w:r>
      <w:r w:rsidRPr="001A6822">
        <w:rPr>
          <w:rFonts w:eastAsia="Times New Roman"/>
          <w:szCs w:val="24"/>
        </w:rPr>
        <w:t xml:space="preserve"> σειρά από </w:t>
      </w:r>
      <w:r>
        <w:rPr>
          <w:rFonts w:eastAsia="Times New Roman"/>
          <w:szCs w:val="24"/>
        </w:rPr>
        <w:t>άλλες,</w:t>
      </w:r>
      <w:r w:rsidRPr="001A6822">
        <w:rPr>
          <w:rFonts w:eastAsia="Times New Roman"/>
          <w:szCs w:val="24"/>
        </w:rPr>
        <w:t xml:space="preserve"> όπως το</w:t>
      </w:r>
      <w:r>
        <w:rPr>
          <w:rFonts w:eastAsia="Times New Roman"/>
          <w:szCs w:val="24"/>
        </w:rPr>
        <w:t xml:space="preserve">ν </w:t>
      </w:r>
      <w:r>
        <w:rPr>
          <w:rFonts w:eastAsia="Times New Roman"/>
          <w:szCs w:val="24"/>
        </w:rPr>
        <w:t>β</w:t>
      </w:r>
      <w:r w:rsidRPr="001A6822">
        <w:rPr>
          <w:rFonts w:eastAsia="Times New Roman"/>
          <w:szCs w:val="24"/>
        </w:rPr>
        <w:t xml:space="preserve">όρειο </w:t>
      </w:r>
      <w:r>
        <w:rPr>
          <w:rFonts w:eastAsia="Times New Roman"/>
          <w:szCs w:val="24"/>
        </w:rPr>
        <w:t>ο</w:t>
      </w:r>
      <w:r w:rsidRPr="001A6822">
        <w:rPr>
          <w:rFonts w:eastAsia="Times New Roman"/>
          <w:szCs w:val="24"/>
        </w:rPr>
        <w:t>δικό άξονα</w:t>
      </w:r>
      <w:r>
        <w:rPr>
          <w:rFonts w:eastAsia="Times New Roman"/>
          <w:szCs w:val="24"/>
        </w:rPr>
        <w:t>,</w:t>
      </w:r>
      <w:r w:rsidRPr="001A6822">
        <w:rPr>
          <w:rFonts w:eastAsia="Times New Roman"/>
          <w:szCs w:val="24"/>
        </w:rPr>
        <w:t xml:space="preserve"> την αξιοποίηση του </w:t>
      </w:r>
      <w:r>
        <w:rPr>
          <w:rFonts w:eastAsia="Times New Roman"/>
          <w:szCs w:val="24"/>
        </w:rPr>
        <w:t>λ</w:t>
      </w:r>
      <w:r w:rsidRPr="001A6822">
        <w:rPr>
          <w:rFonts w:eastAsia="Times New Roman"/>
          <w:szCs w:val="24"/>
        </w:rPr>
        <w:t>ιμένα του Ηρακλείου</w:t>
      </w:r>
      <w:r>
        <w:rPr>
          <w:rFonts w:eastAsia="Times New Roman"/>
          <w:szCs w:val="24"/>
        </w:rPr>
        <w:t>,</w:t>
      </w:r>
      <w:r w:rsidRPr="001A6822">
        <w:rPr>
          <w:rFonts w:eastAsia="Times New Roman"/>
          <w:szCs w:val="24"/>
        </w:rPr>
        <w:t xml:space="preserve"> μέχρι </w:t>
      </w:r>
      <w:r>
        <w:rPr>
          <w:rFonts w:eastAsia="Times New Roman"/>
          <w:szCs w:val="24"/>
        </w:rPr>
        <w:t xml:space="preserve">και </w:t>
      </w:r>
      <w:r w:rsidRPr="001A6822">
        <w:rPr>
          <w:rFonts w:eastAsia="Times New Roman"/>
          <w:szCs w:val="24"/>
        </w:rPr>
        <w:t xml:space="preserve">τη δημιουργία μεγάλων τουριστικών </w:t>
      </w:r>
      <w:r>
        <w:rPr>
          <w:rFonts w:eastAsia="Times New Roman"/>
          <w:szCs w:val="24"/>
        </w:rPr>
        <w:t>ε</w:t>
      </w:r>
      <w:r w:rsidRPr="001A6822">
        <w:rPr>
          <w:rFonts w:eastAsia="Times New Roman"/>
          <w:szCs w:val="24"/>
        </w:rPr>
        <w:t>πενδύσεων και τις προοπτικές που υπάρχουν για την υλοποίηση μονάδων επεξεργα</w:t>
      </w:r>
      <w:r w:rsidRPr="001A6822">
        <w:rPr>
          <w:rFonts w:eastAsia="Times New Roman"/>
          <w:szCs w:val="24"/>
        </w:rPr>
        <w:t>σίας απορριμμάτων</w:t>
      </w:r>
      <w:r>
        <w:rPr>
          <w:rFonts w:eastAsia="Times New Roman"/>
          <w:szCs w:val="24"/>
        </w:rPr>
        <w:t>,</w:t>
      </w:r>
      <w:r w:rsidRPr="001A6822">
        <w:rPr>
          <w:rFonts w:eastAsia="Times New Roman"/>
          <w:szCs w:val="24"/>
        </w:rPr>
        <w:t xml:space="preserve"> πιστεύουμε ότι η Κρήτη μπορεί να αποτελέσει και να προσελκύσει προορισμό </w:t>
      </w:r>
      <w:r>
        <w:rPr>
          <w:rFonts w:eastAsia="Times New Roman"/>
          <w:szCs w:val="24"/>
        </w:rPr>
        <w:t>ε</w:t>
      </w:r>
      <w:r w:rsidRPr="001A6822">
        <w:rPr>
          <w:rFonts w:eastAsia="Times New Roman"/>
          <w:szCs w:val="24"/>
        </w:rPr>
        <w:t>πενδύσεων που αγγίζουν τα 7 δισεκατομμύρια</w:t>
      </w:r>
      <w:r>
        <w:rPr>
          <w:rFonts w:eastAsia="Times New Roman"/>
          <w:szCs w:val="24"/>
        </w:rPr>
        <w:t xml:space="preserve"> ευρώ</w:t>
      </w:r>
      <w:r w:rsidRPr="001A6822">
        <w:rPr>
          <w:rFonts w:eastAsia="Times New Roman"/>
          <w:szCs w:val="24"/>
        </w:rPr>
        <w:t xml:space="preserve"> και πραγματικά να μετατραπεί σε ένα ισχυρό αναπτυξιακό μοντέλο</w:t>
      </w:r>
      <w:r>
        <w:rPr>
          <w:rFonts w:eastAsia="Times New Roman"/>
          <w:szCs w:val="24"/>
        </w:rPr>
        <w:t xml:space="preserve">. </w:t>
      </w:r>
      <w:r w:rsidRPr="001A6822">
        <w:rPr>
          <w:rFonts w:eastAsia="Times New Roman"/>
          <w:szCs w:val="24"/>
        </w:rPr>
        <w:t>Βεβαίως</w:t>
      </w:r>
      <w:r>
        <w:rPr>
          <w:rFonts w:eastAsia="Times New Roman"/>
          <w:szCs w:val="24"/>
        </w:rPr>
        <w:t>,</w:t>
      </w:r>
      <w:r w:rsidRPr="001A6822">
        <w:rPr>
          <w:rFonts w:eastAsia="Times New Roman"/>
          <w:szCs w:val="24"/>
        </w:rPr>
        <w:t xml:space="preserve"> βασική προϋπόθεση για να συμβεί αυτό είναι</w:t>
      </w:r>
      <w:r w:rsidRPr="001A6822">
        <w:rPr>
          <w:rFonts w:eastAsia="Times New Roman"/>
          <w:szCs w:val="24"/>
        </w:rPr>
        <w:t xml:space="preserve"> να </w:t>
      </w:r>
      <w:r>
        <w:rPr>
          <w:rFonts w:eastAsia="Times New Roman"/>
          <w:szCs w:val="24"/>
        </w:rPr>
        <w:t>μη λιμνάσουν</w:t>
      </w:r>
      <w:r w:rsidRPr="001A6822">
        <w:rPr>
          <w:rFonts w:eastAsia="Times New Roman"/>
          <w:szCs w:val="24"/>
        </w:rPr>
        <w:t xml:space="preserve"> για άλλη </w:t>
      </w:r>
      <w:r>
        <w:rPr>
          <w:rFonts w:eastAsia="Times New Roman"/>
          <w:szCs w:val="24"/>
        </w:rPr>
        <w:t>μια</w:t>
      </w:r>
      <w:r w:rsidRPr="001A6822">
        <w:rPr>
          <w:rFonts w:eastAsia="Times New Roman"/>
          <w:szCs w:val="24"/>
        </w:rPr>
        <w:t xml:space="preserve"> φορά οι </w:t>
      </w:r>
      <w:r>
        <w:rPr>
          <w:rFonts w:eastAsia="Times New Roman"/>
          <w:szCs w:val="24"/>
        </w:rPr>
        <w:t xml:space="preserve">μεγάλες </w:t>
      </w:r>
      <w:r w:rsidRPr="001A6822">
        <w:rPr>
          <w:rFonts w:eastAsia="Times New Roman"/>
          <w:szCs w:val="24"/>
        </w:rPr>
        <w:t>επενδύσεις στο νησί</w:t>
      </w:r>
      <w:r>
        <w:rPr>
          <w:rFonts w:eastAsia="Times New Roman"/>
          <w:szCs w:val="24"/>
        </w:rPr>
        <w:t>.</w:t>
      </w:r>
      <w:r w:rsidRPr="001A6822">
        <w:rPr>
          <w:rFonts w:eastAsia="Times New Roman"/>
          <w:szCs w:val="24"/>
        </w:rPr>
        <w:t xml:space="preserve"> </w:t>
      </w:r>
    </w:p>
    <w:p w14:paraId="224A1A4D" w14:textId="77777777" w:rsidR="0081027C" w:rsidRDefault="00F5028E">
      <w:pPr>
        <w:spacing w:line="600" w:lineRule="auto"/>
        <w:ind w:firstLine="720"/>
        <w:jc w:val="both"/>
        <w:rPr>
          <w:rFonts w:eastAsia="Times New Roman"/>
          <w:szCs w:val="24"/>
        </w:rPr>
      </w:pPr>
      <w:r>
        <w:rPr>
          <w:rFonts w:eastAsia="Times New Roman"/>
          <w:szCs w:val="24"/>
        </w:rPr>
        <w:t>Θα κάνω μι</w:t>
      </w:r>
      <w:r w:rsidRPr="001A6822">
        <w:rPr>
          <w:rFonts w:eastAsia="Times New Roman"/>
          <w:szCs w:val="24"/>
        </w:rPr>
        <w:t>α πολύ σύντομη αναφορά σ</w:t>
      </w:r>
      <w:r>
        <w:rPr>
          <w:rFonts w:eastAsia="Times New Roman"/>
          <w:szCs w:val="24"/>
        </w:rPr>
        <w:t>τις</w:t>
      </w:r>
      <w:r w:rsidRPr="001A6822">
        <w:rPr>
          <w:rFonts w:eastAsia="Times New Roman"/>
          <w:szCs w:val="24"/>
        </w:rPr>
        <w:t xml:space="preserve"> επιφυλάξεις που εκφράστηκαν </w:t>
      </w:r>
      <w:r>
        <w:rPr>
          <w:rFonts w:eastAsia="Times New Roman"/>
          <w:szCs w:val="24"/>
        </w:rPr>
        <w:t>γι</w:t>
      </w:r>
      <w:r>
        <w:rPr>
          <w:rFonts w:eastAsia="Times New Roman"/>
          <w:szCs w:val="24"/>
        </w:rPr>
        <w:t>’</w:t>
      </w:r>
      <w:r w:rsidRPr="001A6822">
        <w:rPr>
          <w:rFonts w:eastAsia="Times New Roman"/>
          <w:szCs w:val="24"/>
        </w:rPr>
        <w:t xml:space="preserve"> αυτό το έργο και δεν είναι καινούργιες</w:t>
      </w:r>
      <w:r>
        <w:rPr>
          <w:rFonts w:eastAsia="Times New Roman"/>
          <w:szCs w:val="24"/>
        </w:rPr>
        <w:t xml:space="preserve">. Υπήρξαν κάποιες φωνές που μιλούν για ένα </w:t>
      </w:r>
      <w:r w:rsidRPr="001A6822">
        <w:rPr>
          <w:rFonts w:eastAsia="Times New Roman"/>
          <w:szCs w:val="24"/>
        </w:rPr>
        <w:t xml:space="preserve">αεροδρόμιο που ενδεχομένως να μην ωφελήσει </w:t>
      </w:r>
      <w:r>
        <w:rPr>
          <w:rFonts w:eastAsia="Times New Roman"/>
          <w:szCs w:val="24"/>
        </w:rPr>
        <w:t>τ</w:t>
      </w:r>
      <w:r w:rsidRPr="001A6822">
        <w:rPr>
          <w:rFonts w:eastAsia="Times New Roman"/>
          <w:szCs w:val="24"/>
        </w:rPr>
        <w:t xml:space="preserve">ελικά </w:t>
      </w:r>
      <w:r>
        <w:rPr>
          <w:rFonts w:eastAsia="Times New Roman"/>
          <w:szCs w:val="24"/>
        </w:rPr>
        <w:t xml:space="preserve">την </w:t>
      </w:r>
      <w:r w:rsidRPr="001A6822">
        <w:rPr>
          <w:rFonts w:eastAsia="Times New Roman"/>
          <w:szCs w:val="24"/>
        </w:rPr>
        <w:t>Κρήτη</w:t>
      </w:r>
      <w:r>
        <w:rPr>
          <w:rFonts w:eastAsia="Times New Roman"/>
          <w:szCs w:val="24"/>
        </w:rPr>
        <w:t>.</w:t>
      </w:r>
      <w:r w:rsidRPr="001A6822">
        <w:rPr>
          <w:rFonts w:eastAsia="Times New Roman"/>
          <w:szCs w:val="24"/>
        </w:rPr>
        <w:t xml:space="preserve"> </w:t>
      </w:r>
      <w:r>
        <w:rPr>
          <w:rFonts w:eastAsia="Times New Roman"/>
          <w:szCs w:val="24"/>
        </w:rPr>
        <w:lastRenderedPageBreak/>
        <w:t>Κ</w:t>
      </w:r>
      <w:r w:rsidRPr="001A6822">
        <w:rPr>
          <w:rFonts w:eastAsia="Times New Roman"/>
          <w:szCs w:val="24"/>
        </w:rPr>
        <w:t>άποιοι τουριστικοί πράκτορες μίλησαν για ένα ακριβό αεροδρόμιο</w:t>
      </w:r>
      <w:r>
        <w:rPr>
          <w:rFonts w:eastAsia="Times New Roman"/>
          <w:szCs w:val="24"/>
        </w:rPr>
        <w:t xml:space="preserve">, όχι μόνο λόγω των αυξημένων </w:t>
      </w:r>
      <w:r w:rsidRPr="001A6822">
        <w:rPr>
          <w:rFonts w:eastAsia="Times New Roman"/>
          <w:szCs w:val="24"/>
        </w:rPr>
        <w:t>τελών</w:t>
      </w:r>
      <w:r>
        <w:rPr>
          <w:rFonts w:eastAsia="Times New Roman"/>
          <w:szCs w:val="24"/>
        </w:rPr>
        <w:t xml:space="preserve"> </w:t>
      </w:r>
      <w:r w:rsidRPr="001A6822">
        <w:rPr>
          <w:rFonts w:eastAsia="Times New Roman"/>
          <w:szCs w:val="24"/>
        </w:rPr>
        <w:t xml:space="preserve">αλλά και λόγω της απόστασης </w:t>
      </w:r>
      <w:r>
        <w:rPr>
          <w:rFonts w:eastAsia="Times New Roman"/>
          <w:szCs w:val="24"/>
        </w:rPr>
        <w:t>και του</w:t>
      </w:r>
      <w:r w:rsidRPr="001A6822">
        <w:rPr>
          <w:rFonts w:eastAsia="Times New Roman"/>
          <w:szCs w:val="24"/>
        </w:rPr>
        <w:t xml:space="preserve"> </w:t>
      </w:r>
      <w:r>
        <w:rPr>
          <w:rFonts w:eastAsia="Times New Roman"/>
          <w:szCs w:val="24"/>
        </w:rPr>
        <w:t xml:space="preserve">κόστους των πτήσεων, που θα πληρώσουν </w:t>
      </w:r>
      <w:r w:rsidRPr="001A6822">
        <w:rPr>
          <w:rFonts w:eastAsia="Times New Roman"/>
          <w:szCs w:val="24"/>
        </w:rPr>
        <w:t xml:space="preserve">τελικά </w:t>
      </w:r>
      <w:r>
        <w:rPr>
          <w:rFonts w:eastAsia="Times New Roman"/>
          <w:szCs w:val="24"/>
        </w:rPr>
        <w:t xml:space="preserve">οι </w:t>
      </w:r>
      <w:r w:rsidRPr="001A6822">
        <w:rPr>
          <w:rFonts w:eastAsia="Times New Roman"/>
          <w:szCs w:val="24"/>
        </w:rPr>
        <w:t>επιβάτες και</w:t>
      </w:r>
      <w:r w:rsidRPr="001A6822">
        <w:rPr>
          <w:rFonts w:eastAsia="Times New Roman"/>
          <w:szCs w:val="24"/>
        </w:rPr>
        <w:t xml:space="preserve"> </w:t>
      </w:r>
      <w:r>
        <w:rPr>
          <w:rFonts w:eastAsia="Times New Roman"/>
          <w:szCs w:val="24"/>
        </w:rPr>
        <w:t>οι Κρητικοί. Υ</w:t>
      </w:r>
      <w:r w:rsidRPr="001A6822">
        <w:rPr>
          <w:rFonts w:eastAsia="Times New Roman"/>
          <w:szCs w:val="24"/>
        </w:rPr>
        <w:t xml:space="preserve">πήρξαν κάποιες άλλες φωνές που λένε ότι </w:t>
      </w:r>
      <w:r>
        <w:rPr>
          <w:rFonts w:eastAsia="Times New Roman"/>
          <w:szCs w:val="24"/>
        </w:rPr>
        <w:t>θα υπάρξει</w:t>
      </w:r>
      <w:r w:rsidRPr="001A6822">
        <w:rPr>
          <w:rFonts w:eastAsia="Times New Roman"/>
          <w:szCs w:val="24"/>
        </w:rPr>
        <w:t xml:space="preserve"> περιβαλλοντική επιβάρυνση στην περιοχή και μάλιστα ως εναλλακτική πρόταση λέγανε ότι με το ένα τέταρτο του κόστους</w:t>
      </w:r>
      <w:r>
        <w:rPr>
          <w:rFonts w:eastAsia="Times New Roman"/>
          <w:szCs w:val="24"/>
        </w:rPr>
        <w:t>,</w:t>
      </w:r>
      <w:r w:rsidRPr="001A6822">
        <w:rPr>
          <w:rFonts w:eastAsia="Times New Roman"/>
          <w:szCs w:val="24"/>
        </w:rPr>
        <w:t xml:space="preserve"> που υπολογίζουν και το Καστέλι</w:t>
      </w:r>
      <w:r>
        <w:rPr>
          <w:rFonts w:eastAsia="Times New Roman"/>
          <w:szCs w:val="24"/>
        </w:rPr>
        <w:t>,</w:t>
      </w:r>
      <w:r w:rsidRPr="001A6822">
        <w:rPr>
          <w:rFonts w:eastAsia="Times New Roman"/>
          <w:szCs w:val="24"/>
        </w:rPr>
        <w:t xml:space="preserve"> θα μπορούσαμε να φτιάξουμε τον λοξό διάδρο</w:t>
      </w:r>
      <w:r w:rsidRPr="001A6822">
        <w:rPr>
          <w:rFonts w:eastAsia="Times New Roman"/>
          <w:szCs w:val="24"/>
        </w:rPr>
        <w:t xml:space="preserve">μο </w:t>
      </w:r>
      <w:r>
        <w:rPr>
          <w:rFonts w:eastAsia="Times New Roman"/>
          <w:szCs w:val="24"/>
        </w:rPr>
        <w:t>-όπως ακούστηκε εδώ-</w:t>
      </w:r>
      <w:r w:rsidRPr="001A6822">
        <w:rPr>
          <w:rFonts w:eastAsia="Times New Roman"/>
          <w:szCs w:val="24"/>
        </w:rPr>
        <w:t xml:space="preserve"> στο </w:t>
      </w:r>
      <w:r>
        <w:rPr>
          <w:rFonts w:eastAsia="Times New Roman"/>
          <w:szCs w:val="24"/>
        </w:rPr>
        <w:t xml:space="preserve">αεροδρόμιο </w:t>
      </w:r>
      <w:r>
        <w:rPr>
          <w:rFonts w:eastAsia="Times New Roman"/>
          <w:szCs w:val="24"/>
        </w:rPr>
        <w:t>«</w:t>
      </w:r>
      <w:r w:rsidRPr="001A6822">
        <w:rPr>
          <w:rFonts w:eastAsia="Times New Roman"/>
          <w:szCs w:val="24"/>
        </w:rPr>
        <w:t>ΝΙΚΟΣ ΚΑΖΑΝΤΖΑΚΗΣ</w:t>
      </w:r>
      <w:r>
        <w:rPr>
          <w:rFonts w:eastAsia="Times New Roman"/>
          <w:szCs w:val="24"/>
        </w:rPr>
        <w:t>»</w:t>
      </w:r>
      <w:r w:rsidRPr="001A6822">
        <w:rPr>
          <w:rFonts w:eastAsia="Times New Roman"/>
          <w:szCs w:val="24"/>
        </w:rPr>
        <w:t xml:space="preserve"> και να αναβαθμίσουμε το υπάρχον αεροδρόμιο</w:t>
      </w:r>
      <w:r>
        <w:rPr>
          <w:rFonts w:eastAsia="Times New Roman"/>
          <w:szCs w:val="24"/>
        </w:rPr>
        <w:t>,</w:t>
      </w:r>
      <w:r w:rsidRPr="001A6822">
        <w:rPr>
          <w:rFonts w:eastAsia="Times New Roman"/>
          <w:szCs w:val="24"/>
        </w:rPr>
        <w:t xml:space="preserve"> ώστε να δεχτεί τους τουρίστες που υπολογίζουμε για το Καστέλι</w:t>
      </w:r>
      <w:r>
        <w:rPr>
          <w:rFonts w:eastAsia="Times New Roman"/>
          <w:szCs w:val="24"/>
        </w:rPr>
        <w:t>.</w:t>
      </w:r>
      <w:r w:rsidRPr="001A6822">
        <w:rPr>
          <w:rFonts w:eastAsia="Times New Roman"/>
          <w:szCs w:val="24"/>
        </w:rPr>
        <w:t xml:space="preserve"> </w:t>
      </w:r>
    </w:p>
    <w:p w14:paraId="224A1A4E" w14:textId="77777777" w:rsidR="0081027C" w:rsidRDefault="00F5028E">
      <w:pPr>
        <w:spacing w:line="600" w:lineRule="auto"/>
        <w:ind w:firstLine="720"/>
        <w:jc w:val="both"/>
        <w:rPr>
          <w:rFonts w:eastAsia="Times New Roman"/>
          <w:szCs w:val="24"/>
        </w:rPr>
      </w:pPr>
      <w:r>
        <w:rPr>
          <w:rFonts w:eastAsia="Times New Roman"/>
          <w:szCs w:val="24"/>
        </w:rPr>
        <w:t>Α</w:t>
      </w:r>
      <w:r w:rsidRPr="001A6822">
        <w:rPr>
          <w:rFonts w:eastAsia="Times New Roman"/>
          <w:szCs w:val="24"/>
        </w:rPr>
        <w:t xml:space="preserve">υτό που θέλω να επισημάνω </w:t>
      </w:r>
      <w:r>
        <w:rPr>
          <w:rFonts w:eastAsia="Times New Roman"/>
          <w:szCs w:val="24"/>
        </w:rPr>
        <w:t>σ</w:t>
      </w:r>
      <w:r w:rsidRPr="001A6822">
        <w:rPr>
          <w:rFonts w:eastAsia="Times New Roman"/>
          <w:szCs w:val="24"/>
        </w:rPr>
        <w:t xml:space="preserve">ήμερα είναι ότι όταν φτιάχνει ένα τέτοιο έργο υποδομής </w:t>
      </w:r>
      <w:r>
        <w:rPr>
          <w:rFonts w:eastAsia="Times New Roman"/>
          <w:szCs w:val="24"/>
        </w:rPr>
        <w:t>κανείς</w:t>
      </w:r>
      <w:r>
        <w:rPr>
          <w:rFonts w:eastAsia="Times New Roman"/>
          <w:szCs w:val="24"/>
        </w:rPr>
        <w:t xml:space="preserve"> θ</w:t>
      </w:r>
      <w:r w:rsidRPr="001A6822">
        <w:rPr>
          <w:rFonts w:eastAsia="Times New Roman"/>
          <w:szCs w:val="24"/>
        </w:rPr>
        <w:t>α πρέπει να κοιτάει πολύ μπροστά</w:t>
      </w:r>
      <w:r>
        <w:rPr>
          <w:rFonts w:eastAsia="Times New Roman"/>
          <w:szCs w:val="24"/>
        </w:rPr>
        <w:t>.</w:t>
      </w:r>
      <w:r w:rsidRPr="001A6822">
        <w:rPr>
          <w:rFonts w:eastAsia="Times New Roman"/>
          <w:szCs w:val="24"/>
        </w:rPr>
        <w:t xml:space="preserve"> Γνωρίζουμε πολύ καλά </w:t>
      </w:r>
      <w:r>
        <w:rPr>
          <w:rFonts w:eastAsia="Times New Roman"/>
          <w:szCs w:val="24"/>
        </w:rPr>
        <w:t>π</w:t>
      </w:r>
      <w:r w:rsidRPr="001A6822">
        <w:rPr>
          <w:rFonts w:eastAsia="Times New Roman"/>
          <w:szCs w:val="24"/>
        </w:rPr>
        <w:t xml:space="preserve">οια είναι </w:t>
      </w:r>
      <w:r>
        <w:rPr>
          <w:rFonts w:eastAsia="Times New Roman"/>
          <w:szCs w:val="24"/>
        </w:rPr>
        <w:t xml:space="preserve">σήμερα </w:t>
      </w:r>
      <w:r w:rsidRPr="001A6822">
        <w:rPr>
          <w:rFonts w:eastAsia="Times New Roman"/>
          <w:szCs w:val="24"/>
        </w:rPr>
        <w:t xml:space="preserve">η κατάσταση του αεροδρομίου </w:t>
      </w:r>
      <w:r>
        <w:rPr>
          <w:rFonts w:eastAsia="Times New Roman"/>
          <w:szCs w:val="24"/>
        </w:rPr>
        <w:t xml:space="preserve">του </w:t>
      </w:r>
      <w:r w:rsidRPr="001A6822">
        <w:rPr>
          <w:rFonts w:eastAsia="Times New Roman"/>
          <w:szCs w:val="24"/>
        </w:rPr>
        <w:t>Ηρακλείου</w:t>
      </w:r>
      <w:r>
        <w:rPr>
          <w:rFonts w:eastAsia="Times New Roman"/>
          <w:szCs w:val="24"/>
        </w:rPr>
        <w:t>. Π</w:t>
      </w:r>
      <w:r w:rsidRPr="001A6822">
        <w:rPr>
          <w:rFonts w:eastAsia="Times New Roman"/>
          <w:szCs w:val="24"/>
        </w:rPr>
        <w:t>αρά τις</w:t>
      </w:r>
      <w:r>
        <w:rPr>
          <w:rFonts w:eastAsia="Times New Roman"/>
          <w:szCs w:val="24"/>
        </w:rPr>
        <w:t xml:space="preserve"> όποιες προσπάθειες αναβάθμισης, το «</w:t>
      </w:r>
      <w:r>
        <w:rPr>
          <w:rFonts w:eastAsia="Times New Roman"/>
          <w:szCs w:val="24"/>
        </w:rPr>
        <w:t xml:space="preserve">ΝΙΚΟΣ </w:t>
      </w:r>
      <w:r w:rsidRPr="001A6822">
        <w:rPr>
          <w:rFonts w:eastAsia="Times New Roman"/>
          <w:szCs w:val="24"/>
        </w:rPr>
        <w:t>ΚΑΖΑΝΤΖΑΚΗΣ</w:t>
      </w:r>
      <w:r>
        <w:rPr>
          <w:rFonts w:eastAsia="Times New Roman"/>
          <w:szCs w:val="24"/>
        </w:rPr>
        <w:t>»</w:t>
      </w:r>
      <w:r w:rsidRPr="001A6822">
        <w:rPr>
          <w:rFonts w:eastAsia="Times New Roman"/>
          <w:szCs w:val="24"/>
        </w:rPr>
        <w:t xml:space="preserve"> δεν είναι το αεροδρόμιο το οποίο αυτή τη στιγμή έχει τη δυνατότητα </w:t>
      </w:r>
      <w:r>
        <w:rPr>
          <w:rFonts w:eastAsia="Times New Roman"/>
          <w:szCs w:val="24"/>
        </w:rPr>
        <w:t>να εξυπ</w:t>
      </w:r>
      <w:r>
        <w:rPr>
          <w:rFonts w:eastAsia="Times New Roman"/>
          <w:szCs w:val="24"/>
        </w:rPr>
        <w:t xml:space="preserve">ηρετήσει </w:t>
      </w:r>
      <w:r w:rsidRPr="001A6822">
        <w:rPr>
          <w:rFonts w:eastAsia="Times New Roman"/>
          <w:szCs w:val="24"/>
        </w:rPr>
        <w:t>την Κρήτη και το Ηράκλειο ως κεντρική πύλη εισόδου για το νησί</w:t>
      </w:r>
      <w:r>
        <w:rPr>
          <w:rFonts w:eastAsia="Times New Roman"/>
          <w:szCs w:val="24"/>
        </w:rPr>
        <w:t xml:space="preserve">. </w:t>
      </w:r>
      <w:r>
        <w:rPr>
          <w:rFonts w:eastAsia="Times New Roman"/>
          <w:szCs w:val="24"/>
        </w:rPr>
        <w:lastRenderedPageBreak/>
        <w:t>Τ</w:t>
      </w:r>
      <w:r w:rsidRPr="001A6822">
        <w:rPr>
          <w:rFonts w:eastAsia="Times New Roman"/>
          <w:szCs w:val="24"/>
        </w:rPr>
        <w:t xml:space="preserve">ους ίδιους </w:t>
      </w:r>
      <w:r>
        <w:rPr>
          <w:rFonts w:eastAsia="Times New Roman"/>
          <w:szCs w:val="24"/>
        </w:rPr>
        <w:t xml:space="preserve">προβληματισμούς </w:t>
      </w:r>
      <w:r>
        <w:rPr>
          <w:rFonts w:eastAsia="Times New Roman"/>
          <w:szCs w:val="24"/>
        </w:rPr>
        <w:t>-</w:t>
      </w:r>
      <w:r>
        <w:rPr>
          <w:rFonts w:eastAsia="Times New Roman"/>
          <w:szCs w:val="24"/>
        </w:rPr>
        <w:t xml:space="preserve">θυμίζω- κάποτε </w:t>
      </w:r>
      <w:r w:rsidRPr="001A6822">
        <w:rPr>
          <w:rFonts w:eastAsia="Times New Roman"/>
          <w:szCs w:val="24"/>
        </w:rPr>
        <w:t>είχαν εκφράσει και όταν συζητούσα</w:t>
      </w:r>
      <w:r>
        <w:rPr>
          <w:rFonts w:eastAsia="Times New Roman"/>
          <w:szCs w:val="24"/>
        </w:rPr>
        <w:t>ν</w:t>
      </w:r>
      <w:r w:rsidRPr="001A6822">
        <w:rPr>
          <w:rFonts w:eastAsia="Times New Roman"/>
          <w:szCs w:val="24"/>
        </w:rPr>
        <w:t xml:space="preserve"> σε αυτή την Αίθουσα το θέμα του καινούρ</w:t>
      </w:r>
      <w:r>
        <w:rPr>
          <w:rFonts w:eastAsia="Times New Roman"/>
          <w:szCs w:val="24"/>
        </w:rPr>
        <w:t>γ</w:t>
      </w:r>
      <w:r w:rsidRPr="001A6822">
        <w:rPr>
          <w:rFonts w:eastAsia="Times New Roman"/>
          <w:szCs w:val="24"/>
        </w:rPr>
        <w:t>ιου αεροδρομίου στην Αθήνα</w:t>
      </w:r>
      <w:r>
        <w:rPr>
          <w:rFonts w:eastAsia="Times New Roman"/>
          <w:szCs w:val="24"/>
        </w:rPr>
        <w:t>.</w:t>
      </w:r>
      <w:r w:rsidRPr="001A6822">
        <w:rPr>
          <w:rFonts w:eastAsia="Times New Roman"/>
          <w:szCs w:val="24"/>
        </w:rPr>
        <w:t xml:space="preserve"> </w:t>
      </w:r>
      <w:r>
        <w:rPr>
          <w:rFonts w:eastAsia="Times New Roman"/>
          <w:szCs w:val="24"/>
        </w:rPr>
        <w:t>Υ</w:t>
      </w:r>
      <w:r w:rsidRPr="001A6822">
        <w:rPr>
          <w:rFonts w:eastAsia="Times New Roman"/>
          <w:szCs w:val="24"/>
        </w:rPr>
        <w:t xml:space="preserve">πήρχαν </w:t>
      </w:r>
      <w:r>
        <w:rPr>
          <w:rFonts w:eastAsia="Times New Roman"/>
          <w:szCs w:val="24"/>
        </w:rPr>
        <w:t>μ</w:t>
      </w:r>
      <w:r w:rsidRPr="001A6822">
        <w:rPr>
          <w:rFonts w:eastAsia="Times New Roman"/>
          <w:szCs w:val="24"/>
        </w:rPr>
        <w:t xml:space="preserve">άλιστα φωνές που </w:t>
      </w:r>
      <w:r>
        <w:rPr>
          <w:rFonts w:eastAsia="Times New Roman"/>
          <w:szCs w:val="24"/>
        </w:rPr>
        <w:t xml:space="preserve">έλεγαν </w:t>
      </w:r>
      <w:r w:rsidRPr="001A6822">
        <w:rPr>
          <w:rFonts w:eastAsia="Times New Roman"/>
          <w:szCs w:val="24"/>
        </w:rPr>
        <w:t xml:space="preserve">ότι δεν πρέπει να φύγει το αεροδρόμιο του Ελληνικού και </w:t>
      </w:r>
      <w:r>
        <w:rPr>
          <w:rFonts w:eastAsia="Times New Roman"/>
          <w:szCs w:val="24"/>
        </w:rPr>
        <w:t xml:space="preserve">μια </w:t>
      </w:r>
      <w:r w:rsidRPr="001A6822">
        <w:rPr>
          <w:rFonts w:eastAsia="Times New Roman"/>
          <w:szCs w:val="24"/>
        </w:rPr>
        <w:t>χαρά είναι</w:t>
      </w:r>
      <w:r>
        <w:rPr>
          <w:rFonts w:eastAsia="Times New Roman"/>
          <w:szCs w:val="24"/>
        </w:rPr>
        <w:t>,</w:t>
      </w:r>
      <w:r w:rsidRPr="001A6822">
        <w:rPr>
          <w:rFonts w:eastAsia="Times New Roman"/>
          <w:szCs w:val="24"/>
        </w:rPr>
        <w:t xml:space="preserve"> να </w:t>
      </w:r>
      <w:r>
        <w:rPr>
          <w:rFonts w:eastAsia="Times New Roman"/>
          <w:szCs w:val="24"/>
        </w:rPr>
        <w:t xml:space="preserve">το αναβαθμίσουμε και αυτό. </w:t>
      </w:r>
    </w:p>
    <w:p w14:paraId="224A1A4F" w14:textId="77777777" w:rsidR="0081027C" w:rsidRDefault="00F5028E">
      <w:pPr>
        <w:spacing w:line="600" w:lineRule="auto"/>
        <w:ind w:firstLine="720"/>
        <w:jc w:val="both"/>
        <w:rPr>
          <w:rFonts w:eastAsia="Times New Roman"/>
          <w:szCs w:val="24"/>
        </w:rPr>
      </w:pPr>
      <w:r>
        <w:rPr>
          <w:rFonts w:eastAsia="Times New Roman"/>
          <w:szCs w:val="24"/>
        </w:rPr>
        <w:t>Η</w:t>
      </w:r>
      <w:r w:rsidRPr="001A6822">
        <w:rPr>
          <w:rFonts w:eastAsia="Times New Roman"/>
          <w:szCs w:val="24"/>
        </w:rPr>
        <w:t xml:space="preserve"> πραγματικότητα </w:t>
      </w:r>
      <w:r>
        <w:rPr>
          <w:rFonts w:eastAsia="Times New Roman"/>
          <w:szCs w:val="24"/>
        </w:rPr>
        <w:t>όμως</w:t>
      </w:r>
      <w:r w:rsidRPr="001A6822">
        <w:rPr>
          <w:rFonts w:eastAsia="Times New Roman"/>
          <w:szCs w:val="24"/>
        </w:rPr>
        <w:t xml:space="preserve"> είναι ότι οι παλιές υποδομές</w:t>
      </w:r>
      <w:r>
        <w:rPr>
          <w:rFonts w:eastAsia="Times New Roman"/>
          <w:szCs w:val="24"/>
        </w:rPr>
        <w:t>,</w:t>
      </w:r>
      <w:r w:rsidRPr="001A6822">
        <w:rPr>
          <w:rFonts w:eastAsia="Times New Roman"/>
          <w:szCs w:val="24"/>
        </w:rPr>
        <w:t xml:space="preserve"> όπως αυτές</w:t>
      </w:r>
      <w:r>
        <w:rPr>
          <w:rFonts w:eastAsia="Times New Roman"/>
          <w:szCs w:val="24"/>
        </w:rPr>
        <w:t>,</w:t>
      </w:r>
      <w:r w:rsidRPr="001A6822">
        <w:rPr>
          <w:rFonts w:eastAsia="Times New Roman"/>
          <w:szCs w:val="24"/>
        </w:rPr>
        <w:t xml:space="preserve"> </w:t>
      </w:r>
      <w:r>
        <w:rPr>
          <w:rFonts w:eastAsia="Times New Roman"/>
          <w:szCs w:val="24"/>
        </w:rPr>
        <w:t>δ</w:t>
      </w:r>
      <w:r w:rsidRPr="001A6822">
        <w:rPr>
          <w:rFonts w:eastAsia="Times New Roman"/>
          <w:szCs w:val="24"/>
        </w:rPr>
        <w:t>υστυχώς</w:t>
      </w:r>
      <w:r>
        <w:rPr>
          <w:rFonts w:eastAsia="Times New Roman"/>
          <w:szCs w:val="24"/>
        </w:rPr>
        <w:t>,</w:t>
      </w:r>
      <w:r w:rsidRPr="001A6822">
        <w:rPr>
          <w:rFonts w:eastAsia="Times New Roman"/>
          <w:szCs w:val="24"/>
        </w:rPr>
        <w:t xml:space="preserve"> τελικά δεν μπορούν να ανταποκριθούν</w:t>
      </w:r>
      <w:r>
        <w:rPr>
          <w:rFonts w:eastAsia="Times New Roman"/>
          <w:szCs w:val="24"/>
        </w:rPr>
        <w:t xml:space="preserve"> στις σύγχρονες ανάγκες,</w:t>
      </w:r>
      <w:r w:rsidRPr="001A6822">
        <w:rPr>
          <w:rFonts w:eastAsia="Times New Roman"/>
          <w:szCs w:val="24"/>
        </w:rPr>
        <w:t xml:space="preserve"> όταν μιλάμε με ορίζ</w:t>
      </w:r>
      <w:r w:rsidRPr="001A6822">
        <w:rPr>
          <w:rFonts w:eastAsia="Times New Roman"/>
          <w:szCs w:val="24"/>
        </w:rPr>
        <w:t>οντα δεκαετιών</w:t>
      </w:r>
      <w:r>
        <w:rPr>
          <w:rFonts w:eastAsia="Times New Roman"/>
          <w:szCs w:val="24"/>
        </w:rPr>
        <w:t>.</w:t>
      </w:r>
      <w:r w:rsidRPr="001A6822">
        <w:rPr>
          <w:rFonts w:eastAsia="Times New Roman"/>
          <w:szCs w:val="24"/>
        </w:rPr>
        <w:t xml:space="preserve"> </w:t>
      </w:r>
      <w:r>
        <w:rPr>
          <w:rFonts w:eastAsia="Times New Roman"/>
          <w:szCs w:val="24"/>
        </w:rPr>
        <w:t>Κ</w:t>
      </w:r>
      <w:r w:rsidRPr="001A6822">
        <w:rPr>
          <w:rFonts w:eastAsia="Times New Roman"/>
          <w:szCs w:val="24"/>
        </w:rPr>
        <w:t>αι η Κρήτη είναι απολύ</w:t>
      </w:r>
      <w:r>
        <w:rPr>
          <w:rFonts w:eastAsia="Times New Roman"/>
          <w:szCs w:val="24"/>
        </w:rPr>
        <w:t>τως εξαρτημένη από τα αεροδρόμιά</w:t>
      </w:r>
      <w:r w:rsidRPr="001A6822">
        <w:rPr>
          <w:rFonts w:eastAsia="Times New Roman"/>
          <w:szCs w:val="24"/>
        </w:rPr>
        <w:t xml:space="preserve"> της ως πύλη εισόδου για τη συντριπτική πλειοψηφία των επισκεπτών που έρχ</w:t>
      </w:r>
      <w:r>
        <w:rPr>
          <w:rFonts w:eastAsia="Times New Roman"/>
          <w:szCs w:val="24"/>
        </w:rPr>
        <w:t>ον</w:t>
      </w:r>
      <w:r w:rsidRPr="001A6822">
        <w:rPr>
          <w:rFonts w:eastAsia="Times New Roman"/>
          <w:szCs w:val="24"/>
        </w:rPr>
        <w:t>ται στο νησί μα</w:t>
      </w:r>
      <w:r>
        <w:rPr>
          <w:rFonts w:eastAsia="Times New Roman"/>
          <w:szCs w:val="24"/>
        </w:rPr>
        <w:t>ς.</w:t>
      </w:r>
    </w:p>
    <w:p w14:paraId="224A1A50" w14:textId="77777777" w:rsidR="0081027C" w:rsidRDefault="00F5028E">
      <w:pPr>
        <w:spacing w:line="600" w:lineRule="auto"/>
        <w:ind w:firstLine="720"/>
        <w:jc w:val="both"/>
        <w:rPr>
          <w:rFonts w:eastAsia="Times New Roman"/>
          <w:szCs w:val="24"/>
        </w:rPr>
      </w:pPr>
      <w:r w:rsidRPr="001A6822">
        <w:rPr>
          <w:rFonts w:eastAsia="Times New Roman"/>
          <w:szCs w:val="24"/>
        </w:rPr>
        <w:t>Συνεπώς ένα υπερσύγχρονο αεροδρόμιο</w:t>
      </w:r>
      <w:r>
        <w:rPr>
          <w:rFonts w:eastAsia="Times New Roman"/>
          <w:szCs w:val="24"/>
        </w:rPr>
        <w:t>, όπως αυτό που σχεδιάζεται στ</w:t>
      </w:r>
      <w:r w:rsidRPr="001A6822">
        <w:rPr>
          <w:rFonts w:eastAsia="Times New Roman"/>
          <w:szCs w:val="24"/>
        </w:rPr>
        <w:t>ο Καστέ</w:t>
      </w:r>
      <w:r>
        <w:rPr>
          <w:rFonts w:eastAsia="Times New Roman"/>
          <w:szCs w:val="24"/>
        </w:rPr>
        <w:t>λ</w:t>
      </w:r>
      <w:r w:rsidRPr="001A6822">
        <w:rPr>
          <w:rFonts w:eastAsia="Times New Roman"/>
          <w:szCs w:val="24"/>
        </w:rPr>
        <w:t>ι</w:t>
      </w:r>
      <w:r>
        <w:rPr>
          <w:rFonts w:eastAsia="Times New Roman"/>
          <w:szCs w:val="24"/>
        </w:rPr>
        <w:t>,</w:t>
      </w:r>
      <w:r w:rsidRPr="001A6822">
        <w:rPr>
          <w:rFonts w:eastAsia="Times New Roman"/>
          <w:szCs w:val="24"/>
        </w:rPr>
        <w:t xml:space="preserve"> μακροπρόθεσμα εί</w:t>
      </w:r>
      <w:r w:rsidRPr="001A6822">
        <w:rPr>
          <w:rFonts w:eastAsia="Times New Roman"/>
          <w:szCs w:val="24"/>
        </w:rPr>
        <w:t>ναι απ</w:t>
      </w:r>
      <w:r>
        <w:rPr>
          <w:rFonts w:eastAsia="Times New Roman"/>
          <w:szCs w:val="24"/>
        </w:rPr>
        <w:t>ολύτως απαραίτητο για την Κρήτη. Π</w:t>
      </w:r>
      <w:r w:rsidRPr="001A6822">
        <w:rPr>
          <w:rFonts w:eastAsia="Times New Roman"/>
          <w:szCs w:val="24"/>
        </w:rPr>
        <w:t>αρά τις όποιες επιφυλάξεις</w:t>
      </w:r>
      <w:r>
        <w:rPr>
          <w:rFonts w:eastAsia="Times New Roman"/>
          <w:szCs w:val="24"/>
        </w:rPr>
        <w:t xml:space="preserve"> οι</w:t>
      </w:r>
      <w:r w:rsidRPr="001A6822">
        <w:rPr>
          <w:rFonts w:eastAsia="Times New Roman"/>
          <w:szCs w:val="24"/>
        </w:rPr>
        <w:t xml:space="preserve"> οποίες υπάρχουν κατά νου</w:t>
      </w:r>
      <w:r>
        <w:rPr>
          <w:rFonts w:eastAsia="Times New Roman"/>
          <w:szCs w:val="24"/>
        </w:rPr>
        <w:t>,</w:t>
      </w:r>
      <w:r w:rsidRPr="001A6822">
        <w:rPr>
          <w:rFonts w:eastAsia="Times New Roman"/>
          <w:szCs w:val="24"/>
        </w:rPr>
        <w:t xml:space="preserve"> δεν μπορούμε </w:t>
      </w:r>
      <w:r>
        <w:rPr>
          <w:rFonts w:eastAsia="Times New Roman"/>
          <w:szCs w:val="24"/>
        </w:rPr>
        <w:t>παρά ν</w:t>
      </w:r>
      <w:r w:rsidRPr="001A6822">
        <w:rPr>
          <w:rFonts w:eastAsia="Times New Roman"/>
          <w:szCs w:val="24"/>
        </w:rPr>
        <w:t>α δεχ</w:t>
      </w:r>
      <w:r>
        <w:rPr>
          <w:rFonts w:eastAsia="Times New Roman"/>
          <w:szCs w:val="24"/>
        </w:rPr>
        <w:t>θ</w:t>
      </w:r>
      <w:r w:rsidRPr="001A6822">
        <w:rPr>
          <w:rFonts w:eastAsia="Times New Roman"/>
          <w:szCs w:val="24"/>
        </w:rPr>
        <w:t>ούμε ότι οι εναλλακτικές λύσεις οι οποίες προκρίνονται είναι ικανοποιητικές</w:t>
      </w:r>
      <w:r>
        <w:rPr>
          <w:rFonts w:eastAsia="Times New Roman"/>
          <w:szCs w:val="24"/>
        </w:rPr>
        <w:t>.</w:t>
      </w:r>
    </w:p>
    <w:p w14:paraId="224A1A51" w14:textId="77777777" w:rsidR="0081027C" w:rsidRDefault="00F5028E">
      <w:pPr>
        <w:spacing w:line="600" w:lineRule="auto"/>
        <w:ind w:firstLine="720"/>
        <w:jc w:val="both"/>
        <w:rPr>
          <w:rFonts w:eastAsia="Times New Roman"/>
          <w:szCs w:val="24"/>
        </w:rPr>
      </w:pPr>
      <w:r w:rsidRPr="001A6822">
        <w:rPr>
          <w:rFonts w:eastAsia="Times New Roman"/>
          <w:szCs w:val="24"/>
        </w:rPr>
        <w:lastRenderedPageBreak/>
        <w:t>Βεβαίως</w:t>
      </w:r>
      <w:r>
        <w:rPr>
          <w:rFonts w:eastAsia="Times New Roman"/>
          <w:szCs w:val="24"/>
        </w:rPr>
        <w:t>,</w:t>
      </w:r>
      <w:r w:rsidRPr="001A6822">
        <w:rPr>
          <w:rFonts w:eastAsia="Times New Roman"/>
          <w:szCs w:val="24"/>
        </w:rPr>
        <w:t xml:space="preserve"> κύριοι </w:t>
      </w:r>
      <w:r>
        <w:rPr>
          <w:rFonts w:eastAsia="Times New Roman"/>
          <w:szCs w:val="24"/>
        </w:rPr>
        <w:t>Υ</w:t>
      </w:r>
      <w:r w:rsidRPr="001A6822">
        <w:rPr>
          <w:rFonts w:eastAsia="Times New Roman"/>
          <w:szCs w:val="24"/>
        </w:rPr>
        <w:t>πουργοί</w:t>
      </w:r>
      <w:r>
        <w:rPr>
          <w:rFonts w:eastAsia="Times New Roman"/>
          <w:szCs w:val="24"/>
        </w:rPr>
        <w:t>,</w:t>
      </w:r>
      <w:r w:rsidRPr="001A6822">
        <w:rPr>
          <w:rFonts w:eastAsia="Times New Roman"/>
          <w:szCs w:val="24"/>
        </w:rPr>
        <w:t xml:space="preserve"> στα χρονοδιαγράμματα δεν τα πάτε</w:t>
      </w:r>
      <w:r w:rsidRPr="001A6822">
        <w:rPr>
          <w:rFonts w:eastAsia="Times New Roman"/>
          <w:szCs w:val="24"/>
        </w:rPr>
        <w:t xml:space="preserve"> καλά</w:t>
      </w:r>
      <w:r>
        <w:rPr>
          <w:rFonts w:eastAsia="Times New Roman"/>
          <w:szCs w:val="24"/>
        </w:rPr>
        <w:t>.</w:t>
      </w:r>
      <w:r w:rsidRPr="001A6822">
        <w:rPr>
          <w:rFonts w:eastAsia="Times New Roman"/>
          <w:szCs w:val="24"/>
        </w:rPr>
        <w:t xml:space="preserve"> Όσον αφορά το αεροδρόμιο στο Καστέλι</w:t>
      </w:r>
      <w:r>
        <w:rPr>
          <w:rFonts w:eastAsia="Times New Roman"/>
          <w:szCs w:val="24"/>
        </w:rPr>
        <w:t xml:space="preserve">, </w:t>
      </w:r>
      <w:r w:rsidRPr="001A6822">
        <w:rPr>
          <w:rFonts w:eastAsia="Times New Roman"/>
          <w:szCs w:val="24"/>
        </w:rPr>
        <w:t xml:space="preserve">καταθέτω </w:t>
      </w:r>
      <w:r>
        <w:rPr>
          <w:rFonts w:eastAsia="Times New Roman"/>
          <w:szCs w:val="24"/>
        </w:rPr>
        <w:t>για</w:t>
      </w:r>
      <w:r w:rsidRPr="001A6822">
        <w:rPr>
          <w:rFonts w:eastAsia="Times New Roman"/>
          <w:szCs w:val="24"/>
        </w:rPr>
        <w:t xml:space="preserve"> </w:t>
      </w:r>
      <w:r>
        <w:rPr>
          <w:rFonts w:eastAsia="Times New Roman"/>
          <w:szCs w:val="24"/>
        </w:rPr>
        <w:t>τ</w:t>
      </w:r>
      <w:r w:rsidRPr="001A6822">
        <w:rPr>
          <w:rFonts w:eastAsia="Times New Roman"/>
          <w:szCs w:val="24"/>
        </w:rPr>
        <w:t xml:space="preserve">α </w:t>
      </w:r>
      <w:r>
        <w:rPr>
          <w:rFonts w:eastAsia="Times New Roman"/>
          <w:szCs w:val="24"/>
        </w:rPr>
        <w:t>Π</w:t>
      </w:r>
      <w:r w:rsidRPr="001A6822">
        <w:rPr>
          <w:rFonts w:eastAsia="Times New Roman"/>
          <w:szCs w:val="24"/>
        </w:rPr>
        <w:t xml:space="preserve">ρακτικά </w:t>
      </w:r>
      <w:r>
        <w:rPr>
          <w:rFonts w:eastAsia="Times New Roman"/>
          <w:szCs w:val="24"/>
        </w:rPr>
        <w:t xml:space="preserve">αυτό που είχατε </w:t>
      </w:r>
      <w:r w:rsidRPr="001A6822">
        <w:rPr>
          <w:rFonts w:eastAsia="Times New Roman"/>
          <w:szCs w:val="24"/>
        </w:rPr>
        <w:t>πει</w:t>
      </w:r>
      <w:r>
        <w:rPr>
          <w:rFonts w:eastAsia="Times New Roman"/>
          <w:szCs w:val="24"/>
        </w:rPr>
        <w:t>,</w:t>
      </w:r>
      <w:r w:rsidRPr="001A6822">
        <w:rPr>
          <w:rFonts w:eastAsia="Times New Roman"/>
          <w:szCs w:val="24"/>
        </w:rPr>
        <w:t xml:space="preserve"> ότι θα ξεκινήσει το 2017 </w:t>
      </w:r>
      <w:r>
        <w:rPr>
          <w:rFonts w:eastAsia="Times New Roman"/>
          <w:szCs w:val="24"/>
        </w:rPr>
        <w:t xml:space="preserve">και θα υλοποιηθεί </w:t>
      </w:r>
      <w:r w:rsidRPr="001A6822">
        <w:rPr>
          <w:rFonts w:eastAsia="Times New Roman"/>
          <w:szCs w:val="24"/>
        </w:rPr>
        <w:t>την επόμενη πενταετία</w:t>
      </w:r>
      <w:r>
        <w:rPr>
          <w:rFonts w:eastAsia="Times New Roman"/>
          <w:szCs w:val="24"/>
        </w:rPr>
        <w:t xml:space="preserve">, όπως είχε ειπωθεί κατά </w:t>
      </w:r>
      <w:r w:rsidRPr="001A6822">
        <w:rPr>
          <w:rFonts w:eastAsia="Times New Roman"/>
          <w:szCs w:val="24"/>
        </w:rPr>
        <w:t xml:space="preserve">την επίσκεψη </w:t>
      </w:r>
      <w:r>
        <w:rPr>
          <w:rFonts w:eastAsia="Times New Roman"/>
          <w:szCs w:val="24"/>
        </w:rPr>
        <w:t xml:space="preserve">μάλιστα </w:t>
      </w:r>
      <w:r w:rsidRPr="001A6822">
        <w:rPr>
          <w:rFonts w:eastAsia="Times New Roman"/>
          <w:szCs w:val="24"/>
        </w:rPr>
        <w:t xml:space="preserve">του </w:t>
      </w:r>
      <w:r>
        <w:rPr>
          <w:rFonts w:eastAsia="Times New Roman"/>
          <w:szCs w:val="24"/>
        </w:rPr>
        <w:t>Π</w:t>
      </w:r>
      <w:r w:rsidRPr="001A6822">
        <w:rPr>
          <w:rFonts w:eastAsia="Times New Roman"/>
          <w:szCs w:val="24"/>
        </w:rPr>
        <w:t>ρωθυπουργού</w:t>
      </w:r>
      <w:r>
        <w:rPr>
          <w:rFonts w:eastAsia="Times New Roman"/>
          <w:szCs w:val="24"/>
        </w:rPr>
        <w:t xml:space="preserve"> στις </w:t>
      </w:r>
      <w:r w:rsidRPr="001A6822">
        <w:rPr>
          <w:rFonts w:eastAsia="Times New Roman"/>
          <w:szCs w:val="24"/>
        </w:rPr>
        <w:t>20</w:t>
      </w:r>
      <w:r>
        <w:rPr>
          <w:rFonts w:eastAsia="Times New Roman"/>
          <w:szCs w:val="24"/>
        </w:rPr>
        <w:t>-</w:t>
      </w:r>
      <w:r w:rsidRPr="001A6822">
        <w:rPr>
          <w:rFonts w:eastAsia="Times New Roman"/>
          <w:szCs w:val="24"/>
        </w:rPr>
        <w:t>12</w:t>
      </w:r>
      <w:r>
        <w:rPr>
          <w:rFonts w:eastAsia="Times New Roman"/>
          <w:szCs w:val="24"/>
        </w:rPr>
        <w:t>-</w:t>
      </w:r>
      <w:r w:rsidRPr="001A6822">
        <w:rPr>
          <w:rFonts w:eastAsia="Times New Roman"/>
          <w:szCs w:val="24"/>
        </w:rPr>
        <w:t>2016 στο νησί</w:t>
      </w:r>
      <w:r>
        <w:rPr>
          <w:rFonts w:eastAsia="Times New Roman"/>
          <w:szCs w:val="24"/>
        </w:rPr>
        <w:t>.</w:t>
      </w:r>
      <w:r w:rsidRPr="001A6822">
        <w:rPr>
          <w:rFonts w:eastAsia="Times New Roman"/>
          <w:szCs w:val="24"/>
        </w:rPr>
        <w:t xml:space="preserve"> </w:t>
      </w:r>
      <w:r>
        <w:rPr>
          <w:rFonts w:eastAsia="Times New Roman"/>
          <w:szCs w:val="24"/>
        </w:rPr>
        <w:t>Δ</w:t>
      </w:r>
      <w:r w:rsidRPr="001A6822">
        <w:rPr>
          <w:rFonts w:eastAsia="Times New Roman"/>
          <w:szCs w:val="24"/>
        </w:rPr>
        <w:t>υστυχώς</w:t>
      </w:r>
      <w:r w:rsidRPr="001A6822">
        <w:rPr>
          <w:rFonts w:eastAsia="Times New Roman"/>
          <w:szCs w:val="24"/>
        </w:rPr>
        <w:t xml:space="preserve"> κάτι αντίστοιχο ισχύει και για τον </w:t>
      </w:r>
      <w:r>
        <w:rPr>
          <w:rFonts w:eastAsia="Times New Roman"/>
          <w:szCs w:val="24"/>
        </w:rPr>
        <w:t>ΒΟΑΚ. Καταθέτω επίσης ένα έγγραφο</w:t>
      </w:r>
      <w:r>
        <w:rPr>
          <w:rFonts w:eastAsia="Times New Roman"/>
          <w:szCs w:val="24"/>
        </w:rPr>
        <w:t>,</w:t>
      </w:r>
      <w:r>
        <w:rPr>
          <w:rFonts w:eastAsia="Times New Roman"/>
          <w:szCs w:val="24"/>
        </w:rPr>
        <w:t xml:space="preserve"> όπου σε μια </w:t>
      </w:r>
      <w:r w:rsidRPr="001A6822">
        <w:rPr>
          <w:rFonts w:eastAsia="Times New Roman"/>
          <w:szCs w:val="24"/>
        </w:rPr>
        <w:t xml:space="preserve">αντίστοιχη επίσκεψη του </w:t>
      </w:r>
      <w:r>
        <w:rPr>
          <w:rFonts w:eastAsia="Times New Roman"/>
          <w:szCs w:val="24"/>
        </w:rPr>
        <w:t>Π</w:t>
      </w:r>
      <w:r w:rsidRPr="001A6822">
        <w:rPr>
          <w:rFonts w:eastAsia="Times New Roman"/>
          <w:szCs w:val="24"/>
        </w:rPr>
        <w:t>ρωθυπουργού τον Ιούνιο το</w:t>
      </w:r>
      <w:r>
        <w:rPr>
          <w:rFonts w:eastAsia="Times New Roman"/>
          <w:szCs w:val="24"/>
        </w:rPr>
        <w:t>υ</w:t>
      </w:r>
      <w:r w:rsidRPr="001A6822">
        <w:rPr>
          <w:rFonts w:eastAsia="Times New Roman"/>
          <w:szCs w:val="24"/>
        </w:rPr>
        <w:t xml:space="preserve"> 2016 </w:t>
      </w:r>
      <w:r>
        <w:rPr>
          <w:rFonts w:eastAsia="Times New Roman"/>
          <w:szCs w:val="24"/>
        </w:rPr>
        <w:t xml:space="preserve">είπε </w:t>
      </w:r>
      <w:r w:rsidRPr="001A6822">
        <w:rPr>
          <w:rFonts w:eastAsia="Times New Roman"/>
          <w:szCs w:val="24"/>
        </w:rPr>
        <w:t xml:space="preserve">ότι το 2018 ξεκινούν τα έργα στον </w:t>
      </w:r>
      <w:r>
        <w:rPr>
          <w:rFonts w:eastAsia="Times New Roman"/>
          <w:szCs w:val="24"/>
        </w:rPr>
        <w:t>ΒΟΑΚ και θα είναι έτοιμο</w:t>
      </w:r>
      <w:r w:rsidRPr="001A6822">
        <w:rPr>
          <w:rFonts w:eastAsia="Times New Roman"/>
          <w:szCs w:val="24"/>
        </w:rPr>
        <w:t>ς το 2023</w:t>
      </w:r>
      <w:r>
        <w:rPr>
          <w:rFonts w:eastAsia="Times New Roman"/>
          <w:szCs w:val="24"/>
        </w:rPr>
        <w:t xml:space="preserve">. Άρα, όσον </w:t>
      </w:r>
      <w:r w:rsidRPr="001A6822">
        <w:rPr>
          <w:rFonts w:eastAsia="Times New Roman"/>
          <w:szCs w:val="24"/>
        </w:rPr>
        <w:t>αφορά τα χρονοδιαγράμματα</w:t>
      </w:r>
      <w:r>
        <w:rPr>
          <w:rFonts w:eastAsia="Times New Roman"/>
          <w:szCs w:val="24"/>
        </w:rPr>
        <w:t>,</w:t>
      </w:r>
      <w:r w:rsidRPr="001A6822">
        <w:rPr>
          <w:rFonts w:eastAsia="Times New Roman"/>
          <w:szCs w:val="24"/>
        </w:rPr>
        <w:t xml:space="preserve"> δυστυ</w:t>
      </w:r>
      <w:r w:rsidRPr="001A6822">
        <w:rPr>
          <w:rFonts w:eastAsia="Times New Roman"/>
          <w:szCs w:val="24"/>
        </w:rPr>
        <w:t xml:space="preserve">χώς και εσείς </w:t>
      </w:r>
      <w:r>
        <w:rPr>
          <w:rFonts w:eastAsia="Times New Roman"/>
          <w:szCs w:val="24"/>
        </w:rPr>
        <w:t>δ</w:t>
      </w:r>
      <w:r w:rsidRPr="001A6822">
        <w:rPr>
          <w:rFonts w:eastAsia="Times New Roman"/>
          <w:szCs w:val="24"/>
        </w:rPr>
        <w:t xml:space="preserve">εν </w:t>
      </w:r>
      <w:r>
        <w:rPr>
          <w:rFonts w:eastAsia="Times New Roman"/>
          <w:szCs w:val="24"/>
        </w:rPr>
        <w:t>ξεφύγατε</w:t>
      </w:r>
      <w:r w:rsidRPr="001A6822">
        <w:rPr>
          <w:rFonts w:eastAsia="Times New Roman"/>
          <w:szCs w:val="24"/>
        </w:rPr>
        <w:t xml:space="preserve"> από τον κανόνα των προηγούμενων κυβερνήσεων </w:t>
      </w:r>
      <w:r>
        <w:rPr>
          <w:rFonts w:eastAsia="Times New Roman"/>
          <w:szCs w:val="24"/>
        </w:rPr>
        <w:t xml:space="preserve">και </w:t>
      </w:r>
      <w:r w:rsidRPr="001A6822">
        <w:rPr>
          <w:rFonts w:eastAsia="Times New Roman"/>
          <w:szCs w:val="24"/>
        </w:rPr>
        <w:t>υπήρχε καθυστέρηση</w:t>
      </w:r>
      <w:r>
        <w:rPr>
          <w:rFonts w:eastAsia="Times New Roman"/>
          <w:szCs w:val="24"/>
        </w:rPr>
        <w:t>,</w:t>
      </w:r>
      <w:r w:rsidRPr="001A6822">
        <w:rPr>
          <w:rFonts w:eastAsia="Times New Roman"/>
          <w:szCs w:val="24"/>
        </w:rPr>
        <w:t xml:space="preserve"> </w:t>
      </w:r>
      <w:r>
        <w:rPr>
          <w:rFonts w:eastAsia="Times New Roman"/>
          <w:szCs w:val="24"/>
        </w:rPr>
        <w:t>την</w:t>
      </w:r>
      <w:r w:rsidRPr="001A6822">
        <w:rPr>
          <w:rFonts w:eastAsia="Times New Roman"/>
          <w:szCs w:val="24"/>
        </w:rPr>
        <w:t xml:space="preserve"> οποία φαντάζομαι </w:t>
      </w:r>
      <w:r>
        <w:rPr>
          <w:rFonts w:eastAsia="Times New Roman"/>
          <w:szCs w:val="24"/>
        </w:rPr>
        <w:t xml:space="preserve">ότι </w:t>
      </w:r>
      <w:r w:rsidRPr="001A6822">
        <w:rPr>
          <w:rFonts w:eastAsia="Times New Roman"/>
          <w:szCs w:val="24"/>
        </w:rPr>
        <w:t>στην ομιλία σας θα μας εξηγήσετε</w:t>
      </w:r>
      <w:r>
        <w:rPr>
          <w:rFonts w:eastAsia="Times New Roman"/>
          <w:szCs w:val="24"/>
        </w:rPr>
        <w:t>.</w:t>
      </w:r>
    </w:p>
    <w:p w14:paraId="224A1A52" w14:textId="77777777" w:rsidR="0081027C" w:rsidRDefault="00F5028E">
      <w:pPr>
        <w:spacing w:line="600" w:lineRule="auto"/>
        <w:ind w:firstLine="720"/>
        <w:jc w:val="both"/>
        <w:rPr>
          <w:rFonts w:eastAsia="Times New Roman"/>
          <w:szCs w:val="24"/>
        </w:rPr>
      </w:pPr>
      <w:r>
        <w:rPr>
          <w:rFonts w:eastAsia="Times New Roman"/>
          <w:szCs w:val="24"/>
        </w:rPr>
        <w:t>(Στο σημείο αυτό ο Βουλευτής κ. Ιωάννης Κεφαλογιάννης καταθέτει για τα Πρακτικά τα προαναφερθέντα έγγρ</w:t>
      </w:r>
      <w:r>
        <w:rPr>
          <w:rFonts w:eastAsia="Times New Roman"/>
          <w:szCs w:val="24"/>
        </w:rPr>
        <w:t>αφα, τα οποία βρίσκονται στο αρχείο του Τμήματος Γραμματείας της Διεύθυνσης Στενογραφίας και Πρακτικών της Βουλής)</w:t>
      </w:r>
    </w:p>
    <w:p w14:paraId="224A1A53" w14:textId="77777777" w:rsidR="0081027C" w:rsidRDefault="00F5028E">
      <w:pPr>
        <w:spacing w:line="600" w:lineRule="auto"/>
        <w:ind w:firstLine="720"/>
        <w:jc w:val="both"/>
        <w:rPr>
          <w:rFonts w:eastAsia="Times New Roman"/>
          <w:szCs w:val="24"/>
        </w:rPr>
      </w:pPr>
      <w:r>
        <w:rPr>
          <w:rFonts w:eastAsia="Times New Roman"/>
          <w:szCs w:val="24"/>
        </w:rPr>
        <w:lastRenderedPageBreak/>
        <w:t>Κ</w:t>
      </w:r>
      <w:r w:rsidRPr="001A6822">
        <w:rPr>
          <w:rFonts w:eastAsia="Times New Roman"/>
          <w:szCs w:val="24"/>
        </w:rPr>
        <w:t xml:space="preserve">υρία </w:t>
      </w:r>
      <w:r>
        <w:rPr>
          <w:rFonts w:eastAsia="Times New Roman"/>
          <w:szCs w:val="24"/>
        </w:rPr>
        <w:t>Π</w:t>
      </w:r>
      <w:r w:rsidRPr="001A6822">
        <w:rPr>
          <w:rFonts w:eastAsia="Times New Roman"/>
          <w:szCs w:val="24"/>
        </w:rPr>
        <w:t>ρόεδρε</w:t>
      </w:r>
      <w:r>
        <w:rPr>
          <w:rFonts w:eastAsia="Times New Roman"/>
          <w:szCs w:val="24"/>
        </w:rPr>
        <w:t>,</w:t>
      </w:r>
      <w:r w:rsidRPr="001A6822">
        <w:rPr>
          <w:rFonts w:eastAsia="Times New Roman"/>
          <w:szCs w:val="24"/>
        </w:rPr>
        <w:t xml:space="preserve"> καταλήγ</w:t>
      </w:r>
      <w:r>
        <w:rPr>
          <w:rFonts w:eastAsia="Times New Roman"/>
          <w:szCs w:val="24"/>
        </w:rPr>
        <w:t>ω με</w:t>
      </w:r>
      <w:r w:rsidRPr="001A6822">
        <w:rPr>
          <w:rFonts w:eastAsia="Times New Roman"/>
          <w:szCs w:val="24"/>
        </w:rPr>
        <w:t xml:space="preserve"> τις τροπολογίες και τις θέσεις της Νέας Δημοκρατίας</w:t>
      </w:r>
      <w:r>
        <w:rPr>
          <w:rFonts w:eastAsia="Times New Roman"/>
          <w:szCs w:val="24"/>
        </w:rPr>
        <w:t xml:space="preserve"> επ’ αυτών.</w:t>
      </w:r>
      <w:r w:rsidRPr="001A6822">
        <w:rPr>
          <w:rFonts w:eastAsia="Times New Roman"/>
          <w:szCs w:val="24"/>
        </w:rPr>
        <w:t xml:space="preserve"> </w:t>
      </w:r>
    </w:p>
    <w:p w14:paraId="224A1A54" w14:textId="77777777" w:rsidR="0081027C" w:rsidRDefault="00F5028E">
      <w:pPr>
        <w:spacing w:line="600" w:lineRule="auto"/>
        <w:ind w:firstLine="720"/>
        <w:jc w:val="both"/>
        <w:rPr>
          <w:rFonts w:eastAsia="Times New Roman"/>
          <w:szCs w:val="24"/>
        </w:rPr>
      </w:pPr>
      <w:r>
        <w:rPr>
          <w:rFonts w:eastAsia="Times New Roman"/>
          <w:szCs w:val="24"/>
        </w:rPr>
        <w:t>Α</w:t>
      </w:r>
      <w:r w:rsidRPr="001A6822">
        <w:rPr>
          <w:rFonts w:eastAsia="Times New Roman"/>
          <w:szCs w:val="24"/>
        </w:rPr>
        <w:t>ναφορικά με τη</w:t>
      </w:r>
      <w:r>
        <w:rPr>
          <w:rFonts w:eastAsia="Times New Roman"/>
          <w:szCs w:val="24"/>
        </w:rPr>
        <w:t xml:space="preserve"> με γενικό</w:t>
      </w:r>
      <w:r w:rsidRPr="001A6822">
        <w:rPr>
          <w:rFonts w:eastAsia="Times New Roman"/>
          <w:szCs w:val="24"/>
        </w:rPr>
        <w:t xml:space="preserve"> </w:t>
      </w:r>
      <w:r>
        <w:rPr>
          <w:rFonts w:eastAsia="Times New Roman"/>
          <w:szCs w:val="24"/>
        </w:rPr>
        <w:t xml:space="preserve">αριθμό </w:t>
      </w:r>
      <w:r w:rsidRPr="001A6822">
        <w:rPr>
          <w:rFonts w:eastAsia="Times New Roman"/>
          <w:szCs w:val="24"/>
        </w:rPr>
        <w:t xml:space="preserve">2160 και ειδικό </w:t>
      </w:r>
      <w:r>
        <w:rPr>
          <w:rFonts w:eastAsia="Times New Roman"/>
          <w:szCs w:val="24"/>
        </w:rPr>
        <w:t>60</w:t>
      </w:r>
      <w:r w:rsidRPr="001A6822">
        <w:rPr>
          <w:rFonts w:eastAsia="Times New Roman"/>
          <w:szCs w:val="24"/>
        </w:rPr>
        <w:t xml:space="preserve"> του Υπουργείου Υποδομών</w:t>
      </w:r>
      <w:r>
        <w:rPr>
          <w:rFonts w:eastAsia="Times New Roman"/>
          <w:szCs w:val="24"/>
        </w:rPr>
        <w:t>,</w:t>
      </w:r>
      <w:r w:rsidRPr="001A6822">
        <w:rPr>
          <w:rFonts w:eastAsia="Times New Roman"/>
          <w:szCs w:val="24"/>
        </w:rPr>
        <w:t xml:space="preserve"> θεωρού</w:t>
      </w:r>
      <w:r>
        <w:rPr>
          <w:rFonts w:eastAsia="Times New Roman"/>
          <w:szCs w:val="24"/>
        </w:rPr>
        <w:t>με</w:t>
      </w:r>
      <w:r w:rsidRPr="001A6822">
        <w:rPr>
          <w:rFonts w:eastAsia="Times New Roman"/>
          <w:szCs w:val="24"/>
        </w:rPr>
        <w:t xml:space="preserve"> υπερβολική και εντελώς </w:t>
      </w:r>
      <w:r>
        <w:rPr>
          <w:rFonts w:eastAsia="Times New Roman"/>
          <w:szCs w:val="24"/>
        </w:rPr>
        <w:t xml:space="preserve">αυθαίρετη την παράταση </w:t>
      </w:r>
      <w:r w:rsidRPr="001A6822">
        <w:rPr>
          <w:rFonts w:eastAsia="Times New Roman"/>
          <w:szCs w:val="24"/>
        </w:rPr>
        <w:t xml:space="preserve">των </w:t>
      </w:r>
      <w:r>
        <w:rPr>
          <w:rFonts w:eastAsia="Times New Roman"/>
          <w:szCs w:val="24"/>
        </w:rPr>
        <w:t>δεκαέξι μηνών. Α</w:t>
      </w:r>
      <w:r w:rsidRPr="001A6822">
        <w:rPr>
          <w:rFonts w:eastAsia="Times New Roman"/>
          <w:szCs w:val="24"/>
        </w:rPr>
        <w:t xml:space="preserve">ν ήταν μικρότερη </w:t>
      </w:r>
      <w:r>
        <w:rPr>
          <w:rFonts w:eastAsia="Times New Roman"/>
          <w:szCs w:val="24"/>
        </w:rPr>
        <w:t xml:space="preserve">η παράταση, </w:t>
      </w:r>
      <w:r w:rsidRPr="001A6822">
        <w:rPr>
          <w:rFonts w:eastAsia="Times New Roman"/>
          <w:szCs w:val="24"/>
        </w:rPr>
        <w:t>όπως είναι οι έξι μήνες</w:t>
      </w:r>
      <w:r>
        <w:rPr>
          <w:rFonts w:eastAsia="Times New Roman"/>
          <w:szCs w:val="24"/>
        </w:rPr>
        <w:t>,</w:t>
      </w:r>
      <w:r w:rsidRPr="001A6822">
        <w:rPr>
          <w:rFonts w:eastAsia="Times New Roman"/>
          <w:szCs w:val="24"/>
        </w:rPr>
        <w:t xml:space="preserve"> </w:t>
      </w:r>
      <w:r>
        <w:rPr>
          <w:rFonts w:eastAsia="Times New Roman"/>
          <w:szCs w:val="24"/>
        </w:rPr>
        <w:t>ε</w:t>
      </w:r>
      <w:r w:rsidRPr="001A6822">
        <w:rPr>
          <w:rFonts w:eastAsia="Times New Roman"/>
          <w:szCs w:val="24"/>
        </w:rPr>
        <w:t xml:space="preserve">μείς θα </w:t>
      </w:r>
      <w:r>
        <w:rPr>
          <w:rFonts w:eastAsia="Times New Roman"/>
          <w:szCs w:val="24"/>
        </w:rPr>
        <w:t>ήμασταν</w:t>
      </w:r>
      <w:r w:rsidRPr="001A6822">
        <w:rPr>
          <w:rFonts w:eastAsia="Times New Roman"/>
          <w:szCs w:val="24"/>
        </w:rPr>
        <w:t xml:space="preserve"> θετικοί</w:t>
      </w:r>
      <w:r>
        <w:rPr>
          <w:rFonts w:eastAsia="Times New Roman"/>
          <w:szCs w:val="24"/>
        </w:rPr>
        <w:t>.</w:t>
      </w:r>
      <w:r w:rsidRPr="001A6822">
        <w:rPr>
          <w:rFonts w:eastAsia="Times New Roman"/>
          <w:szCs w:val="24"/>
        </w:rPr>
        <w:t xml:space="preserve"> </w:t>
      </w:r>
      <w:r>
        <w:rPr>
          <w:rFonts w:eastAsia="Times New Roman"/>
          <w:szCs w:val="24"/>
        </w:rPr>
        <w:t>Π</w:t>
      </w:r>
      <w:r w:rsidRPr="001A6822">
        <w:rPr>
          <w:rFonts w:eastAsia="Times New Roman"/>
          <w:szCs w:val="24"/>
        </w:rPr>
        <w:t>αρ</w:t>
      </w:r>
      <w:r>
        <w:rPr>
          <w:rFonts w:eastAsia="Times New Roman"/>
          <w:szCs w:val="24"/>
        </w:rPr>
        <w:t xml:space="preserve">’ </w:t>
      </w:r>
      <w:r w:rsidRPr="001A6822">
        <w:rPr>
          <w:rFonts w:eastAsia="Times New Roman"/>
          <w:szCs w:val="24"/>
        </w:rPr>
        <w:t>όλα αυτά</w:t>
      </w:r>
      <w:r>
        <w:rPr>
          <w:rFonts w:eastAsia="Times New Roman"/>
          <w:szCs w:val="24"/>
        </w:rPr>
        <w:t>,</w:t>
      </w:r>
      <w:r w:rsidRPr="001A6822">
        <w:rPr>
          <w:rFonts w:eastAsia="Times New Roman"/>
          <w:szCs w:val="24"/>
        </w:rPr>
        <w:t xml:space="preserve"> επειδή είναι αναγκαία</w:t>
      </w:r>
      <w:r>
        <w:rPr>
          <w:rFonts w:eastAsia="Times New Roman"/>
          <w:szCs w:val="24"/>
        </w:rPr>
        <w:t>,</w:t>
      </w:r>
      <w:r w:rsidRPr="001A6822">
        <w:rPr>
          <w:rFonts w:eastAsia="Times New Roman"/>
          <w:szCs w:val="24"/>
        </w:rPr>
        <w:t xml:space="preserve"> θα ψηφίσουμε </w:t>
      </w:r>
      <w:r>
        <w:rPr>
          <w:rFonts w:eastAsia="Times New Roman"/>
          <w:szCs w:val="24"/>
        </w:rPr>
        <w:t>«ΠΑΡΩΝ»</w:t>
      </w:r>
      <w:r w:rsidRPr="001A6822">
        <w:rPr>
          <w:rFonts w:eastAsia="Times New Roman"/>
          <w:szCs w:val="24"/>
        </w:rPr>
        <w:t xml:space="preserve"> </w:t>
      </w:r>
      <w:r>
        <w:rPr>
          <w:rFonts w:eastAsia="Times New Roman"/>
          <w:szCs w:val="24"/>
        </w:rPr>
        <w:t>στη</w:t>
      </w:r>
      <w:r w:rsidRPr="001A6822">
        <w:rPr>
          <w:rFonts w:eastAsia="Times New Roman"/>
          <w:szCs w:val="24"/>
        </w:rPr>
        <w:t xml:space="preserve"> συγκεκριμέ</w:t>
      </w:r>
      <w:r w:rsidRPr="001A6822">
        <w:rPr>
          <w:rFonts w:eastAsia="Times New Roman"/>
          <w:szCs w:val="24"/>
        </w:rPr>
        <w:t>νη τροπολογία</w:t>
      </w:r>
      <w:r>
        <w:rPr>
          <w:rFonts w:eastAsia="Times New Roman"/>
          <w:szCs w:val="24"/>
        </w:rPr>
        <w:t>.</w:t>
      </w:r>
    </w:p>
    <w:p w14:paraId="224A1A55" w14:textId="77777777" w:rsidR="0081027C" w:rsidRDefault="00F5028E">
      <w:pPr>
        <w:spacing w:line="600" w:lineRule="auto"/>
        <w:ind w:firstLine="720"/>
        <w:jc w:val="both"/>
        <w:rPr>
          <w:rFonts w:eastAsia="Times New Roman"/>
          <w:szCs w:val="24"/>
        </w:rPr>
      </w:pPr>
      <w:r w:rsidRPr="001A6822">
        <w:rPr>
          <w:rFonts w:eastAsia="Times New Roman"/>
          <w:szCs w:val="24"/>
        </w:rPr>
        <w:t xml:space="preserve">Όσον αφορά την </w:t>
      </w:r>
      <w:r>
        <w:rPr>
          <w:rFonts w:eastAsia="Times New Roman"/>
          <w:szCs w:val="24"/>
        </w:rPr>
        <w:t>τροπολογία με γενικό αριθμό 216</w:t>
      </w:r>
      <w:r w:rsidRPr="001A6822">
        <w:rPr>
          <w:rFonts w:eastAsia="Times New Roman"/>
          <w:szCs w:val="24"/>
        </w:rPr>
        <w:t>4</w:t>
      </w:r>
      <w:r>
        <w:rPr>
          <w:rFonts w:eastAsia="Times New Roman"/>
          <w:szCs w:val="24"/>
        </w:rPr>
        <w:t xml:space="preserve"> και ειδικό </w:t>
      </w:r>
      <w:r w:rsidRPr="001A6822">
        <w:rPr>
          <w:rFonts w:eastAsia="Times New Roman"/>
          <w:szCs w:val="24"/>
        </w:rPr>
        <w:t>63</w:t>
      </w:r>
      <w:r>
        <w:rPr>
          <w:rFonts w:eastAsia="Times New Roman"/>
          <w:szCs w:val="24"/>
        </w:rPr>
        <w:t>,</w:t>
      </w:r>
      <w:r w:rsidRPr="001A6822">
        <w:rPr>
          <w:rFonts w:eastAsia="Times New Roman"/>
          <w:szCs w:val="24"/>
        </w:rPr>
        <w:t xml:space="preserve"> με την οποία καταργείται ο περιορισμός των καταβαλλόμενων από τη δεύτερη θέση αποδοχών </w:t>
      </w:r>
      <w:r>
        <w:rPr>
          <w:rFonts w:eastAsia="Times New Roman"/>
          <w:szCs w:val="24"/>
        </w:rPr>
        <w:t>σ</w:t>
      </w:r>
      <w:r w:rsidRPr="001A6822">
        <w:rPr>
          <w:rFonts w:eastAsia="Times New Roman"/>
          <w:szCs w:val="24"/>
        </w:rPr>
        <w:t>ε ποσοστό 30</w:t>
      </w:r>
      <w:r>
        <w:rPr>
          <w:rFonts w:eastAsia="Times New Roman"/>
          <w:szCs w:val="24"/>
        </w:rPr>
        <w:t>%,</w:t>
      </w:r>
      <w:r w:rsidRPr="001A6822">
        <w:rPr>
          <w:rFonts w:eastAsia="Times New Roman"/>
          <w:szCs w:val="24"/>
        </w:rPr>
        <w:t xml:space="preserve"> θεωρούμε ότι πρόκειται για </w:t>
      </w:r>
      <w:r>
        <w:rPr>
          <w:rFonts w:eastAsia="Times New Roman"/>
          <w:szCs w:val="24"/>
        </w:rPr>
        <w:t>μια</w:t>
      </w:r>
      <w:r w:rsidRPr="001A6822">
        <w:rPr>
          <w:rFonts w:eastAsia="Times New Roman"/>
          <w:szCs w:val="24"/>
        </w:rPr>
        <w:t xml:space="preserve"> ξεκάθαρη εξυπηρέτηση σε συγκεκριμένους δικαστικούς λειτουργούς που </w:t>
      </w:r>
      <w:r>
        <w:rPr>
          <w:rFonts w:eastAsia="Times New Roman"/>
          <w:szCs w:val="24"/>
        </w:rPr>
        <w:t>κατέχουν</w:t>
      </w:r>
      <w:r w:rsidRPr="001A6822">
        <w:rPr>
          <w:rFonts w:eastAsia="Times New Roman"/>
          <w:szCs w:val="24"/>
        </w:rPr>
        <w:t xml:space="preserve"> μόνιμη θέση </w:t>
      </w:r>
      <w:r>
        <w:rPr>
          <w:rFonts w:eastAsia="Times New Roman"/>
          <w:szCs w:val="24"/>
        </w:rPr>
        <w:t xml:space="preserve">ΔΕΠ, </w:t>
      </w:r>
      <w:r w:rsidRPr="001A6822">
        <w:rPr>
          <w:rFonts w:eastAsia="Times New Roman"/>
          <w:szCs w:val="24"/>
        </w:rPr>
        <w:t xml:space="preserve">η οποία δυστυχώς είναι τόσο </w:t>
      </w:r>
      <w:r>
        <w:rPr>
          <w:rFonts w:eastAsia="Times New Roman"/>
          <w:szCs w:val="24"/>
        </w:rPr>
        <w:t>«</w:t>
      </w:r>
      <w:r w:rsidRPr="001A6822">
        <w:rPr>
          <w:rFonts w:eastAsia="Times New Roman"/>
          <w:szCs w:val="24"/>
        </w:rPr>
        <w:t>φωτογραφική</w:t>
      </w:r>
      <w:r>
        <w:rPr>
          <w:rFonts w:eastAsia="Times New Roman"/>
          <w:szCs w:val="24"/>
        </w:rPr>
        <w:t>»</w:t>
      </w:r>
      <w:r w:rsidRPr="001A6822">
        <w:rPr>
          <w:rFonts w:eastAsia="Times New Roman"/>
          <w:szCs w:val="24"/>
        </w:rPr>
        <w:t xml:space="preserve"> και έχει αναδρομική ισχύ</w:t>
      </w:r>
      <w:r>
        <w:rPr>
          <w:rFonts w:eastAsia="Times New Roman"/>
          <w:szCs w:val="24"/>
        </w:rPr>
        <w:t>,</w:t>
      </w:r>
      <w:r w:rsidRPr="001A6822">
        <w:rPr>
          <w:rFonts w:eastAsia="Times New Roman"/>
          <w:szCs w:val="24"/>
        </w:rPr>
        <w:t xml:space="preserve"> που φαίνεται ότι κάνε</w:t>
      </w:r>
      <w:r>
        <w:rPr>
          <w:rFonts w:eastAsia="Times New Roman"/>
          <w:szCs w:val="24"/>
        </w:rPr>
        <w:t>τε</w:t>
      </w:r>
      <w:r w:rsidRPr="001A6822">
        <w:rPr>
          <w:rFonts w:eastAsia="Times New Roman"/>
          <w:szCs w:val="24"/>
        </w:rPr>
        <w:t xml:space="preserve"> συγκεκριμένη εξυπηρέτηση σε κάποιους από τους δικαστικούς λειτουργούς</w:t>
      </w:r>
      <w:r>
        <w:rPr>
          <w:rFonts w:eastAsia="Times New Roman"/>
          <w:szCs w:val="24"/>
        </w:rPr>
        <w:t>.</w:t>
      </w:r>
      <w:r>
        <w:rPr>
          <w:rFonts w:eastAsia="Times New Roman"/>
          <w:szCs w:val="24"/>
        </w:rPr>
        <w:t xml:space="preserve"> Γι’ αυτόν τον </w:t>
      </w:r>
      <w:r w:rsidRPr="001A6822">
        <w:rPr>
          <w:rFonts w:eastAsia="Times New Roman"/>
          <w:szCs w:val="24"/>
        </w:rPr>
        <w:t xml:space="preserve">λόγο </w:t>
      </w:r>
      <w:r>
        <w:rPr>
          <w:rFonts w:eastAsia="Times New Roman"/>
          <w:szCs w:val="24"/>
        </w:rPr>
        <w:t>ε</w:t>
      </w:r>
      <w:r w:rsidRPr="001A6822">
        <w:rPr>
          <w:rFonts w:eastAsia="Times New Roman"/>
          <w:szCs w:val="24"/>
        </w:rPr>
        <w:t>μείς θα είμαστε αρνητικοί</w:t>
      </w:r>
      <w:r>
        <w:rPr>
          <w:rFonts w:eastAsia="Times New Roman"/>
          <w:szCs w:val="24"/>
        </w:rPr>
        <w:t>.</w:t>
      </w:r>
    </w:p>
    <w:p w14:paraId="224A1A56" w14:textId="77777777" w:rsidR="0081027C" w:rsidRDefault="00F5028E">
      <w:pPr>
        <w:spacing w:line="600" w:lineRule="auto"/>
        <w:ind w:firstLine="720"/>
        <w:jc w:val="both"/>
        <w:rPr>
          <w:rFonts w:eastAsia="Times New Roman"/>
          <w:szCs w:val="24"/>
        </w:rPr>
      </w:pPr>
      <w:r w:rsidRPr="001A6822">
        <w:rPr>
          <w:rFonts w:eastAsia="Times New Roman"/>
          <w:szCs w:val="24"/>
        </w:rPr>
        <w:lastRenderedPageBreak/>
        <w:t xml:space="preserve">Όσον αφορά την </w:t>
      </w:r>
      <w:r>
        <w:rPr>
          <w:rFonts w:eastAsia="Times New Roman"/>
          <w:szCs w:val="24"/>
        </w:rPr>
        <w:t>τροπολογία με γενικό αριθμό 2</w:t>
      </w:r>
      <w:r w:rsidRPr="001A6822">
        <w:rPr>
          <w:rFonts w:eastAsia="Times New Roman"/>
          <w:szCs w:val="24"/>
        </w:rPr>
        <w:t xml:space="preserve">162 </w:t>
      </w:r>
      <w:r>
        <w:rPr>
          <w:rFonts w:eastAsia="Times New Roman"/>
          <w:szCs w:val="24"/>
        </w:rPr>
        <w:t>και ειδικό</w:t>
      </w:r>
      <w:r w:rsidRPr="001A6822">
        <w:rPr>
          <w:rFonts w:eastAsia="Times New Roman"/>
          <w:szCs w:val="24"/>
        </w:rPr>
        <w:t xml:space="preserve"> 61</w:t>
      </w:r>
      <w:r>
        <w:rPr>
          <w:rFonts w:eastAsia="Times New Roman"/>
          <w:szCs w:val="24"/>
        </w:rPr>
        <w:t>,</w:t>
      </w:r>
      <w:r>
        <w:rPr>
          <w:rFonts w:eastAsia="Times New Roman"/>
          <w:szCs w:val="24"/>
        </w:rPr>
        <w:t xml:space="preserve"> που φέρνει ο κ. Βασιλειάδης,</w:t>
      </w:r>
      <w:r w:rsidRPr="001A6822">
        <w:rPr>
          <w:rFonts w:eastAsia="Times New Roman"/>
          <w:szCs w:val="24"/>
        </w:rPr>
        <w:t xml:space="preserve"> όπως ανέφερε και ο εισηγητής </w:t>
      </w:r>
      <w:r>
        <w:rPr>
          <w:rFonts w:eastAsia="Times New Roman"/>
          <w:szCs w:val="24"/>
        </w:rPr>
        <w:t>μας</w:t>
      </w:r>
      <w:r w:rsidRPr="001A6822">
        <w:rPr>
          <w:rFonts w:eastAsia="Times New Roman"/>
          <w:szCs w:val="24"/>
        </w:rPr>
        <w:t xml:space="preserve"> κ</w:t>
      </w:r>
      <w:r>
        <w:rPr>
          <w:rFonts w:eastAsia="Times New Roman"/>
          <w:szCs w:val="24"/>
        </w:rPr>
        <w:t>.</w:t>
      </w:r>
      <w:r w:rsidRPr="001A6822">
        <w:rPr>
          <w:rFonts w:eastAsia="Times New Roman"/>
          <w:szCs w:val="24"/>
        </w:rPr>
        <w:t xml:space="preserve"> </w:t>
      </w:r>
      <w:proofErr w:type="spellStart"/>
      <w:r>
        <w:rPr>
          <w:rFonts w:eastAsia="Times New Roman"/>
          <w:szCs w:val="24"/>
        </w:rPr>
        <w:t>Μ</w:t>
      </w:r>
      <w:r w:rsidRPr="001A6822">
        <w:rPr>
          <w:rFonts w:eastAsia="Times New Roman"/>
          <w:szCs w:val="24"/>
        </w:rPr>
        <w:t>πουκώρος</w:t>
      </w:r>
      <w:proofErr w:type="spellEnd"/>
      <w:r>
        <w:rPr>
          <w:rFonts w:eastAsia="Times New Roman"/>
          <w:szCs w:val="24"/>
        </w:rPr>
        <w:t xml:space="preserve"> και</w:t>
      </w:r>
      <w:r w:rsidRPr="001A6822">
        <w:rPr>
          <w:rFonts w:eastAsia="Times New Roman"/>
          <w:szCs w:val="24"/>
        </w:rPr>
        <w:t xml:space="preserve"> η κ</w:t>
      </w:r>
      <w:r>
        <w:rPr>
          <w:rFonts w:eastAsia="Times New Roman"/>
          <w:szCs w:val="24"/>
        </w:rPr>
        <w:t>.</w:t>
      </w:r>
      <w:r w:rsidRPr="001A6822">
        <w:rPr>
          <w:rFonts w:eastAsia="Times New Roman"/>
          <w:szCs w:val="24"/>
        </w:rPr>
        <w:t xml:space="preserve"> Καραμανλή</w:t>
      </w:r>
      <w:r>
        <w:rPr>
          <w:rFonts w:eastAsia="Times New Roman"/>
          <w:szCs w:val="24"/>
        </w:rPr>
        <w:t xml:space="preserve">, είμαστε αρνητικοί. </w:t>
      </w:r>
    </w:p>
    <w:p w14:paraId="224A1A57" w14:textId="77777777" w:rsidR="0081027C" w:rsidRDefault="00F5028E">
      <w:pPr>
        <w:spacing w:line="600" w:lineRule="auto"/>
        <w:ind w:firstLine="720"/>
        <w:jc w:val="both"/>
        <w:rPr>
          <w:rFonts w:eastAsia="Times New Roman"/>
          <w:szCs w:val="24"/>
        </w:rPr>
      </w:pPr>
      <w:r w:rsidRPr="001A6822">
        <w:rPr>
          <w:rFonts w:eastAsia="Times New Roman"/>
          <w:szCs w:val="24"/>
        </w:rPr>
        <w:t xml:space="preserve">Όσον αφορά την </w:t>
      </w:r>
      <w:r>
        <w:rPr>
          <w:rFonts w:eastAsia="Times New Roman"/>
          <w:szCs w:val="24"/>
        </w:rPr>
        <w:t>τροπολογία με γ</w:t>
      </w:r>
      <w:r>
        <w:rPr>
          <w:rFonts w:eastAsia="Times New Roman"/>
          <w:szCs w:val="24"/>
        </w:rPr>
        <w:t>ενικό αριθμό 2</w:t>
      </w:r>
      <w:r w:rsidRPr="001A6822">
        <w:rPr>
          <w:rFonts w:eastAsia="Times New Roman"/>
          <w:szCs w:val="24"/>
        </w:rPr>
        <w:t xml:space="preserve">166 και </w:t>
      </w:r>
      <w:r>
        <w:rPr>
          <w:rFonts w:eastAsia="Times New Roman"/>
          <w:szCs w:val="24"/>
        </w:rPr>
        <w:t xml:space="preserve">ειδικό </w:t>
      </w:r>
      <w:r w:rsidRPr="001A6822">
        <w:rPr>
          <w:rFonts w:eastAsia="Times New Roman"/>
          <w:szCs w:val="24"/>
        </w:rPr>
        <w:t>64</w:t>
      </w:r>
      <w:r>
        <w:rPr>
          <w:rFonts w:eastAsia="Times New Roman"/>
          <w:szCs w:val="24"/>
        </w:rPr>
        <w:t>,</w:t>
      </w:r>
      <w:r w:rsidRPr="001A6822">
        <w:rPr>
          <w:rFonts w:eastAsia="Times New Roman"/>
          <w:szCs w:val="24"/>
        </w:rPr>
        <w:t xml:space="preserve"> θα είμαστε θετικοί</w:t>
      </w:r>
      <w:r>
        <w:rPr>
          <w:rFonts w:eastAsia="Times New Roman"/>
          <w:szCs w:val="24"/>
        </w:rPr>
        <w:t>,</w:t>
      </w:r>
      <w:r w:rsidRPr="001A6822">
        <w:rPr>
          <w:rFonts w:eastAsia="Times New Roman"/>
          <w:szCs w:val="24"/>
        </w:rPr>
        <w:t xml:space="preserve"> παρ</w:t>
      </w:r>
      <w:r>
        <w:rPr>
          <w:rFonts w:eastAsia="Times New Roman"/>
          <w:szCs w:val="24"/>
        </w:rPr>
        <w:t xml:space="preserve">’ </w:t>
      </w:r>
      <w:r w:rsidRPr="001A6822">
        <w:rPr>
          <w:rFonts w:eastAsia="Times New Roman"/>
          <w:szCs w:val="24"/>
        </w:rPr>
        <w:t>ότι</w:t>
      </w:r>
      <w:r>
        <w:rPr>
          <w:rFonts w:eastAsia="Times New Roman"/>
          <w:szCs w:val="24"/>
        </w:rPr>
        <w:t>,</w:t>
      </w:r>
      <w:r w:rsidRPr="001A6822">
        <w:rPr>
          <w:rFonts w:eastAsia="Times New Roman"/>
          <w:szCs w:val="24"/>
        </w:rPr>
        <w:t xml:space="preserve"> </w:t>
      </w:r>
      <w:r>
        <w:rPr>
          <w:rFonts w:eastAsia="Times New Roman"/>
          <w:szCs w:val="24"/>
        </w:rPr>
        <w:t>κύριε Υπουργέ,</w:t>
      </w:r>
      <w:r w:rsidRPr="001A6822">
        <w:rPr>
          <w:rFonts w:eastAsia="Times New Roman"/>
          <w:szCs w:val="24"/>
        </w:rPr>
        <w:t xml:space="preserve"> θεωρούμε ότι υπάρχουν κάποιες διακρίσεις </w:t>
      </w:r>
      <w:r>
        <w:rPr>
          <w:rFonts w:eastAsia="Times New Roman"/>
          <w:szCs w:val="24"/>
        </w:rPr>
        <w:t>ό</w:t>
      </w:r>
      <w:r w:rsidRPr="001A6822">
        <w:rPr>
          <w:rFonts w:eastAsia="Times New Roman"/>
          <w:szCs w:val="24"/>
        </w:rPr>
        <w:t xml:space="preserve">σον αφορά τα νομικά πρόσωπα που αποτελούν μέλη των </w:t>
      </w:r>
      <w:r>
        <w:rPr>
          <w:rFonts w:eastAsia="Times New Roman"/>
          <w:szCs w:val="24"/>
        </w:rPr>
        <w:t>σ</w:t>
      </w:r>
      <w:r w:rsidRPr="001A6822">
        <w:rPr>
          <w:rFonts w:eastAsia="Times New Roman"/>
          <w:szCs w:val="24"/>
        </w:rPr>
        <w:t>υνεταιρισμών</w:t>
      </w:r>
      <w:r>
        <w:rPr>
          <w:rFonts w:eastAsia="Times New Roman"/>
          <w:szCs w:val="24"/>
        </w:rPr>
        <w:t>. Βεβαίως,</w:t>
      </w:r>
      <w:r w:rsidRPr="001A6822">
        <w:rPr>
          <w:rFonts w:eastAsia="Times New Roman"/>
          <w:szCs w:val="24"/>
        </w:rPr>
        <w:t xml:space="preserve"> </w:t>
      </w:r>
      <w:r>
        <w:rPr>
          <w:rFonts w:eastAsia="Times New Roman"/>
          <w:szCs w:val="24"/>
        </w:rPr>
        <w:t xml:space="preserve">ενώ </w:t>
      </w:r>
      <w:r w:rsidRPr="001A6822">
        <w:rPr>
          <w:rFonts w:eastAsia="Times New Roman"/>
          <w:szCs w:val="24"/>
        </w:rPr>
        <w:t>θεωρητικ</w:t>
      </w:r>
      <w:r>
        <w:rPr>
          <w:rFonts w:eastAsia="Times New Roman"/>
          <w:szCs w:val="24"/>
        </w:rPr>
        <w:t>ώ</w:t>
      </w:r>
      <w:r w:rsidRPr="001A6822">
        <w:rPr>
          <w:rFonts w:eastAsia="Times New Roman"/>
          <w:szCs w:val="24"/>
        </w:rPr>
        <w:t xml:space="preserve">ς </w:t>
      </w:r>
      <w:r>
        <w:rPr>
          <w:rFonts w:eastAsia="Times New Roman"/>
          <w:szCs w:val="24"/>
        </w:rPr>
        <w:t xml:space="preserve">πρόκειται για μια </w:t>
      </w:r>
      <w:r w:rsidRPr="001A6822">
        <w:rPr>
          <w:rFonts w:eastAsia="Times New Roman"/>
          <w:szCs w:val="24"/>
        </w:rPr>
        <w:t>φορολογική ελάφρυνση των μελ</w:t>
      </w:r>
      <w:r w:rsidRPr="001A6822">
        <w:rPr>
          <w:rFonts w:eastAsia="Times New Roman"/>
          <w:szCs w:val="24"/>
        </w:rPr>
        <w:t>ών των φυσικών προσώπων</w:t>
      </w:r>
      <w:r>
        <w:rPr>
          <w:rFonts w:eastAsia="Times New Roman"/>
          <w:szCs w:val="24"/>
        </w:rPr>
        <w:t>,</w:t>
      </w:r>
      <w:r w:rsidRPr="001A6822">
        <w:rPr>
          <w:rFonts w:eastAsia="Times New Roman"/>
          <w:szCs w:val="24"/>
        </w:rPr>
        <w:t xml:space="preserve"> </w:t>
      </w:r>
      <w:r>
        <w:rPr>
          <w:rFonts w:eastAsia="Times New Roman"/>
          <w:szCs w:val="24"/>
        </w:rPr>
        <w:t>δ</w:t>
      </w:r>
      <w:r w:rsidRPr="001A6822">
        <w:rPr>
          <w:rFonts w:eastAsia="Times New Roman"/>
          <w:szCs w:val="24"/>
        </w:rPr>
        <w:t>υστυχώς στην πράξη αυτό δεν έχει κανένα αποτέλεσμα</w:t>
      </w:r>
      <w:r>
        <w:rPr>
          <w:rFonts w:eastAsia="Times New Roman"/>
          <w:szCs w:val="24"/>
        </w:rPr>
        <w:t>,</w:t>
      </w:r>
      <w:r w:rsidRPr="001A6822">
        <w:rPr>
          <w:rFonts w:eastAsia="Times New Roman"/>
          <w:szCs w:val="24"/>
        </w:rPr>
        <w:t xml:space="preserve"> </w:t>
      </w:r>
      <w:r>
        <w:rPr>
          <w:rFonts w:eastAsia="Times New Roman"/>
          <w:szCs w:val="24"/>
        </w:rPr>
        <w:t>γ</w:t>
      </w:r>
      <w:r w:rsidRPr="001A6822">
        <w:rPr>
          <w:rFonts w:eastAsia="Times New Roman"/>
          <w:szCs w:val="24"/>
        </w:rPr>
        <w:t xml:space="preserve">ιατί ξέρετε πολύ καλά ότι αντί να κάνουν οι </w:t>
      </w:r>
      <w:r>
        <w:rPr>
          <w:rFonts w:eastAsia="Times New Roman"/>
          <w:szCs w:val="24"/>
        </w:rPr>
        <w:t>α</w:t>
      </w:r>
      <w:r w:rsidRPr="001A6822">
        <w:rPr>
          <w:rFonts w:eastAsia="Times New Roman"/>
          <w:szCs w:val="24"/>
        </w:rPr>
        <w:t>γροτικοί συνεταιρισμοί διανομή των εμπορικών πλεονασμάτων</w:t>
      </w:r>
      <w:r>
        <w:rPr>
          <w:rFonts w:eastAsia="Times New Roman"/>
          <w:szCs w:val="24"/>
        </w:rPr>
        <w:t>,</w:t>
      </w:r>
      <w:r w:rsidRPr="001A6822">
        <w:rPr>
          <w:rFonts w:eastAsia="Times New Roman"/>
          <w:szCs w:val="24"/>
        </w:rPr>
        <w:t xml:space="preserve"> αυτά </w:t>
      </w:r>
      <w:r>
        <w:rPr>
          <w:rFonts w:eastAsia="Times New Roman"/>
          <w:szCs w:val="24"/>
        </w:rPr>
        <w:t xml:space="preserve">τα </w:t>
      </w:r>
      <w:r w:rsidRPr="001A6822">
        <w:rPr>
          <w:rFonts w:eastAsia="Times New Roman"/>
          <w:szCs w:val="24"/>
        </w:rPr>
        <w:t xml:space="preserve">τοποθετούν για τις εκκαθαρίσεις των μελών </w:t>
      </w:r>
      <w:r>
        <w:rPr>
          <w:rFonts w:eastAsia="Times New Roman"/>
          <w:szCs w:val="24"/>
        </w:rPr>
        <w:t>τους.</w:t>
      </w:r>
    </w:p>
    <w:p w14:paraId="224A1A58" w14:textId="77777777" w:rsidR="0081027C" w:rsidRDefault="00F5028E">
      <w:pPr>
        <w:spacing w:line="600" w:lineRule="auto"/>
        <w:ind w:firstLine="720"/>
        <w:jc w:val="both"/>
        <w:rPr>
          <w:rFonts w:eastAsia="Times New Roman"/>
          <w:color w:val="201F1E"/>
          <w:szCs w:val="24"/>
        </w:rPr>
      </w:pPr>
      <w:r w:rsidRPr="0006103B">
        <w:rPr>
          <w:rFonts w:eastAsia="Times New Roman"/>
          <w:color w:val="201F1E"/>
          <w:szCs w:val="24"/>
        </w:rPr>
        <w:t xml:space="preserve">Όσον αφορά την </w:t>
      </w:r>
      <w:r>
        <w:rPr>
          <w:rFonts w:eastAsia="Times New Roman"/>
          <w:color w:val="201F1E"/>
          <w:szCs w:val="24"/>
        </w:rPr>
        <w:t xml:space="preserve">τροπολογία με γενικό αριθμό </w:t>
      </w:r>
      <w:r w:rsidRPr="0006103B">
        <w:rPr>
          <w:rFonts w:eastAsia="Times New Roman"/>
          <w:color w:val="201F1E"/>
          <w:szCs w:val="24"/>
        </w:rPr>
        <w:t xml:space="preserve">2167 και </w:t>
      </w:r>
      <w:r>
        <w:rPr>
          <w:rFonts w:eastAsia="Times New Roman"/>
          <w:color w:val="201F1E"/>
          <w:szCs w:val="24"/>
        </w:rPr>
        <w:t>ε</w:t>
      </w:r>
      <w:r w:rsidRPr="0006103B">
        <w:rPr>
          <w:rFonts w:eastAsia="Times New Roman"/>
          <w:color w:val="201F1E"/>
          <w:szCs w:val="24"/>
        </w:rPr>
        <w:t xml:space="preserve">ιδικό </w:t>
      </w:r>
      <w:r>
        <w:rPr>
          <w:rFonts w:eastAsia="Times New Roman"/>
          <w:color w:val="201F1E"/>
          <w:szCs w:val="24"/>
        </w:rPr>
        <w:t>65</w:t>
      </w:r>
      <w:r w:rsidRPr="0006103B">
        <w:rPr>
          <w:rFonts w:eastAsia="Times New Roman"/>
          <w:color w:val="201F1E"/>
          <w:szCs w:val="24"/>
        </w:rPr>
        <w:t xml:space="preserve"> θα είμαστε θετικοί</w:t>
      </w:r>
      <w:r>
        <w:rPr>
          <w:rFonts w:eastAsia="Times New Roman"/>
          <w:color w:val="201F1E"/>
          <w:szCs w:val="24"/>
        </w:rPr>
        <w:t>.</w:t>
      </w:r>
    </w:p>
    <w:p w14:paraId="224A1A59"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Όσον αφορά τις β</w:t>
      </w:r>
      <w:r w:rsidRPr="0006103B">
        <w:rPr>
          <w:rFonts w:eastAsia="Times New Roman"/>
          <w:color w:val="201F1E"/>
          <w:szCs w:val="24"/>
        </w:rPr>
        <w:t>ουλευτικές τροπολογίες</w:t>
      </w:r>
      <w:r>
        <w:rPr>
          <w:rFonts w:eastAsia="Times New Roman"/>
          <w:color w:val="201F1E"/>
          <w:szCs w:val="24"/>
        </w:rPr>
        <w:t>,</w:t>
      </w:r>
      <w:r w:rsidRPr="0006103B">
        <w:rPr>
          <w:rFonts w:eastAsia="Times New Roman"/>
          <w:color w:val="201F1E"/>
          <w:szCs w:val="24"/>
        </w:rPr>
        <w:t xml:space="preserve"> στην </w:t>
      </w:r>
      <w:r>
        <w:rPr>
          <w:rFonts w:eastAsia="Times New Roman"/>
          <w:color w:val="201F1E"/>
          <w:szCs w:val="24"/>
        </w:rPr>
        <w:t>τροπολογία με γενικό αριθμό 2168</w:t>
      </w:r>
      <w:r w:rsidRPr="0006103B">
        <w:rPr>
          <w:rFonts w:eastAsia="Times New Roman"/>
          <w:color w:val="201F1E"/>
          <w:szCs w:val="24"/>
        </w:rPr>
        <w:t xml:space="preserve"> </w:t>
      </w:r>
      <w:r>
        <w:rPr>
          <w:rFonts w:eastAsia="Times New Roman"/>
          <w:color w:val="201F1E"/>
          <w:szCs w:val="24"/>
        </w:rPr>
        <w:t>και ειδικό 66 ψηφίζουμε «ΠΑΡΩΝ».</w:t>
      </w:r>
      <w:r w:rsidRPr="0006103B">
        <w:rPr>
          <w:rFonts w:eastAsia="Times New Roman"/>
          <w:color w:val="201F1E"/>
          <w:szCs w:val="24"/>
        </w:rPr>
        <w:t xml:space="preserve"> </w:t>
      </w:r>
      <w:r>
        <w:rPr>
          <w:rFonts w:eastAsia="Times New Roman"/>
          <w:color w:val="201F1E"/>
          <w:szCs w:val="24"/>
        </w:rPr>
        <w:t>Αντιστοίχως είχαμε</w:t>
      </w:r>
      <w:r w:rsidRPr="0006103B">
        <w:rPr>
          <w:rFonts w:eastAsia="Times New Roman"/>
          <w:color w:val="201F1E"/>
          <w:szCs w:val="24"/>
        </w:rPr>
        <w:t xml:space="preserve"> ψηφίσει και στο </w:t>
      </w:r>
      <w:r>
        <w:rPr>
          <w:rFonts w:eastAsia="Times New Roman"/>
          <w:color w:val="201F1E"/>
          <w:szCs w:val="24"/>
        </w:rPr>
        <w:t>αντίστοιχο</w:t>
      </w:r>
      <w:r w:rsidRPr="0006103B">
        <w:rPr>
          <w:rFonts w:eastAsia="Times New Roman"/>
          <w:color w:val="201F1E"/>
          <w:szCs w:val="24"/>
        </w:rPr>
        <w:t xml:space="preserve"> νομοσχέδιο</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Βεβαίως</w:t>
      </w:r>
      <w:r w:rsidRPr="0006103B">
        <w:rPr>
          <w:rFonts w:eastAsia="Times New Roman"/>
          <w:color w:val="201F1E"/>
          <w:szCs w:val="24"/>
        </w:rPr>
        <w:t xml:space="preserve"> εδώ είναι ιδ</w:t>
      </w:r>
      <w:r w:rsidRPr="0006103B">
        <w:rPr>
          <w:rFonts w:eastAsia="Times New Roman"/>
          <w:color w:val="201F1E"/>
          <w:szCs w:val="24"/>
        </w:rPr>
        <w:t xml:space="preserve">ιαίτερα ενδιαφέρον να </w:t>
      </w:r>
      <w:r w:rsidRPr="0006103B">
        <w:rPr>
          <w:rFonts w:eastAsia="Times New Roman"/>
          <w:color w:val="201F1E"/>
          <w:szCs w:val="24"/>
        </w:rPr>
        <w:lastRenderedPageBreak/>
        <w:t>δει κανείς ότι</w:t>
      </w:r>
      <w:r>
        <w:rPr>
          <w:rFonts w:eastAsia="Times New Roman"/>
          <w:color w:val="201F1E"/>
          <w:szCs w:val="24"/>
        </w:rPr>
        <w:t>,</w:t>
      </w:r>
      <w:r w:rsidRPr="0006103B">
        <w:rPr>
          <w:rFonts w:eastAsia="Times New Roman"/>
          <w:color w:val="201F1E"/>
          <w:szCs w:val="24"/>
        </w:rPr>
        <w:t xml:space="preserve"> όπως και σε άλλες τροπολογίες</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τις οποίες ανέφερα, τροποποιείτε</w:t>
      </w:r>
      <w:r w:rsidRPr="0006103B">
        <w:rPr>
          <w:rFonts w:eastAsia="Times New Roman"/>
          <w:color w:val="201F1E"/>
          <w:szCs w:val="24"/>
        </w:rPr>
        <w:t xml:space="preserve"> δικούς </w:t>
      </w:r>
      <w:r>
        <w:rPr>
          <w:rFonts w:eastAsia="Times New Roman"/>
          <w:color w:val="201F1E"/>
          <w:szCs w:val="24"/>
        </w:rPr>
        <w:t>σας</w:t>
      </w:r>
      <w:r w:rsidRPr="0006103B">
        <w:rPr>
          <w:rFonts w:eastAsia="Times New Roman"/>
          <w:color w:val="201F1E"/>
          <w:szCs w:val="24"/>
        </w:rPr>
        <w:t xml:space="preserve"> νόμους και αυτό δείχνει δυστυχώς μία πρακτική </w:t>
      </w:r>
      <w:r>
        <w:rPr>
          <w:rFonts w:eastAsia="Times New Roman"/>
          <w:color w:val="201F1E"/>
          <w:szCs w:val="24"/>
        </w:rPr>
        <w:t>κακής νομοθέτησης από</w:t>
      </w:r>
      <w:r w:rsidRPr="0006103B">
        <w:rPr>
          <w:rFonts w:eastAsia="Times New Roman"/>
          <w:color w:val="201F1E"/>
          <w:szCs w:val="24"/>
        </w:rPr>
        <w:t xml:space="preserve"> πλευρά</w:t>
      </w:r>
      <w:r>
        <w:rPr>
          <w:rFonts w:eastAsia="Times New Roman"/>
          <w:color w:val="201F1E"/>
          <w:szCs w:val="24"/>
        </w:rPr>
        <w:t>ς</w:t>
      </w:r>
      <w:r w:rsidRPr="0006103B">
        <w:rPr>
          <w:rFonts w:eastAsia="Times New Roman"/>
          <w:color w:val="201F1E"/>
          <w:szCs w:val="24"/>
        </w:rPr>
        <w:t xml:space="preserve"> ΣΥΡΙΖΑ</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Μ</w:t>
      </w:r>
      <w:r w:rsidRPr="0006103B">
        <w:rPr>
          <w:rFonts w:eastAsia="Times New Roman"/>
          <w:color w:val="201F1E"/>
          <w:szCs w:val="24"/>
        </w:rPr>
        <w:t xml:space="preserve">έσα σε ενάμιση χρόνο </w:t>
      </w:r>
      <w:r>
        <w:rPr>
          <w:rFonts w:eastAsia="Times New Roman"/>
          <w:color w:val="201F1E"/>
          <w:szCs w:val="24"/>
        </w:rPr>
        <w:t>έρχεστε</w:t>
      </w:r>
      <w:r w:rsidRPr="0006103B">
        <w:rPr>
          <w:rFonts w:eastAsia="Times New Roman"/>
          <w:color w:val="201F1E"/>
          <w:szCs w:val="24"/>
        </w:rPr>
        <w:t xml:space="preserve"> εσείς οι ίδιοι</w:t>
      </w:r>
      <w:r>
        <w:rPr>
          <w:rFonts w:eastAsia="Times New Roman"/>
          <w:color w:val="201F1E"/>
          <w:szCs w:val="24"/>
        </w:rPr>
        <w:t>,</w:t>
      </w:r>
      <w:r w:rsidRPr="0006103B">
        <w:rPr>
          <w:rFonts w:eastAsia="Times New Roman"/>
          <w:color w:val="201F1E"/>
          <w:szCs w:val="24"/>
        </w:rPr>
        <w:t xml:space="preserve"> είτε μέσω τρο</w:t>
      </w:r>
      <w:r w:rsidRPr="0006103B">
        <w:rPr>
          <w:rFonts w:eastAsia="Times New Roman"/>
          <w:color w:val="201F1E"/>
          <w:szCs w:val="24"/>
        </w:rPr>
        <w:t>πολογίας βουλευτική</w:t>
      </w:r>
      <w:r>
        <w:rPr>
          <w:rFonts w:eastAsia="Times New Roman"/>
          <w:color w:val="201F1E"/>
          <w:szCs w:val="24"/>
        </w:rPr>
        <w:t>ς</w:t>
      </w:r>
      <w:r w:rsidRPr="0006103B">
        <w:rPr>
          <w:rFonts w:eastAsia="Times New Roman"/>
          <w:color w:val="201F1E"/>
          <w:szCs w:val="24"/>
        </w:rPr>
        <w:t xml:space="preserve"> </w:t>
      </w:r>
      <w:r>
        <w:rPr>
          <w:rFonts w:eastAsia="Times New Roman"/>
          <w:color w:val="201F1E"/>
          <w:szCs w:val="24"/>
        </w:rPr>
        <w:t>είτε</w:t>
      </w:r>
      <w:r w:rsidRPr="0006103B">
        <w:rPr>
          <w:rFonts w:eastAsia="Times New Roman"/>
          <w:color w:val="201F1E"/>
          <w:szCs w:val="24"/>
        </w:rPr>
        <w:t xml:space="preserve"> υπουργικής</w:t>
      </w:r>
      <w:r>
        <w:rPr>
          <w:rFonts w:eastAsia="Times New Roman"/>
          <w:color w:val="201F1E"/>
          <w:szCs w:val="24"/>
        </w:rPr>
        <w:t>,</w:t>
      </w:r>
      <w:r w:rsidRPr="0006103B">
        <w:rPr>
          <w:rFonts w:eastAsia="Times New Roman"/>
          <w:color w:val="201F1E"/>
          <w:szCs w:val="24"/>
        </w:rPr>
        <w:t xml:space="preserve"> και διορθώνετε δικούς σας </w:t>
      </w:r>
      <w:r>
        <w:rPr>
          <w:rFonts w:eastAsia="Times New Roman"/>
          <w:color w:val="201F1E"/>
          <w:szCs w:val="24"/>
        </w:rPr>
        <w:t>νόμους.</w:t>
      </w:r>
      <w:r w:rsidRPr="0006103B">
        <w:rPr>
          <w:rFonts w:eastAsia="Times New Roman"/>
          <w:color w:val="201F1E"/>
          <w:szCs w:val="24"/>
        </w:rPr>
        <w:t xml:space="preserve"> Άρα</w:t>
      </w:r>
      <w:r>
        <w:rPr>
          <w:rFonts w:eastAsia="Times New Roman"/>
          <w:color w:val="201F1E"/>
          <w:szCs w:val="24"/>
        </w:rPr>
        <w:t>,</w:t>
      </w:r>
      <w:r w:rsidRPr="0006103B">
        <w:rPr>
          <w:rFonts w:eastAsia="Times New Roman"/>
          <w:color w:val="201F1E"/>
          <w:szCs w:val="24"/>
        </w:rPr>
        <w:t xml:space="preserve"> είτε όταν </w:t>
      </w:r>
      <w:r>
        <w:rPr>
          <w:rFonts w:eastAsia="Times New Roman"/>
          <w:color w:val="201F1E"/>
          <w:szCs w:val="24"/>
        </w:rPr>
        <w:t>νομοθετούσατε</w:t>
      </w:r>
      <w:r w:rsidRPr="0006103B">
        <w:rPr>
          <w:rFonts w:eastAsia="Times New Roman"/>
          <w:color w:val="201F1E"/>
          <w:szCs w:val="24"/>
        </w:rPr>
        <w:t xml:space="preserve"> εκείνη τη στιγμή </w:t>
      </w:r>
      <w:r>
        <w:rPr>
          <w:rFonts w:eastAsia="Times New Roman"/>
          <w:color w:val="201F1E"/>
          <w:szCs w:val="24"/>
        </w:rPr>
        <w:t>νομοθετούσατε με λάθος τρόπο ή</w:t>
      </w:r>
      <w:r w:rsidRPr="0006103B">
        <w:rPr>
          <w:rFonts w:eastAsia="Times New Roman"/>
          <w:color w:val="201F1E"/>
          <w:szCs w:val="24"/>
        </w:rPr>
        <w:t xml:space="preserve"> </w:t>
      </w:r>
      <w:r>
        <w:rPr>
          <w:rFonts w:eastAsia="Times New Roman"/>
          <w:color w:val="201F1E"/>
          <w:szCs w:val="24"/>
        </w:rPr>
        <w:t>έρχεστε</w:t>
      </w:r>
      <w:r w:rsidRPr="0006103B">
        <w:rPr>
          <w:rFonts w:eastAsia="Times New Roman"/>
          <w:color w:val="201F1E"/>
          <w:szCs w:val="24"/>
        </w:rPr>
        <w:t xml:space="preserve"> τώρα εκ των υστέρων και γ</w:t>
      </w:r>
      <w:r>
        <w:rPr>
          <w:rFonts w:eastAsia="Times New Roman"/>
          <w:color w:val="201F1E"/>
          <w:szCs w:val="24"/>
        </w:rPr>
        <w:t>ια κάποιους λόγους εξυπηρετείτε</w:t>
      </w:r>
      <w:r w:rsidRPr="0006103B">
        <w:rPr>
          <w:rFonts w:eastAsia="Times New Roman"/>
          <w:color w:val="201F1E"/>
          <w:szCs w:val="24"/>
        </w:rPr>
        <w:t xml:space="preserve"> </w:t>
      </w:r>
      <w:r>
        <w:rPr>
          <w:rFonts w:eastAsia="Times New Roman"/>
          <w:color w:val="201F1E"/>
          <w:szCs w:val="24"/>
        </w:rPr>
        <w:t>κάποια άλλα</w:t>
      </w:r>
      <w:r w:rsidRPr="0006103B">
        <w:rPr>
          <w:rFonts w:eastAsia="Times New Roman"/>
          <w:color w:val="201F1E"/>
          <w:szCs w:val="24"/>
        </w:rPr>
        <w:t xml:space="preserve"> συμφέροντα δικά </w:t>
      </w:r>
      <w:r>
        <w:rPr>
          <w:rFonts w:eastAsia="Times New Roman"/>
          <w:color w:val="201F1E"/>
          <w:szCs w:val="24"/>
        </w:rPr>
        <w:t>σας,</w:t>
      </w:r>
      <w:r w:rsidRPr="0006103B">
        <w:rPr>
          <w:rFonts w:eastAsia="Times New Roman"/>
          <w:color w:val="201F1E"/>
          <w:szCs w:val="24"/>
        </w:rPr>
        <w:t xml:space="preserve"> τα οποία </w:t>
      </w:r>
      <w:r w:rsidRPr="0006103B">
        <w:rPr>
          <w:rFonts w:eastAsia="Times New Roman"/>
          <w:color w:val="201F1E"/>
          <w:szCs w:val="24"/>
        </w:rPr>
        <w:t xml:space="preserve">δυστυχώς αυτή τη στιγμή φαίνεται ότι </w:t>
      </w:r>
      <w:r>
        <w:rPr>
          <w:rFonts w:eastAsia="Times New Roman"/>
          <w:color w:val="201F1E"/>
          <w:szCs w:val="24"/>
        </w:rPr>
        <w:t xml:space="preserve">δεν </w:t>
      </w:r>
      <w:r w:rsidRPr="0006103B">
        <w:rPr>
          <w:rFonts w:eastAsia="Times New Roman"/>
          <w:color w:val="201F1E"/>
          <w:szCs w:val="24"/>
        </w:rPr>
        <w:t>μπορούμ</w:t>
      </w:r>
      <w:r>
        <w:rPr>
          <w:rFonts w:eastAsia="Times New Roman"/>
          <w:color w:val="201F1E"/>
          <w:szCs w:val="24"/>
        </w:rPr>
        <w:t>ε να αντιληφθούμε στην πλήρη τους</w:t>
      </w:r>
      <w:r w:rsidRPr="0006103B">
        <w:rPr>
          <w:rFonts w:eastAsia="Times New Roman"/>
          <w:color w:val="201F1E"/>
          <w:szCs w:val="24"/>
        </w:rPr>
        <w:t xml:space="preserve"> μορφή</w:t>
      </w:r>
      <w:r>
        <w:rPr>
          <w:rFonts w:eastAsia="Times New Roman"/>
          <w:color w:val="201F1E"/>
          <w:szCs w:val="24"/>
        </w:rPr>
        <w:t>.</w:t>
      </w:r>
      <w:r w:rsidRPr="0006103B">
        <w:rPr>
          <w:rFonts w:eastAsia="Times New Roman"/>
          <w:color w:val="201F1E"/>
          <w:szCs w:val="24"/>
        </w:rPr>
        <w:t xml:space="preserve"> </w:t>
      </w:r>
    </w:p>
    <w:p w14:paraId="224A1A5A"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Σ</w:t>
      </w:r>
      <w:r w:rsidRPr="0006103B">
        <w:rPr>
          <w:rFonts w:eastAsia="Times New Roman"/>
          <w:color w:val="201F1E"/>
          <w:szCs w:val="24"/>
        </w:rPr>
        <w:t xml:space="preserve">την </w:t>
      </w:r>
      <w:r>
        <w:rPr>
          <w:rFonts w:eastAsia="Times New Roman"/>
          <w:color w:val="201F1E"/>
          <w:szCs w:val="24"/>
        </w:rPr>
        <w:t xml:space="preserve">τροπολογία με γενικό αριθμό </w:t>
      </w:r>
      <w:r w:rsidRPr="0006103B">
        <w:rPr>
          <w:rFonts w:eastAsia="Times New Roman"/>
          <w:color w:val="201F1E"/>
          <w:szCs w:val="24"/>
        </w:rPr>
        <w:t xml:space="preserve">2170 και </w:t>
      </w:r>
      <w:r>
        <w:rPr>
          <w:rFonts w:eastAsia="Times New Roman"/>
          <w:color w:val="201F1E"/>
          <w:szCs w:val="24"/>
        </w:rPr>
        <w:t>ε</w:t>
      </w:r>
      <w:r w:rsidRPr="0006103B">
        <w:rPr>
          <w:rFonts w:eastAsia="Times New Roman"/>
          <w:color w:val="201F1E"/>
          <w:szCs w:val="24"/>
        </w:rPr>
        <w:t xml:space="preserve">ιδικό 68 </w:t>
      </w:r>
      <w:r>
        <w:rPr>
          <w:rFonts w:eastAsia="Times New Roman"/>
          <w:color w:val="201F1E"/>
          <w:szCs w:val="24"/>
        </w:rPr>
        <w:t>επίσης ψηφίζουμε</w:t>
      </w:r>
      <w:r w:rsidRPr="0006103B">
        <w:rPr>
          <w:rFonts w:eastAsia="Times New Roman"/>
          <w:color w:val="201F1E"/>
          <w:szCs w:val="24"/>
        </w:rPr>
        <w:t xml:space="preserve"> </w:t>
      </w:r>
      <w:r>
        <w:rPr>
          <w:rFonts w:eastAsia="Times New Roman"/>
          <w:color w:val="201F1E"/>
          <w:szCs w:val="24"/>
        </w:rPr>
        <w:t>«ΟΧΙ».</w:t>
      </w:r>
      <w:r w:rsidRPr="0006103B">
        <w:rPr>
          <w:rFonts w:eastAsia="Times New Roman"/>
          <w:color w:val="201F1E"/>
          <w:szCs w:val="24"/>
        </w:rPr>
        <w:t xml:space="preserve"> </w:t>
      </w:r>
    </w:p>
    <w:p w14:paraId="224A1A5B"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Τ</w:t>
      </w:r>
      <w:r w:rsidRPr="0006103B">
        <w:rPr>
          <w:rFonts w:eastAsia="Times New Roman"/>
          <w:color w:val="201F1E"/>
          <w:szCs w:val="24"/>
        </w:rPr>
        <w:t>έλος</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στην</w:t>
      </w:r>
      <w:r w:rsidRPr="0006103B">
        <w:rPr>
          <w:rFonts w:eastAsia="Times New Roman"/>
          <w:color w:val="201F1E"/>
          <w:szCs w:val="24"/>
        </w:rPr>
        <w:t xml:space="preserve"> </w:t>
      </w:r>
      <w:r>
        <w:rPr>
          <w:rFonts w:eastAsia="Times New Roman"/>
          <w:color w:val="201F1E"/>
          <w:szCs w:val="24"/>
        </w:rPr>
        <w:t xml:space="preserve">τροπολογία με γενικό αριθμό </w:t>
      </w:r>
      <w:r w:rsidRPr="0006103B">
        <w:rPr>
          <w:rFonts w:eastAsia="Times New Roman"/>
          <w:color w:val="201F1E"/>
          <w:szCs w:val="24"/>
        </w:rPr>
        <w:t xml:space="preserve">2171 και </w:t>
      </w:r>
      <w:r>
        <w:rPr>
          <w:rFonts w:eastAsia="Times New Roman"/>
          <w:color w:val="201F1E"/>
          <w:szCs w:val="24"/>
        </w:rPr>
        <w:t>ειδικό</w:t>
      </w:r>
      <w:r w:rsidRPr="0006103B">
        <w:rPr>
          <w:rFonts w:eastAsia="Times New Roman"/>
          <w:color w:val="201F1E"/>
          <w:szCs w:val="24"/>
        </w:rPr>
        <w:t xml:space="preserve"> 69 πάλι </w:t>
      </w:r>
      <w:r>
        <w:rPr>
          <w:rFonts w:eastAsia="Times New Roman"/>
          <w:color w:val="201F1E"/>
          <w:szCs w:val="24"/>
        </w:rPr>
        <w:t>ψηφίζουμε</w:t>
      </w:r>
      <w:r w:rsidRPr="0006103B">
        <w:rPr>
          <w:rFonts w:eastAsia="Times New Roman"/>
          <w:color w:val="201F1E"/>
          <w:szCs w:val="24"/>
        </w:rPr>
        <w:t xml:space="preserve"> </w:t>
      </w:r>
      <w:r>
        <w:rPr>
          <w:rFonts w:eastAsia="Times New Roman"/>
          <w:color w:val="201F1E"/>
          <w:szCs w:val="24"/>
        </w:rPr>
        <w:t>«ΟΧΙ».</w:t>
      </w:r>
      <w:r w:rsidRPr="0006103B">
        <w:rPr>
          <w:rFonts w:eastAsia="Times New Roman"/>
          <w:color w:val="201F1E"/>
          <w:szCs w:val="24"/>
        </w:rPr>
        <w:t xml:space="preserve"> </w:t>
      </w:r>
      <w:r>
        <w:rPr>
          <w:rFonts w:eastAsia="Times New Roman"/>
          <w:color w:val="201F1E"/>
          <w:szCs w:val="24"/>
        </w:rPr>
        <w:t>Ε</w:t>
      </w:r>
      <w:r w:rsidRPr="0006103B">
        <w:rPr>
          <w:rFonts w:eastAsia="Times New Roman"/>
          <w:color w:val="201F1E"/>
          <w:szCs w:val="24"/>
        </w:rPr>
        <w:t xml:space="preserve">ίναι </w:t>
      </w:r>
      <w:r>
        <w:rPr>
          <w:rFonts w:eastAsia="Times New Roman"/>
          <w:color w:val="201F1E"/>
          <w:szCs w:val="24"/>
        </w:rPr>
        <w:t xml:space="preserve">ένας νόμος πάλι δικός σας ο </w:t>
      </w:r>
      <w:r w:rsidRPr="0006103B">
        <w:rPr>
          <w:rFonts w:eastAsia="Times New Roman"/>
          <w:color w:val="201F1E"/>
          <w:szCs w:val="24"/>
        </w:rPr>
        <w:t>οποίος ψηφίστηκε το 2016</w:t>
      </w:r>
      <w:r>
        <w:rPr>
          <w:rFonts w:eastAsia="Times New Roman"/>
          <w:color w:val="201F1E"/>
          <w:szCs w:val="24"/>
        </w:rPr>
        <w:t>, τον οποίο έρχεστε σήμερα να τον</w:t>
      </w:r>
      <w:r w:rsidRPr="0006103B">
        <w:rPr>
          <w:rFonts w:eastAsia="Times New Roman"/>
          <w:color w:val="201F1E"/>
          <w:szCs w:val="24"/>
        </w:rPr>
        <w:t xml:space="preserve"> τροποποιήσετε</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Σ</w:t>
      </w:r>
      <w:r w:rsidRPr="0006103B">
        <w:rPr>
          <w:rFonts w:eastAsia="Times New Roman"/>
          <w:color w:val="201F1E"/>
          <w:szCs w:val="24"/>
        </w:rPr>
        <w:t xml:space="preserve">ε κάθε περίπτωση θα έχει την αρνητική </w:t>
      </w:r>
      <w:r>
        <w:rPr>
          <w:rFonts w:eastAsia="Times New Roman"/>
          <w:color w:val="201F1E"/>
          <w:szCs w:val="24"/>
        </w:rPr>
        <w:t>μας ψήφο.</w:t>
      </w:r>
    </w:p>
    <w:p w14:paraId="224A1A5C"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lastRenderedPageBreak/>
        <w:t>Σας</w:t>
      </w:r>
      <w:r w:rsidRPr="0006103B">
        <w:rPr>
          <w:rFonts w:eastAsia="Times New Roman"/>
          <w:color w:val="201F1E"/>
          <w:szCs w:val="24"/>
        </w:rPr>
        <w:t xml:space="preserve"> ευχαριστώ πολύ</w:t>
      </w:r>
      <w:r>
        <w:rPr>
          <w:rFonts w:eastAsia="Times New Roman"/>
          <w:color w:val="201F1E"/>
          <w:szCs w:val="24"/>
        </w:rPr>
        <w:t>.</w:t>
      </w:r>
    </w:p>
    <w:p w14:paraId="224A1A5D" w14:textId="77777777" w:rsidR="0081027C" w:rsidRDefault="00F5028E">
      <w:pPr>
        <w:spacing w:line="600" w:lineRule="auto"/>
        <w:ind w:firstLine="720"/>
        <w:jc w:val="both"/>
        <w:rPr>
          <w:rFonts w:eastAsia="Times New Roman"/>
          <w:color w:val="201F1E"/>
          <w:szCs w:val="24"/>
        </w:rPr>
      </w:pPr>
      <w:r w:rsidRPr="0006103B">
        <w:rPr>
          <w:rFonts w:eastAsia="Times New Roman"/>
          <w:b/>
          <w:color w:val="201F1E"/>
          <w:szCs w:val="24"/>
        </w:rPr>
        <w:t>ΠΡΟΕΔΡΕΥΟΥΣΑ (Αναστασία Χριστοδουλοπούλου):</w:t>
      </w:r>
      <w:r w:rsidRPr="0006103B">
        <w:rPr>
          <w:rFonts w:eastAsia="Times New Roman"/>
          <w:color w:val="201F1E"/>
          <w:szCs w:val="24"/>
        </w:rPr>
        <w:t xml:space="preserve"> </w:t>
      </w:r>
      <w:r>
        <w:rPr>
          <w:rFonts w:eastAsia="Times New Roman"/>
          <w:color w:val="201F1E"/>
          <w:szCs w:val="24"/>
        </w:rPr>
        <w:t>Ευχαριστούμε.</w:t>
      </w:r>
    </w:p>
    <w:p w14:paraId="224A1A5E"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Τον λόγο έχει τώρα ο κ. Μανι</w:t>
      </w:r>
      <w:r>
        <w:rPr>
          <w:rFonts w:eastAsia="Times New Roman"/>
          <w:color w:val="201F1E"/>
          <w:szCs w:val="24"/>
        </w:rPr>
        <w:t>άτης, Κοινοβουλευτικός Ε</w:t>
      </w:r>
      <w:r w:rsidRPr="0006103B">
        <w:rPr>
          <w:rFonts w:eastAsia="Times New Roman"/>
          <w:color w:val="201F1E"/>
          <w:szCs w:val="24"/>
        </w:rPr>
        <w:t xml:space="preserve">κπρόσωπος της </w:t>
      </w:r>
      <w:r>
        <w:rPr>
          <w:rFonts w:eastAsia="Times New Roman"/>
          <w:color w:val="201F1E"/>
          <w:szCs w:val="24"/>
        </w:rPr>
        <w:t>Δ</w:t>
      </w:r>
      <w:r w:rsidRPr="0006103B">
        <w:rPr>
          <w:rFonts w:eastAsia="Times New Roman"/>
          <w:color w:val="201F1E"/>
          <w:szCs w:val="24"/>
        </w:rPr>
        <w:t xml:space="preserve">ημοκρατικής </w:t>
      </w:r>
      <w:r>
        <w:rPr>
          <w:rFonts w:eastAsia="Times New Roman"/>
          <w:color w:val="201F1E"/>
          <w:szCs w:val="24"/>
        </w:rPr>
        <w:t>Συμ</w:t>
      </w:r>
      <w:r w:rsidRPr="0006103B">
        <w:rPr>
          <w:rFonts w:eastAsia="Times New Roman"/>
          <w:color w:val="201F1E"/>
          <w:szCs w:val="24"/>
        </w:rPr>
        <w:t>παράταξης</w:t>
      </w:r>
      <w:r>
        <w:rPr>
          <w:rFonts w:eastAsia="Times New Roman"/>
          <w:color w:val="201F1E"/>
          <w:szCs w:val="24"/>
        </w:rPr>
        <w:t>.</w:t>
      </w:r>
    </w:p>
    <w:p w14:paraId="224A1A5F" w14:textId="77777777" w:rsidR="0081027C" w:rsidRDefault="00F5028E">
      <w:pPr>
        <w:spacing w:line="600" w:lineRule="auto"/>
        <w:ind w:firstLine="720"/>
        <w:jc w:val="both"/>
        <w:rPr>
          <w:rFonts w:eastAsia="Times New Roman"/>
          <w:color w:val="201F1E"/>
          <w:szCs w:val="24"/>
        </w:rPr>
      </w:pPr>
      <w:r>
        <w:rPr>
          <w:rFonts w:eastAsia="Times New Roman"/>
          <w:b/>
          <w:color w:val="201F1E"/>
          <w:szCs w:val="24"/>
        </w:rPr>
        <w:t>ΙΩΑΝΝΗΣ ΜΑΝΙΑΤΗΣ:</w:t>
      </w:r>
      <w:r w:rsidRPr="0006103B">
        <w:rPr>
          <w:rFonts w:eastAsia="Times New Roman"/>
          <w:color w:val="201F1E"/>
          <w:szCs w:val="24"/>
        </w:rPr>
        <w:t xml:space="preserve"> </w:t>
      </w:r>
      <w:r>
        <w:rPr>
          <w:rFonts w:eastAsia="Times New Roman"/>
          <w:color w:val="201F1E"/>
          <w:szCs w:val="24"/>
        </w:rPr>
        <w:t>Κ</w:t>
      </w:r>
      <w:r w:rsidRPr="0006103B">
        <w:rPr>
          <w:rFonts w:eastAsia="Times New Roman"/>
          <w:color w:val="201F1E"/>
          <w:szCs w:val="24"/>
        </w:rPr>
        <w:t xml:space="preserve">υρίες και κύριοι </w:t>
      </w:r>
      <w:r>
        <w:rPr>
          <w:rFonts w:eastAsia="Times New Roman"/>
          <w:color w:val="201F1E"/>
          <w:szCs w:val="24"/>
        </w:rPr>
        <w:t>Β</w:t>
      </w:r>
      <w:r w:rsidRPr="0006103B">
        <w:rPr>
          <w:rFonts w:eastAsia="Times New Roman"/>
          <w:color w:val="201F1E"/>
          <w:szCs w:val="24"/>
        </w:rPr>
        <w:t>ουλευτές</w:t>
      </w:r>
      <w:r>
        <w:rPr>
          <w:rFonts w:eastAsia="Times New Roman"/>
          <w:color w:val="201F1E"/>
          <w:szCs w:val="24"/>
        </w:rPr>
        <w:t>,</w:t>
      </w:r>
      <w:r w:rsidRPr="0006103B">
        <w:rPr>
          <w:rFonts w:eastAsia="Times New Roman"/>
          <w:color w:val="201F1E"/>
          <w:szCs w:val="24"/>
        </w:rPr>
        <w:t xml:space="preserve"> ο εισηγητής </w:t>
      </w:r>
      <w:r>
        <w:rPr>
          <w:rFonts w:eastAsia="Times New Roman"/>
          <w:color w:val="201F1E"/>
          <w:szCs w:val="24"/>
        </w:rPr>
        <w:t>μας,</w:t>
      </w:r>
      <w:r w:rsidRPr="0006103B">
        <w:rPr>
          <w:rFonts w:eastAsia="Times New Roman"/>
          <w:color w:val="201F1E"/>
          <w:szCs w:val="24"/>
        </w:rPr>
        <w:t xml:space="preserve"> ο Βασίλης </w:t>
      </w:r>
      <w:proofErr w:type="spellStart"/>
      <w:r>
        <w:rPr>
          <w:rFonts w:eastAsia="Times New Roman"/>
          <w:color w:val="201F1E"/>
          <w:szCs w:val="24"/>
        </w:rPr>
        <w:t>Κεγκέρογλου</w:t>
      </w:r>
      <w:proofErr w:type="spellEnd"/>
      <w:r>
        <w:rPr>
          <w:rFonts w:eastAsia="Times New Roman"/>
          <w:color w:val="201F1E"/>
          <w:szCs w:val="24"/>
        </w:rPr>
        <w:t>, Β</w:t>
      </w:r>
      <w:r w:rsidRPr="0006103B">
        <w:rPr>
          <w:rFonts w:eastAsia="Times New Roman"/>
          <w:color w:val="201F1E"/>
          <w:szCs w:val="24"/>
        </w:rPr>
        <w:t xml:space="preserve">ουλευτής Ηρακλείου και </w:t>
      </w:r>
      <w:r>
        <w:rPr>
          <w:rFonts w:eastAsia="Times New Roman"/>
          <w:color w:val="201F1E"/>
          <w:szCs w:val="24"/>
        </w:rPr>
        <w:t>Γ</w:t>
      </w:r>
      <w:r w:rsidRPr="0006103B">
        <w:rPr>
          <w:rFonts w:eastAsia="Times New Roman"/>
          <w:color w:val="201F1E"/>
          <w:szCs w:val="24"/>
        </w:rPr>
        <w:t xml:space="preserve">ραμματέας της </w:t>
      </w:r>
      <w:r>
        <w:rPr>
          <w:rFonts w:eastAsia="Times New Roman"/>
          <w:color w:val="201F1E"/>
          <w:szCs w:val="24"/>
        </w:rPr>
        <w:t>Κ</w:t>
      </w:r>
      <w:r w:rsidRPr="0006103B">
        <w:rPr>
          <w:rFonts w:eastAsia="Times New Roman"/>
          <w:color w:val="201F1E"/>
          <w:szCs w:val="24"/>
        </w:rPr>
        <w:t xml:space="preserve">οινοβουλευτικής </w:t>
      </w:r>
      <w:r>
        <w:rPr>
          <w:rFonts w:eastAsia="Times New Roman"/>
          <w:color w:val="201F1E"/>
          <w:szCs w:val="24"/>
        </w:rPr>
        <w:t>Ο</w:t>
      </w:r>
      <w:r w:rsidRPr="0006103B">
        <w:rPr>
          <w:rFonts w:eastAsia="Times New Roman"/>
          <w:color w:val="201F1E"/>
          <w:szCs w:val="24"/>
        </w:rPr>
        <w:t xml:space="preserve">μάδας της </w:t>
      </w:r>
      <w:r>
        <w:rPr>
          <w:rFonts w:eastAsia="Times New Roman"/>
          <w:color w:val="201F1E"/>
          <w:szCs w:val="24"/>
        </w:rPr>
        <w:t>Δ</w:t>
      </w:r>
      <w:r w:rsidRPr="0006103B">
        <w:rPr>
          <w:rFonts w:eastAsia="Times New Roman"/>
          <w:color w:val="201F1E"/>
          <w:szCs w:val="24"/>
        </w:rPr>
        <w:t xml:space="preserve">ημοκρατικής </w:t>
      </w:r>
      <w:r>
        <w:rPr>
          <w:rFonts w:eastAsia="Times New Roman"/>
          <w:color w:val="201F1E"/>
          <w:szCs w:val="24"/>
        </w:rPr>
        <w:t>Σ</w:t>
      </w:r>
      <w:r w:rsidRPr="0006103B">
        <w:rPr>
          <w:rFonts w:eastAsia="Times New Roman"/>
          <w:color w:val="201F1E"/>
          <w:szCs w:val="24"/>
        </w:rPr>
        <w:t>υμπαράταξης</w:t>
      </w:r>
      <w:r>
        <w:rPr>
          <w:rFonts w:eastAsia="Times New Roman"/>
          <w:color w:val="201F1E"/>
          <w:szCs w:val="24"/>
        </w:rPr>
        <w:t>,</w:t>
      </w:r>
      <w:r w:rsidRPr="0006103B">
        <w:rPr>
          <w:rFonts w:eastAsia="Times New Roman"/>
          <w:color w:val="201F1E"/>
          <w:szCs w:val="24"/>
        </w:rPr>
        <w:t xml:space="preserve"> με πολύ κα</w:t>
      </w:r>
      <w:r w:rsidRPr="0006103B">
        <w:rPr>
          <w:rFonts w:eastAsia="Times New Roman"/>
          <w:color w:val="201F1E"/>
          <w:szCs w:val="24"/>
        </w:rPr>
        <w:t xml:space="preserve">θαρό και εναργή τρόπο τεκμηρίωσε </w:t>
      </w:r>
      <w:r>
        <w:rPr>
          <w:rFonts w:eastAsia="Times New Roman"/>
          <w:color w:val="201F1E"/>
          <w:szCs w:val="24"/>
        </w:rPr>
        <w:t>γιατί εμείς θα υπερψηφίσουμε</w:t>
      </w:r>
      <w:r w:rsidRPr="0006103B">
        <w:rPr>
          <w:rFonts w:eastAsia="Times New Roman"/>
          <w:color w:val="201F1E"/>
          <w:szCs w:val="24"/>
        </w:rPr>
        <w:t xml:space="preserve"> αυτή τη σύμβαση</w:t>
      </w:r>
      <w:r>
        <w:rPr>
          <w:rFonts w:eastAsia="Times New Roman"/>
          <w:color w:val="201F1E"/>
          <w:szCs w:val="24"/>
        </w:rPr>
        <w:t>.</w:t>
      </w:r>
      <w:r w:rsidRPr="0006103B">
        <w:rPr>
          <w:rFonts w:eastAsia="Times New Roman"/>
          <w:color w:val="201F1E"/>
          <w:szCs w:val="24"/>
        </w:rPr>
        <w:t xml:space="preserve"> </w:t>
      </w:r>
    </w:p>
    <w:p w14:paraId="224A1A60" w14:textId="77777777" w:rsidR="0081027C" w:rsidRDefault="00F5028E">
      <w:pPr>
        <w:spacing w:line="600" w:lineRule="auto"/>
        <w:ind w:firstLine="720"/>
        <w:jc w:val="both"/>
        <w:rPr>
          <w:rFonts w:eastAsia="Times New Roman"/>
          <w:color w:val="000000" w:themeColor="text1"/>
          <w:szCs w:val="24"/>
        </w:rPr>
      </w:pPr>
      <w:r>
        <w:rPr>
          <w:rFonts w:eastAsia="Times New Roman"/>
          <w:color w:val="201F1E"/>
          <w:szCs w:val="24"/>
        </w:rPr>
        <w:t>Ε</w:t>
      </w:r>
      <w:r w:rsidRPr="0006103B">
        <w:rPr>
          <w:rFonts w:eastAsia="Times New Roman"/>
          <w:color w:val="201F1E"/>
          <w:szCs w:val="24"/>
        </w:rPr>
        <w:t>ίναι μία σύμβαση</w:t>
      </w:r>
      <w:r>
        <w:rPr>
          <w:rFonts w:eastAsia="Times New Roman"/>
          <w:color w:val="201F1E"/>
          <w:szCs w:val="24"/>
        </w:rPr>
        <w:t xml:space="preserve"> η οποία αφορά σε ένα έργο, στο ν</w:t>
      </w:r>
      <w:r w:rsidRPr="0006103B">
        <w:rPr>
          <w:rFonts w:eastAsia="Times New Roman"/>
          <w:color w:val="201F1E"/>
          <w:szCs w:val="24"/>
        </w:rPr>
        <w:t xml:space="preserve">έο αεροδρόμιο </w:t>
      </w:r>
      <w:proofErr w:type="spellStart"/>
      <w:r w:rsidRPr="0006103B">
        <w:rPr>
          <w:rFonts w:eastAsia="Times New Roman"/>
          <w:color w:val="201F1E"/>
          <w:szCs w:val="24"/>
        </w:rPr>
        <w:t>Καστελίου</w:t>
      </w:r>
      <w:proofErr w:type="spellEnd"/>
      <w:r>
        <w:rPr>
          <w:rFonts w:eastAsia="Times New Roman"/>
          <w:color w:val="201F1E"/>
          <w:szCs w:val="24"/>
        </w:rPr>
        <w:t>,</w:t>
      </w:r>
      <w:r w:rsidRPr="0006103B">
        <w:rPr>
          <w:rFonts w:eastAsia="Times New Roman"/>
          <w:color w:val="201F1E"/>
          <w:szCs w:val="24"/>
        </w:rPr>
        <w:t xml:space="preserve"> που θα βοηθήσει αποφασιστικά στη βελτίωση και την ανάπτυξη του του</w:t>
      </w:r>
      <w:r>
        <w:rPr>
          <w:rFonts w:eastAsia="Times New Roman"/>
          <w:color w:val="201F1E"/>
          <w:szCs w:val="24"/>
        </w:rPr>
        <w:t>ρισμού. Προσωπικά</w:t>
      </w:r>
      <w:r w:rsidRPr="0006103B">
        <w:rPr>
          <w:rFonts w:eastAsia="Times New Roman"/>
          <w:color w:val="201F1E"/>
          <w:szCs w:val="24"/>
        </w:rPr>
        <w:t xml:space="preserve"> γνωρίζω από πρώτο χέρι </w:t>
      </w:r>
      <w:r>
        <w:rPr>
          <w:rFonts w:eastAsia="Times New Roman"/>
          <w:color w:val="201F1E"/>
          <w:szCs w:val="24"/>
        </w:rPr>
        <w:t xml:space="preserve">ότι ο Βασίλης </w:t>
      </w:r>
      <w:proofErr w:type="spellStart"/>
      <w:r>
        <w:rPr>
          <w:rFonts w:eastAsia="Times New Roman"/>
          <w:color w:val="201F1E"/>
          <w:szCs w:val="24"/>
        </w:rPr>
        <w:t>Κ</w:t>
      </w:r>
      <w:r w:rsidRPr="0006103B">
        <w:rPr>
          <w:rFonts w:eastAsia="Times New Roman"/>
          <w:color w:val="201F1E"/>
          <w:szCs w:val="24"/>
        </w:rPr>
        <w:t>εγκέρογλου</w:t>
      </w:r>
      <w:proofErr w:type="spellEnd"/>
      <w:r>
        <w:rPr>
          <w:rFonts w:eastAsia="Times New Roman"/>
          <w:color w:val="201F1E"/>
          <w:szCs w:val="24"/>
        </w:rPr>
        <w:t xml:space="preserve"> </w:t>
      </w:r>
      <w:r w:rsidRPr="00757248">
        <w:rPr>
          <w:rFonts w:eastAsia="Times New Roman"/>
          <w:color w:val="000000" w:themeColor="text1"/>
          <w:szCs w:val="24"/>
        </w:rPr>
        <w:t xml:space="preserve">ήταν δίπλα στο έργο από την πρώτη στιγμή. </w:t>
      </w:r>
    </w:p>
    <w:p w14:paraId="224A1A61" w14:textId="77777777" w:rsidR="0081027C" w:rsidRDefault="00F5028E">
      <w:pPr>
        <w:spacing w:line="600" w:lineRule="auto"/>
        <w:ind w:firstLine="720"/>
        <w:jc w:val="both"/>
        <w:rPr>
          <w:rFonts w:eastAsia="Times New Roman"/>
          <w:szCs w:val="24"/>
        </w:rPr>
      </w:pPr>
      <w:r w:rsidRPr="00757248">
        <w:rPr>
          <w:rFonts w:eastAsia="Times New Roman"/>
          <w:color w:val="000000" w:themeColor="text1"/>
          <w:szCs w:val="24"/>
        </w:rPr>
        <w:lastRenderedPageBreak/>
        <w:t>Βεβαίως υπενθυμίζουμε για άλλη μία φορά ότι, όπως συμβαίνει σε όλα τα μεγάλα έργα, τα έργα αυτά δεν ξεκινούν ποτέ στη θητεία μιας κυβέρνησης και δεν τελειώνουν στη</w:t>
      </w:r>
      <w:r w:rsidRPr="00757248">
        <w:rPr>
          <w:rFonts w:eastAsia="Times New Roman"/>
          <w:color w:val="000000" w:themeColor="text1"/>
          <w:szCs w:val="24"/>
        </w:rPr>
        <w:t xml:space="preserve"> θητεία της ίδιας κυβέρνησης. Το έργο αυτό έτσι κι αλλιώς ως προς τις βασικές του προδιαγραφές ξεκίνησε ουσιαστικά το 2011 με τον μεγάλο διαγωνισμό που προκηρύχθηκε τότε, πάνω στον οποίο βασίστηκε </w:t>
      </w:r>
      <w:r w:rsidRPr="00A35745">
        <w:rPr>
          <w:rFonts w:eastAsia="Times New Roman"/>
          <w:szCs w:val="24"/>
        </w:rPr>
        <w:t>και ο διαγωνισμός</w:t>
      </w:r>
      <w:r w:rsidRPr="00A35745">
        <w:rPr>
          <w:rFonts w:eastAsia="Times New Roman"/>
          <w:szCs w:val="24"/>
        </w:rPr>
        <w:t>,</w:t>
      </w:r>
      <w:r w:rsidRPr="00A35745">
        <w:rPr>
          <w:rFonts w:eastAsia="Times New Roman"/>
          <w:szCs w:val="24"/>
        </w:rPr>
        <w:t xml:space="preserve"> τη σύμβαση του οποίου ερχόμαστε τώρα να </w:t>
      </w:r>
      <w:r w:rsidRPr="00A35745">
        <w:rPr>
          <w:rFonts w:eastAsia="Times New Roman"/>
          <w:szCs w:val="24"/>
        </w:rPr>
        <w:t xml:space="preserve">κυρώσουμε. </w:t>
      </w:r>
    </w:p>
    <w:p w14:paraId="224A1A62" w14:textId="77777777" w:rsidR="0081027C" w:rsidRDefault="00F5028E">
      <w:pPr>
        <w:spacing w:line="600" w:lineRule="auto"/>
        <w:ind w:firstLine="720"/>
        <w:jc w:val="both"/>
        <w:rPr>
          <w:rFonts w:eastAsia="Times New Roman"/>
          <w:color w:val="201F1E"/>
          <w:szCs w:val="24"/>
        </w:rPr>
      </w:pPr>
      <w:r w:rsidRPr="00A35745">
        <w:rPr>
          <w:rFonts w:eastAsia="Times New Roman"/>
          <w:szCs w:val="24"/>
        </w:rPr>
        <w:t xml:space="preserve">Σημειώνω, όμως, ιδιαίτερα τις παρατηρήσεις του Βασίλη </w:t>
      </w:r>
      <w:proofErr w:type="spellStart"/>
      <w:r w:rsidRPr="00A35745">
        <w:rPr>
          <w:rFonts w:eastAsia="Times New Roman"/>
          <w:szCs w:val="24"/>
        </w:rPr>
        <w:t>Κεγκέρογλου</w:t>
      </w:r>
      <w:proofErr w:type="spellEnd"/>
      <w:r w:rsidRPr="00A35745">
        <w:rPr>
          <w:rFonts w:eastAsia="Times New Roman"/>
          <w:szCs w:val="24"/>
        </w:rPr>
        <w:t xml:space="preserve"> αναφορικά με τα μέτρα που πρέπει να παρθούν</w:t>
      </w:r>
      <w:r w:rsidRPr="00A35745">
        <w:rPr>
          <w:rFonts w:eastAsia="Times New Roman"/>
          <w:szCs w:val="24"/>
        </w:rPr>
        <w:t>,</w:t>
      </w:r>
      <w:r w:rsidRPr="00A35745">
        <w:rPr>
          <w:rFonts w:eastAsia="Times New Roman"/>
          <w:szCs w:val="24"/>
        </w:rPr>
        <w:t xml:space="preserve"> ώστε να αποφύγουμε μία επανάληψη της τραγικής εξέλιξης που έχει επί ΣΥΡΙΖΑ το αεροδρόμιο του Ελληνικού, ταυτόχρονα να φροντίσουμε ώστ</w:t>
      </w:r>
      <w:r w:rsidRPr="00A35745">
        <w:rPr>
          <w:rFonts w:eastAsia="Times New Roman"/>
          <w:szCs w:val="24"/>
        </w:rPr>
        <w:t xml:space="preserve">ε με το ειδικό χωροταξικό που </w:t>
      </w:r>
      <w:r w:rsidRPr="0006103B">
        <w:rPr>
          <w:rFonts w:eastAsia="Times New Roman"/>
          <w:color w:val="201F1E"/>
          <w:szCs w:val="24"/>
        </w:rPr>
        <w:t>πρέπει να αναπτυχθεί</w:t>
      </w:r>
      <w:r>
        <w:rPr>
          <w:rFonts w:eastAsia="Times New Roman"/>
          <w:color w:val="201F1E"/>
          <w:szCs w:val="24"/>
        </w:rPr>
        <w:t>,</w:t>
      </w:r>
      <w:r w:rsidRPr="0006103B">
        <w:rPr>
          <w:rFonts w:eastAsia="Times New Roman"/>
          <w:color w:val="201F1E"/>
          <w:szCs w:val="24"/>
        </w:rPr>
        <w:t xml:space="preserve"> να προλάβουμε πιθανές αρνητικές εξελίξεις και στις δύο περιοχές</w:t>
      </w:r>
      <w:r>
        <w:rPr>
          <w:rFonts w:eastAsia="Times New Roman"/>
          <w:color w:val="201F1E"/>
          <w:szCs w:val="24"/>
        </w:rPr>
        <w:t>,</w:t>
      </w:r>
      <w:r w:rsidRPr="0006103B">
        <w:rPr>
          <w:rFonts w:eastAsia="Times New Roman"/>
          <w:color w:val="201F1E"/>
          <w:szCs w:val="24"/>
        </w:rPr>
        <w:t xml:space="preserve"> και στο αεροδρόμιο του Ηρακλείου και στο Καστέλι</w:t>
      </w:r>
      <w:r>
        <w:rPr>
          <w:rFonts w:eastAsia="Times New Roman"/>
          <w:color w:val="201F1E"/>
          <w:szCs w:val="24"/>
        </w:rPr>
        <w:t>, και</w:t>
      </w:r>
      <w:r>
        <w:rPr>
          <w:rFonts w:eastAsia="Times New Roman"/>
          <w:color w:val="201F1E"/>
          <w:szCs w:val="24"/>
        </w:rPr>
        <w:t>,</w:t>
      </w:r>
      <w:r>
        <w:rPr>
          <w:rFonts w:eastAsia="Times New Roman"/>
          <w:color w:val="201F1E"/>
          <w:szCs w:val="24"/>
        </w:rPr>
        <w:t xml:space="preserve"> β</w:t>
      </w:r>
      <w:r w:rsidRPr="0006103B">
        <w:rPr>
          <w:rFonts w:eastAsia="Times New Roman"/>
          <w:color w:val="201F1E"/>
          <w:szCs w:val="24"/>
        </w:rPr>
        <w:t>εβαίως</w:t>
      </w:r>
      <w:r>
        <w:rPr>
          <w:rFonts w:eastAsia="Times New Roman"/>
          <w:color w:val="201F1E"/>
          <w:szCs w:val="24"/>
        </w:rPr>
        <w:t>,</w:t>
      </w:r>
      <w:r w:rsidRPr="0006103B">
        <w:rPr>
          <w:rFonts w:eastAsia="Times New Roman"/>
          <w:color w:val="201F1E"/>
          <w:szCs w:val="24"/>
        </w:rPr>
        <w:t xml:space="preserve"> </w:t>
      </w:r>
      <w:r w:rsidRPr="0006103B">
        <w:rPr>
          <w:rFonts w:eastAsia="Times New Roman"/>
          <w:color w:val="201F1E"/>
          <w:szCs w:val="24"/>
        </w:rPr>
        <w:lastRenderedPageBreak/>
        <w:t xml:space="preserve">να ολοκληρωθούν απολύτως οι πρόδρομες εργασίες </w:t>
      </w:r>
      <w:r>
        <w:rPr>
          <w:rFonts w:eastAsia="Times New Roman"/>
          <w:color w:val="201F1E"/>
          <w:szCs w:val="24"/>
        </w:rPr>
        <w:t>-</w:t>
      </w:r>
      <w:r w:rsidRPr="0006103B">
        <w:rPr>
          <w:rFonts w:eastAsia="Times New Roman"/>
          <w:color w:val="201F1E"/>
          <w:szCs w:val="24"/>
        </w:rPr>
        <w:t>και αναφέρομαι τόσο στις απ</w:t>
      </w:r>
      <w:r w:rsidRPr="0006103B">
        <w:rPr>
          <w:rFonts w:eastAsia="Times New Roman"/>
          <w:color w:val="201F1E"/>
          <w:szCs w:val="24"/>
        </w:rPr>
        <w:t>αλλοτριώσεις</w:t>
      </w:r>
      <w:r>
        <w:rPr>
          <w:rFonts w:eastAsia="Times New Roman"/>
          <w:color w:val="201F1E"/>
          <w:szCs w:val="24"/>
        </w:rPr>
        <w:t xml:space="preserve"> π</w:t>
      </w:r>
      <w:r w:rsidRPr="0006103B">
        <w:rPr>
          <w:rFonts w:eastAsia="Times New Roman"/>
          <w:color w:val="201F1E"/>
          <w:szCs w:val="24"/>
        </w:rPr>
        <w:t xml:space="preserve">ου πρέπει επιτέλους να ολοκληρωθούν όσο </w:t>
      </w:r>
      <w:r>
        <w:rPr>
          <w:rFonts w:eastAsia="Times New Roman"/>
          <w:color w:val="201F1E"/>
          <w:szCs w:val="24"/>
        </w:rPr>
        <w:t>και σ</w:t>
      </w:r>
      <w:r w:rsidRPr="0006103B">
        <w:rPr>
          <w:rFonts w:eastAsia="Times New Roman"/>
          <w:color w:val="201F1E"/>
          <w:szCs w:val="24"/>
        </w:rPr>
        <w:t>τις υπόλοιπες πρόδρομες εργασίες</w:t>
      </w:r>
      <w:r>
        <w:rPr>
          <w:rFonts w:eastAsia="Times New Roman"/>
          <w:color w:val="201F1E"/>
          <w:szCs w:val="24"/>
        </w:rPr>
        <w:t>.</w:t>
      </w:r>
      <w:r w:rsidRPr="0006103B">
        <w:rPr>
          <w:rFonts w:eastAsia="Times New Roman"/>
          <w:color w:val="201F1E"/>
          <w:szCs w:val="24"/>
        </w:rPr>
        <w:t xml:space="preserve"> </w:t>
      </w:r>
    </w:p>
    <w:p w14:paraId="224A1A63"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Τ</w:t>
      </w:r>
      <w:r w:rsidRPr="0006103B">
        <w:rPr>
          <w:rFonts w:eastAsia="Times New Roman"/>
          <w:color w:val="201F1E"/>
          <w:szCs w:val="24"/>
        </w:rPr>
        <w:t>ώρα αξιοποιώντας τη δυνατότ</w:t>
      </w:r>
      <w:r>
        <w:rPr>
          <w:rFonts w:eastAsia="Times New Roman"/>
          <w:color w:val="201F1E"/>
          <w:szCs w:val="24"/>
        </w:rPr>
        <w:t xml:space="preserve">ητα που δίνει ο </w:t>
      </w:r>
      <w:r>
        <w:rPr>
          <w:rFonts w:eastAsia="Times New Roman"/>
          <w:color w:val="201F1E"/>
          <w:szCs w:val="24"/>
        </w:rPr>
        <w:t>Κ</w:t>
      </w:r>
      <w:r>
        <w:rPr>
          <w:rFonts w:eastAsia="Times New Roman"/>
          <w:color w:val="201F1E"/>
          <w:szCs w:val="24"/>
        </w:rPr>
        <w:t>ανονισμός της Β</w:t>
      </w:r>
      <w:r w:rsidRPr="0006103B">
        <w:rPr>
          <w:rFonts w:eastAsia="Times New Roman"/>
          <w:color w:val="201F1E"/>
          <w:szCs w:val="24"/>
        </w:rPr>
        <w:t>ουλής</w:t>
      </w:r>
      <w:r>
        <w:rPr>
          <w:rFonts w:eastAsia="Times New Roman"/>
          <w:color w:val="201F1E"/>
          <w:szCs w:val="24"/>
        </w:rPr>
        <w:t>,</w:t>
      </w:r>
      <w:r w:rsidRPr="0006103B">
        <w:rPr>
          <w:rFonts w:eastAsia="Times New Roman"/>
          <w:color w:val="201F1E"/>
          <w:szCs w:val="24"/>
        </w:rPr>
        <w:t xml:space="preserve"> ο </w:t>
      </w:r>
      <w:r>
        <w:rPr>
          <w:rFonts w:eastAsia="Times New Roman"/>
          <w:color w:val="201F1E"/>
          <w:szCs w:val="24"/>
        </w:rPr>
        <w:t>Κ</w:t>
      </w:r>
      <w:r w:rsidRPr="0006103B">
        <w:rPr>
          <w:rFonts w:eastAsia="Times New Roman"/>
          <w:color w:val="201F1E"/>
          <w:szCs w:val="24"/>
        </w:rPr>
        <w:t xml:space="preserve">οινοβουλευτικός </w:t>
      </w:r>
      <w:r>
        <w:rPr>
          <w:rFonts w:eastAsia="Times New Roman"/>
          <w:color w:val="201F1E"/>
          <w:szCs w:val="24"/>
        </w:rPr>
        <w:t>Ε</w:t>
      </w:r>
      <w:r w:rsidRPr="0006103B">
        <w:rPr>
          <w:rFonts w:eastAsia="Times New Roman"/>
          <w:color w:val="201F1E"/>
          <w:szCs w:val="24"/>
        </w:rPr>
        <w:t>κπρόσωπος να αναφέρεται σε θέματα της ευρύτερης πολιτικής συγκυρίας</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θ</w:t>
      </w:r>
      <w:r w:rsidRPr="0006103B">
        <w:rPr>
          <w:rFonts w:eastAsia="Times New Roman"/>
          <w:color w:val="201F1E"/>
          <w:szCs w:val="24"/>
        </w:rPr>
        <w:t>α μου</w:t>
      </w:r>
      <w:r w:rsidRPr="0006103B">
        <w:rPr>
          <w:rFonts w:eastAsia="Times New Roman"/>
          <w:color w:val="201F1E"/>
          <w:szCs w:val="24"/>
        </w:rPr>
        <w:t xml:space="preserve"> επιτρέψετε να σας πω </w:t>
      </w:r>
      <w:r>
        <w:rPr>
          <w:rFonts w:eastAsia="Times New Roman"/>
          <w:color w:val="201F1E"/>
          <w:szCs w:val="24"/>
        </w:rPr>
        <w:t>σε τι</w:t>
      </w:r>
      <w:r w:rsidRPr="0006103B">
        <w:rPr>
          <w:rFonts w:eastAsia="Times New Roman"/>
          <w:color w:val="201F1E"/>
          <w:szCs w:val="24"/>
        </w:rPr>
        <w:t xml:space="preserve"> δεν θα αναφερθώ</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α</w:t>
      </w:r>
      <w:r w:rsidRPr="0006103B">
        <w:rPr>
          <w:rFonts w:eastAsia="Times New Roman"/>
          <w:color w:val="201F1E"/>
          <w:szCs w:val="24"/>
        </w:rPr>
        <w:t>λλά και ν</w:t>
      </w:r>
      <w:r>
        <w:rPr>
          <w:rFonts w:eastAsia="Times New Roman"/>
          <w:color w:val="201F1E"/>
          <w:szCs w:val="24"/>
        </w:rPr>
        <w:t>α σας πω και πού θα επικεντρώσω</w:t>
      </w:r>
      <w:r w:rsidRPr="0006103B">
        <w:rPr>
          <w:rFonts w:eastAsia="Times New Roman"/>
          <w:color w:val="201F1E"/>
          <w:szCs w:val="24"/>
        </w:rPr>
        <w:t xml:space="preserve"> τα υπόλοιπα λεπτά της τοποθέτησής μου</w:t>
      </w:r>
      <w:r>
        <w:rPr>
          <w:rFonts w:eastAsia="Times New Roman"/>
          <w:color w:val="201F1E"/>
          <w:szCs w:val="24"/>
        </w:rPr>
        <w:t>.</w:t>
      </w:r>
      <w:r w:rsidRPr="0006103B">
        <w:rPr>
          <w:rFonts w:eastAsia="Times New Roman"/>
          <w:color w:val="201F1E"/>
          <w:szCs w:val="24"/>
        </w:rPr>
        <w:t xml:space="preserve"> </w:t>
      </w:r>
    </w:p>
    <w:p w14:paraId="224A1A64"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Δ</w:t>
      </w:r>
      <w:r w:rsidRPr="0006103B">
        <w:rPr>
          <w:rFonts w:eastAsia="Times New Roman"/>
          <w:color w:val="201F1E"/>
          <w:szCs w:val="24"/>
        </w:rPr>
        <w:t xml:space="preserve">εν θα μιλήσω για τα περίπου 7.500 ευρώ που κλέβει η σημερινή </w:t>
      </w:r>
      <w:r>
        <w:rPr>
          <w:rFonts w:eastAsia="Times New Roman"/>
          <w:color w:val="201F1E"/>
          <w:szCs w:val="24"/>
        </w:rPr>
        <w:t>Κ</w:t>
      </w:r>
      <w:r w:rsidRPr="0006103B">
        <w:rPr>
          <w:rFonts w:eastAsia="Times New Roman"/>
          <w:color w:val="201F1E"/>
          <w:szCs w:val="24"/>
        </w:rPr>
        <w:t xml:space="preserve">υβέρνηση από τους χαμηλοσυνταξιούχους λόγω της μείωσης έως εξαφάνισης του ΕΚΑΣ κατά </w:t>
      </w:r>
      <w:r>
        <w:rPr>
          <w:rFonts w:eastAsia="Times New Roman"/>
          <w:color w:val="201F1E"/>
          <w:szCs w:val="24"/>
        </w:rPr>
        <w:t>τα τεσσεράμισι</w:t>
      </w:r>
      <w:r w:rsidRPr="0006103B">
        <w:rPr>
          <w:rFonts w:eastAsia="Times New Roman"/>
          <w:color w:val="201F1E"/>
          <w:szCs w:val="24"/>
        </w:rPr>
        <w:t xml:space="preserve"> χρόνια διακυβέρνησης του ΣΥΡΙΖΑ</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Π</w:t>
      </w:r>
      <w:r w:rsidRPr="0006103B">
        <w:rPr>
          <w:rFonts w:eastAsia="Times New Roman"/>
          <w:color w:val="201F1E"/>
          <w:szCs w:val="24"/>
        </w:rPr>
        <w:t>ροσπαθεί τώ</w:t>
      </w:r>
      <w:r>
        <w:rPr>
          <w:rFonts w:eastAsia="Times New Roman"/>
          <w:color w:val="201F1E"/>
          <w:szCs w:val="24"/>
        </w:rPr>
        <w:t>ρα να υποκαταστήσει αυτές τις 7.50</w:t>
      </w:r>
      <w:r w:rsidRPr="0006103B">
        <w:rPr>
          <w:rFonts w:eastAsia="Times New Roman"/>
          <w:color w:val="201F1E"/>
          <w:szCs w:val="24"/>
        </w:rPr>
        <w:t>0 χιλιάδες του ΕΚΑΣ με τα 500 ευρώ</w:t>
      </w:r>
      <w:r>
        <w:rPr>
          <w:rFonts w:eastAsia="Times New Roman"/>
          <w:color w:val="201F1E"/>
          <w:szCs w:val="24"/>
        </w:rPr>
        <w:t>,</w:t>
      </w:r>
      <w:r w:rsidRPr="0006103B">
        <w:rPr>
          <w:rFonts w:eastAsia="Times New Roman"/>
          <w:color w:val="201F1E"/>
          <w:szCs w:val="24"/>
        </w:rPr>
        <w:t xml:space="preserve"> το προεκλογικό επίδομα που δίνει στους συν</w:t>
      </w:r>
      <w:r w:rsidRPr="0006103B">
        <w:rPr>
          <w:rFonts w:eastAsia="Times New Roman"/>
          <w:color w:val="201F1E"/>
          <w:szCs w:val="24"/>
        </w:rPr>
        <w:t>ταξιούχους που έχουν έως 7.000 ευρώ ετήσιο εισόδημα</w:t>
      </w:r>
      <w:r>
        <w:rPr>
          <w:rFonts w:eastAsia="Times New Roman"/>
          <w:color w:val="201F1E"/>
          <w:szCs w:val="24"/>
        </w:rPr>
        <w:t>.</w:t>
      </w:r>
      <w:r w:rsidRPr="0006103B">
        <w:rPr>
          <w:rFonts w:eastAsia="Times New Roman"/>
          <w:color w:val="201F1E"/>
          <w:szCs w:val="24"/>
        </w:rPr>
        <w:t xml:space="preserve"> </w:t>
      </w:r>
    </w:p>
    <w:p w14:paraId="224A1A65"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lastRenderedPageBreak/>
        <w:t>Δ</w:t>
      </w:r>
      <w:r w:rsidRPr="0006103B">
        <w:rPr>
          <w:rFonts w:eastAsia="Times New Roman"/>
          <w:color w:val="201F1E"/>
          <w:szCs w:val="24"/>
        </w:rPr>
        <w:t>εν θα μιλήσω για τα 55 δισεκατομμύρια ευρώ επιπλέον ληξιπρόθεσμα χρέη των πολιτών προς το δημόσιο</w:t>
      </w:r>
      <w:r>
        <w:rPr>
          <w:rFonts w:eastAsia="Times New Roman"/>
          <w:color w:val="201F1E"/>
          <w:szCs w:val="24"/>
        </w:rPr>
        <w:t>,</w:t>
      </w:r>
      <w:r w:rsidRPr="0006103B">
        <w:rPr>
          <w:rFonts w:eastAsia="Times New Roman"/>
          <w:color w:val="201F1E"/>
          <w:szCs w:val="24"/>
        </w:rPr>
        <w:t xml:space="preserve"> εφορίες και ασφαλιστικά ταμεία</w:t>
      </w:r>
      <w:r>
        <w:rPr>
          <w:rFonts w:eastAsia="Times New Roman"/>
          <w:color w:val="201F1E"/>
          <w:szCs w:val="24"/>
        </w:rPr>
        <w:t>,</w:t>
      </w:r>
      <w:r w:rsidRPr="0006103B">
        <w:rPr>
          <w:rFonts w:eastAsia="Times New Roman"/>
          <w:color w:val="201F1E"/>
          <w:szCs w:val="24"/>
        </w:rPr>
        <w:t xml:space="preserve"> που γεννήθηκαν</w:t>
      </w:r>
      <w:r>
        <w:rPr>
          <w:rFonts w:eastAsia="Times New Roman"/>
          <w:color w:val="201F1E"/>
          <w:szCs w:val="24"/>
        </w:rPr>
        <w:t>,</w:t>
      </w:r>
      <w:r w:rsidRPr="0006103B">
        <w:rPr>
          <w:rFonts w:eastAsia="Times New Roman"/>
          <w:color w:val="201F1E"/>
          <w:szCs w:val="24"/>
        </w:rPr>
        <w:t xml:space="preserve"> δημιουργήθηκαν </w:t>
      </w:r>
      <w:r>
        <w:rPr>
          <w:rFonts w:eastAsia="Times New Roman"/>
          <w:color w:val="201F1E"/>
          <w:szCs w:val="24"/>
        </w:rPr>
        <w:t>κ</w:t>
      </w:r>
      <w:r w:rsidRPr="0006103B">
        <w:rPr>
          <w:rFonts w:eastAsia="Times New Roman"/>
          <w:color w:val="201F1E"/>
          <w:szCs w:val="24"/>
        </w:rPr>
        <w:t xml:space="preserve">αι συσσωρεύτηκαν </w:t>
      </w:r>
      <w:r>
        <w:rPr>
          <w:rFonts w:eastAsia="Times New Roman"/>
          <w:color w:val="201F1E"/>
          <w:szCs w:val="24"/>
        </w:rPr>
        <w:t>επί ΣΥΡΙΖΑ.</w:t>
      </w:r>
      <w:r w:rsidRPr="0006103B">
        <w:rPr>
          <w:rFonts w:eastAsia="Times New Roman"/>
          <w:color w:val="201F1E"/>
          <w:szCs w:val="24"/>
        </w:rPr>
        <w:t xml:space="preserve"> </w:t>
      </w:r>
    </w:p>
    <w:p w14:paraId="224A1A66"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Δ</w:t>
      </w:r>
      <w:r w:rsidRPr="0006103B">
        <w:rPr>
          <w:rFonts w:eastAsia="Times New Roman"/>
          <w:color w:val="201F1E"/>
          <w:szCs w:val="24"/>
        </w:rPr>
        <w:t>εν θα μ</w:t>
      </w:r>
      <w:r w:rsidRPr="0006103B">
        <w:rPr>
          <w:rFonts w:eastAsia="Times New Roman"/>
          <w:color w:val="201F1E"/>
          <w:szCs w:val="24"/>
        </w:rPr>
        <w:t xml:space="preserve">ιλήσω για τα 900 εκατομμύρια ευρώ που έχει επισωρεύσει η πολιτική </w:t>
      </w:r>
      <w:r>
        <w:rPr>
          <w:rFonts w:eastAsia="Times New Roman"/>
          <w:color w:val="201F1E"/>
          <w:szCs w:val="24"/>
        </w:rPr>
        <w:t>ΣΥΡΙΖΑ</w:t>
      </w:r>
      <w:r w:rsidRPr="0006103B">
        <w:rPr>
          <w:rFonts w:eastAsia="Times New Roman"/>
          <w:color w:val="201F1E"/>
          <w:szCs w:val="24"/>
        </w:rPr>
        <w:t xml:space="preserve"> στη ΔΕΗ στη μεγαλύτερη εταιρεία των Βαλκανίων ούτε </w:t>
      </w:r>
      <w:r>
        <w:rPr>
          <w:rFonts w:eastAsia="Times New Roman"/>
          <w:color w:val="201F1E"/>
          <w:szCs w:val="24"/>
        </w:rPr>
        <w:t>β</w:t>
      </w:r>
      <w:r w:rsidRPr="0006103B">
        <w:rPr>
          <w:rFonts w:eastAsia="Times New Roman"/>
          <w:color w:val="201F1E"/>
          <w:szCs w:val="24"/>
        </w:rPr>
        <w:t>εβαίως για την μείωση της χρηματιστηριακής της αξίας από 2,5 δισεκατομμύρια ευρώ το</w:t>
      </w:r>
      <w:r>
        <w:rPr>
          <w:rFonts w:eastAsia="Times New Roman"/>
          <w:color w:val="201F1E"/>
          <w:szCs w:val="24"/>
        </w:rPr>
        <w:t xml:space="preserve"> 2014 σε μόλις 300 εκατομμύρια σ</w:t>
      </w:r>
      <w:r w:rsidRPr="0006103B">
        <w:rPr>
          <w:rFonts w:eastAsia="Times New Roman"/>
          <w:color w:val="201F1E"/>
          <w:szCs w:val="24"/>
        </w:rPr>
        <w:t>ήμερα</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Όπως,</w:t>
      </w:r>
      <w:r w:rsidRPr="0006103B">
        <w:rPr>
          <w:rFonts w:eastAsia="Times New Roman"/>
          <w:color w:val="201F1E"/>
          <w:szCs w:val="24"/>
        </w:rPr>
        <w:t xml:space="preserve"> </w:t>
      </w:r>
      <w:r>
        <w:rPr>
          <w:rFonts w:eastAsia="Times New Roman"/>
          <w:color w:val="201F1E"/>
          <w:szCs w:val="24"/>
        </w:rPr>
        <w:t>επί</w:t>
      </w:r>
      <w:r>
        <w:rPr>
          <w:rFonts w:eastAsia="Times New Roman"/>
          <w:color w:val="201F1E"/>
          <w:szCs w:val="24"/>
        </w:rPr>
        <w:t>σης,</w:t>
      </w:r>
      <w:r w:rsidRPr="0006103B">
        <w:rPr>
          <w:rFonts w:eastAsia="Times New Roman"/>
          <w:color w:val="201F1E"/>
          <w:szCs w:val="24"/>
        </w:rPr>
        <w:t xml:space="preserve"> δεν θα αναφερθώ στις τραγικές εξελίξεις και τους α</w:t>
      </w:r>
      <w:r>
        <w:rPr>
          <w:rFonts w:eastAsia="Times New Roman"/>
          <w:color w:val="201F1E"/>
          <w:szCs w:val="24"/>
        </w:rPr>
        <w:t>δια</w:t>
      </w:r>
      <w:r w:rsidRPr="0006103B">
        <w:rPr>
          <w:rFonts w:eastAsia="Times New Roman"/>
          <w:color w:val="201F1E"/>
          <w:szCs w:val="24"/>
        </w:rPr>
        <w:t xml:space="preserve">νόητους χειρισμούς που κάνει η σημερινή </w:t>
      </w:r>
      <w:r>
        <w:rPr>
          <w:rFonts w:eastAsia="Times New Roman"/>
          <w:color w:val="201F1E"/>
          <w:szCs w:val="24"/>
        </w:rPr>
        <w:t>Κ</w:t>
      </w:r>
      <w:r w:rsidRPr="0006103B">
        <w:rPr>
          <w:rFonts w:eastAsia="Times New Roman"/>
          <w:color w:val="201F1E"/>
          <w:szCs w:val="24"/>
        </w:rPr>
        <w:t>υβέρνηση τόσο στα θέματα της ηλεκτρικής</w:t>
      </w:r>
      <w:r>
        <w:rPr>
          <w:rFonts w:eastAsia="Times New Roman"/>
          <w:color w:val="201F1E"/>
          <w:szCs w:val="24"/>
        </w:rPr>
        <w:t xml:space="preserve"> διασύνδεσης της Κρήτης με την η</w:t>
      </w:r>
      <w:r w:rsidRPr="0006103B">
        <w:rPr>
          <w:rFonts w:eastAsia="Times New Roman"/>
          <w:color w:val="201F1E"/>
          <w:szCs w:val="24"/>
        </w:rPr>
        <w:t>πειρωτική χώρα</w:t>
      </w:r>
      <w:r>
        <w:rPr>
          <w:rFonts w:eastAsia="Times New Roman"/>
          <w:color w:val="201F1E"/>
          <w:szCs w:val="24"/>
        </w:rPr>
        <w:t xml:space="preserve">, κυρίως </w:t>
      </w:r>
      <w:r w:rsidRPr="0006103B">
        <w:rPr>
          <w:rFonts w:eastAsia="Times New Roman"/>
          <w:color w:val="201F1E"/>
          <w:szCs w:val="24"/>
        </w:rPr>
        <w:t xml:space="preserve">την Αττική </w:t>
      </w:r>
      <w:r>
        <w:rPr>
          <w:rFonts w:eastAsia="Times New Roman"/>
          <w:color w:val="201F1E"/>
          <w:szCs w:val="24"/>
        </w:rPr>
        <w:t>-μιλώ για</w:t>
      </w:r>
      <w:r w:rsidRPr="0006103B">
        <w:rPr>
          <w:rFonts w:eastAsia="Times New Roman"/>
          <w:color w:val="201F1E"/>
          <w:szCs w:val="24"/>
        </w:rPr>
        <w:t xml:space="preserve"> τη μεγάλη διασύνδεση</w:t>
      </w:r>
      <w:r>
        <w:rPr>
          <w:rFonts w:eastAsia="Times New Roman"/>
          <w:color w:val="201F1E"/>
          <w:szCs w:val="24"/>
        </w:rPr>
        <w:t>-</w:t>
      </w:r>
      <w:r w:rsidRPr="0006103B">
        <w:rPr>
          <w:rFonts w:eastAsia="Times New Roman"/>
          <w:color w:val="201F1E"/>
          <w:szCs w:val="24"/>
        </w:rPr>
        <w:t xml:space="preserve"> όσο και στην ανυπαρξ</w:t>
      </w:r>
      <w:r w:rsidRPr="0006103B">
        <w:rPr>
          <w:rFonts w:eastAsia="Times New Roman"/>
          <w:color w:val="201F1E"/>
          <w:szCs w:val="24"/>
        </w:rPr>
        <w:t>ία οποιασδήποτε πρωτοβουλίας για τις έρευνες υδρογονανθράκων νότια της Κρήτης</w:t>
      </w:r>
      <w:r>
        <w:rPr>
          <w:rFonts w:eastAsia="Times New Roman"/>
          <w:color w:val="201F1E"/>
          <w:szCs w:val="24"/>
        </w:rPr>
        <w:t>,</w:t>
      </w:r>
      <w:r w:rsidRPr="0006103B">
        <w:rPr>
          <w:rFonts w:eastAsia="Times New Roman"/>
          <w:color w:val="201F1E"/>
          <w:szCs w:val="24"/>
        </w:rPr>
        <w:t xml:space="preserve"> που θα αναβαθμίσουν </w:t>
      </w:r>
      <w:proofErr w:type="spellStart"/>
      <w:r w:rsidRPr="0006103B">
        <w:rPr>
          <w:rFonts w:eastAsia="Times New Roman"/>
          <w:color w:val="201F1E"/>
          <w:szCs w:val="24"/>
        </w:rPr>
        <w:t>γεωστρατηγικά</w:t>
      </w:r>
      <w:proofErr w:type="spellEnd"/>
      <w:r w:rsidRPr="0006103B">
        <w:rPr>
          <w:rFonts w:eastAsia="Times New Roman"/>
          <w:color w:val="201F1E"/>
          <w:szCs w:val="24"/>
        </w:rPr>
        <w:t xml:space="preserve"> το νησί</w:t>
      </w:r>
      <w:r>
        <w:rPr>
          <w:rFonts w:eastAsia="Times New Roman"/>
          <w:color w:val="201F1E"/>
          <w:szCs w:val="24"/>
        </w:rPr>
        <w:t>.</w:t>
      </w:r>
      <w:r w:rsidRPr="0006103B">
        <w:rPr>
          <w:rFonts w:eastAsia="Times New Roman"/>
          <w:color w:val="201F1E"/>
          <w:szCs w:val="24"/>
        </w:rPr>
        <w:t xml:space="preserve"> </w:t>
      </w:r>
    </w:p>
    <w:p w14:paraId="224A1A67"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lastRenderedPageBreak/>
        <w:t>Ό</w:t>
      </w:r>
      <w:r w:rsidRPr="0006103B">
        <w:rPr>
          <w:rFonts w:eastAsia="Times New Roman"/>
          <w:color w:val="201F1E"/>
          <w:szCs w:val="24"/>
        </w:rPr>
        <w:t>μως πριν περάσω στα θέματα για τα οποία θέλω να τοποθετηθώ</w:t>
      </w:r>
      <w:r>
        <w:rPr>
          <w:rFonts w:eastAsia="Times New Roman"/>
          <w:color w:val="201F1E"/>
          <w:szCs w:val="24"/>
        </w:rPr>
        <w:t>,</w:t>
      </w:r>
      <w:r w:rsidRPr="0006103B">
        <w:rPr>
          <w:rFonts w:eastAsia="Times New Roman"/>
          <w:color w:val="201F1E"/>
          <w:szCs w:val="24"/>
        </w:rPr>
        <w:t xml:space="preserve"> δεν μπορώ παρά να </w:t>
      </w:r>
      <w:r>
        <w:rPr>
          <w:rFonts w:eastAsia="Times New Roman"/>
          <w:color w:val="201F1E"/>
          <w:szCs w:val="24"/>
        </w:rPr>
        <w:t xml:space="preserve">χαρακτηρίσω ως γραφικό τον, κατά </w:t>
      </w:r>
      <w:r w:rsidRPr="0006103B">
        <w:rPr>
          <w:rFonts w:eastAsia="Times New Roman"/>
          <w:color w:val="201F1E"/>
          <w:szCs w:val="24"/>
        </w:rPr>
        <w:t>δήλωσ</w:t>
      </w:r>
      <w:r>
        <w:rPr>
          <w:rFonts w:eastAsia="Times New Roman"/>
          <w:color w:val="201F1E"/>
          <w:szCs w:val="24"/>
        </w:rPr>
        <w:t>ή</w:t>
      </w:r>
      <w:r w:rsidRPr="0006103B">
        <w:rPr>
          <w:rFonts w:eastAsia="Times New Roman"/>
          <w:color w:val="201F1E"/>
          <w:szCs w:val="24"/>
        </w:rPr>
        <w:t xml:space="preserve"> του</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 xml:space="preserve">άθεο κ. Τσίπρα, </w:t>
      </w:r>
      <w:r w:rsidRPr="0006103B">
        <w:rPr>
          <w:rFonts w:eastAsia="Times New Roman"/>
          <w:color w:val="201F1E"/>
          <w:szCs w:val="24"/>
        </w:rPr>
        <w:t>ο οποίος χθες δήλωσε ότι μέσω της ιδεολογίας του είναι πάρα πολύ κοντά στο</w:t>
      </w:r>
      <w:r>
        <w:rPr>
          <w:rFonts w:eastAsia="Times New Roman"/>
          <w:color w:val="201F1E"/>
          <w:szCs w:val="24"/>
        </w:rPr>
        <w:t>ν</w:t>
      </w:r>
      <w:r w:rsidRPr="0006103B">
        <w:rPr>
          <w:rFonts w:eastAsia="Times New Roman"/>
          <w:color w:val="201F1E"/>
          <w:szCs w:val="24"/>
        </w:rPr>
        <w:t xml:space="preserve"> χριστιανισμό</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Μ</w:t>
      </w:r>
      <w:r w:rsidRPr="0006103B">
        <w:rPr>
          <w:rFonts w:eastAsia="Times New Roman"/>
          <w:color w:val="201F1E"/>
          <w:szCs w:val="24"/>
        </w:rPr>
        <w:t xml:space="preserve">ετά τα </w:t>
      </w:r>
      <w:r>
        <w:rPr>
          <w:rFonts w:eastAsia="Times New Roman"/>
          <w:color w:val="201F1E"/>
          <w:szCs w:val="24"/>
        </w:rPr>
        <w:t>κεριά</w:t>
      </w:r>
      <w:r w:rsidRPr="0006103B">
        <w:rPr>
          <w:rFonts w:eastAsia="Times New Roman"/>
          <w:color w:val="201F1E"/>
          <w:szCs w:val="24"/>
        </w:rPr>
        <w:t xml:space="preserve"> στους επιτάφιους και </w:t>
      </w:r>
      <w:r>
        <w:rPr>
          <w:rFonts w:eastAsia="Times New Roman"/>
          <w:color w:val="201F1E"/>
          <w:szCs w:val="24"/>
        </w:rPr>
        <w:t>στις αναστάσεις</w:t>
      </w:r>
      <w:r w:rsidRPr="0006103B">
        <w:rPr>
          <w:rFonts w:eastAsia="Times New Roman"/>
          <w:color w:val="201F1E"/>
          <w:szCs w:val="24"/>
        </w:rPr>
        <w:t xml:space="preserve"> τώρα έχουν αρχίσει διάφοροι </w:t>
      </w:r>
      <w:proofErr w:type="spellStart"/>
      <w:r>
        <w:rPr>
          <w:rFonts w:eastAsia="Times New Roman"/>
          <w:color w:val="201F1E"/>
          <w:szCs w:val="24"/>
        </w:rPr>
        <w:t>συριζαίοι</w:t>
      </w:r>
      <w:proofErr w:type="spellEnd"/>
      <w:r w:rsidRPr="0006103B">
        <w:rPr>
          <w:rFonts w:eastAsia="Times New Roman"/>
          <w:color w:val="201F1E"/>
          <w:szCs w:val="24"/>
        </w:rPr>
        <w:t xml:space="preserve"> απανταχού της Ελλάδος</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ν</w:t>
      </w:r>
      <w:r w:rsidRPr="0006103B">
        <w:rPr>
          <w:rFonts w:eastAsia="Times New Roman"/>
          <w:color w:val="201F1E"/>
          <w:szCs w:val="24"/>
        </w:rPr>
        <w:t>α σταυροκοπιούνται μετά την δήλωση το</w:t>
      </w:r>
      <w:r w:rsidRPr="0006103B">
        <w:rPr>
          <w:rFonts w:eastAsia="Times New Roman"/>
          <w:color w:val="201F1E"/>
          <w:szCs w:val="24"/>
        </w:rPr>
        <w:t>υ κ</w:t>
      </w:r>
      <w:r>
        <w:rPr>
          <w:rFonts w:eastAsia="Times New Roman"/>
          <w:color w:val="201F1E"/>
          <w:szCs w:val="24"/>
        </w:rPr>
        <w:t>.</w:t>
      </w:r>
      <w:r w:rsidRPr="0006103B">
        <w:rPr>
          <w:rFonts w:eastAsia="Times New Roman"/>
          <w:color w:val="201F1E"/>
          <w:szCs w:val="24"/>
        </w:rPr>
        <w:t xml:space="preserve"> Τσίπρα</w:t>
      </w:r>
      <w:r>
        <w:rPr>
          <w:rFonts w:eastAsia="Times New Roman"/>
          <w:color w:val="201F1E"/>
          <w:szCs w:val="24"/>
        </w:rPr>
        <w:t>.</w:t>
      </w:r>
    </w:p>
    <w:p w14:paraId="224A1A68"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 xml:space="preserve">Αγαπητές κι αγαπητοί </w:t>
      </w:r>
      <w:r w:rsidRPr="0006103B">
        <w:rPr>
          <w:rFonts w:eastAsia="Times New Roman"/>
          <w:color w:val="201F1E"/>
          <w:szCs w:val="24"/>
        </w:rPr>
        <w:t>συνάδελφοι</w:t>
      </w:r>
      <w:r>
        <w:rPr>
          <w:rFonts w:eastAsia="Times New Roman"/>
          <w:color w:val="201F1E"/>
          <w:szCs w:val="24"/>
        </w:rPr>
        <w:t>,</w:t>
      </w:r>
      <w:r w:rsidRPr="0006103B">
        <w:rPr>
          <w:rFonts w:eastAsia="Times New Roman"/>
          <w:color w:val="201F1E"/>
          <w:szCs w:val="24"/>
        </w:rPr>
        <w:t xml:space="preserve"> πριν λίγες ώρες η </w:t>
      </w:r>
      <w:r>
        <w:rPr>
          <w:rFonts w:eastAsia="Times New Roman"/>
          <w:color w:val="201F1E"/>
          <w:szCs w:val="24"/>
        </w:rPr>
        <w:t>Πρόεδρος του ΠΑΣΟΚ και του Κ</w:t>
      </w:r>
      <w:r w:rsidRPr="0006103B">
        <w:rPr>
          <w:rFonts w:eastAsia="Times New Roman"/>
          <w:color w:val="201F1E"/>
          <w:szCs w:val="24"/>
        </w:rPr>
        <w:t xml:space="preserve">ινήματος </w:t>
      </w:r>
      <w:r>
        <w:rPr>
          <w:rFonts w:eastAsia="Times New Roman"/>
          <w:color w:val="201F1E"/>
          <w:szCs w:val="24"/>
        </w:rPr>
        <w:t>Α</w:t>
      </w:r>
      <w:r w:rsidRPr="0006103B">
        <w:rPr>
          <w:rFonts w:eastAsia="Times New Roman"/>
          <w:color w:val="201F1E"/>
          <w:szCs w:val="24"/>
        </w:rPr>
        <w:t>λλαγής</w:t>
      </w:r>
      <w:r>
        <w:rPr>
          <w:rFonts w:eastAsia="Times New Roman"/>
          <w:color w:val="201F1E"/>
          <w:szCs w:val="24"/>
        </w:rPr>
        <w:t>,</w:t>
      </w:r>
      <w:r w:rsidRPr="0006103B">
        <w:rPr>
          <w:rFonts w:eastAsia="Times New Roman"/>
          <w:color w:val="201F1E"/>
          <w:szCs w:val="24"/>
        </w:rPr>
        <w:t xml:space="preserve"> η Φώφη Γεννηματά</w:t>
      </w:r>
      <w:r>
        <w:rPr>
          <w:rFonts w:eastAsia="Times New Roman"/>
          <w:color w:val="201F1E"/>
          <w:szCs w:val="24"/>
        </w:rPr>
        <w:t>,</w:t>
      </w:r>
      <w:r w:rsidRPr="0006103B">
        <w:rPr>
          <w:rFonts w:eastAsia="Times New Roman"/>
          <w:color w:val="201F1E"/>
          <w:szCs w:val="24"/>
        </w:rPr>
        <w:t xml:space="preserve"> μαζί με στελέχη του </w:t>
      </w:r>
      <w:r>
        <w:rPr>
          <w:rFonts w:eastAsia="Times New Roman"/>
          <w:color w:val="201F1E"/>
          <w:szCs w:val="24"/>
        </w:rPr>
        <w:t>Κινήματος επισκέφθ</w:t>
      </w:r>
      <w:r w:rsidRPr="0006103B">
        <w:rPr>
          <w:rFonts w:eastAsia="Times New Roman"/>
          <w:color w:val="201F1E"/>
          <w:szCs w:val="24"/>
        </w:rPr>
        <w:t>ηκε τη Γενική Γραμματεία Πολιτικής Προστασίας</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δέκα μήνες</w:t>
      </w:r>
      <w:r w:rsidRPr="0006103B">
        <w:rPr>
          <w:rFonts w:eastAsia="Times New Roman"/>
          <w:color w:val="201F1E"/>
          <w:szCs w:val="24"/>
        </w:rPr>
        <w:t xml:space="preserve"> μετά την καταστροφή στο </w:t>
      </w:r>
      <w:r>
        <w:rPr>
          <w:rFonts w:eastAsia="Times New Roman"/>
          <w:color w:val="201F1E"/>
          <w:szCs w:val="24"/>
        </w:rPr>
        <w:t>Μ</w:t>
      </w:r>
      <w:r w:rsidRPr="0006103B">
        <w:rPr>
          <w:rFonts w:eastAsia="Times New Roman"/>
          <w:color w:val="201F1E"/>
          <w:szCs w:val="24"/>
        </w:rPr>
        <w:t>άτι</w:t>
      </w:r>
      <w:r>
        <w:rPr>
          <w:rFonts w:eastAsia="Times New Roman"/>
          <w:color w:val="201F1E"/>
          <w:szCs w:val="24"/>
        </w:rPr>
        <w:t>,</w:t>
      </w:r>
      <w:r w:rsidRPr="0006103B">
        <w:rPr>
          <w:rFonts w:eastAsia="Times New Roman"/>
          <w:color w:val="201F1E"/>
          <w:szCs w:val="24"/>
        </w:rPr>
        <w:t xml:space="preserve"> το</w:t>
      </w:r>
      <w:r w:rsidRPr="0006103B">
        <w:rPr>
          <w:rFonts w:eastAsia="Times New Roman"/>
          <w:color w:val="201F1E"/>
          <w:szCs w:val="24"/>
        </w:rPr>
        <w:t xml:space="preserve">υς </w:t>
      </w:r>
      <w:proofErr w:type="spellStart"/>
      <w:r>
        <w:rPr>
          <w:rFonts w:eastAsia="Times New Roman"/>
          <w:color w:val="201F1E"/>
          <w:szCs w:val="24"/>
        </w:rPr>
        <w:t>εκατόν</w:t>
      </w:r>
      <w:proofErr w:type="spellEnd"/>
      <w:r>
        <w:rPr>
          <w:rFonts w:eastAsia="Times New Roman"/>
          <w:color w:val="201F1E"/>
          <w:szCs w:val="24"/>
        </w:rPr>
        <w:t xml:space="preserve"> δυο</w:t>
      </w:r>
      <w:r w:rsidRPr="0006103B">
        <w:rPr>
          <w:rFonts w:eastAsia="Times New Roman"/>
          <w:color w:val="201F1E"/>
          <w:szCs w:val="24"/>
        </w:rPr>
        <w:t xml:space="preserve"> καμένους </w:t>
      </w:r>
      <w:r>
        <w:rPr>
          <w:rFonts w:eastAsia="Times New Roman"/>
          <w:color w:val="201F1E"/>
          <w:szCs w:val="24"/>
        </w:rPr>
        <w:t>συν</w:t>
      </w:r>
      <w:r w:rsidRPr="0006103B">
        <w:rPr>
          <w:rFonts w:eastAsia="Times New Roman"/>
          <w:color w:val="201F1E"/>
          <w:szCs w:val="24"/>
        </w:rPr>
        <w:t xml:space="preserve">ανθρώπους </w:t>
      </w:r>
      <w:r>
        <w:rPr>
          <w:rFonts w:eastAsia="Times New Roman"/>
          <w:color w:val="201F1E"/>
          <w:szCs w:val="24"/>
        </w:rPr>
        <w:t xml:space="preserve">μας, </w:t>
      </w:r>
      <w:r w:rsidRPr="0006103B">
        <w:rPr>
          <w:rFonts w:eastAsia="Times New Roman"/>
          <w:color w:val="201F1E"/>
          <w:szCs w:val="24"/>
        </w:rPr>
        <w:t>προκειμένου να δει η κ</w:t>
      </w:r>
      <w:r>
        <w:rPr>
          <w:rFonts w:eastAsia="Times New Roman"/>
          <w:color w:val="201F1E"/>
          <w:szCs w:val="24"/>
        </w:rPr>
        <w:t>.</w:t>
      </w:r>
      <w:r w:rsidRPr="0006103B">
        <w:rPr>
          <w:rFonts w:eastAsia="Times New Roman"/>
          <w:color w:val="201F1E"/>
          <w:szCs w:val="24"/>
        </w:rPr>
        <w:t xml:space="preserve"> Γεννηματά </w:t>
      </w:r>
      <w:r>
        <w:rPr>
          <w:rFonts w:eastAsia="Times New Roman"/>
          <w:color w:val="201F1E"/>
          <w:szCs w:val="24"/>
        </w:rPr>
        <w:t>από πρώτο χέρι</w:t>
      </w:r>
      <w:r>
        <w:rPr>
          <w:rFonts w:eastAsia="Times New Roman"/>
          <w:color w:val="201F1E"/>
          <w:szCs w:val="24"/>
        </w:rPr>
        <w:t>,</w:t>
      </w:r>
      <w:r>
        <w:rPr>
          <w:rFonts w:eastAsia="Times New Roman"/>
          <w:color w:val="201F1E"/>
          <w:szCs w:val="24"/>
        </w:rPr>
        <w:t xml:space="preserve"> πού</w:t>
      </w:r>
      <w:r w:rsidRPr="0006103B">
        <w:rPr>
          <w:rFonts w:eastAsia="Times New Roman"/>
          <w:color w:val="201F1E"/>
          <w:szCs w:val="24"/>
        </w:rPr>
        <w:t xml:space="preserve"> βρίσκεται η προετοιμασία της χώρας</w:t>
      </w:r>
      <w:r>
        <w:rPr>
          <w:rFonts w:eastAsia="Times New Roman"/>
          <w:color w:val="201F1E"/>
          <w:szCs w:val="24"/>
        </w:rPr>
        <w:t>,</w:t>
      </w:r>
      <w:r w:rsidRPr="0006103B">
        <w:rPr>
          <w:rFonts w:eastAsia="Times New Roman"/>
          <w:color w:val="201F1E"/>
          <w:szCs w:val="24"/>
        </w:rPr>
        <w:t xml:space="preserve"> δεδομένου ότι έχει ήδη ξεκινήσει η νέα αντιπυρική περίοδος</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Στις δηλώσεις τ</w:t>
      </w:r>
      <w:r w:rsidRPr="0006103B">
        <w:rPr>
          <w:rFonts w:eastAsia="Times New Roman"/>
          <w:color w:val="201F1E"/>
          <w:szCs w:val="24"/>
        </w:rPr>
        <w:t xml:space="preserve">ης είπε αυτό που φοβόμασταν όλοι </w:t>
      </w:r>
      <w:r>
        <w:rPr>
          <w:rFonts w:eastAsia="Times New Roman"/>
          <w:color w:val="201F1E"/>
          <w:szCs w:val="24"/>
        </w:rPr>
        <w:t>ό</w:t>
      </w:r>
      <w:r w:rsidRPr="0006103B">
        <w:rPr>
          <w:rFonts w:eastAsia="Times New Roman"/>
          <w:color w:val="201F1E"/>
          <w:szCs w:val="24"/>
        </w:rPr>
        <w:t>τι συμβαίνει</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Ό</w:t>
      </w:r>
      <w:r w:rsidRPr="0006103B">
        <w:rPr>
          <w:rFonts w:eastAsia="Times New Roman"/>
          <w:color w:val="201F1E"/>
          <w:szCs w:val="24"/>
        </w:rPr>
        <w:t>λ</w:t>
      </w:r>
      <w:r w:rsidRPr="0006103B">
        <w:rPr>
          <w:rFonts w:eastAsia="Times New Roman"/>
          <w:color w:val="201F1E"/>
          <w:szCs w:val="24"/>
        </w:rPr>
        <w:t xml:space="preserve">ες οι εξαγγελίες του </w:t>
      </w:r>
      <w:r>
        <w:rPr>
          <w:rFonts w:eastAsia="Times New Roman"/>
          <w:color w:val="201F1E"/>
          <w:szCs w:val="24"/>
        </w:rPr>
        <w:t>Π</w:t>
      </w:r>
      <w:r w:rsidRPr="0006103B">
        <w:rPr>
          <w:rFonts w:eastAsia="Times New Roman"/>
          <w:color w:val="201F1E"/>
          <w:szCs w:val="24"/>
        </w:rPr>
        <w:t>ρωθυπουργού είναι γράμμα κενό περιεχομένου</w:t>
      </w:r>
      <w:r>
        <w:rPr>
          <w:rFonts w:eastAsia="Times New Roman"/>
          <w:color w:val="201F1E"/>
          <w:szCs w:val="24"/>
        </w:rPr>
        <w:t>.</w:t>
      </w:r>
      <w:r w:rsidRPr="0006103B">
        <w:rPr>
          <w:rFonts w:eastAsia="Times New Roman"/>
          <w:color w:val="201F1E"/>
          <w:szCs w:val="24"/>
        </w:rPr>
        <w:t xml:space="preserve"> </w:t>
      </w:r>
    </w:p>
    <w:p w14:paraId="224A1A69"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lastRenderedPageBreak/>
        <w:t>Δυστυχώς</w:t>
      </w:r>
      <w:r w:rsidRPr="0006103B">
        <w:rPr>
          <w:rFonts w:eastAsia="Times New Roman"/>
          <w:color w:val="201F1E"/>
          <w:szCs w:val="24"/>
        </w:rPr>
        <w:t xml:space="preserve"> δεν έχει γίνει τίποτε</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Τ</w:t>
      </w:r>
      <w:r w:rsidRPr="0006103B">
        <w:rPr>
          <w:rFonts w:eastAsia="Times New Roman"/>
          <w:color w:val="201F1E"/>
          <w:szCs w:val="24"/>
        </w:rPr>
        <w:t>ο μόνο που έχει γίνει</w:t>
      </w:r>
      <w:r>
        <w:rPr>
          <w:rFonts w:eastAsia="Times New Roman"/>
          <w:color w:val="201F1E"/>
          <w:szCs w:val="24"/>
        </w:rPr>
        <w:t>,</w:t>
      </w:r>
      <w:r w:rsidRPr="0006103B">
        <w:rPr>
          <w:rFonts w:eastAsia="Times New Roman"/>
          <w:color w:val="201F1E"/>
          <w:szCs w:val="24"/>
        </w:rPr>
        <w:t xml:space="preserve"> είναι η δημοσιοποίηση ενός νομ</w:t>
      </w:r>
      <w:r>
        <w:rPr>
          <w:rFonts w:eastAsia="Times New Roman"/>
          <w:color w:val="201F1E"/>
          <w:szCs w:val="24"/>
        </w:rPr>
        <w:t>οσχεδίου περί μελλοντικής πιθανής τροποποίηση</w:t>
      </w:r>
      <w:r w:rsidRPr="0006103B">
        <w:rPr>
          <w:rFonts w:eastAsia="Times New Roman"/>
          <w:color w:val="201F1E"/>
          <w:szCs w:val="24"/>
        </w:rPr>
        <w:t>ς της Γενικής Γραμματείας Πολιτικής Προστασίας</w:t>
      </w:r>
      <w:r>
        <w:rPr>
          <w:rFonts w:eastAsia="Times New Roman"/>
          <w:color w:val="201F1E"/>
          <w:szCs w:val="24"/>
        </w:rPr>
        <w:t>,</w:t>
      </w:r>
      <w:r w:rsidRPr="0006103B">
        <w:rPr>
          <w:rFonts w:eastAsia="Times New Roman"/>
          <w:color w:val="201F1E"/>
          <w:szCs w:val="24"/>
        </w:rPr>
        <w:t xml:space="preserve"> που προφανώς δεν πρόκειται να προλάβει ούτε το φετινό καλοκαίρι ούτε πολύ περισ</w:t>
      </w:r>
      <w:r>
        <w:rPr>
          <w:rFonts w:eastAsia="Times New Roman"/>
          <w:color w:val="201F1E"/>
          <w:szCs w:val="24"/>
        </w:rPr>
        <w:t>σότερο τη σημερινή διακυβέρνηση</w:t>
      </w:r>
      <w:r w:rsidRPr="0006103B">
        <w:rPr>
          <w:rFonts w:eastAsia="Times New Roman"/>
          <w:color w:val="201F1E"/>
          <w:szCs w:val="24"/>
        </w:rPr>
        <w:t xml:space="preserve"> του ΣΥΡΙΖΑ</w:t>
      </w:r>
      <w:r>
        <w:rPr>
          <w:rFonts w:eastAsia="Times New Roman"/>
          <w:color w:val="201F1E"/>
          <w:szCs w:val="24"/>
        </w:rPr>
        <w:t>.</w:t>
      </w:r>
      <w:r w:rsidRPr="0006103B">
        <w:rPr>
          <w:rFonts w:eastAsia="Times New Roman"/>
          <w:color w:val="201F1E"/>
          <w:szCs w:val="24"/>
        </w:rPr>
        <w:t xml:space="preserve"> </w:t>
      </w:r>
    </w:p>
    <w:p w14:paraId="224A1A6A"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Η</w:t>
      </w:r>
      <w:r w:rsidRPr="0006103B">
        <w:rPr>
          <w:rFonts w:eastAsia="Times New Roman"/>
          <w:color w:val="201F1E"/>
          <w:szCs w:val="24"/>
        </w:rPr>
        <w:t xml:space="preserve"> σημερινή </w:t>
      </w:r>
      <w:r>
        <w:rPr>
          <w:rFonts w:eastAsia="Times New Roman"/>
          <w:color w:val="201F1E"/>
          <w:szCs w:val="24"/>
        </w:rPr>
        <w:t>Κ</w:t>
      </w:r>
      <w:r w:rsidRPr="0006103B">
        <w:rPr>
          <w:rFonts w:eastAsia="Times New Roman"/>
          <w:color w:val="201F1E"/>
          <w:szCs w:val="24"/>
        </w:rPr>
        <w:t xml:space="preserve">υβέρνηση όμως </w:t>
      </w:r>
      <w:r>
        <w:rPr>
          <w:rFonts w:eastAsia="Times New Roman"/>
          <w:color w:val="201F1E"/>
          <w:szCs w:val="24"/>
        </w:rPr>
        <w:t>-όσο μπορούμε, έστω και τώρα κρούουμε</w:t>
      </w:r>
      <w:r w:rsidRPr="0006103B">
        <w:rPr>
          <w:rFonts w:eastAsia="Times New Roman"/>
          <w:color w:val="201F1E"/>
          <w:szCs w:val="24"/>
        </w:rPr>
        <w:t xml:space="preserve"> τον κώδωνα του κινδύνου</w:t>
      </w:r>
      <w:r>
        <w:rPr>
          <w:rFonts w:eastAsia="Times New Roman"/>
          <w:color w:val="201F1E"/>
          <w:szCs w:val="24"/>
        </w:rPr>
        <w:t>-</w:t>
      </w:r>
      <w:r w:rsidRPr="0006103B">
        <w:rPr>
          <w:rFonts w:eastAsia="Times New Roman"/>
          <w:color w:val="201F1E"/>
          <w:szCs w:val="24"/>
        </w:rPr>
        <w:t xml:space="preserve"> δ</w:t>
      </w:r>
      <w:r>
        <w:rPr>
          <w:rFonts w:eastAsia="Times New Roman"/>
          <w:color w:val="201F1E"/>
          <w:szCs w:val="24"/>
        </w:rPr>
        <w:t>εν έχει αξιοποιήσει καθόλου τα ε</w:t>
      </w:r>
      <w:r w:rsidRPr="0006103B">
        <w:rPr>
          <w:rFonts w:eastAsia="Times New Roman"/>
          <w:color w:val="201F1E"/>
          <w:szCs w:val="24"/>
        </w:rPr>
        <w:t xml:space="preserve">υρωπαϊκά </w:t>
      </w:r>
      <w:r w:rsidRPr="0006103B">
        <w:rPr>
          <w:rFonts w:eastAsia="Times New Roman"/>
          <w:color w:val="201F1E"/>
          <w:szCs w:val="24"/>
        </w:rPr>
        <w:t>κονδύλια</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Δ</w:t>
      </w:r>
      <w:r w:rsidRPr="0006103B">
        <w:rPr>
          <w:rFonts w:eastAsia="Times New Roman"/>
          <w:color w:val="201F1E"/>
          <w:szCs w:val="24"/>
        </w:rPr>
        <w:t>εν έχει αξιοποιήσει την κοινοτική πρωτοβουλία για τον μηχανισμό Πολιτικής Προστασίας</w:t>
      </w:r>
      <w:r>
        <w:rPr>
          <w:rFonts w:eastAsia="Times New Roman"/>
          <w:color w:val="201F1E"/>
          <w:szCs w:val="24"/>
        </w:rPr>
        <w:t xml:space="preserve">, τον μηχανισμό </w:t>
      </w:r>
      <w:proofErr w:type="spellStart"/>
      <w:r>
        <w:rPr>
          <w:rFonts w:eastAsia="Times New Roman"/>
          <w:color w:val="201F1E"/>
          <w:szCs w:val="24"/>
        </w:rPr>
        <w:t>rescEU</w:t>
      </w:r>
      <w:proofErr w:type="spellEnd"/>
      <w:r>
        <w:rPr>
          <w:rFonts w:eastAsia="Times New Roman"/>
          <w:color w:val="201F1E"/>
          <w:szCs w:val="24"/>
        </w:rPr>
        <w:t>,</w:t>
      </w:r>
      <w:r w:rsidRPr="0006103B">
        <w:rPr>
          <w:rFonts w:eastAsia="Times New Roman"/>
          <w:color w:val="201F1E"/>
          <w:szCs w:val="24"/>
        </w:rPr>
        <w:t xml:space="preserve"> όπου και εδώ ήταν σημαντική συμβολή του ΠΑΣΟΚ και του </w:t>
      </w:r>
      <w:r>
        <w:rPr>
          <w:rFonts w:eastAsia="Times New Roman"/>
          <w:color w:val="201F1E"/>
          <w:szCs w:val="24"/>
        </w:rPr>
        <w:t>Κινήματος Αλλαγής μέσω του Ε</w:t>
      </w:r>
      <w:r w:rsidRPr="0006103B">
        <w:rPr>
          <w:rFonts w:eastAsia="Times New Roman"/>
          <w:color w:val="201F1E"/>
          <w:szCs w:val="24"/>
        </w:rPr>
        <w:t>υρωβουλευτή Νίκου Ανδρουλάκη</w:t>
      </w:r>
      <w:r>
        <w:rPr>
          <w:rFonts w:eastAsia="Times New Roman"/>
          <w:color w:val="201F1E"/>
          <w:szCs w:val="24"/>
        </w:rPr>
        <w:t>,</w:t>
      </w:r>
      <w:r w:rsidRPr="0006103B">
        <w:rPr>
          <w:rFonts w:eastAsia="Times New Roman"/>
          <w:color w:val="201F1E"/>
          <w:szCs w:val="24"/>
        </w:rPr>
        <w:t xml:space="preserve"> που ήταν ο εισηγητής των </w:t>
      </w:r>
      <w:proofErr w:type="spellStart"/>
      <w:r w:rsidRPr="0006103B">
        <w:rPr>
          <w:rFonts w:eastAsia="Times New Roman"/>
          <w:color w:val="201F1E"/>
          <w:szCs w:val="24"/>
        </w:rPr>
        <w:t>ευρωσοσιαλιστών</w:t>
      </w:r>
      <w:proofErr w:type="spellEnd"/>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Σ</w:t>
      </w:r>
      <w:r w:rsidRPr="0006103B">
        <w:rPr>
          <w:rFonts w:eastAsia="Times New Roman"/>
          <w:color w:val="201F1E"/>
          <w:szCs w:val="24"/>
        </w:rPr>
        <w:t xml:space="preserve">το τέλος θα φτάσουμε για άλλη μία φορά να βασιστούμε στο φιλότιμο και την υπερπροσπάθεια που </w:t>
      </w:r>
      <w:r>
        <w:rPr>
          <w:rFonts w:eastAsia="Times New Roman"/>
          <w:color w:val="201F1E"/>
          <w:szCs w:val="24"/>
        </w:rPr>
        <w:t>θα</w:t>
      </w:r>
      <w:r w:rsidRPr="0006103B">
        <w:rPr>
          <w:rFonts w:eastAsia="Times New Roman"/>
          <w:color w:val="201F1E"/>
          <w:szCs w:val="24"/>
        </w:rPr>
        <w:t xml:space="preserve"> καταβάλλουν οι πυροσβέστες και οι διάφοροι άλλοι αρμόδιοι φορείς</w:t>
      </w:r>
      <w:r>
        <w:rPr>
          <w:rFonts w:eastAsia="Times New Roman"/>
          <w:color w:val="201F1E"/>
          <w:szCs w:val="24"/>
        </w:rPr>
        <w:t>.</w:t>
      </w:r>
      <w:r w:rsidRPr="0006103B">
        <w:rPr>
          <w:rFonts w:eastAsia="Times New Roman"/>
          <w:color w:val="201F1E"/>
          <w:szCs w:val="24"/>
        </w:rPr>
        <w:t xml:space="preserve"> </w:t>
      </w:r>
    </w:p>
    <w:p w14:paraId="224A1A6B"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lastRenderedPageBreak/>
        <w:t>Άκουσα όμως, α</w:t>
      </w:r>
      <w:r w:rsidRPr="0006103B">
        <w:rPr>
          <w:rFonts w:eastAsia="Times New Roman"/>
          <w:color w:val="201F1E"/>
          <w:szCs w:val="24"/>
        </w:rPr>
        <w:t>γαπητοί συνάδελφοι</w:t>
      </w:r>
      <w:r>
        <w:rPr>
          <w:rFonts w:eastAsia="Times New Roman"/>
          <w:color w:val="201F1E"/>
          <w:szCs w:val="24"/>
        </w:rPr>
        <w:t>,</w:t>
      </w:r>
      <w:r w:rsidRPr="0006103B">
        <w:rPr>
          <w:rFonts w:eastAsia="Times New Roman"/>
          <w:color w:val="201F1E"/>
          <w:szCs w:val="24"/>
        </w:rPr>
        <w:t xml:space="preserve"> με έκπληξη τον εισηγητή του </w:t>
      </w:r>
      <w:r>
        <w:rPr>
          <w:rFonts w:eastAsia="Times New Roman"/>
          <w:color w:val="201F1E"/>
          <w:szCs w:val="24"/>
        </w:rPr>
        <w:t>ΣΥΡΙΖΑ</w:t>
      </w:r>
      <w:r w:rsidRPr="0006103B">
        <w:rPr>
          <w:rFonts w:eastAsia="Times New Roman"/>
          <w:color w:val="201F1E"/>
          <w:szCs w:val="24"/>
        </w:rPr>
        <w:t xml:space="preserve"> στη ση</w:t>
      </w:r>
      <w:r w:rsidRPr="0006103B">
        <w:rPr>
          <w:rFonts w:eastAsia="Times New Roman"/>
          <w:color w:val="201F1E"/>
          <w:szCs w:val="24"/>
        </w:rPr>
        <w:t>μερινή σύμβαση</w:t>
      </w:r>
      <w:r>
        <w:rPr>
          <w:rFonts w:eastAsia="Times New Roman"/>
          <w:color w:val="201F1E"/>
          <w:szCs w:val="24"/>
        </w:rPr>
        <w:t>,</w:t>
      </w:r>
      <w:r w:rsidRPr="0006103B">
        <w:rPr>
          <w:rFonts w:eastAsia="Times New Roman"/>
          <w:color w:val="201F1E"/>
          <w:szCs w:val="24"/>
        </w:rPr>
        <w:t xml:space="preserve"> να ζητά τροποποίησ</w:t>
      </w:r>
      <w:r>
        <w:rPr>
          <w:rFonts w:eastAsia="Times New Roman"/>
          <w:color w:val="201F1E"/>
          <w:szCs w:val="24"/>
        </w:rPr>
        <w:t>ή</w:t>
      </w:r>
      <w:r w:rsidRPr="0006103B">
        <w:rPr>
          <w:rFonts w:eastAsia="Times New Roman"/>
          <w:color w:val="201F1E"/>
          <w:szCs w:val="24"/>
        </w:rPr>
        <w:t xml:space="preserve"> της για το αεροδρόμιο των Σπάτων</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Σας</w:t>
      </w:r>
      <w:r w:rsidRPr="0006103B">
        <w:rPr>
          <w:rFonts w:eastAsia="Times New Roman"/>
          <w:color w:val="201F1E"/>
          <w:szCs w:val="24"/>
        </w:rPr>
        <w:t xml:space="preserve"> θυμίζω ότι την σύμβαση αυ</w:t>
      </w:r>
      <w:r>
        <w:rPr>
          <w:rFonts w:eastAsia="Times New Roman"/>
          <w:color w:val="201F1E"/>
          <w:szCs w:val="24"/>
        </w:rPr>
        <w:t>τή για το αεροδρόμιο των Σπάτων, κύριε παριστάμενε Υπουργέ Υ</w:t>
      </w:r>
      <w:r w:rsidRPr="0006103B">
        <w:rPr>
          <w:rFonts w:eastAsia="Times New Roman"/>
          <w:color w:val="201F1E"/>
          <w:szCs w:val="24"/>
        </w:rPr>
        <w:t xml:space="preserve">ποδομών και </w:t>
      </w:r>
      <w:r>
        <w:rPr>
          <w:rFonts w:eastAsia="Times New Roman"/>
          <w:color w:val="201F1E"/>
          <w:szCs w:val="24"/>
        </w:rPr>
        <w:t>Μ</w:t>
      </w:r>
      <w:r w:rsidRPr="0006103B">
        <w:rPr>
          <w:rFonts w:eastAsia="Times New Roman"/>
          <w:color w:val="201F1E"/>
          <w:szCs w:val="24"/>
        </w:rPr>
        <w:t>εταφορών</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την φέρατε</w:t>
      </w:r>
      <w:r w:rsidRPr="0006103B">
        <w:rPr>
          <w:rFonts w:eastAsia="Times New Roman"/>
          <w:color w:val="201F1E"/>
          <w:szCs w:val="24"/>
        </w:rPr>
        <w:t xml:space="preserve"> </w:t>
      </w:r>
      <w:r>
        <w:rPr>
          <w:rFonts w:eastAsia="Times New Roman"/>
          <w:color w:val="201F1E"/>
          <w:szCs w:val="24"/>
        </w:rPr>
        <w:t>ε</w:t>
      </w:r>
      <w:r w:rsidRPr="0006103B">
        <w:rPr>
          <w:rFonts w:eastAsia="Times New Roman"/>
          <w:color w:val="201F1E"/>
          <w:szCs w:val="24"/>
        </w:rPr>
        <w:t>σείς εδώ</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Ε</w:t>
      </w:r>
      <w:r w:rsidRPr="0006103B">
        <w:rPr>
          <w:rFonts w:eastAsia="Times New Roman"/>
          <w:color w:val="201F1E"/>
          <w:szCs w:val="24"/>
        </w:rPr>
        <w:t>μείς την καταψηφίσαμε</w:t>
      </w:r>
      <w:r>
        <w:rPr>
          <w:rFonts w:eastAsia="Times New Roman"/>
          <w:color w:val="201F1E"/>
          <w:szCs w:val="24"/>
        </w:rPr>
        <w:t>,</w:t>
      </w:r>
      <w:r w:rsidRPr="0006103B">
        <w:rPr>
          <w:rFonts w:eastAsia="Times New Roman"/>
          <w:color w:val="201F1E"/>
          <w:szCs w:val="24"/>
        </w:rPr>
        <w:t xml:space="preserve"> γιατί είναι μία σύμβαση</w:t>
      </w:r>
      <w:r>
        <w:rPr>
          <w:rFonts w:eastAsia="Times New Roman"/>
          <w:color w:val="201F1E"/>
          <w:szCs w:val="24"/>
        </w:rPr>
        <w:t>-</w:t>
      </w:r>
      <w:r w:rsidRPr="0006103B">
        <w:rPr>
          <w:rFonts w:eastAsia="Times New Roman"/>
          <w:color w:val="201F1E"/>
          <w:szCs w:val="24"/>
        </w:rPr>
        <w:t>σκάν</w:t>
      </w:r>
      <w:r w:rsidRPr="0006103B">
        <w:rPr>
          <w:rFonts w:eastAsia="Times New Roman"/>
          <w:color w:val="201F1E"/>
          <w:szCs w:val="24"/>
        </w:rPr>
        <w:t>δαλο</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Τ</w:t>
      </w:r>
      <w:r w:rsidRPr="0006103B">
        <w:rPr>
          <w:rFonts w:eastAsia="Times New Roman"/>
          <w:color w:val="201F1E"/>
          <w:szCs w:val="24"/>
        </w:rPr>
        <w:t xml:space="preserve">ώρα βλέπω ότι </w:t>
      </w:r>
      <w:r>
        <w:rPr>
          <w:rFonts w:eastAsia="Times New Roman"/>
          <w:color w:val="201F1E"/>
          <w:szCs w:val="24"/>
        </w:rPr>
        <w:t>ο εισηγητής σας</w:t>
      </w:r>
      <w:r w:rsidRPr="0006103B">
        <w:rPr>
          <w:rFonts w:eastAsia="Times New Roman"/>
          <w:color w:val="201F1E"/>
          <w:szCs w:val="24"/>
        </w:rPr>
        <w:t xml:space="preserve"> ζητά να τροποποιηθεί μία σύμβαση που </w:t>
      </w:r>
      <w:r>
        <w:rPr>
          <w:rFonts w:eastAsia="Times New Roman"/>
          <w:color w:val="201F1E"/>
          <w:szCs w:val="24"/>
        </w:rPr>
        <w:t>-</w:t>
      </w:r>
      <w:r w:rsidRPr="0006103B">
        <w:rPr>
          <w:rFonts w:eastAsia="Times New Roman"/>
          <w:color w:val="201F1E"/>
          <w:szCs w:val="24"/>
        </w:rPr>
        <w:t>πριν λίγους</w:t>
      </w:r>
      <w:r>
        <w:rPr>
          <w:rFonts w:eastAsia="Times New Roman"/>
          <w:color w:val="201F1E"/>
          <w:szCs w:val="24"/>
        </w:rPr>
        <w:t>,</w:t>
      </w:r>
      <w:r w:rsidRPr="0006103B">
        <w:rPr>
          <w:rFonts w:eastAsia="Times New Roman"/>
          <w:color w:val="201F1E"/>
          <w:szCs w:val="24"/>
        </w:rPr>
        <w:t xml:space="preserve"> ελάχιστους μήνες</w:t>
      </w:r>
      <w:r>
        <w:rPr>
          <w:rFonts w:eastAsia="Times New Roman"/>
          <w:color w:val="201F1E"/>
          <w:szCs w:val="24"/>
        </w:rPr>
        <w:t>-</w:t>
      </w:r>
      <w:r w:rsidRPr="0006103B">
        <w:rPr>
          <w:rFonts w:eastAsia="Times New Roman"/>
          <w:color w:val="201F1E"/>
          <w:szCs w:val="24"/>
        </w:rPr>
        <w:t xml:space="preserve"> φέρ</w:t>
      </w:r>
      <w:r>
        <w:rPr>
          <w:rFonts w:eastAsia="Times New Roman"/>
          <w:color w:val="201F1E"/>
          <w:szCs w:val="24"/>
        </w:rPr>
        <w:t>α</w:t>
      </w:r>
      <w:r w:rsidRPr="0006103B">
        <w:rPr>
          <w:rFonts w:eastAsia="Times New Roman"/>
          <w:color w:val="201F1E"/>
          <w:szCs w:val="24"/>
        </w:rPr>
        <w:t xml:space="preserve">τε </w:t>
      </w:r>
      <w:r>
        <w:rPr>
          <w:rFonts w:eastAsia="Times New Roman"/>
          <w:color w:val="201F1E"/>
          <w:szCs w:val="24"/>
        </w:rPr>
        <w:t>εσείς,</w:t>
      </w:r>
      <w:r w:rsidRPr="0006103B">
        <w:rPr>
          <w:rFonts w:eastAsia="Times New Roman"/>
          <w:color w:val="201F1E"/>
          <w:szCs w:val="24"/>
        </w:rPr>
        <w:t xml:space="preserve"> προκειμένου να υπάρξει αλλαγή στα ανταποδοτικά τέλη</w:t>
      </w:r>
      <w:r>
        <w:rPr>
          <w:rFonts w:eastAsia="Times New Roman"/>
          <w:color w:val="201F1E"/>
          <w:szCs w:val="24"/>
        </w:rPr>
        <w:t>.</w:t>
      </w:r>
      <w:r w:rsidRPr="0006103B">
        <w:rPr>
          <w:rFonts w:eastAsia="Times New Roman"/>
          <w:color w:val="201F1E"/>
          <w:szCs w:val="24"/>
        </w:rPr>
        <w:t xml:space="preserve"> </w:t>
      </w:r>
    </w:p>
    <w:p w14:paraId="224A1A6C"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Α</w:t>
      </w:r>
      <w:r w:rsidRPr="0006103B">
        <w:rPr>
          <w:rFonts w:eastAsia="Times New Roman"/>
          <w:color w:val="201F1E"/>
          <w:szCs w:val="24"/>
        </w:rPr>
        <w:t>ναφέρομαι στο σκάνδαλο του αεροδρομίου των Σπάτων</w:t>
      </w:r>
      <w:r>
        <w:rPr>
          <w:rFonts w:eastAsia="Times New Roman"/>
          <w:color w:val="201F1E"/>
          <w:szCs w:val="24"/>
        </w:rPr>
        <w:t>,</w:t>
      </w:r>
      <w:r w:rsidRPr="0006103B">
        <w:rPr>
          <w:rFonts w:eastAsia="Times New Roman"/>
          <w:color w:val="201F1E"/>
          <w:szCs w:val="24"/>
        </w:rPr>
        <w:t xml:space="preserve"> διότι δεν έχουμε πάρει ακόμη απάντηση για τα 600 εκατομμύρια ευρώ που είχα</w:t>
      </w:r>
      <w:r>
        <w:rPr>
          <w:rFonts w:eastAsia="Times New Roman"/>
          <w:color w:val="201F1E"/>
          <w:szCs w:val="24"/>
        </w:rPr>
        <w:t>τε</w:t>
      </w:r>
      <w:r w:rsidRPr="0006103B">
        <w:rPr>
          <w:rFonts w:eastAsia="Times New Roman"/>
          <w:color w:val="201F1E"/>
          <w:szCs w:val="24"/>
        </w:rPr>
        <w:t xml:space="preserve"> </w:t>
      </w:r>
      <w:r>
        <w:rPr>
          <w:rFonts w:eastAsia="Times New Roman"/>
          <w:color w:val="201F1E"/>
          <w:szCs w:val="24"/>
        </w:rPr>
        <w:t>σκοπό να χαρίσετε</w:t>
      </w:r>
      <w:r w:rsidRPr="0006103B">
        <w:rPr>
          <w:rFonts w:eastAsia="Times New Roman"/>
          <w:color w:val="201F1E"/>
          <w:szCs w:val="24"/>
        </w:rPr>
        <w:t xml:space="preserve"> στους ιδιώτες μετόχους του αεροδρομίου </w:t>
      </w:r>
      <w:r>
        <w:rPr>
          <w:rFonts w:eastAsia="Times New Roman"/>
          <w:color w:val="201F1E"/>
          <w:szCs w:val="24"/>
        </w:rPr>
        <w:t>κ</w:t>
      </w:r>
      <w:r w:rsidRPr="0006103B">
        <w:rPr>
          <w:rFonts w:eastAsia="Times New Roman"/>
          <w:color w:val="201F1E"/>
          <w:szCs w:val="24"/>
        </w:rPr>
        <w:t xml:space="preserve">αι ευτυχώς </w:t>
      </w:r>
      <w:r>
        <w:rPr>
          <w:rFonts w:eastAsia="Times New Roman"/>
          <w:color w:val="201F1E"/>
          <w:szCs w:val="24"/>
        </w:rPr>
        <w:t>σας</w:t>
      </w:r>
      <w:r w:rsidRPr="0006103B">
        <w:rPr>
          <w:rFonts w:eastAsia="Times New Roman"/>
          <w:color w:val="201F1E"/>
          <w:szCs w:val="24"/>
        </w:rPr>
        <w:t xml:space="preserve"> σταμάτησε η Ευρωπαϊκή </w:t>
      </w:r>
      <w:r>
        <w:rPr>
          <w:rFonts w:eastAsia="Times New Roman"/>
          <w:color w:val="201F1E"/>
          <w:szCs w:val="24"/>
        </w:rPr>
        <w:t>Ε</w:t>
      </w:r>
      <w:r w:rsidRPr="0006103B">
        <w:rPr>
          <w:rFonts w:eastAsia="Times New Roman"/>
          <w:color w:val="201F1E"/>
          <w:szCs w:val="24"/>
        </w:rPr>
        <w:t xml:space="preserve">πιτροπή </w:t>
      </w:r>
      <w:r>
        <w:rPr>
          <w:rFonts w:eastAsia="Times New Roman"/>
          <w:color w:val="201F1E"/>
          <w:szCs w:val="24"/>
        </w:rPr>
        <w:t>Α</w:t>
      </w:r>
      <w:r w:rsidRPr="0006103B">
        <w:rPr>
          <w:rFonts w:eastAsia="Times New Roman"/>
          <w:color w:val="201F1E"/>
          <w:szCs w:val="24"/>
        </w:rPr>
        <w:t>νταγωνισμού</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Ή</w:t>
      </w:r>
      <w:r w:rsidRPr="0006103B">
        <w:rPr>
          <w:rFonts w:eastAsia="Times New Roman"/>
          <w:color w:val="201F1E"/>
          <w:szCs w:val="24"/>
        </w:rPr>
        <w:t>σασταν</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κ</w:t>
      </w:r>
      <w:r w:rsidRPr="0006103B">
        <w:rPr>
          <w:rFonts w:eastAsia="Times New Roman"/>
          <w:color w:val="201F1E"/>
          <w:szCs w:val="24"/>
        </w:rPr>
        <w:t>ύριε Υπουργέ</w:t>
      </w:r>
      <w:r>
        <w:rPr>
          <w:rFonts w:eastAsia="Times New Roman"/>
          <w:color w:val="201F1E"/>
          <w:szCs w:val="24"/>
        </w:rPr>
        <w:t>,</w:t>
      </w:r>
      <w:r w:rsidRPr="0006103B">
        <w:rPr>
          <w:rFonts w:eastAsia="Times New Roman"/>
          <w:color w:val="201F1E"/>
          <w:szCs w:val="24"/>
        </w:rPr>
        <w:t xml:space="preserve"> ένας εκ των πέντε υπουργών της </w:t>
      </w:r>
      <w:r>
        <w:rPr>
          <w:rFonts w:eastAsia="Times New Roman"/>
          <w:color w:val="201F1E"/>
          <w:szCs w:val="24"/>
        </w:rPr>
        <w:t>δ</w:t>
      </w:r>
      <w:r w:rsidRPr="0006103B">
        <w:rPr>
          <w:rFonts w:eastAsia="Times New Roman"/>
          <w:color w:val="201F1E"/>
          <w:szCs w:val="24"/>
        </w:rPr>
        <w:t>ιυπο</w:t>
      </w:r>
      <w:r w:rsidRPr="0006103B">
        <w:rPr>
          <w:rFonts w:eastAsia="Times New Roman"/>
          <w:color w:val="201F1E"/>
          <w:szCs w:val="24"/>
        </w:rPr>
        <w:t xml:space="preserve">υργικής </w:t>
      </w:r>
      <w:r>
        <w:rPr>
          <w:rFonts w:eastAsia="Times New Roman"/>
          <w:color w:val="201F1E"/>
          <w:szCs w:val="24"/>
        </w:rPr>
        <w:t>ε</w:t>
      </w:r>
      <w:r w:rsidRPr="0006103B">
        <w:rPr>
          <w:rFonts w:eastAsia="Times New Roman"/>
          <w:color w:val="201F1E"/>
          <w:szCs w:val="24"/>
        </w:rPr>
        <w:t xml:space="preserve">πιτροπής </w:t>
      </w:r>
      <w:r>
        <w:rPr>
          <w:rFonts w:eastAsia="Times New Roman"/>
          <w:color w:val="201F1E"/>
          <w:szCs w:val="24"/>
        </w:rPr>
        <w:t>σ</w:t>
      </w:r>
      <w:r w:rsidRPr="0006103B">
        <w:rPr>
          <w:rFonts w:eastAsia="Times New Roman"/>
          <w:color w:val="201F1E"/>
          <w:szCs w:val="24"/>
        </w:rPr>
        <w:t xml:space="preserve">τρατηγικών </w:t>
      </w:r>
      <w:r>
        <w:rPr>
          <w:rFonts w:eastAsia="Times New Roman"/>
          <w:color w:val="201F1E"/>
          <w:szCs w:val="24"/>
        </w:rPr>
        <w:t>ε</w:t>
      </w:r>
      <w:r w:rsidRPr="0006103B">
        <w:rPr>
          <w:rFonts w:eastAsia="Times New Roman"/>
          <w:color w:val="201F1E"/>
          <w:szCs w:val="24"/>
        </w:rPr>
        <w:t>πενδύσεων</w:t>
      </w:r>
      <w:r>
        <w:rPr>
          <w:rFonts w:eastAsia="Times New Roman"/>
          <w:color w:val="201F1E"/>
          <w:szCs w:val="24"/>
        </w:rPr>
        <w:t>,</w:t>
      </w:r>
      <w:r w:rsidRPr="0006103B">
        <w:rPr>
          <w:rFonts w:eastAsia="Times New Roman"/>
          <w:color w:val="201F1E"/>
          <w:szCs w:val="24"/>
        </w:rPr>
        <w:t xml:space="preserve"> που υπογράψατε </w:t>
      </w:r>
      <w:r>
        <w:rPr>
          <w:rFonts w:eastAsia="Times New Roman"/>
          <w:color w:val="201F1E"/>
          <w:szCs w:val="24"/>
        </w:rPr>
        <w:t xml:space="preserve">για </w:t>
      </w:r>
      <w:r w:rsidRPr="0006103B">
        <w:rPr>
          <w:rFonts w:eastAsia="Times New Roman"/>
          <w:color w:val="201F1E"/>
          <w:szCs w:val="24"/>
        </w:rPr>
        <w:t>να εισπράξει το ελληνικό δημόσιο 480 εκατομμύρια ευρώ</w:t>
      </w:r>
      <w:r>
        <w:rPr>
          <w:rFonts w:eastAsia="Times New Roman"/>
          <w:color w:val="201F1E"/>
          <w:szCs w:val="24"/>
        </w:rPr>
        <w:t>.</w:t>
      </w:r>
      <w:r w:rsidRPr="0006103B">
        <w:rPr>
          <w:rFonts w:eastAsia="Times New Roman"/>
          <w:color w:val="201F1E"/>
          <w:szCs w:val="24"/>
        </w:rPr>
        <w:t xml:space="preserve"> Βεβαίως ήρθ</w:t>
      </w:r>
      <w:r>
        <w:rPr>
          <w:rFonts w:eastAsia="Times New Roman"/>
          <w:color w:val="201F1E"/>
          <w:szCs w:val="24"/>
        </w:rPr>
        <w:t>ε η απάντηση από την Ευρωπαϊκή Ε</w:t>
      </w:r>
      <w:r w:rsidRPr="0006103B">
        <w:rPr>
          <w:rFonts w:eastAsia="Times New Roman"/>
          <w:color w:val="201F1E"/>
          <w:szCs w:val="24"/>
        </w:rPr>
        <w:t xml:space="preserve">πιτροπή </w:t>
      </w:r>
      <w:r>
        <w:rPr>
          <w:rFonts w:eastAsia="Times New Roman"/>
          <w:color w:val="201F1E"/>
          <w:szCs w:val="24"/>
        </w:rPr>
        <w:t>Α</w:t>
      </w:r>
      <w:r w:rsidRPr="0006103B">
        <w:rPr>
          <w:rFonts w:eastAsia="Times New Roman"/>
          <w:color w:val="201F1E"/>
          <w:szCs w:val="24"/>
        </w:rPr>
        <w:t>νταγωνισμού</w:t>
      </w:r>
      <w:r>
        <w:rPr>
          <w:rFonts w:eastAsia="Times New Roman"/>
          <w:color w:val="201F1E"/>
          <w:szCs w:val="24"/>
        </w:rPr>
        <w:t>,</w:t>
      </w:r>
      <w:r w:rsidRPr="0006103B">
        <w:rPr>
          <w:rFonts w:eastAsia="Times New Roman"/>
          <w:color w:val="201F1E"/>
          <w:szCs w:val="24"/>
        </w:rPr>
        <w:t xml:space="preserve"> που σας είπε ότι </w:t>
      </w:r>
      <w:r>
        <w:rPr>
          <w:rFonts w:eastAsia="Times New Roman"/>
          <w:color w:val="201F1E"/>
          <w:szCs w:val="24"/>
        </w:rPr>
        <w:t xml:space="preserve">κατ’ </w:t>
      </w:r>
      <w:r>
        <w:rPr>
          <w:rFonts w:eastAsia="Times New Roman"/>
          <w:color w:val="201F1E"/>
          <w:szCs w:val="24"/>
        </w:rPr>
        <w:lastRenderedPageBreak/>
        <w:t>ελάχιστον</w:t>
      </w:r>
      <w:r w:rsidRPr="0006103B">
        <w:rPr>
          <w:rFonts w:eastAsia="Times New Roman"/>
          <w:color w:val="201F1E"/>
          <w:szCs w:val="24"/>
        </w:rPr>
        <w:t xml:space="preserve"> οφείλετ</w:t>
      </w:r>
      <w:r>
        <w:rPr>
          <w:rFonts w:eastAsia="Times New Roman"/>
          <w:color w:val="201F1E"/>
          <w:szCs w:val="24"/>
        </w:rPr>
        <w:t>ε να εισπράξετε 1.100.000.000. Ασμέν</w:t>
      </w:r>
      <w:r>
        <w:rPr>
          <w:rFonts w:eastAsia="Times New Roman"/>
          <w:color w:val="201F1E"/>
          <w:szCs w:val="24"/>
        </w:rPr>
        <w:t>ως και ο ιδιώτης</w:t>
      </w:r>
      <w:r w:rsidRPr="0006103B">
        <w:rPr>
          <w:rFonts w:eastAsia="Times New Roman"/>
          <w:color w:val="201F1E"/>
          <w:szCs w:val="24"/>
        </w:rPr>
        <w:t xml:space="preserve"> μέτοχος και </w:t>
      </w:r>
      <w:r>
        <w:rPr>
          <w:rFonts w:eastAsia="Times New Roman"/>
          <w:color w:val="201F1E"/>
          <w:szCs w:val="24"/>
        </w:rPr>
        <w:t>εσείς αποδεχθήκατε</w:t>
      </w:r>
      <w:r w:rsidRPr="0006103B">
        <w:rPr>
          <w:rFonts w:eastAsia="Times New Roman"/>
          <w:color w:val="201F1E"/>
          <w:szCs w:val="24"/>
        </w:rPr>
        <w:t xml:space="preserve"> την κατά 600 εκατομμύρια </w:t>
      </w:r>
      <w:r>
        <w:rPr>
          <w:rFonts w:eastAsia="Times New Roman"/>
          <w:color w:val="201F1E"/>
          <w:szCs w:val="24"/>
        </w:rPr>
        <w:t xml:space="preserve">παραπάνω </w:t>
      </w:r>
      <w:r w:rsidRPr="0006103B">
        <w:rPr>
          <w:rFonts w:eastAsia="Times New Roman"/>
          <w:color w:val="201F1E"/>
          <w:szCs w:val="24"/>
        </w:rPr>
        <w:t xml:space="preserve">αξία της σύμβασης παραχώρησης των </w:t>
      </w:r>
      <w:r>
        <w:rPr>
          <w:rFonts w:eastAsia="Times New Roman"/>
          <w:color w:val="201F1E"/>
          <w:szCs w:val="24"/>
        </w:rPr>
        <w:t>είκοσι</w:t>
      </w:r>
      <w:r w:rsidRPr="0006103B">
        <w:rPr>
          <w:rFonts w:eastAsia="Times New Roman"/>
          <w:color w:val="201F1E"/>
          <w:szCs w:val="24"/>
        </w:rPr>
        <w:t xml:space="preserve"> ετών</w:t>
      </w:r>
      <w:r>
        <w:rPr>
          <w:rFonts w:eastAsia="Times New Roman"/>
          <w:color w:val="201F1E"/>
          <w:szCs w:val="24"/>
        </w:rPr>
        <w:t>.</w:t>
      </w:r>
      <w:r w:rsidRPr="0006103B">
        <w:rPr>
          <w:rFonts w:eastAsia="Times New Roman"/>
          <w:color w:val="201F1E"/>
          <w:szCs w:val="24"/>
        </w:rPr>
        <w:t xml:space="preserve"> </w:t>
      </w:r>
    </w:p>
    <w:p w14:paraId="224A1A6D" w14:textId="77777777" w:rsidR="0081027C" w:rsidRDefault="00F5028E">
      <w:pPr>
        <w:spacing w:line="600" w:lineRule="auto"/>
        <w:ind w:firstLine="720"/>
        <w:jc w:val="both"/>
        <w:rPr>
          <w:rFonts w:eastAsia="Times New Roman"/>
          <w:color w:val="201F1E"/>
          <w:szCs w:val="24"/>
        </w:rPr>
      </w:pPr>
      <w:r>
        <w:rPr>
          <w:rFonts w:eastAsia="Times New Roman"/>
          <w:color w:val="201F1E"/>
          <w:szCs w:val="24"/>
        </w:rPr>
        <w:t>Π</w:t>
      </w:r>
      <w:r w:rsidRPr="0006103B">
        <w:rPr>
          <w:rFonts w:eastAsia="Times New Roman"/>
          <w:color w:val="201F1E"/>
          <w:szCs w:val="24"/>
        </w:rPr>
        <w:t xml:space="preserve">οια είναι η πολιτική απάντηση σε αυτό το σκάνδαλο που </w:t>
      </w:r>
      <w:proofErr w:type="spellStart"/>
      <w:r>
        <w:rPr>
          <w:rFonts w:eastAsia="Times New Roman"/>
          <w:color w:val="201F1E"/>
          <w:szCs w:val="24"/>
        </w:rPr>
        <w:t>διεπράχθη</w:t>
      </w:r>
      <w:proofErr w:type="spellEnd"/>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Α</w:t>
      </w:r>
      <w:r w:rsidRPr="0006103B">
        <w:rPr>
          <w:rFonts w:eastAsia="Times New Roman"/>
          <w:color w:val="201F1E"/>
          <w:szCs w:val="24"/>
        </w:rPr>
        <w:t>πλώς δεν ολοκληρώθηκε</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γιατί δεν σας επέτρεψαν οι</w:t>
      </w:r>
      <w:r>
        <w:rPr>
          <w:rFonts w:eastAsia="Times New Roman"/>
          <w:color w:val="201F1E"/>
          <w:szCs w:val="24"/>
        </w:rPr>
        <w:t>,</w:t>
      </w:r>
      <w:r>
        <w:rPr>
          <w:rFonts w:eastAsia="Times New Roman"/>
          <w:color w:val="201F1E"/>
          <w:szCs w:val="24"/>
        </w:rPr>
        <w:t xml:space="preserve"> κατά δηλ</w:t>
      </w:r>
      <w:r>
        <w:rPr>
          <w:rFonts w:eastAsia="Times New Roman"/>
          <w:color w:val="201F1E"/>
          <w:szCs w:val="24"/>
        </w:rPr>
        <w:t>ώσεις του Π</w:t>
      </w:r>
      <w:r w:rsidRPr="0006103B">
        <w:rPr>
          <w:rFonts w:eastAsia="Times New Roman"/>
          <w:color w:val="201F1E"/>
          <w:szCs w:val="24"/>
        </w:rPr>
        <w:t>ρωθυπουργού</w:t>
      </w:r>
      <w:r>
        <w:rPr>
          <w:rFonts w:eastAsia="Times New Roman"/>
          <w:color w:val="201F1E"/>
          <w:szCs w:val="24"/>
        </w:rPr>
        <w:t>,</w:t>
      </w:r>
      <w:r w:rsidRPr="0006103B">
        <w:rPr>
          <w:rFonts w:eastAsia="Times New Roman"/>
          <w:color w:val="201F1E"/>
          <w:szCs w:val="24"/>
        </w:rPr>
        <w:t xml:space="preserve"> </w:t>
      </w:r>
      <w:r>
        <w:rPr>
          <w:rFonts w:eastAsia="Times New Roman"/>
          <w:color w:val="201F1E"/>
          <w:szCs w:val="24"/>
        </w:rPr>
        <w:t>«</w:t>
      </w:r>
      <w:r w:rsidRPr="0006103B">
        <w:rPr>
          <w:rFonts w:eastAsia="Times New Roman"/>
          <w:color w:val="201F1E"/>
          <w:szCs w:val="24"/>
        </w:rPr>
        <w:t>τεχνοκράτες των Βρυξελλών</w:t>
      </w:r>
      <w:r>
        <w:rPr>
          <w:rFonts w:eastAsia="Times New Roman"/>
          <w:color w:val="201F1E"/>
          <w:szCs w:val="24"/>
        </w:rPr>
        <w:t>»,</w:t>
      </w:r>
      <w:r w:rsidRPr="0006103B">
        <w:rPr>
          <w:rFonts w:eastAsia="Times New Roman"/>
          <w:color w:val="201F1E"/>
          <w:szCs w:val="24"/>
        </w:rPr>
        <w:t xml:space="preserve"> τους οποίους δεν π</w:t>
      </w:r>
      <w:r>
        <w:rPr>
          <w:rFonts w:eastAsia="Times New Roman"/>
          <w:color w:val="201F1E"/>
          <w:szCs w:val="24"/>
        </w:rPr>
        <w:t>αίρνει χαμπάρι ο δίπλα στον λαό Π</w:t>
      </w:r>
      <w:r w:rsidRPr="0006103B">
        <w:rPr>
          <w:rFonts w:eastAsia="Times New Roman"/>
          <w:color w:val="201F1E"/>
          <w:szCs w:val="24"/>
        </w:rPr>
        <w:t>ρωθυπουργός κ Τσίπρας</w:t>
      </w:r>
      <w:r>
        <w:rPr>
          <w:rFonts w:eastAsia="Times New Roman"/>
          <w:color w:val="201F1E"/>
          <w:szCs w:val="24"/>
        </w:rPr>
        <w:t>.</w:t>
      </w:r>
      <w:r w:rsidRPr="0006103B">
        <w:rPr>
          <w:rFonts w:eastAsia="Times New Roman"/>
          <w:color w:val="201F1E"/>
          <w:szCs w:val="24"/>
        </w:rPr>
        <w:t xml:space="preserve"> </w:t>
      </w:r>
    </w:p>
    <w:p w14:paraId="224A1A6E" w14:textId="77777777" w:rsidR="0081027C" w:rsidRDefault="00F5028E">
      <w:pPr>
        <w:spacing w:line="600" w:lineRule="auto"/>
        <w:ind w:firstLine="720"/>
        <w:jc w:val="both"/>
        <w:rPr>
          <w:rFonts w:eastAsia="Times New Roman" w:cs="Times New Roman"/>
          <w:szCs w:val="24"/>
        </w:rPr>
      </w:pPr>
      <w:r w:rsidRPr="00B43EBB">
        <w:rPr>
          <w:rFonts w:eastAsia="Times New Roman" w:cs="Times New Roman"/>
          <w:szCs w:val="24"/>
        </w:rPr>
        <w:t xml:space="preserve">Μακάρι </w:t>
      </w:r>
      <w:r>
        <w:rPr>
          <w:rFonts w:eastAsia="Times New Roman" w:cs="Times New Roman"/>
          <w:szCs w:val="24"/>
        </w:rPr>
        <w:t xml:space="preserve">τέτοιοι </w:t>
      </w:r>
      <w:r w:rsidRPr="00B43EBB">
        <w:rPr>
          <w:rFonts w:eastAsia="Times New Roman" w:cs="Times New Roman"/>
          <w:szCs w:val="24"/>
        </w:rPr>
        <w:t xml:space="preserve">τεχνοκράτες να μας προστατεύουν από πολιτικούς σαν τον </w:t>
      </w:r>
      <w:r>
        <w:rPr>
          <w:rFonts w:eastAsia="Times New Roman" w:cs="Times New Roman"/>
          <w:szCs w:val="24"/>
        </w:rPr>
        <w:t>κ.</w:t>
      </w:r>
      <w:r w:rsidRPr="00B43EBB">
        <w:rPr>
          <w:rFonts w:eastAsia="Times New Roman" w:cs="Times New Roman"/>
          <w:szCs w:val="24"/>
        </w:rPr>
        <w:t xml:space="preserve"> Τσίπρα</w:t>
      </w:r>
      <w:r>
        <w:rPr>
          <w:rFonts w:eastAsia="Times New Roman" w:cs="Times New Roman"/>
          <w:szCs w:val="24"/>
        </w:rPr>
        <w:t>.</w:t>
      </w:r>
    </w:p>
    <w:p w14:paraId="224A1A6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Όμως,</w:t>
      </w:r>
      <w:r w:rsidRPr="00B43EBB">
        <w:rPr>
          <w:rFonts w:eastAsia="Times New Roman" w:cs="Times New Roman"/>
          <w:szCs w:val="24"/>
        </w:rPr>
        <w:t xml:space="preserve"> αγαπητέ κύριε Υπουργέ</w:t>
      </w:r>
      <w:r>
        <w:rPr>
          <w:rFonts w:eastAsia="Times New Roman" w:cs="Times New Roman"/>
          <w:szCs w:val="24"/>
        </w:rPr>
        <w:t xml:space="preserve"> -επειδή είναι θέμα της αρμοδιότητά</w:t>
      </w:r>
      <w:r w:rsidRPr="00B43EBB">
        <w:rPr>
          <w:rFonts w:eastAsia="Times New Roman" w:cs="Times New Roman"/>
          <w:szCs w:val="24"/>
        </w:rPr>
        <w:t xml:space="preserve">ς </w:t>
      </w:r>
      <w:r>
        <w:rPr>
          <w:rFonts w:eastAsia="Times New Roman" w:cs="Times New Roman"/>
          <w:szCs w:val="24"/>
        </w:rPr>
        <w:t xml:space="preserve">σας </w:t>
      </w:r>
      <w:r w:rsidRPr="00B43EBB">
        <w:rPr>
          <w:rFonts w:eastAsia="Times New Roman" w:cs="Times New Roman"/>
          <w:szCs w:val="24"/>
        </w:rPr>
        <w:t>και δεν αντέχω</w:t>
      </w:r>
      <w:r>
        <w:rPr>
          <w:rFonts w:eastAsia="Times New Roman" w:cs="Times New Roman"/>
          <w:szCs w:val="24"/>
        </w:rPr>
        <w:t>, κυρία Π</w:t>
      </w:r>
      <w:r w:rsidRPr="00B43EBB">
        <w:rPr>
          <w:rFonts w:eastAsia="Times New Roman" w:cs="Times New Roman"/>
          <w:szCs w:val="24"/>
        </w:rPr>
        <w:t>ρόεδρε</w:t>
      </w:r>
      <w:r>
        <w:rPr>
          <w:rFonts w:eastAsia="Times New Roman" w:cs="Times New Roman"/>
          <w:szCs w:val="24"/>
        </w:rPr>
        <w:t xml:space="preserve">-, θα σχολιάσω ότι σε μία σύμβαση για το </w:t>
      </w:r>
      <w:r>
        <w:rPr>
          <w:rFonts w:eastAsia="Times New Roman" w:cs="Times New Roman"/>
          <w:szCs w:val="24"/>
        </w:rPr>
        <w:t>α</w:t>
      </w:r>
      <w:r w:rsidRPr="00B43EBB">
        <w:rPr>
          <w:rFonts w:eastAsia="Times New Roman" w:cs="Times New Roman"/>
          <w:szCs w:val="24"/>
        </w:rPr>
        <w:t xml:space="preserve">εροδρόμιο του </w:t>
      </w:r>
      <w:proofErr w:type="spellStart"/>
      <w:r w:rsidRPr="00B43EBB">
        <w:rPr>
          <w:rFonts w:eastAsia="Times New Roman" w:cs="Times New Roman"/>
          <w:szCs w:val="24"/>
        </w:rPr>
        <w:t>Καστε</w:t>
      </w:r>
      <w:r>
        <w:rPr>
          <w:rFonts w:eastAsia="Times New Roman" w:cs="Times New Roman"/>
          <w:szCs w:val="24"/>
        </w:rPr>
        <w:t>λ</w:t>
      </w:r>
      <w:r w:rsidRPr="00B43EBB">
        <w:rPr>
          <w:rFonts w:eastAsia="Times New Roman" w:cs="Times New Roman"/>
          <w:szCs w:val="24"/>
        </w:rPr>
        <w:t>ίου</w:t>
      </w:r>
      <w:proofErr w:type="spellEnd"/>
      <w:r>
        <w:rPr>
          <w:rFonts w:eastAsia="Times New Roman" w:cs="Times New Roman"/>
          <w:szCs w:val="24"/>
        </w:rPr>
        <w:t>,</w:t>
      </w:r>
      <w:r w:rsidRPr="00B43EBB">
        <w:rPr>
          <w:rFonts w:eastAsia="Times New Roman" w:cs="Times New Roman"/>
          <w:szCs w:val="24"/>
        </w:rPr>
        <w:t xml:space="preserve"> κατατέθηκε ένα νομοσχέδιο για το ποδοσφαιρικό πρωτάθλημα με </w:t>
      </w:r>
      <w:r>
        <w:rPr>
          <w:rFonts w:eastAsia="Times New Roman" w:cs="Times New Roman"/>
          <w:szCs w:val="24"/>
        </w:rPr>
        <w:t xml:space="preserve">τη </w:t>
      </w:r>
      <w:r w:rsidRPr="00B43EBB">
        <w:rPr>
          <w:rFonts w:eastAsia="Times New Roman" w:cs="Times New Roman"/>
          <w:szCs w:val="24"/>
        </w:rPr>
        <w:t>μορφή τροπολογίας</w:t>
      </w:r>
      <w:r>
        <w:rPr>
          <w:rFonts w:eastAsia="Times New Roman" w:cs="Times New Roman"/>
          <w:szCs w:val="24"/>
        </w:rPr>
        <w:t>,</w:t>
      </w:r>
      <w:r w:rsidRPr="00B43EBB">
        <w:rPr>
          <w:rFonts w:eastAsia="Times New Roman" w:cs="Times New Roman"/>
          <w:szCs w:val="24"/>
        </w:rPr>
        <w:t xml:space="preserve"> και το αποδεχόμαστε σαν να μην τρέχει</w:t>
      </w:r>
      <w:r w:rsidRPr="00B43EBB">
        <w:rPr>
          <w:rFonts w:eastAsia="Times New Roman" w:cs="Times New Roman"/>
          <w:szCs w:val="24"/>
        </w:rPr>
        <w:t xml:space="preserve"> τίποτα</w:t>
      </w:r>
      <w:r>
        <w:rPr>
          <w:rFonts w:eastAsia="Times New Roman" w:cs="Times New Roman"/>
          <w:szCs w:val="24"/>
        </w:rPr>
        <w:t>,</w:t>
      </w:r>
      <w:r w:rsidRPr="00B43EBB">
        <w:rPr>
          <w:rFonts w:eastAsia="Times New Roman" w:cs="Times New Roman"/>
          <w:szCs w:val="24"/>
        </w:rPr>
        <w:t xml:space="preserve"> χωρίς κα</w:t>
      </w:r>
      <w:r>
        <w:rPr>
          <w:rFonts w:eastAsia="Times New Roman" w:cs="Times New Roman"/>
          <w:szCs w:val="24"/>
        </w:rPr>
        <w:t>μ</w:t>
      </w:r>
      <w:r w:rsidRPr="00B43EBB">
        <w:rPr>
          <w:rFonts w:eastAsia="Times New Roman" w:cs="Times New Roman"/>
          <w:szCs w:val="24"/>
        </w:rPr>
        <w:t>μία συζήτηση</w:t>
      </w:r>
      <w:r>
        <w:rPr>
          <w:rFonts w:eastAsia="Times New Roman" w:cs="Times New Roman"/>
          <w:szCs w:val="24"/>
        </w:rPr>
        <w:t>,</w:t>
      </w:r>
      <w:r w:rsidRPr="00B43EBB">
        <w:rPr>
          <w:rFonts w:eastAsia="Times New Roman" w:cs="Times New Roman"/>
          <w:szCs w:val="24"/>
        </w:rPr>
        <w:t xml:space="preserve"> κα</w:t>
      </w:r>
      <w:r>
        <w:rPr>
          <w:rFonts w:eastAsia="Times New Roman" w:cs="Times New Roman"/>
          <w:szCs w:val="24"/>
        </w:rPr>
        <w:t>μ</w:t>
      </w:r>
      <w:r w:rsidRPr="00B43EBB">
        <w:rPr>
          <w:rFonts w:eastAsia="Times New Roman" w:cs="Times New Roman"/>
          <w:szCs w:val="24"/>
        </w:rPr>
        <w:t>μία διαβούλευση</w:t>
      </w:r>
      <w:r>
        <w:rPr>
          <w:rFonts w:eastAsia="Times New Roman" w:cs="Times New Roman"/>
          <w:szCs w:val="24"/>
        </w:rPr>
        <w:t>,</w:t>
      </w:r>
      <w:r w:rsidRPr="00B43EBB">
        <w:rPr>
          <w:rFonts w:eastAsia="Times New Roman" w:cs="Times New Roman"/>
          <w:szCs w:val="24"/>
        </w:rPr>
        <w:t xml:space="preserve"> ουσιαστικά </w:t>
      </w:r>
      <w:r>
        <w:rPr>
          <w:rFonts w:eastAsia="Times New Roman" w:cs="Times New Roman"/>
          <w:szCs w:val="24"/>
        </w:rPr>
        <w:t>χ</w:t>
      </w:r>
      <w:r w:rsidRPr="00B43EBB">
        <w:rPr>
          <w:rFonts w:eastAsia="Times New Roman" w:cs="Times New Roman"/>
          <w:szCs w:val="24"/>
        </w:rPr>
        <w:t>ωρίς κα</w:t>
      </w:r>
      <w:r>
        <w:rPr>
          <w:rFonts w:eastAsia="Times New Roman" w:cs="Times New Roman"/>
          <w:szCs w:val="24"/>
        </w:rPr>
        <w:t>μ</w:t>
      </w:r>
      <w:r w:rsidRPr="00B43EBB">
        <w:rPr>
          <w:rFonts w:eastAsia="Times New Roman" w:cs="Times New Roman"/>
          <w:szCs w:val="24"/>
        </w:rPr>
        <w:t xml:space="preserve">μία γνώση των άμεσα ενδιαφερομένων </w:t>
      </w:r>
      <w:r>
        <w:rPr>
          <w:rFonts w:eastAsia="Times New Roman" w:cs="Times New Roman"/>
          <w:szCs w:val="24"/>
        </w:rPr>
        <w:t>π</w:t>
      </w:r>
      <w:r w:rsidRPr="00B43EBB">
        <w:rPr>
          <w:rFonts w:eastAsia="Times New Roman" w:cs="Times New Roman"/>
          <w:szCs w:val="24"/>
        </w:rPr>
        <w:t>ερί τίνος πρόκειται</w:t>
      </w:r>
      <w:r>
        <w:rPr>
          <w:rFonts w:eastAsia="Times New Roman" w:cs="Times New Roman"/>
          <w:szCs w:val="24"/>
        </w:rPr>
        <w:t>.</w:t>
      </w:r>
    </w:p>
    <w:p w14:paraId="224A1A7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Αυτό που</w:t>
      </w:r>
      <w:r w:rsidRPr="00B43EBB">
        <w:rPr>
          <w:rFonts w:eastAsia="Times New Roman" w:cs="Times New Roman"/>
          <w:szCs w:val="24"/>
        </w:rPr>
        <w:t xml:space="preserve"> </w:t>
      </w:r>
      <w:r>
        <w:rPr>
          <w:rFonts w:eastAsia="Times New Roman" w:cs="Times New Roman"/>
          <w:szCs w:val="24"/>
        </w:rPr>
        <w:t>όμως</w:t>
      </w:r>
      <w:r w:rsidRPr="00B43EBB">
        <w:rPr>
          <w:rFonts w:eastAsia="Times New Roman" w:cs="Times New Roman"/>
          <w:szCs w:val="24"/>
        </w:rPr>
        <w:t xml:space="preserve"> έχει σημασία και σχετίζεται με τον παριστάμενο κύριο Υπουργό</w:t>
      </w:r>
      <w:r>
        <w:rPr>
          <w:rFonts w:eastAsia="Times New Roman" w:cs="Times New Roman"/>
          <w:szCs w:val="24"/>
        </w:rPr>
        <w:t>,</w:t>
      </w:r>
      <w:r w:rsidRPr="00B43EBB">
        <w:rPr>
          <w:rFonts w:eastAsia="Times New Roman" w:cs="Times New Roman"/>
          <w:szCs w:val="24"/>
        </w:rPr>
        <w:t xml:space="preserve"> είναι αυτό που </w:t>
      </w:r>
      <w:r>
        <w:rPr>
          <w:rFonts w:eastAsia="Times New Roman" w:cs="Times New Roman"/>
          <w:szCs w:val="24"/>
        </w:rPr>
        <w:t>περιήλθε</w:t>
      </w:r>
      <w:r w:rsidRPr="00B43EBB">
        <w:rPr>
          <w:rFonts w:eastAsia="Times New Roman" w:cs="Times New Roman"/>
          <w:szCs w:val="24"/>
        </w:rPr>
        <w:t xml:space="preserve"> πρόσφατα σε γνώση μου για τ</w:t>
      </w:r>
      <w:r w:rsidRPr="00B43EBB">
        <w:rPr>
          <w:rFonts w:eastAsia="Times New Roman" w:cs="Times New Roman"/>
          <w:szCs w:val="24"/>
        </w:rPr>
        <w:t>ο άλλο σκάνδαλο</w:t>
      </w:r>
      <w:r>
        <w:rPr>
          <w:rFonts w:eastAsia="Times New Roman" w:cs="Times New Roman"/>
          <w:szCs w:val="24"/>
        </w:rPr>
        <w:t xml:space="preserve"> το σκάνδαλο του </w:t>
      </w:r>
      <w:proofErr w:type="spellStart"/>
      <w:r>
        <w:rPr>
          <w:rFonts w:eastAsia="Times New Roman" w:cs="Times New Roman"/>
          <w:szCs w:val="24"/>
        </w:rPr>
        <w:t>Θριάσιου</w:t>
      </w:r>
      <w:proofErr w:type="spellEnd"/>
      <w:r>
        <w:rPr>
          <w:rFonts w:eastAsia="Times New Roman" w:cs="Times New Roman"/>
          <w:szCs w:val="24"/>
        </w:rPr>
        <w:t>. Θ</w:t>
      </w:r>
      <w:r w:rsidRPr="00B43EBB">
        <w:rPr>
          <w:rFonts w:eastAsia="Times New Roman" w:cs="Times New Roman"/>
          <w:szCs w:val="24"/>
        </w:rPr>
        <w:t xml:space="preserve">α καταθέσω </w:t>
      </w:r>
      <w:r>
        <w:rPr>
          <w:rFonts w:eastAsia="Times New Roman" w:cs="Times New Roman"/>
          <w:szCs w:val="24"/>
        </w:rPr>
        <w:t>τρία</w:t>
      </w:r>
      <w:r w:rsidRPr="00B43EBB">
        <w:rPr>
          <w:rFonts w:eastAsia="Times New Roman" w:cs="Times New Roman"/>
          <w:szCs w:val="24"/>
        </w:rPr>
        <w:t xml:space="preserve"> απόρρητα</w:t>
      </w:r>
      <w:r>
        <w:rPr>
          <w:rFonts w:eastAsia="Times New Roman" w:cs="Times New Roman"/>
          <w:szCs w:val="24"/>
        </w:rPr>
        <w:t>, εμπιστευτικά έγγραφα,</w:t>
      </w:r>
      <w:r w:rsidRPr="00B43EBB">
        <w:rPr>
          <w:rFonts w:eastAsia="Times New Roman" w:cs="Times New Roman"/>
          <w:szCs w:val="24"/>
        </w:rPr>
        <w:t xml:space="preserve"> </w:t>
      </w:r>
      <w:r>
        <w:rPr>
          <w:rFonts w:eastAsia="Times New Roman" w:cs="Times New Roman"/>
          <w:szCs w:val="24"/>
        </w:rPr>
        <w:t xml:space="preserve">για τα δύο εκ των οποίων </w:t>
      </w:r>
      <w:r w:rsidRPr="00B43EBB">
        <w:rPr>
          <w:rFonts w:eastAsia="Times New Roman" w:cs="Times New Roman"/>
          <w:szCs w:val="24"/>
        </w:rPr>
        <w:t>έχω ήδη ζητήσει απαντήσεις από τον αξιότιμο κύριο Υπουργό</w:t>
      </w:r>
      <w:r>
        <w:rPr>
          <w:rFonts w:eastAsia="Times New Roman" w:cs="Times New Roman"/>
          <w:szCs w:val="24"/>
        </w:rPr>
        <w:t xml:space="preserve"> και</w:t>
      </w:r>
      <w:r w:rsidRPr="00B43EBB">
        <w:rPr>
          <w:rFonts w:eastAsia="Times New Roman" w:cs="Times New Roman"/>
          <w:szCs w:val="24"/>
        </w:rPr>
        <w:t xml:space="preserve"> δεν έχω λάβει απάντηση σε ερωτήσεις που έχω καταθέσει</w:t>
      </w:r>
      <w:r>
        <w:rPr>
          <w:rFonts w:eastAsia="Times New Roman" w:cs="Times New Roman"/>
          <w:szCs w:val="24"/>
        </w:rPr>
        <w:t>. Ελπίζω σήμερα να λάβω.</w:t>
      </w:r>
    </w:p>
    <w:p w14:paraId="224A1A7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Έγγραφο πρώτο</w:t>
      </w:r>
      <w:r w:rsidRPr="00B43EBB">
        <w:rPr>
          <w:rFonts w:eastAsia="Times New Roman" w:cs="Times New Roman"/>
          <w:szCs w:val="24"/>
        </w:rPr>
        <w:t xml:space="preserve"> ημερομηνία 27 Δεκεμβρίου 2018</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Ε</w:t>
      </w:r>
      <w:r w:rsidRPr="00B43EBB">
        <w:rPr>
          <w:rFonts w:eastAsia="Times New Roman" w:cs="Times New Roman"/>
          <w:szCs w:val="24"/>
        </w:rPr>
        <w:t>πείγον</w:t>
      </w:r>
      <w:r>
        <w:rPr>
          <w:rFonts w:eastAsia="Times New Roman" w:cs="Times New Roman"/>
          <w:szCs w:val="24"/>
        </w:rPr>
        <w:t>-Ε</w:t>
      </w:r>
      <w:r w:rsidRPr="00B43EBB">
        <w:rPr>
          <w:rFonts w:eastAsia="Times New Roman" w:cs="Times New Roman"/>
          <w:szCs w:val="24"/>
        </w:rPr>
        <w:t>μπιστευτικό</w:t>
      </w:r>
      <w:r>
        <w:rPr>
          <w:rFonts w:eastAsia="Times New Roman" w:cs="Times New Roman"/>
          <w:szCs w:val="24"/>
        </w:rPr>
        <w:t>. ΟΣΕ, υπογραφή ο Δ</w:t>
      </w:r>
      <w:r w:rsidRPr="00B43EBB">
        <w:rPr>
          <w:rFonts w:eastAsia="Times New Roman" w:cs="Times New Roman"/>
          <w:szCs w:val="24"/>
        </w:rPr>
        <w:t>ιευθύνων Σύμβουλος Παναγιώτης Θεοχάρης</w:t>
      </w:r>
      <w:r>
        <w:rPr>
          <w:rFonts w:eastAsia="Times New Roman" w:cs="Times New Roman"/>
          <w:szCs w:val="24"/>
        </w:rPr>
        <w:t xml:space="preserve">, προς  Υπουργό </w:t>
      </w:r>
      <w:proofErr w:type="spellStart"/>
      <w:r>
        <w:rPr>
          <w:rFonts w:eastAsia="Times New Roman" w:cs="Times New Roman"/>
          <w:szCs w:val="24"/>
        </w:rPr>
        <w:t>Σπίρτζη</w:t>
      </w:r>
      <w:proofErr w:type="spellEnd"/>
      <w:r>
        <w:rPr>
          <w:rFonts w:eastAsia="Times New Roman" w:cs="Times New Roman"/>
          <w:szCs w:val="24"/>
        </w:rPr>
        <w:t>, Π</w:t>
      </w:r>
      <w:r w:rsidRPr="00B43EBB">
        <w:rPr>
          <w:rFonts w:eastAsia="Times New Roman" w:cs="Times New Roman"/>
          <w:szCs w:val="24"/>
        </w:rPr>
        <w:t xml:space="preserve">ρωθυπουργό Τσίπρα και </w:t>
      </w:r>
      <w:r>
        <w:rPr>
          <w:rFonts w:eastAsia="Times New Roman" w:cs="Times New Roman"/>
          <w:szCs w:val="24"/>
        </w:rPr>
        <w:t>πέντε-έξι</w:t>
      </w:r>
      <w:r w:rsidRPr="00B43EBB">
        <w:rPr>
          <w:rFonts w:eastAsia="Times New Roman" w:cs="Times New Roman"/>
          <w:szCs w:val="24"/>
        </w:rPr>
        <w:t xml:space="preserve"> άλ</w:t>
      </w:r>
      <w:r>
        <w:rPr>
          <w:rFonts w:eastAsia="Times New Roman" w:cs="Times New Roman"/>
          <w:szCs w:val="24"/>
        </w:rPr>
        <w:t>λους Υ</w:t>
      </w:r>
      <w:r w:rsidRPr="00B43EBB">
        <w:rPr>
          <w:rFonts w:eastAsia="Times New Roman" w:cs="Times New Roman"/>
          <w:szCs w:val="24"/>
        </w:rPr>
        <w:t>πουργούς</w:t>
      </w:r>
      <w:r>
        <w:rPr>
          <w:rFonts w:eastAsia="Times New Roman" w:cs="Times New Roman"/>
          <w:szCs w:val="24"/>
        </w:rPr>
        <w:t>.</w:t>
      </w:r>
      <w:r w:rsidRPr="00B43EBB">
        <w:rPr>
          <w:rFonts w:eastAsia="Times New Roman" w:cs="Times New Roman"/>
          <w:szCs w:val="24"/>
        </w:rPr>
        <w:t xml:space="preserve"> Τι λέει ο Διευθύνων Σύμβουλος </w:t>
      </w:r>
      <w:r>
        <w:rPr>
          <w:rFonts w:eastAsia="Times New Roman" w:cs="Times New Roman"/>
          <w:szCs w:val="24"/>
        </w:rPr>
        <w:t>του ΟΣΕ πριν τεσσερ</w:t>
      </w:r>
      <w:r>
        <w:rPr>
          <w:rFonts w:eastAsia="Times New Roman" w:cs="Times New Roman"/>
          <w:szCs w:val="24"/>
        </w:rPr>
        <w:t>ισή</w:t>
      </w:r>
      <w:r>
        <w:rPr>
          <w:rFonts w:eastAsia="Times New Roman" w:cs="Times New Roman"/>
          <w:szCs w:val="24"/>
        </w:rPr>
        <w:t>μισι</w:t>
      </w:r>
      <w:r w:rsidRPr="00B43EBB">
        <w:rPr>
          <w:rFonts w:eastAsia="Times New Roman" w:cs="Times New Roman"/>
          <w:szCs w:val="24"/>
        </w:rPr>
        <w:t xml:space="preserve"> μήνες από σήμερα</w:t>
      </w:r>
      <w:r>
        <w:rPr>
          <w:rFonts w:eastAsia="Times New Roman" w:cs="Times New Roman"/>
          <w:szCs w:val="24"/>
        </w:rPr>
        <w:t xml:space="preserve">; Λέει </w:t>
      </w:r>
      <w:r w:rsidRPr="00B43EBB">
        <w:rPr>
          <w:rFonts w:eastAsia="Times New Roman" w:cs="Times New Roman"/>
          <w:szCs w:val="24"/>
        </w:rPr>
        <w:t xml:space="preserve">ότι </w:t>
      </w:r>
      <w:r>
        <w:rPr>
          <w:rFonts w:eastAsia="Times New Roman" w:cs="Times New Roman"/>
          <w:szCs w:val="24"/>
        </w:rPr>
        <w:t>γ</w:t>
      </w:r>
      <w:r w:rsidRPr="00B43EBB">
        <w:rPr>
          <w:rFonts w:eastAsia="Times New Roman" w:cs="Times New Roman"/>
          <w:szCs w:val="24"/>
        </w:rPr>
        <w:t xml:space="preserve">ια το </w:t>
      </w:r>
      <w:proofErr w:type="spellStart"/>
      <w:r w:rsidRPr="00B43EBB">
        <w:rPr>
          <w:rFonts w:eastAsia="Times New Roman" w:cs="Times New Roman"/>
          <w:szCs w:val="24"/>
        </w:rPr>
        <w:t>Θριάσιο</w:t>
      </w:r>
      <w:proofErr w:type="spellEnd"/>
      <w:r w:rsidRPr="00B43EBB">
        <w:rPr>
          <w:rFonts w:eastAsia="Times New Roman" w:cs="Times New Roman"/>
          <w:szCs w:val="24"/>
        </w:rPr>
        <w:t xml:space="preserve"> η σύμβαση που υπέγραψε η ΤΡΑΙΝΟΣΕ με την </w:t>
      </w:r>
      <w:r>
        <w:rPr>
          <w:rFonts w:eastAsia="Times New Roman" w:cs="Times New Roman"/>
          <w:szCs w:val="24"/>
        </w:rPr>
        <w:t xml:space="preserve">ΓΑΙΑΟΣΕ είναι παράνομη και αφαιρεί ιδιοκτησία και </w:t>
      </w:r>
      <w:r w:rsidRPr="00B43EBB">
        <w:rPr>
          <w:rFonts w:eastAsia="Times New Roman" w:cs="Times New Roman"/>
          <w:szCs w:val="24"/>
        </w:rPr>
        <w:t>δικαιώματα από τον ΟΣΕ</w:t>
      </w:r>
      <w:r>
        <w:rPr>
          <w:rFonts w:eastAsia="Times New Roman" w:cs="Times New Roman"/>
          <w:szCs w:val="24"/>
        </w:rPr>
        <w:t xml:space="preserve"> τ</w:t>
      </w:r>
      <w:r w:rsidRPr="00B43EBB">
        <w:rPr>
          <w:rFonts w:eastAsia="Times New Roman" w:cs="Times New Roman"/>
          <w:szCs w:val="24"/>
        </w:rPr>
        <w:t>ο συγκεκριμένο ιδιωτικό συμφωνητικό</w:t>
      </w:r>
      <w:r>
        <w:rPr>
          <w:rFonts w:eastAsia="Times New Roman" w:cs="Times New Roman"/>
          <w:szCs w:val="24"/>
        </w:rPr>
        <w:t>,</w:t>
      </w:r>
      <w:r>
        <w:rPr>
          <w:rFonts w:eastAsia="Times New Roman" w:cs="Times New Roman"/>
          <w:szCs w:val="24"/>
        </w:rPr>
        <w:t xml:space="preserve"> και μ</w:t>
      </w:r>
      <w:r w:rsidRPr="00B43EBB">
        <w:rPr>
          <w:rFonts w:eastAsia="Times New Roman" w:cs="Times New Roman"/>
          <w:szCs w:val="24"/>
        </w:rPr>
        <w:t xml:space="preserve">άλιστα σημειώνει </w:t>
      </w:r>
      <w:r>
        <w:rPr>
          <w:rFonts w:eastAsia="Times New Roman" w:cs="Times New Roman"/>
          <w:szCs w:val="24"/>
        </w:rPr>
        <w:t>«π</w:t>
      </w:r>
      <w:r w:rsidRPr="00B43EBB">
        <w:rPr>
          <w:rFonts w:eastAsia="Times New Roman" w:cs="Times New Roman"/>
          <w:szCs w:val="24"/>
        </w:rPr>
        <w:t>έραν της ακυρότητας</w:t>
      </w:r>
      <w:r>
        <w:rPr>
          <w:rFonts w:eastAsia="Times New Roman" w:cs="Times New Roman"/>
          <w:szCs w:val="24"/>
        </w:rPr>
        <w:t>,</w:t>
      </w:r>
      <w:r w:rsidRPr="00B43EBB">
        <w:rPr>
          <w:rFonts w:eastAsia="Times New Roman" w:cs="Times New Roman"/>
          <w:szCs w:val="24"/>
        </w:rPr>
        <w:t xml:space="preserve"> με τον όρο αυτό </w:t>
      </w:r>
      <w:r w:rsidRPr="00B43EBB">
        <w:rPr>
          <w:rFonts w:eastAsia="Times New Roman" w:cs="Times New Roman"/>
          <w:szCs w:val="24"/>
        </w:rPr>
        <w:t>προκαλέσατε αθέμιτο ανταγωνισμό και προχωρήσ</w:t>
      </w:r>
      <w:r>
        <w:rPr>
          <w:rFonts w:eastAsia="Times New Roman" w:cs="Times New Roman"/>
          <w:szCs w:val="24"/>
        </w:rPr>
        <w:t>α</w:t>
      </w:r>
      <w:r w:rsidRPr="00B43EBB">
        <w:rPr>
          <w:rFonts w:eastAsia="Times New Roman" w:cs="Times New Roman"/>
          <w:szCs w:val="24"/>
        </w:rPr>
        <w:t>τε σε κατευθεία</w:t>
      </w:r>
      <w:r>
        <w:rPr>
          <w:rFonts w:eastAsia="Times New Roman" w:cs="Times New Roman"/>
          <w:szCs w:val="24"/>
        </w:rPr>
        <w:t>ν παραβίαση των διατάξεων περί δ</w:t>
      </w:r>
      <w:r w:rsidRPr="00B43EBB">
        <w:rPr>
          <w:rFonts w:eastAsia="Times New Roman" w:cs="Times New Roman"/>
          <w:szCs w:val="24"/>
        </w:rPr>
        <w:t xml:space="preserve">ημοσίων συμβάσεων </w:t>
      </w:r>
      <w:r w:rsidRPr="00B43EBB">
        <w:rPr>
          <w:rFonts w:eastAsia="Times New Roman" w:cs="Times New Roman"/>
          <w:szCs w:val="24"/>
        </w:rPr>
        <w:lastRenderedPageBreak/>
        <w:t>και των κανόνων του ανταγωνισμού</w:t>
      </w:r>
      <w:r>
        <w:rPr>
          <w:rFonts w:eastAsia="Times New Roman" w:cs="Times New Roman"/>
          <w:szCs w:val="24"/>
        </w:rPr>
        <w:t>»</w:t>
      </w:r>
      <w:r w:rsidRPr="00B43EBB">
        <w:rPr>
          <w:rFonts w:eastAsia="Times New Roman" w:cs="Times New Roman"/>
          <w:szCs w:val="24"/>
        </w:rPr>
        <w:t xml:space="preserve"> και κλείνει σε μία από τις τελευταίες παραγράφους</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«Π</w:t>
      </w:r>
      <w:r w:rsidRPr="00B43EBB">
        <w:rPr>
          <w:rFonts w:eastAsia="Times New Roman" w:cs="Times New Roman"/>
          <w:szCs w:val="24"/>
        </w:rPr>
        <w:t>ροκαλείται ζημ</w:t>
      </w:r>
      <w:r>
        <w:rPr>
          <w:rFonts w:eastAsia="Times New Roman" w:cs="Times New Roman"/>
          <w:szCs w:val="24"/>
        </w:rPr>
        <w:t xml:space="preserve">ία </w:t>
      </w:r>
      <w:r w:rsidRPr="00B43EBB">
        <w:rPr>
          <w:rFonts w:eastAsia="Times New Roman" w:cs="Times New Roman"/>
          <w:szCs w:val="24"/>
        </w:rPr>
        <w:t>στη δημόσια περιουσία</w:t>
      </w:r>
      <w:r>
        <w:rPr>
          <w:rFonts w:eastAsia="Times New Roman" w:cs="Times New Roman"/>
          <w:szCs w:val="24"/>
        </w:rPr>
        <w:t>,</w:t>
      </w:r>
      <w:r w:rsidRPr="00B43EBB">
        <w:rPr>
          <w:rFonts w:eastAsia="Times New Roman" w:cs="Times New Roman"/>
          <w:szCs w:val="24"/>
        </w:rPr>
        <w:t xml:space="preserve"> περιορίζονται </w:t>
      </w:r>
      <w:r>
        <w:rPr>
          <w:rFonts w:eastAsia="Times New Roman" w:cs="Times New Roman"/>
          <w:szCs w:val="24"/>
        </w:rPr>
        <w:t>ουσιω</w:t>
      </w:r>
      <w:r>
        <w:rPr>
          <w:rFonts w:eastAsia="Times New Roman" w:cs="Times New Roman"/>
          <w:szCs w:val="24"/>
        </w:rPr>
        <w:t>δώς</w:t>
      </w:r>
      <w:r w:rsidRPr="00B43EBB">
        <w:rPr>
          <w:rFonts w:eastAsia="Times New Roman" w:cs="Times New Roman"/>
          <w:szCs w:val="24"/>
        </w:rPr>
        <w:t xml:space="preserve"> και παρεμποδίζονται οι δραστηριότητες του ΟΣΕ</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Υπογράφει </w:t>
      </w:r>
      <w:r w:rsidRPr="00B43EBB">
        <w:rPr>
          <w:rFonts w:eastAsia="Times New Roman" w:cs="Times New Roman"/>
          <w:szCs w:val="24"/>
        </w:rPr>
        <w:t xml:space="preserve">ο διορισμένος από τον ΣΥΡΙΖΑ </w:t>
      </w:r>
      <w:r>
        <w:rPr>
          <w:rFonts w:eastAsia="Times New Roman" w:cs="Times New Roman"/>
          <w:szCs w:val="24"/>
        </w:rPr>
        <w:t>δ</w:t>
      </w:r>
      <w:r w:rsidRPr="00B43EBB">
        <w:rPr>
          <w:rFonts w:eastAsia="Times New Roman" w:cs="Times New Roman"/>
          <w:szCs w:val="24"/>
        </w:rPr>
        <w:t xml:space="preserve">ιευθύνων </w:t>
      </w:r>
      <w:r>
        <w:rPr>
          <w:rFonts w:eastAsia="Times New Roman" w:cs="Times New Roman"/>
          <w:szCs w:val="24"/>
        </w:rPr>
        <w:t>σ</w:t>
      </w:r>
      <w:r w:rsidRPr="00B43EBB">
        <w:rPr>
          <w:rFonts w:eastAsia="Times New Roman" w:cs="Times New Roman"/>
          <w:szCs w:val="24"/>
        </w:rPr>
        <w:t>ύμβουλος του ΟΣΕ</w:t>
      </w:r>
      <w:r>
        <w:rPr>
          <w:rFonts w:eastAsia="Times New Roman" w:cs="Times New Roman"/>
          <w:szCs w:val="24"/>
        </w:rPr>
        <w:t>.</w:t>
      </w:r>
    </w:p>
    <w:p w14:paraId="224A1A7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w:t>
      </w:r>
      <w:r w:rsidRPr="00B43EBB">
        <w:rPr>
          <w:rFonts w:eastAsia="Times New Roman" w:cs="Times New Roman"/>
          <w:szCs w:val="24"/>
        </w:rPr>
        <w:t>ην επόμενη μέρα</w:t>
      </w:r>
      <w:r>
        <w:rPr>
          <w:rFonts w:eastAsia="Times New Roman" w:cs="Times New Roman"/>
          <w:szCs w:val="24"/>
        </w:rPr>
        <w:t xml:space="preserve"> έγγραφο της</w:t>
      </w:r>
      <w:r w:rsidRPr="00B43EBB">
        <w:rPr>
          <w:rFonts w:eastAsia="Times New Roman" w:cs="Times New Roman"/>
          <w:szCs w:val="24"/>
        </w:rPr>
        <w:t xml:space="preserve"> </w:t>
      </w:r>
      <w:r>
        <w:rPr>
          <w:rFonts w:eastAsia="Times New Roman" w:cs="Times New Roman"/>
          <w:szCs w:val="24"/>
        </w:rPr>
        <w:t>Τ</w:t>
      </w:r>
      <w:r w:rsidRPr="00B43EBB">
        <w:rPr>
          <w:rFonts w:eastAsia="Times New Roman" w:cs="Times New Roman"/>
          <w:szCs w:val="24"/>
        </w:rPr>
        <w:t xml:space="preserve">ΡΑΙΝΟΣΕ υπογεγραμμένο </w:t>
      </w:r>
      <w:r>
        <w:rPr>
          <w:rFonts w:eastAsia="Times New Roman" w:cs="Times New Roman"/>
          <w:szCs w:val="24"/>
        </w:rPr>
        <w:t>ε</w:t>
      </w:r>
      <w:r w:rsidRPr="00B43EBB">
        <w:rPr>
          <w:rFonts w:eastAsia="Times New Roman" w:cs="Times New Roman"/>
          <w:szCs w:val="24"/>
        </w:rPr>
        <w:t>πίσης από τον Διευθύνοντα Σύμβουλο της ΤΡΑΙΝΟΣΕ</w:t>
      </w:r>
      <w:r>
        <w:rPr>
          <w:rFonts w:eastAsia="Times New Roman" w:cs="Times New Roman"/>
          <w:szCs w:val="24"/>
        </w:rPr>
        <w:t>, καθηγητή Φίλιππο Τ</w:t>
      </w:r>
      <w:r w:rsidRPr="00B43EBB">
        <w:rPr>
          <w:rFonts w:eastAsia="Times New Roman" w:cs="Times New Roman"/>
          <w:szCs w:val="24"/>
        </w:rPr>
        <w:t>σαλίδη</w:t>
      </w:r>
      <w:r>
        <w:rPr>
          <w:rFonts w:eastAsia="Times New Roman" w:cs="Times New Roman"/>
          <w:szCs w:val="24"/>
        </w:rPr>
        <w:t>,</w:t>
      </w:r>
      <w:r w:rsidRPr="00B43EBB">
        <w:rPr>
          <w:rFonts w:eastAsia="Times New Roman" w:cs="Times New Roman"/>
          <w:szCs w:val="24"/>
        </w:rPr>
        <w:t xml:space="preserve"> σε</w:t>
      </w:r>
      <w:r w:rsidRPr="00B43EBB">
        <w:rPr>
          <w:rFonts w:eastAsia="Times New Roman" w:cs="Times New Roman"/>
          <w:szCs w:val="24"/>
        </w:rPr>
        <w:t xml:space="preserve"> απάντηση του προηγούμενου εγγράφου του ΟΣΕ</w:t>
      </w:r>
      <w:r>
        <w:rPr>
          <w:rFonts w:eastAsia="Times New Roman" w:cs="Times New Roman"/>
          <w:szCs w:val="24"/>
        </w:rPr>
        <w:t xml:space="preserve"> προς τους ίδιους παραλήπτες, Τσίπρα, </w:t>
      </w:r>
      <w:proofErr w:type="spellStart"/>
      <w:r>
        <w:rPr>
          <w:rFonts w:eastAsia="Times New Roman" w:cs="Times New Roman"/>
          <w:szCs w:val="24"/>
        </w:rPr>
        <w:t>Σ</w:t>
      </w:r>
      <w:r w:rsidRPr="00B43EBB">
        <w:rPr>
          <w:rFonts w:eastAsia="Times New Roman" w:cs="Times New Roman"/>
          <w:szCs w:val="24"/>
        </w:rPr>
        <w:t>πίρτζη</w:t>
      </w:r>
      <w:proofErr w:type="spellEnd"/>
      <w:r w:rsidRPr="00B43EBB">
        <w:rPr>
          <w:rFonts w:eastAsia="Times New Roman" w:cs="Times New Roman"/>
          <w:szCs w:val="24"/>
        </w:rPr>
        <w:t xml:space="preserve"> και άλλους </w:t>
      </w:r>
      <w:r>
        <w:rPr>
          <w:rFonts w:eastAsia="Times New Roman" w:cs="Times New Roman"/>
          <w:szCs w:val="24"/>
        </w:rPr>
        <w:t>Υ</w:t>
      </w:r>
      <w:r w:rsidRPr="00B43EBB">
        <w:rPr>
          <w:rFonts w:eastAsia="Times New Roman" w:cs="Times New Roman"/>
          <w:szCs w:val="24"/>
        </w:rPr>
        <w:t>πουργούς</w:t>
      </w:r>
      <w:r>
        <w:rPr>
          <w:rFonts w:eastAsia="Times New Roman" w:cs="Times New Roman"/>
          <w:szCs w:val="24"/>
        </w:rPr>
        <w:t>,</w:t>
      </w:r>
      <w:r w:rsidRPr="00B43EBB">
        <w:rPr>
          <w:rFonts w:eastAsia="Times New Roman" w:cs="Times New Roman"/>
          <w:szCs w:val="24"/>
        </w:rPr>
        <w:t xml:space="preserve"> τονίζει </w:t>
      </w:r>
      <w:r>
        <w:rPr>
          <w:rFonts w:eastAsia="Times New Roman" w:cs="Times New Roman"/>
          <w:szCs w:val="24"/>
        </w:rPr>
        <w:t>ότι: Α</w:t>
      </w:r>
      <w:r w:rsidRPr="00B43EBB">
        <w:rPr>
          <w:rFonts w:eastAsia="Times New Roman" w:cs="Times New Roman"/>
          <w:szCs w:val="24"/>
        </w:rPr>
        <w:t xml:space="preserve">υτά που σας είπε χθες </w:t>
      </w:r>
      <w:r>
        <w:rPr>
          <w:rFonts w:eastAsia="Times New Roman" w:cs="Times New Roman"/>
          <w:szCs w:val="24"/>
        </w:rPr>
        <w:t>ο ΟΣΕ</w:t>
      </w:r>
      <w:r w:rsidRPr="00B43EBB">
        <w:rPr>
          <w:rFonts w:eastAsia="Times New Roman" w:cs="Times New Roman"/>
          <w:szCs w:val="24"/>
        </w:rPr>
        <w:t xml:space="preserve"> είναι πράγματα επικίνδυνα και κινδυνεύει η ιδιωτικοποίηση της ΤΡΑΙΝΟΣΕ και</w:t>
      </w:r>
      <w:r>
        <w:rPr>
          <w:rFonts w:eastAsia="Times New Roman" w:cs="Times New Roman"/>
          <w:szCs w:val="24"/>
        </w:rPr>
        <w:t>,</w:t>
      </w:r>
      <w:r w:rsidRPr="00B43EBB">
        <w:rPr>
          <w:rFonts w:eastAsia="Times New Roman" w:cs="Times New Roman"/>
          <w:szCs w:val="24"/>
        </w:rPr>
        <w:t xml:space="preserve"> μάλιστα</w:t>
      </w:r>
      <w:r>
        <w:rPr>
          <w:rFonts w:eastAsia="Times New Roman" w:cs="Times New Roman"/>
          <w:szCs w:val="24"/>
        </w:rPr>
        <w:t>,</w:t>
      </w:r>
      <w:r w:rsidRPr="00B43EBB">
        <w:rPr>
          <w:rFonts w:eastAsia="Times New Roman" w:cs="Times New Roman"/>
          <w:szCs w:val="24"/>
        </w:rPr>
        <w:t xml:space="preserve"> κινδυνεύει όλη η διαδικασία για τη διαγραφή των χρεών του ΟΣΕ</w:t>
      </w:r>
      <w:r>
        <w:rPr>
          <w:rFonts w:eastAsia="Times New Roman" w:cs="Times New Roman"/>
          <w:szCs w:val="24"/>
        </w:rPr>
        <w:t>.</w:t>
      </w:r>
    </w:p>
    <w:p w14:paraId="224A1A7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Τα δύο αυτά έγγραφα, α</w:t>
      </w:r>
      <w:r w:rsidRPr="00B43EBB">
        <w:rPr>
          <w:rFonts w:eastAsia="Times New Roman" w:cs="Times New Roman"/>
          <w:szCs w:val="24"/>
        </w:rPr>
        <w:t>γαπητοί συνάδελφοι</w:t>
      </w:r>
      <w:r>
        <w:rPr>
          <w:rFonts w:eastAsia="Times New Roman" w:cs="Times New Roman"/>
          <w:szCs w:val="24"/>
        </w:rPr>
        <w:t>,</w:t>
      </w:r>
      <w:r w:rsidRPr="00B43EBB">
        <w:rPr>
          <w:rFonts w:eastAsia="Times New Roman" w:cs="Times New Roman"/>
          <w:szCs w:val="24"/>
        </w:rPr>
        <w:t xml:space="preserve"> τα έχω καταθέσει εδώ και αρκετές εβδομάδες </w:t>
      </w:r>
      <w:r>
        <w:rPr>
          <w:rFonts w:eastAsia="Times New Roman" w:cs="Times New Roman"/>
          <w:szCs w:val="24"/>
        </w:rPr>
        <w:t>σ</w:t>
      </w:r>
      <w:r w:rsidRPr="00B43EBB">
        <w:rPr>
          <w:rFonts w:eastAsia="Times New Roman" w:cs="Times New Roman"/>
          <w:szCs w:val="24"/>
        </w:rPr>
        <w:t xml:space="preserve">τον κύριο Υπουργό </w:t>
      </w:r>
      <w:r>
        <w:rPr>
          <w:rFonts w:eastAsia="Times New Roman" w:cs="Times New Roman"/>
          <w:szCs w:val="24"/>
        </w:rPr>
        <w:t xml:space="preserve">και περιμένω μια </w:t>
      </w:r>
      <w:r w:rsidRPr="00B43EBB">
        <w:rPr>
          <w:rFonts w:eastAsia="Times New Roman" w:cs="Times New Roman"/>
          <w:szCs w:val="24"/>
        </w:rPr>
        <w:t xml:space="preserve">απάντηση </w:t>
      </w:r>
      <w:r>
        <w:rPr>
          <w:rFonts w:eastAsia="Times New Roman" w:cs="Times New Roman"/>
          <w:szCs w:val="24"/>
        </w:rPr>
        <w:t xml:space="preserve">στα ερωτήματα που </w:t>
      </w:r>
      <w:r w:rsidRPr="00B43EBB">
        <w:rPr>
          <w:rFonts w:eastAsia="Times New Roman" w:cs="Times New Roman"/>
          <w:szCs w:val="24"/>
        </w:rPr>
        <w:t>τίθενται από ανθρώπους διορισμένους από το</w:t>
      </w:r>
      <w:r>
        <w:rPr>
          <w:rFonts w:eastAsia="Times New Roman" w:cs="Times New Roman"/>
          <w:szCs w:val="24"/>
        </w:rPr>
        <w:t>ν</w:t>
      </w:r>
      <w:r w:rsidRPr="00B43EBB">
        <w:rPr>
          <w:rFonts w:eastAsia="Times New Roman" w:cs="Times New Roman"/>
          <w:szCs w:val="24"/>
        </w:rPr>
        <w:t xml:space="preserve"> </w:t>
      </w:r>
      <w:r w:rsidRPr="00B43EBB">
        <w:rPr>
          <w:rFonts w:eastAsia="Times New Roman" w:cs="Times New Roman"/>
          <w:szCs w:val="24"/>
        </w:rPr>
        <w:t>ΣΥΡΙΖΑ</w:t>
      </w:r>
      <w:r>
        <w:rPr>
          <w:rFonts w:eastAsia="Times New Roman" w:cs="Times New Roman"/>
          <w:szCs w:val="24"/>
        </w:rPr>
        <w:t>. Δ</w:t>
      </w:r>
      <w:r w:rsidRPr="00B43EBB">
        <w:rPr>
          <w:rFonts w:eastAsia="Times New Roman" w:cs="Times New Roman"/>
          <w:szCs w:val="24"/>
        </w:rPr>
        <w:t>εν έχω πάρει κα</w:t>
      </w:r>
      <w:r>
        <w:rPr>
          <w:rFonts w:eastAsia="Times New Roman" w:cs="Times New Roman"/>
          <w:szCs w:val="24"/>
        </w:rPr>
        <w:t>μ</w:t>
      </w:r>
      <w:r w:rsidRPr="00B43EBB">
        <w:rPr>
          <w:rFonts w:eastAsia="Times New Roman" w:cs="Times New Roman"/>
          <w:szCs w:val="24"/>
        </w:rPr>
        <w:t>μία απάντηση</w:t>
      </w:r>
      <w:r>
        <w:rPr>
          <w:rFonts w:eastAsia="Times New Roman" w:cs="Times New Roman"/>
          <w:szCs w:val="24"/>
        </w:rPr>
        <w:t>.</w:t>
      </w:r>
      <w:r w:rsidRPr="00B43EBB">
        <w:rPr>
          <w:rFonts w:eastAsia="Times New Roman" w:cs="Times New Roman"/>
          <w:szCs w:val="24"/>
        </w:rPr>
        <w:t xml:space="preserve"> Ελπίζω σήμερα να την πάρω</w:t>
      </w:r>
      <w:r>
        <w:rPr>
          <w:rFonts w:eastAsia="Times New Roman" w:cs="Times New Roman"/>
          <w:szCs w:val="24"/>
        </w:rPr>
        <w:t>.</w:t>
      </w:r>
    </w:p>
    <w:p w14:paraId="224A1A7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w:t>
      </w:r>
      <w:r w:rsidRPr="00B43EBB">
        <w:rPr>
          <w:rFonts w:eastAsia="Times New Roman" w:cs="Times New Roman"/>
          <w:szCs w:val="24"/>
        </w:rPr>
        <w:t>ρόσφατα περιήλθε σε γνώση μου ένα ακόμη έγγραφο</w:t>
      </w:r>
      <w:r>
        <w:rPr>
          <w:rFonts w:eastAsia="Times New Roman" w:cs="Times New Roman"/>
          <w:szCs w:val="24"/>
        </w:rPr>
        <w:t xml:space="preserve">, </w:t>
      </w:r>
      <w:r w:rsidRPr="00B43EBB">
        <w:rPr>
          <w:rFonts w:eastAsia="Times New Roman" w:cs="Times New Roman"/>
          <w:szCs w:val="24"/>
        </w:rPr>
        <w:t>από την Ευρωπαϊκή Επιτροπή Ανταγωνισμού</w:t>
      </w:r>
      <w:r w:rsidRPr="00AF5F65">
        <w:rPr>
          <w:rFonts w:eastAsia="Times New Roman" w:cs="Times New Roman"/>
          <w:szCs w:val="24"/>
        </w:rPr>
        <w:t xml:space="preserve"> </w:t>
      </w:r>
      <w:r>
        <w:rPr>
          <w:rFonts w:eastAsia="Times New Roman" w:cs="Times New Roman"/>
          <w:szCs w:val="24"/>
        </w:rPr>
        <w:t>τ</w:t>
      </w:r>
      <w:r w:rsidRPr="00B43EBB">
        <w:rPr>
          <w:rFonts w:eastAsia="Times New Roman" w:cs="Times New Roman"/>
          <w:szCs w:val="24"/>
        </w:rPr>
        <w:t>ώρα πια</w:t>
      </w:r>
      <w:r>
        <w:rPr>
          <w:rFonts w:eastAsia="Times New Roman" w:cs="Times New Roman"/>
          <w:szCs w:val="24"/>
        </w:rPr>
        <w:t>,</w:t>
      </w:r>
      <w:r w:rsidRPr="00B43EBB">
        <w:rPr>
          <w:rFonts w:eastAsia="Times New Roman" w:cs="Times New Roman"/>
          <w:szCs w:val="24"/>
        </w:rPr>
        <w:t xml:space="preserve"> πάλι για το σκάνδαλο του </w:t>
      </w:r>
      <w:proofErr w:type="spellStart"/>
      <w:r>
        <w:rPr>
          <w:rFonts w:eastAsia="Times New Roman" w:cs="Times New Roman"/>
          <w:szCs w:val="24"/>
        </w:rPr>
        <w:t>Θριάσιου</w:t>
      </w:r>
      <w:proofErr w:type="spellEnd"/>
      <w:r>
        <w:rPr>
          <w:rFonts w:eastAsia="Times New Roman" w:cs="Times New Roman"/>
          <w:szCs w:val="24"/>
        </w:rPr>
        <w:t>. Ε</w:t>
      </w:r>
      <w:r w:rsidRPr="00B43EBB">
        <w:rPr>
          <w:rFonts w:eastAsia="Times New Roman" w:cs="Times New Roman"/>
          <w:szCs w:val="24"/>
        </w:rPr>
        <w:t>ίναι αυτό το έγγραφο</w:t>
      </w:r>
      <w:r>
        <w:rPr>
          <w:rFonts w:eastAsia="Times New Roman" w:cs="Times New Roman"/>
          <w:szCs w:val="24"/>
        </w:rPr>
        <w:t>. Περιλαμβάνει τριάντα τέσσερις</w:t>
      </w:r>
      <w:r w:rsidRPr="00B43EBB">
        <w:rPr>
          <w:rFonts w:eastAsia="Times New Roman" w:cs="Times New Roman"/>
          <w:szCs w:val="24"/>
        </w:rPr>
        <w:t xml:space="preserve"> ερ</w:t>
      </w:r>
      <w:r w:rsidRPr="00B43EBB">
        <w:rPr>
          <w:rFonts w:eastAsia="Times New Roman" w:cs="Times New Roman"/>
          <w:szCs w:val="24"/>
        </w:rPr>
        <w:t xml:space="preserve">ωτήσεις προς την </w:t>
      </w:r>
      <w:r>
        <w:rPr>
          <w:rFonts w:eastAsia="Times New Roman" w:cs="Times New Roman"/>
          <w:szCs w:val="24"/>
        </w:rPr>
        <w:t>ε</w:t>
      </w:r>
      <w:r w:rsidRPr="00B43EBB">
        <w:rPr>
          <w:rFonts w:eastAsia="Times New Roman" w:cs="Times New Roman"/>
          <w:szCs w:val="24"/>
        </w:rPr>
        <w:t>λληνική Κυβέρνηση</w:t>
      </w:r>
      <w:r>
        <w:rPr>
          <w:rFonts w:eastAsia="Times New Roman" w:cs="Times New Roman"/>
          <w:szCs w:val="24"/>
        </w:rPr>
        <w:t>, για το πώ</w:t>
      </w:r>
      <w:r w:rsidRPr="00B43EBB">
        <w:rPr>
          <w:rFonts w:eastAsia="Times New Roman" w:cs="Times New Roman"/>
          <w:szCs w:val="24"/>
        </w:rPr>
        <w:t>ς προχώρησε σε αυτή τη σύμβαση</w:t>
      </w:r>
      <w:r>
        <w:rPr>
          <w:rFonts w:eastAsia="Times New Roman" w:cs="Times New Roman"/>
          <w:szCs w:val="24"/>
        </w:rPr>
        <w:t>. Α</w:t>
      </w:r>
      <w:r w:rsidRPr="00B43EBB">
        <w:rPr>
          <w:rFonts w:eastAsia="Times New Roman" w:cs="Times New Roman"/>
          <w:szCs w:val="24"/>
        </w:rPr>
        <w:t>νάμεσα στα άλλα</w:t>
      </w:r>
      <w:r>
        <w:rPr>
          <w:rFonts w:eastAsia="Times New Roman" w:cs="Times New Roman"/>
          <w:szCs w:val="24"/>
        </w:rPr>
        <w:t xml:space="preserve"> σας διαβάζω ενδεικτικά τι λέει και </w:t>
      </w:r>
      <w:r w:rsidRPr="00B43EBB">
        <w:rPr>
          <w:rFonts w:eastAsia="Times New Roman" w:cs="Times New Roman"/>
          <w:szCs w:val="24"/>
        </w:rPr>
        <w:t>θα το καταθέσ</w:t>
      </w:r>
      <w:r>
        <w:rPr>
          <w:rFonts w:eastAsia="Times New Roman" w:cs="Times New Roman"/>
          <w:szCs w:val="24"/>
        </w:rPr>
        <w:t>ω</w:t>
      </w:r>
      <w:r>
        <w:rPr>
          <w:rFonts w:eastAsia="Times New Roman" w:cs="Times New Roman"/>
          <w:szCs w:val="24"/>
        </w:rPr>
        <w:t>.</w:t>
      </w:r>
      <w:r>
        <w:rPr>
          <w:rFonts w:eastAsia="Times New Roman" w:cs="Times New Roman"/>
          <w:szCs w:val="24"/>
        </w:rPr>
        <w:t xml:space="preserve"> Π</w:t>
      </w:r>
      <w:r w:rsidRPr="00B43EBB">
        <w:rPr>
          <w:rFonts w:eastAsia="Times New Roman" w:cs="Times New Roman"/>
          <w:szCs w:val="24"/>
        </w:rPr>
        <w:t xml:space="preserve">ροχωρήσατε </w:t>
      </w:r>
      <w:r>
        <w:rPr>
          <w:rFonts w:eastAsia="Times New Roman" w:cs="Times New Roman"/>
          <w:szCs w:val="24"/>
        </w:rPr>
        <w:t>σε</w:t>
      </w:r>
      <w:r w:rsidRPr="00B43EBB">
        <w:rPr>
          <w:rFonts w:eastAsia="Times New Roman" w:cs="Times New Roman"/>
          <w:szCs w:val="24"/>
        </w:rPr>
        <w:t xml:space="preserve"> ανοιχτό διεθνή διαγωνισμό και ο διαγωνισμός ήταν μόνο στην ελληνική γλώσσα</w:t>
      </w:r>
      <w:r>
        <w:rPr>
          <w:rFonts w:eastAsia="Times New Roman" w:cs="Times New Roman"/>
          <w:szCs w:val="24"/>
        </w:rPr>
        <w:t>. Γιατί όχι</w:t>
      </w:r>
      <w:r w:rsidRPr="00B43EBB">
        <w:rPr>
          <w:rFonts w:eastAsia="Times New Roman" w:cs="Times New Roman"/>
          <w:szCs w:val="24"/>
        </w:rPr>
        <w:t xml:space="preserve"> και σε μί</w:t>
      </w:r>
      <w:r w:rsidRPr="00B43EBB">
        <w:rPr>
          <w:rFonts w:eastAsia="Times New Roman" w:cs="Times New Roman"/>
          <w:szCs w:val="24"/>
        </w:rPr>
        <w:t>α άλλη ξένη γλώσσα</w:t>
      </w:r>
      <w:r>
        <w:rPr>
          <w:rFonts w:eastAsia="Times New Roman" w:cs="Times New Roman"/>
          <w:szCs w:val="24"/>
        </w:rPr>
        <w:t>; Αυτό</w:t>
      </w:r>
      <w:r w:rsidRPr="00B43EBB">
        <w:rPr>
          <w:rFonts w:eastAsia="Times New Roman" w:cs="Times New Roman"/>
          <w:szCs w:val="24"/>
        </w:rPr>
        <w:t xml:space="preserve"> δεν σημαίνει περιορισμό της διαφάνειας και </w:t>
      </w:r>
      <w:r>
        <w:rPr>
          <w:rFonts w:eastAsia="Times New Roman" w:cs="Times New Roman"/>
          <w:szCs w:val="24"/>
        </w:rPr>
        <w:t>της δι</w:t>
      </w:r>
      <w:r w:rsidRPr="00B43EBB">
        <w:rPr>
          <w:rFonts w:eastAsia="Times New Roman" w:cs="Times New Roman"/>
          <w:szCs w:val="24"/>
        </w:rPr>
        <w:t>εθνικότητ</w:t>
      </w:r>
      <w:r>
        <w:rPr>
          <w:rFonts w:eastAsia="Times New Roman" w:cs="Times New Roman"/>
          <w:szCs w:val="24"/>
        </w:rPr>
        <w:t>α</w:t>
      </w:r>
      <w:r w:rsidRPr="00B43EBB">
        <w:rPr>
          <w:rFonts w:eastAsia="Times New Roman" w:cs="Times New Roman"/>
          <w:szCs w:val="24"/>
        </w:rPr>
        <w:t>ς του διαγωνισμού</w:t>
      </w:r>
      <w:r>
        <w:rPr>
          <w:rFonts w:eastAsia="Times New Roman" w:cs="Times New Roman"/>
          <w:szCs w:val="24"/>
        </w:rPr>
        <w:t>; Επίσης παρακάτω λέει: Προχωρήσατε και νοικιάσα</w:t>
      </w:r>
      <w:r w:rsidRPr="00B43EBB">
        <w:rPr>
          <w:rFonts w:eastAsia="Times New Roman" w:cs="Times New Roman"/>
          <w:szCs w:val="24"/>
        </w:rPr>
        <w:t xml:space="preserve">τε υποδομές σε ανθρώπους που θα κάνουν </w:t>
      </w:r>
      <w:proofErr w:type="spellStart"/>
      <w:r w:rsidRPr="00B43EBB">
        <w:rPr>
          <w:rFonts w:eastAsia="Times New Roman" w:cs="Times New Roman"/>
          <w:szCs w:val="24"/>
        </w:rPr>
        <w:lastRenderedPageBreak/>
        <w:t>Logistics</w:t>
      </w:r>
      <w:proofErr w:type="spellEnd"/>
      <w:r>
        <w:rPr>
          <w:rFonts w:eastAsia="Times New Roman" w:cs="Times New Roman"/>
          <w:szCs w:val="24"/>
        </w:rPr>
        <w:t xml:space="preserve"> -</w:t>
      </w:r>
      <w:r w:rsidRPr="00B43EBB">
        <w:rPr>
          <w:rFonts w:eastAsia="Times New Roman" w:cs="Times New Roman"/>
          <w:szCs w:val="24"/>
        </w:rPr>
        <w:t>εφοδιαστική αλυσίδα</w:t>
      </w:r>
      <w:r>
        <w:rPr>
          <w:rFonts w:eastAsia="Times New Roman" w:cs="Times New Roman"/>
          <w:szCs w:val="24"/>
        </w:rPr>
        <w:t>- όμως</w:t>
      </w:r>
      <w:r w:rsidRPr="00B43EBB">
        <w:rPr>
          <w:rFonts w:eastAsia="Times New Roman" w:cs="Times New Roman"/>
          <w:szCs w:val="24"/>
        </w:rPr>
        <w:t xml:space="preserve"> ταυτόχρονα τους δώσ</w:t>
      </w:r>
      <w:r>
        <w:rPr>
          <w:rFonts w:eastAsia="Times New Roman" w:cs="Times New Roman"/>
          <w:szCs w:val="24"/>
        </w:rPr>
        <w:t>α</w:t>
      </w:r>
      <w:r w:rsidRPr="00B43EBB">
        <w:rPr>
          <w:rFonts w:eastAsia="Times New Roman" w:cs="Times New Roman"/>
          <w:szCs w:val="24"/>
        </w:rPr>
        <w:t>τε το δικαί</w:t>
      </w:r>
      <w:r w:rsidRPr="00B43EBB">
        <w:rPr>
          <w:rFonts w:eastAsia="Times New Roman" w:cs="Times New Roman"/>
          <w:szCs w:val="24"/>
        </w:rPr>
        <w:t xml:space="preserve">ωμα να τα </w:t>
      </w:r>
      <w:proofErr w:type="spellStart"/>
      <w:r>
        <w:rPr>
          <w:rFonts w:eastAsia="Times New Roman" w:cs="Times New Roman"/>
          <w:szCs w:val="24"/>
        </w:rPr>
        <w:t>επινοικιάσουν</w:t>
      </w:r>
      <w:proofErr w:type="spellEnd"/>
      <w:r>
        <w:rPr>
          <w:rFonts w:eastAsia="Times New Roman" w:cs="Times New Roman"/>
          <w:szCs w:val="24"/>
        </w:rPr>
        <w:t xml:space="preserve">, </w:t>
      </w:r>
      <w:r w:rsidRPr="00B43EBB">
        <w:rPr>
          <w:rFonts w:eastAsia="Times New Roman" w:cs="Times New Roman"/>
          <w:szCs w:val="24"/>
        </w:rPr>
        <w:t xml:space="preserve">δηλαδή να κάνουν </w:t>
      </w:r>
      <w:proofErr w:type="spellStart"/>
      <w:r w:rsidRPr="00B43EBB">
        <w:rPr>
          <w:rFonts w:eastAsia="Times New Roman" w:cs="Times New Roman"/>
          <w:szCs w:val="24"/>
        </w:rPr>
        <w:t>real</w:t>
      </w:r>
      <w:proofErr w:type="spellEnd"/>
      <w:r w:rsidRPr="00B43EBB">
        <w:rPr>
          <w:rFonts w:eastAsia="Times New Roman" w:cs="Times New Roman"/>
          <w:szCs w:val="24"/>
        </w:rPr>
        <w:t xml:space="preserve"> </w:t>
      </w:r>
      <w:proofErr w:type="spellStart"/>
      <w:r w:rsidRPr="00B43EBB">
        <w:rPr>
          <w:rFonts w:eastAsia="Times New Roman" w:cs="Times New Roman"/>
          <w:szCs w:val="24"/>
        </w:rPr>
        <w:t>estate</w:t>
      </w:r>
      <w:proofErr w:type="spellEnd"/>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κ</w:t>
      </w:r>
      <w:r w:rsidRPr="00B43EBB">
        <w:rPr>
          <w:rFonts w:eastAsia="Times New Roman" w:cs="Times New Roman"/>
          <w:szCs w:val="24"/>
        </w:rPr>
        <w:t>άτι που δεν ήταν προφανές από το</w:t>
      </w:r>
      <w:r>
        <w:rPr>
          <w:rFonts w:eastAsia="Times New Roman" w:cs="Times New Roman"/>
          <w:szCs w:val="24"/>
        </w:rPr>
        <w:t>ν</w:t>
      </w:r>
      <w:r w:rsidRPr="00B43EBB">
        <w:rPr>
          <w:rFonts w:eastAsia="Times New Roman" w:cs="Times New Roman"/>
          <w:szCs w:val="24"/>
        </w:rPr>
        <w:t xml:space="preserve"> διαγωνισμό</w:t>
      </w:r>
      <w:r>
        <w:rPr>
          <w:rFonts w:eastAsia="Times New Roman" w:cs="Times New Roman"/>
          <w:szCs w:val="24"/>
        </w:rPr>
        <w:t>. Ρωτά επίσης: Γ</w:t>
      </w:r>
      <w:r w:rsidRPr="00B43EBB">
        <w:rPr>
          <w:rFonts w:eastAsia="Times New Roman" w:cs="Times New Roman"/>
          <w:szCs w:val="24"/>
        </w:rPr>
        <w:t xml:space="preserve">ιατί </w:t>
      </w:r>
      <w:r>
        <w:rPr>
          <w:rFonts w:eastAsia="Times New Roman" w:cs="Times New Roman"/>
          <w:szCs w:val="24"/>
        </w:rPr>
        <w:t>για εξήντα</w:t>
      </w:r>
      <w:r w:rsidRPr="00B43EBB">
        <w:rPr>
          <w:rFonts w:eastAsia="Times New Roman" w:cs="Times New Roman"/>
          <w:szCs w:val="24"/>
        </w:rPr>
        <w:t xml:space="preserve"> χρόνια η σύμβαση που υπογράψατε</w:t>
      </w:r>
      <w:r>
        <w:rPr>
          <w:rFonts w:eastAsia="Times New Roman" w:cs="Times New Roman"/>
          <w:szCs w:val="24"/>
        </w:rPr>
        <w:t>; Συνεχίζει το έγγραφο,</w:t>
      </w:r>
      <w:r w:rsidRPr="004272CE">
        <w:rPr>
          <w:rFonts w:eastAsia="Times New Roman" w:cs="Times New Roman"/>
          <w:szCs w:val="24"/>
        </w:rPr>
        <w:t xml:space="preserve"> </w:t>
      </w:r>
      <w:r w:rsidRPr="00B43EBB">
        <w:rPr>
          <w:rFonts w:eastAsia="Times New Roman" w:cs="Times New Roman"/>
          <w:szCs w:val="24"/>
        </w:rPr>
        <w:t xml:space="preserve">με την ευγενική </w:t>
      </w:r>
      <w:r>
        <w:rPr>
          <w:rFonts w:eastAsia="Times New Roman" w:cs="Times New Roman"/>
          <w:szCs w:val="24"/>
        </w:rPr>
        <w:t>και</w:t>
      </w:r>
      <w:r w:rsidRPr="00B43EBB">
        <w:rPr>
          <w:rFonts w:eastAsia="Times New Roman" w:cs="Times New Roman"/>
          <w:szCs w:val="24"/>
        </w:rPr>
        <w:t xml:space="preserve"> διπλωματική γλώσσα των Βρυξελλών</w:t>
      </w:r>
      <w:r>
        <w:rPr>
          <w:rFonts w:eastAsia="Times New Roman" w:cs="Times New Roman"/>
          <w:szCs w:val="24"/>
        </w:rPr>
        <w:t>, λέγοντας: Α</w:t>
      </w:r>
      <w:r w:rsidRPr="00B43EBB">
        <w:rPr>
          <w:rFonts w:eastAsia="Times New Roman" w:cs="Times New Roman"/>
          <w:szCs w:val="24"/>
        </w:rPr>
        <w:t xml:space="preserve">υτή </w:t>
      </w:r>
      <w:r w:rsidRPr="00B43EBB">
        <w:rPr>
          <w:rFonts w:eastAsia="Times New Roman" w:cs="Times New Roman"/>
          <w:szCs w:val="24"/>
        </w:rPr>
        <w:t>η διάρκεια</w:t>
      </w:r>
      <w:r>
        <w:rPr>
          <w:rFonts w:eastAsia="Times New Roman" w:cs="Times New Roman"/>
          <w:szCs w:val="24"/>
        </w:rPr>
        <w:t xml:space="preserve"> </w:t>
      </w:r>
      <w:r w:rsidRPr="00B43EBB">
        <w:rPr>
          <w:rFonts w:eastAsia="Times New Roman" w:cs="Times New Roman"/>
          <w:szCs w:val="24"/>
        </w:rPr>
        <w:t>φαίνεται να είναι σχετικά μεγάλη για τέτοιου είδους συμφωνίες</w:t>
      </w:r>
      <w:r>
        <w:rPr>
          <w:rFonts w:eastAsia="Times New Roman" w:cs="Times New Roman"/>
          <w:szCs w:val="24"/>
        </w:rPr>
        <w:t>.</w:t>
      </w:r>
    </w:p>
    <w:p w14:paraId="224A1A7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Ά</w:t>
      </w:r>
      <w:r w:rsidRPr="00B43EBB">
        <w:rPr>
          <w:rFonts w:eastAsia="Times New Roman" w:cs="Times New Roman"/>
          <w:szCs w:val="24"/>
        </w:rPr>
        <w:t>λλο ερώτημα</w:t>
      </w:r>
      <w:r>
        <w:rPr>
          <w:rFonts w:eastAsia="Times New Roman" w:cs="Times New Roman"/>
          <w:szCs w:val="24"/>
        </w:rPr>
        <w:t xml:space="preserve"> που θέτει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ροχωρήσατε σε έναν διαγωνισμό με μ</w:t>
      </w:r>
      <w:r w:rsidRPr="00B43EBB">
        <w:rPr>
          <w:rFonts w:eastAsia="Times New Roman" w:cs="Times New Roman"/>
          <w:szCs w:val="24"/>
        </w:rPr>
        <w:t>ία εκτίμηση της αξίας του οικοπέδου του 2006</w:t>
      </w:r>
      <w:r>
        <w:rPr>
          <w:rFonts w:eastAsia="Times New Roman" w:cs="Times New Roman"/>
          <w:szCs w:val="24"/>
        </w:rPr>
        <w:t xml:space="preserve"> όχι του 2016. Κ</w:t>
      </w:r>
      <w:r w:rsidRPr="00B43EBB">
        <w:rPr>
          <w:rFonts w:eastAsia="Times New Roman" w:cs="Times New Roman"/>
          <w:szCs w:val="24"/>
        </w:rPr>
        <w:t xml:space="preserve">αι ο διαγωνισμός ξεκίνησε το </w:t>
      </w:r>
      <w:r>
        <w:rPr>
          <w:rFonts w:eastAsia="Times New Roman" w:cs="Times New Roman"/>
          <w:szCs w:val="24"/>
        </w:rPr>
        <w:t>201</w:t>
      </w:r>
      <w:r w:rsidRPr="00B43EBB">
        <w:rPr>
          <w:rFonts w:eastAsia="Times New Roman" w:cs="Times New Roman"/>
          <w:szCs w:val="24"/>
        </w:rPr>
        <w:t>5 και ολοκληρώθηκε το 2018</w:t>
      </w:r>
      <w:r>
        <w:rPr>
          <w:rFonts w:eastAsia="Times New Roman" w:cs="Times New Roman"/>
          <w:szCs w:val="24"/>
        </w:rPr>
        <w:t xml:space="preserve"> </w:t>
      </w:r>
      <w:r w:rsidRPr="00B43EBB">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B43EBB">
        <w:rPr>
          <w:rFonts w:eastAsia="Times New Roman" w:cs="Times New Roman"/>
          <w:szCs w:val="24"/>
        </w:rPr>
        <w:t>19</w:t>
      </w:r>
      <w:r>
        <w:rPr>
          <w:rFonts w:eastAsia="Times New Roman" w:cs="Times New Roman"/>
          <w:szCs w:val="24"/>
        </w:rPr>
        <w:t>. Πού ξέρουμε</w:t>
      </w:r>
      <w:r w:rsidRPr="00B43EBB">
        <w:rPr>
          <w:rFonts w:eastAsia="Times New Roman" w:cs="Times New Roman"/>
          <w:szCs w:val="24"/>
        </w:rPr>
        <w:t xml:space="preserve"> ότι οι αξίες </w:t>
      </w:r>
      <w:r>
        <w:rPr>
          <w:rFonts w:eastAsia="Times New Roman" w:cs="Times New Roman"/>
          <w:szCs w:val="24"/>
        </w:rPr>
        <w:t>αυτές είναι αληθεί</w:t>
      </w:r>
      <w:r w:rsidRPr="00B43EBB">
        <w:rPr>
          <w:rFonts w:eastAsia="Times New Roman" w:cs="Times New Roman"/>
          <w:szCs w:val="24"/>
        </w:rPr>
        <w:t>ς</w:t>
      </w:r>
      <w:r>
        <w:rPr>
          <w:rFonts w:eastAsia="Times New Roman" w:cs="Times New Roman"/>
          <w:szCs w:val="24"/>
        </w:rPr>
        <w:t>;</w:t>
      </w:r>
      <w:r w:rsidRPr="008726D3">
        <w:rPr>
          <w:rFonts w:eastAsia="Times New Roman" w:cs="Times New Roman"/>
          <w:szCs w:val="24"/>
        </w:rPr>
        <w:t xml:space="preserve"> </w:t>
      </w:r>
      <w:r>
        <w:rPr>
          <w:rFonts w:eastAsia="Times New Roman" w:cs="Times New Roman"/>
          <w:szCs w:val="24"/>
        </w:rPr>
        <w:t xml:space="preserve">Κύριε Υπουργέ, </w:t>
      </w:r>
      <w:r w:rsidRPr="00B43EBB">
        <w:rPr>
          <w:rFonts w:eastAsia="Times New Roman" w:cs="Times New Roman"/>
          <w:szCs w:val="24"/>
        </w:rPr>
        <w:t>απαντήσ</w:t>
      </w:r>
      <w:r>
        <w:rPr>
          <w:rFonts w:eastAsia="Times New Roman" w:cs="Times New Roman"/>
          <w:szCs w:val="24"/>
        </w:rPr>
        <w:t>α</w:t>
      </w:r>
      <w:r w:rsidRPr="00B43EBB">
        <w:rPr>
          <w:rFonts w:eastAsia="Times New Roman" w:cs="Times New Roman"/>
          <w:szCs w:val="24"/>
        </w:rPr>
        <w:t>τε σε αυτό το έγγραφο της Επιτροπής Ανταγωνισμού</w:t>
      </w:r>
      <w:r>
        <w:rPr>
          <w:rFonts w:eastAsia="Times New Roman" w:cs="Times New Roman"/>
          <w:szCs w:val="24"/>
        </w:rPr>
        <w:t>;</w:t>
      </w:r>
      <w:r w:rsidRPr="00B43EBB">
        <w:rPr>
          <w:rFonts w:eastAsia="Times New Roman" w:cs="Times New Roman"/>
          <w:szCs w:val="24"/>
        </w:rPr>
        <w:t xml:space="preserve"> </w:t>
      </w:r>
    </w:p>
    <w:p w14:paraId="224A1A7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w:t>
      </w:r>
    </w:p>
    <w:p w14:paraId="224A1A7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Μανιάτης καταθέτει για τα Πρακτικά τα προαναφερθέντα έγγραφα, τ</w:t>
      </w:r>
      <w:r>
        <w:rPr>
          <w:rFonts w:eastAsia="Times New Roman" w:cs="Times New Roman"/>
          <w:szCs w:val="24"/>
        </w:rPr>
        <w:t>α οποία βρίσκονται στο αρχείο του Τμήματος Γραμματείας της Διεύθυνσης Στενογραφίας και Πρακτικών της Βουλής)</w:t>
      </w:r>
    </w:p>
    <w:p w14:paraId="224A1A7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w:t>
      </w:r>
      <w:r w:rsidRPr="00B43EBB">
        <w:rPr>
          <w:rFonts w:eastAsia="Times New Roman" w:cs="Times New Roman"/>
          <w:szCs w:val="24"/>
        </w:rPr>
        <w:t xml:space="preserve">γαπητές και </w:t>
      </w:r>
      <w:r>
        <w:rPr>
          <w:rFonts w:eastAsia="Times New Roman" w:cs="Times New Roman"/>
          <w:szCs w:val="24"/>
        </w:rPr>
        <w:t>α</w:t>
      </w:r>
      <w:r w:rsidRPr="00B43EBB">
        <w:rPr>
          <w:rFonts w:eastAsia="Times New Roman" w:cs="Times New Roman"/>
          <w:szCs w:val="24"/>
        </w:rPr>
        <w:t>γαπητοί συνάδελφοι</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 xml:space="preserve">χθες </w:t>
      </w:r>
      <w:r w:rsidRPr="00B43EBB">
        <w:rPr>
          <w:rFonts w:eastAsia="Times New Roman" w:cs="Times New Roman"/>
          <w:szCs w:val="24"/>
        </w:rPr>
        <w:t xml:space="preserve">ο </w:t>
      </w:r>
      <w:r>
        <w:rPr>
          <w:rFonts w:eastAsia="Times New Roman" w:cs="Times New Roman"/>
          <w:szCs w:val="24"/>
        </w:rPr>
        <w:t>Π</w:t>
      </w:r>
      <w:r w:rsidRPr="00B43EBB">
        <w:rPr>
          <w:rFonts w:eastAsia="Times New Roman" w:cs="Times New Roman"/>
          <w:szCs w:val="24"/>
        </w:rPr>
        <w:t>ρωθυπουργός κ</w:t>
      </w:r>
      <w:r>
        <w:rPr>
          <w:rFonts w:eastAsia="Times New Roman" w:cs="Times New Roman"/>
          <w:szCs w:val="24"/>
        </w:rPr>
        <w:t>.</w:t>
      </w:r>
      <w:r w:rsidRPr="00B43EBB">
        <w:rPr>
          <w:rFonts w:eastAsia="Times New Roman" w:cs="Times New Roman"/>
          <w:szCs w:val="24"/>
        </w:rPr>
        <w:t xml:space="preserve"> Αλέξης Τσίπρας από τη Λευκάδα μ</w:t>
      </w:r>
      <w:r>
        <w:rPr>
          <w:rFonts w:eastAsia="Times New Roman" w:cs="Times New Roman"/>
          <w:szCs w:val="24"/>
        </w:rPr>
        <w:t>ά</w:t>
      </w:r>
      <w:r w:rsidRPr="00B43EBB">
        <w:rPr>
          <w:rFonts w:eastAsia="Times New Roman" w:cs="Times New Roman"/>
          <w:szCs w:val="24"/>
        </w:rPr>
        <w:t>ς είπε ότι κουράστηκε</w:t>
      </w:r>
      <w:r>
        <w:rPr>
          <w:rFonts w:eastAsia="Times New Roman" w:cs="Times New Roman"/>
          <w:szCs w:val="24"/>
        </w:rPr>
        <w:t>. Είναι ξέρετε ο κουρασμένος β΄ Πρωθυ</w:t>
      </w:r>
      <w:r>
        <w:rPr>
          <w:rFonts w:eastAsia="Times New Roman" w:cs="Times New Roman"/>
          <w:szCs w:val="24"/>
        </w:rPr>
        <w:t>πουργός, γιατί υπάρχει κι ο κουρασμένος α΄</w:t>
      </w:r>
      <w:r w:rsidRPr="00B43EBB">
        <w:rPr>
          <w:rFonts w:eastAsia="Times New Roman" w:cs="Times New Roman"/>
          <w:szCs w:val="24"/>
        </w:rPr>
        <w:t xml:space="preserve"> </w:t>
      </w:r>
      <w:r>
        <w:rPr>
          <w:rFonts w:eastAsia="Times New Roman" w:cs="Times New Roman"/>
          <w:szCs w:val="24"/>
        </w:rPr>
        <w:t>Πρωθυπουργός,</w:t>
      </w:r>
      <w:r w:rsidRPr="00B43EBB">
        <w:rPr>
          <w:rFonts w:eastAsia="Times New Roman" w:cs="Times New Roman"/>
          <w:szCs w:val="24"/>
        </w:rPr>
        <w:t xml:space="preserve"> που ξέρουμε ποιος είναι</w:t>
      </w:r>
      <w:r>
        <w:rPr>
          <w:rFonts w:eastAsia="Times New Roman" w:cs="Times New Roman"/>
          <w:szCs w:val="24"/>
        </w:rPr>
        <w:t>. Ο</w:t>
      </w:r>
      <w:r w:rsidRPr="00B43EBB">
        <w:rPr>
          <w:rFonts w:eastAsia="Times New Roman" w:cs="Times New Roman"/>
          <w:szCs w:val="24"/>
        </w:rPr>
        <w:t xml:space="preserve"> κουρασμένος </w:t>
      </w:r>
      <w:r>
        <w:rPr>
          <w:rFonts w:eastAsia="Times New Roman" w:cs="Times New Roman"/>
          <w:szCs w:val="24"/>
        </w:rPr>
        <w:t>β΄ Πρωθυπουργός,</w:t>
      </w:r>
      <w:r w:rsidRPr="00B43EBB">
        <w:rPr>
          <w:rFonts w:eastAsia="Times New Roman" w:cs="Times New Roman"/>
          <w:szCs w:val="24"/>
        </w:rPr>
        <w:t xml:space="preserve"> κ</w:t>
      </w:r>
      <w:r>
        <w:rPr>
          <w:rFonts w:eastAsia="Times New Roman" w:cs="Times New Roman"/>
          <w:szCs w:val="24"/>
        </w:rPr>
        <w:t>.</w:t>
      </w:r>
      <w:r w:rsidRPr="00B43EBB">
        <w:rPr>
          <w:rFonts w:eastAsia="Times New Roman" w:cs="Times New Roman"/>
          <w:szCs w:val="24"/>
        </w:rPr>
        <w:t xml:space="preserve"> Τσίπρας</w:t>
      </w:r>
      <w:r>
        <w:rPr>
          <w:rFonts w:eastAsia="Times New Roman" w:cs="Times New Roman"/>
          <w:szCs w:val="24"/>
        </w:rPr>
        <w:t>,</w:t>
      </w:r>
      <w:r w:rsidRPr="00B43EBB">
        <w:rPr>
          <w:rFonts w:eastAsia="Times New Roman" w:cs="Times New Roman"/>
          <w:szCs w:val="24"/>
        </w:rPr>
        <w:t xml:space="preserve"> κουράστηκε να εγκαινιάζει έργα σε διάφορες περιοχές της Ελλάδας</w:t>
      </w:r>
      <w:r>
        <w:rPr>
          <w:rFonts w:eastAsia="Times New Roman" w:cs="Times New Roman"/>
          <w:szCs w:val="24"/>
        </w:rPr>
        <w:t>. Ξ</w:t>
      </w:r>
      <w:r w:rsidRPr="00B43EBB">
        <w:rPr>
          <w:rFonts w:eastAsia="Times New Roman" w:cs="Times New Roman"/>
          <w:szCs w:val="24"/>
        </w:rPr>
        <w:t xml:space="preserve">έχασε όμως να </w:t>
      </w:r>
      <w:r>
        <w:rPr>
          <w:rFonts w:eastAsia="Times New Roman" w:cs="Times New Roman"/>
          <w:szCs w:val="24"/>
        </w:rPr>
        <w:t>πει ότι</w:t>
      </w:r>
      <w:r w:rsidRPr="00B43EBB">
        <w:rPr>
          <w:rFonts w:eastAsia="Times New Roman" w:cs="Times New Roman"/>
          <w:szCs w:val="24"/>
        </w:rPr>
        <w:t xml:space="preserve"> τα</w:t>
      </w:r>
      <w:r>
        <w:rPr>
          <w:rFonts w:eastAsia="Times New Roman" w:cs="Times New Roman"/>
          <w:szCs w:val="24"/>
        </w:rPr>
        <w:t xml:space="preserve"> έργα αυτά είναι έργα του ΠΑΣΟΚ. Ε</w:t>
      </w:r>
      <w:r w:rsidRPr="00B43EBB">
        <w:rPr>
          <w:rFonts w:eastAsia="Times New Roman" w:cs="Times New Roman"/>
          <w:szCs w:val="24"/>
        </w:rPr>
        <w:t>ιδικά γ</w:t>
      </w:r>
      <w:r w:rsidRPr="00B43EBB">
        <w:rPr>
          <w:rFonts w:eastAsia="Times New Roman" w:cs="Times New Roman"/>
          <w:szCs w:val="24"/>
        </w:rPr>
        <w:t>ια το Νοσοκομείο της Λευκάδας που εγκαινίασε ο κουρασμένος β</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Πρωθυπουργός,</w:t>
      </w:r>
      <w:r w:rsidRPr="00B43EBB">
        <w:rPr>
          <w:rFonts w:eastAsia="Times New Roman" w:cs="Times New Roman"/>
          <w:szCs w:val="24"/>
        </w:rPr>
        <w:t xml:space="preserve"> κ</w:t>
      </w:r>
      <w:r>
        <w:rPr>
          <w:rFonts w:eastAsia="Times New Roman" w:cs="Times New Roman"/>
          <w:szCs w:val="24"/>
        </w:rPr>
        <w:t>.</w:t>
      </w:r>
      <w:r w:rsidRPr="00B43EBB">
        <w:rPr>
          <w:rFonts w:eastAsia="Times New Roman" w:cs="Times New Roman"/>
          <w:szCs w:val="24"/>
        </w:rPr>
        <w:t xml:space="preserve"> Τσίπρας</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οφείλω να του υπενθυμίσω</w:t>
      </w:r>
      <w:r w:rsidRPr="00B43EBB">
        <w:rPr>
          <w:rFonts w:eastAsia="Times New Roman" w:cs="Times New Roman"/>
          <w:szCs w:val="24"/>
        </w:rPr>
        <w:t xml:space="preserve"> ότι το έργο αυτό</w:t>
      </w:r>
      <w:r>
        <w:rPr>
          <w:rFonts w:eastAsia="Times New Roman" w:cs="Times New Roman"/>
          <w:szCs w:val="24"/>
        </w:rPr>
        <w:t>,</w:t>
      </w:r>
      <w:r w:rsidRPr="00B43EBB">
        <w:rPr>
          <w:rFonts w:eastAsia="Times New Roman" w:cs="Times New Roman"/>
          <w:szCs w:val="24"/>
        </w:rPr>
        <w:t xml:space="preserve"> το</w:t>
      </w:r>
      <w:r>
        <w:rPr>
          <w:rFonts w:eastAsia="Times New Roman" w:cs="Times New Roman"/>
          <w:szCs w:val="24"/>
        </w:rPr>
        <w:t xml:space="preserve"> Ν</w:t>
      </w:r>
      <w:r w:rsidRPr="00B43EBB">
        <w:rPr>
          <w:rFonts w:eastAsia="Times New Roman" w:cs="Times New Roman"/>
          <w:szCs w:val="24"/>
        </w:rPr>
        <w:t>οσοκομείο της Λευκάδας</w:t>
      </w:r>
      <w:r>
        <w:rPr>
          <w:rFonts w:eastAsia="Times New Roman" w:cs="Times New Roman"/>
          <w:szCs w:val="24"/>
        </w:rPr>
        <w:t>,</w:t>
      </w:r>
      <w:r w:rsidRPr="00B43EBB">
        <w:rPr>
          <w:rFonts w:eastAsia="Times New Roman" w:cs="Times New Roman"/>
          <w:szCs w:val="24"/>
        </w:rPr>
        <w:t xml:space="preserve"> είναι έργο του Ανδρέα Λοβέρδου</w:t>
      </w:r>
      <w:r>
        <w:rPr>
          <w:rFonts w:eastAsia="Times New Roman" w:cs="Times New Roman"/>
          <w:szCs w:val="24"/>
        </w:rPr>
        <w:t>,</w:t>
      </w:r>
      <w:r w:rsidRPr="00B43EBB">
        <w:rPr>
          <w:rFonts w:eastAsia="Times New Roman" w:cs="Times New Roman"/>
          <w:szCs w:val="24"/>
        </w:rPr>
        <w:t xml:space="preserve"> που ως Υπουργός Υγείας το ξεκίνησε</w:t>
      </w:r>
      <w:r>
        <w:rPr>
          <w:rFonts w:eastAsia="Times New Roman" w:cs="Times New Roman"/>
          <w:szCs w:val="24"/>
        </w:rPr>
        <w:t>,</w:t>
      </w:r>
      <w:r w:rsidRPr="00B43EBB">
        <w:rPr>
          <w:rFonts w:eastAsia="Times New Roman" w:cs="Times New Roman"/>
          <w:szCs w:val="24"/>
        </w:rPr>
        <w:t xml:space="preserve"> το </w:t>
      </w:r>
      <w:r>
        <w:rPr>
          <w:rFonts w:eastAsia="Times New Roman" w:cs="Times New Roman"/>
          <w:szCs w:val="24"/>
        </w:rPr>
        <w:t>«</w:t>
      </w:r>
      <w:r w:rsidRPr="00B43EBB">
        <w:rPr>
          <w:rFonts w:eastAsia="Times New Roman" w:cs="Times New Roman"/>
          <w:szCs w:val="24"/>
        </w:rPr>
        <w:t>έτρεξε</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 xml:space="preserve">κι </w:t>
      </w:r>
      <w:r w:rsidRPr="00B43EBB">
        <w:rPr>
          <w:rFonts w:eastAsia="Times New Roman" w:cs="Times New Roman"/>
          <w:szCs w:val="24"/>
        </w:rPr>
        <w:t xml:space="preserve">έρχεται σήμερα με σημαντική καθυστέρηση να το εγκαινιάσει ο </w:t>
      </w:r>
      <w:r>
        <w:rPr>
          <w:rFonts w:eastAsia="Times New Roman" w:cs="Times New Roman"/>
          <w:szCs w:val="24"/>
        </w:rPr>
        <w:t>κ.</w:t>
      </w:r>
      <w:r w:rsidRPr="00B43EBB">
        <w:rPr>
          <w:rFonts w:eastAsia="Times New Roman" w:cs="Times New Roman"/>
          <w:szCs w:val="24"/>
        </w:rPr>
        <w:t xml:space="preserve"> Τσίπρας</w:t>
      </w:r>
      <w:r>
        <w:rPr>
          <w:rFonts w:eastAsia="Times New Roman" w:cs="Times New Roman"/>
          <w:szCs w:val="24"/>
        </w:rPr>
        <w:t>. Κ</w:t>
      </w:r>
      <w:r w:rsidRPr="00B43EBB">
        <w:rPr>
          <w:rFonts w:eastAsia="Times New Roman" w:cs="Times New Roman"/>
          <w:szCs w:val="24"/>
        </w:rPr>
        <w:t xml:space="preserve">αι πολύ περισσότερο </w:t>
      </w:r>
      <w:r w:rsidRPr="00B43EBB">
        <w:rPr>
          <w:rFonts w:eastAsia="Times New Roman" w:cs="Times New Roman"/>
          <w:szCs w:val="24"/>
        </w:rPr>
        <w:lastRenderedPageBreak/>
        <w:t>που</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σ</w:t>
      </w:r>
      <w:r w:rsidRPr="00B43EBB">
        <w:rPr>
          <w:rFonts w:eastAsia="Times New Roman" w:cs="Times New Roman"/>
          <w:szCs w:val="24"/>
        </w:rPr>
        <w:t xml:space="preserve">ύμφωνα με τις καταγγελίες της </w:t>
      </w:r>
      <w:r>
        <w:rPr>
          <w:rFonts w:eastAsia="Times New Roman" w:cs="Times New Roman"/>
          <w:szCs w:val="24"/>
        </w:rPr>
        <w:t>ΠΟΕΔΗΝ,</w:t>
      </w:r>
      <w:r w:rsidRPr="00B43EBB">
        <w:rPr>
          <w:rFonts w:eastAsia="Times New Roman" w:cs="Times New Roman"/>
          <w:szCs w:val="24"/>
        </w:rPr>
        <w:t xml:space="preserve"> έγινε άρον</w:t>
      </w:r>
      <w:r>
        <w:rPr>
          <w:rFonts w:eastAsia="Times New Roman" w:cs="Times New Roman"/>
          <w:szCs w:val="24"/>
        </w:rPr>
        <w:t xml:space="preserve"> </w:t>
      </w:r>
      <w:r w:rsidRPr="00B43EBB">
        <w:rPr>
          <w:rFonts w:eastAsia="Times New Roman" w:cs="Times New Roman"/>
          <w:szCs w:val="24"/>
        </w:rPr>
        <w:t xml:space="preserve">άρον αυτή η μεταφορά των ασθενών με πλήρη διαφωνία του </w:t>
      </w:r>
      <w:r>
        <w:rPr>
          <w:rFonts w:eastAsia="Times New Roman" w:cs="Times New Roman"/>
          <w:szCs w:val="24"/>
        </w:rPr>
        <w:t>Δι</w:t>
      </w:r>
      <w:r w:rsidRPr="00B43EBB">
        <w:rPr>
          <w:rFonts w:eastAsia="Times New Roman" w:cs="Times New Roman"/>
          <w:szCs w:val="24"/>
        </w:rPr>
        <w:t xml:space="preserve">ευθυντή της Παθολογικής Κλινικής του παλιού </w:t>
      </w:r>
      <w:r>
        <w:rPr>
          <w:rFonts w:eastAsia="Times New Roman" w:cs="Times New Roman"/>
          <w:szCs w:val="24"/>
        </w:rPr>
        <w:t>Ν</w:t>
      </w:r>
      <w:r w:rsidRPr="00B43EBB">
        <w:rPr>
          <w:rFonts w:eastAsia="Times New Roman" w:cs="Times New Roman"/>
          <w:szCs w:val="24"/>
        </w:rPr>
        <w:t>οσοκομ</w:t>
      </w:r>
      <w:r w:rsidRPr="00B43EBB">
        <w:rPr>
          <w:rFonts w:eastAsia="Times New Roman" w:cs="Times New Roman"/>
          <w:szCs w:val="24"/>
        </w:rPr>
        <w:t>είου της Λευκάδας</w:t>
      </w:r>
      <w:r>
        <w:rPr>
          <w:rFonts w:eastAsia="Times New Roman" w:cs="Times New Roman"/>
          <w:szCs w:val="24"/>
        </w:rPr>
        <w:t>,</w:t>
      </w:r>
      <w:r w:rsidRPr="00B43EBB">
        <w:rPr>
          <w:rFonts w:eastAsia="Times New Roman" w:cs="Times New Roman"/>
          <w:szCs w:val="24"/>
        </w:rPr>
        <w:t xml:space="preserve"> ο οποίος είπε ότι πιθαν</w:t>
      </w:r>
      <w:r>
        <w:rPr>
          <w:rFonts w:eastAsia="Times New Roman" w:cs="Times New Roman"/>
          <w:szCs w:val="24"/>
        </w:rPr>
        <w:t>όν</w:t>
      </w:r>
      <w:r w:rsidRPr="00B43EBB">
        <w:rPr>
          <w:rFonts w:eastAsia="Times New Roman" w:cs="Times New Roman"/>
          <w:szCs w:val="24"/>
        </w:rPr>
        <w:t xml:space="preserve"> να κινδυνεύει η υγεία των ασθενών</w:t>
      </w:r>
      <w:r>
        <w:rPr>
          <w:rFonts w:eastAsia="Times New Roman" w:cs="Times New Roman"/>
          <w:szCs w:val="24"/>
        </w:rPr>
        <w:t>. Α</w:t>
      </w:r>
      <w:r w:rsidRPr="00B43EBB">
        <w:rPr>
          <w:rFonts w:eastAsia="Times New Roman" w:cs="Times New Roman"/>
          <w:szCs w:val="24"/>
        </w:rPr>
        <w:t xml:space="preserve">λλά όλα έπρεπε να υπακούσουν στις προεκλογικές εξαγγελίες του </w:t>
      </w:r>
      <w:r>
        <w:rPr>
          <w:rFonts w:eastAsia="Times New Roman" w:cs="Times New Roman"/>
          <w:szCs w:val="24"/>
        </w:rPr>
        <w:t>κ.</w:t>
      </w:r>
      <w:r w:rsidRPr="00B43EBB">
        <w:rPr>
          <w:rFonts w:eastAsia="Times New Roman" w:cs="Times New Roman"/>
          <w:szCs w:val="24"/>
        </w:rPr>
        <w:t xml:space="preserve"> Τσίπρα</w:t>
      </w:r>
      <w:r>
        <w:rPr>
          <w:rFonts w:eastAsia="Times New Roman" w:cs="Times New Roman"/>
          <w:szCs w:val="24"/>
        </w:rPr>
        <w:t>. Ο</w:t>
      </w:r>
      <w:r w:rsidRPr="00B43EBB">
        <w:rPr>
          <w:rFonts w:eastAsia="Times New Roman" w:cs="Times New Roman"/>
          <w:szCs w:val="24"/>
        </w:rPr>
        <w:t xml:space="preserve"> κύριος </w:t>
      </w:r>
      <w:r>
        <w:rPr>
          <w:rFonts w:eastAsia="Times New Roman" w:cs="Times New Roman"/>
          <w:szCs w:val="24"/>
        </w:rPr>
        <w:t>Πρωθυπουργός π</w:t>
      </w:r>
      <w:r w:rsidRPr="00B43EBB">
        <w:rPr>
          <w:rFonts w:eastAsia="Times New Roman" w:cs="Times New Roman"/>
          <w:szCs w:val="24"/>
        </w:rPr>
        <w:t>ροετοιμάζεται</w:t>
      </w:r>
      <w:r>
        <w:rPr>
          <w:rFonts w:eastAsia="Times New Roman" w:cs="Times New Roman"/>
          <w:szCs w:val="24"/>
        </w:rPr>
        <w:t>,</w:t>
      </w:r>
      <w:r w:rsidRPr="00B43EBB">
        <w:rPr>
          <w:rFonts w:eastAsia="Times New Roman" w:cs="Times New Roman"/>
          <w:szCs w:val="24"/>
        </w:rPr>
        <w:t xml:space="preserve"> μαθαίνω</w:t>
      </w:r>
      <w:r>
        <w:rPr>
          <w:rFonts w:eastAsia="Times New Roman" w:cs="Times New Roman"/>
          <w:szCs w:val="24"/>
        </w:rPr>
        <w:t>,</w:t>
      </w:r>
      <w:r w:rsidRPr="00B43EBB">
        <w:rPr>
          <w:rFonts w:eastAsia="Times New Roman" w:cs="Times New Roman"/>
          <w:szCs w:val="24"/>
        </w:rPr>
        <w:t xml:space="preserve"> να εγκαινιάσει και άλλο έργο του ΠΑΣΟΚ</w:t>
      </w:r>
      <w:r>
        <w:rPr>
          <w:rFonts w:eastAsia="Times New Roman" w:cs="Times New Roman"/>
          <w:szCs w:val="24"/>
        </w:rPr>
        <w:t>,</w:t>
      </w:r>
      <w:r w:rsidRPr="00B43EBB">
        <w:rPr>
          <w:rFonts w:eastAsia="Times New Roman" w:cs="Times New Roman"/>
          <w:szCs w:val="24"/>
        </w:rPr>
        <w:t xml:space="preserve"> ξανά νοσοκομείο</w:t>
      </w:r>
      <w:r>
        <w:rPr>
          <w:rFonts w:eastAsia="Times New Roman" w:cs="Times New Roman"/>
          <w:szCs w:val="24"/>
        </w:rPr>
        <w:t>,</w:t>
      </w:r>
      <w:r w:rsidRPr="00B43EBB">
        <w:rPr>
          <w:rFonts w:eastAsia="Times New Roman" w:cs="Times New Roman"/>
          <w:szCs w:val="24"/>
        </w:rPr>
        <w:t xml:space="preserve"> το</w:t>
      </w:r>
      <w:r>
        <w:rPr>
          <w:rFonts w:eastAsia="Times New Roman" w:cs="Times New Roman"/>
          <w:szCs w:val="24"/>
        </w:rPr>
        <w:t xml:space="preserve"> Νοσοκομείο της Χαλκίδας. Τ</w:t>
      </w:r>
      <w:r w:rsidRPr="00B43EBB">
        <w:rPr>
          <w:rFonts w:eastAsia="Times New Roman" w:cs="Times New Roman"/>
          <w:szCs w:val="24"/>
        </w:rPr>
        <w:t>ουλάχιστον</w:t>
      </w:r>
      <w:r>
        <w:rPr>
          <w:rFonts w:eastAsia="Times New Roman" w:cs="Times New Roman"/>
          <w:szCs w:val="24"/>
        </w:rPr>
        <w:t xml:space="preserve"> η Νέα Δημοκρατία όταν εγκαινίαζ</w:t>
      </w:r>
      <w:r w:rsidRPr="00B43EBB">
        <w:rPr>
          <w:rFonts w:eastAsia="Times New Roman" w:cs="Times New Roman"/>
          <w:szCs w:val="24"/>
        </w:rPr>
        <w:t xml:space="preserve">ε έργα του </w:t>
      </w:r>
      <w:r>
        <w:rPr>
          <w:rFonts w:eastAsia="Times New Roman" w:cs="Times New Roman"/>
          <w:szCs w:val="24"/>
        </w:rPr>
        <w:t>ΠΑΣΟΚ</w:t>
      </w:r>
      <w:r>
        <w:rPr>
          <w:rFonts w:eastAsia="Times New Roman" w:cs="Times New Roman"/>
          <w:szCs w:val="24"/>
        </w:rPr>
        <w:t>,</w:t>
      </w:r>
      <w:r w:rsidRPr="00B43EBB">
        <w:rPr>
          <w:rFonts w:eastAsia="Times New Roman" w:cs="Times New Roman"/>
          <w:szCs w:val="24"/>
        </w:rPr>
        <w:t xml:space="preserve"> είχε την στοιχειώδη ευπρέπεια να </w:t>
      </w:r>
      <w:r>
        <w:rPr>
          <w:rFonts w:eastAsia="Times New Roman" w:cs="Times New Roman"/>
          <w:szCs w:val="24"/>
        </w:rPr>
        <w:t>καλεί</w:t>
      </w:r>
      <w:r w:rsidRPr="00B43EBB">
        <w:rPr>
          <w:rFonts w:eastAsia="Times New Roman" w:cs="Times New Roman"/>
          <w:szCs w:val="24"/>
        </w:rPr>
        <w:t xml:space="preserve"> τον προηγούμεν</w:t>
      </w:r>
      <w:r>
        <w:rPr>
          <w:rFonts w:eastAsia="Times New Roman" w:cs="Times New Roman"/>
          <w:szCs w:val="24"/>
        </w:rPr>
        <w:t>ο Υπουργό ή τους προηγούμενους Υ</w:t>
      </w:r>
      <w:r w:rsidRPr="00B43EBB">
        <w:rPr>
          <w:rFonts w:eastAsia="Times New Roman" w:cs="Times New Roman"/>
          <w:szCs w:val="24"/>
        </w:rPr>
        <w:t xml:space="preserve">πουργούς που </w:t>
      </w:r>
      <w:r>
        <w:rPr>
          <w:rFonts w:eastAsia="Times New Roman" w:cs="Times New Roman"/>
          <w:szCs w:val="24"/>
        </w:rPr>
        <w:t>«</w:t>
      </w:r>
      <w:r w:rsidRPr="00B43EBB">
        <w:rPr>
          <w:rFonts w:eastAsia="Times New Roman" w:cs="Times New Roman"/>
          <w:szCs w:val="24"/>
        </w:rPr>
        <w:t>έτρεξαν</w:t>
      </w:r>
      <w:r>
        <w:rPr>
          <w:rFonts w:eastAsia="Times New Roman" w:cs="Times New Roman"/>
          <w:szCs w:val="24"/>
        </w:rPr>
        <w:t>»</w:t>
      </w:r>
      <w:r w:rsidRPr="00B43EBB">
        <w:rPr>
          <w:rFonts w:eastAsia="Times New Roman" w:cs="Times New Roman"/>
          <w:szCs w:val="24"/>
        </w:rPr>
        <w:t xml:space="preserve"> το έργο</w:t>
      </w:r>
      <w:r>
        <w:rPr>
          <w:rFonts w:eastAsia="Times New Roman" w:cs="Times New Roman"/>
          <w:szCs w:val="24"/>
        </w:rPr>
        <w:t>. Ε</w:t>
      </w:r>
      <w:r w:rsidRPr="00B43EBB">
        <w:rPr>
          <w:rFonts w:eastAsia="Times New Roman" w:cs="Times New Roman"/>
          <w:szCs w:val="24"/>
        </w:rPr>
        <w:t>δώ έχουμε και πλήρη αστική</w:t>
      </w:r>
      <w:r>
        <w:rPr>
          <w:rFonts w:eastAsia="Times New Roman" w:cs="Times New Roman"/>
          <w:szCs w:val="24"/>
        </w:rPr>
        <w:t>,</w:t>
      </w:r>
      <w:r w:rsidRPr="00B43EBB">
        <w:rPr>
          <w:rFonts w:eastAsia="Times New Roman" w:cs="Times New Roman"/>
          <w:szCs w:val="24"/>
        </w:rPr>
        <w:t xml:space="preserve"> αν το θέλετε</w:t>
      </w:r>
      <w:r>
        <w:rPr>
          <w:rFonts w:eastAsia="Times New Roman" w:cs="Times New Roman"/>
          <w:szCs w:val="24"/>
        </w:rPr>
        <w:t>,</w:t>
      </w:r>
      <w:r w:rsidRPr="00B43EBB">
        <w:rPr>
          <w:rFonts w:eastAsia="Times New Roman" w:cs="Times New Roman"/>
          <w:szCs w:val="24"/>
        </w:rPr>
        <w:t xml:space="preserve"> απρέπ</w:t>
      </w:r>
      <w:r w:rsidRPr="00B43EBB">
        <w:rPr>
          <w:rFonts w:eastAsia="Times New Roman" w:cs="Times New Roman"/>
          <w:szCs w:val="24"/>
        </w:rPr>
        <w:t>εια</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διότι</w:t>
      </w:r>
      <w:r w:rsidRPr="00B43EBB">
        <w:rPr>
          <w:rFonts w:eastAsia="Times New Roman" w:cs="Times New Roman"/>
          <w:szCs w:val="24"/>
        </w:rPr>
        <w:t xml:space="preserve"> ο </w:t>
      </w:r>
      <w:r>
        <w:rPr>
          <w:rFonts w:eastAsia="Times New Roman" w:cs="Times New Roman"/>
          <w:szCs w:val="24"/>
        </w:rPr>
        <w:t>κ.</w:t>
      </w:r>
      <w:r w:rsidRPr="00B43EBB">
        <w:rPr>
          <w:rFonts w:eastAsia="Times New Roman" w:cs="Times New Roman"/>
          <w:szCs w:val="24"/>
        </w:rPr>
        <w:t xml:space="preserve"> Τσίπρας αντί να </w:t>
      </w:r>
      <w:r>
        <w:rPr>
          <w:rFonts w:eastAsia="Times New Roman" w:cs="Times New Roman"/>
          <w:szCs w:val="24"/>
        </w:rPr>
        <w:t>δώσει συγχαρητήρια στον Ανδρέα Λ</w:t>
      </w:r>
      <w:r w:rsidRPr="00B43EBB">
        <w:rPr>
          <w:rFonts w:eastAsia="Times New Roman" w:cs="Times New Roman"/>
          <w:szCs w:val="24"/>
        </w:rPr>
        <w:t>οβέρδο</w:t>
      </w:r>
      <w:r>
        <w:rPr>
          <w:rFonts w:eastAsia="Times New Roman" w:cs="Times New Roman"/>
          <w:szCs w:val="24"/>
        </w:rPr>
        <w:t>,</w:t>
      </w:r>
      <w:r w:rsidRPr="00B43EBB">
        <w:rPr>
          <w:rFonts w:eastAsia="Times New Roman" w:cs="Times New Roman"/>
          <w:szCs w:val="24"/>
        </w:rPr>
        <w:t xml:space="preserve"> </w:t>
      </w:r>
      <w:r>
        <w:rPr>
          <w:rFonts w:eastAsia="Times New Roman" w:cs="Times New Roman"/>
          <w:szCs w:val="24"/>
        </w:rPr>
        <w:t xml:space="preserve">σε ποιον λέτε ότι </w:t>
      </w:r>
      <w:r w:rsidRPr="00B43EBB">
        <w:rPr>
          <w:rFonts w:eastAsia="Times New Roman" w:cs="Times New Roman"/>
          <w:szCs w:val="24"/>
        </w:rPr>
        <w:t>έδωσε συγχαρητήρια</w:t>
      </w:r>
      <w:r>
        <w:rPr>
          <w:rFonts w:eastAsia="Times New Roman" w:cs="Times New Roman"/>
          <w:szCs w:val="24"/>
        </w:rPr>
        <w:t>; Σ</w:t>
      </w:r>
      <w:r w:rsidRPr="00B43EBB">
        <w:rPr>
          <w:rFonts w:eastAsia="Times New Roman" w:cs="Times New Roman"/>
          <w:szCs w:val="24"/>
        </w:rPr>
        <w:t xml:space="preserve">τον Παύλο </w:t>
      </w:r>
      <w:proofErr w:type="spellStart"/>
      <w:r w:rsidRPr="00B43EBB">
        <w:rPr>
          <w:rFonts w:eastAsia="Times New Roman" w:cs="Times New Roman"/>
          <w:szCs w:val="24"/>
        </w:rPr>
        <w:t>Πολάκη</w:t>
      </w:r>
      <w:proofErr w:type="spellEnd"/>
      <w:r w:rsidRPr="00B43EBB">
        <w:rPr>
          <w:rFonts w:eastAsia="Times New Roman" w:cs="Times New Roman"/>
          <w:szCs w:val="24"/>
        </w:rPr>
        <w:t xml:space="preserve"> ο οποίος έκανε </w:t>
      </w:r>
      <w:r>
        <w:rPr>
          <w:rFonts w:eastAsia="Times New Roman" w:cs="Times New Roman"/>
          <w:szCs w:val="24"/>
        </w:rPr>
        <w:t>ελαχιστότατα για</w:t>
      </w:r>
      <w:r w:rsidRPr="00B43EBB">
        <w:rPr>
          <w:rFonts w:eastAsia="Times New Roman" w:cs="Times New Roman"/>
          <w:szCs w:val="24"/>
        </w:rPr>
        <w:t xml:space="preserve"> την υλοποίηση του </w:t>
      </w:r>
      <w:r>
        <w:rPr>
          <w:rFonts w:eastAsia="Times New Roman" w:cs="Times New Roman"/>
          <w:szCs w:val="24"/>
        </w:rPr>
        <w:t>Ν</w:t>
      </w:r>
      <w:r w:rsidRPr="00B43EBB">
        <w:rPr>
          <w:rFonts w:eastAsia="Times New Roman" w:cs="Times New Roman"/>
          <w:szCs w:val="24"/>
        </w:rPr>
        <w:t>οσοκομείου της Λευκάδας</w:t>
      </w:r>
      <w:r>
        <w:rPr>
          <w:rFonts w:eastAsia="Times New Roman" w:cs="Times New Roman"/>
          <w:szCs w:val="24"/>
        </w:rPr>
        <w:t xml:space="preserve">. Διότι </w:t>
      </w:r>
      <w:r w:rsidRPr="00B43EBB">
        <w:rPr>
          <w:rFonts w:eastAsia="Times New Roman" w:cs="Times New Roman"/>
          <w:szCs w:val="24"/>
        </w:rPr>
        <w:t xml:space="preserve">το </w:t>
      </w:r>
      <w:r>
        <w:rPr>
          <w:rFonts w:eastAsia="Times New Roman" w:cs="Times New Roman"/>
          <w:szCs w:val="24"/>
        </w:rPr>
        <w:t>20</w:t>
      </w:r>
      <w:r w:rsidRPr="00B43EBB">
        <w:rPr>
          <w:rFonts w:eastAsia="Times New Roman" w:cs="Times New Roman"/>
          <w:szCs w:val="24"/>
        </w:rPr>
        <w:t xml:space="preserve">15 όταν παραλάβατε </w:t>
      </w:r>
      <w:r>
        <w:rPr>
          <w:rFonts w:eastAsia="Times New Roman" w:cs="Times New Roman"/>
          <w:szCs w:val="24"/>
        </w:rPr>
        <w:t>το έργο</w:t>
      </w:r>
      <w:r>
        <w:rPr>
          <w:rFonts w:eastAsia="Times New Roman" w:cs="Times New Roman"/>
          <w:szCs w:val="24"/>
        </w:rPr>
        <w:t>,</w:t>
      </w:r>
      <w:r>
        <w:rPr>
          <w:rFonts w:eastAsia="Times New Roman" w:cs="Times New Roman"/>
          <w:szCs w:val="24"/>
        </w:rPr>
        <w:t xml:space="preserve"> ήταν </w:t>
      </w:r>
      <w:r w:rsidRPr="00B43EBB">
        <w:rPr>
          <w:rFonts w:eastAsia="Times New Roman" w:cs="Times New Roman"/>
          <w:szCs w:val="24"/>
        </w:rPr>
        <w:t xml:space="preserve">σε πολύ </w:t>
      </w:r>
      <w:r w:rsidRPr="00B43EBB">
        <w:rPr>
          <w:rFonts w:eastAsia="Times New Roman" w:cs="Times New Roman"/>
          <w:szCs w:val="24"/>
        </w:rPr>
        <w:t>μεγάλο βαθμό</w:t>
      </w:r>
      <w:r>
        <w:rPr>
          <w:rFonts w:eastAsia="Times New Roman" w:cs="Times New Roman"/>
          <w:szCs w:val="24"/>
        </w:rPr>
        <w:t xml:space="preserve"> έτοιμο.</w:t>
      </w:r>
    </w:p>
    <w:p w14:paraId="224A1A79" w14:textId="77777777" w:rsidR="0081027C" w:rsidRDefault="00F5028E">
      <w:pPr>
        <w:spacing w:line="600" w:lineRule="auto"/>
        <w:ind w:firstLine="720"/>
        <w:jc w:val="both"/>
        <w:rPr>
          <w:rFonts w:eastAsia="Times New Roman" w:cs="Times New Roman"/>
          <w:szCs w:val="24"/>
        </w:rPr>
      </w:pPr>
      <w:r w:rsidRPr="002F206C">
        <w:rPr>
          <w:rFonts w:eastAsia="Times New Roman" w:cs="Times New Roman"/>
          <w:b/>
          <w:szCs w:val="24"/>
        </w:rPr>
        <w:lastRenderedPageBreak/>
        <w:t>ΠΡΟΕΔΡΕΥΟΥΣΑ (Αναστασία Χριστοδουλοπούλου</w:t>
      </w:r>
      <w:r>
        <w:rPr>
          <w:rFonts w:eastAsia="Times New Roman" w:cs="Times New Roman"/>
          <w:b/>
          <w:szCs w:val="24"/>
        </w:rPr>
        <w:t>)</w:t>
      </w:r>
      <w:r w:rsidRPr="002F206C">
        <w:rPr>
          <w:rFonts w:eastAsia="Times New Roman" w:cs="Times New Roman"/>
          <w:b/>
          <w:szCs w:val="24"/>
        </w:rPr>
        <w:t>:</w:t>
      </w:r>
      <w:r>
        <w:rPr>
          <w:rFonts w:eastAsia="Times New Roman" w:cs="Times New Roman"/>
          <w:szCs w:val="24"/>
        </w:rPr>
        <w:t xml:space="preserve"> Ελάτε, κύριε Μανιάτη, ολοκληρώστε.</w:t>
      </w:r>
    </w:p>
    <w:p w14:paraId="224A1A7A" w14:textId="77777777" w:rsidR="0081027C" w:rsidRDefault="00F5028E">
      <w:pPr>
        <w:spacing w:line="600" w:lineRule="auto"/>
        <w:ind w:firstLine="720"/>
        <w:jc w:val="both"/>
        <w:rPr>
          <w:rFonts w:eastAsia="Times New Roman" w:cs="Times New Roman"/>
          <w:szCs w:val="24"/>
        </w:rPr>
      </w:pPr>
      <w:r w:rsidRPr="002F206C">
        <w:rPr>
          <w:rFonts w:eastAsia="Times New Roman" w:cs="Times New Roman"/>
          <w:b/>
          <w:szCs w:val="24"/>
        </w:rPr>
        <w:t>ΙΩΑΝΝΗΣ ΜΑΝΙΑΤΗΣ:</w:t>
      </w:r>
      <w:r>
        <w:rPr>
          <w:rFonts w:eastAsia="Times New Roman" w:cs="Times New Roman"/>
          <w:szCs w:val="24"/>
        </w:rPr>
        <w:t xml:space="preserve"> Τ</w:t>
      </w:r>
      <w:r w:rsidRPr="00B43EBB">
        <w:rPr>
          <w:rFonts w:eastAsia="Times New Roman" w:cs="Times New Roman"/>
          <w:szCs w:val="24"/>
        </w:rPr>
        <w:t>ελειώνοντας</w:t>
      </w:r>
      <w:r>
        <w:rPr>
          <w:rFonts w:eastAsia="Times New Roman" w:cs="Times New Roman"/>
          <w:szCs w:val="24"/>
        </w:rPr>
        <w:t>,</w:t>
      </w:r>
      <w:r w:rsidRPr="00B43EBB">
        <w:rPr>
          <w:rFonts w:eastAsia="Times New Roman" w:cs="Times New Roman"/>
          <w:szCs w:val="24"/>
        </w:rPr>
        <w:t xml:space="preserve"> λοιπόν</w:t>
      </w:r>
      <w:r>
        <w:rPr>
          <w:rFonts w:eastAsia="Times New Roman" w:cs="Times New Roman"/>
          <w:szCs w:val="24"/>
        </w:rPr>
        <w:t>,</w:t>
      </w:r>
      <w:r w:rsidRPr="00B43EBB">
        <w:rPr>
          <w:rFonts w:eastAsia="Times New Roman" w:cs="Times New Roman"/>
          <w:szCs w:val="24"/>
        </w:rPr>
        <w:t xml:space="preserve"> να ξεκαθαρίσουμε ότι από τη δική μας πλευρά</w:t>
      </w:r>
      <w:r>
        <w:rPr>
          <w:rFonts w:eastAsia="Times New Roman" w:cs="Times New Roman"/>
          <w:szCs w:val="24"/>
        </w:rPr>
        <w:t>,</w:t>
      </w:r>
      <w:r w:rsidRPr="00B43EBB">
        <w:rPr>
          <w:rFonts w:eastAsia="Times New Roman" w:cs="Times New Roman"/>
          <w:szCs w:val="24"/>
        </w:rPr>
        <w:t xml:space="preserve"> εμείς θα σεβαστούμε απόλυτα αυτό που </w:t>
      </w:r>
      <w:r>
        <w:rPr>
          <w:rFonts w:eastAsia="Times New Roman" w:cs="Times New Roman"/>
          <w:szCs w:val="24"/>
        </w:rPr>
        <w:t xml:space="preserve">ο </w:t>
      </w:r>
      <w:r w:rsidRPr="00B43EBB">
        <w:rPr>
          <w:rFonts w:eastAsia="Times New Roman" w:cs="Times New Roman"/>
          <w:szCs w:val="24"/>
        </w:rPr>
        <w:t xml:space="preserve">ελληνικός λαός θα αποφασίσει </w:t>
      </w:r>
      <w:r>
        <w:rPr>
          <w:rFonts w:eastAsia="Times New Roman" w:cs="Times New Roman"/>
          <w:szCs w:val="24"/>
        </w:rPr>
        <w:t>σ</w:t>
      </w:r>
      <w:r w:rsidRPr="00B43EBB">
        <w:rPr>
          <w:rFonts w:eastAsia="Times New Roman" w:cs="Times New Roman"/>
          <w:szCs w:val="24"/>
        </w:rPr>
        <w:t>τι</w:t>
      </w:r>
      <w:r w:rsidRPr="00B43EBB">
        <w:rPr>
          <w:rFonts w:eastAsia="Times New Roman" w:cs="Times New Roman"/>
          <w:szCs w:val="24"/>
        </w:rPr>
        <w:t xml:space="preserve">ς επόμενες </w:t>
      </w:r>
      <w:r>
        <w:rPr>
          <w:rFonts w:eastAsia="Times New Roman" w:cs="Times New Roman"/>
          <w:szCs w:val="24"/>
        </w:rPr>
        <w:t>ε</w:t>
      </w:r>
      <w:r w:rsidRPr="00B43EBB">
        <w:rPr>
          <w:rFonts w:eastAsia="Times New Roman" w:cs="Times New Roman"/>
          <w:szCs w:val="24"/>
        </w:rPr>
        <w:t>υρωπαϊκές εκλογές</w:t>
      </w:r>
      <w:r>
        <w:rPr>
          <w:rFonts w:eastAsia="Times New Roman" w:cs="Times New Roman"/>
          <w:szCs w:val="24"/>
        </w:rPr>
        <w:t>. Και οι επόμενες ε</w:t>
      </w:r>
      <w:r w:rsidRPr="00B43EBB">
        <w:rPr>
          <w:rFonts w:eastAsia="Times New Roman" w:cs="Times New Roman"/>
          <w:szCs w:val="24"/>
        </w:rPr>
        <w:t xml:space="preserve">υρωπαϊκές εκλογές θα είναι η μεγάλη έκπληξη </w:t>
      </w:r>
      <w:r>
        <w:rPr>
          <w:rFonts w:eastAsia="Times New Roman" w:cs="Times New Roman"/>
          <w:szCs w:val="24"/>
        </w:rPr>
        <w:t xml:space="preserve">και </w:t>
      </w:r>
      <w:r w:rsidRPr="00B43EBB">
        <w:rPr>
          <w:rFonts w:eastAsia="Times New Roman" w:cs="Times New Roman"/>
          <w:szCs w:val="24"/>
        </w:rPr>
        <w:t>για το</w:t>
      </w:r>
      <w:r>
        <w:rPr>
          <w:rFonts w:eastAsia="Times New Roman" w:cs="Times New Roman"/>
          <w:szCs w:val="24"/>
        </w:rPr>
        <w:t>ν</w:t>
      </w:r>
      <w:r w:rsidRPr="00B43EBB">
        <w:rPr>
          <w:rFonts w:eastAsia="Times New Roman" w:cs="Times New Roman"/>
          <w:szCs w:val="24"/>
        </w:rPr>
        <w:t xml:space="preserve"> ΣΥΡΙΖΑ </w:t>
      </w:r>
      <w:r>
        <w:rPr>
          <w:rFonts w:eastAsia="Times New Roman" w:cs="Times New Roman"/>
          <w:szCs w:val="24"/>
        </w:rPr>
        <w:t xml:space="preserve">και </w:t>
      </w:r>
      <w:r w:rsidRPr="00B43EBB">
        <w:rPr>
          <w:rFonts w:eastAsia="Times New Roman" w:cs="Times New Roman"/>
          <w:szCs w:val="24"/>
        </w:rPr>
        <w:t>για τη Νέα Δημοκρατία</w:t>
      </w:r>
      <w:r>
        <w:rPr>
          <w:rFonts w:eastAsia="Times New Roman" w:cs="Times New Roman"/>
          <w:szCs w:val="24"/>
        </w:rPr>
        <w:t>,</w:t>
      </w:r>
      <w:r w:rsidRPr="00B43EBB">
        <w:rPr>
          <w:rFonts w:eastAsia="Times New Roman" w:cs="Times New Roman"/>
          <w:szCs w:val="24"/>
        </w:rPr>
        <w:t xml:space="preserve"> δυσάρεστη έκπληξη</w:t>
      </w:r>
      <w:r>
        <w:rPr>
          <w:rFonts w:eastAsia="Times New Roman" w:cs="Times New Roman"/>
          <w:szCs w:val="24"/>
        </w:rPr>
        <w:t>,</w:t>
      </w:r>
      <w:r w:rsidRPr="00B43EBB">
        <w:rPr>
          <w:rFonts w:eastAsia="Times New Roman" w:cs="Times New Roman"/>
          <w:szCs w:val="24"/>
        </w:rPr>
        <w:t xml:space="preserve"> γιατί θα είναι πολύ ενισχυμένο το </w:t>
      </w:r>
      <w:r>
        <w:rPr>
          <w:rFonts w:eastAsia="Times New Roman" w:cs="Times New Roman"/>
          <w:szCs w:val="24"/>
        </w:rPr>
        <w:t>Κ</w:t>
      </w:r>
      <w:r w:rsidRPr="00B43EBB">
        <w:rPr>
          <w:rFonts w:eastAsia="Times New Roman" w:cs="Times New Roman"/>
          <w:szCs w:val="24"/>
        </w:rPr>
        <w:t xml:space="preserve">ίνημα </w:t>
      </w:r>
      <w:r>
        <w:rPr>
          <w:rFonts w:eastAsia="Times New Roman" w:cs="Times New Roman"/>
          <w:szCs w:val="24"/>
        </w:rPr>
        <w:t>Α</w:t>
      </w:r>
      <w:r w:rsidRPr="00B43EBB">
        <w:rPr>
          <w:rFonts w:eastAsia="Times New Roman" w:cs="Times New Roman"/>
          <w:szCs w:val="24"/>
        </w:rPr>
        <w:t>λλαγής</w:t>
      </w:r>
      <w:r>
        <w:rPr>
          <w:rFonts w:eastAsia="Times New Roman" w:cs="Times New Roman"/>
          <w:szCs w:val="24"/>
        </w:rPr>
        <w:t>.</w:t>
      </w:r>
    </w:p>
    <w:p w14:paraId="224A1A7B" w14:textId="77777777" w:rsidR="0081027C" w:rsidRDefault="00F5028E">
      <w:pPr>
        <w:spacing w:line="600" w:lineRule="auto"/>
        <w:ind w:firstLine="720"/>
        <w:jc w:val="both"/>
        <w:rPr>
          <w:rFonts w:eastAsia="Times New Roman" w:cs="Times New Roman"/>
          <w:szCs w:val="24"/>
        </w:rPr>
      </w:pPr>
      <w:r w:rsidRPr="00B43EBB">
        <w:rPr>
          <w:rFonts w:eastAsia="Times New Roman" w:cs="Times New Roman"/>
          <w:szCs w:val="24"/>
        </w:rPr>
        <w:t>Ευχαριστώ πολύ</w:t>
      </w:r>
      <w:r>
        <w:rPr>
          <w:rFonts w:eastAsia="Times New Roman" w:cs="Times New Roman"/>
          <w:szCs w:val="24"/>
        </w:rPr>
        <w:t>.</w:t>
      </w:r>
    </w:p>
    <w:p w14:paraId="224A1A7C" w14:textId="77777777" w:rsidR="0081027C" w:rsidRDefault="00F5028E">
      <w:pPr>
        <w:spacing w:line="600" w:lineRule="auto"/>
        <w:ind w:firstLine="720"/>
        <w:jc w:val="both"/>
        <w:rPr>
          <w:rFonts w:eastAsia="Times New Roman" w:cs="Times New Roman"/>
        </w:rPr>
      </w:pPr>
      <w:r w:rsidRPr="002F206C">
        <w:rPr>
          <w:rFonts w:eastAsia="Times New Roman" w:cs="Times New Roman"/>
          <w:b/>
          <w:szCs w:val="24"/>
        </w:rPr>
        <w:t>ΠΡΟΕΔΡΕΥΟΥΣΑ (Αναστασία Χριστοδου</w:t>
      </w:r>
      <w:r w:rsidRPr="002F206C">
        <w:rPr>
          <w:rFonts w:eastAsia="Times New Roman" w:cs="Times New Roman"/>
          <w:b/>
          <w:szCs w:val="24"/>
        </w:rPr>
        <w:t>λοπούλου</w:t>
      </w:r>
      <w:r>
        <w:rPr>
          <w:rFonts w:eastAsia="Times New Roman" w:cs="Times New Roman"/>
          <w:b/>
          <w:szCs w:val="24"/>
        </w:rPr>
        <w:t>)</w:t>
      </w:r>
      <w:r w:rsidRPr="002F206C">
        <w:rPr>
          <w:rFonts w:eastAsia="Times New Roman" w:cs="Times New Roman"/>
          <w:b/>
          <w:szCs w:val="24"/>
        </w:rPr>
        <w:t>:</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w:t>
      </w:r>
      <w:r w:rsidRPr="000742D7">
        <w:rPr>
          <w:rFonts w:eastAsia="Times New Roman" w:cs="Times New Roman"/>
        </w:rPr>
        <w:lastRenderedPageBreak/>
        <w:t>ξεναγήθηκαν στην έκθεση της αίθουσας «ΕΛΕΥΘΕΡΙΟΣ ΒΕΝΙΖΕΛΟΣ» και ενημερώθηκαν για την ιστορία του κ</w:t>
      </w:r>
      <w:r w:rsidRPr="000742D7">
        <w:rPr>
          <w:rFonts w:eastAsia="Times New Roman" w:cs="Times New Roman"/>
        </w:rPr>
        <w:t xml:space="preserve">τηρίου και τον τρόπο οργάνωσης και λειτουργίας της Βουλής, </w:t>
      </w:r>
      <w:r>
        <w:rPr>
          <w:rFonts w:eastAsia="Times New Roman" w:cs="Times New Roman"/>
        </w:rPr>
        <w:t>είκοσι επτά</w:t>
      </w:r>
      <w:r w:rsidRPr="000742D7">
        <w:rPr>
          <w:rFonts w:eastAsia="Times New Roman" w:cs="Times New Roman"/>
        </w:rPr>
        <w:t xml:space="preserve"> μαθητές και μαθήτριες και </w:t>
      </w:r>
      <w:r>
        <w:rPr>
          <w:rFonts w:eastAsia="Times New Roman" w:cs="Times New Roman"/>
        </w:rPr>
        <w:t>τέσσερις</w:t>
      </w:r>
      <w:r w:rsidRPr="000742D7">
        <w:rPr>
          <w:rFonts w:eastAsia="Times New Roman" w:cs="Times New Roman"/>
        </w:rPr>
        <w:t xml:space="preserve"> εκπαιδευτικοί συνοδοί τους από </w:t>
      </w:r>
      <w:r>
        <w:rPr>
          <w:rFonts w:eastAsia="Times New Roman" w:cs="Times New Roman"/>
        </w:rPr>
        <w:t>ιταλικά σχολεία.</w:t>
      </w:r>
      <w:r w:rsidRPr="000742D7">
        <w:rPr>
          <w:rFonts w:eastAsia="Times New Roman" w:cs="Times New Roman"/>
        </w:rPr>
        <w:t xml:space="preserve"> </w:t>
      </w:r>
    </w:p>
    <w:p w14:paraId="224A1A7D" w14:textId="77777777" w:rsidR="0081027C" w:rsidRDefault="00F5028E">
      <w:pPr>
        <w:spacing w:line="600" w:lineRule="auto"/>
        <w:ind w:left="360" w:firstLine="360"/>
        <w:jc w:val="both"/>
        <w:rPr>
          <w:rFonts w:eastAsia="Times New Roman" w:cs="Times New Roman"/>
        </w:rPr>
      </w:pPr>
      <w:r w:rsidRPr="000742D7">
        <w:rPr>
          <w:rFonts w:eastAsia="Times New Roman" w:cs="Times New Roman"/>
        </w:rPr>
        <w:t xml:space="preserve">Η Βουλή τούς καλωσορίζει. </w:t>
      </w:r>
    </w:p>
    <w:p w14:paraId="224A1A7E" w14:textId="77777777" w:rsidR="0081027C" w:rsidRDefault="00F5028E">
      <w:pPr>
        <w:spacing w:line="600" w:lineRule="auto"/>
        <w:ind w:firstLine="709"/>
        <w:jc w:val="center"/>
        <w:rPr>
          <w:rFonts w:eastAsia="Times New Roman" w:cs="Times New Roman"/>
        </w:rPr>
      </w:pPr>
      <w:r w:rsidRPr="000742D7">
        <w:rPr>
          <w:rFonts w:eastAsia="Times New Roman" w:cs="Times New Roman"/>
        </w:rPr>
        <w:t>(Χειροκροτήματα απ’ όλες τις πτέρυγες της Βουλής)</w:t>
      </w:r>
    </w:p>
    <w:p w14:paraId="224A1A7F" w14:textId="77777777" w:rsidR="0081027C" w:rsidRDefault="00F5028E">
      <w:pPr>
        <w:spacing w:line="600" w:lineRule="auto"/>
        <w:ind w:firstLine="720"/>
        <w:jc w:val="both"/>
        <w:rPr>
          <w:rFonts w:eastAsia="Times New Roman" w:cs="Times New Roman"/>
          <w:szCs w:val="24"/>
        </w:rPr>
      </w:pPr>
      <w:r w:rsidRPr="002F206C">
        <w:rPr>
          <w:rFonts w:eastAsia="Times New Roman" w:cs="Times New Roman"/>
          <w:b/>
          <w:szCs w:val="24"/>
        </w:rPr>
        <w:t>ΠΕΤΡΟΣ ΚΩΝΣΤΑΝΤΙΝΕΑΣ:</w:t>
      </w:r>
      <w:r>
        <w:rPr>
          <w:rFonts w:eastAsia="Times New Roman" w:cs="Times New Roman"/>
          <w:szCs w:val="24"/>
        </w:rPr>
        <w:t xml:space="preserve"> Κυρία Πρόεδρε, μπορώ να έχω τον λόγο για τριάντα δευτερόλεπτα;</w:t>
      </w:r>
    </w:p>
    <w:p w14:paraId="224A1A80" w14:textId="77777777" w:rsidR="0081027C" w:rsidRDefault="00F5028E">
      <w:pPr>
        <w:spacing w:line="600" w:lineRule="auto"/>
        <w:ind w:firstLine="720"/>
        <w:jc w:val="both"/>
        <w:rPr>
          <w:rFonts w:eastAsia="Times New Roman" w:cs="Times New Roman"/>
          <w:szCs w:val="24"/>
        </w:rPr>
      </w:pPr>
      <w:r w:rsidRPr="002F206C">
        <w:rPr>
          <w:rFonts w:eastAsia="Times New Roman" w:cs="Times New Roman"/>
          <w:b/>
          <w:szCs w:val="24"/>
        </w:rPr>
        <w:t>ΠΡΟΕΔΡΕΥΟΥΣΑ (Αναστασία Χριστοδουλοπούλου</w:t>
      </w:r>
      <w:r>
        <w:rPr>
          <w:rFonts w:eastAsia="Times New Roman" w:cs="Times New Roman"/>
          <w:b/>
          <w:szCs w:val="24"/>
        </w:rPr>
        <w:t>)</w:t>
      </w:r>
      <w:r w:rsidRPr="002F206C">
        <w:rPr>
          <w:rFonts w:eastAsia="Times New Roman" w:cs="Times New Roman"/>
          <w:b/>
          <w:szCs w:val="24"/>
        </w:rPr>
        <w:t>:</w:t>
      </w:r>
      <w:r>
        <w:rPr>
          <w:rFonts w:eastAsia="Times New Roman" w:cs="Times New Roman"/>
          <w:szCs w:val="24"/>
        </w:rPr>
        <w:t xml:space="preserve"> </w:t>
      </w:r>
      <w:r>
        <w:rPr>
          <w:rFonts w:eastAsia="Times New Roman" w:cs="Times New Roman"/>
        </w:rPr>
        <w:t xml:space="preserve">Για να </w:t>
      </w:r>
      <w:r w:rsidRPr="00B43EBB">
        <w:rPr>
          <w:rFonts w:eastAsia="Times New Roman" w:cs="Times New Roman"/>
          <w:szCs w:val="24"/>
        </w:rPr>
        <w:t>απαντήσετε στον κ</w:t>
      </w:r>
      <w:r>
        <w:rPr>
          <w:rFonts w:eastAsia="Times New Roman" w:cs="Times New Roman"/>
          <w:szCs w:val="24"/>
        </w:rPr>
        <w:t>.</w:t>
      </w:r>
      <w:r w:rsidRPr="00B43EBB">
        <w:rPr>
          <w:rFonts w:eastAsia="Times New Roman" w:cs="Times New Roman"/>
          <w:szCs w:val="24"/>
        </w:rPr>
        <w:t xml:space="preserve"> Μανιάτη</w:t>
      </w:r>
      <w:r>
        <w:rPr>
          <w:rFonts w:eastAsia="Times New Roman" w:cs="Times New Roman"/>
          <w:szCs w:val="24"/>
        </w:rPr>
        <w:t>;</w:t>
      </w:r>
      <w:r w:rsidRPr="00B43EBB">
        <w:rPr>
          <w:rFonts w:eastAsia="Times New Roman" w:cs="Times New Roman"/>
          <w:szCs w:val="24"/>
        </w:rPr>
        <w:t xml:space="preserve"> </w:t>
      </w:r>
    </w:p>
    <w:p w14:paraId="224A1A81" w14:textId="77777777" w:rsidR="0081027C" w:rsidRDefault="00F5028E">
      <w:pPr>
        <w:spacing w:line="600" w:lineRule="auto"/>
        <w:ind w:firstLine="720"/>
        <w:jc w:val="both"/>
        <w:rPr>
          <w:rFonts w:eastAsia="Times New Roman" w:cs="Times New Roman"/>
          <w:szCs w:val="24"/>
        </w:rPr>
      </w:pPr>
      <w:r w:rsidRPr="002F206C">
        <w:rPr>
          <w:rFonts w:eastAsia="Times New Roman" w:cs="Times New Roman"/>
          <w:b/>
          <w:szCs w:val="24"/>
        </w:rPr>
        <w:t>ΠΕΤΡΟΣ ΚΩΝΣΤΑΝΤΙΝΕΑΣ:</w:t>
      </w:r>
      <w:r>
        <w:rPr>
          <w:rFonts w:eastAsia="Times New Roman" w:cs="Times New Roman"/>
          <w:szCs w:val="24"/>
        </w:rPr>
        <w:t xml:space="preserve"> Όχι, κυρία Πρόεδρε.</w:t>
      </w:r>
    </w:p>
    <w:p w14:paraId="224A1A82" w14:textId="77777777" w:rsidR="0081027C" w:rsidRDefault="00F5028E">
      <w:pPr>
        <w:spacing w:line="600" w:lineRule="auto"/>
        <w:ind w:firstLine="720"/>
        <w:jc w:val="both"/>
        <w:rPr>
          <w:rFonts w:eastAsia="Times New Roman" w:cs="Times New Roman"/>
        </w:rPr>
      </w:pPr>
      <w:r w:rsidRPr="002F206C">
        <w:rPr>
          <w:rFonts w:eastAsia="Times New Roman" w:cs="Times New Roman"/>
          <w:b/>
          <w:szCs w:val="24"/>
        </w:rPr>
        <w:t>ΠΡΟΕΔΡΕΥΟΥΣΑ (Αναστασία Χριστοδουλοπούλου</w:t>
      </w:r>
      <w:r>
        <w:rPr>
          <w:rFonts w:eastAsia="Times New Roman" w:cs="Times New Roman"/>
          <w:b/>
          <w:szCs w:val="24"/>
        </w:rPr>
        <w:t>)</w:t>
      </w:r>
      <w:r w:rsidRPr="002F206C">
        <w:rPr>
          <w:rFonts w:eastAsia="Times New Roman" w:cs="Times New Roman"/>
          <w:b/>
          <w:szCs w:val="24"/>
        </w:rPr>
        <w:t>:</w:t>
      </w:r>
      <w:r>
        <w:rPr>
          <w:rFonts w:eastAsia="Times New Roman" w:cs="Times New Roman"/>
          <w:szCs w:val="24"/>
        </w:rPr>
        <w:t xml:space="preserve"> </w:t>
      </w:r>
      <w:r>
        <w:rPr>
          <w:rFonts w:eastAsia="Times New Roman" w:cs="Times New Roman"/>
        </w:rPr>
        <w:t>Για ένα λεπτό, κύριε συνάδ</w:t>
      </w:r>
      <w:r>
        <w:rPr>
          <w:rFonts w:eastAsia="Times New Roman" w:cs="Times New Roman"/>
        </w:rPr>
        <w:t>ελφε.</w:t>
      </w:r>
    </w:p>
    <w:p w14:paraId="224A1A83" w14:textId="77777777" w:rsidR="0081027C" w:rsidRDefault="00F5028E">
      <w:pPr>
        <w:spacing w:line="600" w:lineRule="auto"/>
        <w:ind w:firstLine="720"/>
        <w:jc w:val="both"/>
        <w:rPr>
          <w:rFonts w:eastAsia="Times New Roman" w:cs="Times New Roman"/>
          <w:szCs w:val="24"/>
        </w:rPr>
      </w:pPr>
      <w:r w:rsidRPr="002F206C">
        <w:rPr>
          <w:rFonts w:eastAsia="Times New Roman" w:cs="Times New Roman"/>
          <w:b/>
          <w:szCs w:val="24"/>
        </w:rPr>
        <w:t>ΠΕΤΡΟΣ ΚΩΝΣΤΑΝΤΙΝΕΑΣ:</w:t>
      </w:r>
      <w:r>
        <w:rPr>
          <w:rFonts w:eastAsia="Times New Roman" w:cs="Times New Roman"/>
          <w:szCs w:val="24"/>
        </w:rPr>
        <w:t xml:space="preserve"> Ευχαριστώ.</w:t>
      </w:r>
    </w:p>
    <w:p w14:paraId="224A1A8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Επειδή β</w:t>
      </w:r>
      <w:r w:rsidRPr="00B43EBB">
        <w:rPr>
          <w:rFonts w:eastAsia="Times New Roman" w:cs="Times New Roman"/>
          <w:szCs w:val="24"/>
        </w:rPr>
        <w:t>ρισκόμουν στην επαρχία μου στη Μεσσηνία</w:t>
      </w:r>
      <w:r>
        <w:rPr>
          <w:rFonts w:eastAsia="Times New Roman" w:cs="Times New Roman"/>
          <w:szCs w:val="24"/>
        </w:rPr>
        <w:t>,</w:t>
      </w:r>
      <w:r w:rsidRPr="00B43EBB">
        <w:rPr>
          <w:rFonts w:eastAsia="Times New Roman" w:cs="Times New Roman"/>
          <w:szCs w:val="24"/>
        </w:rPr>
        <w:t xml:space="preserve"> θα ήθελα να πω </w:t>
      </w:r>
      <w:r>
        <w:rPr>
          <w:rFonts w:eastAsia="Times New Roman" w:cs="Times New Roman"/>
          <w:szCs w:val="24"/>
        </w:rPr>
        <w:t>-</w:t>
      </w:r>
      <w:r w:rsidRPr="00B43EBB">
        <w:rPr>
          <w:rFonts w:eastAsia="Times New Roman" w:cs="Times New Roman"/>
          <w:szCs w:val="24"/>
        </w:rPr>
        <w:t>για την τροπολογία που καταθέτετε για το ζήτημα του αθλητισμού</w:t>
      </w:r>
      <w:r>
        <w:rPr>
          <w:rFonts w:eastAsia="Times New Roman" w:cs="Times New Roman"/>
          <w:szCs w:val="24"/>
        </w:rPr>
        <w:t xml:space="preserve"> και</w:t>
      </w:r>
      <w:r w:rsidRPr="00B43EBB">
        <w:rPr>
          <w:rFonts w:eastAsia="Times New Roman" w:cs="Times New Roman"/>
          <w:szCs w:val="24"/>
        </w:rPr>
        <w:t xml:space="preserve"> την αναδιάρθρωση</w:t>
      </w:r>
      <w:r>
        <w:rPr>
          <w:rFonts w:eastAsia="Times New Roman" w:cs="Times New Roman"/>
          <w:szCs w:val="24"/>
        </w:rPr>
        <w:t>-</w:t>
      </w:r>
      <w:r w:rsidRPr="00B43EBB">
        <w:rPr>
          <w:rFonts w:eastAsia="Times New Roman" w:cs="Times New Roman"/>
          <w:szCs w:val="24"/>
        </w:rPr>
        <w:t xml:space="preserve"> ότι για ψηφοθηρικούς λόγους ακούσαμε πράγματα και από τον </w:t>
      </w:r>
      <w:r>
        <w:rPr>
          <w:rFonts w:eastAsia="Times New Roman" w:cs="Times New Roman"/>
          <w:szCs w:val="24"/>
        </w:rPr>
        <w:t xml:space="preserve">καλό </w:t>
      </w:r>
      <w:r w:rsidRPr="00B43EBB">
        <w:rPr>
          <w:rFonts w:eastAsia="Times New Roman" w:cs="Times New Roman"/>
          <w:szCs w:val="24"/>
        </w:rPr>
        <w:t>συνά</w:t>
      </w:r>
      <w:r w:rsidRPr="00B43EBB">
        <w:rPr>
          <w:rFonts w:eastAsia="Times New Roman" w:cs="Times New Roman"/>
          <w:szCs w:val="24"/>
        </w:rPr>
        <w:t>δελφ</w:t>
      </w:r>
      <w:r>
        <w:rPr>
          <w:rFonts w:eastAsia="Times New Roman" w:cs="Times New Roman"/>
          <w:szCs w:val="24"/>
        </w:rPr>
        <w:t>ο</w:t>
      </w:r>
      <w:r w:rsidRPr="00B43EBB">
        <w:rPr>
          <w:rFonts w:eastAsia="Times New Roman" w:cs="Times New Roman"/>
          <w:szCs w:val="24"/>
        </w:rPr>
        <w:t xml:space="preserve"> του Βόλου και από πολλούς συναδέλφους </w:t>
      </w:r>
      <w:r>
        <w:rPr>
          <w:rFonts w:eastAsia="Times New Roman" w:cs="Times New Roman"/>
          <w:szCs w:val="24"/>
        </w:rPr>
        <w:t>-</w:t>
      </w:r>
      <w:r w:rsidRPr="00B43EBB">
        <w:rPr>
          <w:rFonts w:eastAsia="Times New Roman" w:cs="Times New Roman"/>
          <w:szCs w:val="24"/>
        </w:rPr>
        <w:t>καθαρά για ψηφοθηρικούς λόγους</w:t>
      </w:r>
      <w:r>
        <w:rPr>
          <w:rFonts w:eastAsia="Times New Roman" w:cs="Times New Roman"/>
          <w:szCs w:val="24"/>
        </w:rPr>
        <w:t>-</w:t>
      </w:r>
      <w:r w:rsidRPr="00B43EBB">
        <w:rPr>
          <w:rFonts w:eastAsia="Times New Roman" w:cs="Times New Roman"/>
          <w:szCs w:val="24"/>
        </w:rPr>
        <w:t xml:space="preserve"> για τις ομάδες</w:t>
      </w:r>
      <w:r>
        <w:rPr>
          <w:rFonts w:eastAsia="Times New Roman" w:cs="Times New Roman"/>
          <w:szCs w:val="24"/>
        </w:rPr>
        <w:t>. Κ</w:t>
      </w:r>
      <w:r w:rsidRPr="00B43EBB">
        <w:rPr>
          <w:rFonts w:eastAsia="Times New Roman" w:cs="Times New Roman"/>
          <w:szCs w:val="24"/>
        </w:rPr>
        <w:t xml:space="preserve">αι θα ήθελα να </w:t>
      </w:r>
      <w:r>
        <w:rPr>
          <w:rFonts w:eastAsia="Times New Roman" w:cs="Times New Roman"/>
          <w:szCs w:val="24"/>
        </w:rPr>
        <w:t>απαντήσω και να στηρίξω την τροπολογία, λέγοντας ότι</w:t>
      </w:r>
      <w:r w:rsidRPr="00B43EBB">
        <w:rPr>
          <w:rFonts w:eastAsia="Times New Roman" w:cs="Times New Roman"/>
          <w:szCs w:val="24"/>
        </w:rPr>
        <w:t xml:space="preserve"> αυτό είχε αποφασιστεί από τη </w:t>
      </w:r>
      <w:r>
        <w:rPr>
          <w:rFonts w:eastAsia="Times New Roman" w:cs="Times New Roman"/>
          <w:szCs w:val="24"/>
          <w:lang w:val="en-US"/>
        </w:rPr>
        <w:t>S</w:t>
      </w:r>
      <w:r>
        <w:rPr>
          <w:rFonts w:eastAsia="Times New Roman" w:cs="Times New Roman"/>
          <w:szCs w:val="24"/>
          <w:lang w:val="en-US"/>
        </w:rPr>
        <w:t>uper</w:t>
      </w:r>
      <w:r w:rsidRPr="00351E2E">
        <w:rPr>
          <w:rFonts w:eastAsia="Times New Roman" w:cs="Times New Roman"/>
          <w:szCs w:val="24"/>
        </w:rPr>
        <w:t xml:space="preserve"> </w:t>
      </w:r>
      <w:proofErr w:type="spellStart"/>
      <w:r>
        <w:rPr>
          <w:rFonts w:eastAsia="Times New Roman" w:cs="Times New Roman"/>
          <w:szCs w:val="24"/>
          <w:lang w:val="en-US"/>
        </w:rPr>
        <w:t>L</w:t>
      </w:r>
      <w:r>
        <w:rPr>
          <w:rFonts w:eastAsia="Times New Roman" w:cs="Times New Roman"/>
          <w:szCs w:val="24"/>
          <w:lang w:val="en-US"/>
        </w:rPr>
        <w:t>eauge</w:t>
      </w:r>
      <w:proofErr w:type="spellEnd"/>
      <w:r>
        <w:rPr>
          <w:rFonts w:eastAsia="Times New Roman" w:cs="Times New Roman"/>
          <w:szCs w:val="24"/>
        </w:rPr>
        <w:t>, από την</w:t>
      </w:r>
      <w:r w:rsidRPr="00B43EBB">
        <w:rPr>
          <w:rFonts w:eastAsia="Times New Roman" w:cs="Times New Roman"/>
          <w:szCs w:val="24"/>
        </w:rPr>
        <w:t xml:space="preserve"> ΕΠΟ και από το Υπουργείο Αθλητισμού που δώσαμε τα τηλεοπτικά δικαιώματα για να ξεκινήσουν πέρυσι το πρωτάθλημα</w:t>
      </w:r>
      <w:r>
        <w:rPr>
          <w:rFonts w:eastAsia="Times New Roman" w:cs="Times New Roman"/>
          <w:szCs w:val="24"/>
        </w:rPr>
        <w:t>. Δ</w:t>
      </w:r>
      <w:r w:rsidRPr="00B43EBB">
        <w:rPr>
          <w:rFonts w:eastAsia="Times New Roman" w:cs="Times New Roman"/>
          <w:szCs w:val="24"/>
        </w:rPr>
        <w:t>εν θα ξεκίναγε κανένα πρωτάθλημα</w:t>
      </w:r>
      <w:r>
        <w:rPr>
          <w:rFonts w:eastAsia="Times New Roman" w:cs="Times New Roman"/>
          <w:szCs w:val="24"/>
        </w:rPr>
        <w:t xml:space="preserve">. Ο </w:t>
      </w:r>
      <w:r w:rsidRPr="00B43EBB">
        <w:rPr>
          <w:rFonts w:eastAsia="Times New Roman" w:cs="Times New Roman"/>
          <w:szCs w:val="24"/>
        </w:rPr>
        <w:t>προγραμματισμός έχει γίνει από την ΕΡΤ</w:t>
      </w:r>
      <w:r>
        <w:rPr>
          <w:rFonts w:eastAsia="Times New Roman" w:cs="Times New Roman"/>
          <w:szCs w:val="24"/>
        </w:rPr>
        <w:t xml:space="preserve"> και το κονδύλιο </w:t>
      </w:r>
      <w:r w:rsidRPr="00B43EBB">
        <w:rPr>
          <w:rFonts w:eastAsia="Times New Roman" w:cs="Times New Roman"/>
          <w:szCs w:val="24"/>
        </w:rPr>
        <w:t>είναι καθορισμένο και ανταποδοτικό στην ΕΡΤ</w:t>
      </w:r>
      <w:r>
        <w:rPr>
          <w:rFonts w:eastAsia="Times New Roman" w:cs="Times New Roman"/>
          <w:szCs w:val="24"/>
        </w:rPr>
        <w:t>,</w:t>
      </w:r>
      <w:r w:rsidRPr="00B43EBB">
        <w:rPr>
          <w:rFonts w:eastAsia="Times New Roman" w:cs="Times New Roman"/>
          <w:szCs w:val="24"/>
        </w:rPr>
        <w:t xml:space="preserve"> γιατί </w:t>
      </w:r>
      <w:r w:rsidRPr="00B43EBB">
        <w:rPr>
          <w:rFonts w:eastAsia="Times New Roman" w:cs="Times New Roman"/>
          <w:szCs w:val="24"/>
        </w:rPr>
        <w:t>βάλαμε το ποδόσφαιρο μέσα</w:t>
      </w:r>
      <w:r>
        <w:rPr>
          <w:rFonts w:eastAsia="Times New Roman" w:cs="Times New Roman"/>
          <w:szCs w:val="24"/>
        </w:rPr>
        <w:t xml:space="preserve"> στο σπίτι κάθε Έλληνα. Είναι</w:t>
      </w:r>
      <w:r>
        <w:rPr>
          <w:rFonts w:eastAsia="Times New Roman" w:cs="Times New Roman"/>
          <w:szCs w:val="24"/>
        </w:rPr>
        <w:t>,</w:t>
      </w:r>
      <w:r>
        <w:rPr>
          <w:rFonts w:eastAsia="Times New Roman" w:cs="Times New Roman"/>
          <w:szCs w:val="24"/>
        </w:rPr>
        <w:t xml:space="preserve"> λοιπόν</w:t>
      </w:r>
      <w:r w:rsidRPr="00C42758">
        <w:rPr>
          <w:rFonts w:eastAsia="Times New Roman" w:cs="Times New Roman"/>
          <w:szCs w:val="24"/>
        </w:rPr>
        <w:t>,</w:t>
      </w:r>
      <w:r>
        <w:rPr>
          <w:rFonts w:eastAsia="Times New Roman" w:cs="Times New Roman"/>
          <w:szCs w:val="24"/>
        </w:rPr>
        <w:t xml:space="preserve"> ανταποδοτικό και έχει βγει ο </w:t>
      </w:r>
      <w:r w:rsidRPr="00B43EBB">
        <w:rPr>
          <w:rFonts w:eastAsia="Times New Roman" w:cs="Times New Roman"/>
          <w:szCs w:val="24"/>
        </w:rPr>
        <w:t>προγραμματισμός</w:t>
      </w:r>
      <w:r>
        <w:rPr>
          <w:rFonts w:eastAsia="Times New Roman" w:cs="Times New Roman"/>
          <w:szCs w:val="24"/>
        </w:rPr>
        <w:t>. Τ</w:t>
      </w:r>
      <w:r w:rsidRPr="00B43EBB">
        <w:rPr>
          <w:rFonts w:eastAsia="Times New Roman" w:cs="Times New Roman"/>
          <w:szCs w:val="24"/>
        </w:rPr>
        <w:t>ο γνώριζαν οι ομάδες από πέρυσι τον Αύγουστο</w:t>
      </w:r>
      <w:r>
        <w:rPr>
          <w:rFonts w:eastAsia="Times New Roman" w:cs="Times New Roman"/>
          <w:szCs w:val="24"/>
        </w:rPr>
        <w:t xml:space="preserve">. Αυτό </w:t>
      </w:r>
      <w:r w:rsidRPr="00B43EBB">
        <w:rPr>
          <w:rFonts w:eastAsia="Times New Roman" w:cs="Times New Roman"/>
          <w:szCs w:val="24"/>
        </w:rPr>
        <w:t>αφορά και εμένα</w:t>
      </w:r>
      <w:r>
        <w:rPr>
          <w:rFonts w:eastAsia="Times New Roman" w:cs="Times New Roman"/>
          <w:szCs w:val="24"/>
        </w:rPr>
        <w:t>,</w:t>
      </w:r>
      <w:r w:rsidRPr="00B43EBB">
        <w:rPr>
          <w:rFonts w:eastAsia="Times New Roman" w:cs="Times New Roman"/>
          <w:szCs w:val="24"/>
        </w:rPr>
        <w:t xml:space="preserve"> γιατί και η ομάδα μου</w:t>
      </w:r>
      <w:r>
        <w:rPr>
          <w:rFonts w:eastAsia="Times New Roman" w:cs="Times New Roman"/>
          <w:szCs w:val="24"/>
        </w:rPr>
        <w:t>,</w:t>
      </w:r>
      <w:r w:rsidRPr="00B43EBB">
        <w:rPr>
          <w:rFonts w:eastAsia="Times New Roman" w:cs="Times New Roman"/>
          <w:szCs w:val="24"/>
        </w:rPr>
        <w:t xml:space="preserve"> η Καλαμάτα</w:t>
      </w:r>
      <w:r>
        <w:rPr>
          <w:rFonts w:eastAsia="Times New Roman" w:cs="Times New Roman"/>
          <w:szCs w:val="24"/>
        </w:rPr>
        <w:t>,</w:t>
      </w:r>
      <w:r w:rsidRPr="00B43EBB">
        <w:rPr>
          <w:rFonts w:eastAsia="Times New Roman" w:cs="Times New Roman"/>
          <w:szCs w:val="24"/>
        </w:rPr>
        <w:t xml:space="preserve"> είναι εκεί</w:t>
      </w:r>
      <w:r>
        <w:rPr>
          <w:rFonts w:eastAsia="Times New Roman" w:cs="Times New Roman"/>
          <w:szCs w:val="24"/>
        </w:rPr>
        <w:t xml:space="preserve">, </w:t>
      </w:r>
      <w:r w:rsidRPr="00B43EBB">
        <w:rPr>
          <w:rFonts w:eastAsia="Times New Roman" w:cs="Times New Roman"/>
          <w:szCs w:val="24"/>
        </w:rPr>
        <w:t>αλλά πρέπει να ξέρουμε τι λέμε</w:t>
      </w:r>
      <w:r w:rsidRPr="00B43EBB">
        <w:rPr>
          <w:rFonts w:eastAsia="Times New Roman" w:cs="Times New Roman"/>
          <w:szCs w:val="24"/>
        </w:rPr>
        <w:t xml:space="preserve"> εδώ</w:t>
      </w:r>
      <w:r w:rsidRPr="00351E2E">
        <w:rPr>
          <w:rFonts w:eastAsia="Times New Roman" w:cs="Times New Roman"/>
          <w:szCs w:val="24"/>
        </w:rPr>
        <w:t>.</w:t>
      </w:r>
    </w:p>
    <w:p w14:paraId="224A1A85" w14:textId="77777777" w:rsidR="0081027C" w:rsidRDefault="00F5028E">
      <w:pPr>
        <w:spacing w:line="600" w:lineRule="auto"/>
        <w:ind w:firstLine="720"/>
        <w:jc w:val="both"/>
        <w:rPr>
          <w:rFonts w:eastAsia="Times New Roman"/>
          <w:szCs w:val="24"/>
        </w:rPr>
      </w:pPr>
      <w:r w:rsidRPr="005B46D5">
        <w:rPr>
          <w:rFonts w:eastAsia="Times New Roman"/>
          <w:szCs w:val="24"/>
        </w:rPr>
        <w:lastRenderedPageBreak/>
        <w:t>Η συγκεκριμένη</w:t>
      </w:r>
      <w:r w:rsidRPr="00183E50">
        <w:rPr>
          <w:rFonts w:eastAsia="Times New Roman"/>
          <w:szCs w:val="24"/>
        </w:rPr>
        <w:t xml:space="preserve"> τροπολογία είναι στη σωστή βάση</w:t>
      </w:r>
      <w:r w:rsidRPr="005B46D5">
        <w:rPr>
          <w:rFonts w:eastAsia="Times New Roman"/>
          <w:szCs w:val="24"/>
        </w:rPr>
        <w:t>.</w:t>
      </w:r>
      <w:r w:rsidRPr="00183E50">
        <w:rPr>
          <w:rFonts w:eastAsia="Times New Roman"/>
          <w:szCs w:val="24"/>
        </w:rPr>
        <w:t xml:space="preserve"> </w:t>
      </w:r>
      <w:r w:rsidRPr="005B46D5">
        <w:rPr>
          <w:rFonts w:eastAsia="Times New Roman"/>
          <w:szCs w:val="24"/>
        </w:rPr>
        <w:t xml:space="preserve">Είχε </w:t>
      </w:r>
      <w:r w:rsidRPr="00183E50">
        <w:rPr>
          <w:rFonts w:eastAsia="Times New Roman"/>
          <w:szCs w:val="24"/>
        </w:rPr>
        <w:t>αποφασιστεί</w:t>
      </w:r>
      <w:r w:rsidRPr="005B46D5">
        <w:rPr>
          <w:rFonts w:eastAsia="Times New Roman"/>
          <w:szCs w:val="24"/>
        </w:rPr>
        <w:t>,</w:t>
      </w:r>
      <w:r w:rsidRPr="00183E50">
        <w:rPr>
          <w:rFonts w:eastAsia="Times New Roman"/>
          <w:szCs w:val="24"/>
        </w:rPr>
        <w:t xml:space="preserve"> γνώριζαν οι περισσότεροι τι γινότανε</w:t>
      </w:r>
      <w:r w:rsidRPr="005B46D5">
        <w:rPr>
          <w:rFonts w:eastAsia="Times New Roman"/>
          <w:szCs w:val="24"/>
        </w:rPr>
        <w:t>. Ξ</w:t>
      </w:r>
      <w:r w:rsidRPr="00183E50">
        <w:rPr>
          <w:rFonts w:eastAsia="Times New Roman"/>
          <w:szCs w:val="24"/>
        </w:rPr>
        <w:t>αναλέω</w:t>
      </w:r>
      <w:r w:rsidRPr="005B46D5">
        <w:rPr>
          <w:rFonts w:eastAsia="Times New Roman"/>
          <w:szCs w:val="24"/>
        </w:rPr>
        <w:t xml:space="preserve"> ότι</w:t>
      </w:r>
      <w:r w:rsidRPr="00183E50">
        <w:rPr>
          <w:rFonts w:eastAsia="Times New Roman"/>
          <w:szCs w:val="24"/>
        </w:rPr>
        <w:t xml:space="preserve"> </w:t>
      </w:r>
      <w:r w:rsidRPr="005B46D5">
        <w:rPr>
          <w:rFonts w:eastAsia="Times New Roman"/>
          <w:szCs w:val="24"/>
        </w:rPr>
        <w:t xml:space="preserve">ο κ. </w:t>
      </w:r>
      <w:proofErr w:type="spellStart"/>
      <w:r w:rsidRPr="005B46D5">
        <w:rPr>
          <w:rFonts w:eastAsia="Times New Roman"/>
          <w:szCs w:val="24"/>
        </w:rPr>
        <w:t>Μπουκώρος</w:t>
      </w:r>
      <w:proofErr w:type="spellEnd"/>
      <w:r w:rsidRPr="00183E50">
        <w:rPr>
          <w:rFonts w:eastAsia="Times New Roman"/>
          <w:szCs w:val="24"/>
        </w:rPr>
        <w:t xml:space="preserve"> έχει τρεις ομάδες εκεί και</w:t>
      </w:r>
      <w:r w:rsidRPr="005B46D5">
        <w:rPr>
          <w:rFonts w:eastAsia="Times New Roman"/>
          <w:szCs w:val="24"/>
        </w:rPr>
        <w:t xml:space="preserve"> για</w:t>
      </w:r>
      <w:r w:rsidRPr="00183E50">
        <w:rPr>
          <w:rFonts w:eastAsia="Times New Roman"/>
          <w:szCs w:val="24"/>
        </w:rPr>
        <w:t xml:space="preserve"> ψηφοθηρικούς λόγους έγινε</w:t>
      </w:r>
      <w:r w:rsidRPr="005B46D5">
        <w:rPr>
          <w:rFonts w:eastAsia="Times New Roman"/>
          <w:szCs w:val="24"/>
        </w:rPr>
        <w:t>.</w:t>
      </w:r>
      <w:r w:rsidRPr="00183E50">
        <w:rPr>
          <w:rFonts w:eastAsia="Times New Roman"/>
          <w:szCs w:val="24"/>
        </w:rPr>
        <w:t xml:space="preserve"> Ας απαντήσει η Νέα Δημοκρατία και όλα τα κόμματα που έχουν δι</w:t>
      </w:r>
      <w:r w:rsidRPr="00183E50">
        <w:rPr>
          <w:rFonts w:eastAsia="Times New Roman"/>
          <w:szCs w:val="24"/>
        </w:rPr>
        <w:t>αφ</w:t>
      </w:r>
      <w:r w:rsidRPr="005B46D5">
        <w:rPr>
          <w:rFonts w:eastAsia="Times New Roman"/>
          <w:szCs w:val="24"/>
        </w:rPr>
        <w:t>ωνία</w:t>
      </w:r>
      <w:r>
        <w:rPr>
          <w:rFonts w:eastAsia="Times New Roman"/>
          <w:szCs w:val="24"/>
        </w:rPr>
        <w:t>,</w:t>
      </w:r>
      <w:r w:rsidRPr="00183E50">
        <w:rPr>
          <w:rFonts w:eastAsia="Times New Roman"/>
          <w:szCs w:val="24"/>
        </w:rPr>
        <w:t xml:space="preserve"> αν θα ξεκίναγε πέρ</w:t>
      </w:r>
      <w:r>
        <w:rPr>
          <w:rFonts w:eastAsia="Times New Roman"/>
          <w:szCs w:val="24"/>
        </w:rPr>
        <w:t>υ</w:t>
      </w:r>
      <w:r w:rsidRPr="00183E50">
        <w:rPr>
          <w:rFonts w:eastAsia="Times New Roman"/>
          <w:szCs w:val="24"/>
        </w:rPr>
        <w:t>σι το πρωτάθλημα</w:t>
      </w:r>
      <w:r w:rsidRPr="000C7B43">
        <w:rPr>
          <w:rFonts w:eastAsia="Times New Roman"/>
          <w:szCs w:val="24"/>
        </w:rPr>
        <w:t>.</w:t>
      </w:r>
      <w:r w:rsidRPr="00183E50">
        <w:rPr>
          <w:rFonts w:eastAsia="Times New Roman"/>
          <w:szCs w:val="24"/>
        </w:rPr>
        <w:t xml:space="preserve"> Και ας απαντήσει αν η </w:t>
      </w:r>
      <w:proofErr w:type="spellStart"/>
      <w:r w:rsidRPr="00183E50">
        <w:rPr>
          <w:rFonts w:eastAsia="Times New Roman"/>
          <w:szCs w:val="24"/>
        </w:rPr>
        <w:t>Football</w:t>
      </w:r>
      <w:proofErr w:type="spellEnd"/>
      <w:r w:rsidRPr="00183E50">
        <w:rPr>
          <w:rFonts w:eastAsia="Times New Roman"/>
          <w:szCs w:val="24"/>
        </w:rPr>
        <w:t xml:space="preserve"> </w:t>
      </w:r>
      <w:proofErr w:type="spellStart"/>
      <w:r w:rsidRPr="00183E50">
        <w:rPr>
          <w:rFonts w:eastAsia="Times New Roman"/>
          <w:szCs w:val="24"/>
        </w:rPr>
        <w:t>League</w:t>
      </w:r>
      <w:proofErr w:type="spellEnd"/>
      <w:r w:rsidRPr="000C7B43">
        <w:rPr>
          <w:rFonts w:eastAsia="Times New Roman"/>
          <w:szCs w:val="24"/>
        </w:rPr>
        <w:t>,</w:t>
      </w:r>
      <w:r w:rsidRPr="00183E50">
        <w:rPr>
          <w:rFonts w:eastAsia="Times New Roman"/>
          <w:szCs w:val="24"/>
        </w:rPr>
        <w:t xml:space="preserve"> η Super </w:t>
      </w:r>
      <w:proofErr w:type="spellStart"/>
      <w:r w:rsidRPr="00183E50">
        <w:rPr>
          <w:rFonts w:eastAsia="Times New Roman"/>
          <w:szCs w:val="24"/>
        </w:rPr>
        <w:t>League</w:t>
      </w:r>
      <w:proofErr w:type="spellEnd"/>
      <w:r w:rsidRPr="000C7B43">
        <w:rPr>
          <w:rFonts w:eastAsia="Times New Roman"/>
          <w:szCs w:val="24"/>
        </w:rPr>
        <w:t>,</w:t>
      </w:r>
      <w:r w:rsidRPr="00183E50">
        <w:rPr>
          <w:rFonts w:eastAsia="Times New Roman"/>
          <w:szCs w:val="24"/>
        </w:rPr>
        <w:t xml:space="preserve"> η ΕΠΟ η ίδια είναι αντίθετη</w:t>
      </w:r>
      <w:r w:rsidRPr="000C7B43">
        <w:rPr>
          <w:rFonts w:eastAsia="Times New Roman"/>
          <w:szCs w:val="24"/>
        </w:rPr>
        <w:t xml:space="preserve">, </w:t>
      </w:r>
      <w:r>
        <w:rPr>
          <w:rFonts w:eastAsia="Times New Roman"/>
          <w:szCs w:val="24"/>
        </w:rPr>
        <w:t>γ</w:t>
      </w:r>
      <w:r w:rsidRPr="00183E50">
        <w:rPr>
          <w:rFonts w:eastAsia="Times New Roman"/>
          <w:szCs w:val="24"/>
        </w:rPr>
        <w:t xml:space="preserve">ιατί δεν μπορείς να είσαι και με τον </w:t>
      </w:r>
      <w:proofErr w:type="spellStart"/>
      <w:r w:rsidRPr="00183E50">
        <w:rPr>
          <w:rFonts w:eastAsia="Times New Roman"/>
          <w:szCs w:val="24"/>
        </w:rPr>
        <w:t>αστυφύλαξ</w:t>
      </w:r>
      <w:proofErr w:type="spellEnd"/>
      <w:r w:rsidRPr="00183E50">
        <w:rPr>
          <w:rFonts w:eastAsia="Times New Roman"/>
          <w:szCs w:val="24"/>
        </w:rPr>
        <w:t xml:space="preserve"> και με τον </w:t>
      </w:r>
      <w:proofErr w:type="spellStart"/>
      <w:r w:rsidRPr="00183E50">
        <w:rPr>
          <w:rFonts w:eastAsia="Times New Roman"/>
          <w:szCs w:val="24"/>
        </w:rPr>
        <w:t>χωροφύλαξ</w:t>
      </w:r>
      <w:proofErr w:type="spellEnd"/>
      <w:r w:rsidRPr="005B46D5">
        <w:rPr>
          <w:rFonts w:eastAsia="Times New Roman"/>
          <w:szCs w:val="24"/>
        </w:rPr>
        <w:t>.</w:t>
      </w:r>
      <w:r w:rsidRPr="00183E50">
        <w:rPr>
          <w:rFonts w:eastAsia="Times New Roman"/>
          <w:szCs w:val="24"/>
        </w:rPr>
        <w:t xml:space="preserve"> </w:t>
      </w:r>
    </w:p>
    <w:p w14:paraId="224A1A86" w14:textId="77777777" w:rsidR="0081027C" w:rsidRDefault="00F5028E">
      <w:pPr>
        <w:spacing w:line="600" w:lineRule="auto"/>
        <w:ind w:firstLine="720"/>
        <w:jc w:val="both"/>
        <w:rPr>
          <w:rFonts w:eastAsia="Times New Roman"/>
          <w:szCs w:val="24"/>
        </w:rPr>
      </w:pPr>
      <w:r w:rsidRPr="005B46D5">
        <w:rPr>
          <w:rFonts w:eastAsia="Times New Roman"/>
          <w:szCs w:val="24"/>
        </w:rPr>
        <w:t>Η</w:t>
      </w:r>
      <w:r w:rsidRPr="00183E50">
        <w:rPr>
          <w:rFonts w:eastAsia="Times New Roman"/>
          <w:szCs w:val="24"/>
        </w:rPr>
        <w:t xml:space="preserve"> τροπολογία είμαστε εμείς </w:t>
      </w:r>
      <w:r w:rsidRPr="005B46D5">
        <w:rPr>
          <w:rFonts w:eastAsia="Times New Roman"/>
          <w:szCs w:val="24"/>
        </w:rPr>
        <w:t>-</w:t>
      </w:r>
      <w:r w:rsidRPr="00183E50">
        <w:rPr>
          <w:rFonts w:eastAsia="Times New Roman"/>
          <w:szCs w:val="24"/>
        </w:rPr>
        <w:t xml:space="preserve">και </w:t>
      </w:r>
      <w:r w:rsidRPr="005B46D5">
        <w:rPr>
          <w:rFonts w:eastAsia="Times New Roman"/>
          <w:szCs w:val="24"/>
        </w:rPr>
        <w:t>κλείνω-</w:t>
      </w:r>
      <w:r w:rsidRPr="00183E50">
        <w:rPr>
          <w:rFonts w:eastAsia="Times New Roman"/>
          <w:szCs w:val="24"/>
        </w:rPr>
        <w:t xml:space="preserve"> που </w:t>
      </w:r>
      <w:r w:rsidRPr="005B46D5">
        <w:rPr>
          <w:rFonts w:eastAsia="Times New Roman"/>
          <w:szCs w:val="24"/>
        </w:rPr>
        <w:t>ξεκινήσαμε</w:t>
      </w:r>
      <w:r w:rsidRPr="00183E50">
        <w:rPr>
          <w:rFonts w:eastAsia="Times New Roman"/>
          <w:szCs w:val="24"/>
        </w:rPr>
        <w:t xml:space="preserve"> πέρ</w:t>
      </w:r>
      <w:r>
        <w:rPr>
          <w:rFonts w:eastAsia="Times New Roman"/>
          <w:szCs w:val="24"/>
        </w:rPr>
        <w:t>υ</w:t>
      </w:r>
      <w:r w:rsidRPr="00183E50">
        <w:rPr>
          <w:rFonts w:eastAsia="Times New Roman"/>
          <w:szCs w:val="24"/>
        </w:rPr>
        <w:t>σι στη λαίλαπα</w:t>
      </w:r>
      <w:r w:rsidRPr="005B46D5">
        <w:rPr>
          <w:rFonts w:eastAsia="Times New Roman"/>
          <w:szCs w:val="24"/>
        </w:rPr>
        <w:t>, γ</w:t>
      </w:r>
      <w:r w:rsidRPr="00183E50">
        <w:rPr>
          <w:rFonts w:eastAsia="Times New Roman"/>
          <w:szCs w:val="24"/>
        </w:rPr>
        <w:t xml:space="preserve">ιατί δεν </w:t>
      </w:r>
      <w:r w:rsidRPr="005B46D5">
        <w:rPr>
          <w:rFonts w:eastAsia="Times New Roman"/>
          <w:szCs w:val="24"/>
        </w:rPr>
        <w:t>είχαν</w:t>
      </w:r>
      <w:r w:rsidRPr="00183E50">
        <w:rPr>
          <w:rFonts w:eastAsia="Times New Roman"/>
          <w:szCs w:val="24"/>
        </w:rPr>
        <w:t xml:space="preserve"> </w:t>
      </w:r>
      <w:r>
        <w:rPr>
          <w:rFonts w:eastAsia="Times New Roman"/>
          <w:szCs w:val="24"/>
        </w:rPr>
        <w:t>λεφτά καθόλου οι ομάδες να μπουν</w:t>
      </w:r>
      <w:r w:rsidRPr="00183E50">
        <w:rPr>
          <w:rFonts w:eastAsia="Times New Roman"/>
          <w:szCs w:val="24"/>
        </w:rPr>
        <w:t xml:space="preserve"> τα τηλεοπτικά και να ξεκινήσουν τα πρωταθλήματα της Super </w:t>
      </w:r>
      <w:proofErr w:type="spellStart"/>
      <w:r w:rsidRPr="00183E50">
        <w:rPr>
          <w:rFonts w:eastAsia="Times New Roman"/>
          <w:szCs w:val="24"/>
        </w:rPr>
        <w:t>League</w:t>
      </w:r>
      <w:proofErr w:type="spellEnd"/>
      <w:r w:rsidRPr="005B46D5">
        <w:rPr>
          <w:rFonts w:eastAsia="Times New Roman"/>
          <w:szCs w:val="24"/>
        </w:rPr>
        <w:t>,</w:t>
      </w:r>
      <w:r w:rsidRPr="00183E50">
        <w:rPr>
          <w:rFonts w:eastAsia="Times New Roman"/>
          <w:szCs w:val="24"/>
        </w:rPr>
        <w:t xml:space="preserve"> της </w:t>
      </w:r>
      <w:proofErr w:type="spellStart"/>
      <w:r w:rsidRPr="00183E50">
        <w:rPr>
          <w:rFonts w:eastAsia="Times New Roman"/>
          <w:szCs w:val="24"/>
        </w:rPr>
        <w:t>Football</w:t>
      </w:r>
      <w:proofErr w:type="spellEnd"/>
      <w:r w:rsidRPr="00183E50">
        <w:rPr>
          <w:rFonts w:eastAsia="Times New Roman"/>
          <w:szCs w:val="24"/>
        </w:rPr>
        <w:t xml:space="preserve"> </w:t>
      </w:r>
      <w:proofErr w:type="spellStart"/>
      <w:r w:rsidRPr="00183E50">
        <w:rPr>
          <w:rFonts w:eastAsia="Times New Roman"/>
          <w:szCs w:val="24"/>
        </w:rPr>
        <w:t>League</w:t>
      </w:r>
      <w:proofErr w:type="spellEnd"/>
      <w:r w:rsidRPr="005B46D5">
        <w:rPr>
          <w:rFonts w:eastAsia="Times New Roman"/>
          <w:szCs w:val="24"/>
        </w:rPr>
        <w:t>,</w:t>
      </w:r>
      <w:r w:rsidRPr="00183E50">
        <w:rPr>
          <w:rFonts w:eastAsia="Times New Roman"/>
          <w:szCs w:val="24"/>
        </w:rPr>
        <w:t xml:space="preserve"> </w:t>
      </w:r>
      <w:r w:rsidRPr="005B46D5">
        <w:rPr>
          <w:rFonts w:eastAsia="Times New Roman"/>
          <w:szCs w:val="24"/>
        </w:rPr>
        <w:t>γ</w:t>
      </w:r>
      <w:r w:rsidRPr="00183E50">
        <w:rPr>
          <w:rFonts w:eastAsia="Times New Roman"/>
          <w:szCs w:val="24"/>
        </w:rPr>
        <w:t xml:space="preserve">ιατί η ανικανότητα των παραγόντων </w:t>
      </w:r>
      <w:r w:rsidRPr="005B46D5">
        <w:rPr>
          <w:rFonts w:eastAsia="Times New Roman"/>
          <w:szCs w:val="24"/>
        </w:rPr>
        <w:t>έφτασε</w:t>
      </w:r>
      <w:r w:rsidRPr="00183E50">
        <w:rPr>
          <w:rFonts w:eastAsia="Times New Roman"/>
          <w:szCs w:val="24"/>
        </w:rPr>
        <w:t xml:space="preserve"> το ποδόσφαιρο εδώ που το </w:t>
      </w:r>
      <w:r w:rsidRPr="005B46D5">
        <w:rPr>
          <w:rFonts w:eastAsia="Times New Roman"/>
          <w:szCs w:val="24"/>
        </w:rPr>
        <w:t>έφτασε.</w:t>
      </w:r>
    </w:p>
    <w:p w14:paraId="224A1A87" w14:textId="77777777" w:rsidR="0081027C" w:rsidRDefault="00F5028E">
      <w:pPr>
        <w:spacing w:line="600" w:lineRule="auto"/>
        <w:ind w:firstLine="720"/>
        <w:jc w:val="both"/>
        <w:rPr>
          <w:rFonts w:eastAsia="Times New Roman"/>
          <w:szCs w:val="24"/>
        </w:rPr>
      </w:pPr>
      <w:r w:rsidRPr="005B46D5">
        <w:rPr>
          <w:rFonts w:eastAsia="Times New Roman"/>
          <w:szCs w:val="24"/>
        </w:rPr>
        <w:lastRenderedPageBreak/>
        <w:t>Θα ήθελα, ολοκληρώνοντας</w:t>
      </w:r>
      <w:r w:rsidRPr="005B46D5">
        <w:rPr>
          <w:rFonts w:eastAsia="Times New Roman"/>
          <w:szCs w:val="24"/>
        </w:rPr>
        <w:t>, να πω</w:t>
      </w:r>
      <w:r w:rsidRPr="00183E50">
        <w:rPr>
          <w:rFonts w:eastAsia="Times New Roman"/>
          <w:szCs w:val="24"/>
        </w:rPr>
        <w:t xml:space="preserve"> και κάτι για τον καλό μου συνάδελφό του </w:t>
      </w:r>
      <w:r w:rsidRPr="005B46D5">
        <w:rPr>
          <w:rFonts w:eastAsia="Times New Roman"/>
          <w:szCs w:val="24"/>
        </w:rPr>
        <w:t>Κινήματος Αλλαγής. Δεν αφαιρέσαμε το έργο και το ανακοινώσανε.</w:t>
      </w:r>
      <w:r w:rsidRPr="00183E50">
        <w:rPr>
          <w:rFonts w:eastAsia="Times New Roman"/>
          <w:szCs w:val="24"/>
        </w:rPr>
        <w:t xml:space="preserve"> </w:t>
      </w:r>
      <w:r w:rsidRPr="005B46D5">
        <w:rPr>
          <w:rFonts w:eastAsia="Times New Roman"/>
          <w:szCs w:val="24"/>
        </w:rPr>
        <w:t>Ο</w:t>
      </w:r>
      <w:r w:rsidRPr="00183E50">
        <w:rPr>
          <w:rFonts w:eastAsia="Times New Roman"/>
          <w:szCs w:val="24"/>
        </w:rPr>
        <w:t xml:space="preserve"> κύριος </w:t>
      </w:r>
      <w:r w:rsidRPr="005B46D5">
        <w:rPr>
          <w:rFonts w:eastAsia="Times New Roman"/>
          <w:szCs w:val="24"/>
        </w:rPr>
        <w:t xml:space="preserve">Πρωθυπουργός </w:t>
      </w:r>
      <w:r w:rsidRPr="00183E50">
        <w:rPr>
          <w:rFonts w:eastAsia="Times New Roman"/>
          <w:szCs w:val="24"/>
        </w:rPr>
        <w:t xml:space="preserve">είπε για τη στελέχωση του νοσοκομείου για τον </w:t>
      </w:r>
      <w:r w:rsidRPr="005B46D5">
        <w:rPr>
          <w:rFonts w:eastAsia="Times New Roman"/>
          <w:szCs w:val="24"/>
        </w:rPr>
        <w:t>κ</w:t>
      </w:r>
      <w:r>
        <w:rPr>
          <w:rFonts w:eastAsia="Times New Roman"/>
          <w:szCs w:val="24"/>
        </w:rPr>
        <w:t>.</w:t>
      </w:r>
      <w:r w:rsidRPr="00183E50">
        <w:rPr>
          <w:rFonts w:eastAsia="Times New Roman"/>
          <w:szCs w:val="24"/>
        </w:rPr>
        <w:t xml:space="preserve"> </w:t>
      </w:r>
      <w:r w:rsidRPr="005B46D5">
        <w:rPr>
          <w:rFonts w:eastAsia="Times New Roman"/>
          <w:szCs w:val="24"/>
        </w:rPr>
        <w:t xml:space="preserve">Ξανθό </w:t>
      </w:r>
      <w:r w:rsidRPr="00183E50">
        <w:rPr>
          <w:rFonts w:eastAsia="Times New Roman"/>
          <w:szCs w:val="24"/>
        </w:rPr>
        <w:t xml:space="preserve">και τον </w:t>
      </w:r>
      <w:r w:rsidRPr="005B46D5">
        <w:rPr>
          <w:rFonts w:eastAsia="Times New Roman"/>
          <w:szCs w:val="24"/>
        </w:rPr>
        <w:t>κ.</w:t>
      </w:r>
      <w:r w:rsidRPr="00183E50">
        <w:rPr>
          <w:rFonts w:eastAsia="Times New Roman"/>
          <w:szCs w:val="24"/>
        </w:rPr>
        <w:t xml:space="preserve"> </w:t>
      </w:r>
      <w:proofErr w:type="spellStart"/>
      <w:r w:rsidRPr="00183E50">
        <w:rPr>
          <w:rFonts w:eastAsia="Times New Roman"/>
          <w:szCs w:val="24"/>
        </w:rPr>
        <w:t>Πολάκη</w:t>
      </w:r>
      <w:proofErr w:type="spellEnd"/>
      <w:r w:rsidRPr="005B46D5">
        <w:rPr>
          <w:rFonts w:eastAsia="Times New Roman"/>
          <w:szCs w:val="24"/>
        </w:rPr>
        <w:t>.</w:t>
      </w:r>
      <w:r w:rsidRPr="00183E50">
        <w:rPr>
          <w:rFonts w:eastAsia="Times New Roman"/>
          <w:szCs w:val="24"/>
        </w:rPr>
        <w:t xml:space="preserve"> </w:t>
      </w:r>
      <w:r w:rsidRPr="005B46D5">
        <w:rPr>
          <w:rFonts w:eastAsia="Times New Roman"/>
          <w:szCs w:val="24"/>
        </w:rPr>
        <w:t xml:space="preserve">Θα </w:t>
      </w:r>
      <w:r w:rsidRPr="00183E50">
        <w:rPr>
          <w:rFonts w:eastAsia="Times New Roman"/>
          <w:szCs w:val="24"/>
        </w:rPr>
        <w:t xml:space="preserve">θυμόσαστε </w:t>
      </w:r>
      <w:r w:rsidRPr="005B46D5">
        <w:rPr>
          <w:rFonts w:eastAsia="Times New Roman"/>
          <w:szCs w:val="24"/>
        </w:rPr>
        <w:t>τ</w:t>
      </w:r>
      <w:r w:rsidRPr="00183E50">
        <w:rPr>
          <w:rFonts w:eastAsia="Times New Roman"/>
          <w:szCs w:val="24"/>
        </w:rPr>
        <w:t>ι είπε</w:t>
      </w:r>
      <w:r w:rsidRPr="005B46D5">
        <w:rPr>
          <w:rFonts w:eastAsia="Times New Roman"/>
          <w:szCs w:val="24"/>
        </w:rPr>
        <w:t>.</w:t>
      </w:r>
      <w:r w:rsidRPr="00183E50">
        <w:rPr>
          <w:rFonts w:eastAsia="Times New Roman"/>
          <w:szCs w:val="24"/>
        </w:rPr>
        <w:t xml:space="preserve"> </w:t>
      </w:r>
      <w:r w:rsidRPr="005B46D5">
        <w:rPr>
          <w:rFonts w:eastAsia="Times New Roman"/>
          <w:szCs w:val="24"/>
        </w:rPr>
        <w:t xml:space="preserve">Δεν </w:t>
      </w:r>
      <w:r w:rsidRPr="00183E50">
        <w:rPr>
          <w:rFonts w:eastAsia="Times New Roman"/>
          <w:szCs w:val="24"/>
        </w:rPr>
        <w:t>αμφισβητούμε το πότε ξε</w:t>
      </w:r>
      <w:r w:rsidRPr="00183E50">
        <w:rPr>
          <w:rFonts w:eastAsia="Times New Roman"/>
          <w:szCs w:val="24"/>
        </w:rPr>
        <w:t>κίνησε το έργο και πότε υλοποιήθηκε</w:t>
      </w:r>
      <w:r w:rsidRPr="005B46D5">
        <w:rPr>
          <w:rFonts w:eastAsia="Times New Roman"/>
          <w:szCs w:val="24"/>
        </w:rPr>
        <w:t>.</w:t>
      </w:r>
      <w:r w:rsidRPr="00183E50">
        <w:rPr>
          <w:rFonts w:eastAsia="Times New Roman"/>
          <w:szCs w:val="24"/>
        </w:rPr>
        <w:t xml:space="preserve"> </w:t>
      </w:r>
    </w:p>
    <w:p w14:paraId="224A1A88" w14:textId="77777777" w:rsidR="0081027C" w:rsidRDefault="00F5028E">
      <w:pPr>
        <w:spacing w:line="600" w:lineRule="auto"/>
        <w:ind w:firstLine="720"/>
        <w:jc w:val="both"/>
        <w:rPr>
          <w:rFonts w:eastAsia="Times New Roman"/>
          <w:szCs w:val="24"/>
        </w:rPr>
      </w:pPr>
      <w:r w:rsidRPr="005B46D5">
        <w:rPr>
          <w:rFonts w:eastAsia="Times New Roman"/>
          <w:szCs w:val="24"/>
        </w:rPr>
        <w:t>Ν</w:t>
      </w:r>
      <w:r w:rsidRPr="00183E50">
        <w:rPr>
          <w:rFonts w:eastAsia="Times New Roman"/>
          <w:szCs w:val="24"/>
        </w:rPr>
        <w:t>α σας πω</w:t>
      </w:r>
      <w:r w:rsidRPr="005B46D5">
        <w:rPr>
          <w:rFonts w:eastAsia="Times New Roman"/>
          <w:szCs w:val="24"/>
        </w:rPr>
        <w:t xml:space="preserve">, όμως, κάτι </w:t>
      </w:r>
      <w:r w:rsidRPr="00183E50">
        <w:rPr>
          <w:rFonts w:eastAsia="Times New Roman"/>
          <w:szCs w:val="24"/>
        </w:rPr>
        <w:t>τελευταίο</w:t>
      </w:r>
      <w:r w:rsidRPr="005B46D5">
        <w:rPr>
          <w:rFonts w:eastAsia="Times New Roman"/>
          <w:szCs w:val="24"/>
        </w:rPr>
        <w:t>.</w:t>
      </w:r>
      <w:r w:rsidRPr="00183E50">
        <w:rPr>
          <w:rFonts w:eastAsia="Times New Roman"/>
          <w:szCs w:val="24"/>
        </w:rPr>
        <w:t xml:space="preserve"> </w:t>
      </w:r>
      <w:r w:rsidRPr="005B46D5">
        <w:rPr>
          <w:rFonts w:eastAsia="Times New Roman"/>
          <w:szCs w:val="24"/>
        </w:rPr>
        <w:t xml:space="preserve">Δύο </w:t>
      </w:r>
      <w:r w:rsidRPr="00183E50">
        <w:rPr>
          <w:rFonts w:eastAsia="Times New Roman"/>
          <w:szCs w:val="24"/>
        </w:rPr>
        <w:t>τοκετοί σε τέσσερα χρόνια</w:t>
      </w:r>
      <w:r w:rsidRPr="005B46D5">
        <w:rPr>
          <w:rFonts w:eastAsia="Times New Roman"/>
          <w:szCs w:val="24"/>
        </w:rPr>
        <w:t xml:space="preserve"> κοιτάξτε τους τοκετούς που τους πηγαίναν στα ιδιωτικά τώρα.</w:t>
      </w:r>
    </w:p>
    <w:p w14:paraId="224A1A89" w14:textId="77777777" w:rsidR="0081027C" w:rsidRDefault="00F5028E">
      <w:pPr>
        <w:spacing w:line="600" w:lineRule="auto"/>
        <w:ind w:firstLine="720"/>
        <w:jc w:val="both"/>
        <w:rPr>
          <w:rFonts w:eastAsia="Times New Roman"/>
          <w:szCs w:val="24"/>
        </w:rPr>
      </w:pPr>
      <w:r w:rsidRPr="00183E50">
        <w:rPr>
          <w:rFonts w:eastAsia="Times New Roman"/>
          <w:szCs w:val="24"/>
        </w:rPr>
        <w:t>Σας ευχαριστώ πολύ</w:t>
      </w:r>
      <w:r>
        <w:rPr>
          <w:rFonts w:eastAsia="Times New Roman"/>
          <w:szCs w:val="24"/>
        </w:rPr>
        <w:t>,</w:t>
      </w:r>
      <w:r w:rsidRPr="00183E50">
        <w:rPr>
          <w:rFonts w:eastAsia="Times New Roman"/>
          <w:szCs w:val="24"/>
        </w:rPr>
        <w:t xml:space="preserve"> </w:t>
      </w:r>
      <w:r w:rsidRPr="005B46D5">
        <w:rPr>
          <w:rFonts w:eastAsia="Times New Roman"/>
          <w:szCs w:val="24"/>
        </w:rPr>
        <w:t>καλέ συνάδελφε.</w:t>
      </w:r>
    </w:p>
    <w:p w14:paraId="224A1A8A" w14:textId="77777777" w:rsidR="0081027C" w:rsidRDefault="00F5028E">
      <w:pPr>
        <w:spacing w:line="600" w:lineRule="auto"/>
        <w:ind w:firstLine="720"/>
        <w:jc w:val="both"/>
        <w:rPr>
          <w:rFonts w:eastAsia="Times New Roman"/>
          <w:b/>
          <w:szCs w:val="24"/>
        </w:rPr>
      </w:pPr>
      <w:r w:rsidRPr="005B46D5">
        <w:rPr>
          <w:rFonts w:eastAsia="Times New Roman"/>
          <w:b/>
          <w:szCs w:val="24"/>
        </w:rPr>
        <w:t xml:space="preserve">ΧΡΗΣΤΟΣ ΜΠΟΥΚΩΡΟΣ: </w:t>
      </w:r>
      <w:r w:rsidRPr="005B46D5">
        <w:rPr>
          <w:rFonts w:eastAsia="Times New Roman"/>
          <w:szCs w:val="24"/>
        </w:rPr>
        <w:t>Κυρία Πρόεδρε, θα ήθελα τον λόγο.</w:t>
      </w:r>
    </w:p>
    <w:p w14:paraId="224A1A8B" w14:textId="77777777" w:rsidR="0081027C" w:rsidRDefault="00F5028E">
      <w:pPr>
        <w:spacing w:line="600" w:lineRule="auto"/>
        <w:ind w:firstLine="720"/>
        <w:jc w:val="both"/>
        <w:rPr>
          <w:rFonts w:eastAsia="Times New Roman"/>
          <w:szCs w:val="24"/>
        </w:rPr>
      </w:pPr>
      <w:r w:rsidRPr="005B46D5">
        <w:rPr>
          <w:rFonts w:eastAsia="Times New Roman"/>
          <w:b/>
          <w:bCs/>
          <w:szCs w:val="24"/>
        </w:rPr>
        <w:t>ΠΡΟΕΔΡΕΥΟΥΣΑ (Αναστασία Χριστοδουλοπούλου):</w:t>
      </w:r>
      <w:r>
        <w:rPr>
          <w:rFonts w:eastAsia="Times New Roman"/>
          <w:szCs w:val="24"/>
        </w:rPr>
        <w:t xml:space="preserve"> Έχετε τον λόγο για ένα λεπτό.</w:t>
      </w:r>
    </w:p>
    <w:p w14:paraId="224A1A8C" w14:textId="77777777" w:rsidR="0081027C" w:rsidRDefault="00F5028E">
      <w:pPr>
        <w:spacing w:line="600" w:lineRule="auto"/>
        <w:ind w:firstLine="720"/>
        <w:jc w:val="both"/>
        <w:rPr>
          <w:rFonts w:eastAsia="Times New Roman"/>
          <w:szCs w:val="24"/>
        </w:rPr>
      </w:pPr>
      <w:r w:rsidRPr="005B46D5">
        <w:rPr>
          <w:rFonts w:eastAsia="Times New Roman"/>
          <w:b/>
          <w:szCs w:val="24"/>
        </w:rPr>
        <w:t xml:space="preserve">ΧΡΗΣΤΟΣ ΜΠΟΥΚΩΡΟΣ: </w:t>
      </w:r>
      <w:r w:rsidRPr="00485A0A">
        <w:rPr>
          <w:rFonts w:eastAsia="Times New Roman"/>
          <w:szCs w:val="24"/>
        </w:rPr>
        <w:t>Δεν νομίζω, κυρία Πρόεδρε, ότι χρειάζεται να εξηγήσω</w:t>
      </w:r>
      <w:r>
        <w:rPr>
          <w:rFonts w:eastAsia="Times New Roman"/>
          <w:b/>
          <w:szCs w:val="24"/>
        </w:rPr>
        <w:t xml:space="preserve"> </w:t>
      </w:r>
      <w:r w:rsidRPr="00183E50">
        <w:rPr>
          <w:rFonts w:eastAsia="Times New Roman"/>
          <w:szCs w:val="24"/>
        </w:rPr>
        <w:t xml:space="preserve">γιατί </w:t>
      </w:r>
      <w:r>
        <w:rPr>
          <w:rFonts w:eastAsia="Times New Roman"/>
          <w:szCs w:val="24"/>
        </w:rPr>
        <w:t>ζητώ</w:t>
      </w:r>
      <w:r w:rsidRPr="00183E50">
        <w:rPr>
          <w:rFonts w:eastAsia="Times New Roman"/>
          <w:szCs w:val="24"/>
        </w:rPr>
        <w:t xml:space="preserve"> το</w:t>
      </w:r>
      <w:r>
        <w:rPr>
          <w:rFonts w:eastAsia="Times New Roman"/>
          <w:szCs w:val="24"/>
        </w:rPr>
        <w:t>ν</w:t>
      </w:r>
      <w:r w:rsidRPr="00183E50">
        <w:rPr>
          <w:rFonts w:eastAsia="Times New Roman"/>
          <w:szCs w:val="24"/>
        </w:rPr>
        <w:t xml:space="preserve"> λόγο</w:t>
      </w:r>
      <w:r>
        <w:rPr>
          <w:rFonts w:eastAsia="Times New Roman"/>
          <w:szCs w:val="24"/>
        </w:rPr>
        <w:t>.</w:t>
      </w:r>
      <w:r w:rsidRPr="00183E50">
        <w:rPr>
          <w:rFonts w:eastAsia="Times New Roman"/>
          <w:szCs w:val="24"/>
        </w:rPr>
        <w:t xml:space="preserve"> Περνάω απευθείας στο θέμα και λέω στον αγαπητό συνάδελφο</w:t>
      </w:r>
      <w:r>
        <w:rPr>
          <w:rFonts w:eastAsia="Times New Roman"/>
          <w:szCs w:val="24"/>
        </w:rPr>
        <w:t>, ο</w:t>
      </w:r>
      <w:r w:rsidRPr="00183E50">
        <w:rPr>
          <w:rFonts w:eastAsia="Times New Roman"/>
          <w:szCs w:val="24"/>
        </w:rPr>
        <w:t xml:space="preserve"> οποίος απουσίαζε και δεν έχει</w:t>
      </w:r>
      <w:r w:rsidRPr="00183E50">
        <w:rPr>
          <w:rFonts w:eastAsia="Times New Roman"/>
          <w:szCs w:val="24"/>
        </w:rPr>
        <w:t xml:space="preserve"> γνώση του διαλόγου και </w:t>
      </w:r>
      <w:r w:rsidRPr="00183E50">
        <w:rPr>
          <w:rFonts w:eastAsia="Times New Roman"/>
          <w:szCs w:val="24"/>
        </w:rPr>
        <w:lastRenderedPageBreak/>
        <w:t>της συζήτησης που έγινε εδώ</w:t>
      </w:r>
      <w:r>
        <w:rPr>
          <w:rFonts w:eastAsia="Times New Roman"/>
          <w:szCs w:val="24"/>
        </w:rPr>
        <w:t>,</w:t>
      </w:r>
      <w:r w:rsidRPr="00183E50">
        <w:rPr>
          <w:rFonts w:eastAsia="Times New Roman"/>
          <w:szCs w:val="24"/>
        </w:rPr>
        <w:t xml:space="preserve"> ότι οι αντιρρήσεις της Νέας Δημοκρατίας δεν είναι καθόλου ψηφοθηρικές</w:t>
      </w:r>
      <w:r>
        <w:rPr>
          <w:rFonts w:eastAsia="Times New Roman"/>
          <w:szCs w:val="24"/>
        </w:rPr>
        <w:t>. Έ</w:t>
      </w:r>
      <w:r w:rsidRPr="00183E50">
        <w:rPr>
          <w:rFonts w:eastAsia="Times New Roman"/>
          <w:szCs w:val="24"/>
        </w:rPr>
        <w:t>χουμε σοβαρότατες αντιρρήσεις για τον τρόπο νομοθέτησης</w:t>
      </w:r>
      <w:r>
        <w:rPr>
          <w:rFonts w:eastAsia="Times New Roman"/>
          <w:szCs w:val="24"/>
        </w:rPr>
        <w:t>,</w:t>
      </w:r>
      <w:r w:rsidRPr="00183E50">
        <w:rPr>
          <w:rFonts w:eastAsia="Times New Roman"/>
          <w:szCs w:val="24"/>
        </w:rPr>
        <w:t xml:space="preserve"> </w:t>
      </w:r>
      <w:r>
        <w:rPr>
          <w:rFonts w:eastAsia="Times New Roman"/>
          <w:szCs w:val="24"/>
        </w:rPr>
        <w:t>α</w:t>
      </w:r>
      <w:r w:rsidRPr="00183E50">
        <w:rPr>
          <w:rFonts w:eastAsia="Times New Roman"/>
          <w:szCs w:val="24"/>
        </w:rPr>
        <w:t>γαπητέ συνάδελφε</w:t>
      </w:r>
      <w:r>
        <w:rPr>
          <w:rFonts w:eastAsia="Times New Roman"/>
          <w:szCs w:val="24"/>
        </w:rPr>
        <w:t>,</w:t>
      </w:r>
      <w:r w:rsidRPr="00183E50">
        <w:rPr>
          <w:rFonts w:eastAsia="Times New Roman"/>
          <w:szCs w:val="24"/>
        </w:rPr>
        <w:t xml:space="preserve"> διότι ο Υπουργός σας γνώριζε την πρόταση της γενικής συ</w:t>
      </w:r>
      <w:r w:rsidRPr="00183E50">
        <w:rPr>
          <w:rFonts w:eastAsia="Times New Roman"/>
          <w:szCs w:val="24"/>
        </w:rPr>
        <w:t>νέλευσης της ΕΠΟ από τον Αύγουστο του 2018 και ε</w:t>
      </w:r>
      <w:r>
        <w:rPr>
          <w:rFonts w:eastAsia="Times New Roman"/>
          <w:szCs w:val="24"/>
        </w:rPr>
        <w:t xml:space="preserve">ίχε </w:t>
      </w:r>
      <w:r w:rsidRPr="00183E50">
        <w:rPr>
          <w:rFonts w:eastAsia="Times New Roman"/>
          <w:szCs w:val="24"/>
        </w:rPr>
        <w:t xml:space="preserve">όλο το χρόνο εγκαίρως να νομοθετήσει και να μην δει </w:t>
      </w:r>
      <w:r>
        <w:rPr>
          <w:rFonts w:eastAsia="Times New Roman"/>
          <w:szCs w:val="24"/>
        </w:rPr>
        <w:t>.....</w:t>
      </w:r>
    </w:p>
    <w:p w14:paraId="224A1A8D" w14:textId="77777777" w:rsidR="0081027C" w:rsidRDefault="00F5028E">
      <w:pPr>
        <w:spacing w:line="600" w:lineRule="auto"/>
        <w:ind w:firstLine="720"/>
        <w:jc w:val="both"/>
        <w:rPr>
          <w:rFonts w:eastAsia="Times New Roman"/>
          <w:b/>
          <w:szCs w:val="24"/>
        </w:rPr>
      </w:pPr>
      <w:r w:rsidRPr="000C7B43">
        <w:rPr>
          <w:rFonts w:eastAsia="Times New Roman"/>
          <w:b/>
          <w:szCs w:val="24"/>
        </w:rPr>
        <w:t>ΠΕΤΡΟΣ ΚΩΝΣΤΑΝΤΙΝΕΑΣ</w:t>
      </w:r>
      <w:r w:rsidRPr="004F09D0">
        <w:rPr>
          <w:rFonts w:eastAsia="Times New Roman"/>
          <w:b/>
          <w:szCs w:val="24"/>
        </w:rPr>
        <w:t>:</w:t>
      </w:r>
      <w:r>
        <w:rPr>
          <w:rFonts w:eastAsia="Times New Roman"/>
          <w:b/>
          <w:szCs w:val="24"/>
        </w:rPr>
        <w:t xml:space="preserve"> </w:t>
      </w:r>
      <w:r w:rsidRPr="004F09D0">
        <w:rPr>
          <w:rFonts w:eastAsia="Times New Roman"/>
          <w:szCs w:val="24"/>
        </w:rPr>
        <w:t>…</w:t>
      </w:r>
      <w:r w:rsidRPr="00F8678C">
        <w:rPr>
          <w:rFonts w:eastAsia="Times New Roman"/>
          <w:szCs w:val="24"/>
        </w:rPr>
        <w:t>τις ομάδες.</w:t>
      </w:r>
    </w:p>
    <w:p w14:paraId="224A1A8E" w14:textId="77777777" w:rsidR="0081027C" w:rsidRDefault="00F5028E">
      <w:pPr>
        <w:spacing w:line="600" w:lineRule="auto"/>
        <w:ind w:firstLine="720"/>
        <w:jc w:val="both"/>
        <w:rPr>
          <w:rFonts w:eastAsia="Times New Roman"/>
          <w:szCs w:val="24"/>
        </w:rPr>
      </w:pPr>
      <w:r>
        <w:rPr>
          <w:rFonts w:ascii="Segoe UI" w:eastAsia="Times New Roman" w:hAnsi="Segoe UI" w:cs="Segoe UI"/>
          <w:b/>
          <w:sz w:val="23"/>
          <w:szCs w:val="23"/>
        </w:rPr>
        <w:t>ΧΡΗΣΤΟΣ ΜΠΟΥΚΩΡΟΣ</w:t>
      </w:r>
      <w:r w:rsidRPr="00485A0A">
        <w:rPr>
          <w:rFonts w:ascii="Segoe UI" w:eastAsia="Times New Roman" w:hAnsi="Segoe UI" w:cs="Segoe UI"/>
          <w:b/>
          <w:sz w:val="23"/>
          <w:szCs w:val="23"/>
        </w:rPr>
        <w:t xml:space="preserve">: </w:t>
      </w:r>
      <w:r>
        <w:rPr>
          <w:rFonts w:ascii="Segoe UI" w:eastAsia="Times New Roman" w:hAnsi="Segoe UI" w:cs="Segoe UI"/>
          <w:b/>
          <w:sz w:val="23"/>
          <w:szCs w:val="23"/>
        </w:rPr>
        <w:t xml:space="preserve"> </w:t>
      </w:r>
      <w:r w:rsidRPr="00485A0A">
        <w:rPr>
          <w:rFonts w:ascii="Segoe UI" w:eastAsia="Times New Roman" w:hAnsi="Segoe UI" w:cs="Segoe UI"/>
          <w:sz w:val="23"/>
          <w:szCs w:val="23"/>
        </w:rPr>
        <w:t>Δεν</w:t>
      </w:r>
      <w:r>
        <w:rPr>
          <w:rFonts w:ascii="Segoe UI" w:eastAsia="Times New Roman" w:hAnsi="Segoe UI" w:cs="Segoe UI"/>
          <w:b/>
          <w:sz w:val="23"/>
          <w:szCs w:val="23"/>
        </w:rPr>
        <w:t xml:space="preserve"> </w:t>
      </w:r>
      <w:r w:rsidRPr="00183E50">
        <w:rPr>
          <w:rFonts w:eastAsia="Times New Roman"/>
          <w:szCs w:val="24"/>
        </w:rPr>
        <w:t>σας διέκοψα</w:t>
      </w:r>
      <w:r>
        <w:rPr>
          <w:rFonts w:eastAsia="Times New Roman"/>
          <w:szCs w:val="24"/>
        </w:rPr>
        <w:t>,</w:t>
      </w:r>
      <w:r w:rsidRPr="00183E50">
        <w:rPr>
          <w:rFonts w:eastAsia="Times New Roman"/>
          <w:szCs w:val="24"/>
        </w:rPr>
        <w:t xml:space="preserve"> σας παρακαλώ πολύ </w:t>
      </w:r>
      <w:r>
        <w:rPr>
          <w:rFonts w:eastAsia="Times New Roman"/>
          <w:szCs w:val="24"/>
        </w:rPr>
        <w:t xml:space="preserve">και δεν είναι και προσωπικό </w:t>
      </w:r>
      <w:r w:rsidRPr="00183E50">
        <w:rPr>
          <w:rFonts w:eastAsia="Times New Roman"/>
          <w:szCs w:val="24"/>
        </w:rPr>
        <w:t>αυτό που λέω</w:t>
      </w:r>
      <w:r>
        <w:rPr>
          <w:rFonts w:eastAsia="Times New Roman"/>
          <w:szCs w:val="24"/>
        </w:rPr>
        <w:t>.</w:t>
      </w:r>
      <w:r w:rsidRPr="00183E50">
        <w:rPr>
          <w:rFonts w:eastAsia="Times New Roman"/>
          <w:szCs w:val="24"/>
        </w:rPr>
        <w:t xml:space="preserve"> </w:t>
      </w:r>
    </w:p>
    <w:p w14:paraId="224A1A8F" w14:textId="77777777" w:rsidR="0081027C" w:rsidRDefault="00F5028E">
      <w:pPr>
        <w:spacing w:line="600" w:lineRule="auto"/>
        <w:ind w:firstLine="720"/>
        <w:jc w:val="both"/>
        <w:rPr>
          <w:rFonts w:eastAsia="Times New Roman"/>
          <w:szCs w:val="24"/>
        </w:rPr>
      </w:pPr>
      <w:r w:rsidRPr="00183E50">
        <w:rPr>
          <w:rFonts w:eastAsia="Times New Roman"/>
          <w:szCs w:val="24"/>
        </w:rPr>
        <w:t>Εξηγώ γιατί ακριβώς λέει όχι στην τροπολογία η Νέα Δημοκρατία</w:t>
      </w:r>
      <w:r>
        <w:rPr>
          <w:rFonts w:eastAsia="Times New Roman"/>
          <w:szCs w:val="24"/>
        </w:rPr>
        <w:t>,</w:t>
      </w:r>
      <w:r w:rsidRPr="00183E50">
        <w:rPr>
          <w:rFonts w:eastAsia="Times New Roman"/>
          <w:szCs w:val="24"/>
        </w:rPr>
        <w:t xml:space="preserve"> γιατί είναι η επιτομή του </w:t>
      </w:r>
      <w:r>
        <w:rPr>
          <w:rFonts w:eastAsia="Times New Roman"/>
          <w:szCs w:val="24"/>
        </w:rPr>
        <w:t>π</w:t>
      </w:r>
      <w:r w:rsidRPr="00183E50">
        <w:rPr>
          <w:rFonts w:eastAsia="Times New Roman"/>
          <w:szCs w:val="24"/>
        </w:rPr>
        <w:t>αραδείγματος της κακής νομοθέτησης</w:t>
      </w:r>
      <w:r w:rsidRPr="000C7B43">
        <w:rPr>
          <w:rFonts w:eastAsia="Times New Roman"/>
          <w:szCs w:val="24"/>
        </w:rPr>
        <w:t xml:space="preserve">. </w:t>
      </w:r>
      <w:r>
        <w:rPr>
          <w:rFonts w:eastAsia="Times New Roman"/>
          <w:szCs w:val="24"/>
        </w:rPr>
        <w:t>Δ</w:t>
      </w:r>
      <w:r w:rsidRPr="00183E50">
        <w:rPr>
          <w:rFonts w:eastAsia="Times New Roman"/>
          <w:szCs w:val="24"/>
        </w:rPr>
        <w:t xml:space="preserve">ημιούργησε όλη τη χρονιά προσδοκίες </w:t>
      </w:r>
      <w:r>
        <w:rPr>
          <w:rFonts w:eastAsia="Times New Roman"/>
          <w:szCs w:val="24"/>
        </w:rPr>
        <w:t>στις ομάδε</w:t>
      </w:r>
      <w:r w:rsidRPr="00183E50">
        <w:rPr>
          <w:rFonts w:eastAsia="Times New Roman"/>
          <w:szCs w:val="24"/>
        </w:rPr>
        <w:t>ς</w:t>
      </w:r>
      <w:r>
        <w:rPr>
          <w:rFonts w:eastAsia="Times New Roman"/>
          <w:szCs w:val="24"/>
        </w:rPr>
        <w:t>,</w:t>
      </w:r>
      <w:r w:rsidRPr="00183E50">
        <w:rPr>
          <w:rFonts w:eastAsia="Times New Roman"/>
          <w:szCs w:val="24"/>
        </w:rPr>
        <w:t xml:space="preserve"> άφησε ο αρμόδιος Υπουργός να ολοκληρωθούν τα πρωταθλήματα</w:t>
      </w:r>
      <w:r>
        <w:rPr>
          <w:rFonts w:eastAsia="Times New Roman"/>
          <w:szCs w:val="24"/>
        </w:rPr>
        <w:t>,</w:t>
      </w:r>
      <w:r w:rsidRPr="00183E50">
        <w:rPr>
          <w:rFonts w:eastAsia="Times New Roman"/>
          <w:szCs w:val="24"/>
        </w:rPr>
        <w:t xml:space="preserve"> να δούμε τους πρωταθλ</w:t>
      </w:r>
      <w:r w:rsidRPr="00183E50">
        <w:rPr>
          <w:rFonts w:eastAsia="Times New Roman"/>
          <w:szCs w:val="24"/>
        </w:rPr>
        <w:t>ητές</w:t>
      </w:r>
      <w:r>
        <w:rPr>
          <w:rFonts w:eastAsia="Times New Roman"/>
          <w:szCs w:val="24"/>
        </w:rPr>
        <w:t>,</w:t>
      </w:r>
      <w:r w:rsidRPr="00183E50">
        <w:rPr>
          <w:rFonts w:eastAsia="Times New Roman"/>
          <w:szCs w:val="24"/>
        </w:rPr>
        <w:t xml:space="preserve"> να δούμε ποιοι υποβιβάζονται</w:t>
      </w:r>
      <w:r>
        <w:rPr>
          <w:rFonts w:eastAsia="Times New Roman"/>
          <w:szCs w:val="24"/>
        </w:rPr>
        <w:t>,</w:t>
      </w:r>
      <w:r w:rsidRPr="00183E50">
        <w:rPr>
          <w:rFonts w:eastAsia="Times New Roman"/>
          <w:szCs w:val="24"/>
        </w:rPr>
        <w:t xml:space="preserve"> κα</w:t>
      </w:r>
      <w:r>
        <w:rPr>
          <w:rFonts w:eastAsia="Times New Roman"/>
          <w:szCs w:val="24"/>
        </w:rPr>
        <w:t xml:space="preserve">ι εκ των υστέρων </w:t>
      </w:r>
      <w:r>
        <w:rPr>
          <w:rFonts w:eastAsia="Times New Roman"/>
          <w:szCs w:val="24"/>
        </w:rPr>
        <w:lastRenderedPageBreak/>
        <w:t>να νομοθετήσει. Α</w:t>
      </w:r>
      <w:r w:rsidRPr="00183E50">
        <w:rPr>
          <w:rFonts w:eastAsia="Times New Roman"/>
          <w:szCs w:val="24"/>
        </w:rPr>
        <w:t xml:space="preserve">υτό είναι κακή </w:t>
      </w:r>
      <w:r>
        <w:rPr>
          <w:rFonts w:eastAsia="Times New Roman"/>
          <w:szCs w:val="24"/>
        </w:rPr>
        <w:t xml:space="preserve">νομοθέτηση, γι’ </w:t>
      </w:r>
      <w:r w:rsidRPr="00183E50">
        <w:rPr>
          <w:rFonts w:eastAsia="Times New Roman"/>
          <w:szCs w:val="24"/>
        </w:rPr>
        <w:t>αυτό και καταψηφίζουμε την τροπολογία</w:t>
      </w:r>
      <w:r>
        <w:rPr>
          <w:rFonts w:eastAsia="Times New Roman"/>
          <w:szCs w:val="24"/>
        </w:rPr>
        <w:t>,</w:t>
      </w:r>
      <w:r>
        <w:rPr>
          <w:rFonts w:eastAsia="Times New Roman"/>
          <w:szCs w:val="24"/>
        </w:rPr>
        <w:t xml:space="preserve"> κ</w:t>
      </w:r>
      <w:r w:rsidRPr="00183E50">
        <w:rPr>
          <w:rFonts w:eastAsia="Times New Roman"/>
          <w:szCs w:val="24"/>
        </w:rPr>
        <w:t>αι εμείς θεωρούμε ότι υποκρύπτει και σκοπιμότητες αυτός ο τρόπος τοποθέτησης</w:t>
      </w:r>
      <w:r>
        <w:rPr>
          <w:rFonts w:eastAsia="Times New Roman"/>
          <w:szCs w:val="24"/>
        </w:rPr>
        <w:t>.</w:t>
      </w:r>
    </w:p>
    <w:p w14:paraId="224A1A90" w14:textId="77777777" w:rsidR="0081027C" w:rsidRDefault="00F5028E">
      <w:pPr>
        <w:spacing w:line="600" w:lineRule="auto"/>
        <w:ind w:firstLine="720"/>
        <w:jc w:val="both"/>
        <w:rPr>
          <w:rFonts w:eastAsia="Times New Roman"/>
          <w:szCs w:val="24"/>
        </w:rPr>
      </w:pPr>
      <w:r w:rsidRPr="00183E50">
        <w:rPr>
          <w:rFonts w:eastAsia="Times New Roman"/>
          <w:szCs w:val="24"/>
        </w:rPr>
        <w:t>Λοιπόν από κει και πέρα</w:t>
      </w:r>
      <w:r>
        <w:rPr>
          <w:rFonts w:eastAsia="Times New Roman"/>
          <w:szCs w:val="24"/>
        </w:rPr>
        <w:t>,</w:t>
      </w:r>
      <w:r w:rsidRPr="00183E50">
        <w:rPr>
          <w:rFonts w:eastAsia="Times New Roman"/>
          <w:szCs w:val="24"/>
        </w:rPr>
        <w:t xml:space="preserve"> </w:t>
      </w:r>
      <w:r>
        <w:rPr>
          <w:rFonts w:eastAsia="Times New Roman"/>
          <w:szCs w:val="24"/>
        </w:rPr>
        <w:t>κυρία</w:t>
      </w:r>
      <w:r w:rsidRPr="00183E50">
        <w:rPr>
          <w:rFonts w:eastAsia="Times New Roman"/>
          <w:szCs w:val="24"/>
        </w:rPr>
        <w:t xml:space="preserve"> Πρόε</w:t>
      </w:r>
      <w:r w:rsidRPr="00183E50">
        <w:rPr>
          <w:rFonts w:eastAsia="Times New Roman"/>
          <w:szCs w:val="24"/>
        </w:rPr>
        <w:t>δρε</w:t>
      </w:r>
      <w:r>
        <w:rPr>
          <w:rFonts w:eastAsia="Times New Roman"/>
          <w:szCs w:val="24"/>
        </w:rPr>
        <w:t>,</w:t>
      </w:r>
      <w:r w:rsidRPr="00183E50">
        <w:rPr>
          <w:rFonts w:eastAsia="Times New Roman"/>
          <w:szCs w:val="24"/>
        </w:rPr>
        <w:t xml:space="preserve"> επιστρέφω τις κατηγορίες περί ψηφοθηρίας</w:t>
      </w:r>
      <w:r>
        <w:rPr>
          <w:rFonts w:eastAsia="Times New Roman"/>
          <w:szCs w:val="24"/>
        </w:rPr>
        <w:t>,</w:t>
      </w:r>
      <w:r w:rsidRPr="00183E50">
        <w:rPr>
          <w:rFonts w:eastAsia="Times New Roman"/>
          <w:szCs w:val="24"/>
        </w:rPr>
        <w:t xml:space="preserve"> γιατί όπως είπε και </w:t>
      </w:r>
      <w:r>
        <w:rPr>
          <w:rFonts w:eastAsia="Times New Roman"/>
          <w:szCs w:val="24"/>
        </w:rPr>
        <w:t>η</w:t>
      </w:r>
      <w:r w:rsidRPr="00183E50">
        <w:rPr>
          <w:rFonts w:eastAsia="Times New Roman"/>
          <w:szCs w:val="24"/>
        </w:rPr>
        <w:t xml:space="preserve"> αρμόδια τομεάρχης της Νέας Δημοκρατίας</w:t>
      </w:r>
      <w:r>
        <w:rPr>
          <w:rFonts w:eastAsia="Times New Roman"/>
          <w:szCs w:val="24"/>
        </w:rPr>
        <w:t>,</w:t>
      </w:r>
      <w:r w:rsidRPr="00183E50">
        <w:rPr>
          <w:rFonts w:eastAsia="Times New Roman"/>
          <w:szCs w:val="24"/>
        </w:rPr>
        <w:t xml:space="preserve"> το συγκεκριμένο </w:t>
      </w:r>
      <w:r>
        <w:rPr>
          <w:rFonts w:eastAsia="Times New Roman"/>
          <w:szCs w:val="24"/>
        </w:rPr>
        <w:t>Υπουργείο, α</w:t>
      </w:r>
      <w:r w:rsidRPr="00183E50">
        <w:rPr>
          <w:rFonts w:eastAsia="Times New Roman"/>
          <w:szCs w:val="24"/>
        </w:rPr>
        <w:t>γαπητέ συνάδελφε</w:t>
      </w:r>
      <w:r>
        <w:rPr>
          <w:rFonts w:eastAsia="Times New Roman"/>
          <w:szCs w:val="24"/>
        </w:rPr>
        <w:t>,</w:t>
      </w:r>
      <w:r w:rsidRPr="00183E50">
        <w:rPr>
          <w:rFonts w:eastAsia="Times New Roman"/>
          <w:szCs w:val="24"/>
        </w:rPr>
        <w:t xml:space="preserve"> από τις πολλές παράγκες έχει κάνει πολυκατοικία με παράγκες</w:t>
      </w:r>
      <w:r>
        <w:rPr>
          <w:rFonts w:eastAsia="Times New Roman"/>
          <w:szCs w:val="24"/>
        </w:rPr>
        <w:t>.</w:t>
      </w:r>
      <w:r w:rsidRPr="00183E50">
        <w:rPr>
          <w:rFonts w:eastAsia="Times New Roman"/>
          <w:szCs w:val="24"/>
        </w:rPr>
        <w:t xml:space="preserve"> </w:t>
      </w:r>
    </w:p>
    <w:p w14:paraId="224A1A91" w14:textId="77777777" w:rsidR="0081027C" w:rsidRDefault="00F5028E">
      <w:pPr>
        <w:spacing w:line="600" w:lineRule="auto"/>
        <w:ind w:firstLine="720"/>
        <w:jc w:val="both"/>
        <w:rPr>
          <w:rFonts w:eastAsia="Times New Roman"/>
          <w:szCs w:val="24"/>
        </w:rPr>
      </w:pPr>
      <w:r w:rsidRPr="00183E50">
        <w:rPr>
          <w:rFonts w:eastAsia="Times New Roman"/>
          <w:szCs w:val="24"/>
        </w:rPr>
        <w:t>Και να σας πω και κάτι άλλο</w:t>
      </w:r>
      <w:r>
        <w:rPr>
          <w:rFonts w:eastAsia="Times New Roman"/>
          <w:szCs w:val="24"/>
        </w:rPr>
        <w:t>;</w:t>
      </w:r>
      <w:r w:rsidRPr="00183E50">
        <w:rPr>
          <w:rFonts w:eastAsia="Times New Roman"/>
          <w:szCs w:val="24"/>
        </w:rPr>
        <w:t xml:space="preserve"> Μιλάμε για</w:t>
      </w:r>
      <w:r w:rsidRPr="00183E50">
        <w:rPr>
          <w:rFonts w:eastAsia="Times New Roman"/>
          <w:szCs w:val="24"/>
        </w:rPr>
        <w:t xml:space="preserve"> ένα αρμόδιο Υπουργείο που κατόρθωσε το ακατόρθωτο</w:t>
      </w:r>
      <w:r>
        <w:rPr>
          <w:rFonts w:eastAsia="Times New Roman"/>
          <w:szCs w:val="24"/>
        </w:rPr>
        <w:t>,</w:t>
      </w:r>
      <w:r w:rsidRPr="00183E50">
        <w:rPr>
          <w:rFonts w:eastAsia="Times New Roman"/>
          <w:szCs w:val="24"/>
        </w:rPr>
        <w:t xml:space="preserve"> κατόρθωσε σε αγώνα κεκλεισμένων των </w:t>
      </w:r>
      <w:r>
        <w:rPr>
          <w:rFonts w:eastAsia="Times New Roman"/>
          <w:szCs w:val="24"/>
        </w:rPr>
        <w:t>θ</w:t>
      </w:r>
      <w:r w:rsidRPr="00183E50">
        <w:rPr>
          <w:rFonts w:eastAsia="Times New Roman"/>
          <w:szCs w:val="24"/>
        </w:rPr>
        <w:t>υρών</w:t>
      </w:r>
      <w:r>
        <w:rPr>
          <w:rFonts w:eastAsia="Times New Roman"/>
          <w:szCs w:val="24"/>
        </w:rPr>
        <w:t xml:space="preserve">, σε </w:t>
      </w:r>
      <w:r w:rsidRPr="00183E50">
        <w:rPr>
          <w:rFonts w:eastAsia="Times New Roman"/>
          <w:szCs w:val="24"/>
        </w:rPr>
        <w:t>τελικό κυπέλλου</w:t>
      </w:r>
      <w:r>
        <w:rPr>
          <w:rFonts w:eastAsia="Times New Roman"/>
          <w:szCs w:val="24"/>
        </w:rPr>
        <w:t xml:space="preserve"> τη</w:t>
      </w:r>
      <w:r w:rsidRPr="00183E50">
        <w:rPr>
          <w:rFonts w:eastAsia="Times New Roman"/>
          <w:szCs w:val="24"/>
        </w:rPr>
        <w:t xml:space="preserve"> δεύτερη μεγαλύτερη διοργάνωση της χώρας</w:t>
      </w:r>
      <w:r>
        <w:rPr>
          <w:rFonts w:eastAsia="Times New Roman"/>
          <w:szCs w:val="24"/>
        </w:rPr>
        <w:t xml:space="preserve">, </w:t>
      </w:r>
      <w:r w:rsidRPr="00183E50">
        <w:rPr>
          <w:rFonts w:eastAsia="Times New Roman"/>
          <w:szCs w:val="24"/>
        </w:rPr>
        <w:t>να γίνουν επεισόδια χωρίς θεατές</w:t>
      </w:r>
      <w:r>
        <w:rPr>
          <w:rFonts w:eastAsia="Times New Roman"/>
          <w:szCs w:val="24"/>
        </w:rPr>
        <w:t>. Αυτό</w:t>
      </w:r>
      <w:r w:rsidRPr="00183E50">
        <w:rPr>
          <w:rFonts w:eastAsia="Times New Roman"/>
          <w:szCs w:val="24"/>
        </w:rPr>
        <w:t xml:space="preserve"> </w:t>
      </w:r>
      <w:r>
        <w:rPr>
          <w:rFonts w:eastAsia="Times New Roman"/>
          <w:szCs w:val="24"/>
        </w:rPr>
        <w:t xml:space="preserve">δεν έχει ξανασυμβεί. </w:t>
      </w:r>
    </w:p>
    <w:p w14:paraId="224A1A92" w14:textId="77777777" w:rsidR="0081027C" w:rsidRDefault="00F5028E">
      <w:pPr>
        <w:spacing w:line="600" w:lineRule="auto"/>
        <w:ind w:firstLine="720"/>
        <w:jc w:val="both"/>
        <w:rPr>
          <w:rFonts w:eastAsia="Times New Roman"/>
          <w:b/>
          <w:bCs/>
          <w:szCs w:val="24"/>
        </w:rPr>
      </w:pPr>
      <w:r>
        <w:rPr>
          <w:rFonts w:eastAsia="Times New Roman"/>
          <w:b/>
          <w:bCs/>
          <w:szCs w:val="24"/>
        </w:rPr>
        <w:t xml:space="preserve">ΠΡΟΕΔΡΕΥΟΥΣΑ (Αναστασία </w:t>
      </w:r>
      <w:r>
        <w:rPr>
          <w:rFonts w:eastAsia="Times New Roman"/>
          <w:b/>
          <w:bCs/>
          <w:szCs w:val="24"/>
        </w:rPr>
        <w:t>Χριστοδουλοπούλου)</w:t>
      </w:r>
      <w:r w:rsidRPr="00485A0A">
        <w:rPr>
          <w:rFonts w:eastAsia="Times New Roman"/>
          <w:b/>
          <w:bCs/>
          <w:szCs w:val="24"/>
        </w:rPr>
        <w:t>:</w:t>
      </w:r>
      <w:r w:rsidRPr="00485A0A">
        <w:rPr>
          <w:rFonts w:eastAsia="Times New Roman"/>
          <w:bCs/>
          <w:szCs w:val="24"/>
        </w:rPr>
        <w:t xml:space="preserve"> Το έχετε πει τρεις φορές, κύριε </w:t>
      </w:r>
      <w:proofErr w:type="spellStart"/>
      <w:r w:rsidRPr="00485A0A">
        <w:rPr>
          <w:rFonts w:eastAsia="Times New Roman"/>
          <w:bCs/>
          <w:szCs w:val="24"/>
        </w:rPr>
        <w:t>Μπουκώρε</w:t>
      </w:r>
      <w:proofErr w:type="spellEnd"/>
      <w:r w:rsidRPr="00485A0A">
        <w:rPr>
          <w:rFonts w:eastAsia="Times New Roman"/>
          <w:bCs/>
          <w:szCs w:val="24"/>
        </w:rPr>
        <w:t>.</w:t>
      </w:r>
    </w:p>
    <w:p w14:paraId="224A1A93" w14:textId="77777777" w:rsidR="0081027C" w:rsidRDefault="00F5028E">
      <w:pPr>
        <w:spacing w:line="600" w:lineRule="auto"/>
        <w:ind w:firstLine="720"/>
        <w:jc w:val="both"/>
        <w:rPr>
          <w:rFonts w:eastAsia="Times New Roman"/>
          <w:b/>
          <w:szCs w:val="24"/>
        </w:rPr>
      </w:pPr>
      <w:r w:rsidRPr="003664CE">
        <w:rPr>
          <w:rFonts w:eastAsia="Times New Roman"/>
          <w:b/>
          <w:szCs w:val="24"/>
        </w:rPr>
        <w:t xml:space="preserve">ΧΡΗΣΤΟΣ ΜΠΟΥΚΩΡΟΣ: </w:t>
      </w:r>
      <w:r w:rsidRPr="003664CE">
        <w:rPr>
          <w:rFonts w:eastAsia="Times New Roman"/>
          <w:szCs w:val="24"/>
        </w:rPr>
        <w:t>Η ανικανότητα είναι πλήρης και διαμαρτύρεστε γιατί διαφωνούμε;</w:t>
      </w:r>
    </w:p>
    <w:p w14:paraId="224A1A94" w14:textId="77777777" w:rsidR="0081027C" w:rsidRDefault="00F5028E">
      <w:pPr>
        <w:spacing w:line="600" w:lineRule="auto"/>
        <w:ind w:firstLine="720"/>
        <w:jc w:val="both"/>
        <w:rPr>
          <w:rFonts w:eastAsia="Times New Roman"/>
          <w:szCs w:val="24"/>
        </w:rPr>
      </w:pPr>
      <w:r w:rsidRPr="003664CE">
        <w:rPr>
          <w:rFonts w:eastAsia="Times New Roman"/>
          <w:szCs w:val="24"/>
        </w:rPr>
        <w:lastRenderedPageBreak/>
        <w:t>Να νομοθετείτε σωστά χωρίς σκοπιμότητες και να μη λέτε ότι σας φταίει η Αντιπολίτευση. Κυβερνάτε τεσσεράμισι χρό</w:t>
      </w:r>
      <w:r w:rsidRPr="003664CE">
        <w:rPr>
          <w:rFonts w:eastAsia="Times New Roman"/>
          <w:szCs w:val="24"/>
        </w:rPr>
        <w:t>νια.</w:t>
      </w:r>
    </w:p>
    <w:p w14:paraId="224A1A95" w14:textId="77777777" w:rsidR="0081027C" w:rsidRDefault="00F5028E">
      <w:pPr>
        <w:spacing w:line="600" w:lineRule="auto"/>
        <w:ind w:firstLine="720"/>
        <w:jc w:val="both"/>
        <w:rPr>
          <w:rFonts w:eastAsia="Times New Roman"/>
          <w:szCs w:val="24"/>
        </w:rPr>
      </w:pPr>
      <w:r w:rsidRPr="00183E50">
        <w:rPr>
          <w:rFonts w:eastAsia="Times New Roman"/>
          <w:szCs w:val="24"/>
        </w:rPr>
        <w:t>Ευχαριστώ πολύ</w:t>
      </w:r>
      <w:r>
        <w:rPr>
          <w:rFonts w:eastAsia="Times New Roman"/>
          <w:szCs w:val="24"/>
        </w:rPr>
        <w:t>.</w:t>
      </w:r>
    </w:p>
    <w:p w14:paraId="224A1A96" w14:textId="77777777" w:rsidR="0081027C" w:rsidRDefault="00F5028E">
      <w:pPr>
        <w:spacing w:line="600" w:lineRule="auto"/>
        <w:ind w:firstLine="720"/>
        <w:jc w:val="both"/>
        <w:rPr>
          <w:rFonts w:eastAsia="Times New Roman"/>
          <w:szCs w:val="24"/>
        </w:rPr>
      </w:pPr>
      <w:r>
        <w:rPr>
          <w:rFonts w:eastAsia="Times New Roman"/>
          <w:b/>
          <w:bCs/>
          <w:szCs w:val="24"/>
        </w:rPr>
        <w:t>ΠΡΟΕΔΡΕΥΟΥΣΑ (Αναστασία Χριστοδουλοπούλου):</w:t>
      </w:r>
      <w:r>
        <w:rPr>
          <w:rFonts w:eastAsia="Times New Roman"/>
          <w:bCs/>
          <w:szCs w:val="24"/>
        </w:rPr>
        <w:t xml:space="preserve"> </w:t>
      </w:r>
      <w:r w:rsidRPr="00183E50">
        <w:rPr>
          <w:rFonts w:eastAsia="Times New Roman"/>
          <w:szCs w:val="24"/>
        </w:rPr>
        <w:t xml:space="preserve"> </w:t>
      </w:r>
      <w:r>
        <w:rPr>
          <w:rFonts w:eastAsia="Times New Roman"/>
          <w:szCs w:val="24"/>
        </w:rPr>
        <w:t xml:space="preserve">Τον λόγο έχει </w:t>
      </w:r>
      <w:r w:rsidRPr="00183E50">
        <w:rPr>
          <w:rFonts w:eastAsia="Times New Roman"/>
          <w:szCs w:val="24"/>
        </w:rPr>
        <w:t xml:space="preserve">ο </w:t>
      </w:r>
      <w:r>
        <w:rPr>
          <w:rFonts w:eastAsia="Times New Roman"/>
          <w:szCs w:val="24"/>
        </w:rPr>
        <w:t>κ.</w:t>
      </w:r>
      <w:r w:rsidRPr="00183E50">
        <w:rPr>
          <w:rFonts w:eastAsia="Times New Roman"/>
          <w:szCs w:val="24"/>
        </w:rPr>
        <w:t xml:space="preserve"> </w:t>
      </w:r>
      <w:proofErr w:type="spellStart"/>
      <w:r w:rsidRPr="00183E50">
        <w:rPr>
          <w:rFonts w:eastAsia="Times New Roman"/>
          <w:szCs w:val="24"/>
        </w:rPr>
        <w:t>Ξυδάκης</w:t>
      </w:r>
      <w:proofErr w:type="spellEnd"/>
      <w:r>
        <w:rPr>
          <w:rFonts w:eastAsia="Times New Roman"/>
          <w:szCs w:val="24"/>
        </w:rPr>
        <w:t>,</w:t>
      </w:r>
      <w:r w:rsidRPr="00183E50">
        <w:rPr>
          <w:rFonts w:eastAsia="Times New Roman"/>
          <w:szCs w:val="24"/>
        </w:rPr>
        <w:t xml:space="preserve"> Κοινοβουλευτικός Εκπρόσωπος του ΣΥΡΙΖΑ για </w:t>
      </w:r>
      <w:r>
        <w:rPr>
          <w:rFonts w:eastAsia="Times New Roman"/>
          <w:szCs w:val="24"/>
        </w:rPr>
        <w:t>δώδεκα</w:t>
      </w:r>
      <w:r w:rsidRPr="00183E50">
        <w:rPr>
          <w:rFonts w:eastAsia="Times New Roman"/>
          <w:szCs w:val="24"/>
        </w:rPr>
        <w:t xml:space="preserve"> λεπτά</w:t>
      </w:r>
      <w:r>
        <w:rPr>
          <w:rFonts w:eastAsia="Times New Roman"/>
          <w:szCs w:val="24"/>
        </w:rPr>
        <w:t>.</w:t>
      </w:r>
      <w:r w:rsidRPr="00183E50">
        <w:rPr>
          <w:rFonts w:eastAsia="Times New Roman"/>
          <w:szCs w:val="24"/>
        </w:rPr>
        <w:t xml:space="preserve"> </w:t>
      </w:r>
    </w:p>
    <w:p w14:paraId="224A1A97" w14:textId="77777777" w:rsidR="0081027C" w:rsidRDefault="00F5028E">
      <w:pPr>
        <w:spacing w:line="600" w:lineRule="auto"/>
        <w:ind w:firstLine="720"/>
        <w:jc w:val="both"/>
        <w:rPr>
          <w:rFonts w:eastAsia="Times New Roman"/>
          <w:szCs w:val="24"/>
        </w:rPr>
      </w:pPr>
      <w:r w:rsidRPr="00485A0A">
        <w:rPr>
          <w:rFonts w:eastAsia="Times New Roman"/>
          <w:b/>
          <w:szCs w:val="24"/>
        </w:rPr>
        <w:t>ΝΙΚΟΛΑΟΣ ΞΥΔΑΚΗΣ:</w:t>
      </w:r>
      <w:r w:rsidRPr="00485A0A">
        <w:rPr>
          <w:rFonts w:eastAsia="Times New Roman"/>
          <w:szCs w:val="24"/>
        </w:rPr>
        <w:t xml:space="preserve"> </w:t>
      </w:r>
      <w:r w:rsidRPr="00183E50">
        <w:rPr>
          <w:rFonts w:eastAsia="Times New Roman"/>
          <w:szCs w:val="24"/>
        </w:rPr>
        <w:t>Ευχαριστώ</w:t>
      </w:r>
      <w:r w:rsidRPr="00485A0A">
        <w:rPr>
          <w:rFonts w:eastAsia="Times New Roman"/>
          <w:szCs w:val="24"/>
        </w:rPr>
        <w:t>,</w:t>
      </w:r>
      <w:r w:rsidRPr="00183E50">
        <w:rPr>
          <w:rFonts w:eastAsia="Times New Roman"/>
          <w:szCs w:val="24"/>
        </w:rPr>
        <w:t xml:space="preserve"> κυρία Πρόεδρε</w:t>
      </w:r>
      <w:r w:rsidRPr="00485A0A">
        <w:rPr>
          <w:rFonts w:eastAsia="Times New Roman"/>
          <w:szCs w:val="24"/>
        </w:rPr>
        <w:t>.</w:t>
      </w:r>
      <w:r w:rsidRPr="00183E50">
        <w:rPr>
          <w:rFonts w:eastAsia="Times New Roman"/>
          <w:szCs w:val="24"/>
        </w:rPr>
        <w:t xml:space="preserve"> </w:t>
      </w:r>
    </w:p>
    <w:p w14:paraId="224A1A98" w14:textId="77777777" w:rsidR="0081027C" w:rsidRDefault="00F5028E">
      <w:pPr>
        <w:spacing w:line="600" w:lineRule="auto"/>
        <w:ind w:firstLine="720"/>
        <w:jc w:val="both"/>
        <w:rPr>
          <w:rFonts w:eastAsia="Times New Roman"/>
          <w:szCs w:val="24"/>
        </w:rPr>
      </w:pPr>
      <w:r>
        <w:rPr>
          <w:rFonts w:eastAsia="Times New Roman"/>
          <w:szCs w:val="24"/>
        </w:rPr>
        <w:t>Στ</w:t>
      </w:r>
      <w:r w:rsidRPr="00183E50">
        <w:rPr>
          <w:rFonts w:eastAsia="Times New Roman"/>
          <w:szCs w:val="24"/>
        </w:rPr>
        <w:t>ο νομοσχέδιο του Υπουργείου Υποδομών και Μεταφορών για τη</w:t>
      </w:r>
      <w:r w:rsidRPr="00183E50">
        <w:rPr>
          <w:rFonts w:eastAsia="Times New Roman"/>
          <w:szCs w:val="24"/>
        </w:rPr>
        <w:t>ν κατασκευή του αεροδρομίου στο Καστέλι Ηρακλείου όλη η συζήτηση διεξήχθη σε ένα κλίμα συμφωνίας με διαφοροποιήσεις</w:t>
      </w:r>
      <w:r>
        <w:rPr>
          <w:rFonts w:eastAsia="Times New Roman"/>
          <w:szCs w:val="24"/>
        </w:rPr>
        <w:t>,</w:t>
      </w:r>
      <w:r w:rsidRPr="00183E50">
        <w:rPr>
          <w:rFonts w:eastAsia="Times New Roman"/>
          <w:szCs w:val="24"/>
        </w:rPr>
        <w:t xml:space="preserve"> με παρατηρήσεις</w:t>
      </w:r>
      <w:r>
        <w:rPr>
          <w:rFonts w:eastAsia="Times New Roman"/>
          <w:szCs w:val="24"/>
        </w:rPr>
        <w:t>,</w:t>
      </w:r>
      <w:r w:rsidRPr="00183E50">
        <w:rPr>
          <w:rFonts w:eastAsia="Times New Roman"/>
          <w:szCs w:val="24"/>
        </w:rPr>
        <w:t xml:space="preserve"> αλλά γενικώς όλοι καταλαβαίνουν την ανάγκη αυτού του έργου και τα οφέλη που θα προσκομίσει και στο νησί και στην </w:t>
      </w:r>
      <w:r>
        <w:rPr>
          <w:rFonts w:eastAsia="Times New Roman"/>
          <w:szCs w:val="24"/>
        </w:rPr>
        <w:t>ε</w:t>
      </w:r>
      <w:r w:rsidRPr="00183E50">
        <w:rPr>
          <w:rFonts w:eastAsia="Times New Roman"/>
          <w:szCs w:val="24"/>
        </w:rPr>
        <w:t>θνική οι</w:t>
      </w:r>
      <w:r w:rsidRPr="00183E50">
        <w:rPr>
          <w:rFonts w:eastAsia="Times New Roman"/>
          <w:szCs w:val="24"/>
        </w:rPr>
        <w:t>κονομία</w:t>
      </w:r>
      <w:r>
        <w:rPr>
          <w:rFonts w:eastAsia="Times New Roman"/>
          <w:szCs w:val="24"/>
        </w:rPr>
        <w:t>.</w:t>
      </w:r>
    </w:p>
    <w:p w14:paraId="224A1A99" w14:textId="77777777" w:rsidR="0081027C" w:rsidRDefault="00F5028E">
      <w:pPr>
        <w:spacing w:line="600" w:lineRule="auto"/>
        <w:ind w:firstLine="720"/>
        <w:jc w:val="both"/>
        <w:rPr>
          <w:rFonts w:eastAsia="Times New Roman"/>
          <w:szCs w:val="24"/>
        </w:rPr>
      </w:pPr>
      <w:r>
        <w:rPr>
          <w:rFonts w:eastAsia="Times New Roman"/>
          <w:szCs w:val="24"/>
        </w:rPr>
        <w:lastRenderedPageBreak/>
        <w:t>Α</w:t>
      </w:r>
      <w:r w:rsidRPr="00183E50">
        <w:rPr>
          <w:rFonts w:eastAsia="Times New Roman"/>
          <w:szCs w:val="24"/>
        </w:rPr>
        <w:t>υτό που έχει ενδιαφέρον είναι οι παράπλευρες πολιτικές συζητήσεις</w:t>
      </w:r>
      <w:r>
        <w:rPr>
          <w:rFonts w:eastAsia="Times New Roman"/>
          <w:szCs w:val="24"/>
        </w:rPr>
        <w:t>,</w:t>
      </w:r>
      <w:r w:rsidRPr="00183E50">
        <w:rPr>
          <w:rFonts w:eastAsia="Times New Roman"/>
          <w:szCs w:val="24"/>
        </w:rPr>
        <w:t xml:space="preserve"> οι οποίες </w:t>
      </w:r>
      <w:r>
        <w:rPr>
          <w:rFonts w:eastAsia="Times New Roman"/>
          <w:szCs w:val="24"/>
        </w:rPr>
        <w:t>α</w:t>
      </w:r>
      <w:r w:rsidRPr="00183E50">
        <w:rPr>
          <w:rFonts w:eastAsia="Times New Roman"/>
          <w:szCs w:val="24"/>
        </w:rPr>
        <w:t xml:space="preserve">σφαλώς γίνονται στο περιθώριο μιας μεγάλης πολιτικής αντιπαράθεσης που έχει ξεσπάσει </w:t>
      </w:r>
      <w:r>
        <w:rPr>
          <w:rFonts w:eastAsia="Times New Roman"/>
          <w:szCs w:val="24"/>
        </w:rPr>
        <w:t xml:space="preserve">τις </w:t>
      </w:r>
      <w:r w:rsidRPr="00183E50">
        <w:rPr>
          <w:rFonts w:eastAsia="Times New Roman"/>
          <w:szCs w:val="24"/>
        </w:rPr>
        <w:t>τελευταίες μία-δύο εβδομάδες και αφορά</w:t>
      </w:r>
      <w:r>
        <w:rPr>
          <w:rFonts w:eastAsia="Times New Roman"/>
          <w:szCs w:val="24"/>
        </w:rPr>
        <w:t>,</w:t>
      </w:r>
      <w:r w:rsidRPr="00183E50">
        <w:rPr>
          <w:rFonts w:eastAsia="Times New Roman"/>
          <w:szCs w:val="24"/>
        </w:rPr>
        <w:t xml:space="preserve"> </w:t>
      </w:r>
      <w:proofErr w:type="spellStart"/>
      <w:r w:rsidRPr="00183E50">
        <w:rPr>
          <w:rFonts w:eastAsia="Times New Roman"/>
          <w:szCs w:val="24"/>
        </w:rPr>
        <w:t>κυρίω</w:t>
      </w:r>
      <w:r>
        <w:rPr>
          <w:rFonts w:eastAsia="Times New Roman"/>
          <w:szCs w:val="24"/>
        </w:rPr>
        <w:t>,</w:t>
      </w:r>
      <w:r w:rsidRPr="00183E50">
        <w:rPr>
          <w:rFonts w:eastAsia="Times New Roman"/>
          <w:szCs w:val="24"/>
        </w:rPr>
        <w:t>ς</w:t>
      </w:r>
      <w:proofErr w:type="spellEnd"/>
      <w:r w:rsidRPr="00183E50">
        <w:rPr>
          <w:rFonts w:eastAsia="Times New Roman"/>
          <w:szCs w:val="24"/>
        </w:rPr>
        <w:t xml:space="preserve"> </w:t>
      </w:r>
      <w:r>
        <w:rPr>
          <w:rFonts w:eastAsia="Times New Roman"/>
          <w:szCs w:val="24"/>
        </w:rPr>
        <w:t>στο π</w:t>
      </w:r>
      <w:r w:rsidRPr="00183E50">
        <w:rPr>
          <w:rFonts w:eastAsia="Times New Roman"/>
          <w:szCs w:val="24"/>
        </w:rPr>
        <w:t>ώς πολ</w:t>
      </w:r>
      <w:r>
        <w:rPr>
          <w:rFonts w:eastAsia="Times New Roman"/>
          <w:szCs w:val="24"/>
        </w:rPr>
        <w:t xml:space="preserve">ιτεύεται η κάθε πολιτική δύναμη, πώς διαλέγει να </w:t>
      </w:r>
      <w:r w:rsidRPr="00183E50">
        <w:rPr>
          <w:rFonts w:eastAsia="Times New Roman"/>
          <w:szCs w:val="24"/>
        </w:rPr>
        <w:t>παρουσιάσει το πολιτικό της πρόγραμμα και τη στρατηγική της για τη χώρα</w:t>
      </w:r>
      <w:r>
        <w:rPr>
          <w:rFonts w:eastAsia="Times New Roman"/>
          <w:szCs w:val="24"/>
        </w:rPr>
        <w:t xml:space="preserve"> ή αν δεν έχει σε ποια λασπο</w:t>
      </w:r>
      <w:r w:rsidRPr="00183E50">
        <w:rPr>
          <w:rFonts w:eastAsia="Times New Roman"/>
          <w:szCs w:val="24"/>
        </w:rPr>
        <w:t>μαχία οδηγεί το σύνολο του πολιτικού συστήματος</w:t>
      </w:r>
      <w:r>
        <w:rPr>
          <w:rFonts w:eastAsia="Times New Roman"/>
          <w:szCs w:val="24"/>
        </w:rPr>
        <w:t>. Εξ</w:t>
      </w:r>
      <w:r w:rsidRPr="00183E50">
        <w:rPr>
          <w:rFonts w:eastAsia="Times New Roman"/>
          <w:szCs w:val="24"/>
        </w:rPr>
        <w:t xml:space="preserve"> όνυχος τον λέοντα</w:t>
      </w:r>
      <w:r>
        <w:rPr>
          <w:rFonts w:eastAsia="Times New Roman"/>
          <w:szCs w:val="24"/>
        </w:rPr>
        <w:t>.</w:t>
      </w:r>
      <w:r w:rsidRPr="00183E50">
        <w:rPr>
          <w:rFonts w:eastAsia="Times New Roman"/>
          <w:szCs w:val="24"/>
        </w:rPr>
        <w:t xml:space="preserve"> </w:t>
      </w:r>
    </w:p>
    <w:p w14:paraId="224A1A9A" w14:textId="77777777" w:rsidR="0081027C" w:rsidRDefault="00F5028E">
      <w:pPr>
        <w:spacing w:line="600" w:lineRule="auto"/>
        <w:ind w:firstLine="720"/>
        <w:jc w:val="both"/>
        <w:rPr>
          <w:rFonts w:eastAsia="Times New Roman"/>
          <w:szCs w:val="24"/>
        </w:rPr>
      </w:pPr>
      <w:r w:rsidRPr="00183E50">
        <w:rPr>
          <w:rFonts w:eastAsia="Times New Roman"/>
          <w:szCs w:val="24"/>
        </w:rPr>
        <w:t xml:space="preserve">Ο </w:t>
      </w:r>
      <w:r>
        <w:rPr>
          <w:rFonts w:eastAsia="Times New Roman"/>
          <w:szCs w:val="24"/>
        </w:rPr>
        <w:t>κ.</w:t>
      </w:r>
      <w:r w:rsidRPr="00183E50">
        <w:rPr>
          <w:rFonts w:eastAsia="Times New Roman"/>
          <w:szCs w:val="24"/>
        </w:rPr>
        <w:t xml:space="preserve"> Τασούλας</w:t>
      </w:r>
      <w:r>
        <w:rPr>
          <w:rFonts w:eastAsia="Times New Roman"/>
          <w:szCs w:val="24"/>
        </w:rPr>
        <w:t xml:space="preserve"> -</w:t>
      </w:r>
      <w:r w:rsidRPr="00183E50">
        <w:rPr>
          <w:rFonts w:eastAsia="Times New Roman"/>
          <w:szCs w:val="24"/>
        </w:rPr>
        <w:t>λείπει</w:t>
      </w:r>
      <w:r>
        <w:rPr>
          <w:rFonts w:eastAsia="Times New Roman"/>
          <w:szCs w:val="24"/>
        </w:rPr>
        <w:t>-</w:t>
      </w:r>
      <w:r w:rsidRPr="00183E50">
        <w:rPr>
          <w:rFonts w:eastAsia="Times New Roman"/>
          <w:szCs w:val="24"/>
        </w:rPr>
        <w:t xml:space="preserve"> Βουλευτής Ιωα</w:t>
      </w:r>
      <w:r w:rsidRPr="00183E50">
        <w:rPr>
          <w:rFonts w:eastAsia="Times New Roman"/>
          <w:szCs w:val="24"/>
        </w:rPr>
        <w:t>ννίνων</w:t>
      </w:r>
      <w:r>
        <w:rPr>
          <w:rFonts w:eastAsia="Times New Roman"/>
          <w:szCs w:val="24"/>
        </w:rPr>
        <w:t>,</w:t>
      </w:r>
      <w:r w:rsidRPr="00183E50">
        <w:rPr>
          <w:rFonts w:eastAsia="Times New Roman"/>
          <w:szCs w:val="24"/>
        </w:rPr>
        <w:t xml:space="preserve"> μάλλον ένας Βουλευτής οποίος χαρακτηρίζεται από έναν ευπρεπή κοινοβουλευτικό λόγο</w:t>
      </w:r>
      <w:r>
        <w:rPr>
          <w:rFonts w:eastAsia="Times New Roman"/>
          <w:szCs w:val="24"/>
        </w:rPr>
        <w:t>,</w:t>
      </w:r>
      <w:r w:rsidRPr="00183E50">
        <w:rPr>
          <w:rFonts w:eastAsia="Times New Roman"/>
          <w:szCs w:val="24"/>
        </w:rPr>
        <w:t xml:space="preserve"> </w:t>
      </w:r>
      <w:r>
        <w:rPr>
          <w:rFonts w:eastAsia="Times New Roman"/>
          <w:szCs w:val="24"/>
        </w:rPr>
        <w:t xml:space="preserve">αναπαρήγαγε την ανακοίνωση του αθλητικού σωματείου ΠΑΣ Γιάννινα, </w:t>
      </w:r>
      <w:r w:rsidRPr="00183E50">
        <w:rPr>
          <w:rFonts w:eastAsia="Times New Roman"/>
          <w:szCs w:val="24"/>
        </w:rPr>
        <w:t xml:space="preserve">το οποίο </w:t>
      </w:r>
      <w:r>
        <w:rPr>
          <w:rFonts w:eastAsia="Times New Roman"/>
          <w:szCs w:val="24"/>
        </w:rPr>
        <w:t>μ</w:t>
      </w:r>
      <w:r w:rsidRPr="00183E50">
        <w:rPr>
          <w:rFonts w:eastAsia="Times New Roman"/>
          <w:szCs w:val="24"/>
        </w:rPr>
        <w:t xml:space="preserve">ε απρεπή τρόπο και με </w:t>
      </w:r>
      <w:r>
        <w:rPr>
          <w:rFonts w:eastAsia="Times New Roman"/>
          <w:szCs w:val="24"/>
        </w:rPr>
        <w:t>υ</w:t>
      </w:r>
      <w:r w:rsidRPr="00183E50">
        <w:rPr>
          <w:rFonts w:eastAsia="Times New Roman"/>
          <w:szCs w:val="24"/>
        </w:rPr>
        <w:t>περβολές και πολιτικό παραλογισμό επετέθη στον Πρωθυπουργό</w:t>
      </w:r>
      <w:r>
        <w:rPr>
          <w:rFonts w:eastAsia="Times New Roman"/>
          <w:szCs w:val="24"/>
        </w:rPr>
        <w:t>,</w:t>
      </w:r>
      <w:r w:rsidRPr="00183E50">
        <w:rPr>
          <w:rFonts w:eastAsia="Times New Roman"/>
          <w:szCs w:val="24"/>
        </w:rPr>
        <w:t xml:space="preserve"> διότι ο</w:t>
      </w:r>
      <w:r w:rsidRPr="00183E50">
        <w:rPr>
          <w:rFonts w:eastAsia="Times New Roman"/>
          <w:szCs w:val="24"/>
        </w:rPr>
        <w:t xml:space="preserve"> Πρωθυπουργός επισκεπτόμενος την πόλη των Ιωαννίνων και μιλώντας για το αεροδρόμιο έκανε μία νύξη</w:t>
      </w:r>
      <w:r>
        <w:rPr>
          <w:rFonts w:eastAsia="Times New Roman"/>
          <w:szCs w:val="24"/>
        </w:rPr>
        <w:t>,</w:t>
      </w:r>
      <w:r w:rsidRPr="00183E50">
        <w:rPr>
          <w:rFonts w:eastAsia="Times New Roman"/>
          <w:szCs w:val="24"/>
        </w:rPr>
        <w:t xml:space="preserve"> έναν υπαινιγμό</w:t>
      </w:r>
      <w:r>
        <w:rPr>
          <w:rFonts w:eastAsia="Times New Roman"/>
          <w:szCs w:val="24"/>
        </w:rPr>
        <w:t>,</w:t>
      </w:r>
      <w:r w:rsidRPr="00183E50">
        <w:rPr>
          <w:rFonts w:eastAsia="Times New Roman"/>
          <w:szCs w:val="24"/>
        </w:rPr>
        <w:t xml:space="preserve"> μία φιλοφρόνηση για την ομάδα της πόλης</w:t>
      </w:r>
      <w:r>
        <w:rPr>
          <w:rFonts w:eastAsia="Times New Roman"/>
          <w:szCs w:val="24"/>
        </w:rPr>
        <w:t xml:space="preserve">. Χρησιμοποίησε </w:t>
      </w:r>
      <w:r w:rsidRPr="00183E50">
        <w:rPr>
          <w:rFonts w:eastAsia="Times New Roman"/>
          <w:szCs w:val="24"/>
        </w:rPr>
        <w:t>πρώτο πληθυντικό</w:t>
      </w:r>
      <w:r>
        <w:rPr>
          <w:rFonts w:eastAsia="Times New Roman"/>
          <w:szCs w:val="24"/>
        </w:rPr>
        <w:t xml:space="preserve"> -</w:t>
      </w:r>
      <w:r w:rsidRPr="00183E50">
        <w:rPr>
          <w:rFonts w:eastAsia="Times New Roman"/>
          <w:szCs w:val="24"/>
        </w:rPr>
        <w:t xml:space="preserve">πόσο ανοίκειο πράγμα να μιλάει ένας </w:t>
      </w:r>
      <w:r w:rsidRPr="00183E50">
        <w:rPr>
          <w:rFonts w:eastAsia="Times New Roman"/>
          <w:szCs w:val="24"/>
        </w:rPr>
        <w:lastRenderedPageBreak/>
        <w:t>Έλληνας σε πρώτο πληθυντικό πρόσ</w:t>
      </w:r>
      <w:r w:rsidRPr="00183E50">
        <w:rPr>
          <w:rFonts w:eastAsia="Times New Roman"/>
          <w:szCs w:val="24"/>
        </w:rPr>
        <w:t>ωπο για την ομάδα της πόλης την οποία επισκέπτετ</w:t>
      </w:r>
      <w:r>
        <w:rPr>
          <w:rFonts w:eastAsia="Times New Roman"/>
          <w:szCs w:val="24"/>
        </w:rPr>
        <w:t xml:space="preserve">αι, </w:t>
      </w:r>
      <w:r w:rsidRPr="00183E50">
        <w:rPr>
          <w:rFonts w:eastAsia="Times New Roman"/>
          <w:szCs w:val="24"/>
        </w:rPr>
        <w:t>τιμά και τιμάται από την πόλη</w:t>
      </w:r>
      <w:r>
        <w:rPr>
          <w:rFonts w:eastAsia="Times New Roman"/>
          <w:szCs w:val="24"/>
        </w:rPr>
        <w:t>- και είπε ότι «του χρόνου</w:t>
      </w:r>
      <w:r w:rsidRPr="00183E50">
        <w:rPr>
          <w:rFonts w:eastAsia="Times New Roman"/>
          <w:szCs w:val="24"/>
        </w:rPr>
        <w:t xml:space="preserve"> θα ανέβουμε</w:t>
      </w:r>
      <w:r>
        <w:rPr>
          <w:rFonts w:eastAsia="Times New Roman"/>
          <w:szCs w:val="24"/>
        </w:rPr>
        <w:t>».</w:t>
      </w:r>
    </w:p>
    <w:p w14:paraId="224A1A9B" w14:textId="77777777" w:rsidR="0081027C" w:rsidRDefault="00F5028E">
      <w:pPr>
        <w:spacing w:line="600" w:lineRule="auto"/>
        <w:ind w:firstLine="720"/>
        <w:jc w:val="both"/>
        <w:rPr>
          <w:rFonts w:eastAsia="Times New Roman"/>
          <w:szCs w:val="24"/>
        </w:rPr>
      </w:pPr>
      <w:r w:rsidRPr="00183E50">
        <w:rPr>
          <w:rFonts w:eastAsia="Times New Roman"/>
          <w:szCs w:val="24"/>
        </w:rPr>
        <w:t xml:space="preserve">Λίβελος εναντίον του Πρωθυπουργού γιατί μιλάει </w:t>
      </w:r>
      <w:r>
        <w:rPr>
          <w:rFonts w:eastAsia="Times New Roman"/>
          <w:szCs w:val="24"/>
        </w:rPr>
        <w:t>σ</w:t>
      </w:r>
      <w:r w:rsidRPr="00183E50">
        <w:rPr>
          <w:rFonts w:eastAsia="Times New Roman"/>
          <w:szCs w:val="24"/>
        </w:rPr>
        <w:t xml:space="preserve">ε </w:t>
      </w:r>
      <w:r>
        <w:rPr>
          <w:rFonts w:eastAsia="Times New Roman"/>
          <w:szCs w:val="24"/>
        </w:rPr>
        <w:t>π</w:t>
      </w:r>
      <w:r w:rsidRPr="00183E50">
        <w:rPr>
          <w:rFonts w:eastAsia="Times New Roman"/>
          <w:szCs w:val="24"/>
        </w:rPr>
        <w:t>ρώτο πληθυντικό πρόσωπο</w:t>
      </w:r>
      <w:r>
        <w:rPr>
          <w:rFonts w:eastAsia="Times New Roman"/>
          <w:szCs w:val="24"/>
        </w:rPr>
        <w:t>,</w:t>
      </w:r>
      <w:r w:rsidRPr="00183E50">
        <w:rPr>
          <w:rFonts w:eastAsia="Times New Roman"/>
          <w:szCs w:val="24"/>
        </w:rPr>
        <w:t xml:space="preserve"> γιατί τόσο καιρό δεν είδε ένα ματς</w:t>
      </w:r>
      <w:r>
        <w:rPr>
          <w:rFonts w:eastAsia="Times New Roman"/>
          <w:szCs w:val="24"/>
        </w:rPr>
        <w:t xml:space="preserve">. Κατηγορείται </w:t>
      </w:r>
      <w:r w:rsidRPr="00183E50">
        <w:rPr>
          <w:rFonts w:eastAsia="Times New Roman"/>
          <w:szCs w:val="24"/>
        </w:rPr>
        <w:t>ο Πρωθυπο</w:t>
      </w:r>
      <w:r w:rsidRPr="00183E50">
        <w:rPr>
          <w:rFonts w:eastAsia="Times New Roman"/>
          <w:szCs w:val="24"/>
        </w:rPr>
        <w:t xml:space="preserve">υργός </w:t>
      </w:r>
      <w:r>
        <w:rPr>
          <w:rFonts w:eastAsia="Times New Roman"/>
          <w:szCs w:val="24"/>
        </w:rPr>
        <w:t>γ</w:t>
      </w:r>
      <w:r w:rsidRPr="00183E50">
        <w:rPr>
          <w:rFonts w:eastAsia="Times New Roman"/>
          <w:szCs w:val="24"/>
        </w:rPr>
        <w:t>ιατί δεν παρακολουθεί τα ματς</w:t>
      </w:r>
      <w:r>
        <w:rPr>
          <w:rFonts w:eastAsia="Times New Roman"/>
          <w:szCs w:val="24"/>
        </w:rPr>
        <w:t>!</w:t>
      </w:r>
      <w:r w:rsidRPr="00183E50">
        <w:rPr>
          <w:rFonts w:eastAsia="Times New Roman"/>
          <w:szCs w:val="24"/>
        </w:rPr>
        <w:t xml:space="preserve"> Κατηγορείται </w:t>
      </w:r>
      <w:r>
        <w:rPr>
          <w:rFonts w:eastAsia="Times New Roman"/>
          <w:szCs w:val="24"/>
        </w:rPr>
        <w:t>γ</w:t>
      </w:r>
      <w:r w:rsidRPr="00183E50">
        <w:rPr>
          <w:rFonts w:eastAsia="Times New Roman"/>
          <w:szCs w:val="24"/>
        </w:rPr>
        <w:t xml:space="preserve">ιατί δεν </w:t>
      </w:r>
      <w:proofErr w:type="spellStart"/>
      <w:r w:rsidRPr="00183E50">
        <w:rPr>
          <w:rFonts w:eastAsia="Times New Roman"/>
          <w:szCs w:val="24"/>
        </w:rPr>
        <w:t>παρενέβη</w:t>
      </w:r>
      <w:proofErr w:type="spellEnd"/>
      <w:r>
        <w:rPr>
          <w:rFonts w:eastAsia="Times New Roman"/>
          <w:szCs w:val="24"/>
        </w:rPr>
        <w:t>,</w:t>
      </w:r>
      <w:r w:rsidRPr="00183E50">
        <w:rPr>
          <w:rFonts w:eastAsia="Times New Roman"/>
          <w:szCs w:val="24"/>
        </w:rPr>
        <w:t xml:space="preserve"> ώστε να μην υποβιβαστεί και να αλλάξει τη νομοθεσία</w:t>
      </w:r>
      <w:r>
        <w:rPr>
          <w:rFonts w:eastAsia="Times New Roman"/>
          <w:szCs w:val="24"/>
        </w:rPr>
        <w:t>.</w:t>
      </w:r>
      <w:r w:rsidRPr="00183E50">
        <w:rPr>
          <w:rFonts w:eastAsia="Times New Roman"/>
          <w:szCs w:val="24"/>
        </w:rPr>
        <w:t xml:space="preserve"> Είναι πράγματα ανήκουστα</w:t>
      </w:r>
      <w:r>
        <w:rPr>
          <w:rFonts w:eastAsia="Times New Roman"/>
          <w:szCs w:val="24"/>
        </w:rPr>
        <w:t>. Και είναι ανήκουστα, διότι ακριβώς</w:t>
      </w:r>
      <w:r w:rsidRPr="00183E50">
        <w:rPr>
          <w:rFonts w:eastAsia="Times New Roman"/>
          <w:szCs w:val="24"/>
        </w:rPr>
        <w:t xml:space="preserve"> επειδή δεν υπάρχει από την πλευρά της Αξιωματικής Αντιπολίτευσης μία ολ</w:t>
      </w:r>
      <w:r w:rsidRPr="00183E50">
        <w:rPr>
          <w:rFonts w:eastAsia="Times New Roman"/>
          <w:szCs w:val="24"/>
        </w:rPr>
        <w:t xml:space="preserve">οκληρωμένη </w:t>
      </w:r>
      <w:r>
        <w:rPr>
          <w:rFonts w:eastAsia="Times New Roman"/>
          <w:szCs w:val="24"/>
        </w:rPr>
        <w:t>ε</w:t>
      </w:r>
      <w:r w:rsidRPr="00183E50">
        <w:rPr>
          <w:rFonts w:eastAsia="Times New Roman"/>
          <w:szCs w:val="24"/>
        </w:rPr>
        <w:t xml:space="preserve">θνική στρατηγική για την Ελλάδα που βγαίνει από την κρίση και πρέπει να ξαναδεί τον εαυτό </w:t>
      </w:r>
      <w:r>
        <w:rPr>
          <w:rFonts w:eastAsia="Times New Roman"/>
          <w:szCs w:val="24"/>
        </w:rPr>
        <w:t>της,</w:t>
      </w:r>
      <w:r w:rsidRPr="00183E50">
        <w:rPr>
          <w:rFonts w:eastAsia="Times New Roman"/>
          <w:szCs w:val="24"/>
        </w:rPr>
        <w:t xml:space="preserve"> οι Έλληνες δηλαδή</w:t>
      </w:r>
      <w:r>
        <w:rPr>
          <w:rFonts w:eastAsia="Times New Roman"/>
          <w:szCs w:val="24"/>
        </w:rPr>
        <w:t xml:space="preserve"> με αυτοπεποίθηση, με</w:t>
      </w:r>
      <w:r w:rsidRPr="00183E50">
        <w:rPr>
          <w:rFonts w:eastAsia="Times New Roman"/>
          <w:szCs w:val="24"/>
        </w:rPr>
        <w:t xml:space="preserve"> αισιοδοξία</w:t>
      </w:r>
      <w:r>
        <w:rPr>
          <w:rFonts w:eastAsia="Times New Roman"/>
          <w:szCs w:val="24"/>
        </w:rPr>
        <w:t>,</w:t>
      </w:r>
      <w:r w:rsidRPr="00183E50">
        <w:rPr>
          <w:rFonts w:eastAsia="Times New Roman"/>
          <w:szCs w:val="24"/>
        </w:rPr>
        <w:t xml:space="preserve"> με ρεαλισμό</w:t>
      </w:r>
      <w:r>
        <w:rPr>
          <w:rFonts w:eastAsia="Times New Roman"/>
          <w:szCs w:val="24"/>
        </w:rPr>
        <w:t>, με</w:t>
      </w:r>
      <w:r w:rsidRPr="00183E50">
        <w:rPr>
          <w:rFonts w:eastAsia="Times New Roman"/>
          <w:szCs w:val="24"/>
        </w:rPr>
        <w:t xml:space="preserve"> ένα πρόγραμμα</w:t>
      </w:r>
      <w:r>
        <w:rPr>
          <w:rFonts w:eastAsia="Times New Roman"/>
          <w:szCs w:val="24"/>
        </w:rPr>
        <w:t xml:space="preserve">, με έναν πραγματισμό </w:t>
      </w:r>
      <w:r w:rsidRPr="00183E50">
        <w:rPr>
          <w:rFonts w:eastAsia="Times New Roman"/>
          <w:szCs w:val="24"/>
        </w:rPr>
        <w:t xml:space="preserve">από </w:t>
      </w:r>
      <w:r>
        <w:rPr>
          <w:rFonts w:eastAsia="Times New Roman"/>
          <w:szCs w:val="24"/>
        </w:rPr>
        <w:t>π</w:t>
      </w:r>
      <w:r w:rsidRPr="00183E50">
        <w:rPr>
          <w:rFonts w:eastAsia="Times New Roman"/>
          <w:szCs w:val="24"/>
        </w:rPr>
        <w:t>οιες κοινωνικές ομάδες συντίθεται αυτή η κ</w:t>
      </w:r>
      <w:r w:rsidRPr="00183E50">
        <w:rPr>
          <w:rFonts w:eastAsia="Times New Roman"/>
          <w:szCs w:val="24"/>
        </w:rPr>
        <w:t>οινωνία</w:t>
      </w:r>
      <w:r>
        <w:rPr>
          <w:rFonts w:eastAsia="Times New Roman"/>
          <w:szCs w:val="24"/>
        </w:rPr>
        <w:t>,</w:t>
      </w:r>
      <w:r w:rsidRPr="00183E50">
        <w:rPr>
          <w:rFonts w:eastAsia="Times New Roman"/>
          <w:szCs w:val="24"/>
        </w:rPr>
        <w:t xml:space="preserve"> ποια είναι τα συμφέροντά </w:t>
      </w:r>
      <w:r>
        <w:rPr>
          <w:rFonts w:eastAsia="Times New Roman"/>
          <w:szCs w:val="24"/>
        </w:rPr>
        <w:t>τους,</w:t>
      </w:r>
      <w:r w:rsidRPr="00183E50">
        <w:rPr>
          <w:rFonts w:eastAsia="Times New Roman"/>
          <w:szCs w:val="24"/>
        </w:rPr>
        <w:t xml:space="preserve"> π</w:t>
      </w:r>
      <w:r>
        <w:rPr>
          <w:rFonts w:eastAsia="Times New Roman"/>
          <w:szCs w:val="24"/>
        </w:rPr>
        <w:t>ώ</w:t>
      </w:r>
      <w:r w:rsidRPr="00183E50">
        <w:rPr>
          <w:rFonts w:eastAsia="Times New Roman"/>
          <w:szCs w:val="24"/>
        </w:rPr>
        <w:t>ς θα εργαστούμε</w:t>
      </w:r>
      <w:r>
        <w:rPr>
          <w:rFonts w:eastAsia="Times New Roman"/>
          <w:szCs w:val="24"/>
        </w:rPr>
        <w:t>,</w:t>
      </w:r>
      <w:r w:rsidRPr="00183E50">
        <w:rPr>
          <w:rFonts w:eastAsia="Times New Roman"/>
          <w:szCs w:val="24"/>
        </w:rPr>
        <w:t xml:space="preserve"> π</w:t>
      </w:r>
      <w:r>
        <w:rPr>
          <w:rFonts w:eastAsia="Times New Roman"/>
          <w:szCs w:val="24"/>
        </w:rPr>
        <w:t>ώ</w:t>
      </w:r>
      <w:r w:rsidRPr="00183E50">
        <w:rPr>
          <w:rFonts w:eastAsia="Times New Roman"/>
          <w:szCs w:val="24"/>
        </w:rPr>
        <w:t>ς θα δουλέψουμε να πάμε μπροστά</w:t>
      </w:r>
      <w:r>
        <w:rPr>
          <w:rFonts w:eastAsia="Times New Roman"/>
          <w:szCs w:val="24"/>
        </w:rPr>
        <w:t>.</w:t>
      </w:r>
      <w:r w:rsidRPr="00183E50">
        <w:rPr>
          <w:rFonts w:eastAsia="Times New Roman"/>
          <w:szCs w:val="24"/>
        </w:rPr>
        <w:t xml:space="preserve"> Είναι η απόλυτη φτώχεια πολιτικού επιχειρήματος</w:t>
      </w:r>
      <w:r>
        <w:rPr>
          <w:rFonts w:eastAsia="Times New Roman"/>
          <w:szCs w:val="24"/>
        </w:rPr>
        <w:t>.</w:t>
      </w:r>
      <w:r w:rsidRPr="00183E50">
        <w:rPr>
          <w:rFonts w:eastAsia="Times New Roman"/>
          <w:szCs w:val="24"/>
        </w:rPr>
        <w:t xml:space="preserve"> </w:t>
      </w:r>
    </w:p>
    <w:p w14:paraId="224A1A9C" w14:textId="77777777" w:rsidR="0081027C" w:rsidRDefault="00F5028E">
      <w:pPr>
        <w:spacing w:line="600" w:lineRule="auto"/>
        <w:ind w:firstLine="720"/>
        <w:jc w:val="both"/>
        <w:rPr>
          <w:rFonts w:eastAsia="Times New Roman"/>
          <w:szCs w:val="24"/>
        </w:rPr>
      </w:pPr>
      <w:r w:rsidRPr="00183E50">
        <w:rPr>
          <w:rFonts w:eastAsia="Times New Roman"/>
          <w:szCs w:val="24"/>
        </w:rPr>
        <w:lastRenderedPageBreak/>
        <w:t>Η μόνη κινούσα δύναμη στη Νέα Δημοκρατία αυτή τη στιγμή</w:t>
      </w:r>
      <w:r>
        <w:rPr>
          <w:rFonts w:eastAsia="Times New Roman"/>
          <w:szCs w:val="24"/>
        </w:rPr>
        <w:t>,</w:t>
      </w:r>
      <w:r w:rsidRPr="00183E50">
        <w:rPr>
          <w:rFonts w:eastAsia="Times New Roman"/>
          <w:szCs w:val="24"/>
        </w:rPr>
        <w:t xml:space="preserve"> όπως </w:t>
      </w:r>
      <w:r>
        <w:rPr>
          <w:rFonts w:eastAsia="Times New Roman"/>
          <w:szCs w:val="24"/>
        </w:rPr>
        <w:t>την δ</w:t>
      </w:r>
      <w:r w:rsidRPr="00183E50">
        <w:rPr>
          <w:rFonts w:eastAsia="Times New Roman"/>
          <w:szCs w:val="24"/>
        </w:rPr>
        <w:t>ιαπιστώσαμε και την περασμένη εβδομάδα</w:t>
      </w:r>
      <w:r>
        <w:rPr>
          <w:rFonts w:eastAsia="Times New Roman"/>
          <w:szCs w:val="24"/>
        </w:rPr>
        <w:t>,</w:t>
      </w:r>
      <w:r w:rsidRPr="00183E50">
        <w:rPr>
          <w:rFonts w:eastAsia="Times New Roman"/>
          <w:szCs w:val="24"/>
        </w:rPr>
        <w:t xml:space="preserve"> είναι </w:t>
      </w:r>
      <w:r>
        <w:rPr>
          <w:rFonts w:eastAsia="Times New Roman"/>
          <w:szCs w:val="24"/>
        </w:rPr>
        <w:t xml:space="preserve">η λύσσα του ρεσάλτου στην εξουσία, η λύσσα των φυλών </w:t>
      </w:r>
      <w:r w:rsidRPr="00183E50">
        <w:rPr>
          <w:rFonts w:eastAsia="Times New Roman"/>
          <w:szCs w:val="24"/>
        </w:rPr>
        <w:t>της συντηρητικής παράταξης οι οποίες έχουν χάσει πια κάθε πρόσχημα</w:t>
      </w:r>
      <w:r>
        <w:rPr>
          <w:rFonts w:eastAsia="Times New Roman"/>
          <w:szCs w:val="24"/>
        </w:rPr>
        <w:t xml:space="preserve">. Τι </w:t>
      </w:r>
      <w:r w:rsidRPr="00183E50">
        <w:rPr>
          <w:rFonts w:eastAsia="Times New Roman"/>
          <w:szCs w:val="24"/>
        </w:rPr>
        <w:t xml:space="preserve">για λαϊκή δεξιά μιλούν χωρίς να </w:t>
      </w:r>
      <w:r>
        <w:rPr>
          <w:rFonts w:eastAsia="Times New Roman"/>
          <w:szCs w:val="24"/>
        </w:rPr>
        <w:t>εννοούν</w:t>
      </w:r>
      <w:r w:rsidRPr="00183E50">
        <w:rPr>
          <w:rFonts w:eastAsia="Times New Roman"/>
          <w:szCs w:val="24"/>
        </w:rPr>
        <w:t xml:space="preserve"> τίποτα</w:t>
      </w:r>
      <w:r>
        <w:rPr>
          <w:rFonts w:eastAsia="Times New Roman"/>
          <w:szCs w:val="24"/>
        </w:rPr>
        <w:t>, τ</w:t>
      </w:r>
      <w:r w:rsidRPr="00183E50">
        <w:rPr>
          <w:rFonts w:eastAsia="Times New Roman"/>
          <w:szCs w:val="24"/>
        </w:rPr>
        <w:t xml:space="preserve">ι για φιλελευθερισμό τον οποίο τον έχουν </w:t>
      </w:r>
      <w:r>
        <w:rPr>
          <w:rFonts w:eastAsia="Times New Roman"/>
          <w:szCs w:val="24"/>
        </w:rPr>
        <w:t xml:space="preserve">τσαλαπατήσει </w:t>
      </w:r>
      <w:r w:rsidRPr="00183E50">
        <w:rPr>
          <w:rFonts w:eastAsia="Times New Roman"/>
          <w:szCs w:val="24"/>
        </w:rPr>
        <w:t xml:space="preserve">εδώ μέσα </w:t>
      </w:r>
      <w:r>
        <w:rPr>
          <w:rFonts w:eastAsia="Times New Roman"/>
          <w:szCs w:val="24"/>
        </w:rPr>
        <w:t>σε</w:t>
      </w:r>
      <w:r w:rsidRPr="00183E50">
        <w:rPr>
          <w:rFonts w:eastAsia="Times New Roman"/>
          <w:szCs w:val="24"/>
        </w:rPr>
        <w:t xml:space="preserve"> αυτή την Α</w:t>
      </w:r>
      <w:r w:rsidRPr="00183E50">
        <w:rPr>
          <w:rFonts w:eastAsia="Times New Roman"/>
          <w:szCs w:val="24"/>
        </w:rPr>
        <w:t>ίθουσα σε κάθε νομοσχέδιο που αφορούσε πολιτικά ή ατομικά δικαιώματα</w:t>
      </w:r>
      <w:r>
        <w:rPr>
          <w:rFonts w:eastAsia="Times New Roman"/>
          <w:szCs w:val="24"/>
        </w:rPr>
        <w:t xml:space="preserve">. </w:t>
      </w:r>
    </w:p>
    <w:p w14:paraId="224A1A9D" w14:textId="77777777" w:rsidR="0081027C" w:rsidRDefault="00F5028E">
      <w:pPr>
        <w:spacing w:line="600" w:lineRule="auto"/>
        <w:ind w:firstLine="720"/>
        <w:jc w:val="both"/>
        <w:rPr>
          <w:rFonts w:eastAsia="Times New Roman"/>
          <w:szCs w:val="24"/>
        </w:rPr>
      </w:pPr>
      <w:r>
        <w:rPr>
          <w:rFonts w:eastAsia="Times New Roman"/>
          <w:szCs w:val="24"/>
        </w:rPr>
        <w:t>Και, β</w:t>
      </w:r>
      <w:r w:rsidRPr="00183E50">
        <w:rPr>
          <w:rFonts w:eastAsia="Times New Roman"/>
          <w:szCs w:val="24"/>
        </w:rPr>
        <w:t>εβαίως</w:t>
      </w:r>
      <w:r>
        <w:rPr>
          <w:rFonts w:eastAsia="Times New Roman"/>
          <w:szCs w:val="24"/>
        </w:rPr>
        <w:t>,</w:t>
      </w:r>
      <w:r w:rsidRPr="00183E50">
        <w:rPr>
          <w:rFonts w:eastAsia="Times New Roman"/>
          <w:szCs w:val="24"/>
        </w:rPr>
        <w:t xml:space="preserve"> αυτό το οποίο </w:t>
      </w:r>
      <w:r>
        <w:rPr>
          <w:rFonts w:eastAsia="Times New Roman"/>
          <w:szCs w:val="24"/>
        </w:rPr>
        <w:t xml:space="preserve">παρουσιάζεται </w:t>
      </w:r>
      <w:r w:rsidRPr="00183E50">
        <w:rPr>
          <w:rFonts w:eastAsia="Times New Roman"/>
          <w:szCs w:val="24"/>
        </w:rPr>
        <w:t>διαρκώς με ένα δήθεν αφελή τρόπο αλλά στην πραγματικότητα δείχνει την απέχθεια της παρούσας ηγεσίας της συντηρητικής παράταξης για τους Έλληνες</w:t>
      </w:r>
      <w:r>
        <w:rPr>
          <w:rFonts w:eastAsia="Times New Roman"/>
          <w:szCs w:val="24"/>
        </w:rPr>
        <w:t>,</w:t>
      </w:r>
      <w:r w:rsidRPr="00183E50">
        <w:rPr>
          <w:rFonts w:eastAsia="Times New Roman"/>
          <w:szCs w:val="24"/>
        </w:rPr>
        <w:t xml:space="preserve"> για την </w:t>
      </w:r>
      <w:r>
        <w:rPr>
          <w:rFonts w:eastAsia="Times New Roman"/>
          <w:szCs w:val="24"/>
        </w:rPr>
        <w:t>ε</w:t>
      </w:r>
      <w:r w:rsidRPr="00183E50">
        <w:rPr>
          <w:rFonts w:eastAsia="Times New Roman"/>
          <w:szCs w:val="24"/>
        </w:rPr>
        <w:t>λληνική κοινωνία</w:t>
      </w:r>
      <w:r>
        <w:rPr>
          <w:rFonts w:eastAsia="Times New Roman"/>
          <w:szCs w:val="24"/>
        </w:rPr>
        <w:t>,</w:t>
      </w:r>
      <w:r w:rsidRPr="00183E50">
        <w:rPr>
          <w:rFonts w:eastAsia="Times New Roman"/>
          <w:szCs w:val="24"/>
        </w:rPr>
        <w:t xml:space="preserve"> για την </w:t>
      </w:r>
      <w:r>
        <w:rPr>
          <w:rFonts w:eastAsia="Times New Roman"/>
          <w:szCs w:val="24"/>
        </w:rPr>
        <w:t>ε</w:t>
      </w:r>
      <w:r w:rsidRPr="00183E50">
        <w:rPr>
          <w:rFonts w:eastAsia="Times New Roman"/>
          <w:szCs w:val="24"/>
        </w:rPr>
        <w:t>λληνική εργατική τάξη</w:t>
      </w:r>
      <w:r>
        <w:rPr>
          <w:rFonts w:eastAsia="Times New Roman"/>
          <w:szCs w:val="24"/>
        </w:rPr>
        <w:t>,</w:t>
      </w:r>
      <w:r w:rsidRPr="00183E50">
        <w:rPr>
          <w:rFonts w:eastAsia="Times New Roman"/>
          <w:szCs w:val="24"/>
        </w:rPr>
        <w:t xml:space="preserve"> για τον κόσμο της εργασίας και του μόχθου</w:t>
      </w:r>
      <w:r>
        <w:rPr>
          <w:rFonts w:eastAsia="Times New Roman"/>
          <w:szCs w:val="24"/>
        </w:rPr>
        <w:t>,</w:t>
      </w:r>
      <w:r w:rsidRPr="00183E50">
        <w:rPr>
          <w:rFonts w:eastAsia="Times New Roman"/>
          <w:szCs w:val="24"/>
        </w:rPr>
        <w:t xml:space="preserve"> για τον κόσμο της παραγωγής είναι αυτά τα οποία ξεστομίζει ο Πρόεδρός </w:t>
      </w:r>
      <w:r>
        <w:rPr>
          <w:rFonts w:eastAsia="Times New Roman"/>
          <w:szCs w:val="24"/>
        </w:rPr>
        <w:t>της,</w:t>
      </w:r>
      <w:r w:rsidRPr="00183E50">
        <w:rPr>
          <w:rFonts w:eastAsia="Times New Roman"/>
          <w:szCs w:val="24"/>
        </w:rPr>
        <w:t xml:space="preserve"> ο </w:t>
      </w:r>
      <w:r>
        <w:rPr>
          <w:rFonts w:eastAsia="Times New Roman"/>
          <w:szCs w:val="24"/>
        </w:rPr>
        <w:t>κ.</w:t>
      </w:r>
      <w:r w:rsidRPr="00183E50">
        <w:rPr>
          <w:rFonts w:eastAsia="Times New Roman"/>
          <w:szCs w:val="24"/>
        </w:rPr>
        <w:t xml:space="preserve"> Κυριάκος Μητσοτάκης</w:t>
      </w:r>
      <w:r>
        <w:rPr>
          <w:rFonts w:eastAsia="Times New Roman"/>
          <w:szCs w:val="24"/>
        </w:rPr>
        <w:t>.</w:t>
      </w:r>
      <w:r w:rsidRPr="00183E50">
        <w:rPr>
          <w:rFonts w:eastAsia="Times New Roman"/>
          <w:szCs w:val="24"/>
        </w:rPr>
        <w:t xml:space="preserve"> Όταν είχε ανέβει στη Διεθνή Έκθεση Θεσσαλονίκης</w:t>
      </w:r>
      <w:r>
        <w:rPr>
          <w:rFonts w:eastAsia="Times New Roman"/>
          <w:szCs w:val="24"/>
        </w:rPr>
        <w:t>,</w:t>
      </w:r>
      <w:r w:rsidRPr="00183E50">
        <w:rPr>
          <w:rFonts w:eastAsia="Times New Roman"/>
          <w:szCs w:val="24"/>
        </w:rPr>
        <w:t xml:space="preserve"> εί</w:t>
      </w:r>
      <w:r w:rsidRPr="00183E50">
        <w:rPr>
          <w:rFonts w:eastAsia="Times New Roman"/>
          <w:szCs w:val="24"/>
        </w:rPr>
        <w:t xml:space="preserve">χε περιγράψει το όραμα του περί </w:t>
      </w:r>
      <w:r>
        <w:rPr>
          <w:rFonts w:eastAsia="Times New Roman"/>
          <w:szCs w:val="24"/>
        </w:rPr>
        <w:t>ίσων ευκαιριών</w:t>
      </w:r>
      <w:r>
        <w:rPr>
          <w:rFonts w:eastAsia="Times New Roman"/>
          <w:szCs w:val="24"/>
        </w:rPr>
        <w:t>,</w:t>
      </w:r>
      <w:r>
        <w:rPr>
          <w:rFonts w:eastAsia="Times New Roman"/>
          <w:szCs w:val="24"/>
        </w:rPr>
        <w:t xml:space="preserve"> λέγοντας πώ</w:t>
      </w:r>
      <w:r w:rsidRPr="00183E50">
        <w:rPr>
          <w:rFonts w:eastAsia="Times New Roman"/>
          <w:szCs w:val="24"/>
        </w:rPr>
        <w:t xml:space="preserve">ς </w:t>
      </w:r>
      <w:r>
        <w:rPr>
          <w:rFonts w:eastAsia="Times New Roman"/>
          <w:szCs w:val="24"/>
        </w:rPr>
        <w:t>σ</w:t>
      </w:r>
      <w:r w:rsidRPr="00183E50">
        <w:rPr>
          <w:rFonts w:eastAsia="Times New Roman"/>
          <w:szCs w:val="24"/>
        </w:rPr>
        <w:t xml:space="preserve">το παιδί από τη λαϊκή συνοικία </w:t>
      </w:r>
      <w:r w:rsidRPr="00183E50">
        <w:rPr>
          <w:rFonts w:eastAsia="Times New Roman"/>
          <w:szCs w:val="24"/>
        </w:rPr>
        <w:lastRenderedPageBreak/>
        <w:t>θα του εξασφαλίσου</w:t>
      </w:r>
      <w:r>
        <w:rPr>
          <w:rFonts w:eastAsia="Times New Roman"/>
          <w:szCs w:val="24"/>
        </w:rPr>
        <w:t>με</w:t>
      </w:r>
      <w:r w:rsidRPr="00183E50">
        <w:rPr>
          <w:rFonts w:eastAsia="Times New Roman"/>
          <w:szCs w:val="24"/>
        </w:rPr>
        <w:t xml:space="preserve"> ίσες ευκαιρίες με το παιδί από το Πανόραμα</w:t>
      </w:r>
      <w:r>
        <w:rPr>
          <w:rFonts w:eastAsia="Times New Roman"/>
          <w:szCs w:val="24"/>
        </w:rPr>
        <w:t>.</w:t>
      </w:r>
      <w:r w:rsidRPr="00183E50">
        <w:rPr>
          <w:rFonts w:eastAsia="Times New Roman"/>
          <w:szCs w:val="24"/>
        </w:rPr>
        <w:t xml:space="preserve"> Το ίδιο προχθές το επανέλαβε με έναν αποκρουστικό τρόπο</w:t>
      </w:r>
      <w:r>
        <w:rPr>
          <w:rFonts w:eastAsia="Times New Roman"/>
          <w:szCs w:val="24"/>
        </w:rPr>
        <w:t>,</w:t>
      </w:r>
      <w:r w:rsidRPr="00183E50">
        <w:rPr>
          <w:rFonts w:eastAsia="Times New Roman"/>
          <w:szCs w:val="24"/>
        </w:rPr>
        <w:t xml:space="preserve"> το παιδί από το Περιστέρι να μπορέσει να </w:t>
      </w:r>
      <w:r w:rsidRPr="00183E50">
        <w:rPr>
          <w:rFonts w:eastAsia="Times New Roman"/>
          <w:szCs w:val="24"/>
        </w:rPr>
        <w:t xml:space="preserve">γίνει </w:t>
      </w:r>
      <w:r>
        <w:rPr>
          <w:rFonts w:eastAsia="Times New Roman"/>
          <w:szCs w:val="24"/>
        </w:rPr>
        <w:t>ψυκτικός ή τεχνικός</w:t>
      </w:r>
      <w:r w:rsidRPr="00183E50">
        <w:rPr>
          <w:rFonts w:eastAsia="Times New Roman"/>
          <w:szCs w:val="24"/>
        </w:rPr>
        <w:t xml:space="preserve"> ανελκυστήρων</w:t>
      </w:r>
      <w:r>
        <w:rPr>
          <w:rFonts w:eastAsia="Times New Roman"/>
          <w:szCs w:val="24"/>
        </w:rPr>
        <w:t>.</w:t>
      </w:r>
    </w:p>
    <w:p w14:paraId="224A1A9E" w14:textId="77777777" w:rsidR="0081027C" w:rsidRDefault="00F5028E">
      <w:pPr>
        <w:spacing w:line="600" w:lineRule="auto"/>
        <w:ind w:firstLine="720"/>
        <w:jc w:val="both"/>
        <w:rPr>
          <w:rFonts w:eastAsia="Times New Roman"/>
          <w:szCs w:val="24"/>
        </w:rPr>
      </w:pPr>
      <w:r>
        <w:rPr>
          <w:rFonts w:eastAsia="Times New Roman"/>
          <w:szCs w:val="24"/>
        </w:rPr>
        <w:t>Δ</w:t>
      </w:r>
      <w:r w:rsidRPr="00183E50">
        <w:rPr>
          <w:rFonts w:eastAsia="Times New Roman"/>
          <w:szCs w:val="24"/>
        </w:rPr>
        <w:t>εν γνωρίζει</w:t>
      </w:r>
      <w:r>
        <w:rPr>
          <w:rFonts w:eastAsia="Times New Roman"/>
          <w:szCs w:val="24"/>
        </w:rPr>
        <w:t xml:space="preserve"> όμως</w:t>
      </w:r>
      <w:r w:rsidRPr="00183E50">
        <w:rPr>
          <w:rFonts w:eastAsia="Times New Roman"/>
          <w:szCs w:val="24"/>
        </w:rPr>
        <w:t xml:space="preserve"> και την κοινωνία</w:t>
      </w:r>
      <w:r>
        <w:rPr>
          <w:rFonts w:eastAsia="Times New Roman"/>
          <w:szCs w:val="24"/>
        </w:rPr>
        <w:t>,</w:t>
      </w:r>
      <w:r w:rsidRPr="00183E50">
        <w:rPr>
          <w:rFonts w:eastAsia="Times New Roman"/>
          <w:szCs w:val="24"/>
        </w:rPr>
        <w:t xml:space="preserve"> δεν γνωρίζει πρόσωπα</w:t>
      </w:r>
      <w:r>
        <w:rPr>
          <w:rFonts w:eastAsia="Times New Roman"/>
          <w:szCs w:val="24"/>
        </w:rPr>
        <w:t>.</w:t>
      </w:r>
      <w:r w:rsidRPr="00183E50">
        <w:rPr>
          <w:rFonts w:eastAsia="Times New Roman"/>
          <w:szCs w:val="24"/>
        </w:rPr>
        <w:t xml:space="preserve"> </w:t>
      </w:r>
      <w:r>
        <w:rPr>
          <w:rFonts w:eastAsia="Times New Roman"/>
          <w:szCs w:val="24"/>
        </w:rPr>
        <w:t>Η άγνοια αυτή</w:t>
      </w:r>
      <w:r w:rsidRPr="00183E50">
        <w:rPr>
          <w:rFonts w:eastAsia="Times New Roman"/>
          <w:szCs w:val="24"/>
        </w:rPr>
        <w:t xml:space="preserve"> είναι επικίνδυνη</w:t>
      </w:r>
      <w:r>
        <w:rPr>
          <w:rFonts w:eastAsia="Times New Roman"/>
          <w:szCs w:val="24"/>
        </w:rPr>
        <w:t>.</w:t>
      </w:r>
      <w:r w:rsidRPr="00183E50">
        <w:rPr>
          <w:rFonts w:eastAsia="Times New Roman"/>
          <w:szCs w:val="24"/>
        </w:rPr>
        <w:t xml:space="preserve"> Η εμμονή</w:t>
      </w:r>
      <w:r>
        <w:rPr>
          <w:rFonts w:eastAsia="Times New Roman"/>
          <w:szCs w:val="24"/>
        </w:rPr>
        <w:t>,</w:t>
      </w:r>
      <w:r w:rsidRPr="00183E50">
        <w:rPr>
          <w:rFonts w:eastAsia="Times New Roman"/>
          <w:szCs w:val="24"/>
        </w:rPr>
        <w:t xml:space="preserve"> </w:t>
      </w:r>
      <w:r>
        <w:rPr>
          <w:rFonts w:eastAsia="Times New Roman"/>
          <w:szCs w:val="24"/>
        </w:rPr>
        <w:t>β</w:t>
      </w:r>
      <w:r w:rsidRPr="00183E50">
        <w:rPr>
          <w:rFonts w:eastAsia="Times New Roman"/>
          <w:szCs w:val="24"/>
        </w:rPr>
        <w:t>έβαια</w:t>
      </w:r>
      <w:r>
        <w:rPr>
          <w:rFonts w:eastAsia="Times New Roman"/>
          <w:szCs w:val="24"/>
        </w:rPr>
        <w:t>,</w:t>
      </w:r>
      <w:r w:rsidRPr="00183E50">
        <w:rPr>
          <w:rFonts w:eastAsia="Times New Roman"/>
          <w:szCs w:val="24"/>
        </w:rPr>
        <w:t xml:space="preserve"> και ο τρόπος που βλέπει την κοινωνία είναι απεχθής και αποκρουστική</w:t>
      </w:r>
      <w:r>
        <w:rPr>
          <w:rFonts w:eastAsia="Times New Roman"/>
          <w:szCs w:val="24"/>
        </w:rPr>
        <w:t>.</w:t>
      </w:r>
      <w:r w:rsidRPr="00183E50">
        <w:rPr>
          <w:rFonts w:eastAsia="Times New Roman"/>
          <w:szCs w:val="24"/>
        </w:rPr>
        <w:t xml:space="preserve"> Γιατί δεν ρωτάει </w:t>
      </w:r>
      <w:r>
        <w:rPr>
          <w:rFonts w:eastAsia="Times New Roman"/>
          <w:szCs w:val="24"/>
        </w:rPr>
        <w:t xml:space="preserve">διευθύνοντα σύμβουλο </w:t>
      </w:r>
      <w:r w:rsidRPr="00183E50">
        <w:rPr>
          <w:rFonts w:eastAsia="Times New Roman"/>
          <w:szCs w:val="24"/>
        </w:rPr>
        <w:t xml:space="preserve">και </w:t>
      </w:r>
      <w:r>
        <w:rPr>
          <w:rFonts w:eastAsia="Times New Roman"/>
          <w:szCs w:val="24"/>
        </w:rPr>
        <w:t>π</w:t>
      </w:r>
      <w:r w:rsidRPr="00183E50">
        <w:rPr>
          <w:rFonts w:eastAsia="Times New Roman"/>
          <w:szCs w:val="24"/>
        </w:rPr>
        <w:t xml:space="preserve">ρόεδρο συστημικής </w:t>
      </w:r>
      <w:r>
        <w:rPr>
          <w:rFonts w:eastAsia="Times New Roman"/>
          <w:szCs w:val="24"/>
        </w:rPr>
        <w:t>τ</w:t>
      </w:r>
      <w:r w:rsidRPr="00183E50">
        <w:rPr>
          <w:rFonts w:eastAsia="Times New Roman"/>
          <w:szCs w:val="24"/>
        </w:rPr>
        <w:t>ράπεζας</w:t>
      </w:r>
      <w:r>
        <w:rPr>
          <w:rFonts w:eastAsia="Times New Roman"/>
          <w:szCs w:val="24"/>
        </w:rPr>
        <w:t>,</w:t>
      </w:r>
      <w:r w:rsidRPr="00183E50">
        <w:rPr>
          <w:rFonts w:eastAsia="Times New Roman"/>
          <w:szCs w:val="24"/>
        </w:rPr>
        <w:t xml:space="preserve"> που έχει χρηματίσει</w:t>
      </w:r>
      <w:r>
        <w:rPr>
          <w:rFonts w:eastAsia="Times New Roman"/>
          <w:szCs w:val="24"/>
        </w:rPr>
        <w:t>,</w:t>
      </w:r>
      <w:r w:rsidRPr="00183E50">
        <w:rPr>
          <w:rFonts w:eastAsia="Times New Roman"/>
          <w:szCs w:val="24"/>
        </w:rPr>
        <w:t xml:space="preserve"> από ποια γειτονιά είναι</w:t>
      </w:r>
      <w:r>
        <w:rPr>
          <w:rFonts w:eastAsia="Times New Roman"/>
          <w:szCs w:val="24"/>
        </w:rPr>
        <w:t xml:space="preserve">; Από το </w:t>
      </w:r>
      <w:r w:rsidRPr="00183E50">
        <w:rPr>
          <w:rFonts w:eastAsia="Times New Roman"/>
          <w:szCs w:val="24"/>
        </w:rPr>
        <w:t>Περιστέρι είναι</w:t>
      </w:r>
      <w:r>
        <w:rPr>
          <w:rFonts w:eastAsia="Times New Roman"/>
          <w:szCs w:val="24"/>
        </w:rPr>
        <w:t>.</w:t>
      </w:r>
      <w:r w:rsidRPr="00183E50">
        <w:rPr>
          <w:rFonts w:eastAsia="Times New Roman"/>
          <w:szCs w:val="24"/>
        </w:rPr>
        <w:t xml:space="preserve"> </w:t>
      </w:r>
    </w:p>
    <w:p w14:paraId="224A1A9F" w14:textId="77777777" w:rsidR="0081027C" w:rsidRDefault="00F5028E">
      <w:pPr>
        <w:spacing w:line="600" w:lineRule="auto"/>
        <w:ind w:firstLine="720"/>
        <w:jc w:val="both"/>
        <w:rPr>
          <w:rFonts w:eastAsia="Times New Roman"/>
          <w:szCs w:val="24"/>
        </w:rPr>
      </w:pPr>
      <w:r>
        <w:rPr>
          <w:rFonts w:eastAsia="Times New Roman"/>
          <w:szCs w:val="24"/>
        </w:rPr>
        <w:t>Έ</w:t>
      </w:r>
      <w:r w:rsidRPr="00183E50">
        <w:rPr>
          <w:rFonts w:eastAsia="Times New Roman"/>
          <w:szCs w:val="24"/>
        </w:rPr>
        <w:t xml:space="preserve">χει ιδέα με ποιους συνομιλεί ο </w:t>
      </w:r>
      <w:r>
        <w:rPr>
          <w:rFonts w:eastAsia="Times New Roman"/>
          <w:szCs w:val="24"/>
        </w:rPr>
        <w:t>κ.</w:t>
      </w:r>
      <w:r w:rsidRPr="00183E50">
        <w:rPr>
          <w:rFonts w:eastAsia="Times New Roman"/>
          <w:szCs w:val="24"/>
        </w:rPr>
        <w:t xml:space="preserve"> Μητσοτάκης</w:t>
      </w:r>
      <w:r>
        <w:rPr>
          <w:rFonts w:eastAsia="Times New Roman"/>
          <w:szCs w:val="24"/>
        </w:rPr>
        <w:t>;</w:t>
      </w:r>
      <w:r w:rsidRPr="00183E50">
        <w:rPr>
          <w:rFonts w:eastAsia="Times New Roman"/>
          <w:szCs w:val="24"/>
        </w:rPr>
        <w:t xml:space="preserve"> Έχει ιδέα ότι όλ</w:t>
      </w:r>
      <w:r>
        <w:rPr>
          <w:rFonts w:eastAsia="Times New Roman"/>
          <w:szCs w:val="24"/>
        </w:rPr>
        <w:t>η η</w:t>
      </w:r>
      <w:r w:rsidRPr="00183E50">
        <w:rPr>
          <w:rFonts w:eastAsia="Times New Roman"/>
          <w:szCs w:val="24"/>
        </w:rPr>
        <w:t xml:space="preserve"> μεταπολεμική Ελλάδα και όλος ο 20</w:t>
      </w:r>
      <w:r w:rsidRPr="00183E50">
        <w:rPr>
          <w:rFonts w:eastAsia="Times New Roman"/>
          <w:szCs w:val="24"/>
          <w:vertAlign w:val="superscript"/>
        </w:rPr>
        <w:t>ος</w:t>
      </w:r>
      <w:r>
        <w:rPr>
          <w:rFonts w:eastAsia="Times New Roman"/>
          <w:szCs w:val="24"/>
        </w:rPr>
        <w:t xml:space="preserve"> </w:t>
      </w:r>
      <w:r w:rsidRPr="00183E50">
        <w:rPr>
          <w:rFonts w:eastAsia="Times New Roman"/>
          <w:szCs w:val="24"/>
        </w:rPr>
        <w:t>αιώνας στηρίχθηκαν σε μία δύσκολη</w:t>
      </w:r>
      <w:r>
        <w:rPr>
          <w:rFonts w:eastAsia="Times New Roman"/>
          <w:szCs w:val="24"/>
        </w:rPr>
        <w:t>,</w:t>
      </w:r>
      <w:r w:rsidRPr="00183E50">
        <w:rPr>
          <w:rFonts w:eastAsia="Times New Roman"/>
          <w:szCs w:val="24"/>
        </w:rPr>
        <w:t xml:space="preserve"> αλλά </w:t>
      </w:r>
      <w:r>
        <w:rPr>
          <w:rFonts w:eastAsia="Times New Roman"/>
          <w:szCs w:val="24"/>
        </w:rPr>
        <w:t xml:space="preserve">υγιή </w:t>
      </w:r>
      <w:r w:rsidRPr="00183E50">
        <w:rPr>
          <w:rFonts w:eastAsia="Times New Roman"/>
          <w:szCs w:val="24"/>
        </w:rPr>
        <w:t>κοιν</w:t>
      </w:r>
      <w:r w:rsidRPr="00183E50">
        <w:rPr>
          <w:rFonts w:eastAsia="Times New Roman"/>
          <w:szCs w:val="24"/>
        </w:rPr>
        <w:t>ωνική κινητικότητα</w:t>
      </w:r>
      <w:r>
        <w:rPr>
          <w:rFonts w:eastAsia="Times New Roman"/>
          <w:szCs w:val="24"/>
        </w:rPr>
        <w:t>,</w:t>
      </w:r>
      <w:r w:rsidRPr="00183E50">
        <w:rPr>
          <w:rFonts w:eastAsia="Times New Roman"/>
          <w:szCs w:val="24"/>
        </w:rPr>
        <w:t xml:space="preserve"> σε μία χώρα η οποία επέτρεψε </w:t>
      </w:r>
      <w:r>
        <w:rPr>
          <w:rFonts w:eastAsia="Times New Roman"/>
          <w:szCs w:val="24"/>
        </w:rPr>
        <w:t>έ</w:t>
      </w:r>
      <w:r w:rsidRPr="00183E50">
        <w:rPr>
          <w:rFonts w:eastAsia="Times New Roman"/>
          <w:szCs w:val="24"/>
        </w:rPr>
        <w:t>στω και με δυσκολίες στα παιδιά των λαϊκών συνοικιών</w:t>
      </w:r>
      <w:r>
        <w:rPr>
          <w:rFonts w:eastAsia="Times New Roman"/>
          <w:szCs w:val="24"/>
        </w:rPr>
        <w:t>,</w:t>
      </w:r>
      <w:r w:rsidRPr="00183E50">
        <w:rPr>
          <w:rFonts w:eastAsia="Times New Roman"/>
          <w:szCs w:val="24"/>
        </w:rPr>
        <w:t xml:space="preserve"> στα παιδιά της λαϊκής </w:t>
      </w:r>
      <w:r>
        <w:rPr>
          <w:rFonts w:eastAsia="Times New Roman"/>
          <w:szCs w:val="24"/>
        </w:rPr>
        <w:t>τ</w:t>
      </w:r>
      <w:r w:rsidRPr="00183E50">
        <w:rPr>
          <w:rFonts w:eastAsia="Times New Roman"/>
          <w:szCs w:val="24"/>
        </w:rPr>
        <w:t>άξης</w:t>
      </w:r>
      <w:r>
        <w:rPr>
          <w:rFonts w:eastAsia="Times New Roman"/>
          <w:szCs w:val="24"/>
        </w:rPr>
        <w:t>, στ</w:t>
      </w:r>
      <w:r w:rsidRPr="00183E50">
        <w:rPr>
          <w:rFonts w:eastAsia="Times New Roman"/>
          <w:szCs w:val="24"/>
        </w:rPr>
        <w:t>α παιδιά της εργατιάς να σπουδάσουν</w:t>
      </w:r>
      <w:r>
        <w:rPr>
          <w:rFonts w:eastAsia="Times New Roman"/>
          <w:szCs w:val="24"/>
        </w:rPr>
        <w:t>;</w:t>
      </w:r>
    </w:p>
    <w:p w14:paraId="224A1AA0" w14:textId="77777777" w:rsidR="0081027C" w:rsidRDefault="00F5028E">
      <w:pPr>
        <w:spacing w:line="600" w:lineRule="auto"/>
        <w:ind w:firstLine="720"/>
        <w:jc w:val="both"/>
        <w:rPr>
          <w:rFonts w:eastAsia="Times New Roman"/>
          <w:szCs w:val="24"/>
        </w:rPr>
      </w:pPr>
      <w:r w:rsidRPr="00183E50">
        <w:rPr>
          <w:rFonts w:eastAsia="Times New Roman"/>
          <w:szCs w:val="24"/>
        </w:rPr>
        <w:lastRenderedPageBreak/>
        <w:t xml:space="preserve">Αυτό είναι το όραμα του </w:t>
      </w:r>
      <w:r>
        <w:rPr>
          <w:rFonts w:eastAsia="Times New Roman"/>
          <w:szCs w:val="24"/>
        </w:rPr>
        <w:t>Ε</w:t>
      </w:r>
      <w:r w:rsidRPr="00183E50">
        <w:rPr>
          <w:rFonts w:eastAsia="Times New Roman"/>
          <w:szCs w:val="24"/>
        </w:rPr>
        <w:t xml:space="preserve">λληνισμού από τον </w:t>
      </w:r>
      <w:r>
        <w:rPr>
          <w:rFonts w:eastAsia="Times New Roman"/>
          <w:szCs w:val="24"/>
        </w:rPr>
        <w:t>κ</w:t>
      </w:r>
      <w:r w:rsidRPr="00183E50">
        <w:rPr>
          <w:rFonts w:eastAsia="Times New Roman"/>
          <w:szCs w:val="24"/>
        </w:rPr>
        <w:t>αιρό των με</w:t>
      </w:r>
      <w:r>
        <w:rPr>
          <w:rFonts w:eastAsia="Times New Roman"/>
          <w:szCs w:val="24"/>
        </w:rPr>
        <w:t>γάλων ευεργετών της Ηπείρου γ</w:t>
      </w:r>
      <w:r w:rsidRPr="00183E50">
        <w:rPr>
          <w:rFonts w:eastAsia="Times New Roman"/>
          <w:szCs w:val="24"/>
        </w:rPr>
        <w:t xml:space="preserve">ια τα άρματα και τα γράμματα μέχρι την Ελλάδα της δεκαετίας του </w:t>
      </w:r>
      <w:r>
        <w:rPr>
          <w:rFonts w:eastAsia="Times New Roman"/>
          <w:szCs w:val="24"/>
        </w:rPr>
        <w:t>’</w:t>
      </w:r>
      <w:r w:rsidRPr="00183E50">
        <w:rPr>
          <w:rFonts w:eastAsia="Times New Roman"/>
          <w:szCs w:val="24"/>
        </w:rPr>
        <w:t>50</w:t>
      </w:r>
      <w:r>
        <w:rPr>
          <w:rFonts w:eastAsia="Times New Roman"/>
          <w:szCs w:val="24"/>
        </w:rPr>
        <w:t xml:space="preserve"> </w:t>
      </w:r>
      <w:r w:rsidRPr="00183E50">
        <w:rPr>
          <w:rFonts w:eastAsia="Times New Roman"/>
          <w:szCs w:val="24"/>
        </w:rPr>
        <w:t>και</w:t>
      </w:r>
      <w:r>
        <w:rPr>
          <w:rFonts w:eastAsia="Times New Roman"/>
          <w:szCs w:val="24"/>
        </w:rPr>
        <w:t xml:space="preserve"> </w:t>
      </w:r>
      <w:r w:rsidRPr="00183E50">
        <w:rPr>
          <w:rFonts w:eastAsia="Times New Roman"/>
          <w:szCs w:val="24"/>
        </w:rPr>
        <w:t xml:space="preserve">του </w:t>
      </w:r>
      <w:r>
        <w:rPr>
          <w:rFonts w:eastAsia="Times New Roman"/>
          <w:szCs w:val="24"/>
        </w:rPr>
        <w:t>’</w:t>
      </w:r>
      <w:r w:rsidRPr="00183E50">
        <w:rPr>
          <w:rFonts w:eastAsia="Times New Roman"/>
          <w:szCs w:val="24"/>
        </w:rPr>
        <w:t>60 της ανοικοδόμησης</w:t>
      </w:r>
      <w:r>
        <w:rPr>
          <w:rFonts w:eastAsia="Times New Roman"/>
          <w:szCs w:val="24"/>
        </w:rPr>
        <w:t>,</w:t>
      </w:r>
      <w:r w:rsidRPr="00183E50">
        <w:rPr>
          <w:rFonts w:eastAsia="Times New Roman"/>
          <w:szCs w:val="24"/>
        </w:rPr>
        <w:t xml:space="preserve"> όταν η εργατική τάξη</w:t>
      </w:r>
      <w:r>
        <w:rPr>
          <w:rFonts w:eastAsia="Times New Roman"/>
          <w:szCs w:val="24"/>
        </w:rPr>
        <w:t>,</w:t>
      </w:r>
      <w:r w:rsidRPr="00183E50">
        <w:rPr>
          <w:rFonts w:eastAsia="Times New Roman"/>
          <w:szCs w:val="24"/>
        </w:rPr>
        <w:t xml:space="preserve"> οι εργατικές συνοικίες έβγαλαν τους καλύτερους γιατρούς</w:t>
      </w:r>
      <w:r>
        <w:rPr>
          <w:rFonts w:eastAsia="Times New Roman"/>
          <w:szCs w:val="24"/>
        </w:rPr>
        <w:t>,</w:t>
      </w:r>
      <w:r w:rsidRPr="00183E50">
        <w:rPr>
          <w:rFonts w:eastAsia="Times New Roman"/>
          <w:szCs w:val="24"/>
        </w:rPr>
        <w:t xml:space="preserve"> τους καλύτερους νομικούς</w:t>
      </w:r>
      <w:r>
        <w:rPr>
          <w:rFonts w:eastAsia="Times New Roman"/>
          <w:szCs w:val="24"/>
        </w:rPr>
        <w:t>,</w:t>
      </w:r>
      <w:r w:rsidRPr="00183E50">
        <w:rPr>
          <w:rFonts w:eastAsia="Times New Roman"/>
          <w:szCs w:val="24"/>
        </w:rPr>
        <w:t xml:space="preserve"> τους καλύτερους μηχανικούς και τους καλύτερους πολιτ</w:t>
      </w:r>
      <w:r w:rsidRPr="00183E50">
        <w:rPr>
          <w:rFonts w:eastAsia="Times New Roman"/>
          <w:szCs w:val="24"/>
        </w:rPr>
        <w:t>ικούς</w:t>
      </w:r>
      <w:r>
        <w:rPr>
          <w:rFonts w:eastAsia="Times New Roman"/>
          <w:szCs w:val="24"/>
        </w:rPr>
        <w:t xml:space="preserve">. </w:t>
      </w:r>
      <w:r w:rsidRPr="00183E50">
        <w:rPr>
          <w:rFonts w:eastAsia="Times New Roman"/>
          <w:szCs w:val="24"/>
        </w:rPr>
        <w:t>Αυτή είναι η ελληνική κοινωνία</w:t>
      </w:r>
      <w:r>
        <w:rPr>
          <w:rFonts w:eastAsia="Times New Roman"/>
          <w:szCs w:val="24"/>
        </w:rPr>
        <w:t>.</w:t>
      </w:r>
      <w:r w:rsidRPr="00183E50">
        <w:rPr>
          <w:rFonts w:eastAsia="Times New Roman"/>
          <w:szCs w:val="24"/>
        </w:rPr>
        <w:t xml:space="preserve"> Έπαψαν οι φυλές</w:t>
      </w:r>
      <w:r>
        <w:rPr>
          <w:rFonts w:eastAsia="Times New Roman"/>
          <w:szCs w:val="24"/>
        </w:rPr>
        <w:t>,</w:t>
      </w:r>
      <w:r w:rsidRPr="00183E50">
        <w:rPr>
          <w:rFonts w:eastAsia="Times New Roman"/>
          <w:szCs w:val="24"/>
        </w:rPr>
        <w:t xml:space="preserve"> οι φατρίες και οι δυναστείες</w:t>
      </w:r>
      <w:r>
        <w:rPr>
          <w:rFonts w:eastAsia="Times New Roman"/>
          <w:szCs w:val="24"/>
        </w:rPr>
        <w:t>. Δ</w:t>
      </w:r>
      <w:r w:rsidRPr="00183E50">
        <w:rPr>
          <w:rFonts w:eastAsia="Times New Roman"/>
          <w:szCs w:val="24"/>
        </w:rPr>
        <w:t>υναστείες έχουν οι Φιλιππίνες</w:t>
      </w:r>
      <w:r>
        <w:rPr>
          <w:rFonts w:eastAsia="Times New Roman"/>
          <w:szCs w:val="24"/>
        </w:rPr>
        <w:t xml:space="preserve"> κ</w:t>
      </w:r>
      <w:r w:rsidRPr="00183E50">
        <w:rPr>
          <w:rFonts w:eastAsia="Times New Roman"/>
          <w:szCs w:val="24"/>
        </w:rPr>
        <w:t>αι το Πακιστάν</w:t>
      </w:r>
      <w:r>
        <w:rPr>
          <w:rFonts w:eastAsia="Times New Roman"/>
          <w:szCs w:val="24"/>
        </w:rPr>
        <w:t>,</w:t>
      </w:r>
      <w:r w:rsidRPr="00183E50">
        <w:rPr>
          <w:rFonts w:eastAsia="Times New Roman"/>
          <w:szCs w:val="24"/>
        </w:rPr>
        <w:t xml:space="preserve"> που πρέπει να είσαι </w:t>
      </w:r>
      <w:r>
        <w:rPr>
          <w:rFonts w:eastAsia="Times New Roman"/>
          <w:szCs w:val="24"/>
        </w:rPr>
        <w:t>γιος,</w:t>
      </w:r>
      <w:r w:rsidRPr="00183E50">
        <w:rPr>
          <w:rFonts w:eastAsia="Times New Roman"/>
          <w:szCs w:val="24"/>
        </w:rPr>
        <w:t xml:space="preserve"> ανιψιός</w:t>
      </w:r>
      <w:r>
        <w:rPr>
          <w:rFonts w:eastAsia="Times New Roman"/>
          <w:szCs w:val="24"/>
        </w:rPr>
        <w:t xml:space="preserve">, </w:t>
      </w:r>
      <w:proofErr w:type="spellStart"/>
      <w:r w:rsidRPr="00183E50">
        <w:rPr>
          <w:rFonts w:eastAsia="Times New Roman"/>
          <w:szCs w:val="24"/>
        </w:rPr>
        <w:t>εγγονός</w:t>
      </w:r>
      <w:proofErr w:type="spellEnd"/>
      <w:r w:rsidRPr="00183E50">
        <w:rPr>
          <w:rFonts w:eastAsia="Times New Roman"/>
          <w:szCs w:val="24"/>
        </w:rPr>
        <w:t xml:space="preserve"> για να </w:t>
      </w:r>
      <w:r>
        <w:rPr>
          <w:rFonts w:eastAsia="Times New Roman"/>
          <w:szCs w:val="24"/>
        </w:rPr>
        <w:t xml:space="preserve">έχεις δικαίωμα να πολιτευτείς. </w:t>
      </w:r>
    </w:p>
    <w:p w14:paraId="224A1AA1" w14:textId="77777777" w:rsidR="0081027C" w:rsidRDefault="00F5028E">
      <w:pPr>
        <w:spacing w:line="600" w:lineRule="auto"/>
        <w:ind w:firstLine="720"/>
        <w:jc w:val="both"/>
        <w:rPr>
          <w:rFonts w:eastAsia="Times New Roman"/>
          <w:szCs w:val="24"/>
        </w:rPr>
      </w:pPr>
      <w:r>
        <w:rPr>
          <w:rFonts w:eastAsia="Times New Roman"/>
          <w:szCs w:val="24"/>
        </w:rPr>
        <w:t xml:space="preserve">Στη δική σας παράταξη, όμως, </w:t>
      </w:r>
      <w:r w:rsidRPr="00183E50">
        <w:rPr>
          <w:rFonts w:eastAsia="Times New Roman"/>
          <w:szCs w:val="24"/>
        </w:rPr>
        <w:t>ακόμα πολιτ</w:t>
      </w:r>
      <w:r w:rsidRPr="00183E50">
        <w:rPr>
          <w:rFonts w:eastAsia="Times New Roman"/>
          <w:szCs w:val="24"/>
        </w:rPr>
        <w:t>εύεστ</w:t>
      </w:r>
      <w:r>
        <w:rPr>
          <w:rFonts w:eastAsia="Times New Roman"/>
          <w:szCs w:val="24"/>
        </w:rPr>
        <w:t>ε</w:t>
      </w:r>
      <w:r w:rsidRPr="00183E50">
        <w:rPr>
          <w:rFonts w:eastAsia="Times New Roman"/>
          <w:szCs w:val="24"/>
        </w:rPr>
        <w:t xml:space="preserve"> με τη μαγκούρα του παππού κομματάρχη</w:t>
      </w:r>
      <w:r>
        <w:rPr>
          <w:rFonts w:eastAsia="Times New Roman"/>
          <w:szCs w:val="24"/>
        </w:rPr>
        <w:t>,</w:t>
      </w:r>
      <w:r w:rsidRPr="00183E50">
        <w:rPr>
          <w:rFonts w:eastAsia="Times New Roman"/>
          <w:szCs w:val="24"/>
        </w:rPr>
        <w:t xml:space="preserve"> την οποία τη στέλνει στα χωριά για να φοβηθούν και να ψηφίσουν το κόμμα</w:t>
      </w:r>
      <w:r>
        <w:rPr>
          <w:rFonts w:eastAsia="Times New Roman"/>
          <w:szCs w:val="24"/>
        </w:rPr>
        <w:t>.</w:t>
      </w:r>
      <w:r w:rsidRPr="00183E50">
        <w:rPr>
          <w:rFonts w:eastAsia="Times New Roman"/>
          <w:szCs w:val="24"/>
        </w:rPr>
        <w:t xml:space="preserve"> </w:t>
      </w:r>
    </w:p>
    <w:p w14:paraId="224A1AA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Αυτά τα οποία λέει διαρκώς η συντηρητική παράταξη περί αριστείας</w:t>
      </w:r>
      <w:r>
        <w:rPr>
          <w:rFonts w:eastAsia="Times New Roman" w:cs="Times New Roman"/>
          <w:szCs w:val="24"/>
        </w:rPr>
        <w:t>,</w:t>
      </w:r>
      <w:r>
        <w:rPr>
          <w:rFonts w:eastAsia="Times New Roman" w:cs="Times New Roman"/>
          <w:szCs w:val="24"/>
        </w:rPr>
        <w:t xml:space="preserve"> είναι ο φερετζές της πίστης της στην ολιγαρχία. Απορώ πώς υπάρχουν ακόμη και Βουλευτές στη συντηρητική παράταξη </w:t>
      </w:r>
      <w:r w:rsidRPr="00B11164">
        <w:rPr>
          <w:rFonts w:eastAsia="Times New Roman" w:cs="Times New Roman"/>
          <w:szCs w:val="24"/>
        </w:rPr>
        <w:t>-</w:t>
      </w:r>
      <w:r>
        <w:rPr>
          <w:rFonts w:eastAsia="Times New Roman" w:cs="Times New Roman"/>
          <w:szCs w:val="24"/>
        </w:rPr>
        <w:t xml:space="preserve">οι οποίοι και νουνεχείς είναι </w:t>
      </w:r>
      <w:r>
        <w:rPr>
          <w:rFonts w:eastAsia="Times New Roman" w:cs="Times New Roman"/>
          <w:szCs w:val="24"/>
        </w:rPr>
        <w:lastRenderedPageBreak/>
        <w:t>και προέρχονται μέσα από τις λαϊκές τάξεις και από τα σπλάχνα της ελληνικής κοινωνίας</w:t>
      </w:r>
      <w:r w:rsidRPr="00B11164">
        <w:rPr>
          <w:rFonts w:eastAsia="Times New Roman" w:cs="Times New Roman"/>
          <w:szCs w:val="24"/>
        </w:rPr>
        <w:t>-</w:t>
      </w:r>
      <w:r>
        <w:rPr>
          <w:rFonts w:eastAsia="Times New Roman" w:cs="Times New Roman"/>
          <w:szCs w:val="24"/>
        </w:rPr>
        <w:t xml:space="preserve"> οι οποίοι αποδέχονται, πώ</w:t>
      </w:r>
      <w:r>
        <w:rPr>
          <w:rFonts w:eastAsia="Times New Roman" w:cs="Times New Roman"/>
          <w:szCs w:val="24"/>
        </w:rPr>
        <w:t>ς αντέχουν και με τι μούτρα θα αντικρύσουν τους εντολείς, τους συμπολίτες τους, όταν ο Αρχηγός τους επιφυλάσσει ένα τέτοιο ταξικό κολαστήριο</w:t>
      </w:r>
      <w:r>
        <w:rPr>
          <w:rFonts w:eastAsia="Times New Roman" w:cs="Times New Roman"/>
          <w:szCs w:val="24"/>
        </w:rPr>
        <w:t>,</w:t>
      </w:r>
      <w:r>
        <w:rPr>
          <w:rFonts w:eastAsia="Times New Roman" w:cs="Times New Roman"/>
          <w:szCs w:val="24"/>
        </w:rPr>
        <w:t xml:space="preserve"> για τους ανθρώπους τους οποίους καλεί να τον ψηφίσουν.</w:t>
      </w:r>
    </w:p>
    <w:p w14:paraId="224A1AA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Δηλαδή, ας πούμε, θα πείτε εσείς, κύριε </w:t>
      </w:r>
      <w:proofErr w:type="spellStart"/>
      <w:r>
        <w:rPr>
          <w:rFonts w:eastAsia="Times New Roman" w:cs="Times New Roman"/>
          <w:szCs w:val="24"/>
        </w:rPr>
        <w:t>Μπουκώρο</w:t>
      </w:r>
      <w:proofErr w:type="spellEnd"/>
      <w:r>
        <w:rPr>
          <w:rFonts w:eastAsia="Times New Roman" w:cs="Times New Roman"/>
          <w:szCs w:val="24"/>
        </w:rPr>
        <w:t>, στη Μαγνη</w:t>
      </w:r>
      <w:r>
        <w:rPr>
          <w:rFonts w:eastAsia="Times New Roman" w:cs="Times New Roman"/>
          <w:szCs w:val="24"/>
        </w:rPr>
        <w:t>σία ότι «εσύ, επειδή είσαι από τον Αλμυρό ή από τη Νέα Ιωνία, το μέλλον σου είναι βοηθός πιστολάκι στο κομμωτήριο, δεν θα γίνεις ποτέ γιατρός, δεν θα γίνεις ποτέ φυσικός, δεν θα γίνεις ποτέ μαθηματικός;». Είναι επιτρεπτό στη νεωτερική κοινωνία που ζούμε</w:t>
      </w:r>
      <w:r>
        <w:rPr>
          <w:rFonts w:eastAsia="Times New Roman" w:cs="Times New Roman"/>
          <w:szCs w:val="24"/>
        </w:rPr>
        <w:t>,</w:t>
      </w:r>
      <w:r>
        <w:rPr>
          <w:rFonts w:eastAsia="Times New Roman" w:cs="Times New Roman"/>
          <w:szCs w:val="24"/>
        </w:rPr>
        <w:t xml:space="preserve"> ν</w:t>
      </w:r>
      <w:r>
        <w:rPr>
          <w:rFonts w:eastAsia="Times New Roman" w:cs="Times New Roman"/>
          <w:szCs w:val="24"/>
        </w:rPr>
        <w:t>α απευθύνεστε με αυτό το όραμα στους ανθρώπους του ελληνικού λαού; Δεν το αντιλαμβάνομαι.</w:t>
      </w:r>
    </w:p>
    <w:p w14:paraId="224A1AA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Όμως ας δούμε τι κρύβεται από πίσω. Αυτό το οποίο πια δεν μπορεί να </w:t>
      </w:r>
      <w:proofErr w:type="spellStart"/>
      <w:r>
        <w:rPr>
          <w:rFonts w:eastAsia="Times New Roman" w:cs="Times New Roman"/>
          <w:szCs w:val="24"/>
        </w:rPr>
        <w:t>αποκρυβεί</w:t>
      </w:r>
      <w:proofErr w:type="spellEnd"/>
      <w:r>
        <w:rPr>
          <w:rFonts w:eastAsia="Times New Roman" w:cs="Times New Roman"/>
          <w:szCs w:val="24"/>
        </w:rPr>
        <w:t xml:space="preserve"> από τη συντηρητική παράταξη με αυτά τα στερητικά σύνδρομα από την πολύχρονη αποχή από την εξουσία, τουλάχιστον στο μεγαλύτερο </w:t>
      </w:r>
      <w:r>
        <w:rPr>
          <w:rFonts w:eastAsia="Times New Roman" w:cs="Times New Roman"/>
          <w:szCs w:val="24"/>
        </w:rPr>
        <w:lastRenderedPageBreak/>
        <w:t xml:space="preserve">μέρος της Μεταπολίτευσης, είναι μια ωμή </w:t>
      </w:r>
      <w:proofErr w:type="spellStart"/>
      <w:r>
        <w:rPr>
          <w:rFonts w:eastAsia="Times New Roman" w:cs="Times New Roman"/>
          <w:szCs w:val="24"/>
        </w:rPr>
        <w:t>ταξικότητα</w:t>
      </w:r>
      <w:proofErr w:type="spellEnd"/>
      <w:r>
        <w:rPr>
          <w:rFonts w:eastAsia="Times New Roman" w:cs="Times New Roman"/>
          <w:szCs w:val="24"/>
        </w:rPr>
        <w:t>, απέχθεια για την κοινωνική κινητικότητα και ένα αποκρουστικό υποκρυπτόμενο σχ</w:t>
      </w:r>
      <w:r>
        <w:rPr>
          <w:rFonts w:eastAsia="Times New Roman" w:cs="Times New Roman"/>
          <w:szCs w:val="24"/>
        </w:rPr>
        <w:t>έδιο και για την οργάνωση της εργασίας και για την οργάνωση της κοινωνίας και για την οργάνωση της κοινωνικής ασφάλισης.</w:t>
      </w:r>
    </w:p>
    <w:p w14:paraId="224A1AA5" w14:textId="77777777" w:rsidR="0081027C" w:rsidRDefault="00F5028E">
      <w:pPr>
        <w:spacing w:line="600" w:lineRule="auto"/>
        <w:ind w:firstLine="720"/>
        <w:jc w:val="both"/>
        <w:rPr>
          <w:rFonts w:eastAsia="Times New Roman" w:cs="Times New Roman"/>
          <w:szCs w:val="24"/>
        </w:rPr>
      </w:pPr>
      <w:r w:rsidRPr="00791CB7">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Pr>
          <w:rFonts w:eastAsia="Times New Roman" w:cs="Times New Roman"/>
          <w:szCs w:val="24"/>
        </w:rPr>
        <w:t>΄</w:t>
      </w:r>
      <w:r w:rsidRPr="00791CB7">
        <w:rPr>
          <w:rFonts w:eastAsia="Times New Roman" w:cs="Times New Roman"/>
          <w:szCs w:val="24"/>
        </w:rPr>
        <w:t xml:space="preserve"> Αντιπρόεδρος της Βουλής κ. </w:t>
      </w:r>
      <w:r w:rsidRPr="00CF7D58">
        <w:rPr>
          <w:rFonts w:eastAsia="Times New Roman" w:cs="Times New Roman"/>
          <w:b/>
          <w:szCs w:val="24"/>
        </w:rPr>
        <w:t>ΜΑΡΙΟΣ ΓΕΩΡΓΙΑΔΗΣ</w:t>
      </w:r>
      <w:r w:rsidRPr="00791CB7">
        <w:rPr>
          <w:rFonts w:eastAsia="Times New Roman" w:cs="Times New Roman"/>
          <w:szCs w:val="24"/>
        </w:rPr>
        <w:t>)</w:t>
      </w:r>
    </w:p>
    <w:p w14:paraId="224A1AA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Ο Αρχηγός της Νέας Δημοκρατίας δεν </w:t>
      </w:r>
      <w:r>
        <w:rPr>
          <w:rFonts w:eastAsia="Times New Roman" w:cs="Times New Roman"/>
          <w:szCs w:val="24"/>
        </w:rPr>
        <w:t>αντιλαμβάνεται ότι η οργάνωση της εργασίας, όπως προέκυψε τουλάχιστον στους δύο πρόσφατους αιώνες της νεωτερικότητας, έχ</w:t>
      </w:r>
      <w:r>
        <w:rPr>
          <w:rFonts w:eastAsia="Times New Roman" w:cs="Times New Roman"/>
          <w:szCs w:val="24"/>
        </w:rPr>
        <w:t>ει</w:t>
      </w:r>
      <w:r>
        <w:rPr>
          <w:rFonts w:eastAsia="Times New Roman" w:cs="Times New Roman"/>
          <w:szCs w:val="24"/>
        </w:rPr>
        <w:t xml:space="preserve"> προκύψει μέσα από τεράστιες διεκδικήσεις, πολύ μεγάλες μάχες και θεσμικές αναρρυθμίσεις-μεταρρυθμίσεις όλου του πολιτικού πλαισίου γι</w:t>
      </w:r>
      <w:r>
        <w:rPr>
          <w:rFonts w:eastAsia="Times New Roman" w:cs="Times New Roman"/>
          <w:szCs w:val="24"/>
        </w:rPr>
        <w:t xml:space="preserve">α να υπάρχει οκτάωρο, για να υπάρχει πενθήμερο, για να υπάρχει πληρωμένη άδεια. Η πρώτη πληρωμένη άδεια έγινε το 1936 οργανωμένα από την </w:t>
      </w:r>
      <w:r>
        <w:rPr>
          <w:rFonts w:eastAsia="Times New Roman" w:cs="Times New Roman"/>
          <w:szCs w:val="24"/>
        </w:rPr>
        <w:t>κ</w:t>
      </w:r>
      <w:r>
        <w:rPr>
          <w:rFonts w:eastAsia="Times New Roman" w:cs="Times New Roman"/>
          <w:szCs w:val="24"/>
        </w:rPr>
        <w:t>υβέρνηση του Λαϊκού Μετώπου στη Γαλλία.</w:t>
      </w:r>
    </w:p>
    <w:p w14:paraId="224A1AA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Στο Χάρβαρντ τι μάθαινε ο Πρόεδρος, τι σπούδαζε; Το </w:t>
      </w:r>
      <w:r>
        <w:rPr>
          <w:rFonts w:eastAsia="Times New Roman" w:cs="Times New Roman"/>
          <w:szCs w:val="24"/>
          <w:lang w:val="en-US"/>
        </w:rPr>
        <w:t>trickle</w:t>
      </w:r>
      <w:r w:rsidRPr="00410214">
        <w:rPr>
          <w:rFonts w:eastAsia="Times New Roman" w:cs="Times New Roman"/>
          <w:szCs w:val="24"/>
        </w:rPr>
        <w:t>-</w:t>
      </w:r>
      <w:r>
        <w:rPr>
          <w:rFonts w:eastAsia="Times New Roman" w:cs="Times New Roman"/>
          <w:szCs w:val="24"/>
          <w:lang w:val="en-US"/>
        </w:rPr>
        <w:t>down</w:t>
      </w:r>
      <w:r w:rsidRPr="00410214">
        <w:rPr>
          <w:rFonts w:eastAsia="Times New Roman" w:cs="Times New Roman"/>
          <w:szCs w:val="24"/>
        </w:rPr>
        <w:t xml:space="preserve"> </w:t>
      </w:r>
      <w:r>
        <w:rPr>
          <w:rFonts w:eastAsia="Times New Roman" w:cs="Times New Roman"/>
          <w:szCs w:val="24"/>
          <w:lang w:val="en-US"/>
        </w:rPr>
        <w:t>effect</w:t>
      </w:r>
      <w:r>
        <w:rPr>
          <w:rFonts w:eastAsia="Times New Roman" w:cs="Times New Roman"/>
          <w:szCs w:val="24"/>
        </w:rPr>
        <w:t>, να πέ</w:t>
      </w:r>
      <w:r>
        <w:rPr>
          <w:rFonts w:eastAsia="Times New Roman" w:cs="Times New Roman"/>
          <w:szCs w:val="24"/>
        </w:rPr>
        <w:t>φτουν τα ψίχουλα από το τραπέζι της μεγάλης επιχείρησης και να παίρνει ένα ψίχουλο ο εργαζόμενος; Μπορεί μια πολιτική παράταξη να τα λέει αυτά σε μια κοινωνία πληγωμένη από οκτώ χρόνια μεγάλης ύφεσης, η οποία προσπαθεί να συντάξει ένα όραμα συγκρότησης, έν</w:t>
      </w:r>
      <w:r>
        <w:rPr>
          <w:rFonts w:eastAsia="Times New Roman" w:cs="Times New Roman"/>
          <w:szCs w:val="24"/>
        </w:rPr>
        <w:t>α όραμα αναγέννησης και ένα όραμα όχι μόνο παραγωγικής ανασυγκρότησης αλλά και αναγέννησης της δημοκρατίας; Αντιλαμβάνεται, όταν εισηγείται ατομικές ή επιχειρησιακές διαπραγματεύσεις μεταξύ επιχειρηματία και εργαζόμενου για επταήμερη εργασία;</w:t>
      </w:r>
    </w:p>
    <w:p w14:paraId="224A1AA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Υπάρχουν επιχ</w:t>
      </w:r>
      <w:r>
        <w:rPr>
          <w:rFonts w:eastAsia="Times New Roman" w:cs="Times New Roman"/>
          <w:szCs w:val="24"/>
        </w:rPr>
        <w:t>ειρήσεις, υπάρχουν οργανισμοί που δουλεύουν 24/7. Τα μαιευτήρια δουλεύουν είκοσι τέσσερις ώρες επί επτά μέρες, τα νοσοκομεία το ίδιο. Τα μεγάλα ξενοδοχεία, επίσης, το ίδιο και αυτά είναι ρυθμισμένα από το εργατικό δίκαιο, από την εργατική νομοθεσία. Υπάρχο</w:t>
      </w:r>
      <w:r>
        <w:rPr>
          <w:rFonts w:eastAsia="Times New Roman" w:cs="Times New Roman"/>
          <w:szCs w:val="24"/>
        </w:rPr>
        <w:t>υν ρεπό, κυλιόμενα ωράρια, επιπλέον αμοιβές.</w:t>
      </w:r>
    </w:p>
    <w:p w14:paraId="224A1AA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Τα έχει αυτά στο σκεπτικό του και σπεύδει να οχυρωθεί από μια σύμβαση με μια εταιρεία</w:t>
      </w:r>
      <w:r>
        <w:rPr>
          <w:rFonts w:eastAsia="Times New Roman" w:cs="Times New Roman"/>
          <w:szCs w:val="24"/>
        </w:rPr>
        <w:t>,</w:t>
      </w:r>
      <w:r>
        <w:rPr>
          <w:rFonts w:eastAsia="Times New Roman" w:cs="Times New Roman"/>
          <w:szCs w:val="24"/>
        </w:rPr>
        <w:t xml:space="preserve"> η οποία αυτό ακριβώς έβαζε στο πλαίσιο για επταήμερη εργασία και εικοσιτετράωρη εργασία του εργοστασίου, σεβόμενη τα δικαιώμ</w:t>
      </w:r>
      <w:r>
        <w:rPr>
          <w:rFonts w:eastAsia="Times New Roman" w:cs="Times New Roman"/>
          <w:szCs w:val="24"/>
        </w:rPr>
        <w:t xml:space="preserve">ατα και τις κατακτήσεις δύο αιώνων πάλης, συγκρούσεων και </w:t>
      </w:r>
      <w:proofErr w:type="spellStart"/>
      <w:r>
        <w:rPr>
          <w:rFonts w:eastAsia="Times New Roman" w:cs="Times New Roman"/>
          <w:szCs w:val="24"/>
        </w:rPr>
        <w:t>θεσμίσεων</w:t>
      </w:r>
      <w:proofErr w:type="spellEnd"/>
      <w:r>
        <w:rPr>
          <w:rFonts w:eastAsia="Times New Roman" w:cs="Times New Roman"/>
          <w:szCs w:val="24"/>
        </w:rPr>
        <w:t>;</w:t>
      </w:r>
    </w:p>
    <w:p w14:paraId="224A1AA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Νομίζω ότι οι μόνες απαντήσεις που μπορεί να δώσει η Νέα Δημοκρατία -και το ακούσαμε και από τον Κοινοβουλευτικό Εκπρόσωπο- είναι περισσότερες προσλήψεις αστυνομικών δηλαδή πάλι το φάντασ</w:t>
      </w:r>
      <w:r>
        <w:rPr>
          <w:rFonts w:eastAsia="Times New Roman" w:cs="Times New Roman"/>
          <w:szCs w:val="24"/>
        </w:rPr>
        <w:t>μα της τάξης και της ασφάλειας. Και ο κ. Μητσοτάκης από αυτό το Βήμα, δύο φορές την περασμένη εβδομάδα, έκανε έκκληση, απηύθυνε μια πρόσκληση και στην Κυβέρνηση και στον ελληνικό λαό</w:t>
      </w:r>
      <w:r>
        <w:rPr>
          <w:rFonts w:eastAsia="Times New Roman" w:cs="Times New Roman"/>
          <w:szCs w:val="24"/>
        </w:rPr>
        <w:t>,</w:t>
      </w:r>
      <w:r>
        <w:rPr>
          <w:rFonts w:eastAsia="Times New Roman" w:cs="Times New Roman"/>
          <w:szCs w:val="24"/>
        </w:rPr>
        <w:t xml:space="preserve"> να φυλάμε τα σύνορα την ασφάλεια των συνόρων. Να φυλάσσουμε τα σύνορα</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 αυτονόητο για οποιαδήποτε έννομη τάξη, για οποιοδήποτε δημοκρατικό κράτος.</w:t>
      </w:r>
    </w:p>
    <w:p w14:paraId="224A1AA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προεκλογικό πρόγραμμα του κ. Μητσοτάκη. Θα του θυμίσω, όμως, το εξής, διότι είναι ακριβώς ένα </w:t>
      </w:r>
      <w:proofErr w:type="spellStart"/>
      <w:r>
        <w:rPr>
          <w:rFonts w:eastAsia="Times New Roman" w:cs="Times New Roman"/>
          <w:szCs w:val="24"/>
        </w:rPr>
        <w:t>μιζάρισμα</w:t>
      </w:r>
      <w:proofErr w:type="spellEnd"/>
      <w:r>
        <w:rPr>
          <w:rFonts w:eastAsia="Times New Roman" w:cs="Times New Roman"/>
          <w:szCs w:val="24"/>
        </w:rPr>
        <w:t xml:space="preserve"> πάνω στον φόβο του πολίτη, στον φόβο για τα μεγάλα εθνικά ζητήματα όπ</w:t>
      </w:r>
      <w:r>
        <w:rPr>
          <w:rFonts w:eastAsia="Times New Roman" w:cs="Times New Roman"/>
          <w:szCs w:val="24"/>
        </w:rPr>
        <w:t xml:space="preserve">ου υπάρχει μια ανησυχία, πάντα υπάρχει: Τις σκληρότερες κατηγορίες εναντίον της Ελλάδος ότι δεν φυλάσσει τα σύνορά της τις απηύθυναν ο </w:t>
      </w:r>
      <w:proofErr w:type="spellStart"/>
      <w:r>
        <w:rPr>
          <w:rFonts w:eastAsia="Times New Roman" w:cs="Times New Roman"/>
          <w:szCs w:val="24"/>
        </w:rPr>
        <w:t>Κουρτς</w:t>
      </w:r>
      <w:proofErr w:type="spellEnd"/>
      <w:r>
        <w:rPr>
          <w:rFonts w:eastAsia="Times New Roman" w:cs="Times New Roman"/>
          <w:szCs w:val="24"/>
        </w:rPr>
        <w:t xml:space="preserve"> και ο </w:t>
      </w:r>
      <w:proofErr w:type="spellStart"/>
      <w:r>
        <w:rPr>
          <w:rFonts w:eastAsia="Times New Roman" w:cs="Times New Roman"/>
          <w:szCs w:val="24"/>
        </w:rPr>
        <w:t>Όρμπαν</w:t>
      </w:r>
      <w:proofErr w:type="spellEnd"/>
      <w:r>
        <w:rPr>
          <w:rFonts w:eastAsia="Times New Roman" w:cs="Times New Roman"/>
          <w:szCs w:val="24"/>
        </w:rPr>
        <w:t>,</w:t>
      </w:r>
      <w:r>
        <w:rPr>
          <w:rFonts w:eastAsia="Times New Roman" w:cs="Times New Roman"/>
          <w:szCs w:val="24"/>
        </w:rPr>
        <w:t xml:space="preserve"> τη στιγμή που έσκαγε το μεγάλο προσφυγικό πρόβλημα στην Ευρώπη. Αυτοί οι ακροδεξιοί αυτοί οι οποίοι </w:t>
      </w:r>
      <w:r>
        <w:rPr>
          <w:rFonts w:eastAsia="Times New Roman" w:cs="Times New Roman"/>
          <w:szCs w:val="24"/>
        </w:rPr>
        <w:t>δεν έχουν θαλάσσια σύνορα να υπερασπιστούν, αυτοί οι οποίοι δεν πρόσφεραν ούτε μια κουβέρτα στον μηχανισμό πολιτικής προστασίας της Ευρωπαϊκής Ένωσης, αυτοί οι μισέλληνες, αυτοί οι εχθροί της δημοκρατίας, οι αρνητές του Ολοκαυτώματος, οι αρνητές οποιασδήπο</w:t>
      </w:r>
      <w:r>
        <w:rPr>
          <w:rFonts w:eastAsia="Times New Roman" w:cs="Times New Roman"/>
          <w:szCs w:val="24"/>
        </w:rPr>
        <w:t>τε δημοκρατικής παράδοσης στην Ευρώπη, αυτοί κατηγορούσαν την Ελλάδα. Ακριβώς όπως η Δεξιά τα τελευταία χρόνια πολλές φορές ευχήθηκε να συμβεί εθνικό ατύχημα στην Ελλάδα για να έρθουν στα πράγματα, τα ίδια πράγματα ακούγονται από αυτούς στο Βήμα.</w:t>
      </w:r>
    </w:p>
    <w:p w14:paraId="224A1AA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Περαστικά</w:t>
      </w:r>
      <w:r>
        <w:rPr>
          <w:rFonts w:eastAsia="Times New Roman" w:cs="Times New Roman"/>
          <w:szCs w:val="24"/>
        </w:rPr>
        <w:t xml:space="preserve"> σας: Όποτε μιλάει ο κ. Μητσοτάκης, η συσπείρωση του προοδευτικού κόσμου στην Ελλάδα εκτοξεύεται.</w:t>
      </w:r>
    </w:p>
    <w:p w14:paraId="224A1AAD" w14:textId="77777777" w:rsidR="0081027C" w:rsidRDefault="00F5028E">
      <w:pPr>
        <w:spacing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224A1AAE" w14:textId="77777777" w:rsidR="0081027C" w:rsidRDefault="00F5028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πολύ τον κύριο συνάδελφο.</w:t>
      </w:r>
    </w:p>
    <w:p w14:paraId="224A1AA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Υποδομών και </w:t>
      </w:r>
      <w:r>
        <w:rPr>
          <w:rFonts w:eastAsia="Times New Roman" w:cs="Times New Roman"/>
          <w:szCs w:val="24"/>
        </w:rPr>
        <w:t xml:space="preserve">Μεταφορών κ. </w:t>
      </w:r>
      <w:proofErr w:type="spellStart"/>
      <w:r>
        <w:rPr>
          <w:rFonts w:eastAsia="Times New Roman" w:cs="Times New Roman"/>
          <w:szCs w:val="24"/>
        </w:rPr>
        <w:t>Σπίρτζης</w:t>
      </w:r>
      <w:proofErr w:type="spellEnd"/>
      <w:r>
        <w:rPr>
          <w:rFonts w:eastAsia="Times New Roman" w:cs="Times New Roman"/>
          <w:szCs w:val="24"/>
        </w:rPr>
        <w:t>.</w:t>
      </w:r>
    </w:p>
    <w:p w14:paraId="224A1AB0"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3575B9">
        <w:rPr>
          <w:rFonts w:eastAsia="Times New Roman" w:cs="Times New Roman"/>
          <w:b/>
          <w:szCs w:val="24"/>
        </w:rPr>
        <w:t>:</w:t>
      </w:r>
      <w:r>
        <w:rPr>
          <w:rFonts w:eastAsia="Times New Roman" w:cs="Times New Roman"/>
          <w:szCs w:val="24"/>
        </w:rPr>
        <w:t xml:space="preserve"> Κύριε Πρόεδρε, τι θα γίνει με τις δευτερολογίες;</w:t>
      </w:r>
    </w:p>
    <w:p w14:paraId="224A1AB1" w14:textId="77777777" w:rsidR="0081027C" w:rsidRDefault="00F5028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Θα δούμε τι θα γίνει με τις δευτερολογίες. Να δούμε τον χρόνο, διότι στις 18</w:t>
      </w:r>
      <w:r w:rsidRPr="00BC5415">
        <w:rPr>
          <w:rFonts w:eastAsia="Times New Roman" w:cs="Times New Roman"/>
          <w:szCs w:val="24"/>
        </w:rPr>
        <w:t>.</w:t>
      </w:r>
      <w:r>
        <w:rPr>
          <w:rFonts w:eastAsia="Times New Roman" w:cs="Times New Roman"/>
          <w:szCs w:val="24"/>
        </w:rPr>
        <w:t>00΄ πρέπει να παραδώσουμε και την Έδρα.</w:t>
      </w:r>
    </w:p>
    <w:p w14:paraId="224A1AB2"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ΧΡΗΣΤΟΣ ΜΠΟΥΚΩΡΟ</w:t>
      </w:r>
      <w:r>
        <w:rPr>
          <w:rFonts w:eastAsia="Times New Roman" w:cs="Times New Roman"/>
          <w:b/>
          <w:szCs w:val="24"/>
        </w:rPr>
        <w:t>Σ</w:t>
      </w:r>
      <w:r w:rsidRPr="003575B9">
        <w:rPr>
          <w:rFonts w:eastAsia="Times New Roman" w:cs="Times New Roman"/>
          <w:b/>
          <w:szCs w:val="24"/>
        </w:rPr>
        <w:t>:</w:t>
      </w:r>
      <w:r>
        <w:rPr>
          <w:rFonts w:eastAsia="Times New Roman" w:cs="Times New Roman"/>
          <w:szCs w:val="24"/>
        </w:rPr>
        <w:t xml:space="preserve"> Για πέντε λεπτά, κύριε Πρόεδρε.</w:t>
      </w:r>
    </w:p>
    <w:p w14:paraId="224A1AB3" w14:textId="77777777" w:rsidR="0081027C" w:rsidRDefault="00F5028E">
      <w:pPr>
        <w:spacing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Pr>
          <w:rFonts w:eastAsia="Times New Roman" w:cs="Times New Roman"/>
          <w:szCs w:val="24"/>
        </w:rPr>
        <w:t xml:space="preserve"> Πέντε λεπτά ο καθένας δεν θα το συζητήσουμε, γιατί έχουμε και την ψηφοφορία.</w:t>
      </w:r>
    </w:p>
    <w:p w14:paraId="224A1AB4"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ΧΡΗΣΤΟΣ ΜΠΟΥΚΩΡΟΣ</w:t>
      </w:r>
      <w:r w:rsidRPr="007C6A60">
        <w:rPr>
          <w:rFonts w:eastAsia="Times New Roman" w:cs="Times New Roman"/>
          <w:b/>
          <w:szCs w:val="24"/>
        </w:rPr>
        <w:t>:</w:t>
      </w:r>
      <w:r>
        <w:rPr>
          <w:rFonts w:eastAsia="Times New Roman" w:cs="Times New Roman"/>
          <w:szCs w:val="24"/>
        </w:rPr>
        <w:t xml:space="preserve"> Δεν είναι τόσο για το νομοσχέδιο, όσο για τα υπόλοιπα.</w:t>
      </w:r>
    </w:p>
    <w:p w14:paraId="224A1AB5" w14:textId="77777777" w:rsidR="0081027C" w:rsidRDefault="00F5028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Θα δού</w:t>
      </w:r>
      <w:r>
        <w:rPr>
          <w:rFonts w:eastAsia="Times New Roman" w:cs="Times New Roman"/>
          <w:szCs w:val="24"/>
        </w:rPr>
        <w:t>με τον χρόνο. Ας ξεκινήσει ο Υπουργός και θα το συζητήσουμε. Ας δώσουμε τον λόγο στον Υπουργό και θα συνεννοηθούμε με το Προεδρείο.</w:t>
      </w:r>
    </w:p>
    <w:p w14:paraId="224A1AB6" w14:textId="77777777" w:rsidR="0081027C" w:rsidRDefault="00F5028E">
      <w:pPr>
        <w:spacing w:line="600" w:lineRule="auto"/>
        <w:ind w:firstLine="720"/>
        <w:jc w:val="both"/>
        <w:rPr>
          <w:rFonts w:eastAsia="Times New Roman" w:cs="Times New Roman"/>
          <w:szCs w:val="24"/>
        </w:rPr>
      </w:pPr>
      <w:r w:rsidRPr="004D1F57">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w:t>
      </w:r>
      <w:r w:rsidRPr="004D1F57">
        <w:rPr>
          <w:rFonts w:eastAsia="Times New Roman" w:cs="Times New Roman"/>
          <w:szCs w:val="24"/>
        </w:rPr>
        <w:t xml:space="preserve">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w:t>
      </w:r>
      <w:r>
        <w:rPr>
          <w:rFonts w:eastAsia="Times New Roman" w:cs="Times New Roman"/>
          <w:szCs w:val="24"/>
        </w:rPr>
        <w:t>δύο</w:t>
      </w:r>
      <w:r w:rsidRPr="004D1F57">
        <w:rPr>
          <w:rFonts w:eastAsia="Times New Roman" w:cs="Times New Roman"/>
          <w:szCs w:val="24"/>
        </w:rPr>
        <w:t xml:space="preserve"> εκπα</w:t>
      </w:r>
      <w:r>
        <w:rPr>
          <w:rFonts w:eastAsia="Times New Roman" w:cs="Times New Roman"/>
          <w:szCs w:val="24"/>
        </w:rPr>
        <w:t>ιδευτικοί συνοδοί τους από το 4</w:t>
      </w:r>
      <w:r w:rsidRPr="0043718F">
        <w:rPr>
          <w:rFonts w:eastAsia="Times New Roman" w:cs="Times New Roman"/>
          <w:szCs w:val="24"/>
          <w:vertAlign w:val="superscript"/>
        </w:rPr>
        <w:t>ο</w:t>
      </w:r>
      <w:r w:rsidRPr="004D1F57">
        <w:rPr>
          <w:rFonts w:eastAsia="Times New Roman" w:cs="Times New Roman"/>
          <w:szCs w:val="24"/>
        </w:rPr>
        <w:t xml:space="preserve"> </w:t>
      </w:r>
      <w:r>
        <w:rPr>
          <w:rFonts w:eastAsia="Times New Roman" w:cs="Times New Roman"/>
          <w:szCs w:val="24"/>
        </w:rPr>
        <w:t>Γ</w:t>
      </w:r>
      <w:r>
        <w:rPr>
          <w:rFonts w:eastAsia="Times New Roman" w:cs="Times New Roman"/>
          <w:szCs w:val="24"/>
        </w:rPr>
        <w:t>υμνάσιο Λαμίας (</w:t>
      </w:r>
      <w:r>
        <w:rPr>
          <w:rFonts w:eastAsia="Times New Roman" w:cs="Times New Roman"/>
          <w:szCs w:val="24"/>
        </w:rPr>
        <w:t>δεύτερο τ</w:t>
      </w:r>
      <w:r>
        <w:rPr>
          <w:rFonts w:eastAsia="Times New Roman" w:cs="Times New Roman"/>
          <w:szCs w:val="24"/>
        </w:rPr>
        <w:t>μήμα)</w:t>
      </w:r>
      <w:r w:rsidRPr="004D1F57">
        <w:rPr>
          <w:rFonts w:eastAsia="Times New Roman" w:cs="Times New Roman"/>
          <w:szCs w:val="24"/>
        </w:rPr>
        <w:t>.</w:t>
      </w:r>
    </w:p>
    <w:p w14:paraId="224A1AB7" w14:textId="77777777" w:rsidR="0081027C" w:rsidRDefault="00F5028E">
      <w:pPr>
        <w:spacing w:line="600" w:lineRule="auto"/>
        <w:ind w:firstLine="720"/>
        <w:jc w:val="both"/>
        <w:rPr>
          <w:rFonts w:eastAsia="Times New Roman" w:cs="Times New Roman"/>
          <w:szCs w:val="24"/>
        </w:rPr>
      </w:pPr>
      <w:r w:rsidRPr="004D1F57">
        <w:rPr>
          <w:rFonts w:eastAsia="Times New Roman" w:cs="Times New Roman"/>
          <w:szCs w:val="24"/>
        </w:rPr>
        <w:t xml:space="preserve">Η Βουλή </w:t>
      </w:r>
      <w:r>
        <w:rPr>
          <w:rFonts w:eastAsia="Times New Roman" w:cs="Times New Roman"/>
          <w:szCs w:val="24"/>
        </w:rPr>
        <w:t>σά</w:t>
      </w:r>
      <w:r w:rsidRPr="004D1F57">
        <w:rPr>
          <w:rFonts w:eastAsia="Times New Roman" w:cs="Times New Roman"/>
          <w:szCs w:val="24"/>
        </w:rPr>
        <w:t>ς καλωσορίζει.</w:t>
      </w:r>
    </w:p>
    <w:p w14:paraId="224A1AB8" w14:textId="77777777" w:rsidR="0081027C" w:rsidRDefault="00F5028E">
      <w:pPr>
        <w:spacing w:line="600" w:lineRule="auto"/>
        <w:ind w:firstLine="709"/>
        <w:jc w:val="center"/>
        <w:rPr>
          <w:rFonts w:eastAsia="Times New Roman" w:cs="Times New Roman"/>
          <w:szCs w:val="24"/>
        </w:rPr>
      </w:pPr>
      <w:r w:rsidRPr="004D1F57">
        <w:rPr>
          <w:rFonts w:eastAsia="Times New Roman" w:cs="Times New Roman"/>
          <w:szCs w:val="24"/>
        </w:rPr>
        <w:lastRenderedPageBreak/>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224A1AB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Κύριε Υπουργέ, έχετε δεκαοκτώ λεπτά στη διάθεσή σας.</w:t>
      </w:r>
    </w:p>
    <w:p w14:paraId="224A1ABA" w14:textId="77777777" w:rsidR="0081027C" w:rsidRDefault="00F5028E">
      <w:pPr>
        <w:spacing w:line="600" w:lineRule="auto"/>
        <w:ind w:firstLine="720"/>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Από πού είναι το σχολείο, κύριε Πρόεδρε;</w:t>
      </w:r>
    </w:p>
    <w:p w14:paraId="224A1ABB" w14:textId="77777777" w:rsidR="0081027C" w:rsidRDefault="00F5028E">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Από τη Λαμία.</w:t>
      </w:r>
    </w:p>
    <w:p w14:paraId="224A1ABC" w14:textId="77777777" w:rsidR="0081027C" w:rsidRDefault="00F5028E">
      <w:pPr>
        <w:spacing w:line="600" w:lineRule="auto"/>
        <w:ind w:firstLine="720"/>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Ωραία.</w:t>
      </w:r>
    </w:p>
    <w:p w14:paraId="224A1ABD"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ΝΙΚΟΛΑΟΣ ΞΥΔΑΚΗΣ</w:t>
      </w:r>
      <w:r w:rsidRPr="007C6A60">
        <w:rPr>
          <w:rFonts w:eastAsia="Times New Roman" w:cs="Times New Roman"/>
          <w:b/>
          <w:szCs w:val="24"/>
        </w:rPr>
        <w:t>:</w:t>
      </w:r>
      <w:r w:rsidRPr="007C6A60">
        <w:rPr>
          <w:rFonts w:eastAsia="Times New Roman" w:cs="Times New Roman"/>
          <w:szCs w:val="24"/>
        </w:rPr>
        <w:t xml:space="preserve"> </w:t>
      </w:r>
      <w:r>
        <w:rPr>
          <w:rFonts w:eastAsia="Times New Roman" w:cs="Times New Roman"/>
          <w:szCs w:val="24"/>
        </w:rPr>
        <w:t>Τι επάγγελμα θα κάνουν;</w:t>
      </w:r>
    </w:p>
    <w:p w14:paraId="224A1ABE" w14:textId="77777777" w:rsidR="0081027C" w:rsidRDefault="00F5028E">
      <w:pPr>
        <w:spacing w:line="600" w:lineRule="auto"/>
        <w:ind w:firstLine="720"/>
        <w:jc w:val="both"/>
        <w:rPr>
          <w:rFonts w:eastAsia="Times New Roman" w:cs="Times New Roman"/>
          <w:szCs w:val="24"/>
        </w:rPr>
      </w:pPr>
      <w:r w:rsidRPr="00D879D5">
        <w:rPr>
          <w:rFonts w:eastAsia="Times New Roman" w:cs="Times New Roman"/>
          <w:b/>
          <w:szCs w:val="24"/>
        </w:rPr>
        <w:t>ΧΡΗΣΤΟΣ ΣΠΙΡΤΖΗΣ (Υπουργός Υποδομών και Μεταφορών):</w:t>
      </w:r>
      <w:r w:rsidRPr="00D879D5">
        <w:rPr>
          <w:rFonts w:eastAsia="Times New Roman" w:cs="Times New Roman"/>
          <w:szCs w:val="24"/>
        </w:rPr>
        <w:t xml:space="preserve"> </w:t>
      </w:r>
      <w:r>
        <w:rPr>
          <w:rFonts w:eastAsia="Times New Roman" w:cs="Times New Roman"/>
          <w:szCs w:val="24"/>
        </w:rPr>
        <w:t xml:space="preserve">Θα ρωτήσουμε τον κ. Μητσοτάκη. Από το Περιστέρι γίνονται </w:t>
      </w:r>
      <w:r>
        <w:rPr>
          <w:rFonts w:eastAsia="Times New Roman" w:cs="Times New Roman"/>
          <w:szCs w:val="24"/>
        </w:rPr>
        <w:t>ψυκτικοί πάντως, από ό,τι μας είπε.</w:t>
      </w:r>
    </w:p>
    <w:p w14:paraId="224A1AB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Αξιότιμοι και αγαπητοί κυρίες και κύριοι συνάδελφοι, με ιδιαίτερη ικανοποίηση συζητούμε στην Ολομέλεια προς κύρωση το νομοσχέδιο</w:t>
      </w:r>
      <w:r w:rsidRPr="0043718F">
        <w:rPr>
          <w:rFonts w:eastAsia="Times New Roman" w:cs="Times New Roman"/>
          <w:szCs w:val="24"/>
        </w:rPr>
        <w:t xml:space="preserve"> Μελέτης - Κατασκευής - Χρηματοδότησης - Λειτουργίας - Συντήρησης και Εκμετάλλευσης </w:t>
      </w:r>
      <w:r w:rsidRPr="0043718F">
        <w:rPr>
          <w:rFonts w:eastAsia="Times New Roman" w:cs="Times New Roman"/>
          <w:szCs w:val="24"/>
        </w:rPr>
        <w:lastRenderedPageBreak/>
        <w:t>του Νέου</w:t>
      </w:r>
      <w:r w:rsidRPr="0043718F">
        <w:rPr>
          <w:rFonts w:eastAsia="Times New Roman" w:cs="Times New Roman"/>
          <w:szCs w:val="24"/>
        </w:rPr>
        <w:t xml:space="preserve"> Διεθνούς Αερολιμένα Ηρακλείου Κρήτης και Μελέτη - Κατασκευή και Χρηματοδότηση των Οδικών του Συνδέσεων</w:t>
      </w:r>
      <w:r>
        <w:rPr>
          <w:rFonts w:eastAsia="Times New Roman" w:cs="Times New Roman"/>
          <w:szCs w:val="24"/>
        </w:rPr>
        <w:t xml:space="preserve"> στο Καστέλι, στο Δήμο </w:t>
      </w:r>
      <w:proofErr w:type="spellStart"/>
      <w:r>
        <w:rPr>
          <w:rFonts w:eastAsia="Times New Roman" w:cs="Times New Roman"/>
          <w:szCs w:val="24"/>
        </w:rPr>
        <w:t>Μινώα</w:t>
      </w:r>
      <w:proofErr w:type="spellEnd"/>
      <w:r>
        <w:rPr>
          <w:rFonts w:eastAsia="Times New Roman" w:cs="Times New Roman"/>
          <w:szCs w:val="24"/>
        </w:rPr>
        <w:t xml:space="preserve"> Πεδιάδας και άλλες διατάξεις. Παρακαλώ να μπει το «και άλλες διατάξεις». Είναι ένα μεγάλο έργο υποδομής</w:t>
      </w:r>
      <w:r>
        <w:rPr>
          <w:rFonts w:eastAsia="Times New Roman" w:cs="Times New Roman"/>
          <w:szCs w:val="24"/>
        </w:rPr>
        <w:t>,</w:t>
      </w:r>
      <w:r>
        <w:rPr>
          <w:rFonts w:eastAsia="Times New Roman" w:cs="Times New Roman"/>
          <w:szCs w:val="24"/>
        </w:rPr>
        <w:t xml:space="preserve"> που συγκεντρώνει τη</w:t>
      </w:r>
      <w:r>
        <w:rPr>
          <w:rFonts w:eastAsia="Times New Roman" w:cs="Times New Roman"/>
          <w:szCs w:val="24"/>
        </w:rPr>
        <w:t>ν ευρεία αποδοχή από το Κοινοβούλιο. Μας δίνεται, όμως, η ευκαιρία να γίνει μια συζήτηση σε κρίσιμα θέματα, κρίσιμες πτυχές τόσο ευρωπαϊκών πολιτικών όσο και εθνικών επιλογών και πολιτικών και του θεσμικού μας πλαισίου.</w:t>
      </w:r>
    </w:p>
    <w:p w14:paraId="224A1AC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 πρώτος τομέας σχετίζεται με τις ευ</w:t>
      </w:r>
      <w:r>
        <w:rPr>
          <w:rFonts w:eastAsia="Times New Roman" w:cs="Times New Roman"/>
          <w:szCs w:val="24"/>
        </w:rPr>
        <w:t>ρωπαϊκές πολιτικές -μιας και βρισκόμαστε λίγο πριν τις ευρωεκλογές- και τις συνέπειες που είχαν σε όλη την Ευρώπη, αλλά και στη χώρα μας. Όπως γνωρίζετε, οι δυνάμεις και οι πολιτικές που επικράτησαν στην Ευρωπαϊκή Ένωση ήταν οι συντηρητικές και νεοφιλελεύθ</w:t>
      </w:r>
      <w:r>
        <w:rPr>
          <w:rFonts w:eastAsia="Times New Roman" w:cs="Times New Roman"/>
          <w:szCs w:val="24"/>
        </w:rPr>
        <w:t xml:space="preserve">ερες δυνάμεις. Δυστυχώς δεν τις υπερασπίστηκαν και δεν τις προώθησαν στην Ευρωπαϊκή Ένωση κόμματα, όπως το κόμμα της Νέας Δημοκρατίας </w:t>
      </w:r>
      <w:r>
        <w:rPr>
          <w:rFonts w:eastAsia="Times New Roman" w:cs="Times New Roman"/>
          <w:szCs w:val="24"/>
        </w:rPr>
        <w:lastRenderedPageBreak/>
        <w:t>μόνο, αλλά εν μέρει και κόμματα της σοσιαλδημοκρατίας που είχαν μια δεξιά, αν θέλετε, απόκλιση τις τελευταίες δεκαετίες.</w:t>
      </w:r>
    </w:p>
    <w:p w14:paraId="224A1AC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κόμματα αυτά, λοιπόν, επέβαλαν αυτές τις πολιτικές, </w:t>
      </w:r>
      <w:proofErr w:type="spellStart"/>
      <w:r>
        <w:rPr>
          <w:rFonts w:eastAsia="Times New Roman" w:cs="Times New Roman"/>
          <w:szCs w:val="24"/>
        </w:rPr>
        <w:t>αποδόμησαν</w:t>
      </w:r>
      <w:proofErr w:type="spellEnd"/>
      <w:r>
        <w:rPr>
          <w:rFonts w:eastAsia="Times New Roman" w:cs="Times New Roman"/>
          <w:szCs w:val="24"/>
        </w:rPr>
        <w:t xml:space="preserve"> τον ευρωπαϊκό παραγωγικό ιστό, έφεραν μια πρωτόγνωρη και στον Νότο και στην Ευρώπη και γι’ αυτά τα θέματα -ακούσατε τη συζήτηση και στις </w:t>
      </w:r>
      <w:r>
        <w:rPr>
          <w:rFonts w:eastAsia="Times New Roman" w:cs="Times New Roman"/>
          <w:szCs w:val="24"/>
        </w:rPr>
        <w:t>ε</w:t>
      </w:r>
      <w:r>
        <w:rPr>
          <w:rFonts w:eastAsia="Times New Roman" w:cs="Times New Roman"/>
          <w:szCs w:val="24"/>
        </w:rPr>
        <w:t>πιτροπές και σήμερα στην Ολομέλεια- όχι μόνο δεν αναφ</w:t>
      </w:r>
      <w:r>
        <w:rPr>
          <w:rFonts w:eastAsia="Times New Roman" w:cs="Times New Roman"/>
          <w:szCs w:val="24"/>
        </w:rPr>
        <w:t>έρουν τίποτα αλλά συνήθως προσπαθούν να περάσουν επιμέρους θέματα στη συζήτηση ως μια δήθεν μεταρρυθμιστική πολιτική.</w:t>
      </w:r>
    </w:p>
    <w:p w14:paraId="224A1AC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Να δούμε, λοιπόν, αυτά τα θέματα. Γνωρίζετε όλοι τον δογματισμό της οριζόντιας απαγόρευσης των κρατικών ενισχύσεων για όλους τους τομείς, </w:t>
      </w:r>
      <w:r>
        <w:rPr>
          <w:rFonts w:eastAsia="Times New Roman" w:cs="Times New Roman"/>
          <w:szCs w:val="24"/>
        </w:rPr>
        <w:t>για όλες τις δραστηριότητες και ταυτόχρονα πολιτικές μεταφοράς κρίσιμων στρατηγικών υποδομών από τον δημόσιο στον ιδιωτικό τομέα. Λέγεται εύσχημα, αλλά δεν είναι ο ιδιωτικός τομέας. Είναι το ευρωπαϊκό κυρίαρχο τραπεζικό σύστημα.</w:t>
      </w:r>
    </w:p>
    <w:p w14:paraId="224A1AC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Τι, λοιπόν, απέδωσε αυτή τη</w:t>
      </w:r>
      <w:r>
        <w:rPr>
          <w:rFonts w:eastAsia="Times New Roman" w:cs="Times New Roman"/>
          <w:szCs w:val="24"/>
        </w:rPr>
        <w:t xml:space="preserve"> πολιτική του νεοφιλελευθερισμού όλα αυτά τα χρόνια και των δυνάμεων που τον στήριξαν και στην Ευρωπαϊκή Ένωση, αλλά και τι συνέπειες υπάρχουν στη χώρα μας και σε όλη την Ευρώπη; Να το δούμε με ευκαιρία τη </w:t>
      </w:r>
      <w:r>
        <w:rPr>
          <w:rFonts w:eastAsia="Times New Roman" w:cs="Times New Roman"/>
          <w:szCs w:val="24"/>
        </w:rPr>
        <w:t>σ</w:t>
      </w:r>
      <w:r>
        <w:rPr>
          <w:rFonts w:eastAsia="Times New Roman" w:cs="Times New Roman"/>
          <w:szCs w:val="24"/>
        </w:rPr>
        <w:t>ύμβαση που σήμερα ψηφίζουμε.</w:t>
      </w:r>
    </w:p>
    <w:p w14:paraId="224A1AC4" w14:textId="77777777" w:rsidR="0081027C" w:rsidRDefault="00F5028E">
      <w:pPr>
        <w:spacing w:line="600" w:lineRule="auto"/>
        <w:ind w:firstLine="720"/>
        <w:jc w:val="both"/>
        <w:rPr>
          <w:rFonts w:eastAsia="Times New Roman" w:cs="Times New Roman"/>
          <w:szCs w:val="24"/>
        </w:rPr>
      </w:pPr>
      <w:r w:rsidRPr="001D6642">
        <w:rPr>
          <w:rFonts w:eastAsia="Times New Roman" w:cs="Times New Roman"/>
          <w:szCs w:val="24"/>
        </w:rPr>
        <w:t xml:space="preserve">Η πρώτη διαπίστωση </w:t>
      </w:r>
      <w:r w:rsidRPr="00A756A3">
        <w:rPr>
          <w:rFonts w:eastAsia="Times New Roman" w:cs="Times New Roman"/>
          <w:szCs w:val="24"/>
        </w:rPr>
        <w:t>κ</w:t>
      </w:r>
      <w:r w:rsidRPr="00A756A3">
        <w:rPr>
          <w:rFonts w:eastAsia="Times New Roman" w:cs="Times New Roman"/>
          <w:szCs w:val="24"/>
        </w:rPr>
        <w:t xml:space="preserve">αι </w:t>
      </w:r>
      <w:r w:rsidRPr="001D6642">
        <w:rPr>
          <w:rFonts w:eastAsia="Times New Roman" w:cs="Times New Roman"/>
          <w:szCs w:val="24"/>
        </w:rPr>
        <w:t>αποτέλεσμα αυτής της πολιτικής για τις αερομεταφορές</w:t>
      </w:r>
      <w:r>
        <w:rPr>
          <w:rFonts w:eastAsia="Times New Roman" w:cs="Times New Roman"/>
          <w:szCs w:val="24"/>
        </w:rPr>
        <w:t xml:space="preserve"> είναι ότι</w:t>
      </w:r>
      <w:r w:rsidRPr="001D6642">
        <w:rPr>
          <w:rFonts w:eastAsia="Times New Roman" w:cs="Times New Roman"/>
          <w:szCs w:val="24"/>
        </w:rPr>
        <w:t xml:space="preserve"> τα κεντρικά ευρωπαϊκά αεροδρόμια</w:t>
      </w:r>
      <w:r>
        <w:rPr>
          <w:rFonts w:eastAsia="Times New Roman" w:cs="Times New Roman"/>
          <w:szCs w:val="24"/>
        </w:rPr>
        <w:t>,</w:t>
      </w:r>
      <w:r w:rsidRPr="001D6642">
        <w:rPr>
          <w:rFonts w:eastAsia="Times New Roman" w:cs="Times New Roman"/>
          <w:szCs w:val="24"/>
        </w:rPr>
        <w:t xml:space="preserve"> όχι μόνο δεν αναβαθμίστηκαν και δεν διατήρησαν τον ρόλο </w:t>
      </w:r>
      <w:r>
        <w:rPr>
          <w:rFonts w:eastAsia="Times New Roman" w:cs="Times New Roman"/>
          <w:szCs w:val="24"/>
        </w:rPr>
        <w:t>τους,</w:t>
      </w:r>
      <w:r w:rsidRPr="001D6642">
        <w:rPr>
          <w:rFonts w:eastAsia="Times New Roman" w:cs="Times New Roman"/>
          <w:szCs w:val="24"/>
        </w:rPr>
        <w:t xml:space="preserve"> αλλά κατάφεραν να κάνουν μεγαλύτερο αεροδρόμιο της Ευρώπης το </w:t>
      </w:r>
      <w:r>
        <w:rPr>
          <w:rFonts w:eastAsia="Times New Roman" w:cs="Times New Roman"/>
          <w:szCs w:val="24"/>
        </w:rPr>
        <w:t>α</w:t>
      </w:r>
      <w:r w:rsidRPr="001D6642">
        <w:rPr>
          <w:rFonts w:eastAsia="Times New Roman" w:cs="Times New Roman"/>
          <w:szCs w:val="24"/>
        </w:rPr>
        <w:t xml:space="preserve">εροδρόμιο </w:t>
      </w:r>
      <w:r w:rsidRPr="001D6642">
        <w:rPr>
          <w:rFonts w:eastAsia="Times New Roman" w:cs="Times New Roman"/>
          <w:szCs w:val="24"/>
        </w:rPr>
        <w:t>της Κωνσταντινούπολης</w:t>
      </w:r>
      <w:r>
        <w:rPr>
          <w:rFonts w:eastAsia="Times New Roman" w:cs="Times New Roman"/>
          <w:szCs w:val="24"/>
        </w:rPr>
        <w:t>,</w:t>
      </w:r>
      <w:r w:rsidRPr="001D6642">
        <w:rPr>
          <w:rFonts w:eastAsia="Times New Roman" w:cs="Times New Roman"/>
          <w:szCs w:val="24"/>
        </w:rPr>
        <w:t xml:space="preserve"> παρακάμπτοντας όλη την Ευρώπη</w:t>
      </w:r>
      <w:r>
        <w:rPr>
          <w:rFonts w:eastAsia="Times New Roman" w:cs="Times New Roman"/>
          <w:szCs w:val="24"/>
        </w:rPr>
        <w:t>.</w:t>
      </w:r>
      <w:r w:rsidRPr="001D6642">
        <w:rPr>
          <w:rFonts w:eastAsia="Times New Roman" w:cs="Times New Roman"/>
          <w:szCs w:val="24"/>
        </w:rPr>
        <w:t xml:space="preserve"> </w:t>
      </w:r>
    </w:p>
    <w:p w14:paraId="224A1AC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Εδώ πρέπει να δώσουμε σ</w:t>
      </w:r>
      <w:r w:rsidRPr="001D6642">
        <w:rPr>
          <w:rFonts w:eastAsia="Times New Roman" w:cs="Times New Roman"/>
          <w:szCs w:val="24"/>
        </w:rPr>
        <w:t>υγχαρητήρια</w:t>
      </w:r>
      <w:r>
        <w:rPr>
          <w:rFonts w:eastAsia="Times New Roman" w:cs="Times New Roman"/>
          <w:szCs w:val="24"/>
        </w:rPr>
        <w:t>,</w:t>
      </w:r>
      <w:r w:rsidRPr="001D6642">
        <w:rPr>
          <w:rFonts w:eastAsia="Times New Roman" w:cs="Times New Roman"/>
          <w:szCs w:val="24"/>
        </w:rPr>
        <w:t xml:space="preserve"> γιατί ακούμε όλο</w:t>
      </w:r>
      <w:r>
        <w:rPr>
          <w:rFonts w:eastAsia="Times New Roman" w:cs="Times New Roman"/>
          <w:szCs w:val="24"/>
        </w:rPr>
        <w:t>ν</w:t>
      </w:r>
      <w:r w:rsidRPr="001D6642">
        <w:rPr>
          <w:rFonts w:eastAsia="Times New Roman" w:cs="Times New Roman"/>
          <w:szCs w:val="24"/>
        </w:rPr>
        <w:t xml:space="preserve"> τον τελευταίο καιρό κριτική για την </w:t>
      </w:r>
      <w:r>
        <w:rPr>
          <w:rFonts w:eastAsia="Times New Roman" w:cs="Times New Roman"/>
          <w:szCs w:val="24"/>
        </w:rPr>
        <w:t>σ</w:t>
      </w:r>
      <w:r w:rsidRPr="001D6642">
        <w:rPr>
          <w:rFonts w:eastAsia="Times New Roman" w:cs="Times New Roman"/>
          <w:szCs w:val="24"/>
        </w:rPr>
        <w:t xml:space="preserve">υμφωνία </w:t>
      </w:r>
      <w:r w:rsidRPr="001D6642">
        <w:rPr>
          <w:rFonts w:eastAsia="Times New Roman" w:cs="Times New Roman"/>
          <w:szCs w:val="24"/>
        </w:rPr>
        <w:t>των Πρεσπών</w:t>
      </w:r>
      <w:r>
        <w:rPr>
          <w:rFonts w:eastAsia="Times New Roman" w:cs="Times New Roman"/>
          <w:szCs w:val="24"/>
        </w:rPr>
        <w:t>. Και θα ήθελα να δώσω συγχαρητήρια σ</w:t>
      </w:r>
      <w:r w:rsidRPr="001D6642">
        <w:rPr>
          <w:rFonts w:eastAsia="Times New Roman" w:cs="Times New Roman"/>
          <w:szCs w:val="24"/>
        </w:rPr>
        <w:t>τη Νέα Δημοκρατία που κατάφερε μαζί με το Λαϊκό Κόμμα και τους δογματισμούς</w:t>
      </w:r>
      <w:r w:rsidRPr="001D6642">
        <w:rPr>
          <w:rFonts w:eastAsia="Times New Roman" w:cs="Times New Roman"/>
          <w:szCs w:val="24"/>
        </w:rPr>
        <w:t xml:space="preserve"> της να κάνε</w:t>
      </w:r>
      <w:r>
        <w:rPr>
          <w:rFonts w:eastAsia="Times New Roman" w:cs="Times New Roman"/>
          <w:szCs w:val="24"/>
        </w:rPr>
        <w:t xml:space="preserve">ι πρώτο αεροδρόμιο της Ευρώπης </w:t>
      </w:r>
      <w:r w:rsidRPr="001D6642">
        <w:rPr>
          <w:rFonts w:eastAsia="Times New Roman" w:cs="Times New Roman"/>
          <w:szCs w:val="24"/>
        </w:rPr>
        <w:t xml:space="preserve">το </w:t>
      </w:r>
      <w:r>
        <w:rPr>
          <w:rFonts w:eastAsia="Times New Roman" w:cs="Times New Roman"/>
          <w:szCs w:val="24"/>
        </w:rPr>
        <w:t xml:space="preserve">αεροδρόμιο </w:t>
      </w:r>
      <w:r>
        <w:rPr>
          <w:rFonts w:eastAsia="Times New Roman" w:cs="Times New Roman"/>
          <w:szCs w:val="24"/>
        </w:rPr>
        <w:t>της Κωνσταντινούπολης, μιας κι</w:t>
      </w:r>
      <w:r w:rsidRPr="001D6642">
        <w:rPr>
          <w:rFonts w:eastAsia="Times New Roman" w:cs="Times New Roman"/>
          <w:szCs w:val="24"/>
        </w:rPr>
        <w:t xml:space="preserve"> έχουν </w:t>
      </w:r>
      <w:r>
        <w:rPr>
          <w:rFonts w:eastAsia="Times New Roman" w:cs="Times New Roman"/>
          <w:szCs w:val="24"/>
        </w:rPr>
        <w:t>μια έπαρση στα</w:t>
      </w:r>
      <w:r w:rsidRPr="001D6642">
        <w:rPr>
          <w:rFonts w:eastAsia="Times New Roman" w:cs="Times New Roman"/>
          <w:szCs w:val="24"/>
        </w:rPr>
        <w:t xml:space="preserve"> εθνικά θέματα</w:t>
      </w:r>
      <w:r>
        <w:rPr>
          <w:rFonts w:eastAsia="Times New Roman" w:cs="Times New Roman"/>
          <w:szCs w:val="24"/>
        </w:rPr>
        <w:t>.</w:t>
      </w:r>
    </w:p>
    <w:p w14:paraId="224A1AC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συνέβη στις αεροπορικές εταιρείες. </w:t>
      </w:r>
      <w:r w:rsidRPr="001D6642">
        <w:rPr>
          <w:rFonts w:eastAsia="Times New Roman" w:cs="Times New Roman"/>
          <w:szCs w:val="24"/>
        </w:rPr>
        <w:t xml:space="preserve">Η </w:t>
      </w:r>
      <w:r>
        <w:rPr>
          <w:rFonts w:eastAsia="Times New Roman" w:cs="Times New Roman"/>
          <w:szCs w:val="24"/>
        </w:rPr>
        <w:t xml:space="preserve">πλειονότητα </w:t>
      </w:r>
      <w:r w:rsidRPr="001D6642">
        <w:rPr>
          <w:rFonts w:eastAsia="Times New Roman" w:cs="Times New Roman"/>
          <w:szCs w:val="24"/>
        </w:rPr>
        <w:t>των εθνικών ευρωπαϊκών αερομεταφορέων είτε έκλεισαν είτε ιδιωτικοποιήθηκαν</w:t>
      </w:r>
      <w:r>
        <w:rPr>
          <w:rFonts w:eastAsia="Times New Roman" w:cs="Times New Roman"/>
          <w:szCs w:val="24"/>
        </w:rPr>
        <w:t>.</w:t>
      </w:r>
      <w:r w:rsidRPr="001D6642">
        <w:rPr>
          <w:rFonts w:eastAsia="Times New Roman" w:cs="Times New Roman"/>
          <w:szCs w:val="24"/>
        </w:rPr>
        <w:t xml:space="preserve"> Έμειναν </w:t>
      </w:r>
      <w:r>
        <w:rPr>
          <w:rFonts w:eastAsia="Times New Roman" w:cs="Times New Roman"/>
          <w:szCs w:val="24"/>
        </w:rPr>
        <w:t>δυόμισι</w:t>
      </w:r>
      <w:r w:rsidRPr="001D6642">
        <w:rPr>
          <w:rFonts w:eastAsia="Times New Roman" w:cs="Times New Roman"/>
          <w:szCs w:val="24"/>
        </w:rPr>
        <w:t xml:space="preserve"> </w:t>
      </w:r>
      <w:r>
        <w:rPr>
          <w:rFonts w:eastAsia="Times New Roman" w:cs="Times New Roman"/>
          <w:szCs w:val="24"/>
        </w:rPr>
        <w:t>ε</w:t>
      </w:r>
      <w:r w:rsidRPr="001D6642">
        <w:rPr>
          <w:rFonts w:eastAsia="Times New Roman" w:cs="Times New Roman"/>
          <w:szCs w:val="24"/>
        </w:rPr>
        <w:t>υρωπαϊκές αεροπορικές εταιρείες</w:t>
      </w:r>
      <w:r>
        <w:rPr>
          <w:rFonts w:eastAsia="Times New Roman" w:cs="Times New Roman"/>
          <w:szCs w:val="24"/>
        </w:rPr>
        <w:t>, οι οποίες δεν μπορούν, επίσης, να ανταγωνιστούν εταιρείε</w:t>
      </w:r>
      <w:r w:rsidRPr="001D6642">
        <w:rPr>
          <w:rFonts w:eastAsia="Times New Roman" w:cs="Times New Roman"/>
          <w:szCs w:val="24"/>
        </w:rPr>
        <w:t xml:space="preserve">ς </w:t>
      </w:r>
      <w:r>
        <w:rPr>
          <w:rFonts w:eastAsia="Times New Roman" w:cs="Times New Roman"/>
          <w:szCs w:val="24"/>
        </w:rPr>
        <w:t xml:space="preserve">τρίτων </w:t>
      </w:r>
      <w:r w:rsidRPr="001D6642">
        <w:rPr>
          <w:rFonts w:eastAsia="Times New Roman" w:cs="Times New Roman"/>
          <w:szCs w:val="24"/>
        </w:rPr>
        <w:t>χωρών</w:t>
      </w:r>
      <w:r>
        <w:rPr>
          <w:rFonts w:eastAsia="Times New Roman" w:cs="Times New Roman"/>
          <w:szCs w:val="24"/>
        </w:rPr>
        <w:t>.</w:t>
      </w:r>
      <w:r w:rsidRPr="001D6642">
        <w:rPr>
          <w:rFonts w:eastAsia="Times New Roman" w:cs="Times New Roman"/>
          <w:szCs w:val="24"/>
        </w:rPr>
        <w:t xml:space="preserve"> Σαν συνέπεια</w:t>
      </w:r>
      <w:r>
        <w:rPr>
          <w:rFonts w:eastAsia="Times New Roman" w:cs="Times New Roman"/>
          <w:szCs w:val="24"/>
        </w:rPr>
        <w:t>,</w:t>
      </w:r>
      <w:r w:rsidRPr="001D6642">
        <w:rPr>
          <w:rFonts w:eastAsia="Times New Roman" w:cs="Times New Roman"/>
          <w:szCs w:val="24"/>
        </w:rPr>
        <w:t xml:space="preserve"> οι Βρυξέλλες αποφάσισαν να προχωρήσουν σε ελέγχους και </w:t>
      </w:r>
      <w:r>
        <w:rPr>
          <w:rFonts w:eastAsia="Times New Roman" w:cs="Times New Roman"/>
          <w:szCs w:val="24"/>
        </w:rPr>
        <w:t>κυρώσεις</w:t>
      </w:r>
      <w:r w:rsidRPr="001D6642">
        <w:rPr>
          <w:rFonts w:eastAsia="Times New Roman" w:cs="Times New Roman"/>
          <w:szCs w:val="24"/>
        </w:rPr>
        <w:t xml:space="preserve"> αεροπορικών εταιρειών </w:t>
      </w:r>
      <w:r>
        <w:rPr>
          <w:rFonts w:eastAsia="Times New Roman" w:cs="Times New Roman"/>
          <w:szCs w:val="24"/>
        </w:rPr>
        <w:t>τρίτων</w:t>
      </w:r>
      <w:r w:rsidRPr="001D6642">
        <w:rPr>
          <w:rFonts w:eastAsia="Times New Roman" w:cs="Times New Roman"/>
          <w:szCs w:val="24"/>
        </w:rPr>
        <w:t xml:space="preserve"> χωρών</w:t>
      </w:r>
      <w:r>
        <w:rPr>
          <w:rFonts w:eastAsia="Times New Roman" w:cs="Times New Roman"/>
          <w:szCs w:val="24"/>
        </w:rPr>
        <w:t>,</w:t>
      </w:r>
      <w:r w:rsidRPr="001D6642">
        <w:rPr>
          <w:rFonts w:eastAsia="Times New Roman" w:cs="Times New Roman"/>
          <w:szCs w:val="24"/>
        </w:rPr>
        <w:t xml:space="preserve"> που </w:t>
      </w:r>
      <w:r>
        <w:rPr>
          <w:rFonts w:eastAsia="Times New Roman" w:cs="Times New Roman"/>
          <w:szCs w:val="24"/>
        </w:rPr>
        <w:t xml:space="preserve">πιθανά </w:t>
      </w:r>
      <w:r w:rsidRPr="001D6642">
        <w:rPr>
          <w:rFonts w:eastAsia="Times New Roman" w:cs="Times New Roman"/>
          <w:szCs w:val="24"/>
        </w:rPr>
        <w:t>να λαμβά</w:t>
      </w:r>
      <w:r w:rsidRPr="001D6642">
        <w:rPr>
          <w:rFonts w:eastAsia="Times New Roman" w:cs="Times New Roman"/>
          <w:szCs w:val="24"/>
        </w:rPr>
        <w:t>νουν κρατικές ενισχύσεις</w:t>
      </w:r>
      <w:r>
        <w:rPr>
          <w:rFonts w:eastAsia="Times New Roman" w:cs="Times New Roman"/>
          <w:szCs w:val="24"/>
        </w:rPr>
        <w:t>.</w:t>
      </w:r>
      <w:r w:rsidRPr="001D6642">
        <w:rPr>
          <w:rFonts w:eastAsia="Times New Roman" w:cs="Times New Roman"/>
          <w:szCs w:val="24"/>
        </w:rPr>
        <w:t xml:space="preserve"> Αυτά είναι πρωτοφανή πράγματα</w:t>
      </w:r>
      <w:r>
        <w:rPr>
          <w:rFonts w:eastAsia="Times New Roman" w:cs="Times New Roman"/>
          <w:szCs w:val="24"/>
        </w:rPr>
        <w:t>.</w:t>
      </w:r>
      <w:r w:rsidRPr="001D6642">
        <w:rPr>
          <w:rFonts w:eastAsia="Times New Roman" w:cs="Times New Roman"/>
          <w:szCs w:val="24"/>
        </w:rPr>
        <w:t xml:space="preserve"> </w:t>
      </w:r>
    </w:p>
    <w:p w14:paraId="224A1AC7" w14:textId="77777777" w:rsidR="0081027C" w:rsidRDefault="00F5028E">
      <w:pPr>
        <w:spacing w:line="600" w:lineRule="auto"/>
        <w:ind w:firstLine="720"/>
        <w:jc w:val="both"/>
        <w:rPr>
          <w:rFonts w:eastAsia="Times New Roman" w:cs="Times New Roman"/>
          <w:szCs w:val="24"/>
        </w:rPr>
      </w:pPr>
      <w:r w:rsidRPr="001D6642">
        <w:rPr>
          <w:rFonts w:eastAsia="Times New Roman" w:cs="Times New Roman"/>
          <w:szCs w:val="24"/>
        </w:rPr>
        <w:t xml:space="preserve">Αλλά δεν </w:t>
      </w:r>
      <w:r>
        <w:rPr>
          <w:rFonts w:eastAsia="Times New Roman" w:cs="Times New Roman"/>
          <w:szCs w:val="24"/>
        </w:rPr>
        <w:t>θ</w:t>
      </w:r>
      <w:r w:rsidRPr="001D6642">
        <w:rPr>
          <w:rFonts w:eastAsia="Times New Roman" w:cs="Times New Roman"/>
          <w:szCs w:val="24"/>
        </w:rPr>
        <w:t xml:space="preserve">ίγονται αυτές </w:t>
      </w:r>
      <w:r>
        <w:rPr>
          <w:rFonts w:eastAsia="Times New Roman" w:cs="Times New Roman"/>
          <w:szCs w:val="24"/>
        </w:rPr>
        <w:t xml:space="preserve">οι </w:t>
      </w:r>
      <w:r w:rsidRPr="001D6642">
        <w:rPr>
          <w:rFonts w:eastAsia="Times New Roman" w:cs="Times New Roman"/>
          <w:szCs w:val="24"/>
        </w:rPr>
        <w:t>πολιτικές</w:t>
      </w:r>
      <w:r>
        <w:rPr>
          <w:rFonts w:eastAsia="Times New Roman" w:cs="Times New Roman"/>
          <w:szCs w:val="24"/>
        </w:rPr>
        <w:t>,</w:t>
      </w:r>
      <w:r w:rsidRPr="001D6642">
        <w:rPr>
          <w:rFonts w:eastAsia="Times New Roman" w:cs="Times New Roman"/>
          <w:szCs w:val="24"/>
        </w:rPr>
        <w:t xml:space="preserve"> γιατί στη δική μας χώρα</w:t>
      </w:r>
      <w:r>
        <w:rPr>
          <w:rFonts w:eastAsia="Times New Roman" w:cs="Times New Roman"/>
          <w:szCs w:val="24"/>
        </w:rPr>
        <w:t>, κυρίες και κύριοι συνάδελφοι, υπήρξαν α</w:t>
      </w:r>
      <w:r w:rsidRPr="001D6642">
        <w:rPr>
          <w:rFonts w:eastAsia="Times New Roman" w:cs="Times New Roman"/>
          <w:szCs w:val="24"/>
        </w:rPr>
        <w:t>πλά καταστροφικές</w:t>
      </w:r>
      <w:r>
        <w:rPr>
          <w:rFonts w:eastAsia="Times New Roman" w:cs="Times New Roman"/>
          <w:szCs w:val="24"/>
        </w:rPr>
        <w:t>.</w:t>
      </w:r>
      <w:r w:rsidRPr="001D6642">
        <w:rPr>
          <w:rFonts w:eastAsia="Times New Roman" w:cs="Times New Roman"/>
          <w:szCs w:val="24"/>
        </w:rPr>
        <w:t xml:space="preserve"> Θυμάστε την Ολυμπιακή </w:t>
      </w:r>
      <w:r>
        <w:rPr>
          <w:rFonts w:eastAsia="Times New Roman" w:cs="Times New Roman"/>
          <w:szCs w:val="24"/>
        </w:rPr>
        <w:t>ε</w:t>
      </w:r>
      <w:r w:rsidRPr="001D6642">
        <w:rPr>
          <w:rFonts w:eastAsia="Times New Roman" w:cs="Times New Roman"/>
          <w:szCs w:val="24"/>
        </w:rPr>
        <w:t>ταιρεία</w:t>
      </w:r>
      <w:r>
        <w:rPr>
          <w:rFonts w:eastAsia="Times New Roman" w:cs="Times New Roman"/>
          <w:szCs w:val="24"/>
        </w:rPr>
        <w:t>.</w:t>
      </w:r>
      <w:r w:rsidRPr="001D6642">
        <w:rPr>
          <w:rFonts w:eastAsia="Times New Roman" w:cs="Times New Roman"/>
          <w:szCs w:val="24"/>
        </w:rPr>
        <w:t xml:space="preserve"> Αφού τη φόρτωσε ο παλαιοκομματισμός και η Νέα Δημοκρατία </w:t>
      </w:r>
      <w:r>
        <w:rPr>
          <w:rFonts w:eastAsia="Times New Roman" w:cs="Times New Roman"/>
          <w:szCs w:val="24"/>
        </w:rPr>
        <w:t>με ό,</w:t>
      </w:r>
      <w:r w:rsidRPr="001D6642">
        <w:rPr>
          <w:rFonts w:eastAsia="Times New Roman" w:cs="Times New Roman"/>
          <w:szCs w:val="24"/>
        </w:rPr>
        <w:t>τι είχε και δεν είχε</w:t>
      </w:r>
      <w:r>
        <w:rPr>
          <w:rFonts w:eastAsia="Times New Roman" w:cs="Times New Roman"/>
          <w:szCs w:val="24"/>
        </w:rPr>
        <w:t>,</w:t>
      </w:r>
      <w:r w:rsidRPr="001D6642">
        <w:rPr>
          <w:rFonts w:eastAsia="Times New Roman" w:cs="Times New Roman"/>
          <w:szCs w:val="24"/>
        </w:rPr>
        <w:t xml:space="preserve"> καμαρώνει σήμερα γιατί </w:t>
      </w:r>
      <w:r>
        <w:rPr>
          <w:rFonts w:eastAsia="Times New Roman" w:cs="Times New Roman"/>
          <w:szCs w:val="24"/>
        </w:rPr>
        <w:t>την πούλησε με μηδέν</w:t>
      </w:r>
      <w:r w:rsidRPr="001D6642">
        <w:rPr>
          <w:rFonts w:eastAsia="Times New Roman" w:cs="Times New Roman"/>
          <w:szCs w:val="24"/>
        </w:rPr>
        <w:t xml:space="preserve"> ευρώ</w:t>
      </w:r>
      <w:r>
        <w:rPr>
          <w:rFonts w:eastAsia="Times New Roman" w:cs="Times New Roman"/>
          <w:szCs w:val="24"/>
        </w:rPr>
        <w:t xml:space="preserve">. Δεν βλέπει </w:t>
      </w:r>
      <w:r w:rsidRPr="001D6642">
        <w:rPr>
          <w:rFonts w:eastAsia="Times New Roman" w:cs="Times New Roman"/>
          <w:szCs w:val="24"/>
        </w:rPr>
        <w:t>τις συνέπειες</w:t>
      </w:r>
      <w:r>
        <w:rPr>
          <w:rFonts w:eastAsia="Times New Roman" w:cs="Times New Roman"/>
          <w:szCs w:val="24"/>
        </w:rPr>
        <w:t>,</w:t>
      </w:r>
      <w:r w:rsidRPr="001D6642">
        <w:rPr>
          <w:rFonts w:eastAsia="Times New Roman" w:cs="Times New Roman"/>
          <w:szCs w:val="24"/>
        </w:rPr>
        <w:t xml:space="preserve"> πόσο είναι τα εισιτήρια στις αερομεταφορές στη χώρα </w:t>
      </w:r>
      <w:r>
        <w:rPr>
          <w:rFonts w:eastAsia="Times New Roman" w:cs="Times New Roman"/>
          <w:szCs w:val="24"/>
        </w:rPr>
        <w:t>μας και ποιες είναι οι απευθείας συνδέσεις</w:t>
      </w:r>
      <w:r w:rsidRPr="001D6642">
        <w:rPr>
          <w:rFonts w:eastAsia="Times New Roman" w:cs="Times New Roman"/>
          <w:szCs w:val="24"/>
        </w:rPr>
        <w:t xml:space="preserve"> </w:t>
      </w:r>
      <w:r w:rsidRPr="001D6642">
        <w:rPr>
          <w:rFonts w:eastAsia="Times New Roman" w:cs="Times New Roman"/>
          <w:szCs w:val="24"/>
        </w:rPr>
        <w:t>σε υπερατλαντικές πτήσεις</w:t>
      </w:r>
      <w:r>
        <w:rPr>
          <w:rFonts w:eastAsia="Times New Roman" w:cs="Times New Roman"/>
          <w:szCs w:val="24"/>
        </w:rPr>
        <w:t>.</w:t>
      </w:r>
      <w:r w:rsidRPr="001D6642">
        <w:rPr>
          <w:rFonts w:eastAsia="Times New Roman" w:cs="Times New Roman"/>
          <w:szCs w:val="24"/>
        </w:rPr>
        <w:t xml:space="preserve"> Όλα αυτά τα έχει στην άκρη</w:t>
      </w:r>
      <w:r>
        <w:rPr>
          <w:rFonts w:eastAsia="Times New Roman" w:cs="Times New Roman"/>
          <w:szCs w:val="24"/>
        </w:rPr>
        <w:t>.</w:t>
      </w:r>
      <w:r w:rsidRPr="001D6642">
        <w:rPr>
          <w:rFonts w:eastAsia="Times New Roman" w:cs="Times New Roman"/>
          <w:szCs w:val="24"/>
        </w:rPr>
        <w:t xml:space="preserve"> </w:t>
      </w:r>
    </w:p>
    <w:p w14:paraId="224A1AC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στα αεροδρόμια. </w:t>
      </w:r>
      <w:r w:rsidRPr="001D6642">
        <w:rPr>
          <w:rFonts w:eastAsia="Times New Roman" w:cs="Times New Roman"/>
          <w:szCs w:val="24"/>
        </w:rPr>
        <w:t xml:space="preserve">Το </w:t>
      </w:r>
      <w:r>
        <w:rPr>
          <w:rFonts w:eastAsia="Times New Roman" w:cs="Times New Roman"/>
          <w:szCs w:val="24"/>
        </w:rPr>
        <w:t>«Ελευθέριος Βενιζέλος» λειτούργησε ως τερματικό</w:t>
      </w:r>
      <w:r w:rsidRPr="001D6642">
        <w:rPr>
          <w:rFonts w:eastAsia="Times New Roman" w:cs="Times New Roman"/>
          <w:szCs w:val="24"/>
        </w:rPr>
        <w:t xml:space="preserve"> αεροδρόμιο μέχρι </w:t>
      </w:r>
      <w:r>
        <w:rPr>
          <w:rFonts w:eastAsia="Times New Roman" w:cs="Times New Roman"/>
          <w:szCs w:val="24"/>
        </w:rPr>
        <w:t>που αναλάβαμε</w:t>
      </w:r>
      <w:r w:rsidRPr="001D6642">
        <w:rPr>
          <w:rFonts w:eastAsia="Times New Roman" w:cs="Times New Roman"/>
          <w:szCs w:val="24"/>
        </w:rPr>
        <w:t xml:space="preserve"> Κυβέρνηση</w:t>
      </w:r>
      <w:r>
        <w:rPr>
          <w:rFonts w:eastAsia="Times New Roman" w:cs="Times New Roman"/>
          <w:szCs w:val="24"/>
        </w:rPr>
        <w:t xml:space="preserve">. Οι υποδομές του </w:t>
      </w:r>
      <w:r>
        <w:rPr>
          <w:rFonts w:eastAsia="Times New Roman" w:cs="Times New Roman"/>
          <w:szCs w:val="24"/>
        </w:rPr>
        <w:t>αεροδρομίου</w:t>
      </w:r>
      <w:r w:rsidRPr="001D6642">
        <w:rPr>
          <w:rFonts w:eastAsia="Times New Roman" w:cs="Times New Roman"/>
          <w:szCs w:val="24"/>
        </w:rPr>
        <w:t xml:space="preserve"> </w:t>
      </w:r>
      <w:r w:rsidRPr="001D6642">
        <w:rPr>
          <w:rFonts w:eastAsia="Times New Roman" w:cs="Times New Roman"/>
          <w:szCs w:val="24"/>
        </w:rPr>
        <w:t xml:space="preserve">της Θεσσαλονίκης δεν </w:t>
      </w:r>
      <w:r>
        <w:rPr>
          <w:rFonts w:eastAsia="Times New Roman" w:cs="Times New Roman"/>
          <w:szCs w:val="24"/>
        </w:rPr>
        <w:t xml:space="preserve">ολοκληρώνονταν για δεκαετίες. </w:t>
      </w:r>
      <w:r w:rsidRPr="001D6642">
        <w:rPr>
          <w:rFonts w:eastAsia="Times New Roman" w:cs="Times New Roman"/>
          <w:szCs w:val="24"/>
        </w:rPr>
        <w:t>Επεν</w:t>
      </w:r>
      <w:r w:rsidRPr="001D6642">
        <w:rPr>
          <w:rFonts w:eastAsia="Times New Roman" w:cs="Times New Roman"/>
          <w:szCs w:val="24"/>
        </w:rPr>
        <w:t xml:space="preserve">δύθηκαν εκατοντάδες εκατομμύρια στο </w:t>
      </w:r>
      <w:r>
        <w:rPr>
          <w:rFonts w:eastAsia="Times New Roman" w:cs="Times New Roman"/>
          <w:szCs w:val="24"/>
        </w:rPr>
        <w:t>α</w:t>
      </w:r>
      <w:r w:rsidRPr="001D6642">
        <w:rPr>
          <w:rFonts w:eastAsia="Times New Roman" w:cs="Times New Roman"/>
          <w:szCs w:val="24"/>
        </w:rPr>
        <w:t>εροδρόμιο</w:t>
      </w:r>
      <w:r>
        <w:rPr>
          <w:rFonts w:eastAsia="Times New Roman" w:cs="Times New Roman"/>
          <w:szCs w:val="24"/>
        </w:rPr>
        <w:t xml:space="preserve"> </w:t>
      </w:r>
      <w:r>
        <w:rPr>
          <w:rFonts w:eastAsia="Times New Roman" w:cs="Times New Roman"/>
          <w:szCs w:val="24"/>
        </w:rPr>
        <w:t>της</w:t>
      </w:r>
      <w:r w:rsidRPr="001D6642">
        <w:rPr>
          <w:rFonts w:eastAsia="Times New Roman" w:cs="Times New Roman"/>
          <w:szCs w:val="24"/>
        </w:rPr>
        <w:t xml:space="preserve"> Θεσσαλονίκης</w:t>
      </w:r>
      <w:r>
        <w:rPr>
          <w:rFonts w:eastAsia="Times New Roman" w:cs="Times New Roman"/>
          <w:szCs w:val="24"/>
        </w:rPr>
        <w:t>,</w:t>
      </w:r>
      <w:r w:rsidRPr="001D6642">
        <w:rPr>
          <w:rFonts w:eastAsia="Times New Roman" w:cs="Times New Roman"/>
          <w:szCs w:val="24"/>
        </w:rPr>
        <w:t xml:space="preserve"> των Χανίων και σε άλλα αεροδρόμια</w:t>
      </w:r>
      <w:r>
        <w:rPr>
          <w:rFonts w:eastAsia="Times New Roman" w:cs="Times New Roman"/>
          <w:szCs w:val="24"/>
        </w:rPr>
        <w:t>,</w:t>
      </w:r>
      <w:r w:rsidRPr="001D6642">
        <w:rPr>
          <w:rFonts w:eastAsia="Times New Roman" w:cs="Times New Roman"/>
          <w:szCs w:val="24"/>
        </w:rPr>
        <w:t xml:space="preserve"> που είχαν προγραμματιστεί να πάνε στο </w:t>
      </w:r>
      <w:r>
        <w:rPr>
          <w:rFonts w:eastAsia="Times New Roman" w:cs="Times New Roman"/>
          <w:szCs w:val="24"/>
        </w:rPr>
        <w:t>ΤΑΙΠΕΔ</w:t>
      </w:r>
      <w:r w:rsidRPr="001D6642">
        <w:rPr>
          <w:rFonts w:eastAsia="Times New Roman" w:cs="Times New Roman"/>
          <w:szCs w:val="24"/>
        </w:rPr>
        <w:t xml:space="preserve"> για παραχώρηση</w:t>
      </w:r>
      <w:r>
        <w:rPr>
          <w:rFonts w:eastAsia="Times New Roman" w:cs="Times New Roman"/>
          <w:szCs w:val="24"/>
        </w:rPr>
        <w:t>.</w:t>
      </w:r>
      <w:r w:rsidRPr="001D6642">
        <w:rPr>
          <w:rFonts w:eastAsia="Times New Roman" w:cs="Times New Roman"/>
          <w:szCs w:val="24"/>
        </w:rPr>
        <w:t xml:space="preserve"> Στα υπόλοιπα αεροδρόμια </w:t>
      </w:r>
      <w:r>
        <w:rPr>
          <w:rFonts w:eastAsia="Times New Roman" w:cs="Times New Roman"/>
          <w:szCs w:val="24"/>
        </w:rPr>
        <w:t>δεν</w:t>
      </w:r>
      <w:r w:rsidRPr="001D6642">
        <w:rPr>
          <w:rFonts w:eastAsia="Times New Roman" w:cs="Times New Roman"/>
          <w:szCs w:val="24"/>
        </w:rPr>
        <w:t xml:space="preserve"> υπήρχε κα</w:t>
      </w:r>
      <w:r>
        <w:rPr>
          <w:rFonts w:eastAsia="Times New Roman" w:cs="Times New Roman"/>
          <w:szCs w:val="24"/>
        </w:rPr>
        <w:t>μ</w:t>
      </w:r>
      <w:r w:rsidRPr="001D6642">
        <w:rPr>
          <w:rFonts w:eastAsia="Times New Roman" w:cs="Times New Roman"/>
          <w:szCs w:val="24"/>
        </w:rPr>
        <w:t>μία πρόβλεψη</w:t>
      </w:r>
      <w:r>
        <w:rPr>
          <w:rFonts w:eastAsia="Times New Roman" w:cs="Times New Roman"/>
          <w:szCs w:val="24"/>
        </w:rPr>
        <w:t xml:space="preserve">, ούτε για </w:t>
      </w:r>
      <w:r w:rsidRPr="001D6642">
        <w:rPr>
          <w:rFonts w:eastAsia="Times New Roman" w:cs="Times New Roman"/>
          <w:szCs w:val="24"/>
        </w:rPr>
        <w:t>το Καστέλι</w:t>
      </w:r>
      <w:r>
        <w:rPr>
          <w:rFonts w:eastAsia="Times New Roman" w:cs="Times New Roman"/>
          <w:szCs w:val="24"/>
        </w:rPr>
        <w:t>,</w:t>
      </w:r>
      <w:r w:rsidRPr="001D6642">
        <w:rPr>
          <w:rFonts w:eastAsia="Times New Roman" w:cs="Times New Roman"/>
          <w:szCs w:val="24"/>
        </w:rPr>
        <w:t xml:space="preserve"> </w:t>
      </w:r>
      <w:r>
        <w:rPr>
          <w:rFonts w:eastAsia="Times New Roman" w:cs="Times New Roman"/>
          <w:szCs w:val="24"/>
        </w:rPr>
        <w:t>που είναι αναγνωρισμέν</w:t>
      </w:r>
      <w:r>
        <w:rPr>
          <w:rFonts w:eastAsia="Times New Roman" w:cs="Times New Roman"/>
          <w:szCs w:val="24"/>
        </w:rPr>
        <w:t>ο</w:t>
      </w:r>
      <w:r w:rsidRPr="001D6642">
        <w:rPr>
          <w:rFonts w:eastAsia="Times New Roman" w:cs="Times New Roman"/>
          <w:szCs w:val="24"/>
        </w:rPr>
        <w:t xml:space="preserve"> ότι ήταν </w:t>
      </w:r>
      <w:r>
        <w:rPr>
          <w:rFonts w:eastAsia="Times New Roman" w:cs="Times New Roman"/>
          <w:szCs w:val="24"/>
        </w:rPr>
        <w:t>μια αναγκαιότητα</w:t>
      </w:r>
      <w:r w:rsidRPr="001D6642">
        <w:rPr>
          <w:rFonts w:eastAsia="Times New Roman" w:cs="Times New Roman"/>
          <w:szCs w:val="24"/>
        </w:rPr>
        <w:t xml:space="preserve"> για την Κρήτη</w:t>
      </w:r>
      <w:r>
        <w:rPr>
          <w:rFonts w:eastAsia="Times New Roman" w:cs="Times New Roman"/>
          <w:szCs w:val="24"/>
        </w:rPr>
        <w:t>,</w:t>
      </w:r>
      <w:r w:rsidRPr="001D6642">
        <w:rPr>
          <w:rFonts w:eastAsia="Times New Roman" w:cs="Times New Roman"/>
          <w:szCs w:val="24"/>
        </w:rPr>
        <w:t xml:space="preserve"> για το Ηράκλειο</w:t>
      </w:r>
      <w:r>
        <w:rPr>
          <w:rFonts w:eastAsia="Times New Roman" w:cs="Times New Roman"/>
          <w:szCs w:val="24"/>
        </w:rPr>
        <w:t>,</w:t>
      </w:r>
      <w:r w:rsidRPr="001D6642">
        <w:rPr>
          <w:rFonts w:eastAsia="Times New Roman" w:cs="Times New Roman"/>
          <w:szCs w:val="24"/>
        </w:rPr>
        <w:t xml:space="preserve"> για τη χώρα</w:t>
      </w:r>
      <w:r>
        <w:rPr>
          <w:rFonts w:eastAsia="Times New Roman" w:cs="Times New Roman"/>
          <w:szCs w:val="24"/>
        </w:rPr>
        <w:t>, ότι πρέπει να γίνει ε</w:t>
      </w:r>
      <w:r w:rsidRPr="001D6642">
        <w:rPr>
          <w:rFonts w:eastAsia="Times New Roman" w:cs="Times New Roman"/>
          <w:szCs w:val="24"/>
        </w:rPr>
        <w:t>κεί αεροδρόμιο</w:t>
      </w:r>
      <w:r>
        <w:rPr>
          <w:rFonts w:eastAsia="Times New Roman" w:cs="Times New Roman"/>
          <w:szCs w:val="24"/>
        </w:rPr>
        <w:t>.</w:t>
      </w:r>
    </w:p>
    <w:p w14:paraId="224A1AC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Γιατί, λοιπόν, δόθηκαν</w:t>
      </w:r>
      <w:r w:rsidRPr="001D6642">
        <w:rPr>
          <w:rFonts w:eastAsia="Times New Roman" w:cs="Times New Roman"/>
          <w:szCs w:val="24"/>
        </w:rPr>
        <w:t xml:space="preserve"> εκατοντάδες εκατομμύρια </w:t>
      </w:r>
      <w:r>
        <w:rPr>
          <w:rFonts w:eastAsia="Times New Roman" w:cs="Times New Roman"/>
          <w:szCs w:val="24"/>
        </w:rPr>
        <w:t xml:space="preserve">για </w:t>
      </w:r>
      <w:r w:rsidRPr="001D6642">
        <w:rPr>
          <w:rFonts w:eastAsia="Times New Roman" w:cs="Times New Roman"/>
          <w:szCs w:val="24"/>
        </w:rPr>
        <w:t>τη Θεσσαλονίκη</w:t>
      </w:r>
      <w:r>
        <w:rPr>
          <w:rFonts w:eastAsia="Times New Roman" w:cs="Times New Roman"/>
          <w:szCs w:val="24"/>
        </w:rPr>
        <w:t>,</w:t>
      </w:r>
      <w:r w:rsidRPr="001D6642">
        <w:rPr>
          <w:rFonts w:eastAsia="Times New Roman" w:cs="Times New Roman"/>
          <w:szCs w:val="24"/>
        </w:rPr>
        <w:t xml:space="preserve"> που ήταν προς παραχώρηση στο </w:t>
      </w:r>
      <w:r>
        <w:rPr>
          <w:rFonts w:eastAsia="Times New Roman" w:cs="Times New Roman"/>
          <w:szCs w:val="24"/>
        </w:rPr>
        <w:t>ΤΑΙΠΕΔ</w:t>
      </w:r>
      <w:r w:rsidRPr="001D6642">
        <w:rPr>
          <w:rFonts w:eastAsia="Times New Roman" w:cs="Times New Roman"/>
          <w:szCs w:val="24"/>
        </w:rPr>
        <w:t xml:space="preserve"> και δεν είχαν προβλεφθεί για το Καστέλι</w:t>
      </w:r>
      <w:r>
        <w:rPr>
          <w:rFonts w:eastAsia="Times New Roman" w:cs="Times New Roman"/>
          <w:szCs w:val="24"/>
        </w:rPr>
        <w:t>;</w:t>
      </w:r>
      <w:r w:rsidRPr="001D6642">
        <w:rPr>
          <w:rFonts w:eastAsia="Times New Roman" w:cs="Times New Roman"/>
          <w:szCs w:val="24"/>
        </w:rPr>
        <w:t xml:space="preserve"> Εί</w:t>
      </w:r>
      <w:r w:rsidRPr="001D6642">
        <w:rPr>
          <w:rFonts w:eastAsia="Times New Roman" w:cs="Times New Roman"/>
          <w:szCs w:val="24"/>
        </w:rPr>
        <w:t xml:space="preserve">ναι ένα ερώτημα </w:t>
      </w:r>
      <w:r>
        <w:rPr>
          <w:rFonts w:eastAsia="Times New Roman" w:cs="Times New Roman"/>
          <w:szCs w:val="24"/>
        </w:rPr>
        <w:t xml:space="preserve">που </w:t>
      </w:r>
      <w:r w:rsidRPr="001D6642">
        <w:rPr>
          <w:rFonts w:eastAsia="Times New Roman" w:cs="Times New Roman"/>
          <w:szCs w:val="24"/>
        </w:rPr>
        <w:t xml:space="preserve">πρέπει να απαντήσουν οι προηγούμενες </w:t>
      </w:r>
      <w:r>
        <w:rPr>
          <w:rFonts w:eastAsia="Times New Roman" w:cs="Times New Roman"/>
          <w:szCs w:val="24"/>
        </w:rPr>
        <w:t>κ</w:t>
      </w:r>
      <w:r w:rsidRPr="001D6642">
        <w:rPr>
          <w:rFonts w:eastAsia="Times New Roman" w:cs="Times New Roman"/>
          <w:szCs w:val="24"/>
        </w:rPr>
        <w:t>υβερνήσεις</w:t>
      </w:r>
      <w:r>
        <w:rPr>
          <w:rFonts w:eastAsia="Times New Roman" w:cs="Times New Roman"/>
          <w:szCs w:val="24"/>
        </w:rPr>
        <w:t xml:space="preserve">. Και βέβαια, </w:t>
      </w:r>
      <w:r w:rsidRPr="001D6642">
        <w:rPr>
          <w:rFonts w:eastAsia="Times New Roman" w:cs="Times New Roman"/>
          <w:szCs w:val="24"/>
        </w:rPr>
        <w:t>δεν υπήρχε κα</w:t>
      </w:r>
      <w:r>
        <w:rPr>
          <w:rFonts w:eastAsia="Times New Roman" w:cs="Times New Roman"/>
          <w:szCs w:val="24"/>
        </w:rPr>
        <w:t>μ</w:t>
      </w:r>
      <w:r w:rsidRPr="001D6642">
        <w:rPr>
          <w:rFonts w:eastAsia="Times New Roman" w:cs="Times New Roman"/>
          <w:szCs w:val="24"/>
        </w:rPr>
        <w:t>μία πρόβλεψη όχι μόνο για το αεροδρόμιο στο Ηράκλειο</w:t>
      </w:r>
      <w:r>
        <w:rPr>
          <w:rFonts w:eastAsia="Times New Roman" w:cs="Times New Roman"/>
          <w:szCs w:val="24"/>
        </w:rPr>
        <w:t>, αλλά και για τα υπόλοιπα είκοσι τρία</w:t>
      </w:r>
      <w:r w:rsidRPr="001D6642">
        <w:rPr>
          <w:rFonts w:eastAsia="Times New Roman" w:cs="Times New Roman"/>
          <w:szCs w:val="24"/>
        </w:rPr>
        <w:t xml:space="preserve"> αεροδρόμια που έμενα</w:t>
      </w:r>
      <w:r>
        <w:rPr>
          <w:rFonts w:eastAsia="Times New Roman" w:cs="Times New Roman"/>
          <w:szCs w:val="24"/>
        </w:rPr>
        <w:t xml:space="preserve">ν στο δημόσιο. </w:t>
      </w:r>
    </w:p>
    <w:p w14:paraId="224A1ACA" w14:textId="77777777" w:rsidR="0081027C" w:rsidRDefault="00F5028E">
      <w:pPr>
        <w:spacing w:line="600" w:lineRule="auto"/>
        <w:ind w:firstLine="720"/>
        <w:jc w:val="both"/>
        <w:rPr>
          <w:rFonts w:eastAsia="Times New Roman" w:cs="Times New Roman"/>
          <w:szCs w:val="24"/>
        </w:rPr>
      </w:pPr>
      <w:r w:rsidRPr="001D6642">
        <w:rPr>
          <w:rFonts w:eastAsia="Times New Roman" w:cs="Times New Roman"/>
          <w:szCs w:val="24"/>
        </w:rPr>
        <w:lastRenderedPageBreak/>
        <w:t xml:space="preserve">Η δεύτερη διαπίστωση από </w:t>
      </w:r>
      <w:r>
        <w:rPr>
          <w:rFonts w:eastAsia="Times New Roman" w:cs="Times New Roman"/>
          <w:szCs w:val="24"/>
        </w:rPr>
        <w:t xml:space="preserve">τις ευρωπαϊκές </w:t>
      </w:r>
      <w:r w:rsidRPr="001D6642">
        <w:rPr>
          <w:rFonts w:eastAsia="Times New Roman" w:cs="Times New Roman"/>
          <w:szCs w:val="24"/>
        </w:rPr>
        <w:t xml:space="preserve">πολιτικές που </w:t>
      </w:r>
      <w:r>
        <w:rPr>
          <w:rFonts w:eastAsia="Times New Roman" w:cs="Times New Roman"/>
          <w:szCs w:val="24"/>
        </w:rPr>
        <w:t xml:space="preserve">οι </w:t>
      </w:r>
      <w:r w:rsidRPr="001D6642">
        <w:rPr>
          <w:rFonts w:eastAsia="Times New Roman" w:cs="Times New Roman"/>
          <w:szCs w:val="24"/>
        </w:rPr>
        <w:t>συντηρητικές δυνάμεις και ο νεοφιλελευθερισμός και όσοι είναι σύμμαχοί τους ακολουθούν</w:t>
      </w:r>
      <w:r>
        <w:rPr>
          <w:rFonts w:eastAsia="Times New Roman" w:cs="Times New Roman"/>
          <w:szCs w:val="24"/>
        </w:rPr>
        <w:t>,</w:t>
      </w:r>
      <w:r w:rsidRPr="001D6642">
        <w:rPr>
          <w:rFonts w:eastAsia="Times New Roman" w:cs="Times New Roman"/>
          <w:szCs w:val="24"/>
        </w:rPr>
        <w:t xml:space="preserve"> ήταν το </w:t>
      </w:r>
      <w:r>
        <w:rPr>
          <w:rFonts w:eastAsia="Times New Roman" w:cs="Times New Roman"/>
          <w:szCs w:val="24"/>
        </w:rPr>
        <w:t>έλλειμμα ε</w:t>
      </w:r>
      <w:r w:rsidRPr="001D6642">
        <w:rPr>
          <w:rFonts w:eastAsia="Times New Roman" w:cs="Times New Roman"/>
          <w:szCs w:val="24"/>
        </w:rPr>
        <w:t>θνικού στρατηγικού σχεδιασμού</w:t>
      </w:r>
      <w:r>
        <w:rPr>
          <w:rFonts w:eastAsia="Times New Roman" w:cs="Times New Roman"/>
          <w:szCs w:val="24"/>
        </w:rPr>
        <w:t>. Ήταν άραγε έλλειμμα</w:t>
      </w:r>
      <w:r w:rsidRPr="001D6642">
        <w:rPr>
          <w:rFonts w:eastAsia="Times New Roman" w:cs="Times New Roman"/>
          <w:szCs w:val="24"/>
        </w:rPr>
        <w:t xml:space="preserve"> γνώσεων</w:t>
      </w:r>
      <w:r>
        <w:rPr>
          <w:rFonts w:eastAsia="Times New Roman" w:cs="Times New Roman"/>
          <w:szCs w:val="24"/>
        </w:rPr>
        <w:t xml:space="preserve"> ή ήταν πολιτική επιλογή; Κ</w:t>
      </w:r>
      <w:r w:rsidRPr="001D6642">
        <w:rPr>
          <w:rFonts w:eastAsia="Times New Roman" w:cs="Times New Roman"/>
          <w:szCs w:val="24"/>
        </w:rPr>
        <w:t xml:space="preserve">ι αυτό πρέπει να μας το </w:t>
      </w:r>
      <w:r>
        <w:rPr>
          <w:rFonts w:eastAsia="Times New Roman" w:cs="Times New Roman"/>
          <w:szCs w:val="24"/>
        </w:rPr>
        <w:t>απαντήσετ</w:t>
      </w:r>
      <w:r>
        <w:rPr>
          <w:rFonts w:eastAsia="Times New Roman" w:cs="Times New Roman"/>
          <w:szCs w:val="24"/>
        </w:rPr>
        <w:t xml:space="preserve">ε. </w:t>
      </w:r>
    </w:p>
    <w:p w14:paraId="224A1ACB" w14:textId="77777777" w:rsidR="0081027C" w:rsidRDefault="00F5028E">
      <w:pPr>
        <w:spacing w:line="600" w:lineRule="auto"/>
        <w:ind w:firstLine="720"/>
        <w:jc w:val="both"/>
        <w:rPr>
          <w:rFonts w:eastAsia="Times New Roman" w:cs="Times New Roman"/>
          <w:szCs w:val="24"/>
        </w:rPr>
      </w:pPr>
      <w:r w:rsidRPr="001D6642">
        <w:rPr>
          <w:rFonts w:eastAsia="Times New Roman" w:cs="Times New Roman"/>
          <w:szCs w:val="24"/>
        </w:rPr>
        <w:t>Αν είχαμε ένα στοιχειώδες</w:t>
      </w:r>
      <w:r>
        <w:rPr>
          <w:rFonts w:eastAsia="Times New Roman" w:cs="Times New Roman"/>
          <w:szCs w:val="24"/>
        </w:rPr>
        <w:t>,</w:t>
      </w:r>
      <w:r w:rsidRPr="001D6642">
        <w:rPr>
          <w:rFonts w:eastAsia="Times New Roman" w:cs="Times New Roman"/>
          <w:szCs w:val="24"/>
        </w:rPr>
        <w:t xml:space="preserve"> υποτυπώδες εθνικό στρατηγικό σχέδιο</w:t>
      </w:r>
      <w:r>
        <w:rPr>
          <w:rFonts w:eastAsia="Times New Roman" w:cs="Times New Roman"/>
          <w:szCs w:val="24"/>
        </w:rPr>
        <w:t>, το αεροδρόμιο στο Καστέλι θα είχε</w:t>
      </w:r>
      <w:r w:rsidRPr="001D6642">
        <w:rPr>
          <w:rFonts w:eastAsia="Times New Roman" w:cs="Times New Roman"/>
          <w:szCs w:val="24"/>
        </w:rPr>
        <w:t xml:space="preserve"> προηγηθεί άλλων αεροπορικών έργ</w:t>
      </w:r>
      <w:r>
        <w:rPr>
          <w:rFonts w:eastAsia="Times New Roman" w:cs="Times New Roman"/>
          <w:szCs w:val="24"/>
        </w:rPr>
        <w:t xml:space="preserve">ων. Αν είχαμε στρατηγικό σχέδιο υποδομών, ο </w:t>
      </w:r>
      <w:r w:rsidRPr="001D6642">
        <w:rPr>
          <w:rFonts w:eastAsia="Times New Roman" w:cs="Times New Roman"/>
          <w:szCs w:val="24"/>
        </w:rPr>
        <w:t>οδικός άξονας για πολλά αεροδρόμια</w:t>
      </w:r>
      <w:r>
        <w:rPr>
          <w:rFonts w:eastAsia="Times New Roman" w:cs="Times New Roman"/>
          <w:szCs w:val="24"/>
        </w:rPr>
        <w:t>,</w:t>
      </w:r>
      <w:r w:rsidRPr="001D6642">
        <w:rPr>
          <w:rFonts w:eastAsia="Times New Roman" w:cs="Times New Roman"/>
          <w:szCs w:val="24"/>
        </w:rPr>
        <w:t xml:space="preserve"> όπως της Σητείας</w:t>
      </w:r>
      <w:r>
        <w:rPr>
          <w:rFonts w:eastAsia="Times New Roman" w:cs="Times New Roman"/>
          <w:szCs w:val="24"/>
        </w:rPr>
        <w:t>, όπως των Χανίων θα εί</w:t>
      </w:r>
      <w:r w:rsidRPr="001D6642">
        <w:rPr>
          <w:rFonts w:eastAsia="Times New Roman" w:cs="Times New Roman"/>
          <w:szCs w:val="24"/>
        </w:rPr>
        <w:t>χε π</w:t>
      </w:r>
      <w:r w:rsidRPr="001D6642">
        <w:rPr>
          <w:rFonts w:eastAsia="Times New Roman" w:cs="Times New Roman"/>
          <w:szCs w:val="24"/>
        </w:rPr>
        <w:t>εριληφθεί στοιχειωδώς</w:t>
      </w:r>
      <w:r>
        <w:rPr>
          <w:rFonts w:eastAsia="Times New Roman" w:cs="Times New Roman"/>
          <w:szCs w:val="24"/>
        </w:rPr>
        <w:t xml:space="preserve"> στο έργο,</w:t>
      </w:r>
      <w:r w:rsidRPr="001D6642">
        <w:rPr>
          <w:rFonts w:eastAsia="Times New Roman" w:cs="Times New Roman"/>
          <w:szCs w:val="24"/>
        </w:rPr>
        <w:t xml:space="preserve"> όπως γίνεται και σήμερα με το Καστέλι</w:t>
      </w:r>
      <w:r>
        <w:rPr>
          <w:rFonts w:eastAsia="Times New Roman" w:cs="Times New Roman"/>
          <w:szCs w:val="24"/>
        </w:rPr>
        <w:t>. Δεν είχε γίνει.</w:t>
      </w:r>
    </w:p>
    <w:p w14:paraId="224A1AC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Άκουσα </w:t>
      </w:r>
      <w:r w:rsidRPr="001D6642">
        <w:rPr>
          <w:rFonts w:eastAsia="Times New Roman" w:cs="Times New Roman"/>
          <w:szCs w:val="24"/>
        </w:rPr>
        <w:t xml:space="preserve">τον </w:t>
      </w:r>
      <w:r>
        <w:rPr>
          <w:rFonts w:eastAsia="Times New Roman" w:cs="Times New Roman"/>
          <w:szCs w:val="24"/>
        </w:rPr>
        <w:t>κ.</w:t>
      </w:r>
      <w:r w:rsidRPr="001D6642">
        <w:rPr>
          <w:rFonts w:eastAsia="Times New Roman" w:cs="Times New Roman"/>
          <w:szCs w:val="24"/>
        </w:rPr>
        <w:t xml:space="preserve"> Τασούλα</w:t>
      </w:r>
      <w:r>
        <w:rPr>
          <w:rFonts w:eastAsia="Times New Roman" w:cs="Times New Roman"/>
          <w:szCs w:val="24"/>
        </w:rPr>
        <w:t>, ακούμε και τη Νέα</w:t>
      </w:r>
      <w:r w:rsidRPr="001D6642">
        <w:rPr>
          <w:rFonts w:eastAsia="Times New Roman" w:cs="Times New Roman"/>
          <w:szCs w:val="24"/>
        </w:rPr>
        <w:t xml:space="preserve"> Δημοκρατία γενικότερα όλα αυτά τα χρόνια</w:t>
      </w:r>
      <w:r>
        <w:rPr>
          <w:rFonts w:eastAsia="Times New Roman" w:cs="Times New Roman"/>
          <w:szCs w:val="24"/>
        </w:rPr>
        <w:t>,</w:t>
      </w:r>
      <w:r w:rsidRPr="001D6642">
        <w:rPr>
          <w:rFonts w:eastAsia="Times New Roman" w:cs="Times New Roman"/>
          <w:szCs w:val="24"/>
        </w:rPr>
        <w:t xml:space="preserve"> ότι εγκαινιάζουμε </w:t>
      </w:r>
      <w:r>
        <w:rPr>
          <w:rFonts w:eastAsia="Times New Roman" w:cs="Times New Roman"/>
          <w:szCs w:val="24"/>
        </w:rPr>
        <w:t>–</w:t>
      </w:r>
      <w:r w:rsidRPr="001D6642">
        <w:rPr>
          <w:rFonts w:eastAsia="Times New Roman" w:cs="Times New Roman"/>
          <w:szCs w:val="24"/>
        </w:rPr>
        <w:t>δήθεν</w:t>
      </w:r>
      <w:r>
        <w:rPr>
          <w:rFonts w:eastAsia="Times New Roman" w:cs="Times New Roman"/>
          <w:szCs w:val="24"/>
        </w:rPr>
        <w:t>-</w:t>
      </w:r>
      <w:r w:rsidRPr="001D6642">
        <w:rPr>
          <w:rFonts w:eastAsia="Times New Roman" w:cs="Times New Roman"/>
          <w:szCs w:val="24"/>
        </w:rPr>
        <w:t xml:space="preserve"> έργα που ξεκίνησαν </w:t>
      </w:r>
      <w:r>
        <w:rPr>
          <w:rFonts w:eastAsia="Times New Roman" w:cs="Times New Roman"/>
          <w:szCs w:val="24"/>
        </w:rPr>
        <w:t xml:space="preserve">σε μια άλλη λογική από </w:t>
      </w:r>
      <w:r w:rsidRPr="001D6642">
        <w:rPr>
          <w:rFonts w:eastAsia="Times New Roman" w:cs="Times New Roman"/>
          <w:szCs w:val="24"/>
        </w:rPr>
        <w:t xml:space="preserve">τη δική </w:t>
      </w:r>
      <w:r>
        <w:rPr>
          <w:rFonts w:eastAsia="Times New Roman" w:cs="Times New Roman"/>
          <w:szCs w:val="24"/>
        </w:rPr>
        <w:t>μας. Άκουσ</w:t>
      </w:r>
      <w:r>
        <w:rPr>
          <w:rFonts w:eastAsia="Times New Roman" w:cs="Times New Roman"/>
          <w:szCs w:val="24"/>
        </w:rPr>
        <w:t>α και</w:t>
      </w:r>
      <w:r w:rsidRPr="001D6642">
        <w:rPr>
          <w:rFonts w:eastAsia="Times New Roman" w:cs="Times New Roman"/>
          <w:szCs w:val="24"/>
        </w:rPr>
        <w:t xml:space="preserve"> τον </w:t>
      </w:r>
      <w:r>
        <w:rPr>
          <w:rFonts w:eastAsia="Times New Roman" w:cs="Times New Roman"/>
          <w:szCs w:val="24"/>
        </w:rPr>
        <w:t>κ.</w:t>
      </w:r>
      <w:r w:rsidRPr="001D6642">
        <w:rPr>
          <w:rFonts w:eastAsia="Times New Roman" w:cs="Times New Roman"/>
          <w:szCs w:val="24"/>
        </w:rPr>
        <w:t xml:space="preserve"> Μανιάτη πριν</w:t>
      </w:r>
      <w:r>
        <w:rPr>
          <w:rFonts w:eastAsia="Times New Roman" w:cs="Times New Roman"/>
          <w:szCs w:val="24"/>
        </w:rPr>
        <w:t xml:space="preserve">. Η γνώμη μου </w:t>
      </w:r>
      <w:r w:rsidRPr="00D34DDD">
        <w:rPr>
          <w:rFonts w:eastAsia="Times New Roman" w:cs="Times New Roman"/>
          <w:szCs w:val="24"/>
        </w:rPr>
        <w:t>είναι να μην παίζετε άμυνες σε αυτό το θέμα. Εμείς δεν</w:t>
      </w:r>
      <w:r w:rsidRPr="001D6642">
        <w:rPr>
          <w:rFonts w:eastAsia="Times New Roman" w:cs="Times New Roman"/>
          <w:szCs w:val="24"/>
        </w:rPr>
        <w:t xml:space="preserve"> διεκδικούμε ούτε τη μητρότητα</w:t>
      </w:r>
      <w:r>
        <w:rPr>
          <w:rFonts w:eastAsia="Times New Roman" w:cs="Times New Roman"/>
          <w:szCs w:val="24"/>
        </w:rPr>
        <w:t>,</w:t>
      </w:r>
      <w:r w:rsidRPr="001D6642">
        <w:rPr>
          <w:rFonts w:eastAsia="Times New Roman" w:cs="Times New Roman"/>
          <w:szCs w:val="24"/>
        </w:rPr>
        <w:t xml:space="preserve"> ο</w:t>
      </w:r>
      <w:r>
        <w:rPr>
          <w:rFonts w:eastAsia="Times New Roman" w:cs="Times New Roman"/>
          <w:szCs w:val="24"/>
        </w:rPr>
        <w:t xml:space="preserve">ύτε την πατρότητα των </w:t>
      </w:r>
      <w:r>
        <w:rPr>
          <w:rFonts w:eastAsia="Times New Roman" w:cs="Times New Roman"/>
          <w:szCs w:val="24"/>
        </w:rPr>
        <w:lastRenderedPageBreak/>
        <w:t>δημόσιων υ</w:t>
      </w:r>
      <w:r w:rsidRPr="001D6642">
        <w:rPr>
          <w:rFonts w:eastAsia="Times New Roman" w:cs="Times New Roman"/>
          <w:szCs w:val="24"/>
        </w:rPr>
        <w:t>ποδομών</w:t>
      </w:r>
      <w:r>
        <w:rPr>
          <w:rFonts w:eastAsia="Times New Roman" w:cs="Times New Roman"/>
          <w:szCs w:val="24"/>
        </w:rPr>
        <w:t>, ακόμη και</w:t>
      </w:r>
      <w:r w:rsidRPr="001D6642">
        <w:rPr>
          <w:rFonts w:eastAsia="Times New Roman" w:cs="Times New Roman"/>
          <w:szCs w:val="24"/>
        </w:rPr>
        <w:t xml:space="preserve"> για τα έργα αυτά που δεν είχατε </w:t>
      </w:r>
      <w:r>
        <w:rPr>
          <w:rFonts w:eastAsia="Times New Roman" w:cs="Times New Roman"/>
          <w:szCs w:val="24"/>
        </w:rPr>
        <w:t>τολμήσει</w:t>
      </w:r>
      <w:r w:rsidRPr="001D6642">
        <w:rPr>
          <w:rFonts w:eastAsia="Times New Roman" w:cs="Times New Roman"/>
          <w:szCs w:val="24"/>
        </w:rPr>
        <w:t xml:space="preserve"> να κάνετε διαγωνισμό</w:t>
      </w:r>
      <w:r>
        <w:rPr>
          <w:rFonts w:eastAsia="Times New Roman" w:cs="Times New Roman"/>
          <w:szCs w:val="24"/>
        </w:rPr>
        <w:t>. Και το λέμε</w:t>
      </w:r>
      <w:r w:rsidRPr="001D6642">
        <w:rPr>
          <w:rFonts w:eastAsia="Times New Roman" w:cs="Times New Roman"/>
          <w:szCs w:val="24"/>
        </w:rPr>
        <w:t xml:space="preserve"> αυτό</w:t>
      </w:r>
      <w:r w:rsidRPr="001D6642">
        <w:rPr>
          <w:rFonts w:eastAsia="Times New Roman" w:cs="Times New Roman"/>
          <w:szCs w:val="24"/>
        </w:rPr>
        <w:t xml:space="preserve"> γιατί πιστεύουμε βαθιά ότι </w:t>
      </w:r>
      <w:r>
        <w:rPr>
          <w:rFonts w:eastAsia="Times New Roman" w:cs="Times New Roman"/>
          <w:szCs w:val="24"/>
        </w:rPr>
        <w:t>ο</w:t>
      </w:r>
      <w:r w:rsidRPr="001D6642">
        <w:rPr>
          <w:rFonts w:eastAsia="Times New Roman" w:cs="Times New Roman"/>
          <w:szCs w:val="24"/>
        </w:rPr>
        <w:t xml:space="preserve">ι υποδομές δεν ανήκουν σε κανέναν άλλο εκτός από τον </w:t>
      </w:r>
      <w:r>
        <w:rPr>
          <w:rFonts w:eastAsia="Times New Roman" w:cs="Times New Roman"/>
          <w:szCs w:val="24"/>
        </w:rPr>
        <w:t>ε</w:t>
      </w:r>
      <w:r w:rsidRPr="001D6642">
        <w:rPr>
          <w:rFonts w:eastAsia="Times New Roman" w:cs="Times New Roman"/>
          <w:szCs w:val="24"/>
        </w:rPr>
        <w:t>λληνικό λαό</w:t>
      </w:r>
      <w:r>
        <w:rPr>
          <w:rFonts w:eastAsia="Times New Roman" w:cs="Times New Roman"/>
          <w:szCs w:val="24"/>
        </w:rPr>
        <w:t xml:space="preserve"> που πληρώνει αυτές τις υποδομές κ</w:t>
      </w:r>
      <w:r w:rsidRPr="001D6642">
        <w:rPr>
          <w:rFonts w:eastAsia="Times New Roman" w:cs="Times New Roman"/>
          <w:szCs w:val="24"/>
        </w:rPr>
        <w:t xml:space="preserve">ι αυτό </w:t>
      </w:r>
      <w:r>
        <w:rPr>
          <w:rFonts w:eastAsia="Times New Roman" w:cs="Times New Roman"/>
          <w:szCs w:val="24"/>
        </w:rPr>
        <w:t>υπηρετούμε.</w:t>
      </w:r>
      <w:r w:rsidRPr="001D6642">
        <w:rPr>
          <w:rFonts w:eastAsia="Times New Roman" w:cs="Times New Roman"/>
          <w:szCs w:val="24"/>
        </w:rPr>
        <w:t xml:space="preserve"> </w:t>
      </w:r>
    </w:p>
    <w:p w14:paraId="224A1ACD" w14:textId="77777777" w:rsidR="0081027C" w:rsidRDefault="00F5028E">
      <w:pPr>
        <w:spacing w:line="600" w:lineRule="auto"/>
        <w:ind w:firstLine="720"/>
        <w:jc w:val="both"/>
        <w:rPr>
          <w:rFonts w:eastAsia="Times New Roman" w:cs="Times New Roman"/>
          <w:szCs w:val="24"/>
        </w:rPr>
      </w:pPr>
      <w:r w:rsidRPr="001D6642">
        <w:rPr>
          <w:rFonts w:eastAsia="Times New Roman" w:cs="Times New Roman"/>
          <w:szCs w:val="24"/>
        </w:rPr>
        <w:t>Εμεί</w:t>
      </w:r>
      <w:r>
        <w:rPr>
          <w:rFonts w:eastAsia="Times New Roman" w:cs="Times New Roman"/>
          <w:szCs w:val="24"/>
        </w:rPr>
        <w:t xml:space="preserve">ς, όμως, </w:t>
      </w:r>
      <w:r w:rsidRPr="001D6642">
        <w:rPr>
          <w:rFonts w:eastAsia="Times New Roman" w:cs="Times New Roman"/>
          <w:szCs w:val="24"/>
        </w:rPr>
        <w:t>θα κριθούμε αν είμαστε αποτελεσματικοί</w:t>
      </w:r>
      <w:r>
        <w:rPr>
          <w:rFonts w:eastAsia="Times New Roman" w:cs="Times New Roman"/>
          <w:szCs w:val="24"/>
        </w:rPr>
        <w:t>.</w:t>
      </w:r>
      <w:r w:rsidRPr="001D6642">
        <w:rPr>
          <w:rFonts w:eastAsia="Times New Roman" w:cs="Times New Roman"/>
          <w:szCs w:val="24"/>
        </w:rPr>
        <w:t xml:space="preserve"> Θα κριθούμε αν οι δι</w:t>
      </w:r>
      <w:r>
        <w:rPr>
          <w:rFonts w:eastAsia="Times New Roman" w:cs="Times New Roman"/>
          <w:szCs w:val="24"/>
        </w:rPr>
        <w:t xml:space="preserve">αγωνισμοί γίνονται με διαφάνεια. </w:t>
      </w:r>
      <w:r w:rsidRPr="001D6642">
        <w:rPr>
          <w:rFonts w:eastAsia="Times New Roman" w:cs="Times New Roman"/>
          <w:szCs w:val="24"/>
        </w:rPr>
        <w:t>Θα</w:t>
      </w:r>
      <w:r w:rsidRPr="001D6642">
        <w:rPr>
          <w:rFonts w:eastAsia="Times New Roman" w:cs="Times New Roman"/>
          <w:szCs w:val="24"/>
        </w:rPr>
        <w:t xml:space="preserve"> κριθούμε αν προχωράμε και </w:t>
      </w:r>
      <w:r>
        <w:rPr>
          <w:rFonts w:eastAsia="Times New Roman" w:cs="Times New Roman"/>
          <w:szCs w:val="24"/>
        </w:rPr>
        <w:t>βαθαίνουμε</w:t>
      </w:r>
      <w:r w:rsidRPr="001D6642">
        <w:rPr>
          <w:rFonts w:eastAsia="Times New Roman" w:cs="Times New Roman"/>
          <w:szCs w:val="24"/>
        </w:rPr>
        <w:t xml:space="preserve"> το θεσμικό πλαίσιο των δημόσιων υποδομών</w:t>
      </w:r>
      <w:r>
        <w:rPr>
          <w:rFonts w:eastAsia="Times New Roman" w:cs="Times New Roman"/>
          <w:szCs w:val="24"/>
        </w:rPr>
        <w:t>,</w:t>
      </w:r>
      <w:r w:rsidRPr="001D6642">
        <w:rPr>
          <w:rFonts w:eastAsia="Times New Roman" w:cs="Times New Roman"/>
          <w:szCs w:val="24"/>
        </w:rPr>
        <w:t xml:space="preserve"> των παραχωρήσεων</w:t>
      </w:r>
      <w:r>
        <w:rPr>
          <w:rFonts w:eastAsia="Times New Roman" w:cs="Times New Roman"/>
          <w:szCs w:val="24"/>
        </w:rPr>
        <w:t>,</w:t>
      </w:r>
      <w:r w:rsidRPr="001D6642">
        <w:rPr>
          <w:rFonts w:eastAsia="Times New Roman" w:cs="Times New Roman"/>
          <w:szCs w:val="24"/>
        </w:rPr>
        <w:t xml:space="preserve"> των δημοσίων έργων</w:t>
      </w:r>
      <w:r>
        <w:rPr>
          <w:rFonts w:eastAsia="Times New Roman" w:cs="Times New Roman"/>
          <w:szCs w:val="24"/>
        </w:rPr>
        <w:t xml:space="preserve">, των συμπράξεων δημοσίου και </w:t>
      </w:r>
      <w:r w:rsidRPr="001D6642">
        <w:rPr>
          <w:rFonts w:eastAsia="Times New Roman" w:cs="Times New Roman"/>
          <w:szCs w:val="24"/>
        </w:rPr>
        <w:t>ιδιωτικού τομέα</w:t>
      </w:r>
      <w:r>
        <w:rPr>
          <w:rFonts w:eastAsia="Times New Roman" w:cs="Times New Roman"/>
          <w:szCs w:val="24"/>
        </w:rPr>
        <w:t>, ώστε να εξασφαλίζεται, ό</w:t>
      </w:r>
      <w:r w:rsidRPr="001D6642">
        <w:rPr>
          <w:rFonts w:eastAsia="Times New Roman" w:cs="Times New Roman"/>
          <w:szCs w:val="24"/>
        </w:rPr>
        <w:t xml:space="preserve">χι ο ιδιώτης που </w:t>
      </w:r>
      <w:r>
        <w:rPr>
          <w:rFonts w:eastAsia="Times New Roman" w:cs="Times New Roman"/>
          <w:szCs w:val="24"/>
        </w:rPr>
        <w:t>έρχεται</w:t>
      </w:r>
      <w:r w:rsidRPr="001D6642">
        <w:rPr>
          <w:rFonts w:eastAsia="Times New Roman" w:cs="Times New Roman"/>
          <w:szCs w:val="24"/>
        </w:rPr>
        <w:t xml:space="preserve"> και συμμετέχει στο έργο</w:t>
      </w:r>
      <w:r>
        <w:rPr>
          <w:rFonts w:eastAsia="Times New Roman" w:cs="Times New Roman"/>
          <w:szCs w:val="24"/>
        </w:rPr>
        <w:t>,</w:t>
      </w:r>
      <w:r w:rsidRPr="001D6642">
        <w:rPr>
          <w:rFonts w:eastAsia="Times New Roman" w:cs="Times New Roman"/>
          <w:szCs w:val="24"/>
        </w:rPr>
        <w:t xml:space="preserve"> αλλά </w:t>
      </w:r>
      <w:r>
        <w:rPr>
          <w:rFonts w:eastAsia="Times New Roman" w:cs="Times New Roman"/>
          <w:szCs w:val="24"/>
        </w:rPr>
        <w:t xml:space="preserve">η </w:t>
      </w:r>
      <w:r w:rsidRPr="001D6642">
        <w:rPr>
          <w:rFonts w:eastAsia="Times New Roman" w:cs="Times New Roman"/>
          <w:szCs w:val="24"/>
        </w:rPr>
        <w:t>κοινωνία</w:t>
      </w:r>
      <w:r>
        <w:rPr>
          <w:rFonts w:eastAsia="Times New Roman" w:cs="Times New Roman"/>
          <w:szCs w:val="24"/>
        </w:rPr>
        <w:t>.</w:t>
      </w:r>
      <w:r w:rsidRPr="001D6642">
        <w:rPr>
          <w:rFonts w:eastAsia="Times New Roman" w:cs="Times New Roman"/>
          <w:szCs w:val="24"/>
        </w:rPr>
        <w:t xml:space="preserve"> Και αυτό μπορεί να γίνει</w:t>
      </w:r>
      <w:r>
        <w:rPr>
          <w:rFonts w:eastAsia="Times New Roman" w:cs="Times New Roman"/>
          <w:szCs w:val="24"/>
        </w:rPr>
        <w:t>.</w:t>
      </w:r>
      <w:r w:rsidRPr="001D6642">
        <w:rPr>
          <w:rFonts w:eastAsia="Times New Roman" w:cs="Times New Roman"/>
          <w:szCs w:val="24"/>
        </w:rPr>
        <w:t xml:space="preserve"> Το Καστέλι </w:t>
      </w:r>
      <w:r>
        <w:rPr>
          <w:rFonts w:eastAsia="Times New Roman" w:cs="Times New Roman"/>
          <w:szCs w:val="24"/>
        </w:rPr>
        <w:t>ε</w:t>
      </w:r>
      <w:r w:rsidRPr="001D6642">
        <w:rPr>
          <w:rFonts w:eastAsia="Times New Roman" w:cs="Times New Roman"/>
          <w:szCs w:val="24"/>
        </w:rPr>
        <w:t xml:space="preserve">ίναι </w:t>
      </w:r>
      <w:r>
        <w:rPr>
          <w:rFonts w:eastAsia="Times New Roman" w:cs="Times New Roman"/>
          <w:szCs w:val="24"/>
        </w:rPr>
        <w:t>ένα τέτοιο</w:t>
      </w:r>
      <w:r w:rsidRPr="001D6642">
        <w:rPr>
          <w:rFonts w:eastAsia="Times New Roman" w:cs="Times New Roman"/>
          <w:szCs w:val="24"/>
        </w:rPr>
        <w:t xml:space="preserve"> παράδειγμα</w:t>
      </w:r>
      <w:r>
        <w:rPr>
          <w:rFonts w:eastAsia="Times New Roman" w:cs="Times New Roman"/>
          <w:szCs w:val="24"/>
        </w:rPr>
        <w:t>. Γ</w:t>
      </w:r>
      <w:r w:rsidRPr="001D6642">
        <w:rPr>
          <w:rFonts w:eastAsia="Times New Roman" w:cs="Times New Roman"/>
          <w:szCs w:val="24"/>
        </w:rPr>
        <w:t xml:space="preserve">ιατί </w:t>
      </w:r>
      <w:r>
        <w:rPr>
          <w:rFonts w:eastAsia="Times New Roman" w:cs="Times New Roman"/>
          <w:szCs w:val="24"/>
        </w:rPr>
        <w:t xml:space="preserve">είναι </w:t>
      </w:r>
      <w:r w:rsidRPr="001D6642">
        <w:rPr>
          <w:rFonts w:eastAsia="Times New Roman" w:cs="Times New Roman"/>
          <w:szCs w:val="24"/>
        </w:rPr>
        <w:t xml:space="preserve">η πρώτη σύμβαση που έχουμε τα ανταποδοτικά </w:t>
      </w:r>
      <w:r>
        <w:rPr>
          <w:rFonts w:eastAsia="Times New Roman" w:cs="Times New Roman"/>
          <w:szCs w:val="24"/>
        </w:rPr>
        <w:t>οφέλη προς την κοινωνία και τόσα</w:t>
      </w:r>
      <w:r w:rsidRPr="001D6642">
        <w:rPr>
          <w:rFonts w:eastAsia="Times New Roman" w:cs="Times New Roman"/>
          <w:szCs w:val="24"/>
        </w:rPr>
        <w:t xml:space="preserve"> ανταποδοτικά οφέλη</w:t>
      </w:r>
      <w:r>
        <w:rPr>
          <w:rFonts w:eastAsia="Times New Roman" w:cs="Times New Roman"/>
          <w:szCs w:val="24"/>
        </w:rPr>
        <w:t>;</w:t>
      </w:r>
      <w:r w:rsidRPr="001D6642">
        <w:rPr>
          <w:rFonts w:eastAsia="Times New Roman" w:cs="Times New Roman"/>
          <w:szCs w:val="24"/>
        </w:rPr>
        <w:t xml:space="preserve"> Γιατί δεν έχει γίνει αυτό και στο </w:t>
      </w:r>
      <w:r>
        <w:rPr>
          <w:rFonts w:eastAsia="Times New Roman" w:cs="Times New Roman"/>
          <w:szCs w:val="24"/>
        </w:rPr>
        <w:t xml:space="preserve">«Ελευθέριος Βενιζέλος»; </w:t>
      </w:r>
      <w:r w:rsidRPr="001D6642">
        <w:rPr>
          <w:rFonts w:eastAsia="Times New Roman" w:cs="Times New Roman"/>
          <w:szCs w:val="24"/>
        </w:rPr>
        <w:t xml:space="preserve">Γιατί δεν έγινε στα </w:t>
      </w:r>
      <w:r>
        <w:rPr>
          <w:rFonts w:eastAsia="Times New Roman" w:cs="Times New Roman"/>
          <w:szCs w:val="24"/>
        </w:rPr>
        <w:t>δεκ</w:t>
      </w:r>
      <w:r>
        <w:rPr>
          <w:rFonts w:eastAsia="Times New Roman" w:cs="Times New Roman"/>
          <w:szCs w:val="24"/>
        </w:rPr>
        <w:t>ατέσσερα</w:t>
      </w:r>
      <w:r w:rsidRPr="001D6642">
        <w:rPr>
          <w:rFonts w:eastAsia="Times New Roman" w:cs="Times New Roman"/>
          <w:szCs w:val="24"/>
        </w:rPr>
        <w:t xml:space="preserve"> π</w:t>
      </w:r>
      <w:r>
        <w:rPr>
          <w:rFonts w:eastAsia="Times New Roman" w:cs="Times New Roman"/>
          <w:szCs w:val="24"/>
        </w:rPr>
        <w:t>εριφερειακά αεροδρόμια που είχατε</w:t>
      </w:r>
      <w:r w:rsidRPr="001D6642">
        <w:rPr>
          <w:rFonts w:eastAsia="Times New Roman" w:cs="Times New Roman"/>
          <w:szCs w:val="24"/>
        </w:rPr>
        <w:t xml:space="preserve"> τρέξει το</w:t>
      </w:r>
      <w:r>
        <w:rPr>
          <w:rFonts w:eastAsia="Times New Roman" w:cs="Times New Roman"/>
          <w:szCs w:val="24"/>
        </w:rPr>
        <w:t>ν</w:t>
      </w:r>
      <w:r w:rsidRPr="001D6642">
        <w:rPr>
          <w:rFonts w:eastAsia="Times New Roman" w:cs="Times New Roman"/>
          <w:szCs w:val="24"/>
        </w:rPr>
        <w:t xml:space="preserve"> διαγωνισμό</w:t>
      </w:r>
      <w:r>
        <w:rPr>
          <w:rFonts w:eastAsia="Times New Roman" w:cs="Times New Roman"/>
          <w:szCs w:val="24"/>
        </w:rPr>
        <w:t>;</w:t>
      </w:r>
      <w:r w:rsidRPr="001D6642">
        <w:rPr>
          <w:rFonts w:eastAsia="Times New Roman" w:cs="Times New Roman"/>
          <w:szCs w:val="24"/>
        </w:rPr>
        <w:t xml:space="preserve"> Γιατί δεν έγινε στο</w:t>
      </w:r>
      <w:r>
        <w:rPr>
          <w:rFonts w:eastAsia="Times New Roman" w:cs="Times New Roman"/>
          <w:szCs w:val="24"/>
        </w:rPr>
        <w:t>υς</w:t>
      </w:r>
      <w:r w:rsidRPr="001D6642">
        <w:rPr>
          <w:rFonts w:eastAsia="Times New Roman" w:cs="Times New Roman"/>
          <w:szCs w:val="24"/>
        </w:rPr>
        <w:t xml:space="preserve"> αυτοκινητόδρομο</w:t>
      </w:r>
      <w:r>
        <w:rPr>
          <w:rFonts w:eastAsia="Times New Roman" w:cs="Times New Roman"/>
          <w:szCs w:val="24"/>
        </w:rPr>
        <w:t>υ</w:t>
      </w:r>
      <w:r w:rsidRPr="001D6642">
        <w:rPr>
          <w:rFonts w:eastAsia="Times New Roman" w:cs="Times New Roman"/>
          <w:szCs w:val="24"/>
        </w:rPr>
        <w:t>ς</w:t>
      </w:r>
      <w:r>
        <w:rPr>
          <w:rFonts w:eastAsia="Times New Roman" w:cs="Times New Roman"/>
          <w:szCs w:val="24"/>
        </w:rPr>
        <w:t>;</w:t>
      </w:r>
      <w:r w:rsidRPr="001D6642">
        <w:rPr>
          <w:rFonts w:eastAsia="Times New Roman" w:cs="Times New Roman"/>
          <w:szCs w:val="24"/>
        </w:rPr>
        <w:t xml:space="preserve"> </w:t>
      </w:r>
    </w:p>
    <w:p w14:paraId="224A1ACE" w14:textId="77777777" w:rsidR="0081027C" w:rsidRDefault="00F5028E">
      <w:pPr>
        <w:spacing w:line="600" w:lineRule="auto"/>
        <w:ind w:firstLine="720"/>
        <w:jc w:val="both"/>
        <w:rPr>
          <w:rFonts w:eastAsia="Times New Roman" w:cs="Times New Roman"/>
          <w:szCs w:val="24"/>
        </w:rPr>
      </w:pPr>
      <w:r w:rsidRPr="001D6642">
        <w:rPr>
          <w:rFonts w:eastAsia="Times New Roman" w:cs="Times New Roman"/>
          <w:szCs w:val="24"/>
        </w:rPr>
        <w:lastRenderedPageBreak/>
        <w:t>Και βέβαια δεν θέλω να σχολιάσω</w:t>
      </w:r>
      <w:r>
        <w:rPr>
          <w:rFonts w:eastAsia="Times New Roman" w:cs="Times New Roman"/>
          <w:szCs w:val="24"/>
        </w:rPr>
        <w:t>,</w:t>
      </w:r>
      <w:r w:rsidRPr="001D6642">
        <w:rPr>
          <w:rFonts w:eastAsia="Times New Roman" w:cs="Times New Roman"/>
          <w:szCs w:val="24"/>
        </w:rPr>
        <w:t xml:space="preserve"> δεν θέλω να χαλάσω το κλίμα</w:t>
      </w:r>
      <w:r>
        <w:rPr>
          <w:rFonts w:eastAsia="Times New Roman" w:cs="Times New Roman"/>
          <w:szCs w:val="24"/>
        </w:rPr>
        <w:t>,</w:t>
      </w:r>
      <w:r w:rsidRPr="001D6642">
        <w:rPr>
          <w:rFonts w:eastAsia="Times New Roman" w:cs="Times New Roman"/>
          <w:szCs w:val="24"/>
        </w:rPr>
        <w:t xml:space="preserve"> για τα έργα </w:t>
      </w:r>
      <w:r>
        <w:rPr>
          <w:rFonts w:eastAsia="Times New Roman" w:cs="Times New Roman"/>
          <w:szCs w:val="24"/>
        </w:rPr>
        <w:t xml:space="preserve">που ξεκινούσαν. Έταζαν κάποιοι έργα, για κάποια από αυτά </w:t>
      </w:r>
      <w:r w:rsidRPr="001D6642">
        <w:rPr>
          <w:rFonts w:eastAsia="Times New Roman" w:cs="Times New Roman"/>
          <w:szCs w:val="24"/>
        </w:rPr>
        <w:t>έβγαιναν οι διαγ</w:t>
      </w:r>
      <w:r w:rsidRPr="001D6642">
        <w:rPr>
          <w:rFonts w:eastAsia="Times New Roman" w:cs="Times New Roman"/>
          <w:szCs w:val="24"/>
        </w:rPr>
        <w:t xml:space="preserve">ωνισμοί και </w:t>
      </w:r>
      <w:r>
        <w:rPr>
          <w:rFonts w:eastAsia="Times New Roman" w:cs="Times New Roman"/>
          <w:szCs w:val="24"/>
        </w:rPr>
        <w:t>δεν ολοκληρώνονταν ποτέ</w:t>
      </w:r>
      <w:r w:rsidRPr="001D6642">
        <w:rPr>
          <w:rFonts w:eastAsia="Times New Roman" w:cs="Times New Roman"/>
          <w:szCs w:val="24"/>
        </w:rPr>
        <w:t xml:space="preserve"> και κάποια άλλα έμειναν στη μνήμη του κόσμου ως πάγιο αίτημα της κοινωνίας</w:t>
      </w:r>
      <w:r>
        <w:rPr>
          <w:rFonts w:eastAsia="Times New Roman" w:cs="Times New Roman"/>
          <w:szCs w:val="24"/>
        </w:rPr>
        <w:t>.</w:t>
      </w:r>
    </w:p>
    <w:p w14:paraId="224A1AC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Αλλά να δώσουμε μερικές απαντήσεις, γιατί ερωτηθήκαμε για</w:t>
      </w:r>
      <w:r w:rsidRPr="001D6642">
        <w:rPr>
          <w:rFonts w:eastAsia="Times New Roman" w:cs="Times New Roman"/>
          <w:szCs w:val="24"/>
        </w:rPr>
        <w:t xml:space="preserve"> συγκεκριμένα πράγματα</w:t>
      </w:r>
      <w:r>
        <w:rPr>
          <w:rFonts w:eastAsia="Times New Roman" w:cs="Times New Roman"/>
          <w:szCs w:val="24"/>
        </w:rPr>
        <w:t>, στη λογική και</w:t>
      </w:r>
      <w:r w:rsidRPr="001D6642">
        <w:rPr>
          <w:rFonts w:eastAsia="Times New Roman" w:cs="Times New Roman"/>
          <w:szCs w:val="24"/>
        </w:rPr>
        <w:t xml:space="preserve"> στα ερωτήματα που έθεσαν οι Βουλευτές </w:t>
      </w:r>
      <w:r>
        <w:rPr>
          <w:rFonts w:eastAsia="Times New Roman" w:cs="Times New Roman"/>
          <w:szCs w:val="24"/>
        </w:rPr>
        <w:t>της Νέας Δ</w:t>
      </w:r>
      <w:r>
        <w:rPr>
          <w:rFonts w:eastAsia="Times New Roman" w:cs="Times New Roman"/>
          <w:szCs w:val="24"/>
        </w:rPr>
        <w:t xml:space="preserve">ημοκρατίας και ο κ. </w:t>
      </w:r>
      <w:r w:rsidRPr="001D6642">
        <w:rPr>
          <w:rFonts w:eastAsia="Times New Roman" w:cs="Times New Roman"/>
          <w:szCs w:val="24"/>
        </w:rPr>
        <w:t>Τασούλας</w:t>
      </w:r>
      <w:r>
        <w:rPr>
          <w:rFonts w:eastAsia="Times New Roman" w:cs="Times New Roman"/>
          <w:szCs w:val="24"/>
        </w:rPr>
        <w:t>.</w:t>
      </w:r>
      <w:r w:rsidRPr="001D6642">
        <w:rPr>
          <w:rFonts w:eastAsia="Times New Roman" w:cs="Times New Roman"/>
          <w:szCs w:val="24"/>
        </w:rPr>
        <w:t xml:space="preserve"> Γιατί </w:t>
      </w:r>
      <w:r>
        <w:rPr>
          <w:rFonts w:eastAsia="Times New Roman" w:cs="Times New Roman"/>
          <w:szCs w:val="24"/>
        </w:rPr>
        <w:t xml:space="preserve">η </w:t>
      </w:r>
      <w:r>
        <w:rPr>
          <w:rFonts w:eastAsia="Times New Roman" w:cs="Times New Roman"/>
          <w:szCs w:val="24"/>
        </w:rPr>
        <w:t xml:space="preserve">Ιόνια Οδός </w:t>
      </w:r>
      <w:r w:rsidRPr="001D6642">
        <w:rPr>
          <w:rFonts w:eastAsia="Times New Roman" w:cs="Times New Roman"/>
          <w:szCs w:val="24"/>
        </w:rPr>
        <w:t xml:space="preserve">δεν περιέλαβε το </w:t>
      </w:r>
      <w:r>
        <w:rPr>
          <w:rFonts w:eastAsia="Times New Roman" w:cs="Times New Roman"/>
          <w:szCs w:val="24"/>
        </w:rPr>
        <w:t>Γιάννενα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Κακαβιά, που μας ρωτάει σήμερα; Δεν </w:t>
      </w:r>
      <w:r w:rsidRPr="001D6642">
        <w:rPr>
          <w:rFonts w:eastAsia="Times New Roman" w:cs="Times New Roman"/>
          <w:szCs w:val="24"/>
        </w:rPr>
        <w:t>είναι λογικό</w:t>
      </w:r>
      <w:r>
        <w:rPr>
          <w:rFonts w:eastAsia="Times New Roman" w:cs="Times New Roman"/>
          <w:szCs w:val="24"/>
        </w:rPr>
        <w:t>; Γιατί δεν περιέλαβε τη</w:t>
      </w:r>
      <w:r w:rsidRPr="001D6642">
        <w:rPr>
          <w:rFonts w:eastAsia="Times New Roman" w:cs="Times New Roman"/>
          <w:szCs w:val="24"/>
        </w:rPr>
        <w:t xml:space="preserve"> σύνδεση με τα μεγάλα αστικά κέντρα</w:t>
      </w:r>
      <w:r>
        <w:rPr>
          <w:rFonts w:eastAsia="Times New Roman" w:cs="Times New Roman"/>
          <w:szCs w:val="24"/>
        </w:rPr>
        <w:t>,</w:t>
      </w:r>
      <w:r w:rsidRPr="001D6642">
        <w:rPr>
          <w:rFonts w:eastAsia="Times New Roman" w:cs="Times New Roman"/>
          <w:szCs w:val="24"/>
        </w:rPr>
        <w:t xml:space="preserve"> με την Πρέβεζα και με το Αγρίνιο</w:t>
      </w:r>
      <w:r>
        <w:rPr>
          <w:rFonts w:eastAsia="Times New Roman" w:cs="Times New Roman"/>
          <w:szCs w:val="24"/>
        </w:rPr>
        <w:t>;</w:t>
      </w:r>
      <w:r w:rsidRPr="001D6642">
        <w:rPr>
          <w:rFonts w:eastAsia="Times New Roman" w:cs="Times New Roman"/>
          <w:szCs w:val="24"/>
        </w:rPr>
        <w:t xml:space="preserve"> Γιατί στην Εγνατία </w:t>
      </w:r>
      <w:r>
        <w:rPr>
          <w:rFonts w:eastAsia="Times New Roman" w:cs="Times New Roman"/>
          <w:szCs w:val="24"/>
        </w:rPr>
        <w:t xml:space="preserve">Οδό, </w:t>
      </w:r>
      <w:r w:rsidRPr="001D6642">
        <w:rPr>
          <w:rFonts w:eastAsia="Times New Roman" w:cs="Times New Roman"/>
          <w:szCs w:val="24"/>
        </w:rPr>
        <w:t xml:space="preserve">που </w:t>
      </w:r>
      <w:r>
        <w:rPr>
          <w:rFonts w:eastAsia="Times New Roman" w:cs="Times New Roman"/>
          <w:szCs w:val="24"/>
        </w:rPr>
        <w:t xml:space="preserve">δεν </w:t>
      </w:r>
      <w:r>
        <w:rPr>
          <w:rFonts w:eastAsia="Times New Roman" w:cs="Times New Roman"/>
          <w:szCs w:val="24"/>
        </w:rPr>
        <w:t>υλοποιήθηκε από το ΣΥΡΙΖΑ,</w:t>
      </w:r>
      <w:r w:rsidRPr="001D6642">
        <w:rPr>
          <w:rFonts w:eastAsia="Times New Roman" w:cs="Times New Roman"/>
          <w:szCs w:val="24"/>
        </w:rPr>
        <w:t xml:space="preserve"> δεν υπάρχει και δεν είχε περιληφθεί η σύνδεση με κανένα λιμάνι</w:t>
      </w:r>
      <w:r>
        <w:rPr>
          <w:rFonts w:eastAsia="Times New Roman" w:cs="Times New Roman"/>
          <w:szCs w:val="24"/>
        </w:rPr>
        <w:t>,</w:t>
      </w:r>
      <w:r w:rsidRPr="001D6642">
        <w:rPr>
          <w:rFonts w:eastAsia="Times New Roman" w:cs="Times New Roman"/>
          <w:szCs w:val="24"/>
        </w:rPr>
        <w:t xml:space="preserve"> ούτε με τη Θεσσαλονίκη</w:t>
      </w:r>
      <w:r>
        <w:rPr>
          <w:rFonts w:eastAsia="Times New Roman" w:cs="Times New Roman"/>
          <w:szCs w:val="24"/>
        </w:rPr>
        <w:t>, ούτε με την Καβάλα, ούτε με την Αλεξανδρούπολη, τώρα γίνονται αυτά, με κα</w:t>
      </w:r>
      <w:r>
        <w:rPr>
          <w:rFonts w:eastAsia="Times New Roman" w:cs="Times New Roman"/>
          <w:szCs w:val="24"/>
        </w:rPr>
        <w:t>μ</w:t>
      </w:r>
      <w:r>
        <w:rPr>
          <w:rFonts w:eastAsia="Times New Roman" w:cs="Times New Roman"/>
          <w:szCs w:val="24"/>
        </w:rPr>
        <w:t>μία βιομηχανική</w:t>
      </w:r>
      <w:r w:rsidRPr="001D6642">
        <w:rPr>
          <w:rFonts w:eastAsia="Times New Roman" w:cs="Times New Roman"/>
          <w:szCs w:val="24"/>
        </w:rPr>
        <w:t xml:space="preserve"> περιοχή</w:t>
      </w:r>
      <w:r>
        <w:rPr>
          <w:rFonts w:eastAsia="Times New Roman" w:cs="Times New Roman"/>
          <w:szCs w:val="24"/>
        </w:rPr>
        <w:t>, με κα</w:t>
      </w:r>
      <w:r>
        <w:rPr>
          <w:rFonts w:eastAsia="Times New Roman" w:cs="Times New Roman"/>
          <w:szCs w:val="24"/>
        </w:rPr>
        <w:t>μ</w:t>
      </w:r>
      <w:r w:rsidRPr="001D6642">
        <w:rPr>
          <w:rFonts w:eastAsia="Times New Roman" w:cs="Times New Roman"/>
          <w:szCs w:val="24"/>
        </w:rPr>
        <w:t>μία τουριστική περιοχή</w:t>
      </w:r>
      <w:r>
        <w:rPr>
          <w:rFonts w:eastAsia="Times New Roman" w:cs="Times New Roman"/>
          <w:szCs w:val="24"/>
        </w:rPr>
        <w:t>;</w:t>
      </w:r>
      <w:r w:rsidRPr="001D6642">
        <w:rPr>
          <w:rFonts w:eastAsia="Times New Roman" w:cs="Times New Roman"/>
          <w:szCs w:val="24"/>
        </w:rPr>
        <w:t xml:space="preserve"> </w:t>
      </w:r>
    </w:p>
    <w:p w14:paraId="224A1AD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Κάνατε αναφ</w:t>
      </w:r>
      <w:r>
        <w:rPr>
          <w:rFonts w:eastAsia="Times New Roman" w:cs="Times New Roman"/>
          <w:szCs w:val="24"/>
        </w:rPr>
        <w:t xml:space="preserve">ορά </w:t>
      </w:r>
      <w:r w:rsidRPr="001D6642">
        <w:rPr>
          <w:rFonts w:eastAsia="Times New Roman" w:cs="Times New Roman"/>
          <w:szCs w:val="24"/>
        </w:rPr>
        <w:t xml:space="preserve">στο </w:t>
      </w:r>
      <w:r>
        <w:rPr>
          <w:rFonts w:eastAsia="Times New Roman" w:cs="Times New Roman"/>
          <w:szCs w:val="24"/>
        </w:rPr>
        <w:t>α</w:t>
      </w:r>
      <w:r w:rsidRPr="001D6642">
        <w:rPr>
          <w:rFonts w:eastAsia="Times New Roman" w:cs="Times New Roman"/>
          <w:szCs w:val="24"/>
        </w:rPr>
        <w:t xml:space="preserve">εροδρόμιο </w:t>
      </w:r>
      <w:r w:rsidRPr="001D6642">
        <w:rPr>
          <w:rFonts w:eastAsia="Times New Roman" w:cs="Times New Roman"/>
          <w:szCs w:val="24"/>
        </w:rPr>
        <w:t>Ιωαννίνων</w:t>
      </w:r>
      <w:r>
        <w:rPr>
          <w:rFonts w:eastAsia="Times New Roman" w:cs="Times New Roman"/>
          <w:szCs w:val="24"/>
        </w:rPr>
        <w:t>.</w:t>
      </w:r>
      <w:r w:rsidRPr="001D6642">
        <w:rPr>
          <w:rFonts w:eastAsia="Times New Roman" w:cs="Times New Roman"/>
          <w:szCs w:val="24"/>
        </w:rPr>
        <w:t xml:space="preserve"> Είστε </w:t>
      </w:r>
      <w:r>
        <w:rPr>
          <w:rFonts w:eastAsia="Times New Roman" w:cs="Times New Roman"/>
          <w:szCs w:val="24"/>
        </w:rPr>
        <w:t xml:space="preserve">περήφανοι </w:t>
      </w:r>
      <w:r>
        <w:rPr>
          <w:rFonts w:eastAsia="Times New Roman" w:cs="Times New Roman"/>
          <w:szCs w:val="24"/>
        </w:rPr>
        <w:t xml:space="preserve">ως </w:t>
      </w:r>
      <w:r>
        <w:rPr>
          <w:rFonts w:eastAsia="Times New Roman" w:cs="Times New Roman"/>
          <w:szCs w:val="24"/>
        </w:rPr>
        <w:t xml:space="preserve">Νέα Δημοκρατία </w:t>
      </w:r>
      <w:r w:rsidRPr="001D6642">
        <w:rPr>
          <w:rFonts w:eastAsia="Times New Roman" w:cs="Times New Roman"/>
          <w:szCs w:val="24"/>
        </w:rPr>
        <w:t xml:space="preserve">και μας εγκαλείτε για το </w:t>
      </w:r>
      <w:r>
        <w:rPr>
          <w:rFonts w:eastAsia="Times New Roman" w:cs="Times New Roman"/>
          <w:szCs w:val="24"/>
        </w:rPr>
        <w:t>α</w:t>
      </w:r>
      <w:r w:rsidRPr="001D6642">
        <w:rPr>
          <w:rFonts w:eastAsia="Times New Roman" w:cs="Times New Roman"/>
          <w:szCs w:val="24"/>
        </w:rPr>
        <w:t xml:space="preserve">εροδρόμιο </w:t>
      </w:r>
      <w:r w:rsidRPr="001D6642">
        <w:rPr>
          <w:rFonts w:eastAsia="Times New Roman" w:cs="Times New Roman"/>
          <w:szCs w:val="24"/>
        </w:rPr>
        <w:t>Ιωαννίνων</w:t>
      </w:r>
      <w:r>
        <w:rPr>
          <w:rFonts w:eastAsia="Times New Roman" w:cs="Times New Roman"/>
          <w:szCs w:val="24"/>
        </w:rPr>
        <w:t>; Είστε περήφανοι</w:t>
      </w:r>
      <w:r w:rsidRPr="001D6642">
        <w:rPr>
          <w:rFonts w:eastAsia="Times New Roman" w:cs="Times New Roman"/>
          <w:szCs w:val="24"/>
        </w:rPr>
        <w:t xml:space="preserve"> για το </w:t>
      </w:r>
      <w:r>
        <w:rPr>
          <w:rFonts w:eastAsia="Times New Roman" w:cs="Times New Roman"/>
          <w:szCs w:val="24"/>
        </w:rPr>
        <w:t>λ</w:t>
      </w:r>
      <w:r w:rsidRPr="001D6642">
        <w:rPr>
          <w:rFonts w:eastAsia="Times New Roman" w:cs="Times New Roman"/>
          <w:szCs w:val="24"/>
        </w:rPr>
        <w:t xml:space="preserve">ιμάνι </w:t>
      </w:r>
      <w:r w:rsidRPr="001D6642">
        <w:rPr>
          <w:rFonts w:eastAsia="Times New Roman" w:cs="Times New Roman"/>
          <w:szCs w:val="24"/>
        </w:rPr>
        <w:t>της Ηγουμενίτσας</w:t>
      </w:r>
      <w:r>
        <w:rPr>
          <w:rFonts w:eastAsia="Times New Roman" w:cs="Times New Roman"/>
          <w:szCs w:val="24"/>
        </w:rPr>
        <w:t>; Δηλαδή, υπάρχει μια παράδοση</w:t>
      </w:r>
      <w:r w:rsidRPr="001D6642">
        <w:rPr>
          <w:rFonts w:eastAsia="Times New Roman" w:cs="Times New Roman"/>
          <w:szCs w:val="24"/>
        </w:rPr>
        <w:t xml:space="preserve"> στην Ήπειρο με το </w:t>
      </w:r>
      <w:r>
        <w:rPr>
          <w:rFonts w:eastAsia="Times New Roman" w:cs="Times New Roman"/>
          <w:szCs w:val="24"/>
        </w:rPr>
        <w:t>γ</w:t>
      </w:r>
      <w:r w:rsidRPr="001D6642">
        <w:rPr>
          <w:rFonts w:eastAsia="Times New Roman" w:cs="Times New Roman"/>
          <w:szCs w:val="24"/>
        </w:rPr>
        <w:t xml:space="preserve">εφύρι </w:t>
      </w:r>
      <w:r w:rsidRPr="001D6642">
        <w:rPr>
          <w:rFonts w:eastAsia="Times New Roman" w:cs="Times New Roman"/>
          <w:szCs w:val="24"/>
        </w:rPr>
        <w:t>της Άρτας</w:t>
      </w:r>
      <w:r>
        <w:rPr>
          <w:rFonts w:eastAsia="Times New Roman" w:cs="Times New Roman"/>
          <w:szCs w:val="24"/>
        </w:rPr>
        <w:t>,</w:t>
      </w:r>
      <w:r w:rsidRPr="001D6642">
        <w:rPr>
          <w:rFonts w:eastAsia="Times New Roman" w:cs="Times New Roman"/>
          <w:szCs w:val="24"/>
        </w:rPr>
        <w:t xml:space="preserve"> αλλά όλα τα έργα της Ηπείρου και</w:t>
      </w:r>
      <w:r w:rsidRPr="001D6642">
        <w:rPr>
          <w:rFonts w:eastAsia="Times New Roman" w:cs="Times New Roman"/>
          <w:szCs w:val="24"/>
        </w:rPr>
        <w:t xml:space="preserve"> της χώρας</w:t>
      </w:r>
      <w:r>
        <w:rPr>
          <w:rFonts w:eastAsia="Times New Roman" w:cs="Times New Roman"/>
          <w:szCs w:val="24"/>
        </w:rPr>
        <w:t>,</w:t>
      </w:r>
      <w:r w:rsidRPr="001D6642">
        <w:rPr>
          <w:rFonts w:eastAsia="Times New Roman" w:cs="Times New Roman"/>
          <w:szCs w:val="24"/>
        </w:rPr>
        <w:t xml:space="preserve"> η Νέα Δημοκρατία </w:t>
      </w:r>
      <w:r>
        <w:rPr>
          <w:rFonts w:eastAsia="Times New Roman" w:cs="Times New Roman"/>
          <w:szCs w:val="24"/>
        </w:rPr>
        <w:t>τα είχατε κάνει</w:t>
      </w:r>
      <w:r w:rsidRPr="001D6642">
        <w:rPr>
          <w:rFonts w:eastAsia="Times New Roman" w:cs="Times New Roman"/>
          <w:szCs w:val="24"/>
        </w:rPr>
        <w:t xml:space="preserve"> </w:t>
      </w:r>
      <w:r>
        <w:rPr>
          <w:rFonts w:eastAsia="Times New Roman" w:cs="Times New Roman"/>
          <w:szCs w:val="24"/>
        </w:rPr>
        <w:t>«</w:t>
      </w:r>
      <w:r>
        <w:rPr>
          <w:rFonts w:eastAsia="Times New Roman" w:cs="Times New Roman"/>
          <w:szCs w:val="24"/>
        </w:rPr>
        <w:t>γ</w:t>
      </w:r>
      <w:r w:rsidRPr="001D6642">
        <w:rPr>
          <w:rFonts w:eastAsia="Times New Roman" w:cs="Times New Roman"/>
          <w:szCs w:val="24"/>
        </w:rPr>
        <w:t xml:space="preserve">εφύρι </w:t>
      </w:r>
      <w:r w:rsidRPr="001D6642">
        <w:rPr>
          <w:rFonts w:eastAsia="Times New Roman" w:cs="Times New Roman"/>
          <w:szCs w:val="24"/>
        </w:rPr>
        <w:t>της Άρτας</w:t>
      </w:r>
      <w:r>
        <w:rPr>
          <w:rFonts w:eastAsia="Times New Roman" w:cs="Times New Roman"/>
          <w:szCs w:val="24"/>
        </w:rPr>
        <w:t>».</w:t>
      </w:r>
      <w:r w:rsidRPr="001D6642">
        <w:rPr>
          <w:rFonts w:eastAsia="Times New Roman" w:cs="Times New Roman"/>
          <w:szCs w:val="24"/>
        </w:rPr>
        <w:t xml:space="preserve"> Και </w:t>
      </w:r>
      <w:r>
        <w:rPr>
          <w:rFonts w:eastAsia="Times New Roman" w:cs="Times New Roman"/>
          <w:szCs w:val="24"/>
        </w:rPr>
        <w:t xml:space="preserve">μας εγκαλείτε </w:t>
      </w:r>
      <w:r w:rsidRPr="001D6642">
        <w:rPr>
          <w:rFonts w:eastAsia="Times New Roman" w:cs="Times New Roman"/>
          <w:szCs w:val="24"/>
        </w:rPr>
        <w:t>κιόλας</w:t>
      </w:r>
      <w:r>
        <w:rPr>
          <w:rFonts w:eastAsia="Times New Roman" w:cs="Times New Roman"/>
          <w:szCs w:val="24"/>
        </w:rPr>
        <w:t xml:space="preserve"> για τα χρόνια που είχαμε σε απομόνωση, όχι μόνο οδική, αλλά και αεροπορική και ακτοπλοϊκή </w:t>
      </w:r>
      <w:r w:rsidRPr="001D6642">
        <w:rPr>
          <w:rFonts w:eastAsia="Times New Roman" w:cs="Times New Roman"/>
          <w:szCs w:val="24"/>
        </w:rPr>
        <w:t xml:space="preserve">όλη τη </w:t>
      </w:r>
      <w:r>
        <w:rPr>
          <w:rFonts w:eastAsia="Times New Roman" w:cs="Times New Roman"/>
          <w:szCs w:val="24"/>
        </w:rPr>
        <w:t>δ</w:t>
      </w:r>
      <w:r w:rsidRPr="001D6642">
        <w:rPr>
          <w:rFonts w:eastAsia="Times New Roman" w:cs="Times New Roman"/>
          <w:szCs w:val="24"/>
        </w:rPr>
        <w:t xml:space="preserve">υτική </w:t>
      </w:r>
      <w:r w:rsidRPr="001D6642">
        <w:rPr>
          <w:rFonts w:eastAsia="Times New Roman" w:cs="Times New Roman"/>
          <w:szCs w:val="24"/>
        </w:rPr>
        <w:t>Ελλάδα</w:t>
      </w:r>
      <w:r>
        <w:rPr>
          <w:rFonts w:eastAsia="Times New Roman" w:cs="Times New Roman"/>
          <w:szCs w:val="24"/>
        </w:rPr>
        <w:t>,</w:t>
      </w:r>
      <w:r w:rsidRPr="001D6642">
        <w:rPr>
          <w:rFonts w:eastAsia="Times New Roman" w:cs="Times New Roman"/>
          <w:szCs w:val="24"/>
        </w:rPr>
        <w:t xml:space="preserve"> την Ήπειρο και πολλές περιοχές της χώρας</w:t>
      </w:r>
      <w:r>
        <w:rPr>
          <w:rFonts w:eastAsia="Times New Roman" w:cs="Times New Roman"/>
          <w:szCs w:val="24"/>
        </w:rPr>
        <w:t>.</w:t>
      </w:r>
      <w:r w:rsidRPr="001D6642">
        <w:rPr>
          <w:rFonts w:eastAsia="Times New Roman" w:cs="Times New Roman"/>
          <w:szCs w:val="24"/>
        </w:rPr>
        <w:t xml:space="preserve"> </w:t>
      </w:r>
    </w:p>
    <w:p w14:paraId="224A1AD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Αγαπητοί συ</w:t>
      </w:r>
      <w:r>
        <w:rPr>
          <w:rFonts w:eastAsia="Times New Roman" w:cs="Times New Roman"/>
          <w:szCs w:val="24"/>
        </w:rPr>
        <w:t xml:space="preserve">νάδελφοι, το </w:t>
      </w:r>
      <w:r w:rsidRPr="001D6642">
        <w:rPr>
          <w:rFonts w:eastAsia="Times New Roman" w:cs="Times New Roman"/>
          <w:szCs w:val="24"/>
        </w:rPr>
        <w:t>2015 μέσα στην κρίση δεν είχατε ολοκλη</w:t>
      </w:r>
      <w:r>
        <w:rPr>
          <w:rFonts w:eastAsia="Times New Roman" w:cs="Times New Roman"/>
          <w:szCs w:val="24"/>
        </w:rPr>
        <w:t>ρώσει τις απαλλοτριώσεις στους</w:t>
      </w:r>
      <w:r w:rsidRPr="001D6642">
        <w:rPr>
          <w:rFonts w:eastAsia="Times New Roman" w:cs="Times New Roman"/>
          <w:szCs w:val="24"/>
        </w:rPr>
        <w:t xml:space="preserve"> αυτοκινητόδρομους ούτε στο 50%</w:t>
      </w:r>
      <w:r>
        <w:rPr>
          <w:rFonts w:eastAsia="Times New Roman" w:cs="Times New Roman"/>
          <w:szCs w:val="24"/>
        </w:rPr>
        <w:t xml:space="preserve">. Σχεδόν </w:t>
      </w:r>
      <w:r w:rsidRPr="001D6642">
        <w:rPr>
          <w:rFonts w:eastAsia="Times New Roman" w:cs="Times New Roman"/>
          <w:szCs w:val="24"/>
        </w:rPr>
        <w:t xml:space="preserve">δέκα χρόνια μετά </w:t>
      </w:r>
      <w:r>
        <w:rPr>
          <w:rFonts w:eastAsia="Times New Roman" w:cs="Times New Roman"/>
          <w:szCs w:val="24"/>
        </w:rPr>
        <w:t xml:space="preserve">τις αναθέσεις και τις συμβάσεις, δεν είχατε ολοκληρώσει τις </w:t>
      </w:r>
      <w:proofErr w:type="spellStart"/>
      <w:r>
        <w:rPr>
          <w:rFonts w:eastAsia="Times New Roman" w:cs="Times New Roman"/>
          <w:szCs w:val="24"/>
        </w:rPr>
        <w:t>αδειο</w:t>
      </w:r>
      <w:r w:rsidRPr="001D6642">
        <w:rPr>
          <w:rFonts w:eastAsia="Times New Roman" w:cs="Times New Roman"/>
          <w:szCs w:val="24"/>
        </w:rPr>
        <w:t>δοτήσεις</w:t>
      </w:r>
      <w:proofErr w:type="spellEnd"/>
      <w:r>
        <w:rPr>
          <w:rFonts w:eastAsia="Times New Roman" w:cs="Times New Roman"/>
          <w:szCs w:val="24"/>
        </w:rPr>
        <w:t>,</w:t>
      </w:r>
      <w:r w:rsidRPr="001D6642">
        <w:rPr>
          <w:rFonts w:eastAsia="Times New Roman" w:cs="Times New Roman"/>
          <w:szCs w:val="24"/>
        </w:rPr>
        <w:t xml:space="preserve"> τις αρχαιολογικές εργασίες</w:t>
      </w:r>
      <w:r>
        <w:rPr>
          <w:rFonts w:eastAsia="Times New Roman" w:cs="Times New Roman"/>
          <w:szCs w:val="24"/>
        </w:rPr>
        <w:t>, δεν είχατε λύσε</w:t>
      </w:r>
      <w:r>
        <w:rPr>
          <w:rFonts w:eastAsia="Times New Roman" w:cs="Times New Roman"/>
          <w:szCs w:val="24"/>
        </w:rPr>
        <w:t>ι προφανή</w:t>
      </w:r>
      <w:r w:rsidRPr="001D6642">
        <w:rPr>
          <w:rFonts w:eastAsia="Times New Roman" w:cs="Times New Roman"/>
          <w:szCs w:val="24"/>
        </w:rPr>
        <w:t xml:space="preserve"> ζητήματα που έπρεπε να έχουν λυθεί</w:t>
      </w:r>
      <w:r>
        <w:rPr>
          <w:rFonts w:eastAsia="Times New Roman" w:cs="Times New Roman"/>
          <w:szCs w:val="24"/>
        </w:rPr>
        <w:t>,</w:t>
      </w:r>
      <w:r w:rsidRPr="001D6642">
        <w:rPr>
          <w:rFonts w:eastAsia="Times New Roman" w:cs="Times New Roman"/>
          <w:szCs w:val="24"/>
        </w:rPr>
        <w:t xml:space="preserve"> τεχνικά ή συμβατικά</w:t>
      </w:r>
      <w:r>
        <w:rPr>
          <w:rFonts w:eastAsia="Times New Roman" w:cs="Times New Roman"/>
          <w:szCs w:val="24"/>
        </w:rPr>
        <w:t>.</w:t>
      </w:r>
    </w:p>
    <w:p w14:paraId="224A1AD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Σήμερα</w:t>
      </w:r>
      <w:r w:rsidRPr="001D6642">
        <w:rPr>
          <w:rFonts w:eastAsia="Times New Roman" w:cs="Times New Roman"/>
          <w:szCs w:val="24"/>
        </w:rPr>
        <w:t xml:space="preserve"> έχει ολοκληρωθεί η διαβούλευση για το στρατ</w:t>
      </w:r>
      <w:r>
        <w:rPr>
          <w:rFonts w:eastAsia="Times New Roman" w:cs="Times New Roman"/>
          <w:szCs w:val="24"/>
        </w:rPr>
        <w:t xml:space="preserve">ηγικό σχέδιο υποδομών-μεταφορών. </w:t>
      </w:r>
      <w:r w:rsidRPr="001D6642">
        <w:rPr>
          <w:rFonts w:eastAsia="Times New Roman" w:cs="Times New Roman"/>
          <w:szCs w:val="24"/>
        </w:rPr>
        <w:t xml:space="preserve">Για τα επόμενα </w:t>
      </w:r>
      <w:r>
        <w:rPr>
          <w:rFonts w:eastAsia="Times New Roman" w:cs="Times New Roman"/>
          <w:szCs w:val="24"/>
        </w:rPr>
        <w:t>είκοσι</w:t>
      </w:r>
      <w:r w:rsidRPr="001D6642">
        <w:rPr>
          <w:rFonts w:eastAsia="Times New Roman" w:cs="Times New Roman"/>
          <w:szCs w:val="24"/>
        </w:rPr>
        <w:t xml:space="preserve"> χρόνια η χώρα θα έχει στρατηγικό σχέδιο</w:t>
      </w:r>
      <w:r>
        <w:rPr>
          <w:rFonts w:eastAsia="Times New Roman" w:cs="Times New Roman"/>
          <w:szCs w:val="24"/>
        </w:rPr>
        <w:t>,</w:t>
      </w:r>
      <w:r w:rsidRPr="001D6642">
        <w:rPr>
          <w:rFonts w:eastAsia="Times New Roman" w:cs="Times New Roman"/>
          <w:szCs w:val="24"/>
        </w:rPr>
        <w:t xml:space="preserve"> στόχους</w:t>
      </w:r>
      <w:r>
        <w:rPr>
          <w:rFonts w:eastAsia="Times New Roman" w:cs="Times New Roman"/>
          <w:szCs w:val="24"/>
        </w:rPr>
        <w:t xml:space="preserve">, ιεράρχηση, </w:t>
      </w:r>
      <w:r w:rsidRPr="001D6642">
        <w:rPr>
          <w:rFonts w:eastAsia="Times New Roman" w:cs="Times New Roman"/>
          <w:szCs w:val="24"/>
        </w:rPr>
        <w:t>δομές παρ</w:t>
      </w:r>
      <w:r>
        <w:rPr>
          <w:rFonts w:eastAsia="Times New Roman" w:cs="Times New Roman"/>
          <w:szCs w:val="24"/>
        </w:rPr>
        <w:t>ακολούθηση</w:t>
      </w:r>
      <w:r w:rsidRPr="001D6642">
        <w:rPr>
          <w:rFonts w:eastAsia="Times New Roman" w:cs="Times New Roman"/>
          <w:szCs w:val="24"/>
        </w:rPr>
        <w:t>ς</w:t>
      </w:r>
      <w:r>
        <w:rPr>
          <w:rFonts w:eastAsia="Times New Roman" w:cs="Times New Roman"/>
          <w:szCs w:val="24"/>
        </w:rPr>
        <w:t>,</w:t>
      </w:r>
      <w:r w:rsidRPr="001D6642">
        <w:rPr>
          <w:rFonts w:eastAsia="Times New Roman" w:cs="Times New Roman"/>
          <w:szCs w:val="24"/>
        </w:rPr>
        <w:t xml:space="preserve"> δείκτες</w:t>
      </w:r>
      <w:r>
        <w:rPr>
          <w:rFonts w:eastAsia="Times New Roman" w:cs="Times New Roman"/>
          <w:szCs w:val="24"/>
        </w:rPr>
        <w:t>.</w:t>
      </w:r>
      <w:r w:rsidRPr="001D6642">
        <w:rPr>
          <w:rFonts w:eastAsia="Times New Roman" w:cs="Times New Roman"/>
          <w:szCs w:val="24"/>
        </w:rPr>
        <w:t xml:space="preserve"> Θα σταματήσει η πολιτική του </w:t>
      </w:r>
      <w:r>
        <w:rPr>
          <w:rFonts w:eastAsia="Times New Roman" w:cs="Times New Roman"/>
          <w:szCs w:val="24"/>
        </w:rPr>
        <w:t>«τάζω και δεν υλοποιώ».</w:t>
      </w:r>
      <w:r w:rsidRPr="001D6642">
        <w:rPr>
          <w:rFonts w:eastAsia="Times New Roman" w:cs="Times New Roman"/>
          <w:szCs w:val="24"/>
        </w:rPr>
        <w:t xml:space="preserve"> </w:t>
      </w:r>
    </w:p>
    <w:p w14:paraId="224A1AD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Επομένω</w:t>
      </w:r>
      <w:r w:rsidRPr="001D6642">
        <w:rPr>
          <w:rFonts w:eastAsia="Times New Roman" w:cs="Times New Roman"/>
          <w:szCs w:val="24"/>
        </w:rPr>
        <w:t>ς</w:t>
      </w:r>
      <w:r>
        <w:rPr>
          <w:rFonts w:eastAsia="Times New Roman" w:cs="Times New Roman"/>
          <w:szCs w:val="24"/>
        </w:rPr>
        <w:t>,</w:t>
      </w:r>
      <w:r w:rsidRPr="001D6642">
        <w:rPr>
          <w:rFonts w:eastAsia="Times New Roman" w:cs="Times New Roman"/>
          <w:szCs w:val="24"/>
        </w:rPr>
        <w:t xml:space="preserve"> κυρίως η Νέα Δημοκρατία</w:t>
      </w:r>
      <w:r>
        <w:rPr>
          <w:rFonts w:eastAsia="Times New Roman" w:cs="Times New Roman"/>
          <w:szCs w:val="24"/>
        </w:rPr>
        <w:t>,</w:t>
      </w:r>
      <w:r w:rsidRPr="001D6642">
        <w:rPr>
          <w:rFonts w:eastAsia="Times New Roman" w:cs="Times New Roman"/>
          <w:szCs w:val="24"/>
        </w:rPr>
        <w:t xml:space="preserve"> οφείλει να μας απαντήσει</w:t>
      </w:r>
      <w:r>
        <w:rPr>
          <w:rFonts w:eastAsia="Times New Roman" w:cs="Times New Roman"/>
          <w:szCs w:val="24"/>
        </w:rPr>
        <w:t xml:space="preserve">, </w:t>
      </w:r>
      <w:r w:rsidRPr="001D6642">
        <w:rPr>
          <w:rFonts w:eastAsia="Times New Roman" w:cs="Times New Roman"/>
          <w:szCs w:val="24"/>
        </w:rPr>
        <w:t>αντί να μας εγκαλεί</w:t>
      </w:r>
      <w:r>
        <w:rPr>
          <w:rFonts w:eastAsia="Times New Roman" w:cs="Times New Roman"/>
          <w:szCs w:val="24"/>
        </w:rPr>
        <w:t>,</w:t>
      </w:r>
      <w:r w:rsidRPr="001D6642">
        <w:rPr>
          <w:rFonts w:eastAsia="Times New Roman" w:cs="Times New Roman"/>
          <w:szCs w:val="24"/>
        </w:rPr>
        <w:t xml:space="preserve"> γιατί τόσα χρόνια δεν προχώρησε αυτό που συζητάμε σήμερα</w:t>
      </w:r>
      <w:r>
        <w:rPr>
          <w:rFonts w:eastAsia="Times New Roman" w:cs="Times New Roman"/>
          <w:szCs w:val="24"/>
        </w:rPr>
        <w:t>. Γιατί;</w:t>
      </w:r>
      <w:r w:rsidRPr="001D6642">
        <w:rPr>
          <w:rFonts w:eastAsia="Times New Roman" w:cs="Times New Roman"/>
          <w:szCs w:val="24"/>
        </w:rPr>
        <w:t xml:space="preserve"> </w:t>
      </w:r>
      <w:r>
        <w:rPr>
          <w:rFonts w:eastAsia="Times New Roman" w:cs="Times New Roman"/>
          <w:szCs w:val="24"/>
        </w:rPr>
        <w:t xml:space="preserve">Και γιατί δεν </w:t>
      </w:r>
      <w:r w:rsidRPr="001D6642">
        <w:rPr>
          <w:rFonts w:eastAsia="Times New Roman" w:cs="Times New Roman"/>
          <w:szCs w:val="24"/>
        </w:rPr>
        <w:t>προχώρησε και δεν ολοκλήρωσε όλ</w:t>
      </w:r>
      <w:r w:rsidRPr="001D6642">
        <w:rPr>
          <w:rFonts w:eastAsia="Times New Roman" w:cs="Times New Roman"/>
          <w:szCs w:val="24"/>
        </w:rPr>
        <w:t>ες αυτές τι</w:t>
      </w:r>
      <w:r>
        <w:rPr>
          <w:rFonts w:eastAsia="Times New Roman" w:cs="Times New Roman"/>
          <w:szCs w:val="24"/>
        </w:rPr>
        <w:t>ς υποδομές που λέει ότι εκείνη σ</w:t>
      </w:r>
      <w:r w:rsidRPr="001D6642">
        <w:rPr>
          <w:rFonts w:eastAsia="Times New Roman" w:cs="Times New Roman"/>
          <w:szCs w:val="24"/>
        </w:rPr>
        <w:t>κέφτηκε</w:t>
      </w:r>
      <w:r>
        <w:rPr>
          <w:rFonts w:eastAsia="Times New Roman" w:cs="Times New Roman"/>
          <w:szCs w:val="24"/>
        </w:rPr>
        <w:t>,</w:t>
      </w:r>
      <w:r w:rsidRPr="001D6642">
        <w:rPr>
          <w:rFonts w:eastAsia="Times New Roman" w:cs="Times New Roman"/>
          <w:szCs w:val="24"/>
        </w:rPr>
        <w:t xml:space="preserve"> εκείνη </w:t>
      </w:r>
      <w:r>
        <w:rPr>
          <w:rFonts w:eastAsia="Times New Roman" w:cs="Times New Roman"/>
          <w:szCs w:val="24"/>
        </w:rPr>
        <w:t>ξ</w:t>
      </w:r>
      <w:r w:rsidRPr="001D6642">
        <w:rPr>
          <w:rFonts w:eastAsia="Times New Roman" w:cs="Times New Roman"/>
          <w:szCs w:val="24"/>
        </w:rPr>
        <w:t xml:space="preserve">εκίνησε και </w:t>
      </w:r>
      <w:r>
        <w:rPr>
          <w:rFonts w:eastAsia="Times New Roman" w:cs="Times New Roman"/>
          <w:szCs w:val="24"/>
        </w:rPr>
        <w:t>εκείνη τα έκανε όλα; Κι</w:t>
      </w:r>
      <w:r w:rsidRPr="001D6642">
        <w:rPr>
          <w:rFonts w:eastAsia="Times New Roman" w:cs="Times New Roman"/>
          <w:szCs w:val="24"/>
        </w:rPr>
        <w:t xml:space="preserve"> εμείς </w:t>
      </w:r>
      <w:r>
        <w:rPr>
          <w:rFonts w:eastAsia="Times New Roman" w:cs="Times New Roman"/>
          <w:szCs w:val="24"/>
        </w:rPr>
        <w:t>ερχόμαστε τέσσερα χρόνια μετά το 2015 να κάνουμε</w:t>
      </w:r>
      <w:r w:rsidRPr="001D6642">
        <w:rPr>
          <w:rFonts w:eastAsia="Times New Roman" w:cs="Times New Roman"/>
          <w:szCs w:val="24"/>
        </w:rPr>
        <w:t xml:space="preserve"> εγκαίνια</w:t>
      </w:r>
      <w:r>
        <w:rPr>
          <w:rFonts w:eastAsia="Times New Roman" w:cs="Times New Roman"/>
          <w:szCs w:val="24"/>
        </w:rPr>
        <w:t>. Εσείς κάνατε εγκαίνια</w:t>
      </w:r>
      <w:r w:rsidRPr="001D6642">
        <w:rPr>
          <w:rFonts w:eastAsia="Times New Roman" w:cs="Times New Roman"/>
          <w:szCs w:val="24"/>
        </w:rPr>
        <w:t xml:space="preserve"> με τον </w:t>
      </w:r>
      <w:r>
        <w:rPr>
          <w:rFonts w:eastAsia="Times New Roman" w:cs="Times New Roman"/>
          <w:szCs w:val="24"/>
        </w:rPr>
        <w:t>κ.</w:t>
      </w:r>
      <w:r w:rsidRPr="001D6642">
        <w:rPr>
          <w:rFonts w:eastAsia="Times New Roman" w:cs="Times New Roman"/>
          <w:szCs w:val="24"/>
        </w:rPr>
        <w:t xml:space="preserve"> Σαμαρά σε κλειστά </w:t>
      </w:r>
      <w:r>
        <w:rPr>
          <w:rFonts w:eastAsia="Times New Roman" w:cs="Times New Roman"/>
          <w:szCs w:val="24"/>
        </w:rPr>
        <w:t>εργοτάξια, με μεταφερόμενους</w:t>
      </w:r>
      <w:r w:rsidRPr="001D6642">
        <w:rPr>
          <w:rFonts w:eastAsia="Times New Roman" w:cs="Times New Roman"/>
          <w:szCs w:val="24"/>
        </w:rPr>
        <w:t xml:space="preserve"> εργαζόμενους και</w:t>
      </w:r>
      <w:r w:rsidRPr="001D6642">
        <w:rPr>
          <w:rFonts w:eastAsia="Times New Roman" w:cs="Times New Roman"/>
          <w:szCs w:val="24"/>
        </w:rPr>
        <w:t xml:space="preserve"> μηχανήματα</w:t>
      </w:r>
      <w:r>
        <w:rPr>
          <w:rFonts w:eastAsia="Times New Roman" w:cs="Times New Roman"/>
          <w:szCs w:val="24"/>
        </w:rPr>
        <w:t xml:space="preserve">. </w:t>
      </w:r>
    </w:p>
    <w:p w14:paraId="224A1AD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Και</w:t>
      </w:r>
      <w:r w:rsidRPr="001D6642">
        <w:rPr>
          <w:rFonts w:eastAsia="Times New Roman" w:cs="Times New Roman"/>
          <w:szCs w:val="24"/>
        </w:rPr>
        <w:t xml:space="preserve"> να θυμηθού</w:t>
      </w:r>
      <w:r>
        <w:rPr>
          <w:rFonts w:eastAsia="Times New Roman" w:cs="Times New Roman"/>
          <w:szCs w:val="24"/>
        </w:rPr>
        <w:t xml:space="preserve">με πρόσφατα </w:t>
      </w:r>
      <w:r w:rsidRPr="001D6642">
        <w:rPr>
          <w:rFonts w:eastAsia="Times New Roman" w:cs="Times New Roman"/>
          <w:szCs w:val="24"/>
        </w:rPr>
        <w:t>το δικό σας προγραμματικό σχέδιο για τις υποδομές</w:t>
      </w:r>
      <w:r>
        <w:rPr>
          <w:rFonts w:eastAsia="Times New Roman" w:cs="Times New Roman"/>
          <w:szCs w:val="24"/>
        </w:rPr>
        <w:t>.</w:t>
      </w:r>
      <w:r w:rsidRPr="001D6642">
        <w:rPr>
          <w:rFonts w:eastAsia="Times New Roman" w:cs="Times New Roman"/>
          <w:szCs w:val="24"/>
        </w:rPr>
        <w:t xml:space="preserve"> Γιατί </w:t>
      </w:r>
      <w:r>
        <w:rPr>
          <w:rFonts w:eastAsia="Times New Roman" w:cs="Times New Roman"/>
          <w:szCs w:val="24"/>
        </w:rPr>
        <w:t>δεν</w:t>
      </w:r>
      <w:r w:rsidRPr="001D6642">
        <w:rPr>
          <w:rFonts w:eastAsia="Times New Roman" w:cs="Times New Roman"/>
          <w:szCs w:val="24"/>
        </w:rPr>
        <w:t xml:space="preserve"> κάνετε τόσα χρόνια </w:t>
      </w:r>
      <w:r>
        <w:rPr>
          <w:rFonts w:eastAsia="Times New Roman" w:cs="Times New Roman"/>
          <w:szCs w:val="24"/>
        </w:rPr>
        <w:t>κάτι σ</w:t>
      </w:r>
      <w:r w:rsidRPr="001D6642">
        <w:rPr>
          <w:rFonts w:eastAsia="Times New Roman" w:cs="Times New Roman"/>
          <w:szCs w:val="24"/>
        </w:rPr>
        <w:t xml:space="preserve">το </w:t>
      </w:r>
      <w:r>
        <w:rPr>
          <w:rFonts w:eastAsia="Times New Roman" w:cs="Times New Roman"/>
          <w:szCs w:val="24"/>
        </w:rPr>
        <w:t>ΒΟΑΚ; Δηλαδή, σαράντα</w:t>
      </w:r>
      <w:r w:rsidRPr="001D6642">
        <w:rPr>
          <w:rFonts w:eastAsia="Times New Roman" w:cs="Times New Roman"/>
          <w:szCs w:val="24"/>
        </w:rPr>
        <w:t xml:space="preserve"> χρόνια κάνατε </w:t>
      </w:r>
      <w:r>
        <w:rPr>
          <w:rFonts w:eastAsia="Times New Roman" w:cs="Times New Roman"/>
          <w:szCs w:val="24"/>
        </w:rPr>
        <w:t>πενήντα</w:t>
      </w:r>
      <w:r w:rsidRPr="001D6642">
        <w:rPr>
          <w:rFonts w:eastAsia="Times New Roman" w:cs="Times New Roman"/>
          <w:szCs w:val="24"/>
        </w:rPr>
        <w:t xml:space="preserve"> χιλιόμετρα και </w:t>
      </w:r>
      <w:r>
        <w:rPr>
          <w:rFonts w:eastAsia="Times New Roman" w:cs="Times New Roman"/>
          <w:szCs w:val="24"/>
        </w:rPr>
        <w:t xml:space="preserve">για </w:t>
      </w:r>
      <w:r w:rsidRPr="001D6642">
        <w:rPr>
          <w:rFonts w:eastAsia="Times New Roman" w:cs="Times New Roman"/>
          <w:szCs w:val="24"/>
        </w:rPr>
        <w:t xml:space="preserve">τα υπόλοιπα </w:t>
      </w:r>
      <w:r>
        <w:rPr>
          <w:rFonts w:eastAsia="Times New Roman" w:cs="Times New Roman"/>
          <w:szCs w:val="24"/>
        </w:rPr>
        <w:t>τριακόσια</w:t>
      </w:r>
      <w:r w:rsidRPr="001D6642">
        <w:rPr>
          <w:rFonts w:eastAsia="Times New Roman" w:cs="Times New Roman"/>
          <w:szCs w:val="24"/>
        </w:rPr>
        <w:t xml:space="preserve"> δεν είχαμε </w:t>
      </w:r>
      <w:r>
        <w:rPr>
          <w:rFonts w:eastAsia="Times New Roman" w:cs="Times New Roman"/>
          <w:szCs w:val="24"/>
        </w:rPr>
        <w:t xml:space="preserve">ούτε </w:t>
      </w:r>
      <w:r>
        <w:rPr>
          <w:rFonts w:eastAsia="Times New Roman" w:cs="Times New Roman"/>
          <w:szCs w:val="24"/>
        </w:rPr>
        <w:lastRenderedPageBreak/>
        <w:t>μ</w:t>
      </w:r>
      <w:r w:rsidRPr="001D6642">
        <w:rPr>
          <w:rFonts w:eastAsia="Times New Roman" w:cs="Times New Roman"/>
          <w:szCs w:val="24"/>
        </w:rPr>
        <w:t>ελέτη</w:t>
      </w:r>
      <w:r>
        <w:rPr>
          <w:rFonts w:eastAsia="Times New Roman" w:cs="Times New Roman"/>
          <w:szCs w:val="24"/>
        </w:rPr>
        <w:t>. Δεν είχε καταλήξει</w:t>
      </w:r>
      <w:r>
        <w:rPr>
          <w:rFonts w:eastAsia="Times New Roman" w:cs="Times New Roman"/>
          <w:szCs w:val="24"/>
        </w:rPr>
        <w:t xml:space="preserve"> ούτε το Υπουργείο, ούτε ο </w:t>
      </w:r>
      <w:r w:rsidRPr="001D6642">
        <w:rPr>
          <w:rFonts w:eastAsia="Times New Roman" w:cs="Times New Roman"/>
          <w:szCs w:val="24"/>
        </w:rPr>
        <w:t>Οργανισμός Ανάπτυξης Κρήτης</w:t>
      </w:r>
      <w:r>
        <w:rPr>
          <w:rFonts w:eastAsia="Times New Roman" w:cs="Times New Roman"/>
          <w:szCs w:val="24"/>
        </w:rPr>
        <w:t>,</w:t>
      </w:r>
      <w:r w:rsidRPr="001D6642">
        <w:rPr>
          <w:rFonts w:eastAsia="Times New Roman" w:cs="Times New Roman"/>
          <w:szCs w:val="24"/>
        </w:rPr>
        <w:t xml:space="preserve"> κάποιος να έχει </w:t>
      </w:r>
      <w:r>
        <w:rPr>
          <w:rFonts w:eastAsia="Times New Roman" w:cs="Times New Roman"/>
          <w:szCs w:val="24"/>
        </w:rPr>
        <w:t xml:space="preserve">νοιαστεί </w:t>
      </w:r>
      <w:r w:rsidRPr="001D6642">
        <w:rPr>
          <w:rFonts w:eastAsia="Times New Roman" w:cs="Times New Roman"/>
          <w:szCs w:val="24"/>
        </w:rPr>
        <w:t xml:space="preserve">για να </w:t>
      </w:r>
      <w:r>
        <w:rPr>
          <w:rFonts w:eastAsia="Times New Roman" w:cs="Times New Roman"/>
          <w:szCs w:val="24"/>
        </w:rPr>
        <w:t>υπήρχε</w:t>
      </w:r>
      <w:r w:rsidRPr="001D6642">
        <w:rPr>
          <w:rFonts w:eastAsia="Times New Roman" w:cs="Times New Roman"/>
          <w:szCs w:val="24"/>
        </w:rPr>
        <w:t xml:space="preserve"> μία στοιχειώδη</w:t>
      </w:r>
      <w:r>
        <w:rPr>
          <w:rFonts w:eastAsia="Times New Roman" w:cs="Times New Roman"/>
          <w:szCs w:val="24"/>
        </w:rPr>
        <w:t>ς</w:t>
      </w:r>
      <w:r w:rsidRPr="001D6642">
        <w:rPr>
          <w:rFonts w:eastAsia="Times New Roman" w:cs="Times New Roman"/>
          <w:szCs w:val="24"/>
        </w:rPr>
        <w:t xml:space="preserve"> </w:t>
      </w:r>
      <w:r>
        <w:rPr>
          <w:rFonts w:eastAsia="Times New Roman" w:cs="Times New Roman"/>
          <w:szCs w:val="24"/>
        </w:rPr>
        <w:t>μ</w:t>
      </w:r>
      <w:r w:rsidRPr="001D6642">
        <w:rPr>
          <w:rFonts w:eastAsia="Times New Roman" w:cs="Times New Roman"/>
          <w:szCs w:val="24"/>
        </w:rPr>
        <w:t>ελέτη</w:t>
      </w:r>
      <w:r>
        <w:rPr>
          <w:rFonts w:eastAsia="Times New Roman" w:cs="Times New Roman"/>
          <w:szCs w:val="24"/>
        </w:rPr>
        <w:t xml:space="preserve"> γι’</w:t>
      </w:r>
      <w:r w:rsidRPr="001D6642">
        <w:rPr>
          <w:rFonts w:eastAsia="Times New Roman" w:cs="Times New Roman"/>
          <w:szCs w:val="24"/>
        </w:rPr>
        <w:t xml:space="preserve"> αυτό το έργο</w:t>
      </w:r>
      <w:r>
        <w:rPr>
          <w:rFonts w:eastAsia="Times New Roman" w:cs="Times New Roman"/>
          <w:szCs w:val="24"/>
        </w:rPr>
        <w:t>. Ήταν</w:t>
      </w:r>
      <w:r w:rsidRPr="001D6642">
        <w:rPr>
          <w:rFonts w:eastAsia="Times New Roman" w:cs="Times New Roman"/>
          <w:szCs w:val="24"/>
        </w:rPr>
        <w:t xml:space="preserve"> προφανώς </w:t>
      </w:r>
      <w:r>
        <w:rPr>
          <w:rFonts w:eastAsia="Times New Roman" w:cs="Times New Roman"/>
          <w:szCs w:val="24"/>
        </w:rPr>
        <w:t xml:space="preserve">άλλου είδους </w:t>
      </w:r>
      <w:r w:rsidRPr="001D6642">
        <w:rPr>
          <w:rFonts w:eastAsia="Times New Roman" w:cs="Times New Roman"/>
          <w:szCs w:val="24"/>
        </w:rPr>
        <w:t>σχεδιασμός</w:t>
      </w:r>
      <w:r>
        <w:rPr>
          <w:rFonts w:eastAsia="Times New Roman" w:cs="Times New Roman"/>
          <w:szCs w:val="24"/>
        </w:rPr>
        <w:t>.</w:t>
      </w:r>
      <w:r w:rsidRPr="001D6642">
        <w:rPr>
          <w:rFonts w:eastAsia="Times New Roman" w:cs="Times New Roman"/>
          <w:szCs w:val="24"/>
        </w:rPr>
        <w:t xml:space="preserve"> Αλλά και τα μικρότερα έργα </w:t>
      </w:r>
      <w:r>
        <w:rPr>
          <w:rFonts w:eastAsia="Times New Roman" w:cs="Times New Roman"/>
          <w:szCs w:val="24"/>
        </w:rPr>
        <w:t xml:space="preserve">της Κρήτης, </w:t>
      </w:r>
      <w:r>
        <w:rPr>
          <w:rFonts w:eastAsia="Times New Roman" w:cs="Times New Roman"/>
          <w:szCs w:val="24"/>
        </w:rPr>
        <w:t>καθώς</w:t>
      </w:r>
      <w:r>
        <w:rPr>
          <w:rFonts w:eastAsia="Times New Roman" w:cs="Times New Roman"/>
          <w:szCs w:val="24"/>
        </w:rPr>
        <w:t xml:space="preserve"> μιλάμε για την Κρήτη, </w:t>
      </w:r>
      <w:r w:rsidRPr="001D6642">
        <w:rPr>
          <w:rFonts w:eastAsia="Times New Roman" w:cs="Times New Roman"/>
          <w:szCs w:val="24"/>
        </w:rPr>
        <w:t xml:space="preserve">ήταν </w:t>
      </w:r>
      <w:r>
        <w:rPr>
          <w:rFonts w:eastAsia="Times New Roman" w:cs="Times New Roman"/>
          <w:szCs w:val="24"/>
        </w:rPr>
        <w:t>βαλτωμένα</w:t>
      </w:r>
      <w:r>
        <w:rPr>
          <w:rFonts w:eastAsia="Times New Roman" w:cs="Times New Roman"/>
          <w:szCs w:val="24"/>
        </w:rPr>
        <w:t xml:space="preserve"> με αστοχία σχεδιασμού,</w:t>
      </w:r>
      <w:r w:rsidRPr="001D6642">
        <w:rPr>
          <w:rFonts w:eastAsia="Times New Roman" w:cs="Times New Roman"/>
          <w:szCs w:val="24"/>
        </w:rPr>
        <w:t xml:space="preserve"> με παροιμιώδη λάθη και παραλείψεις</w:t>
      </w:r>
      <w:r>
        <w:rPr>
          <w:rFonts w:eastAsia="Times New Roman" w:cs="Times New Roman"/>
          <w:szCs w:val="24"/>
        </w:rPr>
        <w:t xml:space="preserve">. </w:t>
      </w:r>
    </w:p>
    <w:p w14:paraId="224A1AD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Εγώ θέλω να πω γι’ </w:t>
      </w:r>
      <w:r w:rsidRPr="001D6642">
        <w:rPr>
          <w:rFonts w:eastAsia="Times New Roman" w:cs="Times New Roman"/>
          <w:szCs w:val="24"/>
        </w:rPr>
        <w:t>αυτά που μας καταγγέλλε</w:t>
      </w:r>
      <w:r>
        <w:rPr>
          <w:rFonts w:eastAsia="Times New Roman" w:cs="Times New Roman"/>
          <w:szCs w:val="24"/>
        </w:rPr>
        <w:t xml:space="preserve">τε, αυτά που </w:t>
      </w:r>
      <w:r w:rsidRPr="001D6642">
        <w:rPr>
          <w:rFonts w:eastAsia="Times New Roman" w:cs="Times New Roman"/>
          <w:szCs w:val="24"/>
        </w:rPr>
        <w:t>στην πρόσφατη επίσκεψη του Πρωθυπο</w:t>
      </w:r>
      <w:r>
        <w:rPr>
          <w:rFonts w:eastAsia="Times New Roman" w:cs="Times New Roman"/>
          <w:szCs w:val="24"/>
        </w:rPr>
        <w:t xml:space="preserve">υργού, παρέδωσε στον κρητικό και στον ελληνικό λαό. Έκανε δεκαεφτά </w:t>
      </w:r>
      <w:r w:rsidRPr="001D6642">
        <w:rPr>
          <w:rFonts w:eastAsia="Times New Roman" w:cs="Times New Roman"/>
          <w:szCs w:val="24"/>
        </w:rPr>
        <w:t xml:space="preserve">χρόνια η γέφυρα στο </w:t>
      </w:r>
      <w:proofErr w:type="spellStart"/>
      <w:r>
        <w:rPr>
          <w:rFonts w:eastAsia="Times New Roman" w:cs="Times New Roman"/>
          <w:szCs w:val="24"/>
        </w:rPr>
        <w:t>Χαμέζι</w:t>
      </w:r>
      <w:proofErr w:type="spellEnd"/>
      <w:r w:rsidRPr="001D6642">
        <w:rPr>
          <w:rFonts w:eastAsia="Times New Roman" w:cs="Times New Roman"/>
          <w:szCs w:val="24"/>
        </w:rPr>
        <w:t xml:space="preserve"> στο Λασίθι</w:t>
      </w:r>
      <w:r>
        <w:rPr>
          <w:rFonts w:eastAsia="Times New Roman" w:cs="Times New Roman"/>
          <w:szCs w:val="24"/>
        </w:rPr>
        <w:t xml:space="preserve">. </w:t>
      </w:r>
      <w:r>
        <w:rPr>
          <w:rFonts w:eastAsia="Times New Roman" w:cs="Times New Roman"/>
          <w:szCs w:val="24"/>
        </w:rPr>
        <w:t>Είναι</w:t>
      </w:r>
      <w:r w:rsidRPr="001D6642">
        <w:rPr>
          <w:rFonts w:eastAsia="Times New Roman" w:cs="Times New Roman"/>
          <w:szCs w:val="24"/>
        </w:rPr>
        <w:t xml:space="preserve"> ακριβώς το κρητικό </w:t>
      </w:r>
      <w:r>
        <w:rPr>
          <w:rFonts w:eastAsia="Times New Roman" w:cs="Times New Roman"/>
          <w:szCs w:val="24"/>
        </w:rPr>
        <w:t>γ</w:t>
      </w:r>
      <w:r w:rsidRPr="001D6642">
        <w:rPr>
          <w:rFonts w:eastAsia="Times New Roman" w:cs="Times New Roman"/>
          <w:szCs w:val="24"/>
        </w:rPr>
        <w:t xml:space="preserve">εφύρι </w:t>
      </w:r>
      <w:r w:rsidRPr="001D6642">
        <w:rPr>
          <w:rFonts w:eastAsia="Times New Roman" w:cs="Times New Roman"/>
          <w:szCs w:val="24"/>
        </w:rPr>
        <w:t>της Άρτας</w:t>
      </w:r>
      <w:r>
        <w:rPr>
          <w:rFonts w:eastAsia="Times New Roman" w:cs="Times New Roman"/>
          <w:szCs w:val="24"/>
        </w:rPr>
        <w:t>. Έκανε δεκαπέντε</w:t>
      </w:r>
      <w:r w:rsidRPr="001D6642">
        <w:rPr>
          <w:rFonts w:eastAsia="Times New Roman" w:cs="Times New Roman"/>
          <w:szCs w:val="24"/>
        </w:rPr>
        <w:t xml:space="preserve"> χρόνια και βάλε </w:t>
      </w:r>
      <w:r>
        <w:rPr>
          <w:rFonts w:eastAsia="Times New Roman" w:cs="Times New Roman"/>
          <w:szCs w:val="24"/>
        </w:rPr>
        <w:t xml:space="preserve">στον </w:t>
      </w:r>
      <w:proofErr w:type="spellStart"/>
      <w:r>
        <w:rPr>
          <w:rFonts w:eastAsia="Times New Roman" w:cs="Times New Roman"/>
          <w:szCs w:val="24"/>
        </w:rPr>
        <w:t>Αποσελέμη</w:t>
      </w:r>
      <w:proofErr w:type="spellEnd"/>
      <w:r>
        <w:rPr>
          <w:rFonts w:eastAsia="Times New Roman" w:cs="Times New Roman"/>
          <w:szCs w:val="24"/>
        </w:rPr>
        <w:t>, δώδεκα χρόνια το Γούρνες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Χερσόνησος. Το 2015 είχε </w:t>
      </w:r>
      <w:r w:rsidRPr="001D6642">
        <w:rPr>
          <w:rFonts w:eastAsia="Times New Roman" w:cs="Times New Roman"/>
          <w:szCs w:val="24"/>
        </w:rPr>
        <w:t>μηδέν ευρώ απορρόφηση σε εκτελεσμένο έργο</w:t>
      </w:r>
      <w:r>
        <w:rPr>
          <w:rFonts w:eastAsia="Times New Roman" w:cs="Times New Roman"/>
          <w:szCs w:val="24"/>
        </w:rPr>
        <w:t>.</w:t>
      </w:r>
    </w:p>
    <w:p w14:paraId="224A1AD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Και το Σάββατο είναι καλεσμένοι όλοι, για να μην μας εγκαλέσετε, όχι μ</w:t>
      </w:r>
      <w:r>
        <w:rPr>
          <w:rFonts w:eastAsia="Times New Roman" w:cs="Times New Roman"/>
          <w:szCs w:val="24"/>
        </w:rPr>
        <w:t xml:space="preserve">όνο οι Βουλευτές του Ηρακλείου, που θα παραδοθεί ο δρόμος της </w:t>
      </w:r>
      <w:proofErr w:type="spellStart"/>
      <w:r>
        <w:rPr>
          <w:rFonts w:eastAsia="Times New Roman" w:cs="Times New Roman"/>
          <w:szCs w:val="24"/>
        </w:rPr>
        <w:t>Μεσσαράς</w:t>
      </w:r>
      <w:proofErr w:type="spellEnd"/>
      <w:r>
        <w:rPr>
          <w:rFonts w:eastAsia="Times New Roman" w:cs="Times New Roman"/>
          <w:szCs w:val="24"/>
        </w:rPr>
        <w:t xml:space="preserve"> μετά από τρεις εργολαβίες και πάρα, πάρα πολλά χρόνια και αστοχίες στον λαό της Κρήτης, όπως ακριβώς είχε εξαγγείλει πριν λίγες ημέρες ο Πρωθυπουργός στην επίσκεψή του.</w:t>
      </w:r>
    </w:p>
    <w:p w14:paraId="224A1AD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τρίτη διαπίστω</w:t>
      </w:r>
      <w:r>
        <w:rPr>
          <w:rFonts w:eastAsia="Times New Roman" w:cs="Times New Roman"/>
          <w:szCs w:val="24"/>
        </w:rPr>
        <w:t>ση σχετίζεται με το θεσμικό πλαίσιο των υποδομών. Η δημιουργία μιας υποδομής, και εδώ θα αναφερθούμε και ειδικά στο Καστέλι, δημιουργεί πάντα αντιδράσεις. Και δεν λέω για τις αντιδράσεις των ανθρώπων που έχουν περιβαλλοντικές ευαισθησίες ή έχουν άλλη πολιτ</w:t>
      </w:r>
      <w:r>
        <w:rPr>
          <w:rFonts w:eastAsia="Times New Roman" w:cs="Times New Roman"/>
          <w:szCs w:val="24"/>
        </w:rPr>
        <w:t xml:space="preserve">ική θεώρηση. Αυτές είναι απόλυτα αποδεκτές, κατανοητές από εμένα τουλάχιστον και από την Κυβέρνηση. Αναφέρομαι στις αντιδράσεις των κύκλων οικονομικών συμφερόντων. </w:t>
      </w:r>
    </w:p>
    <w:p w14:paraId="224A1AD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και όχι μόνο, και στο </w:t>
      </w:r>
      <w:proofErr w:type="spellStart"/>
      <w:r>
        <w:rPr>
          <w:rFonts w:eastAsia="Times New Roman" w:cs="Times New Roman"/>
          <w:szCs w:val="24"/>
        </w:rPr>
        <w:t>Θριάσιο</w:t>
      </w:r>
      <w:proofErr w:type="spellEnd"/>
      <w:r>
        <w:rPr>
          <w:rFonts w:eastAsia="Times New Roman" w:cs="Times New Roman"/>
          <w:szCs w:val="24"/>
        </w:rPr>
        <w:t xml:space="preserve"> που ανέφερε ο κ. Μανιάτης, τα συμφ</w:t>
      </w:r>
      <w:r>
        <w:rPr>
          <w:rFonts w:eastAsia="Times New Roman" w:cs="Times New Roman"/>
          <w:szCs w:val="24"/>
        </w:rPr>
        <w:t xml:space="preserve">έροντα που αντέδρασαν και αντιδρούσαν πολλά χρόνια -δεκαέξι χρόνια για να γίνουν οι δύο διαγωνισμοί και στο Καστέλι και </w:t>
      </w:r>
      <w:r>
        <w:rPr>
          <w:rFonts w:eastAsia="Times New Roman" w:cs="Times New Roman"/>
          <w:szCs w:val="24"/>
        </w:rPr>
        <w:lastRenderedPageBreak/>
        <w:t xml:space="preserve">στο </w:t>
      </w:r>
      <w:proofErr w:type="spellStart"/>
      <w:r>
        <w:rPr>
          <w:rFonts w:eastAsia="Times New Roman" w:cs="Times New Roman"/>
          <w:szCs w:val="24"/>
        </w:rPr>
        <w:t>Θριάσιο</w:t>
      </w:r>
      <w:proofErr w:type="spellEnd"/>
      <w:r>
        <w:rPr>
          <w:rFonts w:eastAsia="Times New Roman" w:cs="Times New Roman"/>
          <w:szCs w:val="24"/>
        </w:rPr>
        <w:t>- είτε αντιδρούσαν γιατί είχαν αναπτύξει γύρω από τις παλιές υποδομές άλλες οικονομικές δραστηριότητες -μιλάω για μεγάλα τουρ</w:t>
      </w:r>
      <w:r>
        <w:rPr>
          <w:rFonts w:eastAsia="Times New Roman" w:cs="Times New Roman"/>
          <w:szCs w:val="24"/>
        </w:rPr>
        <w:t xml:space="preserve">ιστικά γραφεία, αλλά και για άλλες δραστηριότητες, για παράδειγμα, είναι κοινό μυστικό ποιοι δεν θέλουν να μεταφερθεί το αεροδρόμιο στο Ηράκλειο από την Αλικαρνασσό που είναι σήμερα, παρά τα προβλήματα ασφάλειας που υπάρχουν, παρά άλλου είδους προβλήματα- </w:t>
      </w:r>
      <w:r>
        <w:rPr>
          <w:rFonts w:eastAsia="Times New Roman" w:cs="Times New Roman"/>
          <w:szCs w:val="24"/>
        </w:rPr>
        <w:t xml:space="preserve">είτε συμφέροντα που δεν θέλουν να τρέξει η διαγωνιστική διαδικασία, γιατί θέλουν να αλλάξουν τους όρους των διαγωνισμών, να είναι ευνοϊκότεροι προς τον ιδιωτικό τομέα, σε άλλη χρονική συγκυρία. </w:t>
      </w:r>
    </w:p>
    <w:p w14:paraId="224A1AD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–θα τα πούμε και στη συνέχεια- οι </w:t>
      </w:r>
      <w:r>
        <w:rPr>
          <w:rFonts w:eastAsia="Times New Roman" w:cs="Times New Roman"/>
          <w:szCs w:val="24"/>
        </w:rPr>
        <w:t xml:space="preserve">δεσμευτικές προσφορές ζητήθηκαν το 2016, τότε που λέγατε ότι η χώρα πτωχεύει, ότι δεν τελειώνει η αξιολόγηση, ότι τελειώνουμε ως έθνος. Και προφανώς </w:t>
      </w:r>
      <w:r>
        <w:rPr>
          <w:rFonts w:eastAsia="Times New Roman" w:cs="Times New Roman"/>
          <w:szCs w:val="24"/>
        </w:rPr>
        <w:lastRenderedPageBreak/>
        <w:t>κάποιες εταιρείες, γιατί αυτές οι εταιρείες δεν έχουν τα χαρακτηριστικά μόνο των ελληνικών εταιρειών, είναι</w:t>
      </w:r>
      <w:r>
        <w:rPr>
          <w:rFonts w:eastAsia="Times New Roman" w:cs="Times New Roman"/>
          <w:szCs w:val="24"/>
        </w:rPr>
        <w:t xml:space="preserve"> πολυεθνικές, είναι κοινοπραξίες που έχουν δύναμη χρηματοδότησης από τις διεθνείς τράπεζες, θέλανε να μειώσουν το ρίσκο της χώρας, άρα να μην υπηρετήσουν μέσα στον καιρό της κρίσης τη χώρα μας, αλλά την τσέπη τους. </w:t>
      </w:r>
    </w:p>
    <w:p w14:paraId="224A1AD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όταν η απάντηση για </w:t>
      </w:r>
      <w:r>
        <w:rPr>
          <w:rFonts w:eastAsia="Times New Roman" w:cs="Times New Roman"/>
          <w:szCs w:val="24"/>
        </w:rPr>
        <w:t>νέα αναβολή</w:t>
      </w:r>
      <w:r w:rsidRPr="00FD023F">
        <w:rPr>
          <w:rFonts w:eastAsia="Times New Roman" w:cs="Times New Roman"/>
          <w:szCs w:val="24"/>
        </w:rPr>
        <w:t xml:space="preserve"> </w:t>
      </w:r>
      <w:r>
        <w:rPr>
          <w:rFonts w:eastAsia="Times New Roman" w:cs="Times New Roman"/>
          <w:szCs w:val="24"/>
        </w:rPr>
        <w:t xml:space="preserve">που είχε ζητηθεί, που ήταν η δέκατη τρίτη αν συμφωνούσαμε, του διαγωνισμού ήταν αρνητική, μπορούν να σας πούνε και οι υπηρεσιακοί παράγοντες, οι υπάλληλοι στο Υπουργείο ότι έκλαιγαν από τη χαρά τους που αρνηθήκαμε νέα παράταση του διαγωνισμού. </w:t>
      </w:r>
      <w:r>
        <w:rPr>
          <w:rFonts w:eastAsia="Times New Roman" w:cs="Times New Roman"/>
          <w:szCs w:val="24"/>
        </w:rPr>
        <w:t xml:space="preserve">Οι άνθρωποι δεν πίστευαν, μετά τον κόπο που έχουν όλα αυτά τα χρόνια κάνει για να γίνει αυτή η υποδομή, ότι κάποτε αυτός ο διαγωνισμός θα έκανε το τελευταίο βήμα και θα ολοκληρωνόταν. </w:t>
      </w:r>
    </w:p>
    <w:p w14:paraId="224A1AD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πίεση βέβαια θα μπορούσε να μην υπάρχει, αν είχαμε πολλά χρόνια </w:t>
      </w:r>
      <w:r>
        <w:rPr>
          <w:rFonts w:eastAsia="Times New Roman" w:cs="Times New Roman"/>
          <w:szCs w:val="24"/>
        </w:rPr>
        <w:t xml:space="preserve">πριν ένα στρατηγικό σχέδιο υποδομών, αν είχαν θεσμοθετηθεί αυτά που αλλάξαμε με τον ν.4412 και ν.4413, αν υπήρχε ισχυρή πολιτική βούληση και δημόσια συζήτηση. </w:t>
      </w:r>
    </w:p>
    <w:p w14:paraId="224A1AD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Δεν υπήρχαν, αγαπητοί κυρίες και κύριοι συνάδελφοι, μια σειρά από αλλαγές στους όρους της προκήρ</w:t>
      </w:r>
      <w:r>
        <w:rPr>
          <w:rFonts w:eastAsia="Times New Roman" w:cs="Times New Roman"/>
          <w:szCs w:val="24"/>
        </w:rPr>
        <w:t>υξης τα προηγούμενα χρόνια. Και εγώ θέλω να τις αναφέρουμε όχι για να ευλογήσουμε τα γένια μας ότι «εμείς κάναμε», αλλά για να θεσμοθετηθούν στην επόμενη φάση και ειδικά στον ν.4413 κάποιες από αυτές, που πιστεύω ότι είναι και στην κατεύθυνση της διαφάνεια</w:t>
      </w:r>
      <w:r>
        <w:rPr>
          <w:rFonts w:eastAsia="Times New Roman" w:cs="Times New Roman"/>
          <w:szCs w:val="24"/>
        </w:rPr>
        <w:t>ς και στην κατεύθυνση της προστασίας του δημόσιου συμφέροντος.</w:t>
      </w:r>
    </w:p>
    <w:p w14:paraId="224A1AD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κάποιοι όροι, όπως είπε και ο Βασίλης </w:t>
      </w:r>
      <w:proofErr w:type="spellStart"/>
      <w:r>
        <w:rPr>
          <w:rFonts w:eastAsia="Times New Roman" w:cs="Times New Roman"/>
          <w:szCs w:val="24"/>
        </w:rPr>
        <w:t>Κεγκέρογλου</w:t>
      </w:r>
      <w:proofErr w:type="spellEnd"/>
      <w:r>
        <w:rPr>
          <w:rFonts w:eastAsia="Times New Roman" w:cs="Times New Roman"/>
          <w:szCs w:val="24"/>
        </w:rPr>
        <w:t>, πριν κάνουμε εμείς τις τελικές αλλαγές, άλλαξαν γιατί προέκυψε από τη διαβούλευση. Στη διαβούλευση πόσοι είχαν συμμετάσχει;</w:t>
      </w:r>
      <w:r>
        <w:rPr>
          <w:rFonts w:eastAsia="Times New Roman" w:cs="Times New Roman"/>
          <w:szCs w:val="24"/>
        </w:rPr>
        <w:t xml:space="preserve"> Επτά διαγωνιζόμενες εταιρείες κατά τη διαδικασία των τευχών δημοπράτησης. </w:t>
      </w:r>
    </w:p>
    <w:p w14:paraId="224A1AD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Στη συνέχεια, προχωρήσαμε σε καινοτόμες λύσεις. Η μία από αυτές, που κατά την γνώμη μου πρέπει να τη θεσμοθετήσουμε, είναι η διαδικασία επιλογής του ανεξάρτητου μηχανικού με ιδιαίτ</w:t>
      </w:r>
      <w:r>
        <w:rPr>
          <w:rFonts w:eastAsia="Times New Roman" w:cs="Times New Roman"/>
          <w:szCs w:val="24"/>
        </w:rPr>
        <w:t xml:space="preserve">ερο μειοδοτικό διαγωνισμό αντί να προτείνεται από τον ανάδοχο, όπως γινόταν στις προηγούμενες παραχωρήσεις. Δηλαδή να μην εξαρτάται ο ανεξάρτητος μηχανικός από την επιλογή που θα κάνει ο </w:t>
      </w:r>
      <w:proofErr w:type="spellStart"/>
      <w:r>
        <w:rPr>
          <w:rFonts w:eastAsia="Times New Roman" w:cs="Times New Roman"/>
          <w:szCs w:val="24"/>
        </w:rPr>
        <w:t>παραχωρησιούχος</w:t>
      </w:r>
      <w:proofErr w:type="spellEnd"/>
      <w:r>
        <w:rPr>
          <w:rFonts w:eastAsia="Times New Roman" w:cs="Times New Roman"/>
          <w:szCs w:val="24"/>
        </w:rPr>
        <w:t>.</w:t>
      </w:r>
    </w:p>
    <w:p w14:paraId="224A1AD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δεύτερο είναι ότι για πρώτη φορά προβλέφθηκε αντα</w:t>
      </w:r>
      <w:r>
        <w:rPr>
          <w:rFonts w:eastAsia="Times New Roman" w:cs="Times New Roman"/>
          <w:szCs w:val="24"/>
        </w:rPr>
        <w:t>ποδοτικά -και αυτό πρέπει να θεσμοθετηθεί- το 2% του τζίρου της εταιρείας του αεροδρομίου, που θα διατεθεί κατά 1% στον Δήμο Μίνωα Πεδιάδας και το υπόλοιπο στους όμορους δήμους. Αυτά τα ανταποδοτικά υπολογίζονται σε 184 εκατομμύρια ευρώ. Καταλαβαίνετε τι ε</w:t>
      </w:r>
      <w:r>
        <w:rPr>
          <w:rFonts w:eastAsia="Times New Roman" w:cs="Times New Roman"/>
          <w:szCs w:val="24"/>
        </w:rPr>
        <w:t>ίναι αυτό για τους δήμους της περιοχής, για τις υποδομές, για την ανάπτυξή τους.</w:t>
      </w:r>
    </w:p>
    <w:p w14:paraId="224A1AE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Και δεσμευόμαστε για τη χρηματοδότηση ειδικού χωροταξικού από το Υπουργείο. Έχει γίνει συνεννόηση και με το αρμόδιο Υπουργείο Χωροταξίας σε περίπτωση που δεν καλυφθεί από εκεί</w:t>
      </w:r>
      <w:r>
        <w:rPr>
          <w:rFonts w:eastAsia="Times New Roman" w:cs="Times New Roman"/>
          <w:szCs w:val="24"/>
        </w:rPr>
        <w:t xml:space="preserve">, από το Πράσινο Ταμείο, θα γίνει από εμάς και θα γίνει και ο διαγωνισμός, για να βοηθήσουμε τον </w:t>
      </w:r>
      <w:r>
        <w:rPr>
          <w:rFonts w:eastAsia="Times New Roman" w:cs="Times New Roman"/>
          <w:szCs w:val="24"/>
        </w:rPr>
        <w:t>δήμο</w:t>
      </w:r>
      <w:r>
        <w:rPr>
          <w:rFonts w:eastAsia="Times New Roman" w:cs="Times New Roman"/>
          <w:szCs w:val="24"/>
        </w:rPr>
        <w:t>, από τις υπηρεσίες του Υπουργείου.</w:t>
      </w:r>
    </w:p>
    <w:p w14:paraId="224A1AE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Προβλέψαμε, επίσης, την ενσωμάτωση στο έργο τη σύμβαση κατασκευής των οδικών συνδέσεων. Για να διασφαλιστεί, επειδή ήτα</w:t>
      </w:r>
      <w:r>
        <w:rPr>
          <w:rFonts w:eastAsia="Times New Roman" w:cs="Times New Roman"/>
          <w:szCs w:val="24"/>
        </w:rPr>
        <w:t xml:space="preserve">ν σε καιρό κρίσης ο διαγωνισμός και τα συμφέροντα του δημοσίου, βάλαμε ελάχιστο ποσοστό συμμετοχής το 45%. Επίσης, επειδή είχαμε την πικρή εμπειρία των πραγμάτων που δεσμεύσατε τη χώρα με το μνημόνιο 1 και το μνημόνιο 2, στον διαγωνισμό υπάρχει απαγόρευση </w:t>
      </w:r>
      <w:r>
        <w:rPr>
          <w:rFonts w:eastAsia="Times New Roman" w:cs="Times New Roman"/>
          <w:szCs w:val="24"/>
        </w:rPr>
        <w:t>μεταβίβασης των μετοχών που κατέχει το δημόσιο σε ποσοστό κάτω του 35%, έχει το 46,5% το δημόσιο.</w:t>
      </w:r>
    </w:p>
    <w:p w14:paraId="224A1AE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Περιορίσαμε τον αριθμό επιβατών μέχρι μεγίστου ετήσιου συνολικού αριθμού 6,4 εκατομμύρια στο υπάρχον αεροδρόμιο και από εκεί και πάνω είναι όλα δημόσια έσοδα </w:t>
      </w:r>
      <w:r>
        <w:rPr>
          <w:rFonts w:eastAsia="Times New Roman" w:cs="Times New Roman"/>
          <w:szCs w:val="24"/>
        </w:rPr>
        <w:t xml:space="preserve">επί το τέλος εκσυγχρονισμού και ανάπτυξης αερολιμένος. Αυτό είναι κάτι πάρα πολύ σημαντικό γιατί, όπως ξέρετε, ήδη έχει ξεπεράσει η επιβατική κίνηση τα οκτώ εκατομμύρια. </w:t>
      </w:r>
    </w:p>
    <w:p w14:paraId="224A1AE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Προβλέψαμε για την έγκριση των αρχιτεκτονικών των κτηρίων του </w:t>
      </w:r>
      <w:proofErr w:type="spellStart"/>
      <w:r>
        <w:rPr>
          <w:rFonts w:eastAsia="Times New Roman" w:cs="Times New Roman"/>
          <w:szCs w:val="24"/>
        </w:rPr>
        <w:t>αεροσταθμού</w:t>
      </w:r>
      <w:proofErr w:type="spellEnd"/>
      <w:r>
        <w:rPr>
          <w:rFonts w:eastAsia="Times New Roman" w:cs="Times New Roman"/>
          <w:szCs w:val="24"/>
        </w:rPr>
        <w:t xml:space="preserve"> να απαιτείτ</w:t>
      </w:r>
      <w:r>
        <w:rPr>
          <w:rFonts w:eastAsia="Times New Roman" w:cs="Times New Roman"/>
          <w:szCs w:val="24"/>
        </w:rPr>
        <w:t xml:space="preserve">αι γνώμη επιτροπής αρχιτεκτονικού ελέγχου για να εξεταστεί η συμμόρφωση αρχιτεκτονικής μελέτης με τις προδιαγραφές, αλλά και να διασφαλιστεί η εναρμόνιση της αρχιτεκτονικής του κτηρίου του </w:t>
      </w:r>
      <w:proofErr w:type="spellStart"/>
      <w:r>
        <w:rPr>
          <w:rFonts w:eastAsia="Times New Roman" w:cs="Times New Roman"/>
          <w:szCs w:val="24"/>
        </w:rPr>
        <w:t>αεροσταθμού</w:t>
      </w:r>
      <w:proofErr w:type="spellEnd"/>
      <w:r>
        <w:rPr>
          <w:rFonts w:eastAsia="Times New Roman" w:cs="Times New Roman"/>
          <w:szCs w:val="24"/>
        </w:rPr>
        <w:t xml:space="preserve"> με την περιοχή, με την πολιτιστική μας κληρονομιά. </w:t>
      </w:r>
    </w:p>
    <w:p w14:paraId="224A1AE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Προ</w:t>
      </w:r>
      <w:r>
        <w:rPr>
          <w:rFonts w:eastAsia="Times New Roman" w:cs="Times New Roman"/>
          <w:szCs w:val="24"/>
        </w:rPr>
        <w:t xml:space="preserve">βλέφθηκε η κατασκευή εκθεσιακού κέντρου μόνιμου ως χώρου προβολής των κρητικών εταιρειών και των κρητικών προϊόντων. Προβλέφθηκε μέσα στον </w:t>
      </w:r>
      <w:proofErr w:type="spellStart"/>
      <w:r>
        <w:rPr>
          <w:rFonts w:eastAsia="Times New Roman" w:cs="Times New Roman"/>
          <w:szCs w:val="24"/>
        </w:rPr>
        <w:t>αεροσταθμό</w:t>
      </w:r>
      <w:proofErr w:type="spellEnd"/>
      <w:r>
        <w:rPr>
          <w:rFonts w:eastAsia="Times New Roman" w:cs="Times New Roman"/>
          <w:szCs w:val="24"/>
        </w:rPr>
        <w:t xml:space="preserve"> μόνιμη έκθεση των αρχαιοτήτων και των αντικειμένων που τυχόν θα βρεθούν από την ανασκαφή που θα γίνει για </w:t>
      </w:r>
      <w:r>
        <w:rPr>
          <w:rFonts w:eastAsia="Times New Roman" w:cs="Times New Roman"/>
          <w:szCs w:val="24"/>
        </w:rPr>
        <w:t xml:space="preserve">το έργο. </w:t>
      </w:r>
    </w:p>
    <w:p w14:paraId="224A1AE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Τέθηκαν ελάχιστες απαιτήσεις βιοκλιματικού κτηρίου του </w:t>
      </w:r>
      <w:proofErr w:type="spellStart"/>
      <w:r>
        <w:rPr>
          <w:rFonts w:eastAsia="Times New Roman" w:cs="Times New Roman"/>
          <w:szCs w:val="24"/>
        </w:rPr>
        <w:t>αεροσταθμού</w:t>
      </w:r>
      <w:proofErr w:type="spellEnd"/>
      <w:r>
        <w:rPr>
          <w:rFonts w:eastAsia="Times New Roman" w:cs="Times New Roman"/>
          <w:szCs w:val="24"/>
        </w:rPr>
        <w:t xml:space="preserve"> με πιστοποίηση τουλάχιστον επιπέδου </w:t>
      </w:r>
      <w:r>
        <w:rPr>
          <w:rFonts w:eastAsia="Times New Roman" w:cs="Times New Roman"/>
          <w:szCs w:val="24"/>
          <w:lang w:val="en-US"/>
        </w:rPr>
        <w:t>LEED</w:t>
      </w:r>
      <w:r w:rsidRPr="00B466DE">
        <w:rPr>
          <w:rFonts w:eastAsia="Times New Roman" w:cs="Times New Roman"/>
          <w:szCs w:val="24"/>
        </w:rPr>
        <w:t xml:space="preserve"> </w:t>
      </w:r>
      <w:r>
        <w:rPr>
          <w:rFonts w:eastAsia="Times New Roman" w:cs="Times New Roman"/>
          <w:szCs w:val="24"/>
          <w:lang w:val="en-US"/>
        </w:rPr>
        <w:t>Silver</w:t>
      </w:r>
      <w:r>
        <w:rPr>
          <w:rFonts w:eastAsia="Times New Roman" w:cs="Times New Roman"/>
          <w:szCs w:val="24"/>
        </w:rPr>
        <w:t xml:space="preserve">, δηλαδή πολύ χαμηλού ενεργειακού αποτυπώματος. </w:t>
      </w:r>
    </w:p>
    <w:p w14:paraId="224A1AE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Προβλέφθηκαν εξαιρετικά αυξημένα επίπεδα εξυπηρέτησης επιβατών, όπως </w:t>
      </w:r>
      <w:proofErr w:type="spellStart"/>
      <w:r>
        <w:rPr>
          <w:rFonts w:eastAsia="Times New Roman" w:cs="Times New Roman"/>
          <w:szCs w:val="24"/>
        </w:rPr>
        <w:t>διανυόμενες</w:t>
      </w:r>
      <w:proofErr w:type="spellEnd"/>
      <w:r>
        <w:rPr>
          <w:rFonts w:eastAsia="Times New Roman" w:cs="Times New Roman"/>
          <w:szCs w:val="24"/>
        </w:rPr>
        <w:t xml:space="preserve"> αποστάσεις, αλλαγή επιπέδων εντός του </w:t>
      </w:r>
      <w:proofErr w:type="spellStart"/>
      <w:r>
        <w:rPr>
          <w:rFonts w:eastAsia="Times New Roman" w:cs="Times New Roman"/>
          <w:szCs w:val="24"/>
        </w:rPr>
        <w:t>αεροσταθμού</w:t>
      </w:r>
      <w:proofErr w:type="spellEnd"/>
      <w:r>
        <w:rPr>
          <w:rFonts w:eastAsia="Times New Roman" w:cs="Times New Roman"/>
          <w:szCs w:val="24"/>
        </w:rPr>
        <w:t xml:space="preserve">, υποχρεωτικά σκιασμένες και φωτιζόμενες θέσεις στάθμευσης οχημάτων επιβατών και προσωπικού. Βέβαια προβλέφθηκαν προδιαγραφές εποχικής προσαρμοστικότητας του </w:t>
      </w:r>
      <w:proofErr w:type="spellStart"/>
      <w:r>
        <w:rPr>
          <w:rFonts w:eastAsia="Times New Roman" w:cs="Times New Roman"/>
          <w:szCs w:val="24"/>
        </w:rPr>
        <w:t>αεροσταθμού</w:t>
      </w:r>
      <w:proofErr w:type="spellEnd"/>
      <w:r>
        <w:rPr>
          <w:rFonts w:eastAsia="Times New Roman" w:cs="Times New Roman"/>
          <w:szCs w:val="24"/>
        </w:rPr>
        <w:t xml:space="preserve"> γιατί είναι άλλη η κίνηση που υπάρχε</w:t>
      </w:r>
      <w:r>
        <w:rPr>
          <w:rFonts w:eastAsia="Times New Roman" w:cs="Times New Roman"/>
          <w:szCs w:val="24"/>
        </w:rPr>
        <w:t>ι τους θερινούς και άλλη τους χειμερινούς μήνες.</w:t>
      </w:r>
    </w:p>
    <w:p w14:paraId="224A1AE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Προβλέφθηκε η κατασκευή εγκαταστάσεων βιολογικού καθαρισμού του αεροδρομίου που επιπρόσθετα θα έχουν δυνατότητα επεξεργασίας λυμάτων για όλους τους πέριξ του αεροδρομίου οικισμούς και βέβαια τον ανεφοδιασμό </w:t>
      </w:r>
      <w:r>
        <w:rPr>
          <w:rFonts w:eastAsia="Times New Roman" w:cs="Times New Roman"/>
          <w:szCs w:val="24"/>
        </w:rPr>
        <w:t>σε καύσιμα των αεροσκαφών μέσω υπόγειου συστήματος τροφοδοσίας.</w:t>
      </w:r>
    </w:p>
    <w:p w14:paraId="224A1AE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Ο στόχος μας είναι το αεροδρόμιο στο Καστέλι να είναι ένα σύγχρονο ανταγωνιστικό αεροδρόμιο που θα δίνει μία σημαντική υπεραξία στη χώρα, στην Κρήτη, στην περιοχή και θα αποτελέσει ένα από τα </w:t>
      </w:r>
      <w:r>
        <w:rPr>
          <w:rFonts w:eastAsia="Times New Roman" w:cs="Times New Roman"/>
          <w:szCs w:val="24"/>
        </w:rPr>
        <w:t xml:space="preserve">κεντρικά αεροδρόμια της </w:t>
      </w:r>
      <w:r>
        <w:rPr>
          <w:rFonts w:eastAsia="Times New Roman" w:cs="Times New Roman"/>
          <w:szCs w:val="24"/>
        </w:rPr>
        <w:t xml:space="preserve">Νοτιοανατολικής </w:t>
      </w:r>
      <w:r>
        <w:rPr>
          <w:rFonts w:eastAsia="Times New Roman" w:cs="Times New Roman"/>
          <w:szCs w:val="24"/>
        </w:rPr>
        <w:t xml:space="preserve">Μεσογείου που θα βρίσκεται σε απόσταση τεσσάρων περίπου ωρών από το Λονδίνο, τη Μόσχα, τη Μαδρίτη, τη </w:t>
      </w:r>
      <w:proofErr w:type="spellStart"/>
      <w:r>
        <w:rPr>
          <w:rFonts w:eastAsia="Times New Roman" w:cs="Times New Roman"/>
          <w:szCs w:val="24"/>
        </w:rPr>
        <w:t>Ντόχα</w:t>
      </w:r>
      <w:proofErr w:type="spellEnd"/>
      <w:r>
        <w:rPr>
          <w:rFonts w:eastAsia="Times New Roman" w:cs="Times New Roman"/>
          <w:szCs w:val="24"/>
        </w:rPr>
        <w:t xml:space="preserve">. </w:t>
      </w:r>
    </w:p>
    <w:p w14:paraId="224A1AE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Καταλαβαίνετε ποια είναι η σημασία της θέσης αυτού του αεροδρομίου και καταλαβαίνετε ότι είναι στον αντίπο</w:t>
      </w:r>
      <w:r>
        <w:rPr>
          <w:rFonts w:eastAsia="Times New Roman" w:cs="Times New Roman"/>
          <w:szCs w:val="24"/>
        </w:rPr>
        <w:t xml:space="preserve">δα της πολιτικής, που μας είχε επιβάλλει ο νεοφιλελευθερισμός ακόμα και το </w:t>
      </w:r>
      <w:r>
        <w:rPr>
          <w:rFonts w:eastAsia="Times New Roman" w:cs="Times New Roman"/>
          <w:szCs w:val="24"/>
        </w:rPr>
        <w:t>«</w:t>
      </w:r>
      <w:r>
        <w:rPr>
          <w:rFonts w:eastAsia="Times New Roman" w:cs="Times New Roman"/>
          <w:szCs w:val="24"/>
        </w:rPr>
        <w:t>Ελευθέριος Βενιζέλος</w:t>
      </w:r>
      <w:r>
        <w:rPr>
          <w:rFonts w:eastAsia="Times New Roman" w:cs="Times New Roman"/>
          <w:szCs w:val="24"/>
        </w:rPr>
        <w:t>»</w:t>
      </w:r>
      <w:r>
        <w:rPr>
          <w:rFonts w:eastAsia="Times New Roman" w:cs="Times New Roman"/>
          <w:szCs w:val="24"/>
        </w:rPr>
        <w:t xml:space="preserve"> να θεωρείται τερματικό αεροδρόμιο.</w:t>
      </w:r>
    </w:p>
    <w:p w14:paraId="224A1AE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Αυτά πρέπει να τα συζητάμε κάποτε, διότι και εσείς μπορεί να πάρετε μια προοδευτική κατεύθυνση κάποτε και να πάτε στο Ευρωπ</w:t>
      </w:r>
      <w:r>
        <w:rPr>
          <w:rFonts w:eastAsia="Times New Roman" w:cs="Times New Roman"/>
          <w:szCs w:val="24"/>
        </w:rPr>
        <w:t>αϊκό Λαϊκό Κόμμα και στον κ. Βέμπερ να του πείτε ποιες είναι οι καταστροφικές συνέπειες για τη χώρα μας, αν σας ενδιαφέρει, που δεν σας ενδιαφέρει.</w:t>
      </w:r>
    </w:p>
    <w:p w14:paraId="224A1AEB"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 xml:space="preserve">Πάμε στα επόμενα: Έχουν γίνει ήδη οι απαλλοτριώσεις για το 90%. Θα ήθελα να καταθέσω το ΦΕΚ για το υπόλοιπο </w:t>
      </w:r>
      <w:r w:rsidRPr="00BD3057">
        <w:rPr>
          <w:rFonts w:eastAsia="Times New Roman" w:cs="Times New Roman"/>
          <w:szCs w:val="24"/>
        </w:rPr>
        <w:t xml:space="preserve">10% όπως, επίσης, και να καταθέσω μια μελέτη για τις </w:t>
      </w:r>
      <w:proofErr w:type="spellStart"/>
      <w:r w:rsidRPr="00BD3057">
        <w:rPr>
          <w:rFonts w:eastAsia="Times New Roman" w:cs="Times New Roman"/>
          <w:szCs w:val="24"/>
        </w:rPr>
        <w:t>απαλλοτριούμενες</w:t>
      </w:r>
      <w:proofErr w:type="spellEnd"/>
      <w:r w:rsidRPr="00BD3057">
        <w:rPr>
          <w:rFonts w:eastAsia="Times New Roman" w:cs="Times New Roman"/>
          <w:szCs w:val="24"/>
        </w:rPr>
        <w:t xml:space="preserve"> εκτάσεις που φαίνεται ότι μέσα περιλαμβάνονται οι εκτιμήσεις στη μελέτη για τους ανθρώπους που απαλλοτριώνονται οι εκτάσεις σε σχέση με την πρωτογενή παραγωγή.</w:t>
      </w:r>
    </w:p>
    <w:p w14:paraId="224A1AEC"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(Στο σημείο αυτό ο Υπουργό</w:t>
      </w:r>
      <w:r w:rsidRPr="00BD3057">
        <w:rPr>
          <w:rFonts w:eastAsia="Times New Roman" w:cs="Times New Roman"/>
          <w:szCs w:val="24"/>
        </w:rPr>
        <w:t xml:space="preserve">ς Υποδομών και Μεταφορών κ. Χρήστος </w:t>
      </w:r>
      <w:proofErr w:type="spellStart"/>
      <w:r w:rsidRPr="00BD3057">
        <w:rPr>
          <w:rFonts w:eastAsia="Times New Roman" w:cs="Times New Roman"/>
          <w:szCs w:val="24"/>
        </w:rPr>
        <w:t>Σπίρτζης</w:t>
      </w:r>
      <w:proofErr w:type="spellEnd"/>
      <w:r w:rsidRPr="00BD3057">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BD3057">
        <w:rPr>
          <w:rFonts w:eastAsia="Times New Roman" w:cs="Times New Roman"/>
          <w:szCs w:val="24"/>
        </w:rPr>
        <w:t xml:space="preserve">ρχείο </w:t>
      </w:r>
      <w:r w:rsidRPr="00BD3057">
        <w:rPr>
          <w:rFonts w:eastAsia="Times New Roman" w:cs="Times New Roman"/>
          <w:szCs w:val="24"/>
        </w:rPr>
        <w:t>του Τμήματος Γραμματείας της Διεύθυνσης Στενογραφίας και Πρακτικών της Βουλής)</w:t>
      </w:r>
    </w:p>
    <w:p w14:paraId="224A1AED"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lastRenderedPageBreak/>
        <w:t>Παρά ταύτα, θα συμφωνήσουμε –και γι’ αυτό δεσμευ</w:t>
      </w:r>
      <w:r w:rsidRPr="00BD3057">
        <w:rPr>
          <w:rFonts w:eastAsia="Times New Roman" w:cs="Times New Roman"/>
          <w:szCs w:val="24"/>
        </w:rPr>
        <w:t>τήκαμε με τον Υπουργό Δικαιοσύνης- ότι αυτό στις περιπτώσεις που έχουμε πολίτες που είναι κατά κύριο επάγγελμα αγρότες και χάνουν το εργαλείο της ζωής τους, σε μεγάλο ποσοστό πρέπει να αναπληρωθεί με κάποιο τρόπο.</w:t>
      </w:r>
    </w:p>
    <w:p w14:paraId="224A1AEE"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 xml:space="preserve">Έγινε μια κουβέντα να μην έχει το υπάρχον </w:t>
      </w:r>
      <w:r w:rsidRPr="00BD3057">
        <w:rPr>
          <w:rFonts w:eastAsia="Times New Roman" w:cs="Times New Roman"/>
          <w:szCs w:val="24"/>
        </w:rPr>
        <w:t xml:space="preserve">αεροδρόμιο «ΝΙΚΟΣ ΚΑΖΑΝΤΖΑΚΗΣ» την τύχη του Ελληνικού, δηλαδή την καθυστέρηση των προηγούμενων </w:t>
      </w:r>
      <w:r>
        <w:rPr>
          <w:rFonts w:eastAsia="Times New Roman" w:cs="Times New Roman"/>
          <w:szCs w:val="24"/>
        </w:rPr>
        <w:t>κ</w:t>
      </w:r>
      <w:r w:rsidRPr="00BD3057">
        <w:rPr>
          <w:rFonts w:eastAsia="Times New Roman" w:cs="Times New Roman"/>
          <w:szCs w:val="24"/>
        </w:rPr>
        <w:t xml:space="preserve">υβερνήσεων </w:t>
      </w:r>
      <w:r w:rsidRPr="00BD3057">
        <w:rPr>
          <w:rFonts w:eastAsia="Times New Roman" w:cs="Times New Roman"/>
          <w:szCs w:val="24"/>
        </w:rPr>
        <w:t xml:space="preserve">και για έντεκα χρόνια να μην ξέρουν τι να το κάνουν. Επίσης, έγινε η παρατήρηση, να μην γίνει διοικητικό κέντρο. </w:t>
      </w:r>
    </w:p>
    <w:p w14:paraId="224A1AEF"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Πρώτον, δεν θα γίνει Ελληνικό το «Ν</w:t>
      </w:r>
      <w:r w:rsidRPr="00BD3057">
        <w:rPr>
          <w:rFonts w:eastAsia="Times New Roman" w:cs="Times New Roman"/>
          <w:szCs w:val="24"/>
        </w:rPr>
        <w:t xml:space="preserve">ΙΚΟΣ ΚΑΖΑΝΤΖΑΚΗΣ», γιατί ήδη συγκροτήθηκε η </w:t>
      </w:r>
      <w:r>
        <w:rPr>
          <w:rFonts w:eastAsia="Times New Roman" w:cs="Times New Roman"/>
          <w:szCs w:val="24"/>
        </w:rPr>
        <w:t>ε</w:t>
      </w:r>
      <w:r w:rsidRPr="00BD3057">
        <w:rPr>
          <w:rFonts w:eastAsia="Times New Roman" w:cs="Times New Roman"/>
          <w:szCs w:val="24"/>
        </w:rPr>
        <w:t xml:space="preserve">πιτροπή </w:t>
      </w:r>
      <w:r w:rsidRPr="00BD3057">
        <w:rPr>
          <w:rFonts w:eastAsia="Times New Roman" w:cs="Times New Roman"/>
          <w:szCs w:val="24"/>
        </w:rPr>
        <w:t>από τα αρμόδια Υπουργεία για να έχουμε έναν οδικό χάρτη αξιοποίησης. Άρα, τον πρώτο χρόνο που στο χρονοδιάγραμμα προβλέπονται να βγουν οι άδειες για το Καστέλι, θα έχουμε προχωρήσει και τη διαβούλευση κα</w:t>
      </w:r>
      <w:r w:rsidRPr="00BD3057">
        <w:rPr>
          <w:rFonts w:eastAsia="Times New Roman" w:cs="Times New Roman"/>
          <w:szCs w:val="24"/>
        </w:rPr>
        <w:t xml:space="preserve">ι ίσως και τις μελέτες για τις χρήσεις που θα προβλέπονται στο «ΝΙΚΟΣ ΚΑΖΑΝΤΖΑΚΗΣ». Αλλά αυτό δεν θα προκύψει στη λογική που </w:t>
      </w:r>
      <w:r w:rsidRPr="00BD3057">
        <w:rPr>
          <w:rFonts w:eastAsia="Times New Roman" w:cs="Times New Roman"/>
          <w:szCs w:val="24"/>
        </w:rPr>
        <w:lastRenderedPageBreak/>
        <w:t xml:space="preserve">δεσμεύσατε το Ελληνικό, κυρίες και κύριοι της Νέας Δημοκρατίας, θα προέλθει από διαβούλευση με τους </w:t>
      </w:r>
      <w:r>
        <w:rPr>
          <w:rFonts w:eastAsia="Times New Roman" w:cs="Times New Roman"/>
          <w:szCs w:val="24"/>
        </w:rPr>
        <w:t>ο</w:t>
      </w:r>
      <w:r w:rsidRPr="00BD3057">
        <w:rPr>
          <w:rFonts w:eastAsia="Times New Roman" w:cs="Times New Roman"/>
          <w:szCs w:val="24"/>
        </w:rPr>
        <w:t xml:space="preserve">ργανισμούς </w:t>
      </w:r>
      <w:r>
        <w:rPr>
          <w:rFonts w:eastAsia="Times New Roman" w:cs="Times New Roman"/>
          <w:szCs w:val="24"/>
        </w:rPr>
        <w:t>τ</w:t>
      </w:r>
      <w:r w:rsidRPr="00BD3057">
        <w:rPr>
          <w:rFonts w:eastAsia="Times New Roman" w:cs="Times New Roman"/>
          <w:szCs w:val="24"/>
        </w:rPr>
        <w:t xml:space="preserve">οπικής </w:t>
      </w:r>
      <w:r>
        <w:rPr>
          <w:rFonts w:eastAsia="Times New Roman" w:cs="Times New Roman"/>
          <w:szCs w:val="24"/>
        </w:rPr>
        <w:t>α</w:t>
      </w:r>
      <w:r w:rsidRPr="00BD3057">
        <w:rPr>
          <w:rFonts w:eastAsia="Times New Roman" w:cs="Times New Roman"/>
          <w:szCs w:val="24"/>
        </w:rPr>
        <w:t>υτοδιοίκησ</w:t>
      </w:r>
      <w:r w:rsidRPr="00BD3057">
        <w:rPr>
          <w:rFonts w:eastAsia="Times New Roman" w:cs="Times New Roman"/>
          <w:szCs w:val="24"/>
        </w:rPr>
        <w:t>ης</w:t>
      </w:r>
      <w:r w:rsidRPr="00BD3057">
        <w:rPr>
          <w:rFonts w:eastAsia="Times New Roman" w:cs="Times New Roman"/>
          <w:szCs w:val="24"/>
        </w:rPr>
        <w:t xml:space="preserve">. </w:t>
      </w:r>
    </w:p>
    <w:p w14:paraId="224A1AF0"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Το Ηράκλειο, η Κρήτη ζήτησε να γίνει διοικητικό κέντρο εκεί για να μην είναι σε μια πολύ επιβαρυμένη πόλη διεσπαρμένες και οι δημοτικές και οι περιφερειακές υπηρεσίες. Δεν ήταν δική μας ιδέα. Δεν κινούμαστε εμείς στη λογική που κινείστε εσείς. Δεν κάθ</w:t>
      </w:r>
      <w:r w:rsidRPr="00BD3057">
        <w:rPr>
          <w:rFonts w:eastAsia="Times New Roman" w:cs="Times New Roman"/>
          <w:szCs w:val="24"/>
        </w:rPr>
        <w:t xml:space="preserve">ονται τέσσερις σοφοί σε κλειστά γραφεία και λένε τι θα γίνει. Μιλάμε με τις τοπικές κοινωνίες, με την </w:t>
      </w:r>
      <w:r>
        <w:rPr>
          <w:rFonts w:eastAsia="Times New Roman" w:cs="Times New Roman"/>
          <w:szCs w:val="24"/>
        </w:rPr>
        <w:t>τ</w:t>
      </w:r>
      <w:r w:rsidRPr="00BD3057">
        <w:rPr>
          <w:rFonts w:eastAsia="Times New Roman" w:cs="Times New Roman"/>
          <w:szCs w:val="24"/>
        </w:rPr>
        <w:t xml:space="preserve">οπική </w:t>
      </w:r>
      <w:r>
        <w:rPr>
          <w:rFonts w:eastAsia="Times New Roman" w:cs="Times New Roman"/>
          <w:szCs w:val="24"/>
        </w:rPr>
        <w:t>α</w:t>
      </w:r>
      <w:r w:rsidRPr="00BD3057">
        <w:rPr>
          <w:rFonts w:eastAsia="Times New Roman" w:cs="Times New Roman"/>
          <w:szCs w:val="24"/>
        </w:rPr>
        <w:t>υτοδιοίκηση</w:t>
      </w:r>
      <w:r w:rsidRPr="00BD3057">
        <w:rPr>
          <w:rFonts w:eastAsia="Times New Roman" w:cs="Times New Roman"/>
          <w:szCs w:val="24"/>
        </w:rPr>
        <w:t>, με τις υγιείς παραγωγικές δυνάμεις και μετά παίρνουμε τις αποφάσεις. Αυτό κάναμε και τώρα.</w:t>
      </w:r>
    </w:p>
    <w:p w14:paraId="224A1AF1"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Βέβαια, για να γίνει αυτό, γιατί η αξιολόγ</w:t>
      </w:r>
      <w:r w:rsidRPr="00BD3057">
        <w:rPr>
          <w:rFonts w:eastAsia="Times New Roman" w:cs="Times New Roman"/>
          <w:szCs w:val="24"/>
        </w:rPr>
        <w:t>ηση που είχε το «ΝΙΚΟΣ ΚΑΖΑΝΤΖΑΚΗΣ» ήταν ότι ήταν το χειρότερο αεροδρόμιο της χώρας και έπαψε να είναι μετά τη δωρεά της επέκτασης και του εκσυγχρονισμού του, που εμείς κάναμε μέσω των καταστημάτων αφορολογήτων ειδών, και δεν είναι το μόνο. Και στο αεροδρό</w:t>
      </w:r>
      <w:r w:rsidRPr="00BD3057">
        <w:rPr>
          <w:rFonts w:eastAsia="Times New Roman" w:cs="Times New Roman"/>
          <w:szCs w:val="24"/>
        </w:rPr>
        <w:t xml:space="preserve">μιο της Πάρου το </w:t>
      </w:r>
      <w:r w:rsidRPr="00BD3057">
        <w:rPr>
          <w:rFonts w:eastAsia="Times New Roman" w:cs="Times New Roman"/>
          <w:szCs w:val="24"/>
        </w:rPr>
        <w:lastRenderedPageBreak/>
        <w:t>ίδιο έγινε. Δίνατε 4,5 εκατομμύρια τον χρόνο, κάθε χρόνο σε άγονες γραμμές, αντί να ολοκληρώσετε το αεροδρόμιο της Πάρου που το ολοκληρώσαμε, επίσης, με δωρεά.</w:t>
      </w:r>
    </w:p>
    <w:p w14:paraId="224A1AF2"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 xml:space="preserve">Τέλος, η κ. </w:t>
      </w:r>
      <w:proofErr w:type="spellStart"/>
      <w:r w:rsidRPr="00BD3057">
        <w:rPr>
          <w:rFonts w:eastAsia="Times New Roman" w:cs="Times New Roman"/>
          <w:szCs w:val="24"/>
        </w:rPr>
        <w:t>Λυμπεράκη</w:t>
      </w:r>
      <w:proofErr w:type="spellEnd"/>
      <w:r w:rsidRPr="00BD3057">
        <w:rPr>
          <w:rFonts w:eastAsia="Times New Roman" w:cs="Times New Roman"/>
          <w:szCs w:val="24"/>
        </w:rPr>
        <w:t xml:space="preserve"> έκανε αναφορά στο </w:t>
      </w:r>
      <w:r>
        <w:rPr>
          <w:rFonts w:eastAsia="Times New Roman" w:cs="Times New Roman"/>
          <w:szCs w:val="24"/>
        </w:rPr>
        <w:t>α</w:t>
      </w:r>
      <w:r w:rsidRPr="00BD3057">
        <w:rPr>
          <w:rFonts w:eastAsia="Times New Roman" w:cs="Times New Roman"/>
          <w:szCs w:val="24"/>
        </w:rPr>
        <w:t>εροδρόμιο</w:t>
      </w:r>
      <w:r w:rsidRPr="00BD3057">
        <w:rPr>
          <w:rFonts w:eastAsia="Times New Roman" w:cs="Times New Roman"/>
          <w:szCs w:val="24"/>
        </w:rPr>
        <w:t xml:space="preserve"> του Βερολίνου και θα ήθελα ν</w:t>
      </w:r>
      <w:r w:rsidRPr="00BD3057">
        <w:rPr>
          <w:rFonts w:eastAsia="Times New Roman" w:cs="Times New Roman"/>
          <w:szCs w:val="24"/>
        </w:rPr>
        <w:t>α την ευχαριστήσω, γιατί δεν είναι το μόνο έργο σε ευρωπαϊκή χώρα -ακούγεται ότι έχουν άλλα χαρακτηριστικά, έχουν καλύτερη οργάνωση από εμάς σε πολλά- που έχει καθυστερήσεις. Το ίδιο συνέβη στο παρελθόν με το μετρό της Ρώμης, ήταν κάτι αντίστοιχο με το μετ</w:t>
      </w:r>
      <w:r w:rsidRPr="00BD3057">
        <w:rPr>
          <w:rFonts w:eastAsia="Times New Roman" w:cs="Times New Roman"/>
          <w:szCs w:val="24"/>
        </w:rPr>
        <w:t xml:space="preserve">ρό της Θεσσαλονίκης. Με τη σιδηροδρομική σύνδεση της χώρας μας με τη Βαλτική τώρα, πρόσφατα και με άλλα έργα. Αυτό δείχνει τις παθογένειες και του ευρωπαϊκού συστήματος και της γραφειοκρατίας που υπάρχει στην Ευρωπαϊκή Επιτροπή και στην Ευρωπαϊκή Τράπεζα. </w:t>
      </w:r>
    </w:p>
    <w:p w14:paraId="224A1AF3"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 xml:space="preserve">Πρέπει να σταματήσουμε να έχουν τη λογική πόσο κακοί είμαστε εμείς, διότι είναι μια κοινή ευρωπαϊκή προσπάθεια να φύγουμε από παθογένειες που υπάρχουν και στις Βρυξέλλες, πρέπει να αλλάξουν πάρα πολλά. </w:t>
      </w:r>
    </w:p>
    <w:p w14:paraId="224A1AF4"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lastRenderedPageBreak/>
        <w:t>Δυστυχώς, δεν είναι η Αριστερά και οι προοδευτικές δ</w:t>
      </w:r>
      <w:r w:rsidRPr="00BD3057">
        <w:rPr>
          <w:rFonts w:eastAsia="Times New Roman" w:cs="Times New Roman"/>
          <w:szCs w:val="24"/>
        </w:rPr>
        <w:t xml:space="preserve">υνάμεις που τις διοικούσαν όλα αυτά τα χρόνια. Έχουμε φτάσει, κατά τη γνώμη μου, ως χώρα σε ένα πολύ καλό επίπεδο για την αποτελεσματικότητα και για τη διαφάνεια, όμως, μέσα σε ένα δεσμευτικό ευρωπαϊκό πλαίσιο που, κύριε </w:t>
      </w:r>
      <w:proofErr w:type="spellStart"/>
      <w:r w:rsidRPr="00BD3057">
        <w:rPr>
          <w:rFonts w:eastAsia="Times New Roman" w:cs="Times New Roman"/>
          <w:szCs w:val="24"/>
        </w:rPr>
        <w:t>Μπουκώρο</w:t>
      </w:r>
      <w:proofErr w:type="spellEnd"/>
      <w:r w:rsidRPr="00BD3057">
        <w:rPr>
          <w:rFonts w:eastAsia="Times New Roman" w:cs="Times New Roman"/>
          <w:szCs w:val="24"/>
        </w:rPr>
        <w:t xml:space="preserve">, το είχατε εσείς </w:t>
      </w:r>
      <w:r>
        <w:rPr>
          <w:rFonts w:eastAsia="Times New Roman" w:cs="Times New Roman"/>
          <w:szCs w:val="24"/>
        </w:rPr>
        <w:t>ως</w:t>
      </w:r>
      <w:r w:rsidRPr="00BD3057">
        <w:rPr>
          <w:rFonts w:eastAsia="Times New Roman" w:cs="Times New Roman"/>
          <w:szCs w:val="24"/>
        </w:rPr>
        <w:t xml:space="preserve"> </w:t>
      </w:r>
      <w:r w:rsidRPr="00BD3057">
        <w:rPr>
          <w:rFonts w:eastAsia="Times New Roman" w:cs="Times New Roman"/>
          <w:szCs w:val="24"/>
        </w:rPr>
        <w:t>Νέα Δη</w:t>
      </w:r>
      <w:r w:rsidRPr="00BD3057">
        <w:rPr>
          <w:rFonts w:eastAsia="Times New Roman" w:cs="Times New Roman"/>
          <w:szCs w:val="24"/>
        </w:rPr>
        <w:t>μοκρατία και σαν λαϊκό κόμμα επιβά</w:t>
      </w:r>
      <w:r>
        <w:rPr>
          <w:rFonts w:eastAsia="Times New Roman" w:cs="Times New Roman"/>
          <w:szCs w:val="24"/>
        </w:rPr>
        <w:t>λ</w:t>
      </w:r>
      <w:r w:rsidRPr="00BD3057">
        <w:rPr>
          <w:rFonts w:eastAsia="Times New Roman" w:cs="Times New Roman"/>
          <w:szCs w:val="24"/>
        </w:rPr>
        <w:t xml:space="preserve">λει και είστε, δυστυχώς, και αμετανόητοι. Συνεχίζετε αμετανόητοι με τον κ. Βέμπερ σε χειρότερους δρόμους, με ελαστικές σχέσεις εργασίας, με ξήλωμα του κοινωνικού κράτους, με αδιέξοδες πολιτικές για τις υγιείς παραγωγικές </w:t>
      </w:r>
      <w:r w:rsidRPr="00BD3057">
        <w:rPr>
          <w:rFonts w:eastAsia="Times New Roman" w:cs="Times New Roman"/>
          <w:szCs w:val="24"/>
        </w:rPr>
        <w:t xml:space="preserve">δυνάμεις και με ένα σχέδιο υποδομών -άκουσα τον Πρόεδρό σας και τα στελέχη σας, τον κ. Χατζηδάκη, τον κ. Καραμανλή και τον προηγούμενο Γενικό Γραμματέα των Μεταφορών- που δεν έχει αρχή, μέση και τέλος, είναι ατάκτως </w:t>
      </w:r>
      <w:proofErr w:type="spellStart"/>
      <w:r w:rsidRPr="00BD3057">
        <w:rPr>
          <w:rFonts w:eastAsia="Times New Roman" w:cs="Times New Roman"/>
          <w:szCs w:val="24"/>
        </w:rPr>
        <w:t>ερριμμένα</w:t>
      </w:r>
      <w:proofErr w:type="spellEnd"/>
      <w:r w:rsidRPr="00BD3057">
        <w:rPr>
          <w:rFonts w:eastAsia="Times New Roman" w:cs="Times New Roman"/>
          <w:szCs w:val="24"/>
        </w:rPr>
        <w:t xml:space="preserve"> έργα υποδομών στη λογική του π</w:t>
      </w:r>
      <w:r w:rsidRPr="00BD3057">
        <w:rPr>
          <w:rFonts w:eastAsia="Times New Roman" w:cs="Times New Roman"/>
          <w:szCs w:val="24"/>
        </w:rPr>
        <w:t xml:space="preserve">αλαιοκομματισμού. </w:t>
      </w:r>
    </w:p>
    <w:p w14:paraId="224A1AF5"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 xml:space="preserve">Δεν έχουμε αυτόν τον στόχο για τις αερομεταφορές, αυτόν για τα </w:t>
      </w:r>
      <w:proofErr w:type="spellStart"/>
      <w:r w:rsidRPr="00BD3057">
        <w:rPr>
          <w:rFonts w:eastAsia="Times New Roman" w:cs="Times New Roman"/>
          <w:szCs w:val="24"/>
        </w:rPr>
        <w:t>υδατοδρόμια</w:t>
      </w:r>
      <w:proofErr w:type="spellEnd"/>
      <w:r w:rsidRPr="00BD3057">
        <w:rPr>
          <w:rFonts w:eastAsia="Times New Roman" w:cs="Times New Roman"/>
          <w:szCs w:val="24"/>
        </w:rPr>
        <w:t xml:space="preserve">, αυτόν για τα λιμάνια ή για τις συνδυασμένες μεταφορές σαν και αυτό που κάναμε εμείς. Ήταν ένας κατάλογος έργων. </w:t>
      </w:r>
    </w:p>
    <w:p w14:paraId="224A1AF6"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lastRenderedPageBreak/>
        <w:t xml:space="preserve">Και θα ήθελα να πω από εδώ δυο πράγματα, ένα </w:t>
      </w:r>
      <w:r w:rsidRPr="00BD3057">
        <w:rPr>
          <w:rFonts w:eastAsia="Times New Roman" w:cs="Times New Roman"/>
          <w:szCs w:val="24"/>
        </w:rPr>
        <w:t>παράδειγμα μιας υποδομής που είπατε και ένα παράδειγμα θεσμικού πλαισίου που προτείνατε.</w:t>
      </w:r>
    </w:p>
    <w:p w14:paraId="224A1AF7" w14:textId="77777777" w:rsidR="0081027C" w:rsidRDefault="00F5028E">
      <w:pPr>
        <w:spacing w:line="600" w:lineRule="auto"/>
        <w:ind w:firstLine="720"/>
        <w:jc w:val="both"/>
        <w:rPr>
          <w:rFonts w:eastAsia="Times New Roman" w:cs="Times New Roman"/>
          <w:szCs w:val="24"/>
        </w:rPr>
      </w:pPr>
      <w:r w:rsidRPr="00BD3057">
        <w:rPr>
          <w:rFonts w:eastAsia="Times New Roman" w:cs="Times New Roman"/>
          <w:szCs w:val="24"/>
        </w:rPr>
        <w:t>Το ένα είναι το Ελευσίνα</w:t>
      </w:r>
      <w:r>
        <w:rPr>
          <w:rFonts w:eastAsia="Times New Roman" w:cs="Times New Roman"/>
          <w:szCs w:val="24"/>
        </w:rPr>
        <w:t xml:space="preserve"> – </w:t>
      </w:r>
      <w:r w:rsidRPr="00BD3057">
        <w:rPr>
          <w:rFonts w:eastAsia="Times New Roman" w:cs="Times New Roman"/>
          <w:szCs w:val="24"/>
        </w:rPr>
        <w:t>Θήβα</w:t>
      </w:r>
      <w:r>
        <w:rPr>
          <w:rFonts w:eastAsia="Times New Roman" w:cs="Times New Roman"/>
          <w:szCs w:val="24"/>
        </w:rPr>
        <w:t xml:space="preserve"> </w:t>
      </w:r>
      <w:r w:rsidRPr="00BD3057">
        <w:rPr>
          <w:rFonts w:eastAsia="Times New Roman" w:cs="Times New Roman"/>
          <w:szCs w:val="24"/>
        </w:rPr>
        <w:t>-</w:t>
      </w:r>
      <w:r>
        <w:rPr>
          <w:rFonts w:eastAsia="Times New Roman" w:cs="Times New Roman"/>
          <w:szCs w:val="24"/>
        </w:rPr>
        <w:t xml:space="preserve"> </w:t>
      </w:r>
      <w:r w:rsidRPr="00BD3057">
        <w:rPr>
          <w:rFonts w:eastAsia="Times New Roman" w:cs="Times New Roman"/>
          <w:szCs w:val="24"/>
        </w:rPr>
        <w:t xml:space="preserve">Υλίκη. Αυτή η υποδομή, αν εμείς την είχαμε καταργήσει οριστικά από τον διαγωνισμό, αν την κάνετε, αν προχωρήσετε σε έναν τέτοιον αυτοκινητόδρομο, όχι αυτό που κάνει η </w:t>
      </w:r>
      <w:r>
        <w:rPr>
          <w:rFonts w:eastAsia="Times New Roman" w:cs="Times New Roman"/>
          <w:szCs w:val="24"/>
        </w:rPr>
        <w:t>π</w:t>
      </w:r>
      <w:r w:rsidRPr="00BD3057">
        <w:rPr>
          <w:rFonts w:eastAsia="Times New Roman" w:cs="Times New Roman"/>
          <w:szCs w:val="24"/>
        </w:rPr>
        <w:t>εριφέρεια</w:t>
      </w:r>
      <w:r w:rsidRPr="00BD3057">
        <w:rPr>
          <w:rFonts w:eastAsia="Times New Roman" w:cs="Times New Roman"/>
          <w:szCs w:val="24"/>
        </w:rPr>
        <w:t xml:space="preserve">, που σωστά το κάνει, προβλέπει από τη </w:t>
      </w:r>
      <w:r>
        <w:rPr>
          <w:rFonts w:eastAsia="Times New Roman" w:cs="Times New Roman"/>
          <w:szCs w:val="24"/>
        </w:rPr>
        <w:t>σ</w:t>
      </w:r>
      <w:r w:rsidRPr="00BD3057">
        <w:rPr>
          <w:rFonts w:eastAsia="Times New Roman" w:cs="Times New Roman"/>
          <w:szCs w:val="24"/>
        </w:rPr>
        <w:t xml:space="preserve">ύμβαση </w:t>
      </w:r>
      <w:r w:rsidRPr="00BD3057">
        <w:rPr>
          <w:rFonts w:eastAsia="Times New Roman" w:cs="Times New Roman"/>
          <w:szCs w:val="24"/>
        </w:rPr>
        <w:t>που εσείς υπογράψατε και εσείς α</w:t>
      </w:r>
      <w:r w:rsidRPr="00BD3057">
        <w:rPr>
          <w:rFonts w:eastAsia="Times New Roman" w:cs="Times New Roman"/>
          <w:szCs w:val="24"/>
        </w:rPr>
        <w:t>ναθεωρήσατε να δώσετε αποζημιώσεις στην Ιόνια Οδό και στον Ε65.</w:t>
      </w:r>
    </w:p>
    <w:p w14:paraId="224A1AF8" w14:textId="77777777" w:rsidR="0081027C" w:rsidRDefault="00F5028E">
      <w:pPr>
        <w:spacing w:line="600" w:lineRule="auto"/>
        <w:ind w:firstLine="720"/>
        <w:contextualSpacing/>
        <w:jc w:val="both"/>
        <w:rPr>
          <w:rFonts w:eastAsia="Times New Roman" w:cs="Times New Roman"/>
          <w:szCs w:val="24"/>
        </w:rPr>
      </w:pPr>
      <w:r w:rsidRPr="00BD3057">
        <w:rPr>
          <w:rFonts w:eastAsia="Times New Roman" w:cs="Times New Roman"/>
          <w:b/>
          <w:szCs w:val="24"/>
        </w:rPr>
        <w:t xml:space="preserve">ΠΡΟΕΔΡΕΥΩΝ (Μάριος Γεωργιάδης): </w:t>
      </w:r>
      <w:r w:rsidRPr="00BD3057">
        <w:rPr>
          <w:rFonts w:eastAsia="Times New Roman" w:cs="Times New Roman"/>
          <w:szCs w:val="24"/>
        </w:rPr>
        <w:t>Κύριε Υπουργέ, σας παρακαλώ, αν θέλετε, ολοκληρώστε.</w:t>
      </w:r>
    </w:p>
    <w:p w14:paraId="224A1AF9" w14:textId="77777777" w:rsidR="0081027C" w:rsidRDefault="00F5028E">
      <w:pPr>
        <w:spacing w:line="600" w:lineRule="auto"/>
        <w:ind w:firstLine="720"/>
        <w:jc w:val="both"/>
        <w:rPr>
          <w:rFonts w:eastAsia="Times New Roman"/>
          <w:szCs w:val="24"/>
        </w:rPr>
      </w:pPr>
      <w:r w:rsidRPr="00BD3057">
        <w:rPr>
          <w:rFonts w:eastAsia="Times New Roman" w:cs="Times New Roman"/>
          <w:b/>
          <w:szCs w:val="24"/>
        </w:rPr>
        <w:t xml:space="preserve">ΧΡΗΣΤΟΣ ΣΠΙΡΤΖΗΣ (Υπουργός </w:t>
      </w:r>
      <w:r w:rsidRPr="00BD3057">
        <w:rPr>
          <w:rFonts w:eastAsia="Times New Roman"/>
          <w:b/>
          <w:szCs w:val="24"/>
        </w:rPr>
        <w:t>Υποδομών και Μεταφορών):</w:t>
      </w:r>
      <w:r w:rsidRPr="00BD3057">
        <w:rPr>
          <w:rFonts w:eastAsia="Times New Roman"/>
          <w:szCs w:val="24"/>
        </w:rPr>
        <w:t xml:space="preserve"> Ολοκληρώνω σε λίγο, κύριε Πρόεδρε.</w:t>
      </w:r>
    </w:p>
    <w:p w14:paraId="224A1AFA" w14:textId="77777777" w:rsidR="0081027C" w:rsidRDefault="00F5028E">
      <w:pPr>
        <w:spacing w:line="600" w:lineRule="auto"/>
        <w:ind w:firstLine="720"/>
        <w:jc w:val="both"/>
        <w:rPr>
          <w:rFonts w:eastAsia="Times New Roman"/>
          <w:szCs w:val="24"/>
        </w:rPr>
      </w:pPr>
      <w:r w:rsidRPr="00BD3057">
        <w:rPr>
          <w:rFonts w:eastAsia="Times New Roman"/>
          <w:szCs w:val="24"/>
        </w:rPr>
        <w:lastRenderedPageBreak/>
        <w:t>Πραγματικά, αναρωτιέ</w:t>
      </w:r>
      <w:r w:rsidRPr="00BD3057">
        <w:rPr>
          <w:rFonts w:eastAsia="Times New Roman"/>
          <w:szCs w:val="24"/>
        </w:rPr>
        <w:t xml:space="preserve">ται </w:t>
      </w:r>
      <w:r w:rsidRPr="00BD3057">
        <w:rPr>
          <w:rFonts w:eastAsia="Times New Roman"/>
          <w:szCs w:val="24"/>
        </w:rPr>
        <w:t>κ</w:t>
      </w:r>
      <w:r>
        <w:rPr>
          <w:rFonts w:eastAsia="Times New Roman"/>
          <w:szCs w:val="24"/>
        </w:rPr>
        <w:t>άποιο</w:t>
      </w:r>
      <w:r w:rsidRPr="00BD3057">
        <w:rPr>
          <w:rFonts w:eastAsia="Times New Roman"/>
          <w:szCs w:val="24"/>
        </w:rPr>
        <w:t xml:space="preserve">ς </w:t>
      </w:r>
      <w:r w:rsidRPr="00BD3057">
        <w:rPr>
          <w:rFonts w:eastAsia="Times New Roman"/>
          <w:szCs w:val="24"/>
        </w:rPr>
        <w:t>πώς το προτείνατε αυτό, αν μη τι άλλο χωρίς την πρόβλεψη να κάνουμε μια διαπραγμάτευση. Δεν είναι άσχετοι οι Υπουργοί που ήταν εκεί και τα στελέχη. Όταν κάνατε τις συμβάσεις στην αναθεώρηση</w:t>
      </w:r>
      <w:r>
        <w:rPr>
          <w:rFonts w:eastAsia="Times New Roman"/>
          <w:szCs w:val="24"/>
        </w:rPr>
        <w:t>,</w:t>
      </w:r>
      <w:r w:rsidRPr="00BD3057">
        <w:rPr>
          <w:rFonts w:eastAsia="Times New Roman"/>
          <w:szCs w:val="24"/>
        </w:rPr>
        <w:t xml:space="preserve"> το Υπουργείο Οικονομίας έπαιξε κρίσιμο ρόλο.</w:t>
      </w:r>
    </w:p>
    <w:p w14:paraId="224A1AFB" w14:textId="77777777" w:rsidR="0081027C" w:rsidRDefault="00F5028E">
      <w:pPr>
        <w:spacing w:line="600" w:lineRule="auto"/>
        <w:ind w:firstLine="720"/>
        <w:jc w:val="both"/>
        <w:rPr>
          <w:rFonts w:eastAsia="Times New Roman"/>
          <w:szCs w:val="24"/>
        </w:rPr>
      </w:pPr>
      <w:r w:rsidRPr="00BD3057">
        <w:rPr>
          <w:rFonts w:eastAsia="Times New Roman"/>
          <w:szCs w:val="24"/>
        </w:rPr>
        <w:t>Το δεύτε</w:t>
      </w:r>
      <w:r w:rsidRPr="00BD3057">
        <w:rPr>
          <w:rFonts w:eastAsia="Times New Roman"/>
          <w:szCs w:val="24"/>
        </w:rPr>
        <w:t xml:space="preserve">ρο είναι το θεσμικό που προτείνετε, τις πρότυπες </w:t>
      </w:r>
      <w:r>
        <w:rPr>
          <w:rFonts w:eastAsia="Times New Roman"/>
          <w:szCs w:val="24"/>
        </w:rPr>
        <w:t>σ</w:t>
      </w:r>
      <w:r w:rsidRPr="00BD3057">
        <w:rPr>
          <w:rFonts w:eastAsia="Times New Roman"/>
          <w:szCs w:val="24"/>
        </w:rPr>
        <w:t>υμβάσεις</w:t>
      </w:r>
      <w:r w:rsidRPr="00BD3057">
        <w:rPr>
          <w:rFonts w:eastAsia="Times New Roman"/>
          <w:szCs w:val="24"/>
        </w:rPr>
        <w:t xml:space="preserve">. Ακούστε, οι πρότυπες </w:t>
      </w:r>
      <w:r>
        <w:rPr>
          <w:rFonts w:eastAsia="Times New Roman"/>
          <w:szCs w:val="24"/>
        </w:rPr>
        <w:t>σ</w:t>
      </w:r>
      <w:r w:rsidRPr="00BD3057">
        <w:rPr>
          <w:rFonts w:eastAsia="Times New Roman"/>
          <w:szCs w:val="24"/>
        </w:rPr>
        <w:t xml:space="preserve">υμβάσεις </w:t>
      </w:r>
      <w:r w:rsidRPr="00BD3057">
        <w:rPr>
          <w:rFonts w:eastAsia="Times New Roman"/>
          <w:szCs w:val="24"/>
        </w:rPr>
        <w:t>έχουν απίστευτες αντιθέσεις με το Ευρωπαϊκό Δίκαιο και ιδιαίτερα με το δίκαιο του ανταγωνισμού</w:t>
      </w:r>
      <w:r>
        <w:rPr>
          <w:rFonts w:eastAsia="Times New Roman"/>
          <w:szCs w:val="24"/>
        </w:rPr>
        <w:t>,</w:t>
      </w:r>
      <w:r w:rsidRPr="00BD3057">
        <w:rPr>
          <w:rFonts w:eastAsia="Times New Roman"/>
          <w:szCs w:val="24"/>
        </w:rPr>
        <w:t xml:space="preserve"> που οι νεοφιλελεύθερες δυνάμεις έχουν επιβάλει. </w:t>
      </w:r>
    </w:p>
    <w:p w14:paraId="224A1AFC" w14:textId="77777777" w:rsidR="0081027C" w:rsidRDefault="00F5028E">
      <w:pPr>
        <w:spacing w:line="600" w:lineRule="auto"/>
        <w:ind w:firstLine="720"/>
        <w:jc w:val="both"/>
        <w:rPr>
          <w:rFonts w:eastAsia="Times New Roman"/>
          <w:szCs w:val="24"/>
        </w:rPr>
      </w:pPr>
      <w:r w:rsidRPr="00BD3057">
        <w:rPr>
          <w:rFonts w:eastAsia="Times New Roman"/>
          <w:szCs w:val="24"/>
        </w:rPr>
        <w:t>Επειδή, όμως, είσαστ</w:t>
      </w:r>
      <w:r w:rsidRPr="00BD3057">
        <w:rPr>
          <w:rFonts w:eastAsia="Times New Roman"/>
          <w:szCs w:val="24"/>
        </w:rPr>
        <w:t xml:space="preserve">ε λάτρεις των </w:t>
      </w:r>
      <w:r>
        <w:rPr>
          <w:rFonts w:eastAsia="Times New Roman"/>
          <w:szCs w:val="24"/>
        </w:rPr>
        <w:t>α</w:t>
      </w:r>
      <w:r w:rsidRPr="00BD3057">
        <w:rPr>
          <w:rFonts w:eastAsia="Times New Roman"/>
          <w:szCs w:val="24"/>
        </w:rPr>
        <w:t xml:space="preserve">νεξάρτητων </w:t>
      </w:r>
      <w:r>
        <w:rPr>
          <w:rFonts w:eastAsia="Times New Roman"/>
          <w:szCs w:val="24"/>
        </w:rPr>
        <w:t>α</w:t>
      </w:r>
      <w:r w:rsidRPr="00BD3057">
        <w:rPr>
          <w:rFonts w:eastAsia="Times New Roman"/>
          <w:szCs w:val="24"/>
        </w:rPr>
        <w:t>ρχών</w:t>
      </w:r>
      <w:r w:rsidRPr="00BD3057">
        <w:rPr>
          <w:rFonts w:eastAsia="Times New Roman"/>
          <w:szCs w:val="24"/>
        </w:rPr>
        <w:t xml:space="preserve"> και του ευρωπαϊκού πλαισίου, φέρτε μας μια τροπολογία, που φέρνετε άλλες για να δημιουργήσετε εντυπώσεις, γι’ αυτό που προτείνετε και θα την περάσουμε, να τη στείλουμε πρώτα στη </w:t>
      </w:r>
      <w:proofErr w:type="spellStart"/>
      <w:r w:rsidRPr="00BD3057">
        <w:rPr>
          <w:rFonts w:eastAsia="Times New Roman"/>
          <w:szCs w:val="24"/>
          <w:lang w:val="en-US"/>
        </w:rPr>
        <w:t>Digicom</w:t>
      </w:r>
      <w:proofErr w:type="spellEnd"/>
      <w:r w:rsidRPr="00BD3057">
        <w:rPr>
          <w:rFonts w:eastAsia="Times New Roman"/>
          <w:szCs w:val="24"/>
        </w:rPr>
        <w:t xml:space="preserve">, να τη στείλουμε και στις </w:t>
      </w:r>
      <w:r>
        <w:rPr>
          <w:rFonts w:eastAsia="Times New Roman"/>
          <w:szCs w:val="24"/>
        </w:rPr>
        <w:t>α</w:t>
      </w:r>
      <w:r w:rsidRPr="00BD3057">
        <w:rPr>
          <w:rFonts w:eastAsia="Times New Roman"/>
          <w:szCs w:val="24"/>
        </w:rPr>
        <w:t xml:space="preserve">νεξάρτητες </w:t>
      </w:r>
      <w:r>
        <w:rPr>
          <w:rFonts w:eastAsia="Times New Roman"/>
          <w:szCs w:val="24"/>
        </w:rPr>
        <w:t>α</w:t>
      </w:r>
      <w:r w:rsidRPr="00BD3057">
        <w:rPr>
          <w:rFonts w:eastAsia="Times New Roman"/>
          <w:szCs w:val="24"/>
        </w:rPr>
        <w:t>ρχές</w:t>
      </w:r>
      <w:r w:rsidRPr="00BD3057">
        <w:rPr>
          <w:rFonts w:eastAsia="Times New Roman"/>
          <w:szCs w:val="24"/>
        </w:rPr>
        <w:t xml:space="preserve"> να δούμε και τι θα μας πουν καθώς και σε ποιες χώρες που είπατε γίνεται αυτό. </w:t>
      </w:r>
    </w:p>
    <w:p w14:paraId="224A1AFD" w14:textId="77777777" w:rsidR="0081027C" w:rsidRDefault="00F5028E">
      <w:pPr>
        <w:spacing w:line="600" w:lineRule="auto"/>
        <w:ind w:firstLine="720"/>
        <w:jc w:val="both"/>
        <w:rPr>
          <w:rFonts w:eastAsia="Times New Roman"/>
          <w:szCs w:val="24"/>
        </w:rPr>
      </w:pPr>
      <w:r w:rsidRPr="00BD3057">
        <w:rPr>
          <w:rFonts w:eastAsia="Times New Roman"/>
          <w:szCs w:val="24"/>
        </w:rPr>
        <w:lastRenderedPageBreak/>
        <w:t>Εσείς εκθέτετε και τον Πρόεδρό σας. Εκτίθεται και μόνος του και τα στελέχη σας τον εκθέτουν όσο πρέπει. Σε ποιες ευρωπαϊκές χώρες υπάρχει αυτό; Λάθος ήταν η πληροφορία που</w:t>
      </w:r>
      <w:r w:rsidRPr="00BD3057">
        <w:rPr>
          <w:rFonts w:eastAsia="Times New Roman"/>
          <w:szCs w:val="24"/>
        </w:rPr>
        <w:t xml:space="preserve"> του είπατε και εξήγγειλε ο άνθρωπος. </w:t>
      </w:r>
    </w:p>
    <w:p w14:paraId="224A1AFE" w14:textId="77777777" w:rsidR="0081027C" w:rsidRDefault="00F5028E">
      <w:pPr>
        <w:spacing w:line="600" w:lineRule="auto"/>
        <w:ind w:firstLine="720"/>
        <w:jc w:val="both"/>
        <w:rPr>
          <w:rFonts w:eastAsia="Times New Roman"/>
          <w:szCs w:val="24"/>
        </w:rPr>
      </w:pPr>
      <w:r>
        <w:rPr>
          <w:rFonts w:eastAsia="Times New Roman"/>
          <w:szCs w:val="24"/>
        </w:rPr>
        <w:t xml:space="preserve">Πάμε και </w:t>
      </w:r>
      <w:r w:rsidRPr="00BD3057">
        <w:rPr>
          <w:rFonts w:eastAsia="Times New Roman"/>
          <w:szCs w:val="24"/>
        </w:rPr>
        <w:t>παρακάτω. Στον ΒΟΑΚ σαράντα χρόνια είχατε κάνει λιγότερο από πενήντα χιλιόμετρα. Δεν υπήρχε μελέτη για τίποτε άλλο και γι’ αυτό θα ήθελα να ευχαριστήσω τις υπηρεσίες του Υπουργείου που δίνουν τη μάχη για τους</w:t>
      </w:r>
      <w:r w:rsidRPr="00BD3057">
        <w:rPr>
          <w:rFonts w:eastAsia="Times New Roman"/>
          <w:szCs w:val="24"/>
        </w:rPr>
        <w:t xml:space="preserve"> δύο διαγωνισμούς και τον τρίτο που γίνεται για τον Βόρειο Οδικό Άξονα Κρήτης μέσα σε αυτές τις συνθήκες, όπως θέλω και να τους ευχαριστήσω και για το </w:t>
      </w:r>
      <w:r>
        <w:rPr>
          <w:rFonts w:eastAsia="Times New Roman"/>
          <w:szCs w:val="24"/>
        </w:rPr>
        <w:t>α</w:t>
      </w:r>
      <w:r w:rsidRPr="00BD3057">
        <w:rPr>
          <w:rFonts w:eastAsia="Times New Roman"/>
          <w:szCs w:val="24"/>
        </w:rPr>
        <w:t xml:space="preserve">εροδρόμιο </w:t>
      </w:r>
      <w:r w:rsidRPr="00BD3057">
        <w:rPr>
          <w:rFonts w:eastAsia="Times New Roman"/>
          <w:szCs w:val="24"/>
        </w:rPr>
        <w:t xml:space="preserve">που συζητάμε σήμερα. </w:t>
      </w:r>
    </w:p>
    <w:p w14:paraId="224A1AFF" w14:textId="77777777" w:rsidR="0081027C" w:rsidRDefault="00F5028E">
      <w:pPr>
        <w:spacing w:line="600" w:lineRule="auto"/>
        <w:ind w:firstLine="720"/>
        <w:jc w:val="both"/>
        <w:rPr>
          <w:rFonts w:eastAsia="Times New Roman"/>
          <w:szCs w:val="24"/>
        </w:rPr>
      </w:pPr>
      <w:r w:rsidRPr="00BD3057">
        <w:rPr>
          <w:rFonts w:eastAsia="Times New Roman"/>
          <w:szCs w:val="24"/>
        </w:rPr>
        <w:t xml:space="preserve">Επίσης, θα ήθελα να ευχαριστήσω τον Δήμαρχο Μίνωα Πεδιάδας, τον Ζαχαρία </w:t>
      </w:r>
      <w:r w:rsidRPr="00BD3057">
        <w:rPr>
          <w:rFonts w:eastAsia="Times New Roman"/>
          <w:szCs w:val="24"/>
        </w:rPr>
        <w:t xml:space="preserve">Καλογεράκη και τον Περιφερειάρχη Σταύρο </w:t>
      </w:r>
      <w:proofErr w:type="spellStart"/>
      <w:r w:rsidRPr="00BD3057">
        <w:rPr>
          <w:rFonts w:eastAsia="Times New Roman"/>
          <w:szCs w:val="24"/>
        </w:rPr>
        <w:t>Αρναουτάκη</w:t>
      </w:r>
      <w:proofErr w:type="spellEnd"/>
      <w:r>
        <w:rPr>
          <w:rFonts w:eastAsia="Times New Roman"/>
          <w:szCs w:val="24"/>
        </w:rPr>
        <w:t>,</w:t>
      </w:r>
      <w:r w:rsidRPr="00BD3057">
        <w:rPr>
          <w:rFonts w:eastAsia="Times New Roman"/>
          <w:szCs w:val="24"/>
        </w:rPr>
        <w:t xml:space="preserve"> που συνεργάστηκαν για να προχωρήσουμε αυτή</w:t>
      </w:r>
      <w:r>
        <w:rPr>
          <w:rFonts w:eastAsia="Times New Roman"/>
          <w:szCs w:val="24"/>
        </w:rPr>
        <w:t>ν</w:t>
      </w:r>
      <w:r w:rsidRPr="00BD3057">
        <w:rPr>
          <w:rFonts w:eastAsia="Times New Roman"/>
          <w:szCs w:val="24"/>
        </w:rPr>
        <w:t xml:space="preserve"> την υποδομή, να κάνουμε τη διαβούλευση. </w:t>
      </w:r>
    </w:p>
    <w:p w14:paraId="224A1B00" w14:textId="77777777" w:rsidR="0081027C" w:rsidRDefault="00F5028E">
      <w:pPr>
        <w:spacing w:line="600" w:lineRule="auto"/>
        <w:ind w:firstLine="720"/>
        <w:jc w:val="both"/>
        <w:rPr>
          <w:rFonts w:eastAsia="Times New Roman"/>
          <w:szCs w:val="24"/>
        </w:rPr>
      </w:pPr>
      <w:r w:rsidRPr="00BD3057">
        <w:rPr>
          <w:rFonts w:eastAsia="Times New Roman"/>
          <w:szCs w:val="24"/>
        </w:rPr>
        <w:lastRenderedPageBreak/>
        <w:t xml:space="preserve">Θα ήθελα να ευχαριστήσω όλους τους φορείς που συμμετείχαν στη διαβούλευση, ακόμα και αυτούς που διαφωνούν με αυτήν την </w:t>
      </w:r>
      <w:r w:rsidRPr="00BD3057">
        <w:rPr>
          <w:rFonts w:eastAsia="Times New Roman"/>
          <w:szCs w:val="24"/>
        </w:rPr>
        <w:t>υποδομή, είτε αυτούς που συμφωνούν είτε αυτούς που διαφωνούν.</w:t>
      </w:r>
    </w:p>
    <w:p w14:paraId="224A1B01" w14:textId="77777777" w:rsidR="0081027C" w:rsidRDefault="00F5028E">
      <w:pPr>
        <w:spacing w:line="600" w:lineRule="auto"/>
        <w:ind w:firstLine="720"/>
        <w:jc w:val="both"/>
        <w:rPr>
          <w:rFonts w:eastAsia="Times New Roman"/>
          <w:szCs w:val="24"/>
        </w:rPr>
      </w:pPr>
      <w:r w:rsidRPr="00BD3057">
        <w:rPr>
          <w:rFonts w:eastAsia="Times New Roman"/>
          <w:szCs w:val="24"/>
        </w:rPr>
        <w:t xml:space="preserve">Θα ήθελα να πω ότι, κυρίες και κύριοι συνάδελφοι, το </w:t>
      </w:r>
      <w:r>
        <w:rPr>
          <w:rFonts w:eastAsia="Times New Roman"/>
          <w:szCs w:val="24"/>
        </w:rPr>
        <w:t>α</w:t>
      </w:r>
      <w:r w:rsidRPr="00BD3057">
        <w:rPr>
          <w:rFonts w:eastAsia="Times New Roman"/>
          <w:szCs w:val="24"/>
        </w:rPr>
        <w:t xml:space="preserve">εροδρόμιο </w:t>
      </w:r>
      <w:r w:rsidRPr="00BD3057">
        <w:rPr>
          <w:rFonts w:eastAsia="Times New Roman"/>
          <w:szCs w:val="24"/>
        </w:rPr>
        <w:t>στο Καστέλι θα εγκαινιαστεί στο τέλος της επόμενης τετραετίας πάλι απ</w:t>
      </w:r>
      <w:r>
        <w:rPr>
          <w:rFonts w:eastAsia="Times New Roman"/>
          <w:szCs w:val="24"/>
        </w:rPr>
        <w:t>ό</w:t>
      </w:r>
      <w:r w:rsidRPr="00BD3057">
        <w:rPr>
          <w:rFonts w:eastAsia="Times New Roman"/>
          <w:szCs w:val="24"/>
        </w:rPr>
        <w:t xml:space="preserve"> τον Αλέξη τον Τσίπρα ως Πρωθυπουργό. </w:t>
      </w:r>
    </w:p>
    <w:p w14:paraId="224A1B02" w14:textId="77777777" w:rsidR="0081027C" w:rsidRDefault="00F5028E">
      <w:pPr>
        <w:spacing w:line="600" w:lineRule="auto"/>
        <w:ind w:firstLine="720"/>
        <w:jc w:val="both"/>
        <w:rPr>
          <w:rFonts w:eastAsia="Times New Roman"/>
          <w:szCs w:val="24"/>
        </w:rPr>
      </w:pPr>
      <w:r w:rsidRPr="00BD3057">
        <w:rPr>
          <w:rFonts w:eastAsia="Times New Roman"/>
          <w:szCs w:val="24"/>
        </w:rPr>
        <w:t>Το λέω αυτό γιατί θέλ</w:t>
      </w:r>
      <w:r w:rsidRPr="00BD3057">
        <w:rPr>
          <w:rFonts w:eastAsia="Times New Roman"/>
          <w:szCs w:val="24"/>
        </w:rPr>
        <w:t xml:space="preserve">ω να σας προσκαλέσω ταυτόχρονα το Σάββατο, ιδιαίτερα τους Βουλευτές του Ηρακλείου αλλά και όλους τους υπόλοιπους, για να μη μας λένε ότι δεν καλούμε κανέναν, όπως εξήγγειλε ο Πρωθυπουργός στις 18 του μηνός, να παραδώσουμε στους πολίτες της Κρήτης </w:t>
      </w:r>
      <w:r>
        <w:rPr>
          <w:rFonts w:eastAsia="Times New Roman"/>
          <w:szCs w:val="24"/>
        </w:rPr>
        <w:t>τον δρόμο</w:t>
      </w:r>
      <w:r w:rsidRPr="00BD3057">
        <w:rPr>
          <w:rFonts w:eastAsia="Times New Roman"/>
          <w:szCs w:val="24"/>
        </w:rPr>
        <w:t xml:space="preserve"> της </w:t>
      </w:r>
      <w:proofErr w:type="spellStart"/>
      <w:r w:rsidRPr="00BD3057">
        <w:rPr>
          <w:rFonts w:eastAsia="Times New Roman"/>
          <w:szCs w:val="24"/>
        </w:rPr>
        <w:t>Με</w:t>
      </w:r>
      <w:r>
        <w:rPr>
          <w:rFonts w:eastAsia="Times New Roman"/>
          <w:szCs w:val="24"/>
        </w:rPr>
        <w:t>σ</w:t>
      </w:r>
      <w:r w:rsidRPr="00BD3057">
        <w:rPr>
          <w:rFonts w:eastAsia="Times New Roman"/>
          <w:szCs w:val="24"/>
        </w:rPr>
        <w:t>σαράς</w:t>
      </w:r>
      <w:proofErr w:type="spellEnd"/>
      <w:r w:rsidRPr="00BD3057">
        <w:rPr>
          <w:rFonts w:eastAsia="Times New Roman"/>
          <w:szCs w:val="24"/>
        </w:rPr>
        <w:t xml:space="preserve"> </w:t>
      </w:r>
      <w:r w:rsidRPr="00BD3057">
        <w:rPr>
          <w:rFonts w:eastAsia="Times New Roman"/>
          <w:szCs w:val="24"/>
        </w:rPr>
        <w:t>μετά από δεκαεπτά χρόνια. Ελπίζουμε ότι θα μας καταγγείλετε για ένα έργο που το έχει ξεκινήσει η Νέα Δημοκρατία. Είχε δυο-τρεις διαγωνισμούς…</w:t>
      </w:r>
    </w:p>
    <w:p w14:paraId="224A1B03" w14:textId="77777777" w:rsidR="0081027C" w:rsidRDefault="00F5028E">
      <w:pPr>
        <w:spacing w:line="600" w:lineRule="auto"/>
        <w:ind w:firstLine="720"/>
        <w:contextualSpacing/>
        <w:jc w:val="both"/>
        <w:rPr>
          <w:rFonts w:eastAsia="Times New Roman" w:cs="Times New Roman"/>
          <w:szCs w:val="24"/>
        </w:rPr>
      </w:pPr>
      <w:r w:rsidRPr="00BD3057">
        <w:rPr>
          <w:rFonts w:eastAsia="Times New Roman" w:cs="Times New Roman"/>
          <w:b/>
          <w:szCs w:val="24"/>
        </w:rPr>
        <w:t xml:space="preserve">ΠΡΟΕΔΡΕΥΩΝ (Μάριος Γεωργιάδης): </w:t>
      </w:r>
      <w:r>
        <w:rPr>
          <w:rFonts w:eastAsia="Times New Roman" w:cs="Times New Roman"/>
          <w:szCs w:val="24"/>
        </w:rPr>
        <w:t>Κύριε Υπουργέ, ολοκληρώστε, σας παρακαλώ.</w:t>
      </w:r>
    </w:p>
    <w:p w14:paraId="224A1B04" w14:textId="77777777" w:rsidR="0081027C" w:rsidRDefault="00F5028E">
      <w:pPr>
        <w:spacing w:line="600" w:lineRule="auto"/>
        <w:ind w:firstLine="720"/>
        <w:jc w:val="both"/>
        <w:rPr>
          <w:rFonts w:eastAsia="Times New Roman"/>
          <w:szCs w:val="24"/>
        </w:rPr>
      </w:pPr>
      <w:r w:rsidRPr="00BD3057">
        <w:rPr>
          <w:rFonts w:eastAsia="Times New Roman" w:cs="Times New Roman"/>
          <w:b/>
          <w:szCs w:val="24"/>
        </w:rPr>
        <w:lastRenderedPageBreak/>
        <w:t>ΧΡΗΣΤΟΣ ΣΠΙΡΤΖΗΣ (Υπουργός</w:t>
      </w:r>
      <w:r w:rsidRPr="00BD3057">
        <w:rPr>
          <w:rFonts w:eastAsia="Times New Roman" w:cs="Times New Roman"/>
          <w:b/>
          <w:szCs w:val="24"/>
        </w:rPr>
        <w:t xml:space="preserve"> </w:t>
      </w:r>
      <w:r w:rsidRPr="00BD3057">
        <w:rPr>
          <w:rFonts w:eastAsia="Times New Roman"/>
          <w:b/>
          <w:szCs w:val="24"/>
        </w:rPr>
        <w:t>Υποδομών και Μεταφορών):</w:t>
      </w:r>
      <w:r w:rsidRPr="00BD3057">
        <w:rPr>
          <w:rFonts w:eastAsia="Times New Roman"/>
          <w:szCs w:val="24"/>
        </w:rPr>
        <w:t xml:space="preserve"> Ολοκληρώνω, κύριε Πρόεδρε, </w:t>
      </w:r>
      <w:r>
        <w:rPr>
          <w:rFonts w:eastAsia="Times New Roman"/>
          <w:szCs w:val="24"/>
        </w:rPr>
        <w:t xml:space="preserve">οφείλοντας </w:t>
      </w:r>
      <w:r w:rsidRPr="00BD3057">
        <w:rPr>
          <w:rFonts w:eastAsia="Times New Roman"/>
          <w:szCs w:val="24"/>
        </w:rPr>
        <w:t>να δώσω στον κ. Μανιάτη μια απάντηση: Δεν θέλω να οξύνω το κλίμα, δεν θέλω να πω για σας, κύριε Μανιάτη. Όμως, οφείλω να πω διάφορα που λέτε, δήθεν για σκάνδαλα. Ούτε θα αναφέρω το θέμα της Λε</w:t>
      </w:r>
      <w:r w:rsidRPr="00BD3057">
        <w:rPr>
          <w:rFonts w:eastAsia="Times New Roman"/>
          <w:szCs w:val="24"/>
        </w:rPr>
        <w:t xml:space="preserve">υκάδας και της ΔΕΠΑΝΟΜ, που συγχωνεύσατε στην </w:t>
      </w:r>
      <w:r>
        <w:rPr>
          <w:rFonts w:eastAsia="Times New Roman"/>
          <w:szCs w:val="24"/>
        </w:rPr>
        <w:t>κ</w:t>
      </w:r>
      <w:r w:rsidRPr="00BD3057">
        <w:rPr>
          <w:rFonts w:eastAsia="Times New Roman"/>
          <w:szCs w:val="24"/>
        </w:rPr>
        <w:t xml:space="preserve">υβέρνηση </w:t>
      </w:r>
      <w:r w:rsidRPr="00BD3057">
        <w:rPr>
          <w:rFonts w:eastAsia="Times New Roman"/>
          <w:szCs w:val="24"/>
        </w:rPr>
        <w:t>Σαμαρά με την ΚΤΥΠ,</w:t>
      </w:r>
      <w:r>
        <w:rPr>
          <w:rFonts w:eastAsia="Times New Roman"/>
          <w:szCs w:val="24"/>
        </w:rPr>
        <w:t xml:space="preserve"> αν θυμάμαι καλά και τη ΘΕΜΙΔΑ</w:t>
      </w:r>
      <w:r w:rsidRPr="00BD3057">
        <w:rPr>
          <w:rFonts w:eastAsia="Times New Roman"/>
          <w:szCs w:val="24"/>
        </w:rPr>
        <w:t>. Δεν ανοίγουμε τέτοια συζήτηση τώρα, αλλά όποτε θέλετε να την ανοίξουμε.</w:t>
      </w:r>
    </w:p>
    <w:p w14:paraId="224A1B05" w14:textId="77777777" w:rsidR="0081027C" w:rsidRDefault="00F5028E">
      <w:pPr>
        <w:spacing w:line="600" w:lineRule="auto"/>
        <w:ind w:firstLine="720"/>
        <w:jc w:val="both"/>
        <w:rPr>
          <w:rFonts w:eastAsia="Times New Roman" w:cs="Times New Roman"/>
          <w:szCs w:val="24"/>
        </w:rPr>
      </w:pPr>
      <w:r w:rsidRPr="00BD3057">
        <w:rPr>
          <w:rFonts w:eastAsia="Times New Roman"/>
          <w:szCs w:val="24"/>
        </w:rPr>
        <w:t>Θα δώσω σε τίτλους μερικές απαντήσεις για να μην υπάρχουν γκρίζες ζώνες. Η πρ</w:t>
      </w:r>
      <w:r w:rsidRPr="00BD3057">
        <w:rPr>
          <w:rFonts w:eastAsia="Times New Roman"/>
          <w:szCs w:val="24"/>
        </w:rPr>
        <w:t xml:space="preserve">ώτη ερώτηση που κάνατε για την επέκταση της </w:t>
      </w:r>
      <w:r>
        <w:rPr>
          <w:rFonts w:eastAsia="Times New Roman"/>
          <w:szCs w:val="24"/>
        </w:rPr>
        <w:t>σ</w:t>
      </w:r>
      <w:r w:rsidRPr="00BD3057">
        <w:rPr>
          <w:rFonts w:eastAsia="Times New Roman"/>
          <w:szCs w:val="24"/>
        </w:rPr>
        <w:t xml:space="preserve">ύμβασης </w:t>
      </w:r>
      <w:r w:rsidRPr="00BD3057">
        <w:rPr>
          <w:rFonts w:eastAsia="Times New Roman"/>
          <w:szCs w:val="24"/>
        </w:rPr>
        <w:t xml:space="preserve">του </w:t>
      </w:r>
      <w:r w:rsidRPr="00BD3057">
        <w:rPr>
          <w:rFonts w:eastAsia="Times New Roman" w:cs="Times New Roman"/>
          <w:szCs w:val="24"/>
        </w:rPr>
        <w:t>«</w:t>
      </w:r>
      <w:r w:rsidRPr="00BD3057">
        <w:rPr>
          <w:rFonts w:eastAsia="Times New Roman" w:cs="Times New Roman"/>
          <w:szCs w:val="24"/>
        </w:rPr>
        <w:t>Ελευθ</w:t>
      </w:r>
      <w:r>
        <w:rPr>
          <w:rFonts w:eastAsia="Times New Roman" w:cs="Times New Roman"/>
          <w:szCs w:val="24"/>
        </w:rPr>
        <w:t>έ</w:t>
      </w:r>
      <w:r w:rsidRPr="00BD3057">
        <w:rPr>
          <w:rFonts w:eastAsia="Times New Roman" w:cs="Times New Roman"/>
          <w:szCs w:val="24"/>
        </w:rPr>
        <w:t>ριος Βενιζ</w:t>
      </w:r>
      <w:r>
        <w:rPr>
          <w:rFonts w:eastAsia="Times New Roman" w:cs="Times New Roman"/>
          <w:szCs w:val="24"/>
        </w:rPr>
        <w:t>έ</w:t>
      </w:r>
      <w:r w:rsidRPr="00BD3057">
        <w:rPr>
          <w:rFonts w:eastAsia="Times New Roman" w:cs="Times New Roman"/>
          <w:szCs w:val="24"/>
        </w:rPr>
        <w:t>λος</w:t>
      </w:r>
      <w:r w:rsidRPr="00BD3057">
        <w:rPr>
          <w:rFonts w:eastAsia="Times New Roman" w:cs="Times New Roman"/>
          <w:szCs w:val="24"/>
        </w:rPr>
        <w:t>»</w:t>
      </w:r>
      <w:r w:rsidRPr="00BD3057">
        <w:rPr>
          <w:rFonts w:eastAsia="Times New Roman"/>
          <w:szCs w:val="24"/>
        </w:rPr>
        <w:t xml:space="preserve"> αφορά όχι το δικό μας Υπουργείο. Δεν έχουμε τέτοια αρμοδιότητα, αλλά δεν θα αρνηθώ να σηκώσω το γάντι και να σας απαντήσω</w:t>
      </w:r>
      <w:r w:rsidRPr="00BD3057">
        <w:rPr>
          <w:rFonts w:eastAsia="Times New Roman" w:cs="Times New Roman"/>
          <w:szCs w:val="24"/>
        </w:rPr>
        <w:t>.</w:t>
      </w:r>
    </w:p>
    <w:p w14:paraId="224A1B06" w14:textId="77777777" w:rsidR="0081027C" w:rsidRDefault="00F5028E">
      <w:pPr>
        <w:spacing w:line="600" w:lineRule="auto"/>
        <w:ind w:firstLine="720"/>
        <w:jc w:val="both"/>
        <w:rPr>
          <w:rFonts w:eastAsia="Times New Roman"/>
          <w:szCs w:val="24"/>
        </w:rPr>
      </w:pPr>
      <w:r>
        <w:rPr>
          <w:rFonts w:eastAsia="Times New Roman"/>
          <w:szCs w:val="24"/>
        </w:rPr>
        <w:t xml:space="preserve">Εσείς δεσμεύσατε τη χώρα για την επέκταση και να μη γίνει διαγωνισμός στο πρώτο μνημόνιο και στο δεύτερο, που συμμετείχατε στην κυβέρνηση Σαμαρά. </w:t>
      </w:r>
    </w:p>
    <w:p w14:paraId="224A1B07" w14:textId="77777777" w:rsidR="0081027C" w:rsidRDefault="00F5028E">
      <w:pPr>
        <w:spacing w:line="600" w:lineRule="auto"/>
        <w:ind w:firstLine="720"/>
        <w:jc w:val="center"/>
        <w:rPr>
          <w:rFonts w:eastAsia="Times New Roman"/>
          <w:szCs w:val="24"/>
        </w:rPr>
      </w:pPr>
      <w:r>
        <w:rPr>
          <w:rFonts w:eastAsia="Times New Roman"/>
          <w:szCs w:val="24"/>
        </w:rPr>
        <w:lastRenderedPageBreak/>
        <w:t>(Θόρυβος από την πτέρυγα της Δημοκρατικής Συμπαράταξης)</w:t>
      </w:r>
    </w:p>
    <w:p w14:paraId="224A1B08" w14:textId="77777777" w:rsidR="0081027C" w:rsidRDefault="00F5028E">
      <w:pPr>
        <w:spacing w:line="600" w:lineRule="auto"/>
        <w:ind w:firstLine="720"/>
        <w:jc w:val="both"/>
        <w:rPr>
          <w:rFonts w:eastAsia="Times New Roman"/>
          <w:szCs w:val="24"/>
        </w:rPr>
      </w:pPr>
      <w:r>
        <w:rPr>
          <w:rFonts w:eastAsia="Times New Roman"/>
          <w:szCs w:val="24"/>
        </w:rPr>
        <w:t>Τότε πανηγυρίζατε επί Σαμαρά ότι τα τριακόσια εκατομμ</w:t>
      </w:r>
      <w:r>
        <w:rPr>
          <w:rFonts w:eastAsia="Times New Roman"/>
          <w:szCs w:val="24"/>
        </w:rPr>
        <w:t>ύρια …</w:t>
      </w:r>
    </w:p>
    <w:p w14:paraId="224A1B09"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Υπουργέ, κοντεύετε τα τριάντα πέντε λεπτά.</w:t>
      </w:r>
    </w:p>
    <w:p w14:paraId="224A1B0A" w14:textId="77777777" w:rsidR="0081027C" w:rsidRDefault="00F5028E">
      <w:pPr>
        <w:spacing w:line="600" w:lineRule="auto"/>
        <w:ind w:firstLine="720"/>
        <w:jc w:val="both"/>
        <w:rPr>
          <w:rFonts w:eastAsia="Times New Roman"/>
          <w:szCs w:val="24"/>
        </w:rPr>
      </w:pPr>
      <w:r w:rsidRPr="007C79AB">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 xml:space="preserve">Τελειώνω, αλλά δεν μπορεί να υπάρχουν γκρίζες ζώνες. </w:t>
      </w:r>
    </w:p>
    <w:p w14:paraId="224A1B0B" w14:textId="77777777" w:rsidR="0081027C" w:rsidRDefault="00F5028E">
      <w:pPr>
        <w:spacing w:line="600" w:lineRule="auto"/>
        <w:ind w:firstLine="720"/>
        <w:jc w:val="both"/>
        <w:rPr>
          <w:rFonts w:eastAsia="Times New Roman"/>
          <w:szCs w:val="24"/>
        </w:rPr>
      </w:pPr>
      <w:r>
        <w:rPr>
          <w:rFonts w:eastAsia="Times New Roman"/>
          <w:szCs w:val="24"/>
        </w:rPr>
        <w:t>Τότε, λοιπόν, πανηγυρίζατε επί Σαμαρά ότι τα τριακόσια εκατομμ</w:t>
      </w:r>
      <w:r>
        <w:rPr>
          <w:rFonts w:eastAsia="Times New Roman"/>
          <w:szCs w:val="24"/>
        </w:rPr>
        <w:t>ύρια είναι θρίαμβος. Να δούμε τα δημοσιεύματα, να δούμε όμως κι αυτό που είδατε. Σήμερα έχουμε μια σύμβαση που είναι το ίδιο,  για αεροδρόμιο. Έτυχε την ίδια περίοδο, που ήταν μεγάλη χρονική περίοδος, κύριε Μανιάτη –θα τα πούμε και μετά που ρωτήσατε για το</w:t>
      </w:r>
      <w:r>
        <w:rPr>
          <w:rFonts w:eastAsia="Times New Roman"/>
          <w:szCs w:val="24"/>
        </w:rPr>
        <w:t xml:space="preserve"> </w:t>
      </w:r>
      <w:proofErr w:type="spellStart"/>
      <w:r>
        <w:rPr>
          <w:rFonts w:eastAsia="Times New Roman"/>
          <w:szCs w:val="24"/>
        </w:rPr>
        <w:t>Θριάσιο</w:t>
      </w:r>
      <w:proofErr w:type="spellEnd"/>
      <w:r>
        <w:rPr>
          <w:rFonts w:eastAsia="Times New Roman"/>
          <w:szCs w:val="24"/>
        </w:rPr>
        <w:t xml:space="preserve">- την ίδια περίοδο που η </w:t>
      </w:r>
      <w:r>
        <w:rPr>
          <w:rFonts w:eastAsia="Times New Roman"/>
          <w:szCs w:val="24"/>
        </w:rPr>
        <w:t>«</w:t>
      </w:r>
      <w:r>
        <w:rPr>
          <w:rFonts w:eastAsia="Times New Roman"/>
          <w:szCs w:val="24"/>
          <w:lang w:val="en-US"/>
        </w:rPr>
        <w:t>D</w:t>
      </w:r>
      <w:r>
        <w:rPr>
          <w:rFonts w:eastAsia="Times New Roman"/>
          <w:szCs w:val="24"/>
          <w:lang w:val="en-US"/>
        </w:rPr>
        <w:t>IGICOM</w:t>
      </w:r>
      <w:r>
        <w:rPr>
          <w:rFonts w:eastAsia="Times New Roman"/>
          <w:szCs w:val="24"/>
        </w:rPr>
        <w:t>»</w:t>
      </w:r>
      <w:r>
        <w:rPr>
          <w:rFonts w:eastAsia="Times New Roman"/>
          <w:szCs w:val="24"/>
        </w:rPr>
        <w:t xml:space="preserve"> εξέταζε αυτήν την υποδομή, το Καστέλι, εξέταζε και την επέκταση </w:t>
      </w:r>
      <w:r>
        <w:rPr>
          <w:rFonts w:eastAsia="Times New Roman"/>
          <w:szCs w:val="24"/>
        </w:rPr>
        <w:lastRenderedPageBreak/>
        <w:t xml:space="preserve">της σύμβασης στο «Ελευθέριος Βενιζέλος». Είναι προφανές ότι εκτός από τις απαντήσεις που είχε δώσει ο Ευκλείδης </w:t>
      </w:r>
      <w:proofErr w:type="spellStart"/>
      <w:r>
        <w:rPr>
          <w:rFonts w:eastAsia="Times New Roman"/>
          <w:szCs w:val="24"/>
        </w:rPr>
        <w:t>Τσακαλώτος</w:t>
      </w:r>
      <w:proofErr w:type="spellEnd"/>
      <w:r>
        <w:rPr>
          <w:rFonts w:eastAsia="Times New Roman"/>
          <w:szCs w:val="24"/>
        </w:rPr>
        <w:t xml:space="preserve"> ως αρμόδιος Υπουργός του Τ</w:t>
      </w:r>
      <w:r>
        <w:rPr>
          <w:rFonts w:eastAsia="Times New Roman"/>
          <w:szCs w:val="24"/>
        </w:rPr>
        <w:t xml:space="preserve">ΑΙΠΕΔ και του </w:t>
      </w:r>
      <w:proofErr w:type="spellStart"/>
      <w:r>
        <w:rPr>
          <w:rFonts w:eastAsia="Times New Roman"/>
          <w:szCs w:val="24"/>
        </w:rPr>
        <w:t>υπερταμείου</w:t>
      </w:r>
      <w:proofErr w:type="spellEnd"/>
      <w:r>
        <w:rPr>
          <w:rFonts w:eastAsia="Times New Roman"/>
          <w:szCs w:val="24"/>
        </w:rPr>
        <w:t>, πως είναι καιρός να κάνετε μια σύγκριση στα νούμερα για να δείτε ότι την ίδια περίοδο χρησιμοποίησε η Διεύθυνση Ανταγωνισμού αυτά που έγιναν με διαγωνιστική διαδικασία στο Καστέλι και στην επέκταση του «Ελευθέριος Βενιζέλος». Είν</w:t>
      </w:r>
      <w:r>
        <w:rPr>
          <w:rFonts w:eastAsia="Times New Roman"/>
          <w:szCs w:val="24"/>
        </w:rPr>
        <w:t>αι τόσο απλό. Καλείστε κι εσείς να μας απαντήσετε γιατί δεν έχει, γιατί δεν μπορούσαμε να αλλάξουμε τη σύμβαση, αφού ήταν επέκταση για είκοσι χρόνια, ούτε σε έναν όρο. Να μας πείτε γιατί δεν έχει ανταποδοτικά, γιατί δεν έχει τις άλλες προβλέψεις που έχει τ</w:t>
      </w:r>
      <w:r>
        <w:rPr>
          <w:rFonts w:eastAsia="Times New Roman"/>
          <w:szCs w:val="24"/>
        </w:rPr>
        <w:t xml:space="preserve">ο Καστέλι το «Ελευθέριος Βενιζέλος» και η Νέα Δημοκρατία –γιατί τότε ήταν η σύμβαση- κι εσείς που αλλάξατε μετά τη σύμβαση. </w:t>
      </w:r>
    </w:p>
    <w:p w14:paraId="224A1B0C" w14:textId="77777777" w:rsidR="0081027C" w:rsidRDefault="00F5028E">
      <w:pPr>
        <w:spacing w:line="600" w:lineRule="auto"/>
        <w:ind w:firstLine="720"/>
        <w:jc w:val="both"/>
        <w:rPr>
          <w:rFonts w:eastAsia="Times New Roman"/>
          <w:szCs w:val="24"/>
        </w:rPr>
      </w:pPr>
      <w:r>
        <w:rPr>
          <w:rFonts w:eastAsia="Times New Roman"/>
          <w:szCs w:val="24"/>
        </w:rPr>
        <w:t>Το δεύτερο …</w:t>
      </w:r>
    </w:p>
    <w:p w14:paraId="224A1B0D"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Υπουργέ, με φέρνετε σε δύσκολη θέση.</w:t>
      </w:r>
    </w:p>
    <w:p w14:paraId="224A1B0E" w14:textId="77777777" w:rsidR="0081027C" w:rsidRDefault="00F5028E">
      <w:pPr>
        <w:spacing w:line="600" w:lineRule="auto"/>
        <w:ind w:firstLine="720"/>
        <w:jc w:val="both"/>
        <w:rPr>
          <w:rFonts w:eastAsia="Times New Roman"/>
          <w:szCs w:val="24"/>
        </w:rPr>
      </w:pPr>
      <w:r w:rsidRPr="007C79AB">
        <w:rPr>
          <w:rFonts w:eastAsia="Times New Roman"/>
          <w:b/>
          <w:szCs w:val="24"/>
        </w:rPr>
        <w:lastRenderedPageBreak/>
        <w:t>ΧΡΗΣΤΟΣ ΣΠΙΡΤΖΗΣ (Υπουργός Υποδομών και Μετ</w:t>
      </w:r>
      <w:r w:rsidRPr="007C79AB">
        <w:rPr>
          <w:rFonts w:eastAsia="Times New Roman"/>
          <w:b/>
          <w:szCs w:val="24"/>
        </w:rPr>
        <w:t>αφορών):</w:t>
      </w:r>
      <w:r>
        <w:rPr>
          <w:rFonts w:eastAsia="Times New Roman"/>
          <w:b/>
          <w:szCs w:val="24"/>
        </w:rPr>
        <w:t xml:space="preserve"> </w:t>
      </w:r>
      <w:r>
        <w:rPr>
          <w:rFonts w:eastAsia="Times New Roman"/>
          <w:szCs w:val="24"/>
        </w:rPr>
        <w:t>Τελειώνω, κύριε Πρόεδρε.</w:t>
      </w:r>
    </w:p>
    <w:p w14:paraId="224A1B0F" w14:textId="77777777" w:rsidR="0081027C" w:rsidRDefault="00F5028E">
      <w:pPr>
        <w:spacing w:line="600" w:lineRule="auto"/>
        <w:ind w:firstLine="720"/>
        <w:jc w:val="both"/>
        <w:rPr>
          <w:rFonts w:eastAsia="Times New Roman"/>
          <w:szCs w:val="24"/>
        </w:rPr>
      </w:pPr>
      <w:r>
        <w:rPr>
          <w:rFonts w:eastAsia="Times New Roman"/>
          <w:szCs w:val="24"/>
        </w:rPr>
        <w:t xml:space="preserve">Κάντε μια ερώτηση. Η πρώτη ερώτηση που κάνατε, που δήθεν αποκαλύψατε τα τρομερά έγγραφα, ήταν για το </w:t>
      </w:r>
      <w:proofErr w:type="spellStart"/>
      <w:r>
        <w:rPr>
          <w:rFonts w:eastAsia="Times New Roman"/>
          <w:szCs w:val="24"/>
        </w:rPr>
        <w:t>Θριάσιο</w:t>
      </w:r>
      <w:proofErr w:type="spellEnd"/>
      <w:r>
        <w:rPr>
          <w:rFonts w:eastAsia="Times New Roman"/>
          <w:szCs w:val="24"/>
        </w:rPr>
        <w:t xml:space="preserve">. Το έγγραφο που αναφέρεστε για τη ΓΑΙΑΟΣΕ και την ΤΡΕΝΟΣΕ δεν έχει να κάνει μ’ αυτό που καταγγείλατε στην προηγούμενη κύρωση της σύμβασης για το </w:t>
      </w:r>
      <w:proofErr w:type="spellStart"/>
      <w:r>
        <w:rPr>
          <w:rFonts w:eastAsia="Times New Roman"/>
          <w:szCs w:val="24"/>
        </w:rPr>
        <w:t>Θριάσιο</w:t>
      </w:r>
      <w:proofErr w:type="spellEnd"/>
      <w:r>
        <w:rPr>
          <w:rFonts w:eastAsia="Times New Roman"/>
          <w:szCs w:val="24"/>
        </w:rPr>
        <w:t>. Έχει να κάνει με την παραχώρηση του διαμετακομιστικού κέντρου. Είναι το «</w:t>
      </w:r>
      <w:proofErr w:type="spellStart"/>
      <w:r>
        <w:rPr>
          <w:rFonts w:eastAsia="Times New Roman"/>
          <w:szCs w:val="24"/>
        </w:rPr>
        <w:t>Θριάσιο</w:t>
      </w:r>
      <w:proofErr w:type="spellEnd"/>
      <w:r>
        <w:rPr>
          <w:rFonts w:eastAsia="Times New Roman"/>
          <w:szCs w:val="24"/>
        </w:rPr>
        <w:t xml:space="preserve"> 2». Η σύμβαση που εί</w:t>
      </w:r>
      <w:r>
        <w:rPr>
          <w:rFonts w:eastAsia="Times New Roman"/>
          <w:szCs w:val="24"/>
        </w:rPr>
        <w:t>χε γίνει μεταξύ ΓΑΙΑΟΣΕ και ΤΡΕΝΟΣΕ ήταν επί της κυβέρνησης Σαμαρά που ήσασταν Υπουργός, που αντιδρά η διοίκηση του ΟΣΕ ότι κακώς παραδόθηκαν αυτά τα ακίνητα στην ΤΡΕΝΟΣΕ που ήταν προς ιδιωτικοποίηση …</w:t>
      </w:r>
    </w:p>
    <w:p w14:paraId="224A1B10"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Υπουργέ, σας παρ</w:t>
      </w:r>
      <w:r>
        <w:rPr>
          <w:rFonts w:eastAsia="Times New Roman"/>
          <w:szCs w:val="24"/>
        </w:rPr>
        <w:t>ακαλώ.</w:t>
      </w:r>
    </w:p>
    <w:p w14:paraId="224A1B11" w14:textId="77777777" w:rsidR="0081027C" w:rsidRDefault="00F5028E">
      <w:pPr>
        <w:spacing w:line="600" w:lineRule="auto"/>
        <w:ind w:firstLine="720"/>
        <w:jc w:val="both"/>
        <w:rPr>
          <w:rFonts w:eastAsia="Times New Roman"/>
          <w:szCs w:val="24"/>
        </w:rPr>
      </w:pPr>
      <w:r w:rsidRPr="007C79AB">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Όχι, πρέπει να απαντήσω.</w:t>
      </w:r>
    </w:p>
    <w:p w14:paraId="224A1B12"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Μα, μιλάτε εδώ και τριάντα έξι λεπτά, κύριε Υπουργέ. </w:t>
      </w:r>
    </w:p>
    <w:p w14:paraId="224A1B13" w14:textId="77777777" w:rsidR="0081027C" w:rsidRDefault="00F5028E">
      <w:pPr>
        <w:spacing w:line="600" w:lineRule="auto"/>
        <w:ind w:firstLine="720"/>
        <w:jc w:val="center"/>
        <w:rPr>
          <w:rFonts w:eastAsia="Times New Roman"/>
          <w:szCs w:val="24"/>
        </w:rPr>
      </w:pPr>
      <w:r>
        <w:rPr>
          <w:rFonts w:eastAsia="Times New Roman"/>
          <w:szCs w:val="24"/>
        </w:rPr>
        <w:lastRenderedPageBreak/>
        <w:t>(Θόρυβος στην Αίθουσα)</w:t>
      </w:r>
    </w:p>
    <w:p w14:paraId="224A1B14" w14:textId="77777777" w:rsidR="0081027C" w:rsidRDefault="00F5028E">
      <w:pPr>
        <w:spacing w:line="600" w:lineRule="auto"/>
        <w:ind w:firstLine="720"/>
        <w:jc w:val="both"/>
        <w:rPr>
          <w:rFonts w:eastAsia="Times New Roman"/>
          <w:szCs w:val="24"/>
        </w:rPr>
      </w:pPr>
      <w:r w:rsidRPr="001452D4">
        <w:rPr>
          <w:rFonts w:eastAsia="Times New Roman"/>
          <w:b/>
          <w:szCs w:val="24"/>
        </w:rPr>
        <w:t>ΕΛΕΝΗ ΖΑΡΟΥΛΙΑ:</w:t>
      </w:r>
      <w:r w:rsidRPr="00D246EA">
        <w:rPr>
          <w:rFonts w:eastAsia="Times New Roman"/>
          <w:szCs w:val="24"/>
        </w:rPr>
        <w:t xml:space="preserve"> </w:t>
      </w:r>
      <w:r>
        <w:rPr>
          <w:rFonts w:eastAsia="Times New Roman"/>
          <w:szCs w:val="24"/>
        </w:rPr>
        <w:t>Φτάνει η κοροϊδία! Αρκετά κοροϊδέψατε!</w:t>
      </w:r>
    </w:p>
    <w:p w14:paraId="224A1B15" w14:textId="77777777" w:rsidR="0081027C" w:rsidRDefault="00F5028E">
      <w:pPr>
        <w:spacing w:line="600" w:lineRule="auto"/>
        <w:ind w:firstLine="720"/>
        <w:jc w:val="both"/>
        <w:rPr>
          <w:rFonts w:eastAsia="Times New Roman"/>
          <w:szCs w:val="24"/>
        </w:rPr>
      </w:pPr>
      <w:r w:rsidRPr="001452D4">
        <w:rPr>
          <w:rFonts w:eastAsia="Times New Roman"/>
          <w:b/>
          <w:szCs w:val="24"/>
        </w:rPr>
        <w:t>ΠΡΟΕΔΡΕΥΩΝ (Μάριος Γεωργιάδης):</w:t>
      </w:r>
      <w:r w:rsidRPr="00D246EA">
        <w:rPr>
          <w:rFonts w:eastAsia="Times New Roman"/>
          <w:szCs w:val="24"/>
        </w:rPr>
        <w:t xml:space="preserve"> </w:t>
      </w:r>
      <w:r>
        <w:rPr>
          <w:rFonts w:eastAsia="Times New Roman"/>
          <w:szCs w:val="24"/>
        </w:rPr>
        <w:t xml:space="preserve">Παρακαλώ, κυρία </w:t>
      </w:r>
      <w:proofErr w:type="spellStart"/>
      <w:r>
        <w:rPr>
          <w:rFonts w:eastAsia="Times New Roman"/>
          <w:szCs w:val="24"/>
        </w:rPr>
        <w:t>Ζαρούλια</w:t>
      </w:r>
      <w:proofErr w:type="spellEnd"/>
      <w:r>
        <w:rPr>
          <w:rFonts w:eastAsia="Times New Roman"/>
          <w:szCs w:val="24"/>
        </w:rPr>
        <w:t>.</w:t>
      </w:r>
    </w:p>
    <w:p w14:paraId="224A1B16" w14:textId="77777777" w:rsidR="0081027C" w:rsidRDefault="00F5028E">
      <w:pPr>
        <w:spacing w:line="600" w:lineRule="auto"/>
        <w:ind w:firstLine="720"/>
        <w:jc w:val="both"/>
        <w:rPr>
          <w:rFonts w:eastAsia="Times New Roman"/>
          <w:szCs w:val="24"/>
        </w:rPr>
      </w:pPr>
      <w:r w:rsidRPr="007C79AB">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Πρέπει να απαντήσω. Τι να του κάνω εγώ; Να μη ρωτούσε.</w:t>
      </w:r>
    </w:p>
    <w:p w14:paraId="224A1B17" w14:textId="77777777" w:rsidR="0081027C" w:rsidRDefault="00F5028E">
      <w:pPr>
        <w:spacing w:line="600" w:lineRule="auto"/>
        <w:ind w:firstLine="720"/>
        <w:jc w:val="both"/>
        <w:rPr>
          <w:rFonts w:eastAsia="Times New Roman"/>
          <w:szCs w:val="24"/>
        </w:rPr>
      </w:pPr>
      <w:r>
        <w:rPr>
          <w:rFonts w:eastAsia="Times New Roman"/>
          <w:szCs w:val="24"/>
        </w:rPr>
        <w:t xml:space="preserve">Το δεύτερο είναι το έγγραφο της Επιτροπής Ανταγωνισμού. Μου έδωσαν εδώ οι υπηρεσίες για το </w:t>
      </w:r>
      <w:r>
        <w:rPr>
          <w:rFonts w:eastAsia="Times New Roman"/>
          <w:szCs w:val="24"/>
        </w:rPr>
        <w:t xml:space="preserve">Καστέλι, γιατί είναι μια συνήθης διαδικασία, όταν στέλνεις στη Διεύθυνση Ανταγωνισμού της Ευρωπαϊκής Επιτροπής, να γίνονται ερωτήματα για τις κρατικές ενισχύσεις -που τα είπα πριν- και για μια σειρά από άλλους όρους του διαγωνισμού. </w:t>
      </w:r>
    </w:p>
    <w:p w14:paraId="224A1B18" w14:textId="77777777" w:rsidR="0081027C" w:rsidRDefault="00F5028E">
      <w:pPr>
        <w:spacing w:line="600" w:lineRule="auto"/>
        <w:ind w:firstLine="720"/>
        <w:jc w:val="both"/>
        <w:rPr>
          <w:rFonts w:eastAsia="Times New Roman"/>
          <w:szCs w:val="24"/>
        </w:rPr>
      </w:pPr>
      <w:r>
        <w:rPr>
          <w:rFonts w:eastAsia="Times New Roman"/>
          <w:szCs w:val="24"/>
        </w:rPr>
        <w:t>Στο Καστέλι, λοιπόν, τ</w:t>
      </w:r>
      <w:r>
        <w:rPr>
          <w:rFonts w:eastAsia="Times New Roman"/>
          <w:szCs w:val="24"/>
        </w:rPr>
        <w:t xml:space="preserve">ον Σεπτέμβριο του 2016 –αριθμός για να το ελέγξετε </w:t>
      </w:r>
      <w:r>
        <w:rPr>
          <w:rFonts w:eastAsia="Times New Roman"/>
          <w:szCs w:val="24"/>
          <w:lang w:val="en-US"/>
        </w:rPr>
        <w:t>SA</w:t>
      </w:r>
      <w:r w:rsidRPr="00D246EA">
        <w:rPr>
          <w:rFonts w:eastAsia="Times New Roman"/>
          <w:szCs w:val="24"/>
        </w:rPr>
        <w:t xml:space="preserve">46454 </w:t>
      </w:r>
      <w:r>
        <w:rPr>
          <w:rFonts w:eastAsia="Times New Roman"/>
          <w:szCs w:val="24"/>
        </w:rPr>
        <w:t xml:space="preserve">προς τη </w:t>
      </w:r>
      <w:r>
        <w:rPr>
          <w:rFonts w:eastAsia="Times New Roman"/>
          <w:szCs w:val="24"/>
        </w:rPr>
        <w:t>«</w:t>
      </w:r>
      <w:r>
        <w:rPr>
          <w:rFonts w:eastAsia="Times New Roman"/>
          <w:szCs w:val="24"/>
          <w:lang w:val="en-US"/>
        </w:rPr>
        <w:t>DIGICOM</w:t>
      </w:r>
      <w:r>
        <w:rPr>
          <w:rFonts w:eastAsia="Times New Roman"/>
          <w:szCs w:val="24"/>
        </w:rPr>
        <w:t>»</w:t>
      </w:r>
      <w:r w:rsidRPr="00D246EA">
        <w:rPr>
          <w:rFonts w:eastAsia="Times New Roman"/>
          <w:szCs w:val="24"/>
        </w:rPr>
        <w:t xml:space="preserve"> </w:t>
      </w:r>
      <w:r>
        <w:rPr>
          <w:rFonts w:eastAsia="Times New Roman"/>
          <w:szCs w:val="24"/>
        </w:rPr>
        <w:t>της Ευρωπαϊκής Επιτροπής- ζήτησε διευκρινίσεις και υπέβαλε ερωτήσεις στις 11</w:t>
      </w:r>
      <w:r>
        <w:rPr>
          <w:rFonts w:eastAsia="Times New Roman"/>
          <w:szCs w:val="24"/>
        </w:rPr>
        <w:t>-</w:t>
      </w:r>
      <w:r>
        <w:rPr>
          <w:rFonts w:eastAsia="Times New Roman"/>
          <w:szCs w:val="24"/>
        </w:rPr>
        <w:t>10</w:t>
      </w:r>
      <w:r>
        <w:rPr>
          <w:rFonts w:eastAsia="Times New Roman"/>
          <w:szCs w:val="24"/>
        </w:rPr>
        <w:t>-</w:t>
      </w:r>
      <w:r>
        <w:rPr>
          <w:rFonts w:eastAsia="Times New Roman"/>
          <w:szCs w:val="24"/>
        </w:rPr>
        <w:t>16, στις 10</w:t>
      </w:r>
      <w:r>
        <w:rPr>
          <w:rFonts w:eastAsia="Times New Roman"/>
          <w:szCs w:val="24"/>
        </w:rPr>
        <w:t>-</w:t>
      </w:r>
      <w:r>
        <w:rPr>
          <w:rFonts w:eastAsia="Times New Roman"/>
          <w:szCs w:val="24"/>
        </w:rPr>
        <w:t>4</w:t>
      </w:r>
      <w:r>
        <w:rPr>
          <w:rFonts w:eastAsia="Times New Roman"/>
          <w:szCs w:val="24"/>
        </w:rPr>
        <w:t>-</w:t>
      </w:r>
      <w:r>
        <w:rPr>
          <w:rFonts w:eastAsia="Times New Roman"/>
          <w:szCs w:val="24"/>
        </w:rPr>
        <w:t>17, στις 26</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17, </w:t>
      </w:r>
      <w:r>
        <w:rPr>
          <w:rFonts w:eastAsia="Times New Roman"/>
          <w:szCs w:val="24"/>
        </w:rPr>
        <w:lastRenderedPageBreak/>
        <w:t>στις 31</w:t>
      </w:r>
      <w:r>
        <w:rPr>
          <w:rFonts w:eastAsia="Times New Roman"/>
          <w:szCs w:val="24"/>
        </w:rPr>
        <w:t>-</w:t>
      </w:r>
      <w:r>
        <w:rPr>
          <w:rFonts w:eastAsia="Times New Roman"/>
          <w:szCs w:val="24"/>
        </w:rPr>
        <w:t>1</w:t>
      </w:r>
      <w:r>
        <w:rPr>
          <w:rFonts w:eastAsia="Times New Roman"/>
          <w:szCs w:val="24"/>
        </w:rPr>
        <w:t>-</w:t>
      </w:r>
      <w:r>
        <w:rPr>
          <w:rFonts w:eastAsia="Times New Roman"/>
          <w:szCs w:val="24"/>
        </w:rPr>
        <w:t>18, εκατοντάδες ερωτήσεις για το Καστέλι. Απαντήσαμε αντ</w:t>
      </w:r>
      <w:r>
        <w:rPr>
          <w:rFonts w:eastAsia="Times New Roman"/>
          <w:szCs w:val="24"/>
        </w:rPr>
        <w:t>ίστοιχα, όπως και ο αρμόδιος φορέας που έκανε τον διαγωνισμό για το «</w:t>
      </w:r>
      <w:proofErr w:type="spellStart"/>
      <w:r>
        <w:rPr>
          <w:rFonts w:eastAsia="Times New Roman"/>
          <w:szCs w:val="24"/>
        </w:rPr>
        <w:t>Θριάσιο</w:t>
      </w:r>
      <w:proofErr w:type="spellEnd"/>
      <w:r>
        <w:rPr>
          <w:rFonts w:eastAsia="Times New Roman"/>
          <w:szCs w:val="24"/>
        </w:rPr>
        <w:t xml:space="preserve"> 1». Η ΓΑΙΑΟΣΕ οφείλει και, απ’ ό,τι ξέρω, έχει απαντήσει στα ερωτήματα που έκανε η </w:t>
      </w:r>
      <w:r>
        <w:rPr>
          <w:rFonts w:eastAsia="Times New Roman"/>
          <w:szCs w:val="24"/>
        </w:rPr>
        <w:t>«</w:t>
      </w:r>
      <w:r>
        <w:rPr>
          <w:rFonts w:eastAsia="Times New Roman"/>
          <w:szCs w:val="24"/>
          <w:lang w:val="en-US"/>
        </w:rPr>
        <w:t>DIGICOM</w:t>
      </w:r>
      <w:r>
        <w:rPr>
          <w:rFonts w:eastAsia="Times New Roman"/>
          <w:szCs w:val="24"/>
        </w:rPr>
        <w:t>»</w:t>
      </w:r>
      <w:r w:rsidRPr="007705D2">
        <w:rPr>
          <w:rFonts w:eastAsia="Times New Roman"/>
          <w:szCs w:val="24"/>
        </w:rPr>
        <w:t xml:space="preserve">. </w:t>
      </w:r>
      <w:r>
        <w:rPr>
          <w:rFonts w:eastAsia="Times New Roman"/>
          <w:szCs w:val="24"/>
        </w:rPr>
        <w:t>Δεν είναι κάτι πρωτόγνωρο, έτσι όπως το παρουσιάσατε.</w:t>
      </w:r>
    </w:p>
    <w:p w14:paraId="224A1B19"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Pr>
          <w:rFonts w:eastAsia="Times New Roman"/>
          <w:b/>
          <w:szCs w:val="24"/>
        </w:rPr>
        <w:t xml:space="preserve"> </w:t>
      </w:r>
      <w:r>
        <w:rPr>
          <w:rFonts w:eastAsia="Times New Roman"/>
          <w:szCs w:val="24"/>
        </w:rPr>
        <w:t>Κύριε Υπουργέ, για άλλη μια φορά, σας παρακαλώ να ολοκληρώσετε.</w:t>
      </w:r>
    </w:p>
    <w:p w14:paraId="224A1B1A" w14:textId="77777777" w:rsidR="0081027C" w:rsidRDefault="00F5028E">
      <w:pPr>
        <w:spacing w:line="600" w:lineRule="auto"/>
        <w:ind w:firstLine="720"/>
        <w:jc w:val="both"/>
        <w:rPr>
          <w:rFonts w:eastAsia="Times New Roman"/>
          <w:szCs w:val="24"/>
        </w:rPr>
      </w:pPr>
      <w:r w:rsidRPr="007C79AB">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Προτείνω, λοιπόν, στον κ. Μανιάτη –εύχομαι τέλος πάντων- να μας έχει κάνει κάποια ερώτηση για να απαντηθεί. Δεν έχω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μου να μας έχε</w:t>
      </w:r>
      <w:r>
        <w:rPr>
          <w:rFonts w:eastAsia="Times New Roman"/>
          <w:szCs w:val="24"/>
        </w:rPr>
        <w:t>ι κάνει. Το εύχομαι, για να απαντηθεί, αν και μπαίνω, κύριε Μανιάτη, στον πειρασμό να μην σας απαντήσουμε για να γίνει επίκαιρη ερώτηση και να σας απαντήσω εδώ.</w:t>
      </w:r>
    </w:p>
    <w:p w14:paraId="224A1B1B" w14:textId="77777777" w:rsidR="0081027C" w:rsidRDefault="00F5028E">
      <w:pPr>
        <w:spacing w:line="600" w:lineRule="auto"/>
        <w:ind w:firstLine="720"/>
        <w:jc w:val="center"/>
        <w:rPr>
          <w:rFonts w:eastAsia="Times New Roman"/>
          <w:szCs w:val="24"/>
        </w:rPr>
      </w:pPr>
      <w:r>
        <w:rPr>
          <w:rFonts w:eastAsia="Times New Roman"/>
          <w:szCs w:val="24"/>
        </w:rPr>
        <w:t>(Θόρυβος από την πτέρυγα της Δημοκρατικής Συμπαράταξης)</w:t>
      </w:r>
    </w:p>
    <w:p w14:paraId="224A1B1C"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Pr>
          <w:rFonts w:eastAsia="Times New Roman"/>
          <w:b/>
          <w:szCs w:val="24"/>
        </w:rPr>
        <w:t xml:space="preserve"> </w:t>
      </w:r>
      <w:r>
        <w:rPr>
          <w:rFonts w:eastAsia="Times New Roman"/>
          <w:szCs w:val="24"/>
        </w:rPr>
        <w:t>Ηρεμήστ</w:t>
      </w:r>
      <w:r>
        <w:rPr>
          <w:rFonts w:eastAsia="Times New Roman"/>
          <w:szCs w:val="24"/>
        </w:rPr>
        <w:t>ε.</w:t>
      </w:r>
    </w:p>
    <w:p w14:paraId="224A1B1D" w14:textId="77777777" w:rsidR="0081027C" w:rsidRDefault="00F5028E">
      <w:pPr>
        <w:spacing w:line="600" w:lineRule="auto"/>
        <w:ind w:firstLine="720"/>
        <w:jc w:val="both"/>
        <w:rPr>
          <w:rFonts w:eastAsia="Times New Roman"/>
          <w:szCs w:val="24"/>
        </w:rPr>
      </w:pPr>
      <w:r>
        <w:rPr>
          <w:rFonts w:eastAsia="Times New Roman"/>
          <w:szCs w:val="24"/>
        </w:rPr>
        <w:lastRenderedPageBreak/>
        <w:t>Ολοκληρώστε επιτέλους, κύριε Υπουργέ.</w:t>
      </w:r>
    </w:p>
    <w:p w14:paraId="224A1B1E" w14:textId="77777777" w:rsidR="0081027C" w:rsidRDefault="00F5028E">
      <w:pPr>
        <w:spacing w:line="600" w:lineRule="auto"/>
        <w:ind w:firstLine="720"/>
        <w:jc w:val="both"/>
        <w:rPr>
          <w:rFonts w:eastAsia="Times New Roman"/>
          <w:szCs w:val="24"/>
        </w:rPr>
      </w:pPr>
      <w:r w:rsidRPr="007C79AB">
        <w:rPr>
          <w:rFonts w:eastAsia="Times New Roman"/>
          <w:b/>
          <w:szCs w:val="24"/>
        </w:rPr>
        <w:t>ΧΡΗΣΤΟΣ ΣΠΙΡΤΖΗΣ (Υπουργός Υποδομών και Μεταφορών):</w:t>
      </w:r>
      <w:r>
        <w:rPr>
          <w:rFonts w:eastAsia="Times New Roman"/>
          <w:b/>
          <w:szCs w:val="24"/>
        </w:rPr>
        <w:t xml:space="preserve"> </w:t>
      </w:r>
      <w:r>
        <w:rPr>
          <w:rFonts w:eastAsia="Times New Roman"/>
          <w:szCs w:val="24"/>
        </w:rPr>
        <w:t>Ολοκληρώνω, κύριε Πρόεδρε, λέγοντας ότι και αυτό το έργο, το Καστέλι, δεν ανήκει σε κανέναν Υπουργό, σε καμμία κυβέρνηση, σε κανέναν περιφερειάρχη ή δήμαρχο. Ανήκε</w:t>
      </w:r>
      <w:r>
        <w:rPr>
          <w:rFonts w:eastAsia="Times New Roman"/>
          <w:szCs w:val="24"/>
        </w:rPr>
        <w:t>ι στον ελληνικό λαό που το πληρώνει κι έτσι θα συνεχίσουν για πολλές τετραετίες οι υποδομές της χώρας με Πρωθυπουργό τον Αλέξη Τσίπρα, κύριε Μανιάτη.</w:t>
      </w:r>
    </w:p>
    <w:p w14:paraId="224A1B1F" w14:textId="77777777" w:rsidR="0081027C" w:rsidRDefault="00F5028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24A1B20" w14:textId="77777777" w:rsidR="0081027C" w:rsidRDefault="00F5028E">
      <w:pPr>
        <w:spacing w:line="600" w:lineRule="auto"/>
        <w:ind w:firstLine="720"/>
        <w:jc w:val="both"/>
        <w:rPr>
          <w:rFonts w:eastAsia="Times New Roman"/>
          <w:szCs w:val="24"/>
        </w:rPr>
      </w:pPr>
      <w:r w:rsidRPr="00E26698">
        <w:rPr>
          <w:rFonts w:eastAsia="Times New Roman"/>
          <w:b/>
          <w:szCs w:val="24"/>
        </w:rPr>
        <w:t xml:space="preserve">ΙΩΑΝΝΗΣ ΜΑΝΙΑΤΗΣ: </w:t>
      </w:r>
      <w:r>
        <w:rPr>
          <w:rFonts w:eastAsia="Times New Roman"/>
          <w:szCs w:val="24"/>
        </w:rPr>
        <w:t>Κύριε Πρόεδρε …</w:t>
      </w:r>
    </w:p>
    <w:p w14:paraId="224A1B21" w14:textId="77777777" w:rsidR="0081027C" w:rsidRDefault="00F5028E">
      <w:pPr>
        <w:spacing w:line="600" w:lineRule="auto"/>
        <w:ind w:firstLine="720"/>
        <w:jc w:val="both"/>
        <w:rPr>
          <w:rFonts w:eastAsia="Times New Roman"/>
          <w:szCs w:val="24"/>
        </w:rPr>
      </w:pPr>
      <w:r w:rsidRPr="007C79AB">
        <w:rPr>
          <w:rFonts w:eastAsia="Times New Roman"/>
          <w:b/>
          <w:szCs w:val="24"/>
        </w:rPr>
        <w:t xml:space="preserve">ΠΡΟΕΔΡΕΥΩΝ (Μάριος </w:t>
      </w:r>
      <w:r w:rsidRPr="007C79AB">
        <w:rPr>
          <w:rFonts w:eastAsia="Times New Roman"/>
          <w:b/>
          <w:szCs w:val="24"/>
        </w:rPr>
        <w:t>Γεωργιάδης)</w:t>
      </w:r>
      <w:r w:rsidRPr="00E26698">
        <w:rPr>
          <w:rFonts w:eastAsia="Times New Roman"/>
          <w:b/>
          <w:szCs w:val="24"/>
        </w:rPr>
        <w:t>:</w:t>
      </w:r>
      <w:r>
        <w:rPr>
          <w:rFonts w:eastAsia="Times New Roman"/>
          <w:b/>
          <w:szCs w:val="24"/>
        </w:rPr>
        <w:t xml:space="preserve"> </w:t>
      </w:r>
      <w:r>
        <w:rPr>
          <w:rFonts w:eastAsia="Times New Roman"/>
          <w:szCs w:val="24"/>
        </w:rPr>
        <w:t>Περιμένετε, κύριε Μανιάτη. Σας έχω δει.</w:t>
      </w:r>
    </w:p>
    <w:p w14:paraId="224A1B22" w14:textId="77777777" w:rsidR="0081027C" w:rsidRDefault="00F5028E">
      <w:pPr>
        <w:spacing w:line="600" w:lineRule="auto"/>
        <w:ind w:firstLine="720"/>
        <w:jc w:val="both"/>
        <w:rPr>
          <w:rFonts w:eastAsia="Times New Roman"/>
          <w:szCs w:val="24"/>
        </w:rPr>
      </w:pPr>
      <w:r>
        <w:rPr>
          <w:rFonts w:eastAsia="Times New Roman"/>
          <w:szCs w:val="24"/>
        </w:rPr>
        <w:t xml:space="preserve">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w:t>
      </w:r>
      <w:r>
        <w:rPr>
          <w:rFonts w:eastAsia="Times New Roman"/>
          <w:szCs w:val="24"/>
        </w:rPr>
        <w:lastRenderedPageBreak/>
        <w:t>ενημ</w:t>
      </w:r>
      <w:r>
        <w:rPr>
          <w:rFonts w:eastAsia="Times New Roman"/>
          <w:szCs w:val="24"/>
        </w:rPr>
        <w:t xml:space="preserve">ερώθηκαν για την ιστορία του κτηρίου και τον τρόπο οργάνωσης και λειτουργίας της Βουλής, </w:t>
      </w:r>
      <w:r>
        <w:rPr>
          <w:rFonts w:eastAsia="Times New Roman"/>
          <w:szCs w:val="24"/>
        </w:rPr>
        <w:t xml:space="preserve">σαράντα οχτώ </w:t>
      </w:r>
      <w:r>
        <w:rPr>
          <w:rFonts w:eastAsia="Times New Roman"/>
          <w:szCs w:val="24"/>
        </w:rPr>
        <w:t xml:space="preserve">μαθήτριες και μαθητές και </w:t>
      </w:r>
      <w:r>
        <w:rPr>
          <w:rFonts w:eastAsia="Times New Roman"/>
          <w:szCs w:val="24"/>
        </w:rPr>
        <w:t>πέντε</w:t>
      </w:r>
      <w:r>
        <w:rPr>
          <w:rFonts w:eastAsia="Times New Roman"/>
          <w:szCs w:val="24"/>
        </w:rPr>
        <w:t xml:space="preserve"> </w:t>
      </w:r>
      <w:r>
        <w:rPr>
          <w:rFonts w:eastAsia="Times New Roman"/>
          <w:szCs w:val="24"/>
        </w:rPr>
        <w:t>συνοδοί-</w:t>
      </w:r>
      <w:r>
        <w:rPr>
          <w:rFonts w:eastAsia="Times New Roman"/>
          <w:szCs w:val="24"/>
        </w:rPr>
        <w:t>εκπαιδευτικοί από το 47</w:t>
      </w:r>
      <w:r w:rsidRPr="00434A4D">
        <w:rPr>
          <w:rFonts w:eastAsia="Times New Roman"/>
          <w:szCs w:val="24"/>
          <w:vertAlign w:val="superscript"/>
        </w:rPr>
        <w:t>ο</w:t>
      </w:r>
      <w:r>
        <w:rPr>
          <w:rFonts w:eastAsia="Times New Roman"/>
          <w:szCs w:val="24"/>
        </w:rPr>
        <w:t xml:space="preserve"> Δημοτικό Σχολείο Ηρακλείου.</w:t>
      </w:r>
    </w:p>
    <w:p w14:paraId="224A1B23" w14:textId="77777777" w:rsidR="0081027C" w:rsidRDefault="00F5028E">
      <w:pPr>
        <w:spacing w:line="600" w:lineRule="auto"/>
        <w:ind w:firstLine="720"/>
        <w:jc w:val="both"/>
        <w:rPr>
          <w:rFonts w:eastAsia="Times New Roman"/>
          <w:szCs w:val="24"/>
        </w:rPr>
      </w:pPr>
      <w:r>
        <w:rPr>
          <w:rFonts w:eastAsia="Times New Roman"/>
          <w:szCs w:val="24"/>
        </w:rPr>
        <w:t>Η Βουλή τούς καλωσορίζει.</w:t>
      </w:r>
    </w:p>
    <w:p w14:paraId="224A1B24" w14:textId="77777777" w:rsidR="0081027C" w:rsidRDefault="00F5028E">
      <w:pPr>
        <w:spacing w:line="600" w:lineRule="auto"/>
        <w:ind w:firstLine="720"/>
        <w:jc w:val="center"/>
        <w:rPr>
          <w:rFonts w:eastAsia="Times New Roman"/>
          <w:szCs w:val="24"/>
        </w:rPr>
      </w:pPr>
      <w:r>
        <w:rPr>
          <w:rFonts w:eastAsia="Times New Roman"/>
          <w:szCs w:val="24"/>
        </w:rPr>
        <w:t>(Χειροκροτήματα απ</w:t>
      </w:r>
      <w:r w:rsidRPr="00767917">
        <w:rPr>
          <w:rFonts w:eastAsia="Times New Roman"/>
          <w:szCs w:val="24"/>
        </w:rPr>
        <w:t>’</w:t>
      </w:r>
      <w:r>
        <w:rPr>
          <w:rFonts w:eastAsia="Times New Roman"/>
          <w:szCs w:val="24"/>
        </w:rPr>
        <w:t xml:space="preserve"> όλες τις πτέρυγ</w:t>
      </w:r>
      <w:r>
        <w:rPr>
          <w:rFonts w:eastAsia="Times New Roman"/>
          <w:szCs w:val="24"/>
        </w:rPr>
        <w:t>ες της Βουλής)</w:t>
      </w:r>
    </w:p>
    <w:p w14:paraId="224A1B25" w14:textId="77777777" w:rsidR="0081027C" w:rsidRDefault="00F5028E">
      <w:pPr>
        <w:spacing w:line="600" w:lineRule="auto"/>
        <w:ind w:firstLine="720"/>
        <w:jc w:val="both"/>
        <w:rPr>
          <w:rFonts w:eastAsia="Times New Roman"/>
          <w:szCs w:val="24"/>
        </w:rPr>
      </w:pPr>
      <w:r>
        <w:rPr>
          <w:rFonts w:eastAsia="Times New Roman"/>
          <w:szCs w:val="24"/>
        </w:rPr>
        <w:t>Ορίστε, κύριε Μανιάτη, τι θα θέλατε;</w:t>
      </w:r>
    </w:p>
    <w:p w14:paraId="224A1B26" w14:textId="77777777" w:rsidR="0081027C" w:rsidRDefault="00F5028E">
      <w:pPr>
        <w:spacing w:line="600" w:lineRule="auto"/>
        <w:ind w:firstLine="720"/>
        <w:jc w:val="both"/>
        <w:rPr>
          <w:rFonts w:eastAsia="Times New Roman"/>
          <w:szCs w:val="24"/>
        </w:rPr>
      </w:pPr>
      <w:r w:rsidRPr="00E26698">
        <w:rPr>
          <w:rFonts w:eastAsia="Times New Roman"/>
          <w:b/>
          <w:szCs w:val="24"/>
        </w:rPr>
        <w:t>ΙΩΑΝΝΗΣ ΜΑΝΙΑΤΗΣ:</w:t>
      </w:r>
      <w:r>
        <w:rPr>
          <w:rFonts w:eastAsia="Times New Roman"/>
          <w:b/>
          <w:szCs w:val="24"/>
        </w:rPr>
        <w:t xml:space="preserve"> </w:t>
      </w:r>
      <w:r>
        <w:rPr>
          <w:rFonts w:eastAsia="Times New Roman"/>
          <w:szCs w:val="24"/>
        </w:rPr>
        <w:t>Κύριε Πρόεδρε, ο κύριος Υπουργός είπε δύο κραυγαλέα ψέματα αναφερόμενος στη δική μου τοποθέτηση και θέλω να μου δώσετε δύο λεπτά για να απαντήσω επί των κραυγαλέων ψεμάτων.</w:t>
      </w:r>
    </w:p>
    <w:p w14:paraId="224A1B27"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w:t>
      </w:r>
      <w:r w:rsidRPr="007C79AB">
        <w:rPr>
          <w:rFonts w:eastAsia="Times New Roman"/>
          <w:b/>
          <w:szCs w:val="24"/>
        </w:rPr>
        <w:t>άριος Γεωργιάδης)</w:t>
      </w:r>
      <w:r w:rsidRPr="00E26698">
        <w:rPr>
          <w:rFonts w:eastAsia="Times New Roman"/>
          <w:b/>
          <w:szCs w:val="24"/>
        </w:rPr>
        <w:t>:</w:t>
      </w:r>
      <w:r>
        <w:rPr>
          <w:rFonts w:eastAsia="Times New Roman"/>
          <w:b/>
          <w:szCs w:val="24"/>
        </w:rPr>
        <w:t xml:space="preserve"> </w:t>
      </w:r>
      <w:r>
        <w:rPr>
          <w:rFonts w:eastAsia="Times New Roman"/>
          <w:szCs w:val="24"/>
        </w:rPr>
        <w:t>Αυστηρά δύο λεπτά, κύριε Μανιάτη.</w:t>
      </w:r>
    </w:p>
    <w:p w14:paraId="224A1B28" w14:textId="77777777" w:rsidR="0081027C" w:rsidRDefault="00F5028E">
      <w:pPr>
        <w:spacing w:line="600" w:lineRule="auto"/>
        <w:ind w:firstLine="720"/>
        <w:jc w:val="both"/>
        <w:rPr>
          <w:rFonts w:eastAsia="Times New Roman"/>
          <w:szCs w:val="24"/>
        </w:rPr>
      </w:pPr>
      <w:r w:rsidRPr="00E26698">
        <w:rPr>
          <w:rFonts w:eastAsia="Times New Roman"/>
          <w:b/>
          <w:szCs w:val="24"/>
        </w:rPr>
        <w:t>ΙΩΑΝΝΗΣ ΜΑΝΙΑΤΗΣ:</w:t>
      </w:r>
      <w:r>
        <w:rPr>
          <w:rFonts w:eastAsia="Times New Roman"/>
          <w:b/>
          <w:szCs w:val="24"/>
        </w:rPr>
        <w:t xml:space="preserve"> </w:t>
      </w:r>
      <w:r>
        <w:rPr>
          <w:rFonts w:eastAsia="Times New Roman"/>
          <w:szCs w:val="24"/>
        </w:rPr>
        <w:t>Ψέμα πρώτο</w:t>
      </w:r>
      <w:r w:rsidRPr="00434A4D">
        <w:rPr>
          <w:rFonts w:eastAsia="Times New Roman"/>
          <w:szCs w:val="24"/>
        </w:rPr>
        <w:t xml:space="preserve">: </w:t>
      </w:r>
      <w:r>
        <w:rPr>
          <w:rFonts w:eastAsia="Times New Roman"/>
          <w:szCs w:val="24"/>
        </w:rPr>
        <w:t xml:space="preserve">Κύριε Υπουργέ Υποδομών και Μεταφορών, </w:t>
      </w:r>
      <w:proofErr w:type="spellStart"/>
      <w:r>
        <w:rPr>
          <w:rFonts w:eastAsia="Times New Roman"/>
          <w:szCs w:val="24"/>
        </w:rPr>
        <w:t>ψευδέστατα</w:t>
      </w:r>
      <w:proofErr w:type="spellEnd"/>
      <w:r>
        <w:rPr>
          <w:rFonts w:eastAsia="Times New Roman"/>
          <w:szCs w:val="24"/>
        </w:rPr>
        <w:t xml:space="preserve"> είπατε ότι στη σύμβαση του αεροδρομίου</w:t>
      </w:r>
      <w:r w:rsidRPr="00F7275A">
        <w:rPr>
          <w:rFonts w:eastAsia="Times New Roman"/>
          <w:szCs w:val="24"/>
        </w:rPr>
        <w:t>,</w:t>
      </w:r>
      <w:r>
        <w:rPr>
          <w:rFonts w:eastAsia="Times New Roman"/>
          <w:szCs w:val="24"/>
        </w:rPr>
        <w:t xml:space="preserve"> που είμαστε περήφανοι που την υπέγραψε το ΠΑΣΟΚ με Υπουργό Δημοσίων Έργων </w:t>
      </w:r>
      <w:r>
        <w:rPr>
          <w:rFonts w:eastAsia="Times New Roman"/>
          <w:szCs w:val="24"/>
        </w:rPr>
        <w:lastRenderedPageBreak/>
        <w:t xml:space="preserve">τον Κώστα </w:t>
      </w:r>
      <w:r>
        <w:rPr>
          <w:rFonts w:eastAsia="Times New Roman"/>
          <w:szCs w:val="24"/>
        </w:rPr>
        <w:t>Λαλιώτη μετά από σχετική τροποποίηση της αρχικής σύμβασης της Νέας Δημοκρατίας, μετά από αρχική σύμβαση της Νέας Δημοκρατίας της κυβέρνησης Μητσοτάκη που τροποποίησε ο Κώστας Λαλιώτης, εκεί λοιπόν, κύριε Υπουργέ, αναφέρεται με σαφήνεια ότι η επέκταση της σ</w:t>
      </w:r>
      <w:r>
        <w:rPr>
          <w:rFonts w:eastAsia="Times New Roman"/>
          <w:szCs w:val="24"/>
        </w:rPr>
        <w:t xml:space="preserve">ύμβασης μπορεί να γίνει είτε σε συνεργασία και συμφωνία του δημοσίου με τον ανάδοχο τον εγκατεστημένο, είτε με διεθνή διαγωνισμό. </w:t>
      </w:r>
    </w:p>
    <w:p w14:paraId="224A1B29" w14:textId="77777777" w:rsidR="0081027C" w:rsidRDefault="00F5028E">
      <w:pPr>
        <w:spacing w:line="600" w:lineRule="auto"/>
        <w:ind w:firstLine="720"/>
        <w:jc w:val="both"/>
        <w:rPr>
          <w:rFonts w:eastAsia="Times New Roman"/>
          <w:szCs w:val="24"/>
        </w:rPr>
      </w:pPr>
      <w:r>
        <w:rPr>
          <w:rFonts w:eastAsia="Times New Roman"/>
          <w:szCs w:val="24"/>
        </w:rPr>
        <w:t xml:space="preserve">Θέλω, λοιπόν, να μου πείτε εσείς γιατί επιλέξατε να μην κάνετε διεθνή διαγωνισμό, αλλά αντίθετα να προχωρήσετε σε απευθείας </w:t>
      </w:r>
      <w:r>
        <w:rPr>
          <w:rFonts w:eastAsia="Times New Roman"/>
          <w:szCs w:val="24"/>
        </w:rPr>
        <w:t>διαπραγματεύσεις με την εγκατεστημένη εταιρεία και να υποεκτιμήσετε την αξία ενός περιουσιακού στοιχείου του ελληνικού λαού κατά εξακόσια εκατομμύρια.</w:t>
      </w:r>
    </w:p>
    <w:p w14:paraId="224A1B2A" w14:textId="77777777" w:rsidR="0081027C" w:rsidRDefault="00F5028E">
      <w:pPr>
        <w:spacing w:line="600" w:lineRule="auto"/>
        <w:ind w:firstLine="720"/>
        <w:jc w:val="both"/>
        <w:rPr>
          <w:rFonts w:eastAsia="Times New Roman"/>
          <w:szCs w:val="24"/>
        </w:rPr>
      </w:pPr>
      <w:r>
        <w:rPr>
          <w:rFonts w:eastAsia="Times New Roman"/>
          <w:szCs w:val="24"/>
        </w:rPr>
        <w:t xml:space="preserve">Κατά συνέπεια, ψέμα ένα, να το πάρετε πίσω. Ο Κώστας Λαλιώτης υπέγραψε </w:t>
      </w:r>
      <w:r w:rsidRPr="00F7275A">
        <w:rPr>
          <w:rFonts w:eastAsia="Times New Roman"/>
          <w:szCs w:val="24"/>
        </w:rPr>
        <w:t>-</w:t>
      </w:r>
      <w:r>
        <w:rPr>
          <w:rFonts w:eastAsia="Times New Roman"/>
          <w:szCs w:val="24"/>
        </w:rPr>
        <w:t>και οφείλατε να αξιοποιήσετε αυτή</w:t>
      </w:r>
      <w:r>
        <w:rPr>
          <w:rFonts w:eastAsia="Times New Roman"/>
          <w:szCs w:val="24"/>
        </w:rPr>
        <w:t xml:space="preserve">ν τη δυνατότητα- τη δυνατότητα του δημοσίου να προχωρήσει σε διεθνή διαγωνισμό και όχι σε απευθείας διαπραγμάτευση, όπως κάνετε εσείς. </w:t>
      </w:r>
    </w:p>
    <w:p w14:paraId="224A1B2B" w14:textId="77777777" w:rsidR="0081027C" w:rsidRDefault="00F5028E">
      <w:pPr>
        <w:spacing w:line="600" w:lineRule="auto"/>
        <w:ind w:firstLine="720"/>
        <w:jc w:val="both"/>
        <w:rPr>
          <w:rFonts w:eastAsia="Times New Roman"/>
          <w:szCs w:val="24"/>
        </w:rPr>
      </w:pPr>
      <w:r>
        <w:rPr>
          <w:rFonts w:eastAsia="Times New Roman"/>
          <w:szCs w:val="24"/>
        </w:rPr>
        <w:lastRenderedPageBreak/>
        <w:t>Ψέμα δεύτερο</w:t>
      </w:r>
      <w:r w:rsidRPr="00434A4D">
        <w:rPr>
          <w:rFonts w:eastAsia="Times New Roman"/>
          <w:szCs w:val="24"/>
        </w:rPr>
        <w:t xml:space="preserve">: </w:t>
      </w:r>
      <w:r>
        <w:rPr>
          <w:rFonts w:eastAsia="Times New Roman"/>
          <w:szCs w:val="24"/>
        </w:rPr>
        <w:t>Εδώ, κύριε Πρόεδρε, είναι το έγγραφο του ΟΣΕ, το οποίο ο κύριος Υπουργός μάς είπε ότι «αυτά με ΟΣΕ, ΤΡΕΝΟΣ</w:t>
      </w:r>
      <w:r>
        <w:rPr>
          <w:rFonts w:eastAsia="Times New Roman"/>
          <w:szCs w:val="24"/>
        </w:rPr>
        <w:t xml:space="preserve">Ε και </w:t>
      </w:r>
      <w:proofErr w:type="spellStart"/>
      <w:r>
        <w:rPr>
          <w:rFonts w:eastAsia="Times New Roman"/>
          <w:szCs w:val="24"/>
        </w:rPr>
        <w:t>Θριάσιο</w:t>
      </w:r>
      <w:proofErr w:type="spellEnd"/>
      <w:r>
        <w:rPr>
          <w:rFonts w:eastAsia="Times New Roman"/>
          <w:szCs w:val="24"/>
        </w:rPr>
        <w:t xml:space="preserve"> τα είχατε κάνει εσείς οι κακοί «</w:t>
      </w:r>
      <w:proofErr w:type="spellStart"/>
      <w:r>
        <w:rPr>
          <w:rFonts w:eastAsia="Times New Roman"/>
          <w:szCs w:val="24"/>
        </w:rPr>
        <w:t>Σαμαροβενιζέλοι</w:t>
      </w:r>
      <w:proofErr w:type="spellEnd"/>
      <w:r>
        <w:rPr>
          <w:rFonts w:eastAsia="Times New Roman"/>
          <w:szCs w:val="24"/>
        </w:rPr>
        <w:t xml:space="preserve">»». </w:t>
      </w:r>
    </w:p>
    <w:p w14:paraId="224A1B2C" w14:textId="77777777" w:rsidR="0081027C" w:rsidRDefault="00F5028E">
      <w:pPr>
        <w:spacing w:line="600" w:lineRule="auto"/>
        <w:ind w:firstLine="720"/>
        <w:jc w:val="both"/>
        <w:rPr>
          <w:rFonts w:eastAsia="Times New Roman"/>
          <w:szCs w:val="24"/>
        </w:rPr>
      </w:pPr>
      <w:r>
        <w:rPr>
          <w:rFonts w:eastAsia="Times New Roman"/>
          <w:szCs w:val="24"/>
        </w:rPr>
        <w:t xml:space="preserve">Αξιότιμε κύριε Υπουργέ, θα σας </w:t>
      </w:r>
      <w:proofErr w:type="spellStart"/>
      <w:r>
        <w:rPr>
          <w:rFonts w:eastAsia="Times New Roman"/>
          <w:szCs w:val="24"/>
        </w:rPr>
        <w:t>ξανακαταθέσω</w:t>
      </w:r>
      <w:proofErr w:type="spellEnd"/>
      <w:r>
        <w:rPr>
          <w:rFonts w:eastAsia="Times New Roman"/>
          <w:szCs w:val="24"/>
        </w:rPr>
        <w:t xml:space="preserve"> για τα Πρακτικά το έγγραφο του ΟΣΕ που στη σελίδα 2 καταγγέλλει προς εσάς, εκτός αν εσείς δεν διαβάζετε τα έγγραφα που σας στέλνουν. Λέει, λοιπόν,</w:t>
      </w:r>
      <w:r>
        <w:rPr>
          <w:rFonts w:eastAsia="Times New Roman"/>
          <w:szCs w:val="24"/>
        </w:rPr>
        <w:t xml:space="preserve"> στην τέταρτη παράγραφο. Ακούστε κι εσείς, κύριε Πρόεδρε.</w:t>
      </w:r>
    </w:p>
    <w:p w14:paraId="224A1B2D"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sidRPr="00E26698">
        <w:rPr>
          <w:rFonts w:eastAsia="Times New Roman"/>
          <w:b/>
          <w:szCs w:val="24"/>
        </w:rPr>
        <w:t>:</w:t>
      </w:r>
      <w:r>
        <w:rPr>
          <w:rFonts w:eastAsia="Times New Roman"/>
          <w:b/>
          <w:szCs w:val="24"/>
        </w:rPr>
        <w:t xml:space="preserve"> </w:t>
      </w:r>
      <w:r>
        <w:rPr>
          <w:rFonts w:eastAsia="Times New Roman"/>
          <w:szCs w:val="24"/>
        </w:rPr>
        <w:t>Κύριε Μανιάτη, σας παρακαλώ πολύ. Εν συντομία. Ακολουθεί και άλλο νομοσχέδιο και δεν μπορούμε να αργήσουμε.</w:t>
      </w:r>
    </w:p>
    <w:p w14:paraId="224A1B2E" w14:textId="77777777" w:rsidR="0081027C" w:rsidRDefault="00F5028E">
      <w:pPr>
        <w:spacing w:line="600" w:lineRule="auto"/>
        <w:ind w:firstLine="720"/>
        <w:jc w:val="both"/>
        <w:rPr>
          <w:rFonts w:eastAsia="Times New Roman"/>
          <w:szCs w:val="24"/>
        </w:rPr>
      </w:pPr>
      <w:r w:rsidRPr="00E26698">
        <w:rPr>
          <w:rFonts w:eastAsia="Times New Roman"/>
          <w:b/>
          <w:szCs w:val="24"/>
        </w:rPr>
        <w:t>ΙΩΑΝΝΗΣ ΜΑΝΙΑΤΗΣ</w:t>
      </w:r>
      <w:r w:rsidRPr="00434A4D">
        <w:rPr>
          <w:rFonts w:eastAsia="Times New Roman"/>
          <w:b/>
          <w:szCs w:val="24"/>
        </w:rPr>
        <w:t>:</w:t>
      </w:r>
      <w:r>
        <w:rPr>
          <w:rFonts w:eastAsia="Times New Roman"/>
          <w:b/>
          <w:szCs w:val="24"/>
        </w:rPr>
        <w:t xml:space="preserve"> </w:t>
      </w:r>
      <w:r>
        <w:rPr>
          <w:rFonts w:eastAsia="Times New Roman"/>
          <w:szCs w:val="24"/>
        </w:rPr>
        <w:t xml:space="preserve">«Με το από 17/7/2017 ιδιωτικό </w:t>
      </w:r>
      <w:r>
        <w:rPr>
          <w:rFonts w:eastAsia="Times New Roman"/>
          <w:szCs w:val="24"/>
        </w:rPr>
        <w:t>συμφωνητικό μεταξύ ΓΑΙΑΟΣΕ και ΟΣΕ για την καταγραφή της σιδηροδρομικής υποδομής που βρίσκεται κ.λπ., επί του συμφωνητικού αυτού της 17</w:t>
      </w:r>
      <w:r w:rsidRPr="000F413D">
        <w:rPr>
          <w:rFonts w:eastAsia="Times New Roman"/>
          <w:szCs w:val="24"/>
          <w:vertAlign w:val="superscript"/>
        </w:rPr>
        <w:t>ης</w:t>
      </w:r>
      <w:r>
        <w:rPr>
          <w:rFonts w:eastAsia="Times New Roman"/>
          <w:szCs w:val="24"/>
        </w:rPr>
        <w:t xml:space="preserve">/7/2017 εγείρονται σημαντικά νομικά ζητήματα» και έχει τρεις σελίδες ένσταση ο διευθύνων σύμβουλος του ΟΣΕ. </w:t>
      </w:r>
    </w:p>
    <w:p w14:paraId="224A1B2F" w14:textId="77777777" w:rsidR="0081027C" w:rsidRDefault="00F5028E">
      <w:pPr>
        <w:spacing w:line="600" w:lineRule="auto"/>
        <w:ind w:firstLine="720"/>
        <w:jc w:val="both"/>
        <w:rPr>
          <w:rFonts w:eastAsia="Times New Roman"/>
          <w:szCs w:val="24"/>
        </w:rPr>
      </w:pPr>
      <w:r w:rsidRPr="007C79AB">
        <w:rPr>
          <w:rFonts w:eastAsia="Times New Roman"/>
          <w:b/>
          <w:szCs w:val="24"/>
        </w:rPr>
        <w:lastRenderedPageBreak/>
        <w:t>ΠΡΟΕΔΡΕΥΩΝ</w:t>
      </w:r>
      <w:r w:rsidRPr="007C79AB">
        <w:rPr>
          <w:rFonts w:eastAsia="Times New Roman"/>
          <w:b/>
          <w:szCs w:val="24"/>
        </w:rPr>
        <w:t xml:space="preserve"> (Μάριος Γεωργιάδης)</w:t>
      </w:r>
      <w:r w:rsidRPr="00E26698">
        <w:rPr>
          <w:rFonts w:eastAsia="Times New Roman"/>
          <w:b/>
          <w:szCs w:val="24"/>
        </w:rPr>
        <w:t>:</w:t>
      </w:r>
      <w:r>
        <w:rPr>
          <w:rFonts w:eastAsia="Times New Roman"/>
          <w:b/>
          <w:szCs w:val="24"/>
        </w:rPr>
        <w:t xml:space="preserve"> </w:t>
      </w:r>
      <w:r>
        <w:rPr>
          <w:rFonts w:eastAsia="Times New Roman"/>
          <w:szCs w:val="24"/>
        </w:rPr>
        <w:t>Είναι ξεκάθαρο, κύριε Μανιάτη.</w:t>
      </w:r>
    </w:p>
    <w:p w14:paraId="224A1B30" w14:textId="77777777" w:rsidR="0081027C" w:rsidRDefault="00F5028E">
      <w:pPr>
        <w:spacing w:line="600" w:lineRule="auto"/>
        <w:ind w:firstLine="720"/>
        <w:jc w:val="both"/>
        <w:rPr>
          <w:rFonts w:eastAsia="Times New Roman"/>
          <w:szCs w:val="24"/>
        </w:rPr>
      </w:pPr>
      <w:r w:rsidRPr="00F7275A">
        <w:rPr>
          <w:rFonts w:eastAsia="Times New Roman"/>
          <w:b/>
          <w:szCs w:val="24"/>
        </w:rPr>
        <w:t xml:space="preserve">ΧΡΗΣΤΟΣ ΣΠΙΡΤΖΗΣ (Υπουργός Υποδομών και Μεταφορών): </w:t>
      </w:r>
      <w:r>
        <w:rPr>
          <w:rFonts w:eastAsia="Times New Roman"/>
          <w:szCs w:val="24"/>
        </w:rPr>
        <w:t>Δεν τα λέτε καλά, κύριε Μανιάτη.</w:t>
      </w:r>
    </w:p>
    <w:p w14:paraId="224A1B31"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sidRPr="00E26698">
        <w:rPr>
          <w:rFonts w:eastAsia="Times New Roman"/>
          <w:b/>
          <w:szCs w:val="24"/>
        </w:rPr>
        <w:t>:</w:t>
      </w:r>
      <w:r>
        <w:rPr>
          <w:rFonts w:eastAsia="Times New Roman"/>
          <w:b/>
          <w:szCs w:val="24"/>
        </w:rPr>
        <w:t xml:space="preserve"> </w:t>
      </w:r>
      <w:r>
        <w:rPr>
          <w:rFonts w:eastAsia="Times New Roman"/>
          <w:szCs w:val="24"/>
        </w:rPr>
        <w:t>Κύριε Υπουργέ, περιμένετε. Σας παρακαλώ πολύ.</w:t>
      </w:r>
    </w:p>
    <w:p w14:paraId="224A1B32" w14:textId="77777777" w:rsidR="0081027C" w:rsidRDefault="00F5028E">
      <w:pPr>
        <w:spacing w:line="600" w:lineRule="auto"/>
        <w:ind w:firstLine="720"/>
        <w:jc w:val="both"/>
        <w:rPr>
          <w:rFonts w:eastAsia="Times New Roman"/>
          <w:szCs w:val="24"/>
        </w:rPr>
      </w:pPr>
      <w:r w:rsidRPr="00E26698">
        <w:rPr>
          <w:rFonts w:eastAsia="Times New Roman"/>
          <w:b/>
          <w:szCs w:val="24"/>
        </w:rPr>
        <w:t>ΙΩΑΝΝΗΣ ΜΑΝΙΑΤΗΣ</w:t>
      </w:r>
      <w:r w:rsidRPr="000F413D">
        <w:rPr>
          <w:rFonts w:eastAsia="Times New Roman"/>
          <w:b/>
          <w:szCs w:val="24"/>
        </w:rPr>
        <w:t>:</w:t>
      </w:r>
      <w:r>
        <w:rPr>
          <w:rFonts w:eastAsia="Times New Roman"/>
          <w:b/>
          <w:szCs w:val="24"/>
        </w:rPr>
        <w:t xml:space="preserve"> </w:t>
      </w:r>
      <w:r>
        <w:rPr>
          <w:rFonts w:eastAsia="Times New Roman"/>
          <w:szCs w:val="24"/>
        </w:rPr>
        <w:t>Ο κύριος Υπουργός οφεί</w:t>
      </w:r>
      <w:r>
        <w:rPr>
          <w:rFonts w:eastAsia="Times New Roman"/>
          <w:szCs w:val="24"/>
        </w:rPr>
        <w:t>λει τώρα να ανακαλέσει τα δύο κραυγαλέα ψέματα</w:t>
      </w:r>
      <w:r>
        <w:rPr>
          <w:rFonts w:eastAsia="Times New Roman"/>
          <w:szCs w:val="24"/>
        </w:rPr>
        <w:t>,</w:t>
      </w:r>
      <w:r>
        <w:rPr>
          <w:rFonts w:eastAsia="Times New Roman"/>
          <w:szCs w:val="24"/>
        </w:rPr>
        <w:t xml:space="preserve"> με τα οποία προσπάθησε να παρασύρει το Εθνικό Κοινοβούλιο.</w:t>
      </w:r>
    </w:p>
    <w:p w14:paraId="224A1B33"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sidRPr="00E26698">
        <w:rPr>
          <w:rFonts w:eastAsia="Times New Roman"/>
          <w:b/>
          <w:szCs w:val="24"/>
        </w:rPr>
        <w:t>:</w:t>
      </w:r>
      <w:r>
        <w:rPr>
          <w:rFonts w:eastAsia="Times New Roman"/>
          <w:b/>
          <w:szCs w:val="24"/>
        </w:rPr>
        <w:t xml:space="preserve"> </w:t>
      </w:r>
      <w:r>
        <w:rPr>
          <w:rFonts w:eastAsia="Times New Roman"/>
          <w:szCs w:val="24"/>
        </w:rPr>
        <w:t>Μην σηκώνεστε, κύριε Υπουργέ. Θα σας πω. Κρατήστε …</w:t>
      </w:r>
    </w:p>
    <w:p w14:paraId="224A1B34" w14:textId="77777777" w:rsidR="0081027C" w:rsidRDefault="00F5028E">
      <w:pPr>
        <w:spacing w:line="600" w:lineRule="auto"/>
        <w:ind w:firstLine="720"/>
        <w:jc w:val="both"/>
        <w:rPr>
          <w:rFonts w:eastAsia="Times New Roman"/>
          <w:szCs w:val="24"/>
        </w:rPr>
      </w:pPr>
      <w:r w:rsidRPr="00E26698">
        <w:rPr>
          <w:rFonts w:eastAsia="Times New Roman"/>
          <w:b/>
          <w:szCs w:val="24"/>
        </w:rPr>
        <w:t>ΙΩΑΝΝΗΣ ΜΑΝΙΑΤΗΣ</w:t>
      </w:r>
      <w:r w:rsidRPr="000F413D">
        <w:rPr>
          <w:rFonts w:eastAsia="Times New Roman"/>
          <w:b/>
          <w:szCs w:val="24"/>
        </w:rPr>
        <w:t>:</w:t>
      </w:r>
      <w:r>
        <w:rPr>
          <w:rFonts w:eastAsia="Times New Roman"/>
          <w:b/>
          <w:szCs w:val="24"/>
        </w:rPr>
        <w:t xml:space="preserve"> </w:t>
      </w:r>
      <w:r>
        <w:rPr>
          <w:rFonts w:eastAsia="Times New Roman"/>
          <w:szCs w:val="24"/>
        </w:rPr>
        <w:t>Παρακαλώ να κατατεθεί το συγκεκριμένο έγγραφο γ</w:t>
      </w:r>
      <w:r>
        <w:rPr>
          <w:rFonts w:eastAsia="Times New Roman"/>
          <w:szCs w:val="24"/>
        </w:rPr>
        <w:t>ια τα Πρακτικά.</w:t>
      </w:r>
    </w:p>
    <w:p w14:paraId="224A1B35" w14:textId="77777777" w:rsidR="0081027C" w:rsidRDefault="00F5028E">
      <w:pPr>
        <w:spacing w:line="600" w:lineRule="auto"/>
        <w:ind w:firstLine="720"/>
        <w:jc w:val="both"/>
        <w:rPr>
          <w:rFonts w:eastAsia="Times New Roman"/>
          <w:szCs w:val="24"/>
        </w:rPr>
      </w:pPr>
      <w:r>
        <w:rPr>
          <w:rFonts w:eastAsia="Times New Roman"/>
          <w:szCs w:val="24"/>
        </w:rPr>
        <w:t xml:space="preserve">(Στο σημείο αυτό ο Βουλευτής κ. Ιωάννης Μανιάτης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24A1B36" w14:textId="77777777" w:rsidR="0081027C" w:rsidRDefault="00F5028E">
      <w:pPr>
        <w:spacing w:line="600" w:lineRule="auto"/>
        <w:ind w:firstLine="720"/>
        <w:jc w:val="both"/>
        <w:rPr>
          <w:rFonts w:eastAsia="Times New Roman"/>
          <w:szCs w:val="24"/>
        </w:rPr>
      </w:pPr>
      <w:r w:rsidRPr="007C79AB">
        <w:rPr>
          <w:rFonts w:eastAsia="Times New Roman"/>
          <w:b/>
          <w:szCs w:val="24"/>
        </w:rPr>
        <w:t>ΠΡΟΕΔΡΕΥΩΝ (Μάριος Γεωργιάδης)</w:t>
      </w:r>
      <w:r w:rsidRPr="00E26698">
        <w:rPr>
          <w:rFonts w:eastAsia="Times New Roman"/>
          <w:b/>
          <w:szCs w:val="24"/>
        </w:rPr>
        <w:t>:</w:t>
      </w:r>
      <w:r>
        <w:rPr>
          <w:rFonts w:eastAsia="Times New Roman"/>
          <w:b/>
          <w:szCs w:val="24"/>
        </w:rPr>
        <w:t xml:space="preserve"> </w:t>
      </w:r>
      <w:r>
        <w:rPr>
          <w:rFonts w:eastAsia="Times New Roman"/>
          <w:szCs w:val="24"/>
        </w:rPr>
        <w:t>Είναι ξεκάθαρο, κύριε Μανιάτη. Να συνεχίσουμε.</w:t>
      </w:r>
    </w:p>
    <w:p w14:paraId="224A1B37" w14:textId="77777777" w:rsidR="0081027C" w:rsidRDefault="00F5028E">
      <w:pPr>
        <w:spacing w:line="600" w:lineRule="auto"/>
        <w:ind w:firstLine="720"/>
        <w:jc w:val="both"/>
        <w:rPr>
          <w:rFonts w:eastAsia="Times New Roman"/>
          <w:szCs w:val="24"/>
        </w:rPr>
      </w:pPr>
      <w:r>
        <w:rPr>
          <w:rFonts w:eastAsia="Times New Roman"/>
          <w:szCs w:val="24"/>
        </w:rPr>
        <w:lastRenderedPageBreak/>
        <w:t>Κύριε Υπουργέ, κρατήστε σημειώσεις, σας παρακαλώ. Να έχουμε τις δευτερολογίες και να απαντήσετε μετά, επειδή πρέπει να κλείσετε το νομοσχέδιο, εφ’ όλης της ύλης.</w:t>
      </w:r>
    </w:p>
    <w:p w14:paraId="224A1B38" w14:textId="77777777" w:rsidR="0081027C" w:rsidRDefault="00F5028E">
      <w:pPr>
        <w:spacing w:line="600" w:lineRule="auto"/>
        <w:ind w:firstLine="720"/>
        <w:jc w:val="both"/>
        <w:rPr>
          <w:rFonts w:eastAsia="Times New Roman"/>
          <w:szCs w:val="24"/>
        </w:rPr>
      </w:pPr>
      <w:r w:rsidRPr="00F7275A">
        <w:rPr>
          <w:rFonts w:eastAsia="Times New Roman"/>
          <w:b/>
          <w:szCs w:val="24"/>
        </w:rPr>
        <w:t>ΧΡΗΣΤΟΣ ΣΠΙΡΤΖΗΣ (Υπουργός Υποδομών και Μεταφο</w:t>
      </w:r>
      <w:r w:rsidRPr="00F7275A">
        <w:rPr>
          <w:rFonts w:eastAsia="Times New Roman"/>
          <w:b/>
          <w:szCs w:val="24"/>
        </w:rPr>
        <w:t xml:space="preserve">ρών): </w:t>
      </w:r>
      <w:r>
        <w:rPr>
          <w:rFonts w:eastAsia="Times New Roman"/>
          <w:szCs w:val="24"/>
        </w:rPr>
        <w:t>Ένα λεπτό, κύριε Πρόεδρε.</w:t>
      </w:r>
    </w:p>
    <w:p w14:paraId="224A1B39" w14:textId="77777777" w:rsidR="0081027C" w:rsidRDefault="00F5028E">
      <w:pPr>
        <w:spacing w:line="600" w:lineRule="auto"/>
        <w:ind w:firstLine="720"/>
        <w:jc w:val="both"/>
        <w:rPr>
          <w:rFonts w:eastAsia="Times New Roman"/>
          <w:szCs w:val="24"/>
        </w:rPr>
      </w:pPr>
      <w:r w:rsidRPr="00F7275A">
        <w:rPr>
          <w:rFonts w:eastAsia="Times New Roman"/>
          <w:b/>
          <w:szCs w:val="24"/>
        </w:rPr>
        <w:t>ΠΡΟΕΔΡΕΥΩΝ (Μάριος Γεωργιάδης):</w:t>
      </w:r>
      <w:r w:rsidRPr="001406B0">
        <w:rPr>
          <w:rFonts w:eastAsia="Times New Roman"/>
          <w:szCs w:val="24"/>
        </w:rPr>
        <w:t xml:space="preserve"> </w:t>
      </w:r>
      <w:r>
        <w:rPr>
          <w:rFonts w:eastAsia="Times New Roman"/>
          <w:szCs w:val="24"/>
        </w:rPr>
        <w:t>Όχι. Ένα λεπτό τώρα και πέντε λεπτά μετά; Καλύτερα να τα πείτε όλα μαζί στο τέλος. Να περιμένει ο κ. Μανιάτης</w:t>
      </w:r>
      <w:r>
        <w:rPr>
          <w:rFonts w:eastAsia="Times New Roman"/>
          <w:szCs w:val="24"/>
        </w:rPr>
        <w:t>,</w:t>
      </w:r>
      <w:r>
        <w:rPr>
          <w:rFonts w:eastAsia="Times New Roman"/>
          <w:szCs w:val="24"/>
        </w:rPr>
        <w:t xml:space="preserve"> να σας ακούσει. Δεν είναι υποχρεωτικό να γίνει τώρα αυτό. Καθίστε.</w:t>
      </w:r>
    </w:p>
    <w:p w14:paraId="224A1B3A" w14:textId="77777777" w:rsidR="0081027C" w:rsidRDefault="00F5028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Μπουκώρε</w:t>
      </w:r>
      <w:proofErr w:type="spellEnd"/>
      <w:r>
        <w:rPr>
          <w:rFonts w:eastAsia="Times New Roman"/>
          <w:szCs w:val="24"/>
        </w:rPr>
        <w:t xml:space="preserve">, έχετε ζητήσει τον λόγο εσείς, ο κ. </w:t>
      </w:r>
      <w:proofErr w:type="spellStart"/>
      <w:r>
        <w:rPr>
          <w:rFonts w:eastAsia="Times New Roman"/>
          <w:szCs w:val="24"/>
        </w:rPr>
        <w:t>Κεγκέρογλου</w:t>
      </w:r>
      <w:proofErr w:type="spellEnd"/>
      <w:r>
        <w:rPr>
          <w:rFonts w:eastAsia="Times New Roman"/>
          <w:szCs w:val="24"/>
        </w:rPr>
        <w:t xml:space="preserve"> και ο κ. Συντυχάκης. Ευχαριστώ τους υπόλοιπους συναδέλφους</w:t>
      </w:r>
      <w:r>
        <w:rPr>
          <w:rFonts w:eastAsia="Times New Roman"/>
          <w:szCs w:val="24"/>
        </w:rPr>
        <w:t>,</w:t>
      </w:r>
      <w:r>
        <w:rPr>
          <w:rFonts w:eastAsia="Times New Roman"/>
          <w:szCs w:val="24"/>
        </w:rPr>
        <w:t xml:space="preserve"> που έχουν συμφωνήσει να μην δευτερολογήσουν</w:t>
      </w:r>
      <w:r>
        <w:rPr>
          <w:rFonts w:eastAsia="Times New Roman"/>
          <w:szCs w:val="24"/>
        </w:rPr>
        <w:t>,</w:t>
      </w:r>
      <w:r>
        <w:rPr>
          <w:rFonts w:eastAsia="Times New Roman"/>
          <w:szCs w:val="24"/>
        </w:rPr>
        <w:t xml:space="preserve"> για να διευκολύνουμε το κοινοβουλευτικό έργο.</w:t>
      </w:r>
    </w:p>
    <w:p w14:paraId="224A1B3B" w14:textId="77777777" w:rsidR="0081027C" w:rsidRDefault="00F5028E">
      <w:pPr>
        <w:spacing w:line="600" w:lineRule="auto"/>
        <w:ind w:firstLine="720"/>
        <w:jc w:val="both"/>
        <w:rPr>
          <w:rFonts w:eastAsia="Times New Roman"/>
          <w:szCs w:val="24"/>
        </w:rPr>
      </w:pPr>
      <w:r>
        <w:rPr>
          <w:rFonts w:eastAsia="Times New Roman"/>
          <w:szCs w:val="24"/>
        </w:rPr>
        <w:t>Έχετε τη δευτερολογία σας για τρία λεπτά, για να προχωρή</w:t>
      </w:r>
      <w:r>
        <w:rPr>
          <w:rFonts w:eastAsia="Times New Roman"/>
          <w:szCs w:val="24"/>
        </w:rPr>
        <w:t>σουμε μετά στην ψηφοφορία και να κλείσουμε το νομοσχέδιο. Ακολουθεί και άλλο νομοσχέδιο.</w:t>
      </w:r>
    </w:p>
    <w:p w14:paraId="224A1B3C" w14:textId="77777777" w:rsidR="0081027C" w:rsidRDefault="00F5028E">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Μπουκώρε</w:t>
      </w:r>
      <w:proofErr w:type="spellEnd"/>
      <w:r>
        <w:rPr>
          <w:rFonts w:eastAsia="Times New Roman"/>
          <w:szCs w:val="24"/>
        </w:rPr>
        <w:t>, έχετε τον λόγο.</w:t>
      </w:r>
    </w:p>
    <w:p w14:paraId="224A1B3D" w14:textId="77777777" w:rsidR="0081027C" w:rsidRDefault="00F5028E">
      <w:pPr>
        <w:spacing w:line="600" w:lineRule="auto"/>
        <w:ind w:firstLine="720"/>
        <w:jc w:val="both"/>
        <w:rPr>
          <w:rFonts w:eastAsia="Times New Roman"/>
          <w:szCs w:val="24"/>
        </w:rPr>
      </w:pPr>
      <w:r w:rsidRPr="00F7275A">
        <w:rPr>
          <w:rFonts w:eastAsia="Times New Roman"/>
          <w:b/>
          <w:szCs w:val="24"/>
        </w:rPr>
        <w:t xml:space="preserve">ΧΡΗΣΤΟΣ ΜΠΟΥΚΩΡΟΣ: </w:t>
      </w:r>
      <w:r>
        <w:rPr>
          <w:rFonts w:eastAsia="Times New Roman"/>
          <w:szCs w:val="24"/>
        </w:rPr>
        <w:t xml:space="preserve">Θα προσπαθήσω να είμαι όσο πιο σύντομος μπορώ, αν και </w:t>
      </w:r>
      <w:proofErr w:type="spellStart"/>
      <w:r>
        <w:rPr>
          <w:rFonts w:eastAsia="Times New Roman"/>
          <w:szCs w:val="24"/>
        </w:rPr>
        <w:t>ελέχθησαν</w:t>
      </w:r>
      <w:proofErr w:type="spellEnd"/>
      <w:r>
        <w:rPr>
          <w:rFonts w:eastAsia="Times New Roman"/>
          <w:szCs w:val="24"/>
        </w:rPr>
        <w:t xml:space="preserve"> πάρα πολλά, κύριε Πρόεδρε.</w:t>
      </w:r>
    </w:p>
    <w:p w14:paraId="224A1B3E" w14:textId="77777777" w:rsidR="0081027C" w:rsidRDefault="00F5028E">
      <w:pPr>
        <w:spacing w:line="600" w:lineRule="auto"/>
        <w:ind w:firstLine="720"/>
        <w:jc w:val="both"/>
        <w:rPr>
          <w:rFonts w:eastAsia="Times New Roman"/>
          <w:szCs w:val="24"/>
        </w:rPr>
      </w:pPr>
      <w:r>
        <w:rPr>
          <w:rFonts w:eastAsia="Times New Roman"/>
          <w:szCs w:val="24"/>
        </w:rPr>
        <w:t>Εγώ χαίρομαι</w:t>
      </w:r>
      <w:r>
        <w:rPr>
          <w:rFonts w:eastAsia="Times New Roman"/>
          <w:szCs w:val="24"/>
        </w:rPr>
        <w:t>,</w:t>
      </w:r>
      <w:r>
        <w:rPr>
          <w:rFonts w:eastAsia="Times New Roman"/>
          <w:szCs w:val="24"/>
        </w:rPr>
        <w:t xml:space="preserve"> που ο κύριος Υπουργός</w:t>
      </w:r>
      <w:r>
        <w:rPr>
          <w:rFonts w:eastAsia="Times New Roman"/>
          <w:szCs w:val="24"/>
        </w:rPr>
        <w:t>,</w:t>
      </w:r>
      <w:r>
        <w:rPr>
          <w:rFonts w:eastAsia="Times New Roman"/>
          <w:szCs w:val="24"/>
        </w:rPr>
        <w:t xml:space="preserve"> με έμφαση επισήμανε αυτό που πάντα λέμε από το Βήμα της Βουλής, δηλαδή ότι τα μεγάλα δημόσια έργα δεν ανήκουν σε κανένα κόμμα, σε καμμία κυβέρνηση, σε κανέναν τοπικό άρχοντα, αλλά στον ελληνικό λαό</w:t>
      </w:r>
      <w:r>
        <w:rPr>
          <w:rFonts w:eastAsia="Times New Roman"/>
          <w:szCs w:val="24"/>
        </w:rPr>
        <w:t>,</w:t>
      </w:r>
      <w:r>
        <w:rPr>
          <w:rFonts w:eastAsia="Times New Roman"/>
          <w:szCs w:val="24"/>
        </w:rPr>
        <w:t xml:space="preserve"> που τα πληρώνει και αυτή είναι πά</w:t>
      </w:r>
      <w:r>
        <w:rPr>
          <w:rFonts w:eastAsia="Times New Roman"/>
          <w:szCs w:val="24"/>
        </w:rPr>
        <w:t>για θέση της Νέας Δημοκρατίας, διότι αυτά τα έργα υπερβαίνουν τις κυβερνητικές θητείες.</w:t>
      </w:r>
    </w:p>
    <w:p w14:paraId="224A1B3F" w14:textId="77777777" w:rsidR="0081027C" w:rsidRDefault="00F5028E">
      <w:pPr>
        <w:spacing w:line="600" w:lineRule="auto"/>
        <w:ind w:firstLine="720"/>
        <w:jc w:val="both"/>
        <w:rPr>
          <w:rFonts w:eastAsia="Times New Roman"/>
          <w:szCs w:val="24"/>
        </w:rPr>
      </w:pPr>
      <w:r>
        <w:rPr>
          <w:rFonts w:eastAsia="Times New Roman"/>
          <w:szCs w:val="24"/>
        </w:rPr>
        <w:t xml:space="preserve">Για τις καθυστερήσεις, </w:t>
      </w:r>
      <w:r w:rsidRPr="00E97FF3">
        <w:rPr>
          <w:rFonts w:eastAsia="Times New Roman"/>
          <w:szCs w:val="24"/>
        </w:rPr>
        <w:t xml:space="preserve">για τις οποίες έγινε πολύς λόγος, είπα στην </w:t>
      </w:r>
      <w:r>
        <w:rPr>
          <w:rFonts w:eastAsia="Times New Roman"/>
          <w:szCs w:val="24"/>
        </w:rPr>
        <w:t>πρωινή μου τοποθέτηση ότι</w:t>
      </w:r>
      <w:r w:rsidRPr="00E97FF3">
        <w:rPr>
          <w:rFonts w:eastAsia="Times New Roman"/>
          <w:szCs w:val="24"/>
        </w:rPr>
        <w:t xml:space="preserve"> δεν έχει σημασία αν </w:t>
      </w:r>
      <w:r>
        <w:rPr>
          <w:rFonts w:eastAsia="Times New Roman"/>
          <w:szCs w:val="24"/>
        </w:rPr>
        <w:t>μια</w:t>
      </w:r>
      <w:r w:rsidRPr="00E97FF3">
        <w:rPr>
          <w:rFonts w:eastAsia="Times New Roman"/>
          <w:szCs w:val="24"/>
        </w:rPr>
        <w:t xml:space="preserve"> κυβέρνηση καθυστέρησε τέσσερα χρόνια και </w:t>
      </w:r>
      <w:r>
        <w:rPr>
          <w:rFonts w:eastAsia="Times New Roman"/>
          <w:szCs w:val="24"/>
        </w:rPr>
        <w:t xml:space="preserve">οι άλλες </w:t>
      </w:r>
      <w:r w:rsidRPr="00E97FF3">
        <w:rPr>
          <w:rFonts w:eastAsia="Times New Roman"/>
          <w:szCs w:val="24"/>
        </w:rPr>
        <w:t>π</w:t>
      </w:r>
      <w:r w:rsidRPr="00E97FF3">
        <w:rPr>
          <w:rFonts w:eastAsia="Times New Roman"/>
          <w:szCs w:val="24"/>
        </w:rPr>
        <w:t>έντε</w:t>
      </w:r>
      <w:r>
        <w:rPr>
          <w:rFonts w:eastAsia="Times New Roman"/>
          <w:szCs w:val="24"/>
        </w:rPr>
        <w:t>.</w:t>
      </w:r>
      <w:r w:rsidRPr="00E97FF3">
        <w:rPr>
          <w:rFonts w:eastAsia="Times New Roman"/>
          <w:szCs w:val="24"/>
        </w:rPr>
        <w:t xml:space="preserve"> </w:t>
      </w:r>
      <w:r>
        <w:rPr>
          <w:rFonts w:eastAsia="Times New Roman"/>
          <w:szCs w:val="24"/>
        </w:rPr>
        <w:t>Υ</w:t>
      </w:r>
      <w:r w:rsidRPr="00E97FF3">
        <w:rPr>
          <w:rFonts w:eastAsia="Times New Roman"/>
          <w:szCs w:val="24"/>
        </w:rPr>
        <w:t>πήρχαν καθυστερήσεις</w:t>
      </w:r>
      <w:r>
        <w:rPr>
          <w:rFonts w:eastAsia="Times New Roman"/>
          <w:szCs w:val="24"/>
        </w:rPr>
        <w:t>.</w:t>
      </w:r>
      <w:r w:rsidRPr="00E97FF3">
        <w:rPr>
          <w:rFonts w:eastAsia="Times New Roman"/>
          <w:szCs w:val="24"/>
        </w:rPr>
        <w:t xml:space="preserve"> </w:t>
      </w:r>
      <w:r>
        <w:rPr>
          <w:rFonts w:eastAsia="Times New Roman"/>
          <w:szCs w:val="24"/>
        </w:rPr>
        <w:t>Κ</w:t>
      </w:r>
      <w:r w:rsidRPr="00E97FF3">
        <w:rPr>
          <w:rFonts w:eastAsia="Times New Roman"/>
          <w:szCs w:val="24"/>
        </w:rPr>
        <w:t>αι αν άκουγε αυτή την ώρα ο κύριος Υπουργός</w:t>
      </w:r>
      <w:r>
        <w:rPr>
          <w:rFonts w:eastAsia="Times New Roman"/>
          <w:szCs w:val="24"/>
        </w:rPr>
        <w:t>,</w:t>
      </w:r>
      <w:r w:rsidRPr="00E97FF3">
        <w:rPr>
          <w:rFonts w:eastAsia="Times New Roman"/>
          <w:szCs w:val="24"/>
        </w:rPr>
        <w:t xml:space="preserve"> θα ήθελα να του πω ότι</w:t>
      </w:r>
      <w:r>
        <w:rPr>
          <w:rFonts w:eastAsia="Times New Roman"/>
          <w:szCs w:val="24"/>
        </w:rPr>
        <w:t>,</w:t>
      </w:r>
      <w:r w:rsidRPr="00E97FF3">
        <w:rPr>
          <w:rFonts w:eastAsia="Times New Roman"/>
          <w:szCs w:val="24"/>
        </w:rPr>
        <w:t xml:space="preserve"> κατά τ</w:t>
      </w:r>
      <w:r>
        <w:rPr>
          <w:rFonts w:eastAsia="Times New Roman"/>
          <w:szCs w:val="24"/>
        </w:rPr>
        <w:t>ην προσωπική μου άποψη, οι καθυστερήσεις</w:t>
      </w:r>
      <w:r w:rsidRPr="00E97FF3">
        <w:rPr>
          <w:rFonts w:eastAsia="Times New Roman"/>
          <w:szCs w:val="24"/>
        </w:rPr>
        <w:t xml:space="preserve"> σε αυτό </w:t>
      </w:r>
      <w:r w:rsidRPr="00E97FF3">
        <w:rPr>
          <w:rFonts w:eastAsia="Times New Roman"/>
          <w:szCs w:val="24"/>
        </w:rPr>
        <w:lastRenderedPageBreak/>
        <w:t>το έργο</w:t>
      </w:r>
      <w:r>
        <w:rPr>
          <w:rFonts w:eastAsia="Times New Roman"/>
          <w:szCs w:val="24"/>
        </w:rPr>
        <w:t>,</w:t>
      </w:r>
      <w:r w:rsidRPr="00E97FF3">
        <w:rPr>
          <w:rFonts w:eastAsia="Times New Roman"/>
          <w:szCs w:val="24"/>
        </w:rPr>
        <w:t xml:space="preserve"> που εξαγγέλθηκε το 2008 από την τότε κυβέρνηση Καραμανλή </w:t>
      </w:r>
      <w:r>
        <w:rPr>
          <w:rFonts w:eastAsia="Times New Roman"/>
          <w:szCs w:val="24"/>
        </w:rPr>
        <w:t>-</w:t>
      </w:r>
      <w:r w:rsidRPr="00E97FF3">
        <w:rPr>
          <w:rFonts w:eastAsia="Times New Roman"/>
          <w:szCs w:val="24"/>
        </w:rPr>
        <w:t xml:space="preserve">και φτάνουμε σήμερα </w:t>
      </w:r>
      <w:r>
        <w:rPr>
          <w:rFonts w:eastAsia="Times New Roman"/>
          <w:szCs w:val="24"/>
        </w:rPr>
        <w:t xml:space="preserve">τα </w:t>
      </w:r>
      <w:r>
        <w:rPr>
          <w:rFonts w:eastAsia="Times New Roman"/>
          <w:szCs w:val="24"/>
        </w:rPr>
        <w:t>έντεκα</w:t>
      </w:r>
      <w:r w:rsidRPr="00E97FF3">
        <w:rPr>
          <w:rFonts w:eastAsia="Times New Roman"/>
          <w:szCs w:val="24"/>
        </w:rPr>
        <w:t xml:space="preserve"> χρόνι</w:t>
      </w:r>
      <w:r w:rsidRPr="00E97FF3">
        <w:rPr>
          <w:rFonts w:eastAsia="Times New Roman"/>
          <w:szCs w:val="24"/>
        </w:rPr>
        <w:t>α μετά για την κύρωση της σύμβασης παραχώρησης</w:t>
      </w:r>
      <w:r>
        <w:rPr>
          <w:rFonts w:eastAsia="Times New Roman"/>
          <w:szCs w:val="24"/>
        </w:rPr>
        <w:t>-</w:t>
      </w:r>
      <w:r w:rsidRPr="00E97FF3">
        <w:rPr>
          <w:rFonts w:eastAsia="Times New Roman"/>
          <w:szCs w:val="24"/>
        </w:rPr>
        <w:t xml:space="preserve"> οφείλονται κυρίως στο γεγονός ότι δεν υπήρχε επενδυτικό ενδιαφέρον και δεν υπήρχε </w:t>
      </w:r>
      <w:r>
        <w:rPr>
          <w:rFonts w:eastAsia="Times New Roman"/>
          <w:szCs w:val="24"/>
        </w:rPr>
        <w:t xml:space="preserve">και </w:t>
      </w:r>
      <w:r w:rsidRPr="00E97FF3">
        <w:rPr>
          <w:rFonts w:eastAsia="Times New Roman"/>
          <w:szCs w:val="24"/>
        </w:rPr>
        <w:t>δυνατότητα χρηματοδότησης</w:t>
      </w:r>
      <w:r>
        <w:rPr>
          <w:rFonts w:eastAsia="Times New Roman"/>
          <w:szCs w:val="24"/>
        </w:rPr>
        <w:t xml:space="preserve">. </w:t>
      </w:r>
      <w:r>
        <w:rPr>
          <w:rFonts w:eastAsia="Times New Roman"/>
          <w:szCs w:val="24"/>
        </w:rPr>
        <w:t>«</w:t>
      </w:r>
      <w:r>
        <w:rPr>
          <w:rFonts w:eastAsia="Times New Roman"/>
          <w:szCs w:val="24"/>
          <w:lang w:val="en-US"/>
        </w:rPr>
        <w:t>LEHMAN</w:t>
      </w:r>
      <w:r w:rsidRPr="00CB7735">
        <w:rPr>
          <w:rFonts w:eastAsia="Times New Roman"/>
          <w:szCs w:val="24"/>
        </w:rPr>
        <w:t xml:space="preserve"> </w:t>
      </w:r>
      <w:r w:rsidRPr="00E97FF3">
        <w:rPr>
          <w:rFonts w:eastAsia="Times New Roman"/>
          <w:szCs w:val="24"/>
        </w:rPr>
        <w:t>BROTHERS</w:t>
      </w:r>
      <w:r>
        <w:rPr>
          <w:rFonts w:eastAsia="Times New Roman"/>
          <w:szCs w:val="24"/>
        </w:rPr>
        <w:t>»</w:t>
      </w:r>
      <w:r w:rsidRPr="00E97FF3">
        <w:rPr>
          <w:rFonts w:eastAsia="Times New Roman"/>
          <w:szCs w:val="24"/>
        </w:rPr>
        <w:t xml:space="preserve"> 2008</w:t>
      </w:r>
      <w:r>
        <w:rPr>
          <w:rFonts w:eastAsia="Times New Roman"/>
          <w:szCs w:val="24"/>
        </w:rPr>
        <w:t>, κρίση στην Ελλάδα το 201</w:t>
      </w:r>
      <w:r w:rsidRPr="00E97FF3">
        <w:rPr>
          <w:rFonts w:eastAsia="Times New Roman"/>
          <w:szCs w:val="24"/>
        </w:rPr>
        <w:t>0</w:t>
      </w:r>
      <w:r>
        <w:rPr>
          <w:rFonts w:eastAsia="Times New Roman"/>
          <w:szCs w:val="24"/>
        </w:rPr>
        <w:t>, γι’</w:t>
      </w:r>
      <w:r w:rsidRPr="00E97FF3">
        <w:rPr>
          <w:rFonts w:eastAsia="Times New Roman"/>
          <w:szCs w:val="24"/>
        </w:rPr>
        <w:t xml:space="preserve"> αυτό και ο διαγωνισμός του 2011</w:t>
      </w:r>
      <w:r>
        <w:rPr>
          <w:rFonts w:eastAsia="Times New Roman"/>
          <w:szCs w:val="24"/>
        </w:rPr>
        <w:t>,</w:t>
      </w:r>
      <w:r w:rsidRPr="00E97FF3">
        <w:rPr>
          <w:rFonts w:eastAsia="Times New Roman"/>
          <w:szCs w:val="24"/>
        </w:rPr>
        <w:t xml:space="preserve"> </w:t>
      </w:r>
      <w:r>
        <w:rPr>
          <w:rFonts w:eastAsia="Times New Roman"/>
          <w:szCs w:val="24"/>
        </w:rPr>
        <w:t>κ</w:t>
      </w:r>
      <w:r w:rsidRPr="00E97FF3">
        <w:rPr>
          <w:rFonts w:eastAsia="Times New Roman"/>
          <w:szCs w:val="24"/>
        </w:rPr>
        <w:t>ύριε Υ</w:t>
      </w:r>
      <w:r w:rsidRPr="00E97FF3">
        <w:rPr>
          <w:rFonts w:eastAsia="Times New Roman"/>
          <w:szCs w:val="24"/>
        </w:rPr>
        <w:t>πουργέ</w:t>
      </w:r>
      <w:r>
        <w:rPr>
          <w:rFonts w:eastAsia="Times New Roman"/>
          <w:szCs w:val="24"/>
        </w:rPr>
        <w:t>,</w:t>
      </w:r>
      <w:r w:rsidRPr="00E97FF3">
        <w:rPr>
          <w:rFonts w:eastAsia="Times New Roman"/>
          <w:szCs w:val="24"/>
        </w:rPr>
        <w:t xml:space="preserve"> κηρύχθηκε άγονος και δεν μπόρεσε να προσελκύσει </w:t>
      </w:r>
      <w:r>
        <w:rPr>
          <w:rFonts w:eastAsia="Times New Roman"/>
          <w:szCs w:val="24"/>
        </w:rPr>
        <w:t xml:space="preserve">το ενδιαφέρον κανενός επενδυτή, </w:t>
      </w:r>
      <w:proofErr w:type="spellStart"/>
      <w:r>
        <w:rPr>
          <w:rFonts w:eastAsia="Times New Roman"/>
          <w:szCs w:val="24"/>
        </w:rPr>
        <w:t>καμ</w:t>
      </w:r>
      <w:r>
        <w:rPr>
          <w:rFonts w:eastAsia="Times New Roman"/>
          <w:szCs w:val="24"/>
        </w:rPr>
        <w:t>μ</w:t>
      </w:r>
      <w:r>
        <w:rPr>
          <w:rFonts w:eastAsia="Times New Roman"/>
          <w:szCs w:val="24"/>
        </w:rPr>
        <w:t>ίας</w:t>
      </w:r>
      <w:proofErr w:type="spellEnd"/>
      <w:r>
        <w:rPr>
          <w:rFonts w:eastAsia="Times New Roman"/>
          <w:szCs w:val="24"/>
        </w:rPr>
        <w:t xml:space="preserve"> </w:t>
      </w:r>
      <w:r w:rsidRPr="00E97FF3">
        <w:rPr>
          <w:rFonts w:eastAsia="Times New Roman"/>
          <w:szCs w:val="24"/>
        </w:rPr>
        <w:t>εταιρ</w:t>
      </w:r>
      <w:r>
        <w:rPr>
          <w:rFonts w:eastAsia="Times New Roman"/>
          <w:szCs w:val="24"/>
        </w:rPr>
        <w:t>ε</w:t>
      </w:r>
      <w:r w:rsidRPr="00E97FF3">
        <w:rPr>
          <w:rFonts w:eastAsia="Times New Roman"/>
          <w:szCs w:val="24"/>
        </w:rPr>
        <w:t>ίας</w:t>
      </w:r>
      <w:r>
        <w:rPr>
          <w:rFonts w:eastAsia="Times New Roman"/>
          <w:szCs w:val="24"/>
        </w:rPr>
        <w:t>.</w:t>
      </w:r>
      <w:r w:rsidRPr="00E97FF3">
        <w:rPr>
          <w:rFonts w:eastAsia="Times New Roman"/>
          <w:szCs w:val="24"/>
        </w:rPr>
        <w:t xml:space="preserve"> </w:t>
      </w:r>
      <w:r>
        <w:rPr>
          <w:rFonts w:eastAsia="Times New Roman"/>
          <w:szCs w:val="24"/>
        </w:rPr>
        <w:t>Α</w:t>
      </w:r>
      <w:r w:rsidRPr="00E97FF3">
        <w:rPr>
          <w:rFonts w:eastAsia="Times New Roman"/>
          <w:szCs w:val="24"/>
        </w:rPr>
        <w:t>ν θέλουμε δηλαδή να είμαστε δίκαιοι</w:t>
      </w:r>
      <w:r>
        <w:rPr>
          <w:rFonts w:eastAsia="Times New Roman"/>
          <w:szCs w:val="24"/>
        </w:rPr>
        <w:t>,</w:t>
      </w:r>
      <w:r w:rsidRPr="00E97FF3">
        <w:rPr>
          <w:rFonts w:eastAsia="Times New Roman"/>
          <w:szCs w:val="24"/>
        </w:rPr>
        <w:t xml:space="preserve"> πρέπει να πούμε ότι </w:t>
      </w:r>
      <w:r>
        <w:rPr>
          <w:rFonts w:eastAsia="Times New Roman"/>
          <w:szCs w:val="24"/>
        </w:rPr>
        <w:t xml:space="preserve">η κρίση, </w:t>
      </w:r>
      <w:r w:rsidRPr="00E97FF3">
        <w:rPr>
          <w:rFonts w:eastAsia="Times New Roman"/>
          <w:szCs w:val="24"/>
        </w:rPr>
        <w:t xml:space="preserve">και η παγκόσμια και </w:t>
      </w:r>
      <w:r>
        <w:rPr>
          <w:rFonts w:eastAsia="Times New Roman"/>
          <w:szCs w:val="24"/>
        </w:rPr>
        <w:t xml:space="preserve">η </w:t>
      </w:r>
      <w:r w:rsidRPr="00E97FF3">
        <w:rPr>
          <w:rFonts w:eastAsia="Times New Roman"/>
          <w:szCs w:val="24"/>
        </w:rPr>
        <w:t>ευρωπαϊκή και κυρίως η ελληνική</w:t>
      </w:r>
      <w:r>
        <w:rPr>
          <w:rFonts w:eastAsia="Times New Roman"/>
          <w:szCs w:val="24"/>
        </w:rPr>
        <w:t xml:space="preserve">, καθυστέρησαν κυρίως αυτό </w:t>
      </w:r>
      <w:r w:rsidRPr="00E97FF3">
        <w:rPr>
          <w:rFonts w:eastAsia="Times New Roman"/>
          <w:szCs w:val="24"/>
        </w:rPr>
        <w:t xml:space="preserve">το </w:t>
      </w:r>
      <w:r>
        <w:rPr>
          <w:rFonts w:eastAsia="Times New Roman"/>
          <w:szCs w:val="24"/>
        </w:rPr>
        <w:t>έ</w:t>
      </w:r>
      <w:r w:rsidRPr="00E97FF3">
        <w:rPr>
          <w:rFonts w:eastAsia="Times New Roman"/>
          <w:szCs w:val="24"/>
        </w:rPr>
        <w:t>ργο</w:t>
      </w:r>
      <w:r>
        <w:rPr>
          <w:rFonts w:eastAsia="Times New Roman"/>
          <w:szCs w:val="24"/>
        </w:rPr>
        <w:t>.</w:t>
      </w:r>
      <w:r w:rsidRPr="00E97FF3">
        <w:rPr>
          <w:rFonts w:eastAsia="Times New Roman"/>
          <w:szCs w:val="24"/>
        </w:rPr>
        <w:t xml:space="preserve"> </w:t>
      </w:r>
      <w:r>
        <w:rPr>
          <w:rFonts w:eastAsia="Times New Roman"/>
          <w:szCs w:val="24"/>
        </w:rPr>
        <w:t>Α</w:t>
      </w:r>
      <w:r w:rsidRPr="00E97FF3">
        <w:rPr>
          <w:rFonts w:eastAsia="Times New Roman"/>
          <w:szCs w:val="24"/>
        </w:rPr>
        <w:t>πόδειξη του γεγονότος αυτού είναι ότι και στο</w:t>
      </w:r>
      <w:r>
        <w:rPr>
          <w:rFonts w:eastAsia="Times New Roman"/>
          <w:szCs w:val="24"/>
        </w:rPr>
        <w:t>ν τωρινό διαγωνισμό προσήλθε τελικώς μια</w:t>
      </w:r>
      <w:r w:rsidRPr="00E97FF3">
        <w:rPr>
          <w:rFonts w:eastAsia="Times New Roman"/>
          <w:szCs w:val="24"/>
        </w:rPr>
        <w:t xml:space="preserve"> κοινοπραξία</w:t>
      </w:r>
      <w:r>
        <w:rPr>
          <w:rFonts w:eastAsia="Times New Roman"/>
          <w:szCs w:val="24"/>
        </w:rPr>
        <w:t>.</w:t>
      </w:r>
      <w:r w:rsidRPr="00E97FF3">
        <w:rPr>
          <w:rFonts w:eastAsia="Times New Roman"/>
          <w:szCs w:val="24"/>
        </w:rPr>
        <w:t xml:space="preserve"> </w:t>
      </w:r>
      <w:r>
        <w:rPr>
          <w:rFonts w:eastAsia="Times New Roman"/>
          <w:szCs w:val="24"/>
        </w:rPr>
        <w:t xml:space="preserve">Ας μην </w:t>
      </w:r>
      <w:r w:rsidRPr="00E97FF3">
        <w:rPr>
          <w:rFonts w:eastAsia="Times New Roman"/>
          <w:szCs w:val="24"/>
        </w:rPr>
        <w:t>προσπαθούμε</w:t>
      </w:r>
      <w:r>
        <w:rPr>
          <w:rFonts w:eastAsia="Times New Roman"/>
          <w:szCs w:val="24"/>
        </w:rPr>
        <w:t>,</w:t>
      </w:r>
      <w:r w:rsidRPr="00E97FF3">
        <w:rPr>
          <w:rFonts w:eastAsia="Times New Roman"/>
          <w:szCs w:val="24"/>
        </w:rPr>
        <w:t xml:space="preserve"> δηλαδή</w:t>
      </w:r>
      <w:r>
        <w:rPr>
          <w:rFonts w:eastAsia="Times New Roman"/>
          <w:szCs w:val="24"/>
        </w:rPr>
        <w:t>,</w:t>
      </w:r>
      <w:r w:rsidRPr="00E97FF3">
        <w:rPr>
          <w:rFonts w:eastAsia="Times New Roman"/>
          <w:szCs w:val="24"/>
        </w:rPr>
        <w:t xml:space="preserve"> να κάνουμε πολιτική είτε με το σταγονόμετρο των καθυστερήσεων</w:t>
      </w:r>
      <w:r>
        <w:rPr>
          <w:rFonts w:eastAsia="Times New Roman"/>
          <w:szCs w:val="24"/>
        </w:rPr>
        <w:t xml:space="preserve"> είτε με το σε ποιον </w:t>
      </w:r>
      <w:r w:rsidRPr="00E97FF3">
        <w:rPr>
          <w:rFonts w:eastAsia="Times New Roman"/>
          <w:szCs w:val="24"/>
        </w:rPr>
        <w:t>ανήκουν τα έργα</w:t>
      </w:r>
      <w:r>
        <w:rPr>
          <w:rFonts w:eastAsia="Times New Roman"/>
          <w:szCs w:val="24"/>
        </w:rPr>
        <w:t>,</w:t>
      </w:r>
      <w:r w:rsidRPr="00E97FF3">
        <w:rPr>
          <w:rFonts w:eastAsia="Times New Roman"/>
          <w:szCs w:val="24"/>
        </w:rPr>
        <w:t xml:space="preserve"> ποιος </w:t>
      </w:r>
      <w:r>
        <w:rPr>
          <w:rFonts w:eastAsia="Times New Roman"/>
          <w:szCs w:val="24"/>
        </w:rPr>
        <w:t>τ</w:t>
      </w:r>
      <w:r w:rsidRPr="00E97FF3">
        <w:rPr>
          <w:rFonts w:eastAsia="Times New Roman"/>
          <w:szCs w:val="24"/>
        </w:rPr>
        <w:t>α σχεδιάζει</w:t>
      </w:r>
      <w:r>
        <w:rPr>
          <w:rFonts w:eastAsia="Times New Roman"/>
          <w:szCs w:val="24"/>
        </w:rPr>
        <w:t>,</w:t>
      </w:r>
      <w:r w:rsidRPr="00E97FF3">
        <w:rPr>
          <w:rFonts w:eastAsia="Times New Roman"/>
          <w:szCs w:val="24"/>
        </w:rPr>
        <w:t xml:space="preserve"> </w:t>
      </w:r>
      <w:r>
        <w:rPr>
          <w:rFonts w:eastAsia="Times New Roman"/>
          <w:szCs w:val="24"/>
        </w:rPr>
        <w:t xml:space="preserve">ποιος τα εγκαινιάζει. </w:t>
      </w:r>
    </w:p>
    <w:p w14:paraId="224A1B40" w14:textId="77777777" w:rsidR="0081027C" w:rsidRDefault="00F5028E">
      <w:pPr>
        <w:spacing w:line="600" w:lineRule="auto"/>
        <w:ind w:firstLine="720"/>
        <w:jc w:val="both"/>
        <w:rPr>
          <w:rFonts w:eastAsia="Times New Roman"/>
          <w:szCs w:val="24"/>
        </w:rPr>
      </w:pPr>
      <w:r>
        <w:rPr>
          <w:rFonts w:eastAsia="Times New Roman"/>
          <w:szCs w:val="24"/>
        </w:rPr>
        <w:lastRenderedPageBreak/>
        <w:t>Ε</w:t>
      </w:r>
      <w:r w:rsidRPr="00E97FF3">
        <w:rPr>
          <w:rFonts w:eastAsia="Times New Roman"/>
          <w:szCs w:val="24"/>
        </w:rPr>
        <w:t xml:space="preserve">γώ κρατάω τη δέσμευση του </w:t>
      </w:r>
      <w:r>
        <w:rPr>
          <w:rFonts w:eastAsia="Times New Roman"/>
          <w:szCs w:val="24"/>
        </w:rPr>
        <w:t xml:space="preserve">κ. </w:t>
      </w:r>
      <w:proofErr w:type="spellStart"/>
      <w:r>
        <w:rPr>
          <w:rFonts w:eastAsia="Times New Roman"/>
          <w:szCs w:val="24"/>
        </w:rPr>
        <w:t>Σ</w:t>
      </w:r>
      <w:r w:rsidRPr="00E97FF3">
        <w:rPr>
          <w:rFonts w:eastAsia="Times New Roman"/>
          <w:szCs w:val="24"/>
        </w:rPr>
        <w:t>πίρτζη</w:t>
      </w:r>
      <w:proofErr w:type="spellEnd"/>
      <w:r w:rsidRPr="00E97FF3">
        <w:rPr>
          <w:rFonts w:eastAsia="Times New Roman"/>
          <w:szCs w:val="24"/>
        </w:rPr>
        <w:t xml:space="preserve"> για τα περί κοινωνικής αποκατάστασης</w:t>
      </w:r>
      <w:r>
        <w:rPr>
          <w:rFonts w:eastAsia="Times New Roman"/>
          <w:szCs w:val="24"/>
        </w:rPr>
        <w:t>,</w:t>
      </w:r>
      <w:r w:rsidRPr="00E97FF3">
        <w:rPr>
          <w:rFonts w:eastAsia="Times New Roman"/>
          <w:szCs w:val="24"/>
        </w:rPr>
        <w:t xml:space="preserve"> γιατί </w:t>
      </w:r>
      <w:r>
        <w:rPr>
          <w:rFonts w:eastAsia="Times New Roman"/>
          <w:szCs w:val="24"/>
        </w:rPr>
        <w:t>π</w:t>
      </w:r>
      <w:r w:rsidRPr="00E97FF3">
        <w:rPr>
          <w:rFonts w:eastAsia="Times New Roman"/>
          <w:szCs w:val="24"/>
        </w:rPr>
        <w:t>ράγματι</w:t>
      </w:r>
      <w:r>
        <w:rPr>
          <w:rFonts w:eastAsia="Times New Roman"/>
          <w:szCs w:val="24"/>
        </w:rPr>
        <w:t>,</w:t>
      </w:r>
      <w:r w:rsidRPr="00E97FF3">
        <w:rPr>
          <w:rFonts w:eastAsia="Times New Roman"/>
          <w:szCs w:val="24"/>
        </w:rPr>
        <w:t xml:space="preserve"> υπάρχουν και παγκόσμια και </w:t>
      </w:r>
      <w:r>
        <w:rPr>
          <w:rFonts w:eastAsia="Times New Roman"/>
          <w:szCs w:val="24"/>
        </w:rPr>
        <w:t>ε</w:t>
      </w:r>
      <w:r w:rsidRPr="00E97FF3">
        <w:rPr>
          <w:rFonts w:eastAsia="Times New Roman"/>
          <w:szCs w:val="24"/>
        </w:rPr>
        <w:t>υρωπαϊκά χρηματοδοτικά εργαλεία για την κοινωνική και επαγγελματική αποκατάσταση</w:t>
      </w:r>
      <w:r>
        <w:rPr>
          <w:rFonts w:eastAsia="Times New Roman"/>
          <w:szCs w:val="24"/>
        </w:rPr>
        <w:t xml:space="preserve">. Εδώ σε </w:t>
      </w:r>
      <w:r w:rsidRPr="00E97FF3">
        <w:rPr>
          <w:rFonts w:eastAsia="Times New Roman"/>
          <w:szCs w:val="24"/>
        </w:rPr>
        <w:t>αυτή</w:t>
      </w:r>
      <w:r>
        <w:rPr>
          <w:rFonts w:eastAsia="Times New Roman"/>
          <w:szCs w:val="24"/>
        </w:rPr>
        <w:t>ν</w:t>
      </w:r>
      <w:r w:rsidRPr="00E97FF3">
        <w:rPr>
          <w:rFonts w:eastAsia="Times New Roman"/>
          <w:szCs w:val="24"/>
        </w:rPr>
        <w:t xml:space="preserve"> την περίπτωση</w:t>
      </w:r>
      <w:r>
        <w:rPr>
          <w:rFonts w:eastAsia="Times New Roman"/>
          <w:szCs w:val="24"/>
        </w:rPr>
        <w:t>,</w:t>
      </w:r>
      <w:r w:rsidRPr="00E97FF3">
        <w:rPr>
          <w:rFonts w:eastAsia="Times New Roman"/>
          <w:szCs w:val="24"/>
        </w:rPr>
        <w:t xml:space="preserve"> μιλ</w:t>
      </w:r>
      <w:r w:rsidRPr="00E97FF3">
        <w:rPr>
          <w:rFonts w:eastAsia="Times New Roman"/>
          <w:szCs w:val="24"/>
        </w:rPr>
        <w:t xml:space="preserve">άμε για ανθρώπους με κατά κύριο επάγγελμα την </w:t>
      </w:r>
      <w:r>
        <w:rPr>
          <w:rFonts w:eastAsia="Times New Roman"/>
          <w:szCs w:val="24"/>
        </w:rPr>
        <w:t>α</w:t>
      </w:r>
      <w:r w:rsidRPr="00E97FF3">
        <w:rPr>
          <w:rFonts w:eastAsia="Times New Roman"/>
          <w:szCs w:val="24"/>
        </w:rPr>
        <w:t>γροτική παραγωγή</w:t>
      </w:r>
      <w:r>
        <w:rPr>
          <w:rFonts w:eastAsia="Times New Roman"/>
          <w:szCs w:val="24"/>
        </w:rPr>
        <w:t>. Κ</w:t>
      </w:r>
      <w:r w:rsidRPr="00E97FF3">
        <w:rPr>
          <w:rFonts w:eastAsia="Times New Roman"/>
          <w:szCs w:val="24"/>
        </w:rPr>
        <w:t>ρατάω αυτή</w:t>
      </w:r>
      <w:r>
        <w:rPr>
          <w:rFonts w:eastAsia="Times New Roman"/>
          <w:szCs w:val="24"/>
        </w:rPr>
        <w:t>ν</w:t>
      </w:r>
      <w:r w:rsidRPr="00E97FF3">
        <w:rPr>
          <w:rFonts w:eastAsia="Times New Roman"/>
          <w:szCs w:val="24"/>
        </w:rPr>
        <w:t xml:space="preserve"> τη δέσμευση</w:t>
      </w:r>
      <w:r>
        <w:rPr>
          <w:rFonts w:eastAsia="Times New Roman"/>
          <w:szCs w:val="24"/>
        </w:rPr>
        <w:t>.</w:t>
      </w:r>
      <w:r w:rsidRPr="00E97FF3">
        <w:rPr>
          <w:rFonts w:eastAsia="Times New Roman"/>
          <w:szCs w:val="24"/>
        </w:rPr>
        <w:t xml:space="preserve"> </w:t>
      </w:r>
      <w:r>
        <w:rPr>
          <w:rFonts w:eastAsia="Times New Roman"/>
          <w:szCs w:val="24"/>
        </w:rPr>
        <w:t>Τ</w:t>
      </w:r>
      <w:r w:rsidRPr="00E97FF3">
        <w:rPr>
          <w:rFonts w:eastAsia="Times New Roman"/>
          <w:szCs w:val="24"/>
        </w:rPr>
        <w:t>ο είπα και στην τοποθέτησή μου</w:t>
      </w:r>
      <w:r>
        <w:rPr>
          <w:rFonts w:eastAsia="Times New Roman"/>
          <w:szCs w:val="24"/>
        </w:rPr>
        <w:t>,</w:t>
      </w:r>
      <w:r w:rsidRPr="00E97FF3">
        <w:rPr>
          <w:rFonts w:eastAsia="Times New Roman"/>
          <w:szCs w:val="24"/>
        </w:rPr>
        <w:t xml:space="preserve"> γιατί η απαλλοτρίωση</w:t>
      </w:r>
      <w:r>
        <w:rPr>
          <w:rFonts w:eastAsia="Times New Roman"/>
          <w:szCs w:val="24"/>
        </w:rPr>
        <w:t xml:space="preserve"> και στη συνέχεια η </w:t>
      </w:r>
      <w:r w:rsidRPr="00E97FF3">
        <w:rPr>
          <w:rFonts w:eastAsia="Times New Roman"/>
          <w:szCs w:val="24"/>
        </w:rPr>
        <w:t>αποζημίωση δεν συνιστούν κοινωνική ή επαγγελματική αποκατάσταση των θιγ</w:t>
      </w:r>
      <w:r>
        <w:rPr>
          <w:rFonts w:eastAsia="Times New Roman"/>
          <w:szCs w:val="24"/>
        </w:rPr>
        <w:t>ο</w:t>
      </w:r>
      <w:r w:rsidRPr="00E97FF3">
        <w:rPr>
          <w:rFonts w:eastAsia="Times New Roman"/>
          <w:szCs w:val="24"/>
        </w:rPr>
        <w:t>μ</w:t>
      </w:r>
      <w:r>
        <w:rPr>
          <w:rFonts w:eastAsia="Times New Roman"/>
          <w:szCs w:val="24"/>
        </w:rPr>
        <w:t>έν</w:t>
      </w:r>
      <w:r w:rsidRPr="00E97FF3">
        <w:rPr>
          <w:rFonts w:eastAsia="Times New Roman"/>
          <w:szCs w:val="24"/>
        </w:rPr>
        <w:t xml:space="preserve">ων παραγωγών της </w:t>
      </w:r>
      <w:r w:rsidRPr="00E97FF3">
        <w:rPr>
          <w:rFonts w:eastAsia="Times New Roman"/>
          <w:szCs w:val="24"/>
        </w:rPr>
        <w:t>περιοχής</w:t>
      </w:r>
      <w:r>
        <w:rPr>
          <w:rFonts w:eastAsia="Times New Roman"/>
          <w:szCs w:val="24"/>
        </w:rPr>
        <w:t>. Μ</w:t>
      </w:r>
      <w:r w:rsidRPr="00E97FF3">
        <w:rPr>
          <w:rFonts w:eastAsia="Times New Roman"/>
          <w:szCs w:val="24"/>
        </w:rPr>
        <w:t>πορούμε να αναζητήσουμε</w:t>
      </w:r>
      <w:r>
        <w:rPr>
          <w:rFonts w:eastAsia="Times New Roman"/>
          <w:szCs w:val="24"/>
        </w:rPr>
        <w:t>,</w:t>
      </w:r>
      <w:r w:rsidRPr="00E97FF3">
        <w:rPr>
          <w:rFonts w:eastAsia="Times New Roman"/>
          <w:szCs w:val="24"/>
        </w:rPr>
        <w:t xml:space="preserve"> </w:t>
      </w:r>
      <w:r>
        <w:rPr>
          <w:rFonts w:eastAsia="Times New Roman"/>
          <w:szCs w:val="24"/>
        </w:rPr>
        <w:t>λ</w:t>
      </w:r>
      <w:r w:rsidRPr="00E97FF3">
        <w:rPr>
          <w:rFonts w:eastAsia="Times New Roman"/>
          <w:szCs w:val="24"/>
        </w:rPr>
        <w:t>οιπόν</w:t>
      </w:r>
      <w:r>
        <w:rPr>
          <w:rFonts w:eastAsia="Times New Roman"/>
          <w:szCs w:val="24"/>
        </w:rPr>
        <w:t>,</w:t>
      </w:r>
      <w:r w:rsidRPr="00E97FF3">
        <w:rPr>
          <w:rFonts w:eastAsia="Times New Roman"/>
          <w:szCs w:val="24"/>
        </w:rPr>
        <w:t xml:space="preserve"> τα εργαλεία</w:t>
      </w:r>
      <w:r>
        <w:rPr>
          <w:rFonts w:eastAsia="Times New Roman"/>
          <w:szCs w:val="24"/>
        </w:rPr>
        <w:t>.</w:t>
      </w:r>
    </w:p>
    <w:p w14:paraId="224A1B41" w14:textId="77777777" w:rsidR="0081027C" w:rsidRDefault="00F5028E">
      <w:pPr>
        <w:spacing w:line="600" w:lineRule="auto"/>
        <w:ind w:firstLine="720"/>
        <w:jc w:val="both"/>
        <w:rPr>
          <w:rFonts w:eastAsia="Times New Roman"/>
          <w:szCs w:val="24"/>
        </w:rPr>
      </w:pPr>
      <w:r>
        <w:rPr>
          <w:rFonts w:eastAsia="Times New Roman"/>
          <w:szCs w:val="24"/>
        </w:rPr>
        <w:t>Ε</w:t>
      </w:r>
      <w:r w:rsidRPr="00E97FF3">
        <w:rPr>
          <w:rFonts w:eastAsia="Times New Roman"/>
          <w:szCs w:val="24"/>
        </w:rPr>
        <w:t>κείνο που μας φοβίζει περισσότερο είναι η τήρηση των χρονοδιαγραμμάτων</w:t>
      </w:r>
      <w:r>
        <w:rPr>
          <w:rFonts w:eastAsia="Times New Roman"/>
          <w:szCs w:val="24"/>
        </w:rPr>
        <w:t>, διότι υπάρχουν ορισμένα θολά σημεία</w:t>
      </w:r>
      <w:r>
        <w:rPr>
          <w:rFonts w:eastAsia="Times New Roman"/>
          <w:szCs w:val="24"/>
        </w:rPr>
        <w:t>,</w:t>
      </w:r>
      <w:r>
        <w:rPr>
          <w:rFonts w:eastAsia="Times New Roman"/>
          <w:szCs w:val="24"/>
        </w:rPr>
        <w:t xml:space="preserve"> τα </w:t>
      </w:r>
      <w:r w:rsidRPr="00E97FF3">
        <w:rPr>
          <w:rFonts w:eastAsia="Times New Roman"/>
          <w:szCs w:val="24"/>
        </w:rPr>
        <w:t>οποία πρέπει να ξεκαθαρίσουν</w:t>
      </w:r>
      <w:r>
        <w:rPr>
          <w:rFonts w:eastAsia="Times New Roman"/>
          <w:szCs w:val="24"/>
        </w:rPr>
        <w:t>,</w:t>
      </w:r>
      <w:r w:rsidRPr="00E97FF3">
        <w:rPr>
          <w:rFonts w:eastAsia="Times New Roman"/>
          <w:szCs w:val="24"/>
        </w:rPr>
        <w:t xml:space="preserve"> όπως η οριστική τιμή </w:t>
      </w:r>
      <w:r w:rsidRPr="00E97FF3">
        <w:rPr>
          <w:rFonts w:eastAsia="Times New Roman"/>
          <w:szCs w:val="24"/>
        </w:rPr>
        <w:t>μονάδας</w:t>
      </w:r>
      <w:r>
        <w:rPr>
          <w:rFonts w:eastAsia="Times New Roman"/>
          <w:szCs w:val="24"/>
        </w:rPr>
        <w:t>,</w:t>
      </w:r>
      <w:r w:rsidRPr="00E97FF3">
        <w:rPr>
          <w:rFonts w:eastAsia="Times New Roman"/>
          <w:szCs w:val="24"/>
        </w:rPr>
        <w:t xml:space="preserve"> τα </w:t>
      </w:r>
      <w:r>
        <w:rPr>
          <w:rFonts w:eastAsia="Times New Roman"/>
          <w:szCs w:val="24"/>
        </w:rPr>
        <w:t xml:space="preserve">περιβαλλοντικά, </w:t>
      </w:r>
      <w:r w:rsidRPr="00E97FF3">
        <w:rPr>
          <w:rFonts w:eastAsia="Times New Roman"/>
          <w:szCs w:val="24"/>
        </w:rPr>
        <w:t xml:space="preserve">τα </w:t>
      </w:r>
      <w:r w:rsidRPr="00E97FF3">
        <w:rPr>
          <w:rFonts w:eastAsia="Times New Roman"/>
          <w:szCs w:val="24"/>
        </w:rPr>
        <w:t>αντιπλημμυρικά και όλες αυτές οι ιστορίες</w:t>
      </w:r>
      <w:r>
        <w:rPr>
          <w:rFonts w:eastAsia="Times New Roman"/>
          <w:szCs w:val="24"/>
        </w:rPr>
        <w:t>,</w:t>
      </w:r>
      <w:r w:rsidRPr="00E97FF3">
        <w:rPr>
          <w:rFonts w:eastAsia="Times New Roman"/>
          <w:szCs w:val="24"/>
        </w:rPr>
        <w:t xml:space="preserve"> σε συνδυασμό με τον </w:t>
      </w:r>
      <w:r>
        <w:rPr>
          <w:rFonts w:eastAsia="Times New Roman"/>
          <w:szCs w:val="24"/>
        </w:rPr>
        <w:t>Β</w:t>
      </w:r>
      <w:r w:rsidRPr="00E97FF3">
        <w:rPr>
          <w:rFonts w:eastAsia="Times New Roman"/>
          <w:szCs w:val="24"/>
        </w:rPr>
        <w:t xml:space="preserve">όρειο </w:t>
      </w:r>
      <w:r>
        <w:rPr>
          <w:rFonts w:eastAsia="Times New Roman"/>
          <w:szCs w:val="24"/>
        </w:rPr>
        <w:t>Ο</w:t>
      </w:r>
      <w:r w:rsidRPr="00E97FF3">
        <w:rPr>
          <w:rFonts w:eastAsia="Times New Roman"/>
          <w:szCs w:val="24"/>
        </w:rPr>
        <w:t xml:space="preserve">δικό </w:t>
      </w:r>
      <w:r>
        <w:rPr>
          <w:rFonts w:eastAsia="Times New Roman"/>
          <w:szCs w:val="24"/>
        </w:rPr>
        <w:t>Ά</w:t>
      </w:r>
      <w:r w:rsidRPr="00E97FF3">
        <w:rPr>
          <w:rFonts w:eastAsia="Times New Roman"/>
          <w:szCs w:val="24"/>
        </w:rPr>
        <w:t>ξονα</w:t>
      </w:r>
      <w:r>
        <w:rPr>
          <w:rFonts w:eastAsia="Times New Roman"/>
          <w:szCs w:val="24"/>
        </w:rPr>
        <w:t>, για</w:t>
      </w:r>
      <w:r w:rsidRPr="00E97FF3">
        <w:rPr>
          <w:rFonts w:eastAsia="Times New Roman"/>
          <w:szCs w:val="24"/>
        </w:rPr>
        <w:t xml:space="preserve"> τον οποίο </w:t>
      </w:r>
      <w:r>
        <w:rPr>
          <w:rFonts w:eastAsia="Times New Roman"/>
          <w:szCs w:val="24"/>
        </w:rPr>
        <w:t>ακούω ότι σ</w:t>
      </w:r>
      <w:r w:rsidRPr="00E97FF3">
        <w:rPr>
          <w:rFonts w:eastAsia="Times New Roman"/>
          <w:szCs w:val="24"/>
        </w:rPr>
        <w:t xml:space="preserve">τα </w:t>
      </w:r>
      <w:r>
        <w:rPr>
          <w:rFonts w:eastAsia="Times New Roman"/>
          <w:szCs w:val="24"/>
        </w:rPr>
        <w:t xml:space="preserve">σαράντα </w:t>
      </w:r>
      <w:r w:rsidRPr="00E97FF3">
        <w:rPr>
          <w:rFonts w:eastAsia="Times New Roman"/>
          <w:szCs w:val="24"/>
        </w:rPr>
        <w:t>χρόνια έγιναν</w:t>
      </w:r>
      <w:r>
        <w:rPr>
          <w:rFonts w:eastAsia="Times New Roman"/>
          <w:szCs w:val="24"/>
        </w:rPr>
        <w:t xml:space="preserve"> μόλις </w:t>
      </w:r>
      <w:proofErr w:type="spellStart"/>
      <w:r>
        <w:rPr>
          <w:rFonts w:eastAsia="Times New Roman"/>
          <w:szCs w:val="24"/>
        </w:rPr>
        <w:t>πενήντα</w:t>
      </w:r>
      <w:r>
        <w:rPr>
          <w:rFonts w:eastAsia="Times New Roman"/>
          <w:szCs w:val="24"/>
        </w:rPr>
        <w:t>χιλιόμετρα</w:t>
      </w:r>
      <w:proofErr w:type="spellEnd"/>
      <w:r>
        <w:rPr>
          <w:rFonts w:eastAsia="Times New Roman"/>
          <w:szCs w:val="24"/>
        </w:rPr>
        <w:t>. Έ</w:t>
      </w:r>
      <w:r w:rsidRPr="00E97FF3">
        <w:rPr>
          <w:rFonts w:eastAsia="Times New Roman"/>
          <w:szCs w:val="24"/>
        </w:rPr>
        <w:t>γιναν</w:t>
      </w:r>
      <w:r>
        <w:rPr>
          <w:rFonts w:eastAsia="Times New Roman"/>
          <w:szCs w:val="24"/>
        </w:rPr>
        <w:t>,</w:t>
      </w:r>
      <w:r w:rsidRPr="00E97FF3">
        <w:rPr>
          <w:rFonts w:eastAsia="Times New Roman"/>
          <w:szCs w:val="24"/>
        </w:rPr>
        <w:t xml:space="preserve"> </w:t>
      </w:r>
      <w:r>
        <w:rPr>
          <w:rFonts w:eastAsia="Times New Roman"/>
          <w:szCs w:val="24"/>
        </w:rPr>
        <w:t>όμως,</w:t>
      </w:r>
      <w:r w:rsidRPr="00E97FF3">
        <w:rPr>
          <w:rFonts w:eastAsia="Times New Roman"/>
          <w:szCs w:val="24"/>
        </w:rPr>
        <w:t xml:space="preserve"> όλοι οι μεγάλοι οδικοί άξονες της χώρας</w:t>
      </w:r>
      <w:r>
        <w:rPr>
          <w:rFonts w:eastAsia="Times New Roman"/>
          <w:szCs w:val="24"/>
        </w:rPr>
        <w:t xml:space="preserve">. Εν </w:t>
      </w:r>
      <w:r w:rsidRPr="00E97FF3">
        <w:rPr>
          <w:rFonts w:eastAsia="Times New Roman"/>
          <w:szCs w:val="24"/>
        </w:rPr>
        <w:t xml:space="preserve">πάση </w:t>
      </w:r>
      <w:proofErr w:type="spellStart"/>
      <w:r w:rsidRPr="00E97FF3">
        <w:rPr>
          <w:rFonts w:eastAsia="Times New Roman"/>
          <w:szCs w:val="24"/>
        </w:rPr>
        <w:t>περιπτώσει</w:t>
      </w:r>
      <w:proofErr w:type="spellEnd"/>
      <w:r>
        <w:rPr>
          <w:rFonts w:eastAsia="Times New Roman"/>
          <w:szCs w:val="24"/>
        </w:rPr>
        <w:t>,</w:t>
      </w:r>
      <w:r w:rsidRPr="00E97FF3">
        <w:rPr>
          <w:rFonts w:eastAsia="Times New Roman"/>
          <w:szCs w:val="24"/>
        </w:rPr>
        <w:t xml:space="preserve"> η </w:t>
      </w:r>
      <w:r>
        <w:rPr>
          <w:rFonts w:eastAsia="Times New Roman"/>
          <w:szCs w:val="24"/>
        </w:rPr>
        <w:lastRenderedPageBreak/>
        <w:t>Κ</w:t>
      </w:r>
      <w:r w:rsidRPr="00E97FF3">
        <w:rPr>
          <w:rFonts w:eastAsia="Times New Roman"/>
          <w:szCs w:val="24"/>
        </w:rPr>
        <w:t>υβέρνηση</w:t>
      </w:r>
      <w:r>
        <w:rPr>
          <w:rFonts w:eastAsia="Times New Roman"/>
          <w:szCs w:val="24"/>
        </w:rPr>
        <w:t>,</w:t>
      </w:r>
      <w:r w:rsidRPr="00E97FF3">
        <w:rPr>
          <w:rFonts w:eastAsia="Times New Roman"/>
          <w:szCs w:val="24"/>
        </w:rPr>
        <w:t xml:space="preserve"> κατ</w:t>
      </w:r>
      <w:r>
        <w:rPr>
          <w:rFonts w:eastAsia="Times New Roman"/>
          <w:szCs w:val="24"/>
        </w:rPr>
        <w:t>’</w:t>
      </w:r>
      <w:r w:rsidRPr="00E97FF3">
        <w:rPr>
          <w:rFonts w:eastAsia="Times New Roman"/>
          <w:szCs w:val="24"/>
        </w:rPr>
        <w:t xml:space="preserve"> </w:t>
      </w:r>
      <w:proofErr w:type="spellStart"/>
      <w:r w:rsidRPr="00E97FF3">
        <w:rPr>
          <w:rFonts w:eastAsia="Times New Roman"/>
          <w:szCs w:val="24"/>
        </w:rPr>
        <w:t>αναλο</w:t>
      </w:r>
      <w:r w:rsidRPr="00E97FF3">
        <w:rPr>
          <w:rFonts w:eastAsia="Times New Roman"/>
          <w:szCs w:val="24"/>
        </w:rPr>
        <w:t>γία</w:t>
      </w:r>
      <w:r>
        <w:rPr>
          <w:rFonts w:eastAsia="Times New Roman"/>
          <w:szCs w:val="24"/>
        </w:rPr>
        <w:t>ν</w:t>
      </w:r>
      <w:proofErr w:type="spellEnd"/>
      <w:r>
        <w:rPr>
          <w:rFonts w:eastAsia="Times New Roman"/>
          <w:szCs w:val="24"/>
        </w:rPr>
        <w:t>,</w:t>
      </w:r>
      <w:r w:rsidRPr="00E97FF3">
        <w:rPr>
          <w:rFonts w:eastAsia="Times New Roman"/>
          <w:szCs w:val="24"/>
        </w:rPr>
        <w:t xml:space="preserve"> </w:t>
      </w:r>
      <w:r>
        <w:rPr>
          <w:rFonts w:eastAsia="Times New Roman"/>
          <w:szCs w:val="24"/>
        </w:rPr>
        <w:t>σ</w:t>
      </w:r>
      <w:r w:rsidRPr="00E97FF3">
        <w:rPr>
          <w:rFonts w:eastAsia="Times New Roman"/>
          <w:szCs w:val="24"/>
        </w:rPr>
        <w:t xml:space="preserve">τα 4,5 χρόνια θα έπρεπε να έχει παρουσιάσει </w:t>
      </w:r>
      <w:r>
        <w:rPr>
          <w:rFonts w:eastAsia="Times New Roman"/>
          <w:szCs w:val="24"/>
        </w:rPr>
        <w:t>πέντε</w:t>
      </w:r>
      <w:r w:rsidRPr="00E97FF3">
        <w:rPr>
          <w:rFonts w:eastAsia="Times New Roman"/>
          <w:szCs w:val="24"/>
        </w:rPr>
        <w:t xml:space="preserve"> χιλιόμετρα</w:t>
      </w:r>
      <w:r>
        <w:rPr>
          <w:rFonts w:eastAsia="Times New Roman"/>
          <w:szCs w:val="24"/>
        </w:rPr>
        <w:t>,</w:t>
      </w:r>
      <w:r w:rsidRPr="00E97FF3">
        <w:rPr>
          <w:rFonts w:eastAsia="Times New Roman"/>
          <w:szCs w:val="24"/>
        </w:rPr>
        <w:t xml:space="preserve"> για να μην τα βάζουμε όλα στο ζύγι και </w:t>
      </w:r>
      <w:r>
        <w:rPr>
          <w:rFonts w:eastAsia="Times New Roman"/>
          <w:szCs w:val="24"/>
        </w:rPr>
        <w:t>με το</w:t>
      </w:r>
      <w:r w:rsidRPr="00E97FF3">
        <w:rPr>
          <w:rFonts w:eastAsia="Times New Roman"/>
          <w:szCs w:val="24"/>
        </w:rPr>
        <w:t xml:space="preserve"> σταγονόμετρο</w:t>
      </w:r>
      <w:r>
        <w:rPr>
          <w:rFonts w:eastAsia="Times New Roman"/>
          <w:szCs w:val="24"/>
        </w:rPr>
        <w:t>.</w:t>
      </w:r>
    </w:p>
    <w:p w14:paraId="224A1B42" w14:textId="77777777" w:rsidR="0081027C" w:rsidRDefault="00F5028E">
      <w:pPr>
        <w:spacing w:line="600" w:lineRule="auto"/>
        <w:ind w:firstLine="720"/>
        <w:jc w:val="both"/>
        <w:rPr>
          <w:rFonts w:eastAsia="Times New Roman"/>
          <w:szCs w:val="24"/>
        </w:rPr>
      </w:pPr>
      <w:r>
        <w:rPr>
          <w:rFonts w:eastAsia="Times New Roman"/>
          <w:szCs w:val="24"/>
        </w:rPr>
        <w:t>Α</w:t>
      </w:r>
      <w:r w:rsidRPr="00E97FF3">
        <w:rPr>
          <w:rFonts w:eastAsia="Times New Roman"/>
          <w:szCs w:val="24"/>
        </w:rPr>
        <w:t xml:space="preserve">πό </w:t>
      </w:r>
      <w:r>
        <w:rPr>
          <w:rFonts w:eastAsia="Times New Roman"/>
          <w:szCs w:val="24"/>
        </w:rPr>
        <w:t>ε</w:t>
      </w:r>
      <w:r w:rsidRPr="00E97FF3">
        <w:rPr>
          <w:rFonts w:eastAsia="Times New Roman"/>
          <w:szCs w:val="24"/>
        </w:rPr>
        <w:t>κεί και πέρα</w:t>
      </w:r>
      <w:r>
        <w:rPr>
          <w:rFonts w:eastAsia="Times New Roman"/>
          <w:szCs w:val="24"/>
        </w:rPr>
        <w:t>,</w:t>
      </w:r>
      <w:r w:rsidRPr="00E97FF3">
        <w:rPr>
          <w:rFonts w:eastAsia="Times New Roman"/>
          <w:szCs w:val="24"/>
        </w:rPr>
        <w:t xml:space="preserve"> θολώνει η σημερινή</w:t>
      </w:r>
      <w:r>
        <w:rPr>
          <w:rFonts w:eastAsia="Times New Roman"/>
          <w:szCs w:val="24"/>
        </w:rPr>
        <w:t xml:space="preserve">, </w:t>
      </w:r>
      <w:r w:rsidRPr="00E97FF3">
        <w:rPr>
          <w:rFonts w:eastAsia="Times New Roman"/>
          <w:szCs w:val="24"/>
        </w:rPr>
        <w:t>σχεδόν καθολική συναίνεση για το έργο από την τροπολογία για την αναδιάρθρωση των κατηγορ</w:t>
      </w:r>
      <w:r w:rsidRPr="00E97FF3">
        <w:rPr>
          <w:rFonts w:eastAsia="Times New Roman"/>
          <w:szCs w:val="24"/>
        </w:rPr>
        <w:t>ιών των πρωταθλημάτων</w:t>
      </w:r>
      <w:r>
        <w:rPr>
          <w:rFonts w:eastAsia="Times New Roman"/>
          <w:szCs w:val="24"/>
        </w:rPr>
        <w:t>,</w:t>
      </w:r>
      <w:r w:rsidRPr="00E97FF3">
        <w:rPr>
          <w:rFonts w:eastAsia="Times New Roman"/>
          <w:szCs w:val="24"/>
        </w:rPr>
        <w:t xml:space="preserve"> που έφερε ως μη όφειλε σήμερα ο κύριος Βασιλειάδης και μεγάλο μέρος της συζήτησης επικεντρώθηκε εκεί</w:t>
      </w:r>
      <w:r>
        <w:rPr>
          <w:rFonts w:eastAsia="Times New Roman"/>
          <w:szCs w:val="24"/>
        </w:rPr>
        <w:t xml:space="preserve">. Αδικεί </w:t>
      </w:r>
      <w:r w:rsidRPr="00E97FF3">
        <w:rPr>
          <w:rFonts w:eastAsia="Times New Roman"/>
          <w:szCs w:val="24"/>
        </w:rPr>
        <w:t>πολλές ομάδες</w:t>
      </w:r>
      <w:r>
        <w:rPr>
          <w:rFonts w:eastAsia="Times New Roman"/>
          <w:szCs w:val="24"/>
        </w:rPr>
        <w:t>.</w:t>
      </w:r>
      <w:r w:rsidRPr="00E97FF3">
        <w:rPr>
          <w:rFonts w:eastAsia="Times New Roman"/>
          <w:szCs w:val="24"/>
        </w:rPr>
        <w:t xml:space="preserve"> </w:t>
      </w:r>
      <w:r>
        <w:rPr>
          <w:rFonts w:eastAsia="Times New Roman"/>
          <w:szCs w:val="24"/>
        </w:rPr>
        <w:t>Ε</w:t>
      </w:r>
      <w:r w:rsidRPr="00E97FF3">
        <w:rPr>
          <w:rFonts w:eastAsia="Times New Roman"/>
          <w:szCs w:val="24"/>
        </w:rPr>
        <w:t>ίναι κακός τρόπος νομοθέτησης</w:t>
      </w:r>
      <w:r>
        <w:rPr>
          <w:rFonts w:eastAsia="Times New Roman"/>
          <w:szCs w:val="24"/>
        </w:rPr>
        <w:t>.</w:t>
      </w:r>
      <w:r w:rsidRPr="00E97FF3">
        <w:rPr>
          <w:rFonts w:eastAsia="Times New Roman"/>
          <w:szCs w:val="24"/>
        </w:rPr>
        <w:t xml:space="preserve"> </w:t>
      </w:r>
      <w:r>
        <w:rPr>
          <w:rFonts w:eastAsia="Times New Roman"/>
          <w:szCs w:val="24"/>
        </w:rPr>
        <w:t>Τ</w:t>
      </w:r>
      <w:r w:rsidRPr="00E97FF3">
        <w:rPr>
          <w:rFonts w:eastAsia="Times New Roman"/>
          <w:szCs w:val="24"/>
        </w:rPr>
        <w:t>ο είπαμε</w:t>
      </w:r>
      <w:r>
        <w:rPr>
          <w:rFonts w:eastAsia="Times New Roman"/>
          <w:szCs w:val="24"/>
        </w:rPr>
        <w:t>,</w:t>
      </w:r>
      <w:r w:rsidRPr="00E97FF3">
        <w:rPr>
          <w:rFonts w:eastAsia="Times New Roman"/>
          <w:szCs w:val="24"/>
        </w:rPr>
        <w:t xml:space="preserve"> δεν θα το επαναλάβουμε</w:t>
      </w:r>
      <w:r>
        <w:rPr>
          <w:rFonts w:eastAsia="Times New Roman"/>
          <w:szCs w:val="24"/>
        </w:rPr>
        <w:t>.</w:t>
      </w:r>
    </w:p>
    <w:p w14:paraId="224A1B43" w14:textId="77777777" w:rsidR="0081027C" w:rsidRDefault="00F5028E">
      <w:pPr>
        <w:spacing w:line="600" w:lineRule="auto"/>
        <w:ind w:firstLine="720"/>
        <w:jc w:val="both"/>
        <w:rPr>
          <w:rFonts w:eastAsia="Times New Roman"/>
          <w:szCs w:val="24"/>
        </w:rPr>
      </w:pPr>
      <w:r>
        <w:rPr>
          <w:rFonts w:eastAsia="Times New Roman"/>
          <w:szCs w:val="24"/>
        </w:rPr>
        <w:t>Θα χρειαστώ</w:t>
      </w:r>
      <w:r w:rsidRPr="00E97FF3">
        <w:rPr>
          <w:rFonts w:eastAsia="Times New Roman"/>
          <w:szCs w:val="24"/>
        </w:rPr>
        <w:t xml:space="preserve"> μόνο ένα λεπτό</w:t>
      </w:r>
      <w:r>
        <w:rPr>
          <w:rFonts w:eastAsia="Times New Roman"/>
          <w:szCs w:val="24"/>
        </w:rPr>
        <w:t>,</w:t>
      </w:r>
      <w:r>
        <w:rPr>
          <w:rFonts w:eastAsia="Times New Roman"/>
          <w:szCs w:val="24"/>
        </w:rPr>
        <w:t xml:space="preserve"> για να αναφερθ</w:t>
      </w:r>
      <w:r>
        <w:rPr>
          <w:rFonts w:eastAsia="Times New Roman"/>
          <w:szCs w:val="24"/>
        </w:rPr>
        <w:t>ώ στ</w:t>
      </w:r>
      <w:r w:rsidRPr="00E97FF3">
        <w:rPr>
          <w:rFonts w:eastAsia="Times New Roman"/>
          <w:szCs w:val="24"/>
        </w:rPr>
        <w:t xml:space="preserve">ον </w:t>
      </w:r>
      <w:r>
        <w:rPr>
          <w:rFonts w:eastAsia="Times New Roman"/>
          <w:szCs w:val="24"/>
        </w:rPr>
        <w:t>Κ</w:t>
      </w:r>
      <w:r w:rsidRPr="00E97FF3">
        <w:rPr>
          <w:rFonts w:eastAsia="Times New Roman"/>
          <w:szCs w:val="24"/>
        </w:rPr>
        <w:t>οινο</w:t>
      </w:r>
      <w:r>
        <w:rPr>
          <w:rFonts w:eastAsia="Times New Roman"/>
          <w:szCs w:val="24"/>
        </w:rPr>
        <w:t xml:space="preserve">βουλευτικό Εκπρόσωπο του ΣΥΡΙΖΑ, </w:t>
      </w:r>
      <w:r w:rsidRPr="00E97FF3">
        <w:rPr>
          <w:rFonts w:eastAsia="Times New Roman"/>
          <w:szCs w:val="24"/>
        </w:rPr>
        <w:t>τον οποίο ιδιαίτερα εκτιμώ</w:t>
      </w:r>
      <w:r>
        <w:rPr>
          <w:rFonts w:eastAsia="Times New Roman"/>
          <w:szCs w:val="24"/>
        </w:rPr>
        <w:t>,</w:t>
      </w:r>
      <w:r w:rsidRPr="00E97FF3">
        <w:rPr>
          <w:rFonts w:eastAsia="Times New Roman"/>
          <w:szCs w:val="24"/>
        </w:rPr>
        <w:t xml:space="preserve"> γιατί πιστεύω ότι υπήρξε άδικος και με την πα</w:t>
      </w:r>
      <w:r>
        <w:rPr>
          <w:rFonts w:eastAsia="Times New Roman"/>
          <w:szCs w:val="24"/>
        </w:rPr>
        <w:t xml:space="preserve">ράταξη και με τη Νέα Δημοκρατία. </w:t>
      </w:r>
    </w:p>
    <w:p w14:paraId="224A1B44" w14:textId="77777777" w:rsidR="0081027C" w:rsidRDefault="00F5028E">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Ξυδάκη</w:t>
      </w:r>
      <w:proofErr w:type="spellEnd"/>
      <w:r>
        <w:rPr>
          <w:rFonts w:eastAsia="Times New Roman"/>
          <w:szCs w:val="24"/>
        </w:rPr>
        <w:t xml:space="preserve">, μας μιλήσατε και εσείς και ο κύριος Υπουργός για νεοφιλελευθερισμούς. Να βάλετε καλά στο μυαλό σας ότι η Νέα Δημοκρατία παραμένει το μόνο </w:t>
      </w:r>
      <w:r w:rsidRPr="00E97FF3">
        <w:rPr>
          <w:rFonts w:eastAsia="Times New Roman"/>
          <w:szCs w:val="24"/>
        </w:rPr>
        <w:t>λαϊκό φιλελεύθερο κόμμα της χώρας</w:t>
      </w:r>
      <w:r>
        <w:rPr>
          <w:rFonts w:eastAsia="Times New Roman"/>
          <w:szCs w:val="24"/>
        </w:rPr>
        <w:t>, γι’ αυτό και είναι καταξιωμένο</w:t>
      </w:r>
      <w:r w:rsidRPr="00E97FF3">
        <w:rPr>
          <w:rFonts w:eastAsia="Times New Roman"/>
          <w:szCs w:val="24"/>
        </w:rPr>
        <w:t xml:space="preserve"> στη </w:t>
      </w:r>
      <w:r>
        <w:rPr>
          <w:rFonts w:eastAsia="Times New Roman"/>
          <w:szCs w:val="24"/>
        </w:rPr>
        <w:t>σ</w:t>
      </w:r>
      <w:r w:rsidRPr="00E97FF3">
        <w:rPr>
          <w:rFonts w:eastAsia="Times New Roman"/>
          <w:szCs w:val="24"/>
        </w:rPr>
        <w:t xml:space="preserve">υνείδηση του </w:t>
      </w:r>
      <w:r>
        <w:rPr>
          <w:rFonts w:eastAsia="Times New Roman"/>
          <w:szCs w:val="24"/>
        </w:rPr>
        <w:t>ε</w:t>
      </w:r>
      <w:r w:rsidRPr="00E97FF3">
        <w:rPr>
          <w:rFonts w:eastAsia="Times New Roman"/>
          <w:szCs w:val="24"/>
        </w:rPr>
        <w:t xml:space="preserve">κλογικού </w:t>
      </w:r>
      <w:r>
        <w:rPr>
          <w:rFonts w:eastAsia="Times New Roman"/>
          <w:szCs w:val="24"/>
        </w:rPr>
        <w:t>σ</w:t>
      </w:r>
      <w:r w:rsidRPr="00E97FF3">
        <w:rPr>
          <w:rFonts w:eastAsia="Times New Roman"/>
          <w:szCs w:val="24"/>
        </w:rPr>
        <w:t>ώματος και είναι το μ</w:t>
      </w:r>
      <w:r w:rsidRPr="00E97FF3">
        <w:rPr>
          <w:rFonts w:eastAsia="Times New Roman"/>
          <w:szCs w:val="24"/>
        </w:rPr>
        <w:t>οναδικό που παραμένει μεγάλο κόμμα καθ</w:t>
      </w:r>
      <w:r>
        <w:rPr>
          <w:rFonts w:eastAsia="Times New Roman"/>
          <w:szCs w:val="24"/>
        </w:rPr>
        <w:t xml:space="preserve">’ </w:t>
      </w:r>
      <w:r w:rsidRPr="00E97FF3">
        <w:rPr>
          <w:rFonts w:eastAsia="Times New Roman"/>
          <w:szCs w:val="24"/>
        </w:rPr>
        <w:t xml:space="preserve">όλη τη διάρκεια της </w:t>
      </w:r>
      <w:r>
        <w:rPr>
          <w:rFonts w:eastAsia="Times New Roman"/>
          <w:szCs w:val="24"/>
        </w:rPr>
        <w:t>Μ</w:t>
      </w:r>
      <w:r w:rsidRPr="00E97FF3">
        <w:rPr>
          <w:rFonts w:eastAsia="Times New Roman"/>
          <w:szCs w:val="24"/>
        </w:rPr>
        <w:t>εταπολίτευσης</w:t>
      </w:r>
      <w:r>
        <w:rPr>
          <w:rFonts w:eastAsia="Times New Roman"/>
          <w:szCs w:val="24"/>
        </w:rPr>
        <w:t>.</w:t>
      </w:r>
      <w:r w:rsidRPr="00E97FF3">
        <w:rPr>
          <w:rFonts w:eastAsia="Times New Roman"/>
          <w:szCs w:val="24"/>
        </w:rPr>
        <w:t xml:space="preserve"> </w:t>
      </w:r>
    </w:p>
    <w:p w14:paraId="224A1B45" w14:textId="77777777" w:rsidR="0081027C" w:rsidRDefault="00F5028E">
      <w:pPr>
        <w:spacing w:line="600" w:lineRule="auto"/>
        <w:ind w:firstLine="720"/>
        <w:jc w:val="both"/>
        <w:rPr>
          <w:rFonts w:eastAsia="Times New Roman"/>
          <w:szCs w:val="24"/>
        </w:rPr>
      </w:pPr>
      <w:r>
        <w:rPr>
          <w:rFonts w:eastAsia="Times New Roman"/>
          <w:szCs w:val="24"/>
        </w:rPr>
        <w:t>Α</w:t>
      </w:r>
      <w:r w:rsidRPr="00E97FF3">
        <w:rPr>
          <w:rFonts w:eastAsia="Times New Roman"/>
          <w:szCs w:val="24"/>
        </w:rPr>
        <w:t xml:space="preserve">πό </w:t>
      </w:r>
      <w:r>
        <w:rPr>
          <w:rFonts w:eastAsia="Times New Roman"/>
          <w:szCs w:val="24"/>
        </w:rPr>
        <w:t>εκεί</w:t>
      </w:r>
      <w:r w:rsidRPr="00E97FF3">
        <w:rPr>
          <w:rFonts w:eastAsia="Times New Roman"/>
          <w:szCs w:val="24"/>
        </w:rPr>
        <w:t xml:space="preserve"> και πέρα</w:t>
      </w:r>
      <w:r>
        <w:rPr>
          <w:rFonts w:eastAsia="Times New Roman"/>
          <w:szCs w:val="24"/>
        </w:rPr>
        <w:t xml:space="preserve">, όσον αφορά τα όσα </w:t>
      </w:r>
      <w:r w:rsidRPr="00E97FF3">
        <w:rPr>
          <w:rFonts w:eastAsia="Times New Roman"/>
          <w:szCs w:val="24"/>
        </w:rPr>
        <w:t xml:space="preserve">είπε για τα εργασιακά ο Πρόεδρός </w:t>
      </w:r>
      <w:r>
        <w:rPr>
          <w:rFonts w:eastAsia="Times New Roman"/>
          <w:szCs w:val="24"/>
        </w:rPr>
        <w:t>μας,</w:t>
      </w:r>
      <w:r w:rsidRPr="00E97FF3">
        <w:rPr>
          <w:rFonts w:eastAsia="Times New Roman"/>
          <w:szCs w:val="24"/>
        </w:rPr>
        <w:t xml:space="preserve"> ο Πρόεδρος ευθύνεται γι</w:t>
      </w:r>
      <w:r>
        <w:rPr>
          <w:rFonts w:eastAsia="Times New Roman"/>
          <w:szCs w:val="24"/>
        </w:rPr>
        <w:t xml:space="preserve">’ </w:t>
      </w:r>
      <w:r w:rsidRPr="00E97FF3">
        <w:rPr>
          <w:rFonts w:eastAsia="Times New Roman"/>
          <w:szCs w:val="24"/>
        </w:rPr>
        <w:t xml:space="preserve">αυτά που λέει </w:t>
      </w:r>
      <w:r>
        <w:rPr>
          <w:rFonts w:eastAsia="Times New Roman"/>
          <w:szCs w:val="24"/>
        </w:rPr>
        <w:t xml:space="preserve">και </w:t>
      </w:r>
      <w:r w:rsidRPr="00E97FF3">
        <w:rPr>
          <w:rFonts w:eastAsia="Times New Roman"/>
          <w:szCs w:val="24"/>
        </w:rPr>
        <w:t>όχι γι</w:t>
      </w:r>
      <w:r>
        <w:rPr>
          <w:rFonts w:eastAsia="Times New Roman"/>
          <w:szCs w:val="24"/>
        </w:rPr>
        <w:t>’</w:t>
      </w:r>
      <w:r w:rsidRPr="00E97FF3">
        <w:rPr>
          <w:rFonts w:eastAsia="Times New Roman"/>
          <w:szCs w:val="24"/>
        </w:rPr>
        <w:t xml:space="preserve"> αυτά που καταλαβαίνετε </w:t>
      </w:r>
      <w:r>
        <w:rPr>
          <w:rFonts w:eastAsia="Times New Roman"/>
          <w:szCs w:val="24"/>
        </w:rPr>
        <w:t xml:space="preserve">ή </w:t>
      </w:r>
      <w:r w:rsidRPr="00E97FF3">
        <w:rPr>
          <w:rFonts w:eastAsia="Times New Roman"/>
          <w:szCs w:val="24"/>
        </w:rPr>
        <w:t>θέλετε να κατα</w:t>
      </w:r>
      <w:r>
        <w:rPr>
          <w:rFonts w:eastAsia="Times New Roman"/>
          <w:szCs w:val="24"/>
        </w:rPr>
        <w:t xml:space="preserve">λάβετε ή </w:t>
      </w:r>
      <w:r>
        <w:rPr>
          <w:rFonts w:eastAsia="Times New Roman"/>
          <w:szCs w:val="24"/>
        </w:rPr>
        <w:t>θέλετε να προπαγανδίσετε εσείς,</w:t>
      </w:r>
      <w:r w:rsidRPr="00E97FF3">
        <w:rPr>
          <w:rFonts w:eastAsia="Times New Roman"/>
          <w:szCs w:val="24"/>
        </w:rPr>
        <w:t xml:space="preserve"> αποδεικνύοντας τον πανικό του ΣΥΡΙΖΑ μπροστά στη </w:t>
      </w:r>
      <w:proofErr w:type="spellStart"/>
      <w:r w:rsidRPr="00E97FF3">
        <w:rPr>
          <w:rFonts w:eastAsia="Times New Roman"/>
          <w:szCs w:val="24"/>
        </w:rPr>
        <w:t>δημοσκοπική</w:t>
      </w:r>
      <w:proofErr w:type="spellEnd"/>
      <w:r w:rsidRPr="00E97FF3">
        <w:rPr>
          <w:rFonts w:eastAsia="Times New Roman"/>
          <w:szCs w:val="24"/>
        </w:rPr>
        <w:t xml:space="preserve"> κατάρρευση και στην επερχόμενη εκλογική συντριβή</w:t>
      </w:r>
      <w:r>
        <w:rPr>
          <w:rFonts w:eastAsia="Times New Roman"/>
          <w:szCs w:val="24"/>
        </w:rPr>
        <w:t>.</w:t>
      </w:r>
      <w:r w:rsidRPr="00E97FF3">
        <w:rPr>
          <w:rFonts w:eastAsia="Times New Roman"/>
          <w:szCs w:val="24"/>
        </w:rPr>
        <w:t xml:space="preserve"> </w:t>
      </w:r>
      <w:r>
        <w:rPr>
          <w:rFonts w:eastAsia="Times New Roman"/>
          <w:szCs w:val="24"/>
        </w:rPr>
        <w:t>Αντί ν</w:t>
      </w:r>
      <w:r w:rsidRPr="00E97FF3">
        <w:rPr>
          <w:rFonts w:eastAsia="Times New Roman"/>
          <w:szCs w:val="24"/>
        </w:rPr>
        <w:t>α επιχειρείτ</w:t>
      </w:r>
      <w:r>
        <w:rPr>
          <w:rFonts w:eastAsia="Times New Roman"/>
          <w:szCs w:val="24"/>
        </w:rPr>
        <w:t>ε</w:t>
      </w:r>
      <w:r w:rsidRPr="00E97FF3">
        <w:rPr>
          <w:rFonts w:eastAsia="Times New Roman"/>
          <w:szCs w:val="24"/>
        </w:rPr>
        <w:t xml:space="preserve"> να πιαστείτε από </w:t>
      </w:r>
      <w:r>
        <w:rPr>
          <w:rFonts w:eastAsia="Times New Roman"/>
          <w:szCs w:val="24"/>
        </w:rPr>
        <w:t>μια</w:t>
      </w:r>
      <w:r w:rsidRPr="00E97FF3">
        <w:rPr>
          <w:rFonts w:eastAsia="Times New Roman"/>
          <w:szCs w:val="24"/>
        </w:rPr>
        <w:t xml:space="preserve"> φράση του Μητσοτάκη</w:t>
      </w:r>
      <w:r>
        <w:rPr>
          <w:rFonts w:eastAsia="Times New Roman"/>
          <w:szCs w:val="24"/>
        </w:rPr>
        <w:t>,</w:t>
      </w:r>
      <w:r w:rsidRPr="00E97FF3">
        <w:rPr>
          <w:rFonts w:eastAsia="Times New Roman"/>
          <w:szCs w:val="24"/>
        </w:rPr>
        <w:t xml:space="preserve"> </w:t>
      </w:r>
      <w:r>
        <w:rPr>
          <w:rFonts w:eastAsia="Times New Roman"/>
          <w:szCs w:val="24"/>
        </w:rPr>
        <w:t>ό</w:t>
      </w:r>
      <w:r w:rsidRPr="00E97FF3">
        <w:rPr>
          <w:rFonts w:eastAsia="Times New Roman"/>
          <w:szCs w:val="24"/>
        </w:rPr>
        <w:t xml:space="preserve">ταν είστε </w:t>
      </w:r>
      <w:r>
        <w:rPr>
          <w:rFonts w:eastAsia="Times New Roman"/>
          <w:szCs w:val="24"/>
        </w:rPr>
        <w:t>εσείς,</w:t>
      </w:r>
      <w:r w:rsidRPr="00E97FF3">
        <w:rPr>
          <w:rFonts w:eastAsia="Times New Roman"/>
          <w:szCs w:val="24"/>
        </w:rPr>
        <w:t xml:space="preserve"> οι αριστεροί</w:t>
      </w:r>
      <w:r>
        <w:rPr>
          <w:rFonts w:eastAsia="Times New Roman"/>
          <w:szCs w:val="24"/>
        </w:rPr>
        <w:t>,</w:t>
      </w:r>
      <w:r w:rsidRPr="00E97FF3">
        <w:rPr>
          <w:rFonts w:eastAsia="Times New Roman"/>
          <w:szCs w:val="24"/>
        </w:rPr>
        <w:t xml:space="preserve"> που δημιουργήσατε τ</w:t>
      </w:r>
      <w:r w:rsidRPr="00E97FF3">
        <w:rPr>
          <w:rFonts w:eastAsia="Times New Roman"/>
          <w:szCs w:val="24"/>
        </w:rPr>
        <w:t>η γενιά των 360 ευρώ</w:t>
      </w:r>
      <w:r>
        <w:rPr>
          <w:rFonts w:eastAsia="Times New Roman"/>
          <w:szCs w:val="24"/>
        </w:rPr>
        <w:t>,</w:t>
      </w:r>
      <w:r w:rsidRPr="00E97FF3">
        <w:rPr>
          <w:rFonts w:eastAsia="Times New Roman"/>
          <w:szCs w:val="24"/>
        </w:rPr>
        <w:t xml:space="preserve"> τη νέα γενιά των </w:t>
      </w:r>
      <w:r>
        <w:rPr>
          <w:rFonts w:eastAsia="Times New Roman"/>
          <w:szCs w:val="24"/>
        </w:rPr>
        <w:t>«</w:t>
      </w:r>
      <w:r w:rsidRPr="00E97FF3">
        <w:rPr>
          <w:rFonts w:eastAsia="Times New Roman"/>
          <w:szCs w:val="24"/>
        </w:rPr>
        <w:t>τρεις και εξήντα</w:t>
      </w:r>
      <w:r>
        <w:rPr>
          <w:rFonts w:eastAsia="Times New Roman"/>
          <w:szCs w:val="24"/>
        </w:rPr>
        <w:t>»,</w:t>
      </w:r>
      <w:r w:rsidRPr="00E97FF3">
        <w:rPr>
          <w:rFonts w:eastAsia="Times New Roman"/>
          <w:szCs w:val="24"/>
        </w:rPr>
        <w:t xml:space="preserve"> όταν ένα 40% των εργαζομένων </w:t>
      </w:r>
      <w:r>
        <w:rPr>
          <w:rFonts w:eastAsia="Times New Roman"/>
          <w:szCs w:val="24"/>
        </w:rPr>
        <w:t>υποα</w:t>
      </w:r>
      <w:r w:rsidRPr="00E97FF3">
        <w:rPr>
          <w:rFonts w:eastAsia="Times New Roman"/>
          <w:szCs w:val="24"/>
        </w:rPr>
        <w:t xml:space="preserve">πασχολείται και </w:t>
      </w:r>
      <w:r w:rsidRPr="00E97FF3">
        <w:rPr>
          <w:rFonts w:eastAsia="Times New Roman"/>
          <w:szCs w:val="24"/>
        </w:rPr>
        <w:lastRenderedPageBreak/>
        <w:t>οι αποδοχές του είναι 332 ευρώ</w:t>
      </w:r>
      <w:r>
        <w:rPr>
          <w:rFonts w:eastAsia="Times New Roman"/>
          <w:szCs w:val="24"/>
        </w:rPr>
        <w:t>,</w:t>
      </w:r>
      <w:r w:rsidRPr="00E97FF3">
        <w:rPr>
          <w:rFonts w:eastAsia="Times New Roman"/>
          <w:szCs w:val="24"/>
        </w:rPr>
        <w:t xml:space="preserve"> δηλαδή πολύ κάτω από το επίδομα ανεργίας</w:t>
      </w:r>
      <w:r>
        <w:rPr>
          <w:rFonts w:eastAsia="Times New Roman"/>
          <w:szCs w:val="24"/>
        </w:rPr>
        <w:t>,</w:t>
      </w:r>
      <w:r w:rsidRPr="00E97FF3">
        <w:rPr>
          <w:rFonts w:eastAsia="Times New Roman"/>
          <w:szCs w:val="24"/>
        </w:rPr>
        <w:t xml:space="preserve"> θα έπρεπε να είστε </w:t>
      </w:r>
      <w:r>
        <w:rPr>
          <w:rFonts w:eastAsia="Times New Roman"/>
          <w:szCs w:val="24"/>
        </w:rPr>
        <w:t xml:space="preserve">πιο </w:t>
      </w:r>
      <w:r w:rsidRPr="00161049">
        <w:rPr>
          <w:rFonts w:eastAsia="Times New Roman"/>
          <w:szCs w:val="24"/>
        </w:rPr>
        <w:t xml:space="preserve">εγκρατείς </w:t>
      </w:r>
      <w:r>
        <w:rPr>
          <w:rFonts w:eastAsia="Times New Roman"/>
          <w:szCs w:val="24"/>
        </w:rPr>
        <w:t xml:space="preserve">στην κριτική σας. </w:t>
      </w:r>
    </w:p>
    <w:p w14:paraId="224A1B46" w14:textId="77777777" w:rsidR="0081027C" w:rsidRDefault="00F5028E">
      <w:pPr>
        <w:spacing w:line="600" w:lineRule="auto"/>
        <w:ind w:firstLine="720"/>
        <w:jc w:val="both"/>
        <w:rPr>
          <w:rFonts w:eastAsia="Times New Roman"/>
          <w:szCs w:val="24"/>
        </w:rPr>
      </w:pPr>
      <w:r>
        <w:rPr>
          <w:rFonts w:eastAsia="Times New Roman"/>
          <w:szCs w:val="24"/>
        </w:rPr>
        <w:t>Α</w:t>
      </w:r>
      <w:r w:rsidRPr="00E97FF3">
        <w:rPr>
          <w:rFonts w:eastAsia="Times New Roman"/>
          <w:szCs w:val="24"/>
        </w:rPr>
        <w:t xml:space="preserve">πό </w:t>
      </w:r>
      <w:r>
        <w:rPr>
          <w:rFonts w:eastAsia="Times New Roman"/>
          <w:szCs w:val="24"/>
        </w:rPr>
        <w:t>ε</w:t>
      </w:r>
      <w:r w:rsidRPr="00E97FF3">
        <w:rPr>
          <w:rFonts w:eastAsia="Times New Roman"/>
          <w:szCs w:val="24"/>
        </w:rPr>
        <w:t>κ</w:t>
      </w:r>
      <w:r>
        <w:rPr>
          <w:rFonts w:eastAsia="Times New Roman"/>
          <w:szCs w:val="24"/>
        </w:rPr>
        <w:t>εί και πέρα, όλο</w:t>
      </w:r>
      <w:r>
        <w:rPr>
          <w:rFonts w:eastAsia="Times New Roman"/>
          <w:szCs w:val="24"/>
        </w:rPr>
        <w:t xml:space="preserve">ι κρινόμαστε </w:t>
      </w:r>
      <w:r w:rsidRPr="00E97FF3">
        <w:rPr>
          <w:rFonts w:eastAsia="Times New Roman"/>
          <w:szCs w:val="24"/>
        </w:rPr>
        <w:t xml:space="preserve">και κρίνει ο ελληνικός λαός ποιος είναι υπέρ των συμφερόντων </w:t>
      </w:r>
      <w:r>
        <w:rPr>
          <w:rFonts w:eastAsia="Times New Roman"/>
          <w:szCs w:val="24"/>
        </w:rPr>
        <w:t>του και ποιος όχι. Σ</w:t>
      </w:r>
      <w:r w:rsidRPr="00E97FF3">
        <w:rPr>
          <w:rFonts w:eastAsia="Times New Roman"/>
          <w:szCs w:val="24"/>
        </w:rPr>
        <w:t>ας επαναλαμβάνω</w:t>
      </w:r>
      <w:r>
        <w:rPr>
          <w:rFonts w:eastAsia="Times New Roman"/>
          <w:szCs w:val="24"/>
        </w:rPr>
        <w:t>,</w:t>
      </w:r>
      <w:r w:rsidRPr="00E97FF3">
        <w:rPr>
          <w:rFonts w:eastAsia="Times New Roman"/>
          <w:szCs w:val="24"/>
        </w:rPr>
        <w:t xml:space="preserve"> </w:t>
      </w:r>
      <w:r>
        <w:rPr>
          <w:rFonts w:eastAsia="Times New Roman"/>
          <w:szCs w:val="24"/>
        </w:rPr>
        <w:t>όμως,</w:t>
      </w:r>
      <w:r w:rsidRPr="00E97FF3">
        <w:rPr>
          <w:rFonts w:eastAsia="Times New Roman"/>
          <w:szCs w:val="24"/>
        </w:rPr>
        <w:t xml:space="preserve"> ότι η Νέα Δημοκρατία είναι το μόνο μεγ</w:t>
      </w:r>
      <w:r>
        <w:rPr>
          <w:rFonts w:eastAsia="Times New Roman"/>
          <w:szCs w:val="24"/>
        </w:rPr>
        <w:t xml:space="preserve">άλο λαϊκό και φιλελεύθερο κόμμα, ενώ το </w:t>
      </w:r>
      <w:r w:rsidRPr="00E97FF3">
        <w:rPr>
          <w:rFonts w:eastAsia="Times New Roman"/>
          <w:szCs w:val="24"/>
        </w:rPr>
        <w:t>κόμ</w:t>
      </w:r>
      <w:r>
        <w:rPr>
          <w:rFonts w:eastAsia="Times New Roman"/>
          <w:szCs w:val="24"/>
        </w:rPr>
        <w:t>μα</w:t>
      </w:r>
      <w:r>
        <w:rPr>
          <w:rFonts w:eastAsia="Times New Roman"/>
          <w:szCs w:val="24"/>
        </w:rPr>
        <w:t>,</w:t>
      </w:r>
      <w:r>
        <w:rPr>
          <w:rFonts w:eastAsia="Times New Roman"/>
          <w:szCs w:val="24"/>
        </w:rPr>
        <w:t xml:space="preserve"> που εσείς υπηρετείτε</w:t>
      </w:r>
      <w:r>
        <w:rPr>
          <w:rFonts w:eastAsia="Times New Roman"/>
          <w:szCs w:val="24"/>
        </w:rPr>
        <w:t>,</w:t>
      </w:r>
      <w:r>
        <w:rPr>
          <w:rFonts w:eastAsia="Times New Roman"/>
          <w:szCs w:val="24"/>
        </w:rPr>
        <w:t xml:space="preserve"> μεγάλωσε </w:t>
      </w:r>
      <w:r w:rsidRPr="00E97FF3">
        <w:rPr>
          <w:rFonts w:eastAsia="Times New Roman"/>
          <w:szCs w:val="24"/>
        </w:rPr>
        <w:t>εξαιτίας της κρίσης</w:t>
      </w:r>
      <w:r>
        <w:rPr>
          <w:rFonts w:eastAsia="Times New Roman"/>
          <w:szCs w:val="24"/>
        </w:rPr>
        <w:t>,</w:t>
      </w:r>
      <w:r w:rsidRPr="00E97FF3">
        <w:rPr>
          <w:rFonts w:eastAsia="Times New Roman"/>
          <w:szCs w:val="24"/>
        </w:rPr>
        <w:t xml:space="preserve"> καβάλησε το τμήμα της οργής</w:t>
      </w:r>
      <w:r>
        <w:rPr>
          <w:rFonts w:eastAsia="Times New Roman"/>
          <w:szCs w:val="24"/>
        </w:rPr>
        <w:t>,</w:t>
      </w:r>
      <w:r w:rsidRPr="00E97FF3">
        <w:rPr>
          <w:rFonts w:eastAsia="Times New Roman"/>
          <w:szCs w:val="24"/>
        </w:rPr>
        <w:t xml:space="preserve"> υποσχέθηκε στους πάντες τα πάντα και το 4</w:t>
      </w:r>
      <w:r>
        <w:rPr>
          <w:rFonts w:eastAsia="Times New Roman"/>
          <w:szCs w:val="24"/>
        </w:rPr>
        <w:t>%</w:t>
      </w:r>
      <w:r w:rsidRPr="00E97FF3">
        <w:rPr>
          <w:rFonts w:eastAsia="Times New Roman"/>
          <w:szCs w:val="24"/>
        </w:rPr>
        <w:t xml:space="preserve"> έγινε 34</w:t>
      </w:r>
      <w:r>
        <w:rPr>
          <w:rFonts w:eastAsia="Times New Roman"/>
          <w:szCs w:val="24"/>
        </w:rPr>
        <w:t>%,</w:t>
      </w:r>
      <w:r w:rsidRPr="00E97FF3">
        <w:rPr>
          <w:rFonts w:eastAsia="Times New Roman"/>
          <w:szCs w:val="24"/>
        </w:rPr>
        <w:t xml:space="preserve"> κύριε </w:t>
      </w:r>
      <w:proofErr w:type="spellStart"/>
      <w:r>
        <w:rPr>
          <w:rFonts w:eastAsia="Times New Roman"/>
          <w:szCs w:val="24"/>
        </w:rPr>
        <w:t>Ξ</w:t>
      </w:r>
      <w:r w:rsidRPr="00E97FF3">
        <w:rPr>
          <w:rFonts w:eastAsia="Times New Roman"/>
          <w:szCs w:val="24"/>
        </w:rPr>
        <w:t>υδάκη</w:t>
      </w:r>
      <w:proofErr w:type="spellEnd"/>
      <w:r>
        <w:rPr>
          <w:rFonts w:eastAsia="Times New Roman"/>
          <w:szCs w:val="24"/>
        </w:rPr>
        <w:t>.</w:t>
      </w:r>
      <w:r w:rsidRPr="00E97FF3">
        <w:rPr>
          <w:rFonts w:eastAsia="Times New Roman"/>
          <w:szCs w:val="24"/>
        </w:rPr>
        <w:t xml:space="preserve"> </w:t>
      </w:r>
      <w:r>
        <w:rPr>
          <w:rFonts w:eastAsia="Times New Roman"/>
          <w:szCs w:val="24"/>
        </w:rPr>
        <w:t>Π</w:t>
      </w:r>
      <w:r w:rsidRPr="00E97FF3">
        <w:rPr>
          <w:rFonts w:eastAsia="Times New Roman"/>
          <w:szCs w:val="24"/>
        </w:rPr>
        <w:t>ερί αυτού πρόκειται</w:t>
      </w:r>
      <w:r>
        <w:rPr>
          <w:rFonts w:eastAsia="Times New Roman"/>
          <w:szCs w:val="24"/>
        </w:rPr>
        <w:t>.</w:t>
      </w:r>
      <w:r w:rsidRPr="00E97FF3">
        <w:rPr>
          <w:rFonts w:eastAsia="Times New Roman"/>
          <w:szCs w:val="24"/>
        </w:rPr>
        <w:t xml:space="preserve"> </w:t>
      </w:r>
      <w:r>
        <w:rPr>
          <w:rFonts w:eastAsia="Times New Roman"/>
          <w:szCs w:val="24"/>
        </w:rPr>
        <w:t>Σ</w:t>
      </w:r>
      <w:r w:rsidRPr="00E97FF3">
        <w:rPr>
          <w:rFonts w:eastAsia="Times New Roman"/>
          <w:szCs w:val="24"/>
        </w:rPr>
        <w:t>τις επόμενες εκλογές</w:t>
      </w:r>
      <w:r>
        <w:rPr>
          <w:rFonts w:eastAsia="Times New Roman"/>
          <w:szCs w:val="24"/>
        </w:rPr>
        <w:t>,</w:t>
      </w:r>
      <w:r w:rsidRPr="00E97FF3">
        <w:rPr>
          <w:rFonts w:eastAsia="Times New Roman"/>
          <w:szCs w:val="24"/>
        </w:rPr>
        <w:t xml:space="preserve"> η εκλογική συρρίκνωση είναι δεδομένη</w:t>
      </w:r>
      <w:r>
        <w:rPr>
          <w:rFonts w:eastAsia="Times New Roman"/>
          <w:szCs w:val="24"/>
        </w:rPr>
        <w:t>.</w:t>
      </w:r>
    </w:p>
    <w:p w14:paraId="224A1B47" w14:textId="77777777" w:rsidR="0081027C" w:rsidRDefault="00F5028E">
      <w:pPr>
        <w:spacing w:line="600" w:lineRule="auto"/>
        <w:ind w:firstLine="720"/>
        <w:jc w:val="both"/>
        <w:rPr>
          <w:rFonts w:eastAsia="Times New Roman"/>
          <w:szCs w:val="24"/>
        </w:rPr>
      </w:pPr>
      <w:r>
        <w:rPr>
          <w:rFonts w:eastAsia="Times New Roman"/>
          <w:szCs w:val="24"/>
        </w:rPr>
        <w:t>Α</w:t>
      </w:r>
      <w:r w:rsidRPr="00E97FF3">
        <w:rPr>
          <w:rFonts w:eastAsia="Times New Roman"/>
          <w:szCs w:val="24"/>
        </w:rPr>
        <w:t xml:space="preserve">πό </w:t>
      </w:r>
      <w:r>
        <w:rPr>
          <w:rFonts w:eastAsia="Times New Roman"/>
          <w:szCs w:val="24"/>
        </w:rPr>
        <w:t>ε</w:t>
      </w:r>
      <w:r w:rsidRPr="00E97FF3">
        <w:rPr>
          <w:rFonts w:eastAsia="Times New Roman"/>
          <w:szCs w:val="24"/>
        </w:rPr>
        <w:t>κεί και πέρα</w:t>
      </w:r>
      <w:r>
        <w:rPr>
          <w:rFonts w:eastAsia="Times New Roman"/>
          <w:szCs w:val="24"/>
        </w:rPr>
        <w:t>,</w:t>
      </w:r>
      <w:r w:rsidRPr="00E97FF3">
        <w:rPr>
          <w:rFonts w:eastAsia="Times New Roman"/>
          <w:szCs w:val="24"/>
        </w:rPr>
        <w:t xml:space="preserve"> </w:t>
      </w:r>
      <w:r>
        <w:rPr>
          <w:rFonts w:eastAsia="Times New Roman"/>
          <w:szCs w:val="24"/>
        </w:rPr>
        <w:t>όμως,</w:t>
      </w:r>
      <w:r w:rsidRPr="00E97FF3">
        <w:rPr>
          <w:rFonts w:eastAsia="Times New Roman"/>
          <w:szCs w:val="24"/>
        </w:rPr>
        <w:t xml:space="preserve"> αυτή η απέλπιδα προσπάθεια να πάρετε κάτι</w:t>
      </w:r>
      <w:r>
        <w:rPr>
          <w:rFonts w:eastAsia="Times New Roman"/>
          <w:szCs w:val="24"/>
        </w:rPr>
        <w:t xml:space="preserve">, να το </w:t>
      </w:r>
      <w:proofErr w:type="spellStart"/>
      <w:r w:rsidRPr="00BA0A48">
        <w:rPr>
          <w:rFonts w:eastAsia="Times New Roman"/>
          <w:szCs w:val="24"/>
        </w:rPr>
        <w:t>ε</w:t>
      </w:r>
      <w:r w:rsidRPr="00BA0A48">
        <w:rPr>
          <w:rFonts w:eastAsia="Times New Roman"/>
          <w:szCs w:val="24"/>
        </w:rPr>
        <w:t>ργαλειοποι</w:t>
      </w:r>
      <w:r>
        <w:rPr>
          <w:rFonts w:eastAsia="Times New Roman"/>
          <w:szCs w:val="24"/>
        </w:rPr>
        <w:t>ήσε</w:t>
      </w:r>
      <w:r w:rsidRPr="00BA0A48">
        <w:rPr>
          <w:rFonts w:eastAsia="Times New Roman"/>
          <w:szCs w:val="24"/>
        </w:rPr>
        <w:t>τ</w:t>
      </w:r>
      <w:r>
        <w:rPr>
          <w:rFonts w:eastAsia="Times New Roman"/>
          <w:szCs w:val="24"/>
        </w:rPr>
        <w:t>ε</w:t>
      </w:r>
      <w:proofErr w:type="spellEnd"/>
      <w:r>
        <w:rPr>
          <w:rFonts w:eastAsia="Times New Roman"/>
          <w:szCs w:val="24"/>
        </w:rPr>
        <w:t>,</w:t>
      </w:r>
      <w:r w:rsidRPr="00BA0A48">
        <w:rPr>
          <w:rFonts w:eastAsia="Times New Roman"/>
          <w:szCs w:val="24"/>
        </w:rPr>
        <w:t xml:space="preserve"> </w:t>
      </w:r>
      <w:r>
        <w:rPr>
          <w:rFonts w:eastAsia="Times New Roman"/>
          <w:szCs w:val="24"/>
        </w:rPr>
        <w:t xml:space="preserve">να το μετατρέψετε, να το προπαγανδίσετε, </w:t>
      </w:r>
      <w:r w:rsidRPr="00E97FF3">
        <w:rPr>
          <w:rFonts w:eastAsia="Times New Roman"/>
          <w:szCs w:val="24"/>
        </w:rPr>
        <w:t>μπας και διασωθείτε</w:t>
      </w:r>
      <w:r>
        <w:rPr>
          <w:rFonts w:eastAsia="Times New Roman"/>
          <w:szCs w:val="24"/>
        </w:rPr>
        <w:t>,</w:t>
      </w:r>
      <w:r w:rsidRPr="00E97FF3">
        <w:rPr>
          <w:rFonts w:eastAsia="Times New Roman"/>
          <w:szCs w:val="24"/>
        </w:rPr>
        <w:t xml:space="preserve"> δεν δείχνει τίποτ</w:t>
      </w:r>
      <w:r>
        <w:rPr>
          <w:rFonts w:eastAsia="Times New Roman"/>
          <w:szCs w:val="24"/>
        </w:rPr>
        <w:t>ε</w:t>
      </w:r>
      <w:r w:rsidRPr="00E97FF3">
        <w:rPr>
          <w:rFonts w:eastAsia="Times New Roman"/>
          <w:szCs w:val="24"/>
        </w:rPr>
        <w:t xml:space="preserve"> άλλο</w:t>
      </w:r>
      <w:r>
        <w:rPr>
          <w:rFonts w:eastAsia="Times New Roman"/>
          <w:szCs w:val="24"/>
        </w:rPr>
        <w:t>,</w:t>
      </w:r>
      <w:r w:rsidRPr="00E97FF3">
        <w:rPr>
          <w:rFonts w:eastAsia="Times New Roman"/>
          <w:szCs w:val="24"/>
        </w:rPr>
        <w:t xml:space="preserve"> παρά τον πανικό για την συντριπτική εκλογική ήττα που επέρχεται στις 26 Μαΐου</w:t>
      </w:r>
      <w:r>
        <w:rPr>
          <w:rFonts w:eastAsia="Times New Roman"/>
          <w:szCs w:val="24"/>
        </w:rPr>
        <w:t>.</w:t>
      </w:r>
    </w:p>
    <w:p w14:paraId="224A1B48" w14:textId="77777777" w:rsidR="0081027C" w:rsidRDefault="00F5028E">
      <w:pPr>
        <w:spacing w:line="600" w:lineRule="auto"/>
        <w:ind w:firstLine="720"/>
        <w:jc w:val="both"/>
        <w:rPr>
          <w:rFonts w:eastAsia="Times New Roman"/>
          <w:szCs w:val="24"/>
        </w:rPr>
      </w:pPr>
      <w:r w:rsidRPr="00E97FF3">
        <w:rPr>
          <w:rFonts w:eastAsia="Times New Roman"/>
          <w:szCs w:val="24"/>
        </w:rPr>
        <w:lastRenderedPageBreak/>
        <w:t>Ευχαριστώ</w:t>
      </w:r>
      <w:r>
        <w:rPr>
          <w:rFonts w:eastAsia="Times New Roman"/>
          <w:szCs w:val="24"/>
        </w:rPr>
        <w:t>.</w:t>
      </w:r>
    </w:p>
    <w:p w14:paraId="224A1B49" w14:textId="77777777" w:rsidR="0081027C" w:rsidRDefault="00F5028E">
      <w:pPr>
        <w:spacing w:line="600" w:lineRule="auto"/>
        <w:ind w:firstLine="720"/>
        <w:jc w:val="both"/>
        <w:rPr>
          <w:rFonts w:eastAsia="Times New Roman" w:cs="Times New Roman"/>
          <w:szCs w:val="24"/>
        </w:rPr>
      </w:pPr>
      <w:r w:rsidRPr="00BD25E4">
        <w:rPr>
          <w:rFonts w:eastAsia="Times New Roman" w:cs="Times New Roman"/>
          <w:b/>
          <w:szCs w:val="24"/>
        </w:rPr>
        <w:t xml:space="preserve">ΝΙΚΟΛΑΟΣ ΞΥΔΑΚΗΣ: </w:t>
      </w:r>
      <w:r>
        <w:rPr>
          <w:rFonts w:eastAsia="Times New Roman" w:cs="Times New Roman"/>
          <w:szCs w:val="24"/>
        </w:rPr>
        <w:t>Κύριε Πρόεδρε, θα ήθελα τον λόγο.</w:t>
      </w:r>
    </w:p>
    <w:p w14:paraId="224A1B4A" w14:textId="77777777" w:rsidR="0081027C" w:rsidRDefault="00F5028E">
      <w:pPr>
        <w:spacing w:line="600" w:lineRule="auto"/>
        <w:ind w:firstLine="720"/>
        <w:jc w:val="both"/>
        <w:rPr>
          <w:rFonts w:eastAsia="Times New Roman"/>
          <w:szCs w:val="24"/>
        </w:rPr>
      </w:pPr>
      <w:r w:rsidRPr="00F15680">
        <w:rPr>
          <w:rFonts w:eastAsia="Times New Roman" w:cs="Times New Roman"/>
          <w:b/>
          <w:szCs w:val="24"/>
        </w:rPr>
        <w:t>ΠΡΟΕΔΡΕΥΩΝ</w:t>
      </w:r>
      <w:r w:rsidRPr="00F15680">
        <w:rPr>
          <w:rFonts w:eastAsia="Times New Roman" w:cs="Times New Roman"/>
          <w:b/>
          <w:szCs w:val="24"/>
        </w:rPr>
        <w:t xml:space="preserve"> (</w:t>
      </w:r>
      <w:r>
        <w:rPr>
          <w:rFonts w:eastAsia="Times New Roman" w:cs="Times New Roman"/>
          <w:b/>
          <w:szCs w:val="24"/>
        </w:rPr>
        <w:t>Μάριος Γεωργιάδης</w:t>
      </w:r>
      <w:r w:rsidRPr="00F15680">
        <w:rPr>
          <w:rFonts w:eastAsia="Times New Roman" w:cs="Times New Roman"/>
          <w:b/>
          <w:szCs w:val="24"/>
        </w:rPr>
        <w:t>):</w:t>
      </w:r>
      <w:r w:rsidRPr="00E97FF3">
        <w:rPr>
          <w:rFonts w:eastAsia="Times New Roman"/>
          <w:szCs w:val="24"/>
        </w:rPr>
        <w:t xml:space="preserve"> </w:t>
      </w:r>
      <w:r>
        <w:rPr>
          <w:rFonts w:eastAsia="Times New Roman"/>
          <w:szCs w:val="24"/>
        </w:rPr>
        <w:t>Δ</w:t>
      </w:r>
      <w:r w:rsidRPr="00E97FF3">
        <w:rPr>
          <w:rFonts w:eastAsia="Times New Roman"/>
          <w:szCs w:val="24"/>
        </w:rPr>
        <w:t xml:space="preserve">εν υπάρχει κάτι </w:t>
      </w:r>
      <w:r>
        <w:rPr>
          <w:rFonts w:eastAsia="Times New Roman"/>
          <w:szCs w:val="24"/>
        </w:rPr>
        <w:t xml:space="preserve">επί </w:t>
      </w:r>
      <w:r w:rsidRPr="00E97FF3">
        <w:rPr>
          <w:rFonts w:eastAsia="Times New Roman"/>
          <w:szCs w:val="24"/>
        </w:rPr>
        <w:t>προσωπικ</w:t>
      </w:r>
      <w:r>
        <w:rPr>
          <w:rFonts w:eastAsia="Times New Roman"/>
          <w:szCs w:val="24"/>
        </w:rPr>
        <w:t xml:space="preserve">ού, κύριε </w:t>
      </w:r>
      <w:proofErr w:type="spellStart"/>
      <w:r>
        <w:rPr>
          <w:rFonts w:eastAsia="Times New Roman"/>
          <w:szCs w:val="24"/>
        </w:rPr>
        <w:t>Ξυδάκη</w:t>
      </w:r>
      <w:proofErr w:type="spellEnd"/>
      <w:r>
        <w:rPr>
          <w:rFonts w:eastAsia="Times New Roman"/>
          <w:szCs w:val="24"/>
        </w:rPr>
        <w:t xml:space="preserve">. </w:t>
      </w:r>
    </w:p>
    <w:p w14:paraId="224A1B4B" w14:textId="77777777" w:rsidR="0081027C" w:rsidRDefault="00F5028E">
      <w:pPr>
        <w:spacing w:line="600" w:lineRule="auto"/>
        <w:ind w:firstLine="720"/>
        <w:jc w:val="both"/>
        <w:rPr>
          <w:rFonts w:eastAsia="Times New Roman"/>
          <w:szCs w:val="24"/>
        </w:rPr>
      </w:pPr>
      <w:r w:rsidRPr="00BD25E4">
        <w:rPr>
          <w:rFonts w:eastAsia="Times New Roman" w:cs="Times New Roman"/>
          <w:b/>
          <w:szCs w:val="24"/>
        </w:rPr>
        <w:t>ΝΙΚΟΛΑΟΣ ΞΥΔΑΚΗΣ:</w:t>
      </w:r>
      <w:r>
        <w:rPr>
          <w:rFonts w:eastAsia="Times New Roman" w:cs="Times New Roman"/>
          <w:b/>
          <w:szCs w:val="24"/>
        </w:rPr>
        <w:t xml:space="preserve"> </w:t>
      </w:r>
      <w:r>
        <w:rPr>
          <w:rFonts w:eastAsia="Times New Roman" w:cs="Times New Roman"/>
          <w:szCs w:val="24"/>
        </w:rPr>
        <w:t>Θα ήθελα τον λόγο για εξήντα δευτερόλεπτα.</w:t>
      </w:r>
    </w:p>
    <w:p w14:paraId="224A1B4C" w14:textId="77777777" w:rsidR="0081027C" w:rsidRDefault="00F5028E">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sidRPr="00E97FF3">
        <w:rPr>
          <w:rFonts w:eastAsia="Times New Roman"/>
          <w:szCs w:val="24"/>
        </w:rPr>
        <w:t xml:space="preserve"> </w:t>
      </w:r>
      <w:r>
        <w:rPr>
          <w:rFonts w:eastAsia="Times New Roman"/>
          <w:szCs w:val="24"/>
        </w:rPr>
        <w:t>Ν</w:t>
      </w:r>
      <w:r w:rsidRPr="00E97FF3">
        <w:rPr>
          <w:rFonts w:eastAsia="Times New Roman"/>
          <w:szCs w:val="24"/>
        </w:rPr>
        <w:t xml:space="preserve">α </w:t>
      </w:r>
      <w:r>
        <w:rPr>
          <w:rFonts w:eastAsia="Times New Roman"/>
          <w:szCs w:val="24"/>
        </w:rPr>
        <w:t xml:space="preserve">ήταν </w:t>
      </w:r>
      <w:r w:rsidRPr="00E97FF3">
        <w:rPr>
          <w:rFonts w:eastAsia="Times New Roman"/>
          <w:szCs w:val="24"/>
        </w:rPr>
        <w:t>προσωπικό</w:t>
      </w:r>
      <w:r>
        <w:rPr>
          <w:rFonts w:eastAsia="Times New Roman"/>
          <w:szCs w:val="24"/>
        </w:rPr>
        <w:t>,</w:t>
      </w:r>
      <w:r w:rsidRPr="00E97FF3">
        <w:rPr>
          <w:rFonts w:eastAsia="Times New Roman"/>
          <w:szCs w:val="24"/>
        </w:rPr>
        <w:t xml:space="preserve"> να το καταλάβω</w:t>
      </w:r>
      <w:r>
        <w:rPr>
          <w:rFonts w:eastAsia="Times New Roman"/>
          <w:szCs w:val="24"/>
        </w:rPr>
        <w:t>.</w:t>
      </w:r>
      <w:r w:rsidRPr="00E97FF3">
        <w:rPr>
          <w:rFonts w:eastAsia="Times New Roman"/>
          <w:szCs w:val="24"/>
        </w:rPr>
        <w:t xml:space="preserve"> </w:t>
      </w:r>
      <w:r>
        <w:rPr>
          <w:rFonts w:eastAsia="Times New Roman"/>
          <w:szCs w:val="24"/>
        </w:rPr>
        <w:t>Έ</w:t>
      </w:r>
      <w:r w:rsidRPr="00E97FF3">
        <w:rPr>
          <w:rFonts w:eastAsia="Times New Roman"/>
          <w:szCs w:val="24"/>
        </w:rPr>
        <w:t>κανε ένα</w:t>
      </w:r>
      <w:r>
        <w:rPr>
          <w:rFonts w:eastAsia="Times New Roman"/>
          <w:szCs w:val="24"/>
        </w:rPr>
        <w:t>ν</w:t>
      </w:r>
      <w:r w:rsidRPr="00E97FF3">
        <w:rPr>
          <w:rFonts w:eastAsia="Times New Roman"/>
          <w:szCs w:val="24"/>
        </w:rPr>
        <w:t xml:space="preserve"> </w:t>
      </w:r>
      <w:r>
        <w:rPr>
          <w:rFonts w:eastAsia="Times New Roman"/>
          <w:szCs w:val="24"/>
        </w:rPr>
        <w:t>σχολιασμό</w:t>
      </w:r>
      <w:r w:rsidRPr="00E97FF3">
        <w:rPr>
          <w:rFonts w:eastAsia="Times New Roman"/>
          <w:szCs w:val="24"/>
        </w:rPr>
        <w:t xml:space="preserve"> στη δική σας </w:t>
      </w:r>
      <w:r>
        <w:rPr>
          <w:rFonts w:eastAsia="Times New Roman"/>
          <w:szCs w:val="24"/>
        </w:rPr>
        <w:t xml:space="preserve">τοποθέτηση </w:t>
      </w:r>
      <w:r w:rsidRPr="00E97FF3">
        <w:rPr>
          <w:rFonts w:eastAsia="Times New Roman"/>
          <w:szCs w:val="24"/>
        </w:rPr>
        <w:t xml:space="preserve">και </w:t>
      </w:r>
      <w:r>
        <w:rPr>
          <w:rFonts w:eastAsia="Times New Roman"/>
          <w:szCs w:val="24"/>
        </w:rPr>
        <w:t xml:space="preserve">σας έδωσε μια απάντηση, </w:t>
      </w:r>
      <w:r w:rsidRPr="00E97FF3">
        <w:rPr>
          <w:rFonts w:eastAsia="Times New Roman"/>
          <w:szCs w:val="24"/>
        </w:rPr>
        <w:t>χωρίς να είναι προσβλητικός</w:t>
      </w:r>
      <w:r>
        <w:rPr>
          <w:rFonts w:eastAsia="Times New Roman"/>
          <w:szCs w:val="24"/>
        </w:rPr>
        <w:t xml:space="preserve">. Την άποψή του παρέθεσε. </w:t>
      </w:r>
    </w:p>
    <w:p w14:paraId="224A1B4D" w14:textId="77777777" w:rsidR="0081027C" w:rsidRDefault="00F5028E">
      <w:pPr>
        <w:spacing w:line="600" w:lineRule="auto"/>
        <w:ind w:firstLine="720"/>
        <w:jc w:val="both"/>
        <w:rPr>
          <w:rFonts w:eastAsia="Times New Roman" w:cs="Times New Roman"/>
          <w:szCs w:val="24"/>
        </w:rPr>
      </w:pPr>
      <w:r w:rsidRPr="00BD25E4">
        <w:rPr>
          <w:rFonts w:eastAsia="Times New Roman" w:cs="Times New Roman"/>
          <w:b/>
          <w:szCs w:val="24"/>
        </w:rPr>
        <w:t>ΝΙΚΟΛΑΟΣ ΞΥΔΑΚΗΣ:</w:t>
      </w:r>
      <w:r>
        <w:rPr>
          <w:rFonts w:eastAsia="Times New Roman" w:cs="Times New Roman"/>
          <w:b/>
          <w:szCs w:val="24"/>
        </w:rPr>
        <w:t xml:space="preserve"> </w:t>
      </w:r>
      <w:r>
        <w:rPr>
          <w:rFonts w:eastAsia="Times New Roman" w:cs="Times New Roman"/>
          <w:szCs w:val="24"/>
        </w:rPr>
        <w:t xml:space="preserve">Είμαι Κοινοβουλευτικός Εκπρόσωπος. </w:t>
      </w:r>
    </w:p>
    <w:p w14:paraId="224A1B4E" w14:textId="77777777" w:rsidR="0081027C" w:rsidRDefault="00F5028E">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szCs w:val="24"/>
        </w:rPr>
        <w:t>Σ</w:t>
      </w:r>
      <w:r w:rsidRPr="00E97FF3">
        <w:rPr>
          <w:rFonts w:eastAsia="Times New Roman"/>
          <w:szCs w:val="24"/>
        </w:rPr>
        <w:t>ας καταλαβαίνω</w:t>
      </w:r>
      <w:r>
        <w:rPr>
          <w:rFonts w:eastAsia="Times New Roman"/>
          <w:szCs w:val="24"/>
        </w:rPr>
        <w:t>, αλλά διευκολύνετε,</w:t>
      </w:r>
      <w:r w:rsidRPr="00E97FF3">
        <w:rPr>
          <w:rFonts w:eastAsia="Times New Roman"/>
          <w:szCs w:val="24"/>
        </w:rPr>
        <w:t xml:space="preserve"> σας παρακαλώ</w:t>
      </w:r>
      <w:r>
        <w:rPr>
          <w:rFonts w:eastAsia="Times New Roman"/>
          <w:szCs w:val="24"/>
        </w:rPr>
        <w:t>,</w:t>
      </w:r>
      <w:r w:rsidRPr="00E97FF3">
        <w:rPr>
          <w:rFonts w:eastAsia="Times New Roman"/>
          <w:szCs w:val="24"/>
        </w:rPr>
        <w:t xml:space="preserve"> λίγο τη διαδικασία</w:t>
      </w:r>
      <w:r>
        <w:rPr>
          <w:rFonts w:eastAsia="Times New Roman"/>
          <w:szCs w:val="24"/>
        </w:rPr>
        <w:t>.</w:t>
      </w:r>
    </w:p>
    <w:p w14:paraId="224A1B4F" w14:textId="77777777" w:rsidR="0081027C" w:rsidRDefault="00F5028E">
      <w:pPr>
        <w:spacing w:line="600" w:lineRule="auto"/>
        <w:ind w:firstLine="720"/>
        <w:jc w:val="both"/>
        <w:rPr>
          <w:rFonts w:eastAsia="Times New Roman"/>
          <w:szCs w:val="24"/>
        </w:rPr>
      </w:pPr>
      <w:r w:rsidRPr="00BD25E4">
        <w:rPr>
          <w:rFonts w:eastAsia="Times New Roman" w:cs="Times New Roman"/>
          <w:b/>
          <w:szCs w:val="24"/>
        </w:rPr>
        <w:lastRenderedPageBreak/>
        <w:t>ΝΙΚΟΛΑΟΣ ΞΥΔΑΚΗΣ:</w:t>
      </w:r>
      <w:r>
        <w:rPr>
          <w:rFonts w:eastAsia="Times New Roman" w:cs="Times New Roman"/>
          <w:b/>
          <w:szCs w:val="24"/>
        </w:rPr>
        <w:t xml:space="preserve"> </w:t>
      </w:r>
      <w:r>
        <w:rPr>
          <w:rFonts w:eastAsia="Times New Roman" w:cs="Times New Roman"/>
          <w:szCs w:val="24"/>
        </w:rPr>
        <w:t>Τήρη</w:t>
      </w:r>
      <w:r>
        <w:rPr>
          <w:rFonts w:eastAsia="Times New Roman" w:cs="Times New Roman"/>
          <w:szCs w:val="24"/>
        </w:rPr>
        <w:t xml:space="preserve">σα τον χρόνο μου. Μίλησα τριάντα </w:t>
      </w:r>
      <w:proofErr w:type="spellStart"/>
      <w:r>
        <w:rPr>
          <w:rFonts w:eastAsia="Times New Roman" w:cs="Times New Roman"/>
          <w:szCs w:val="24"/>
        </w:rPr>
        <w:t>δευτερόλεπτα</w:t>
      </w:r>
      <w:r>
        <w:rPr>
          <w:rFonts w:eastAsia="Times New Roman" w:cs="Times New Roman"/>
          <w:szCs w:val="24"/>
        </w:rPr>
        <w:t>ν</w:t>
      </w:r>
      <w:proofErr w:type="spellEnd"/>
      <w:r>
        <w:rPr>
          <w:rFonts w:eastAsia="Times New Roman" w:cs="Times New Roman"/>
          <w:szCs w:val="24"/>
        </w:rPr>
        <w:t xml:space="preserve"> λιγότερο</w:t>
      </w:r>
      <w:r>
        <w:rPr>
          <w:rFonts w:eastAsia="Times New Roman" w:cs="Times New Roman"/>
          <w:szCs w:val="24"/>
        </w:rPr>
        <w:t xml:space="preserve">. Θα ήθελα για εξήντα δευτερόλεπτα τον λόγο. </w:t>
      </w:r>
    </w:p>
    <w:p w14:paraId="224A1B50" w14:textId="77777777" w:rsidR="0081027C" w:rsidRDefault="00F5028E">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sidRPr="00E97FF3">
        <w:rPr>
          <w:rFonts w:eastAsia="Times New Roman"/>
          <w:szCs w:val="24"/>
        </w:rPr>
        <w:t>Εγώ σας καταλαβαίνω</w:t>
      </w:r>
      <w:r>
        <w:rPr>
          <w:rFonts w:eastAsia="Times New Roman"/>
          <w:szCs w:val="24"/>
        </w:rPr>
        <w:t>.</w:t>
      </w:r>
      <w:r w:rsidRPr="00E97FF3">
        <w:rPr>
          <w:rFonts w:eastAsia="Times New Roman"/>
          <w:szCs w:val="24"/>
        </w:rPr>
        <w:t xml:space="preserve"> </w:t>
      </w:r>
    </w:p>
    <w:p w14:paraId="224A1B51" w14:textId="77777777" w:rsidR="0081027C" w:rsidRDefault="00F5028E">
      <w:pPr>
        <w:spacing w:line="600" w:lineRule="auto"/>
        <w:ind w:firstLine="720"/>
        <w:jc w:val="both"/>
        <w:rPr>
          <w:rFonts w:eastAsia="Times New Roman" w:cs="Times New Roman"/>
          <w:szCs w:val="24"/>
        </w:rPr>
      </w:pPr>
      <w:r w:rsidRPr="00BD25E4">
        <w:rPr>
          <w:rFonts w:eastAsia="Times New Roman" w:cs="Times New Roman"/>
          <w:b/>
          <w:szCs w:val="24"/>
        </w:rPr>
        <w:t>ΝΙΚΟΛΑΟΣ ΞΥΔΑΚΗΣ:</w:t>
      </w:r>
      <w:r>
        <w:rPr>
          <w:rFonts w:eastAsia="Times New Roman" w:cs="Times New Roman"/>
          <w:b/>
          <w:szCs w:val="24"/>
        </w:rPr>
        <w:t xml:space="preserve"> </w:t>
      </w:r>
      <w:r>
        <w:rPr>
          <w:rFonts w:eastAsia="Times New Roman" w:cs="Times New Roman"/>
          <w:szCs w:val="24"/>
        </w:rPr>
        <w:t xml:space="preserve">Για εξήντα δευτερόλεπτα. </w:t>
      </w:r>
    </w:p>
    <w:p w14:paraId="224A1B52" w14:textId="77777777" w:rsidR="0081027C" w:rsidRDefault="00F5028E">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szCs w:val="24"/>
        </w:rPr>
        <w:t>Δ</w:t>
      </w:r>
      <w:r w:rsidRPr="00E97FF3">
        <w:rPr>
          <w:rFonts w:eastAsia="Times New Roman"/>
          <w:szCs w:val="24"/>
        </w:rPr>
        <w:t>εν ξέρω τι θα καταλάβετε</w:t>
      </w:r>
      <w:r>
        <w:rPr>
          <w:rFonts w:eastAsia="Times New Roman"/>
          <w:szCs w:val="24"/>
        </w:rPr>
        <w:t>,</w:t>
      </w:r>
      <w:r w:rsidRPr="00E97FF3">
        <w:rPr>
          <w:rFonts w:eastAsia="Times New Roman"/>
          <w:szCs w:val="24"/>
        </w:rPr>
        <w:t xml:space="preserve"> κύρι</w:t>
      </w:r>
      <w:r>
        <w:rPr>
          <w:rFonts w:eastAsia="Times New Roman"/>
          <w:szCs w:val="24"/>
        </w:rPr>
        <w:t>ε</w:t>
      </w:r>
      <w:r w:rsidRPr="00E97FF3">
        <w:rPr>
          <w:rFonts w:eastAsia="Times New Roman"/>
          <w:szCs w:val="24"/>
        </w:rPr>
        <w:t xml:space="preserve"> </w:t>
      </w:r>
      <w:proofErr w:type="spellStart"/>
      <w:r>
        <w:rPr>
          <w:rFonts w:eastAsia="Times New Roman"/>
          <w:szCs w:val="24"/>
        </w:rPr>
        <w:t>Ξ</w:t>
      </w:r>
      <w:r w:rsidRPr="00E97FF3">
        <w:rPr>
          <w:rFonts w:eastAsia="Times New Roman"/>
          <w:szCs w:val="24"/>
        </w:rPr>
        <w:t>υδάκη</w:t>
      </w:r>
      <w:proofErr w:type="spellEnd"/>
      <w:r>
        <w:rPr>
          <w:rFonts w:eastAsia="Times New Roman"/>
          <w:szCs w:val="24"/>
        </w:rPr>
        <w:t>,</w:t>
      </w:r>
      <w:r w:rsidRPr="00E97FF3">
        <w:rPr>
          <w:rFonts w:eastAsia="Times New Roman"/>
          <w:szCs w:val="24"/>
        </w:rPr>
        <w:t xml:space="preserve"> πραγματικά</w:t>
      </w:r>
      <w:r>
        <w:rPr>
          <w:rFonts w:eastAsia="Times New Roman"/>
          <w:szCs w:val="24"/>
        </w:rPr>
        <w:t>.</w:t>
      </w:r>
    </w:p>
    <w:p w14:paraId="224A1B53" w14:textId="77777777" w:rsidR="0081027C" w:rsidRDefault="00F5028E">
      <w:pPr>
        <w:spacing w:line="600" w:lineRule="auto"/>
        <w:ind w:firstLine="720"/>
        <w:jc w:val="both"/>
        <w:rPr>
          <w:rFonts w:eastAsia="Times New Roman"/>
          <w:szCs w:val="24"/>
        </w:rPr>
      </w:pPr>
      <w:r>
        <w:rPr>
          <w:rFonts w:eastAsia="Times New Roman"/>
          <w:szCs w:val="24"/>
        </w:rPr>
        <w:t>Έ</w:t>
      </w:r>
      <w:r w:rsidRPr="00E97FF3">
        <w:rPr>
          <w:rFonts w:eastAsia="Times New Roman"/>
          <w:szCs w:val="24"/>
        </w:rPr>
        <w:t xml:space="preserve">χετε ένα λεπτό </w:t>
      </w:r>
      <w:r>
        <w:rPr>
          <w:rFonts w:eastAsia="Times New Roman"/>
          <w:szCs w:val="24"/>
        </w:rPr>
        <w:t>αυστηρά.</w:t>
      </w:r>
    </w:p>
    <w:p w14:paraId="224A1B54" w14:textId="77777777" w:rsidR="0081027C" w:rsidRDefault="00F5028E">
      <w:pPr>
        <w:spacing w:line="600" w:lineRule="auto"/>
        <w:ind w:firstLine="720"/>
        <w:jc w:val="both"/>
        <w:rPr>
          <w:rFonts w:eastAsia="Times New Roman"/>
          <w:szCs w:val="24"/>
        </w:rPr>
      </w:pPr>
      <w:r>
        <w:rPr>
          <w:rFonts w:eastAsia="Times New Roman"/>
          <w:b/>
          <w:szCs w:val="24"/>
        </w:rPr>
        <w:t xml:space="preserve">ΕΛΕΝΗ </w:t>
      </w:r>
      <w:r w:rsidRPr="00B62AE9">
        <w:rPr>
          <w:rFonts w:eastAsia="Times New Roman"/>
          <w:b/>
          <w:szCs w:val="24"/>
        </w:rPr>
        <w:t xml:space="preserve">ΖΑΡΟΥΛΙΑ: </w:t>
      </w:r>
      <w:r>
        <w:rPr>
          <w:rFonts w:eastAsia="Times New Roman"/>
          <w:szCs w:val="24"/>
        </w:rPr>
        <w:t>Έπρεπε να αρχίσει τώρα η επόμενη συνεδρίαση.</w:t>
      </w:r>
    </w:p>
    <w:p w14:paraId="224A1B55" w14:textId="77777777" w:rsidR="0081027C" w:rsidRDefault="00F5028E">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Θα αργήσει η άλλη συνεδρίαση.</w:t>
      </w:r>
    </w:p>
    <w:p w14:paraId="224A1B56" w14:textId="77777777" w:rsidR="0081027C" w:rsidRDefault="00F5028E">
      <w:pPr>
        <w:spacing w:line="600" w:lineRule="auto"/>
        <w:ind w:firstLine="720"/>
        <w:jc w:val="both"/>
        <w:rPr>
          <w:rFonts w:eastAsia="Times New Roman"/>
          <w:szCs w:val="24"/>
        </w:rPr>
      </w:pPr>
      <w:r w:rsidRPr="00BD25E4">
        <w:rPr>
          <w:rFonts w:eastAsia="Times New Roman" w:cs="Times New Roman"/>
          <w:b/>
          <w:szCs w:val="24"/>
        </w:rPr>
        <w:t>ΝΙΚΟΛΑΟΣ ΞΥΔΑΚΗΣ:</w:t>
      </w:r>
      <w:r>
        <w:rPr>
          <w:rFonts w:eastAsia="Times New Roman" w:cs="Times New Roman"/>
          <w:b/>
          <w:szCs w:val="24"/>
        </w:rPr>
        <w:t xml:space="preserve"> </w:t>
      </w:r>
      <w:r>
        <w:rPr>
          <w:rFonts w:eastAsia="Times New Roman"/>
          <w:szCs w:val="24"/>
        </w:rPr>
        <w:t xml:space="preserve">Κύριοι συνάδελφοι της Νέας </w:t>
      </w:r>
      <w:r w:rsidRPr="00E97FF3">
        <w:rPr>
          <w:rFonts w:eastAsia="Times New Roman"/>
          <w:szCs w:val="24"/>
        </w:rPr>
        <w:t>Δημοκρατίας</w:t>
      </w:r>
      <w:r>
        <w:rPr>
          <w:rFonts w:eastAsia="Times New Roman"/>
          <w:szCs w:val="24"/>
        </w:rPr>
        <w:t>,</w:t>
      </w:r>
      <w:r w:rsidRPr="00E97FF3">
        <w:rPr>
          <w:rFonts w:eastAsia="Times New Roman"/>
          <w:szCs w:val="24"/>
        </w:rPr>
        <w:t xml:space="preserve"> η Κυβέρνηση του ΣΥΡΙΖΑ </w:t>
      </w:r>
      <w:r>
        <w:rPr>
          <w:rFonts w:eastAsia="Times New Roman"/>
          <w:szCs w:val="24"/>
        </w:rPr>
        <w:t xml:space="preserve">δεν πετσόκοψε </w:t>
      </w:r>
      <w:r w:rsidRPr="00E97FF3">
        <w:rPr>
          <w:rFonts w:eastAsia="Times New Roman"/>
          <w:szCs w:val="24"/>
        </w:rPr>
        <w:t xml:space="preserve">τον κατώτατο μισθό και δεν θέσπισε το όνειδος του </w:t>
      </w:r>
      <w:proofErr w:type="spellStart"/>
      <w:r w:rsidRPr="00E97FF3">
        <w:rPr>
          <w:rFonts w:eastAsia="Times New Roman"/>
          <w:szCs w:val="24"/>
        </w:rPr>
        <w:t>υποκατώτατου</w:t>
      </w:r>
      <w:proofErr w:type="spellEnd"/>
      <w:r w:rsidRPr="00E97FF3">
        <w:rPr>
          <w:rFonts w:eastAsia="Times New Roman"/>
          <w:szCs w:val="24"/>
        </w:rPr>
        <w:t xml:space="preserve"> για τους νέους</w:t>
      </w:r>
      <w:r>
        <w:rPr>
          <w:rFonts w:eastAsia="Times New Roman"/>
          <w:szCs w:val="24"/>
        </w:rPr>
        <w:t>.</w:t>
      </w:r>
      <w:r w:rsidRPr="00E97FF3">
        <w:rPr>
          <w:rFonts w:eastAsia="Times New Roman"/>
          <w:szCs w:val="24"/>
        </w:rPr>
        <w:t xml:space="preserve"> </w:t>
      </w:r>
    </w:p>
    <w:p w14:paraId="224A1B57" w14:textId="77777777" w:rsidR="0081027C" w:rsidRDefault="00F5028E">
      <w:pPr>
        <w:spacing w:line="600" w:lineRule="auto"/>
        <w:ind w:firstLine="720"/>
        <w:jc w:val="both"/>
        <w:rPr>
          <w:rFonts w:eastAsia="Times New Roman"/>
          <w:szCs w:val="24"/>
        </w:rPr>
      </w:pPr>
      <w:r>
        <w:rPr>
          <w:rFonts w:eastAsia="Times New Roman"/>
          <w:szCs w:val="24"/>
        </w:rPr>
        <w:lastRenderedPageBreak/>
        <w:t>Δ</w:t>
      </w:r>
      <w:r w:rsidRPr="00E97FF3">
        <w:rPr>
          <w:rFonts w:eastAsia="Times New Roman"/>
          <w:szCs w:val="24"/>
        </w:rPr>
        <w:t>εύτερον</w:t>
      </w:r>
      <w:r>
        <w:rPr>
          <w:rFonts w:eastAsia="Times New Roman"/>
          <w:szCs w:val="24"/>
        </w:rPr>
        <w:t>,</w:t>
      </w:r>
      <w:r w:rsidRPr="00E97FF3">
        <w:rPr>
          <w:rFonts w:eastAsia="Times New Roman"/>
          <w:szCs w:val="24"/>
        </w:rPr>
        <w:t xml:space="preserve"> εμείς</w:t>
      </w:r>
      <w:r>
        <w:rPr>
          <w:rFonts w:eastAsia="Times New Roman"/>
          <w:szCs w:val="24"/>
        </w:rPr>
        <w:t>,</w:t>
      </w:r>
      <w:r w:rsidRPr="00E97FF3">
        <w:rPr>
          <w:rFonts w:eastAsia="Times New Roman"/>
          <w:szCs w:val="24"/>
        </w:rPr>
        <w:t xml:space="preserve"> </w:t>
      </w:r>
      <w:r>
        <w:rPr>
          <w:rFonts w:eastAsia="Times New Roman"/>
          <w:szCs w:val="24"/>
        </w:rPr>
        <w:t xml:space="preserve">αν δεν </w:t>
      </w:r>
      <w:r w:rsidRPr="00E97FF3">
        <w:rPr>
          <w:rFonts w:eastAsia="Times New Roman"/>
          <w:szCs w:val="24"/>
        </w:rPr>
        <w:t xml:space="preserve">καταλαβαίνουμε κάτι </w:t>
      </w:r>
      <w:r>
        <w:rPr>
          <w:rFonts w:eastAsia="Times New Roman"/>
          <w:szCs w:val="24"/>
        </w:rPr>
        <w:t>-</w:t>
      </w:r>
      <w:r w:rsidRPr="00E97FF3">
        <w:rPr>
          <w:rFonts w:eastAsia="Times New Roman"/>
          <w:szCs w:val="24"/>
        </w:rPr>
        <w:t>που καταλαβαίνουμε πολύ καλά</w:t>
      </w:r>
      <w:r>
        <w:rPr>
          <w:rFonts w:eastAsia="Times New Roman"/>
          <w:szCs w:val="24"/>
        </w:rPr>
        <w:t>-</w:t>
      </w:r>
      <w:r w:rsidRPr="00E97FF3">
        <w:rPr>
          <w:rFonts w:eastAsia="Times New Roman"/>
          <w:szCs w:val="24"/>
        </w:rPr>
        <w:t xml:space="preserve"> </w:t>
      </w:r>
      <w:r>
        <w:rPr>
          <w:rFonts w:eastAsia="Times New Roman"/>
          <w:szCs w:val="24"/>
        </w:rPr>
        <w:t xml:space="preserve">είναι </w:t>
      </w:r>
      <w:r w:rsidRPr="00E97FF3">
        <w:rPr>
          <w:rFonts w:eastAsia="Times New Roman"/>
          <w:szCs w:val="24"/>
        </w:rPr>
        <w:t xml:space="preserve">την πολιτική απέχθεια </w:t>
      </w:r>
      <w:r>
        <w:rPr>
          <w:rFonts w:eastAsia="Times New Roman"/>
          <w:szCs w:val="24"/>
        </w:rPr>
        <w:t>π</w:t>
      </w:r>
      <w:r w:rsidRPr="00E97FF3">
        <w:rPr>
          <w:rFonts w:eastAsia="Times New Roman"/>
          <w:szCs w:val="24"/>
        </w:rPr>
        <w:t xml:space="preserve">ου </w:t>
      </w:r>
      <w:r>
        <w:rPr>
          <w:rFonts w:eastAsia="Times New Roman"/>
          <w:szCs w:val="24"/>
        </w:rPr>
        <w:t xml:space="preserve">τρέφουν </w:t>
      </w:r>
      <w:proofErr w:type="spellStart"/>
      <w:r>
        <w:rPr>
          <w:rFonts w:eastAsia="Times New Roman"/>
          <w:szCs w:val="24"/>
        </w:rPr>
        <w:t>ένιοι</w:t>
      </w:r>
      <w:proofErr w:type="spellEnd"/>
      <w:r>
        <w:rPr>
          <w:rFonts w:eastAsia="Times New Roman"/>
          <w:szCs w:val="24"/>
        </w:rPr>
        <w:t xml:space="preserve"> εξ υμών </w:t>
      </w:r>
      <w:r w:rsidRPr="00E97FF3">
        <w:rPr>
          <w:rFonts w:eastAsia="Times New Roman"/>
          <w:szCs w:val="24"/>
        </w:rPr>
        <w:t xml:space="preserve">προς την </w:t>
      </w:r>
      <w:r>
        <w:rPr>
          <w:rFonts w:eastAsia="Times New Roman"/>
          <w:szCs w:val="24"/>
        </w:rPr>
        <w:t>ε</w:t>
      </w:r>
      <w:r w:rsidRPr="00E97FF3">
        <w:rPr>
          <w:rFonts w:eastAsia="Times New Roman"/>
          <w:szCs w:val="24"/>
        </w:rPr>
        <w:t>ργατική τάξη και τον ελληνικό λαό και το όνειρό του για προκοπή και κοινωνική κινητικότητα</w:t>
      </w:r>
      <w:r>
        <w:rPr>
          <w:rFonts w:eastAsia="Times New Roman"/>
          <w:szCs w:val="24"/>
        </w:rPr>
        <w:t>. Α</w:t>
      </w:r>
      <w:r w:rsidRPr="00E97FF3">
        <w:rPr>
          <w:rFonts w:eastAsia="Times New Roman"/>
          <w:szCs w:val="24"/>
        </w:rPr>
        <w:t xml:space="preserve">λλά εν πάση </w:t>
      </w:r>
      <w:proofErr w:type="spellStart"/>
      <w:r w:rsidRPr="00E97FF3">
        <w:rPr>
          <w:rFonts w:eastAsia="Times New Roman"/>
          <w:szCs w:val="24"/>
        </w:rPr>
        <w:t>περιπτώσει</w:t>
      </w:r>
      <w:proofErr w:type="spellEnd"/>
      <w:r>
        <w:rPr>
          <w:rFonts w:eastAsia="Times New Roman"/>
          <w:szCs w:val="24"/>
        </w:rPr>
        <w:t>,</w:t>
      </w:r>
      <w:r w:rsidRPr="00E97FF3">
        <w:rPr>
          <w:rFonts w:eastAsia="Times New Roman"/>
          <w:szCs w:val="24"/>
        </w:rPr>
        <w:t xml:space="preserve"> </w:t>
      </w:r>
      <w:r>
        <w:rPr>
          <w:rFonts w:eastAsia="Times New Roman"/>
          <w:szCs w:val="24"/>
        </w:rPr>
        <w:t>ε</w:t>
      </w:r>
      <w:r w:rsidRPr="00E97FF3">
        <w:rPr>
          <w:rFonts w:eastAsia="Times New Roman"/>
          <w:szCs w:val="24"/>
        </w:rPr>
        <w:t>μείς απαντούμε σε πολιτικά λόγια με πολιτικά επιχειρήματα</w:t>
      </w:r>
      <w:r>
        <w:rPr>
          <w:rFonts w:eastAsia="Times New Roman"/>
          <w:szCs w:val="24"/>
        </w:rPr>
        <w:t>.</w:t>
      </w:r>
      <w:r w:rsidRPr="00E97FF3">
        <w:rPr>
          <w:rFonts w:eastAsia="Times New Roman"/>
          <w:szCs w:val="24"/>
        </w:rPr>
        <w:t xml:space="preserve"> </w:t>
      </w:r>
      <w:r>
        <w:rPr>
          <w:rFonts w:eastAsia="Times New Roman"/>
          <w:szCs w:val="24"/>
        </w:rPr>
        <w:t>Δεν κραδαίνουμε</w:t>
      </w:r>
      <w:r w:rsidRPr="00E97FF3">
        <w:rPr>
          <w:rFonts w:eastAsia="Times New Roman"/>
          <w:szCs w:val="24"/>
        </w:rPr>
        <w:t xml:space="preserve"> ούτε φωτογραφίες ούτε ανοίγουμε τους οχετούς της λάσπης επί τη</w:t>
      </w:r>
      <w:r w:rsidRPr="00E97FF3">
        <w:rPr>
          <w:rFonts w:eastAsia="Times New Roman"/>
          <w:szCs w:val="24"/>
        </w:rPr>
        <w:t>ς προσωπικής ζωής της πολιτικής ηγεσίας</w:t>
      </w:r>
      <w:r>
        <w:rPr>
          <w:rFonts w:eastAsia="Times New Roman"/>
          <w:szCs w:val="24"/>
        </w:rPr>
        <w:t>.</w:t>
      </w:r>
      <w:r w:rsidRPr="00E97FF3">
        <w:rPr>
          <w:rFonts w:eastAsia="Times New Roman"/>
          <w:szCs w:val="24"/>
        </w:rPr>
        <w:t xml:space="preserve"> </w:t>
      </w:r>
    </w:p>
    <w:p w14:paraId="224A1B58" w14:textId="77777777" w:rsidR="0081027C" w:rsidRDefault="00F5028E">
      <w:pPr>
        <w:spacing w:line="600" w:lineRule="auto"/>
        <w:ind w:firstLine="720"/>
        <w:jc w:val="both"/>
        <w:rPr>
          <w:rFonts w:eastAsia="Times New Roman"/>
          <w:szCs w:val="24"/>
        </w:rPr>
      </w:pPr>
      <w:r w:rsidRPr="00436D19">
        <w:rPr>
          <w:rFonts w:eastAsia="Times New Roman"/>
          <w:b/>
          <w:szCs w:val="24"/>
        </w:rPr>
        <w:t>ΧΡΗΣΤΟΣ ΜΠΟΥΚΩΡΟΣ:</w:t>
      </w:r>
      <w:r>
        <w:rPr>
          <w:rFonts w:eastAsia="Times New Roman"/>
          <w:szCs w:val="24"/>
        </w:rPr>
        <w:t xml:space="preserve"> Σε εμένα αναφέρεστε;</w:t>
      </w:r>
    </w:p>
    <w:p w14:paraId="224A1B59" w14:textId="77777777" w:rsidR="0081027C" w:rsidRDefault="00F5028E">
      <w:pPr>
        <w:spacing w:line="600" w:lineRule="auto"/>
        <w:ind w:firstLine="720"/>
        <w:jc w:val="both"/>
        <w:rPr>
          <w:rFonts w:eastAsia="Times New Roman"/>
          <w:szCs w:val="24"/>
        </w:rPr>
      </w:pPr>
      <w:r w:rsidRPr="00436D19">
        <w:rPr>
          <w:rFonts w:eastAsia="Times New Roman"/>
          <w:b/>
          <w:szCs w:val="24"/>
        </w:rPr>
        <w:t xml:space="preserve">ΝΙΚΟΛΑΟΣ ΞΥΔΑΚΗΣ: </w:t>
      </w:r>
      <w:r>
        <w:rPr>
          <w:rFonts w:eastAsia="Times New Roman"/>
          <w:szCs w:val="24"/>
        </w:rPr>
        <w:t>Σ</w:t>
      </w:r>
      <w:r w:rsidRPr="00E97FF3">
        <w:rPr>
          <w:rFonts w:eastAsia="Times New Roman"/>
          <w:szCs w:val="24"/>
        </w:rPr>
        <w:t xml:space="preserve">το κόμμα </w:t>
      </w:r>
      <w:r>
        <w:rPr>
          <w:rFonts w:eastAsia="Times New Roman"/>
          <w:szCs w:val="24"/>
        </w:rPr>
        <w:t>σας.</w:t>
      </w:r>
    </w:p>
    <w:p w14:paraId="224A1B5A" w14:textId="77777777" w:rsidR="0081027C" w:rsidRDefault="00F5028E">
      <w:pPr>
        <w:spacing w:line="600" w:lineRule="auto"/>
        <w:ind w:firstLine="720"/>
        <w:jc w:val="both"/>
        <w:rPr>
          <w:rFonts w:eastAsia="Times New Roman"/>
          <w:szCs w:val="24"/>
        </w:rPr>
      </w:pPr>
      <w:r w:rsidRPr="00F15680">
        <w:rPr>
          <w:rFonts w:eastAsia="Times New Roman" w:cs="Times New Roman"/>
          <w:b/>
          <w:szCs w:val="24"/>
        </w:rPr>
        <w:t>ΠΡΟΕΔΡΕΥΩΝ (</w:t>
      </w:r>
      <w:r>
        <w:rPr>
          <w:rFonts w:eastAsia="Times New Roman" w:cs="Times New Roman"/>
          <w:b/>
          <w:szCs w:val="24"/>
        </w:rPr>
        <w:t>Μάριος Γεωργιάδης</w:t>
      </w:r>
      <w:r w:rsidRPr="00F15680">
        <w:rPr>
          <w:rFonts w:eastAsia="Times New Roman" w:cs="Times New Roman"/>
          <w:b/>
          <w:szCs w:val="24"/>
        </w:rPr>
        <w:t>):</w:t>
      </w:r>
      <w:r w:rsidRPr="00E97FF3">
        <w:rPr>
          <w:rFonts w:eastAsia="Times New Roman"/>
          <w:szCs w:val="24"/>
        </w:rPr>
        <w:t xml:space="preserve"> </w:t>
      </w:r>
      <w:r>
        <w:rPr>
          <w:rFonts w:eastAsia="Times New Roman"/>
          <w:szCs w:val="24"/>
        </w:rPr>
        <w:t>Κ</w:t>
      </w:r>
      <w:r w:rsidRPr="00E97FF3">
        <w:rPr>
          <w:rFonts w:eastAsia="Times New Roman"/>
          <w:szCs w:val="24"/>
        </w:rPr>
        <w:t xml:space="preserve">ύριε </w:t>
      </w:r>
      <w:proofErr w:type="spellStart"/>
      <w:r>
        <w:rPr>
          <w:rFonts w:eastAsia="Times New Roman"/>
          <w:szCs w:val="24"/>
        </w:rPr>
        <w:t>Κεγκ</w:t>
      </w:r>
      <w:r w:rsidRPr="00E97FF3">
        <w:rPr>
          <w:rFonts w:eastAsia="Times New Roman"/>
          <w:szCs w:val="24"/>
        </w:rPr>
        <w:t>έρογλου</w:t>
      </w:r>
      <w:proofErr w:type="spellEnd"/>
      <w:r>
        <w:rPr>
          <w:rFonts w:eastAsia="Times New Roman"/>
          <w:szCs w:val="24"/>
        </w:rPr>
        <w:t>, έχετε τον λόγο για τρία λεπτά, παρακαλώ.</w:t>
      </w:r>
    </w:p>
    <w:p w14:paraId="224A1B5B" w14:textId="77777777" w:rsidR="0081027C" w:rsidRDefault="00F5028E">
      <w:pPr>
        <w:spacing w:line="600" w:lineRule="auto"/>
        <w:ind w:firstLine="720"/>
        <w:jc w:val="both"/>
        <w:rPr>
          <w:rFonts w:eastAsia="Times New Roman"/>
          <w:szCs w:val="24"/>
        </w:rPr>
      </w:pPr>
      <w:r w:rsidRPr="000D1312">
        <w:rPr>
          <w:rFonts w:eastAsia="Times New Roman"/>
          <w:b/>
          <w:szCs w:val="24"/>
        </w:rPr>
        <w:t>ΒΑΣΙΛΕΙΟΣ ΚΕΓΚΕΡΟΓΛΟΥ:</w:t>
      </w:r>
      <w:r>
        <w:rPr>
          <w:rFonts w:eastAsia="Times New Roman"/>
          <w:b/>
          <w:szCs w:val="24"/>
        </w:rPr>
        <w:t xml:space="preserve"> </w:t>
      </w:r>
      <w:r>
        <w:rPr>
          <w:rFonts w:eastAsia="Times New Roman"/>
          <w:szCs w:val="24"/>
        </w:rPr>
        <w:t xml:space="preserve">Ο κ. </w:t>
      </w:r>
      <w:proofErr w:type="spellStart"/>
      <w:r>
        <w:rPr>
          <w:rFonts w:eastAsia="Times New Roman"/>
          <w:szCs w:val="24"/>
        </w:rPr>
        <w:t>Ξυδάκης</w:t>
      </w:r>
      <w:proofErr w:type="spellEnd"/>
      <w:r w:rsidRPr="00E97FF3">
        <w:rPr>
          <w:rFonts w:eastAsia="Times New Roman"/>
          <w:szCs w:val="24"/>
        </w:rPr>
        <w:t xml:space="preserve"> προηγουμένως</w:t>
      </w:r>
      <w:r>
        <w:rPr>
          <w:rFonts w:eastAsia="Times New Roman"/>
          <w:szCs w:val="24"/>
        </w:rPr>
        <w:t>,</w:t>
      </w:r>
      <w:r w:rsidRPr="00E97FF3">
        <w:rPr>
          <w:rFonts w:eastAsia="Times New Roman"/>
          <w:szCs w:val="24"/>
        </w:rPr>
        <w:t xml:space="preserve"> προσπαθώντας να κριτικάρει τον </w:t>
      </w:r>
      <w:r>
        <w:rPr>
          <w:rFonts w:eastAsia="Times New Roman"/>
          <w:szCs w:val="24"/>
        </w:rPr>
        <w:t xml:space="preserve">κ. </w:t>
      </w:r>
      <w:r w:rsidRPr="00E97FF3">
        <w:rPr>
          <w:rFonts w:eastAsia="Times New Roman"/>
          <w:szCs w:val="24"/>
        </w:rPr>
        <w:t>Μητσοτάκη γι</w:t>
      </w:r>
      <w:r>
        <w:rPr>
          <w:rFonts w:eastAsia="Times New Roman"/>
          <w:szCs w:val="24"/>
        </w:rPr>
        <w:t>’</w:t>
      </w:r>
      <w:r w:rsidRPr="00E97FF3">
        <w:rPr>
          <w:rFonts w:eastAsia="Times New Roman"/>
          <w:szCs w:val="24"/>
        </w:rPr>
        <w:t xml:space="preserve"> αυτά που είπε για τον άνθρωπο από το Περιστέρι</w:t>
      </w:r>
      <w:r>
        <w:rPr>
          <w:rFonts w:eastAsia="Times New Roman"/>
          <w:szCs w:val="24"/>
        </w:rPr>
        <w:t>, άθελά του -γιατί δεν το κάνει</w:t>
      </w:r>
      <w:r w:rsidRPr="00E97FF3">
        <w:rPr>
          <w:rFonts w:eastAsia="Times New Roman"/>
          <w:szCs w:val="24"/>
        </w:rPr>
        <w:t xml:space="preserve"> κα</w:t>
      </w:r>
      <w:r>
        <w:rPr>
          <w:rFonts w:eastAsia="Times New Roman"/>
          <w:szCs w:val="24"/>
        </w:rPr>
        <w:t>μ</w:t>
      </w:r>
      <w:r w:rsidRPr="00E97FF3">
        <w:rPr>
          <w:rFonts w:eastAsia="Times New Roman"/>
          <w:szCs w:val="24"/>
        </w:rPr>
        <w:t>μία άλλη φορά</w:t>
      </w:r>
      <w:r>
        <w:rPr>
          <w:rFonts w:eastAsia="Times New Roman"/>
          <w:szCs w:val="24"/>
        </w:rPr>
        <w:t>-</w:t>
      </w:r>
      <w:r w:rsidRPr="00E97FF3">
        <w:rPr>
          <w:rFonts w:eastAsia="Times New Roman"/>
          <w:szCs w:val="24"/>
        </w:rPr>
        <w:t xml:space="preserve"> αναγνώρισε </w:t>
      </w:r>
      <w:r w:rsidRPr="00E97FF3">
        <w:rPr>
          <w:rFonts w:eastAsia="Times New Roman"/>
          <w:szCs w:val="24"/>
        </w:rPr>
        <w:lastRenderedPageBreak/>
        <w:t xml:space="preserve">ότι </w:t>
      </w:r>
      <w:r>
        <w:rPr>
          <w:rFonts w:eastAsia="Times New Roman"/>
          <w:szCs w:val="24"/>
        </w:rPr>
        <w:t xml:space="preserve">η </w:t>
      </w:r>
      <w:r w:rsidRPr="00E97FF3">
        <w:rPr>
          <w:rFonts w:eastAsia="Times New Roman"/>
          <w:szCs w:val="24"/>
        </w:rPr>
        <w:t xml:space="preserve">μεγάλη πρόοδος στη χώρα έχει </w:t>
      </w:r>
      <w:r>
        <w:rPr>
          <w:rFonts w:eastAsia="Times New Roman"/>
          <w:szCs w:val="24"/>
        </w:rPr>
        <w:t>π</w:t>
      </w:r>
      <w:r w:rsidRPr="00E97FF3">
        <w:rPr>
          <w:rFonts w:eastAsia="Times New Roman"/>
          <w:szCs w:val="24"/>
        </w:rPr>
        <w:t>ράγματι επιτευχθεί</w:t>
      </w:r>
      <w:r>
        <w:rPr>
          <w:rFonts w:eastAsia="Times New Roman"/>
          <w:szCs w:val="24"/>
        </w:rPr>
        <w:t>,</w:t>
      </w:r>
      <w:r w:rsidRPr="00E97FF3">
        <w:rPr>
          <w:rFonts w:eastAsia="Times New Roman"/>
          <w:szCs w:val="24"/>
        </w:rPr>
        <w:t xml:space="preserve"> σε σχέση</w:t>
      </w:r>
      <w:r>
        <w:rPr>
          <w:rFonts w:eastAsia="Times New Roman"/>
          <w:szCs w:val="24"/>
        </w:rPr>
        <w:t>,</w:t>
      </w:r>
      <w:r w:rsidRPr="00E97FF3">
        <w:rPr>
          <w:rFonts w:eastAsia="Times New Roman"/>
          <w:szCs w:val="24"/>
        </w:rPr>
        <w:t xml:space="preserve"> όχι μόνο με την κοινωνική κινητικό</w:t>
      </w:r>
      <w:r w:rsidRPr="00E97FF3">
        <w:rPr>
          <w:rFonts w:eastAsia="Times New Roman"/>
          <w:szCs w:val="24"/>
        </w:rPr>
        <w:t xml:space="preserve">τητα </w:t>
      </w:r>
      <w:r>
        <w:rPr>
          <w:rFonts w:eastAsia="Times New Roman"/>
          <w:szCs w:val="24"/>
        </w:rPr>
        <w:t>-</w:t>
      </w:r>
      <w:r w:rsidRPr="00E97FF3">
        <w:rPr>
          <w:rFonts w:eastAsia="Times New Roman"/>
          <w:szCs w:val="24"/>
        </w:rPr>
        <w:t>όπως την ονόμασε</w:t>
      </w:r>
      <w:r>
        <w:rPr>
          <w:rFonts w:eastAsia="Times New Roman"/>
          <w:szCs w:val="24"/>
        </w:rPr>
        <w:t>-</w:t>
      </w:r>
      <w:r w:rsidRPr="00E97FF3">
        <w:rPr>
          <w:rFonts w:eastAsia="Times New Roman"/>
          <w:szCs w:val="24"/>
        </w:rPr>
        <w:t xml:space="preserve"> αλλά με το άνοιγμα δρόμων για τον κόσμο</w:t>
      </w:r>
      <w:r>
        <w:rPr>
          <w:rFonts w:eastAsia="Times New Roman"/>
          <w:szCs w:val="24"/>
        </w:rPr>
        <w:t>,</w:t>
      </w:r>
      <w:r w:rsidRPr="00E97FF3">
        <w:rPr>
          <w:rFonts w:eastAsia="Times New Roman"/>
          <w:szCs w:val="24"/>
        </w:rPr>
        <w:t xml:space="preserve"> που ήταν στο περιθώριο</w:t>
      </w:r>
      <w:r>
        <w:rPr>
          <w:rFonts w:eastAsia="Times New Roman"/>
          <w:szCs w:val="24"/>
        </w:rPr>
        <w:t>,</w:t>
      </w:r>
      <w:r w:rsidRPr="00E97FF3">
        <w:rPr>
          <w:rFonts w:eastAsia="Times New Roman"/>
          <w:szCs w:val="24"/>
        </w:rPr>
        <w:t xml:space="preserve"> για τον κόσμο που δεν ασχολούνταν μαζί του η πολιτική</w:t>
      </w:r>
      <w:r>
        <w:rPr>
          <w:rFonts w:eastAsia="Times New Roman"/>
          <w:szCs w:val="24"/>
        </w:rPr>
        <w:t>.</w:t>
      </w:r>
      <w:r w:rsidRPr="00E97FF3">
        <w:rPr>
          <w:rFonts w:eastAsia="Times New Roman"/>
          <w:szCs w:val="24"/>
        </w:rPr>
        <w:t xml:space="preserve"> </w:t>
      </w:r>
      <w:r>
        <w:rPr>
          <w:rFonts w:eastAsia="Times New Roman"/>
          <w:szCs w:val="24"/>
        </w:rPr>
        <w:t>Κι αυ</w:t>
      </w:r>
      <w:r w:rsidRPr="00E97FF3">
        <w:rPr>
          <w:rFonts w:eastAsia="Times New Roman"/>
          <w:szCs w:val="24"/>
        </w:rPr>
        <w:t>τό το έργο είναι έργο ΠΑΣΟΚ</w:t>
      </w:r>
      <w:r>
        <w:rPr>
          <w:rFonts w:eastAsia="Times New Roman"/>
          <w:szCs w:val="24"/>
        </w:rPr>
        <w:t>. Δ</w:t>
      </w:r>
      <w:r w:rsidRPr="00E97FF3">
        <w:rPr>
          <w:rFonts w:eastAsia="Times New Roman"/>
          <w:szCs w:val="24"/>
        </w:rPr>
        <w:t xml:space="preserve">εν </w:t>
      </w:r>
      <w:r>
        <w:rPr>
          <w:rFonts w:eastAsia="Times New Roman"/>
          <w:szCs w:val="24"/>
        </w:rPr>
        <w:t>α</w:t>
      </w:r>
      <w:r w:rsidRPr="00E97FF3">
        <w:rPr>
          <w:rFonts w:eastAsia="Times New Roman"/>
          <w:szCs w:val="24"/>
        </w:rPr>
        <w:t>ναφέρθηκε στο</w:t>
      </w:r>
      <w:r>
        <w:rPr>
          <w:rFonts w:eastAsia="Times New Roman"/>
          <w:szCs w:val="24"/>
        </w:rPr>
        <w:t>ν ν.</w:t>
      </w:r>
      <w:r w:rsidRPr="00E97FF3">
        <w:rPr>
          <w:rFonts w:eastAsia="Times New Roman"/>
          <w:szCs w:val="24"/>
        </w:rPr>
        <w:t>1264</w:t>
      </w:r>
      <w:r>
        <w:rPr>
          <w:rFonts w:eastAsia="Times New Roman"/>
          <w:szCs w:val="24"/>
        </w:rPr>
        <w:t>/</w:t>
      </w:r>
      <w:r w:rsidRPr="00E97FF3">
        <w:rPr>
          <w:rFonts w:eastAsia="Times New Roman"/>
          <w:szCs w:val="24"/>
        </w:rPr>
        <w:t>82 ο οποίος κατο</w:t>
      </w:r>
      <w:r>
        <w:rPr>
          <w:rFonts w:eastAsia="Times New Roman"/>
          <w:szCs w:val="24"/>
        </w:rPr>
        <w:t>χυρώνει τα εργασιακά δικαιώματα. Η</w:t>
      </w:r>
      <w:r w:rsidRPr="00E97FF3">
        <w:rPr>
          <w:rFonts w:eastAsia="Times New Roman"/>
          <w:szCs w:val="24"/>
        </w:rPr>
        <w:t xml:space="preserve"> </w:t>
      </w:r>
      <w:r w:rsidRPr="00E97FF3">
        <w:rPr>
          <w:rFonts w:eastAsia="Times New Roman"/>
          <w:szCs w:val="24"/>
        </w:rPr>
        <w:t xml:space="preserve">μόνη </w:t>
      </w:r>
      <w:r>
        <w:rPr>
          <w:rFonts w:eastAsia="Times New Roman"/>
          <w:szCs w:val="24"/>
        </w:rPr>
        <w:t>Κ</w:t>
      </w:r>
      <w:r w:rsidRPr="00E97FF3">
        <w:rPr>
          <w:rFonts w:eastAsia="Times New Roman"/>
          <w:szCs w:val="24"/>
        </w:rPr>
        <w:t xml:space="preserve">υβέρνηση που τόλμησε να τον αγγίξει επαναφέροντας το </w:t>
      </w:r>
      <w:proofErr w:type="spellStart"/>
      <w:r w:rsidRPr="00E97FF3">
        <w:rPr>
          <w:rFonts w:eastAsia="Times New Roman"/>
          <w:szCs w:val="24"/>
        </w:rPr>
        <w:t>λοκ</w:t>
      </w:r>
      <w:proofErr w:type="spellEnd"/>
      <w:r w:rsidRPr="00E97FF3">
        <w:rPr>
          <w:rFonts w:eastAsia="Times New Roman"/>
          <w:szCs w:val="24"/>
        </w:rPr>
        <w:t xml:space="preserve">-άουτ </w:t>
      </w:r>
      <w:r>
        <w:rPr>
          <w:rFonts w:eastAsia="Times New Roman"/>
          <w:szCs w:val="24"/>
        </w:rPr>
        <w:t>ήταν η κυβέρνηση ΣΥΡΙΖΑ-</w:t>
      </w:r>
      <w:r w:rsidRPr="00E97FF3">
        <w:rPr>
          <w:rFonts w:eastAsia="Times New Roman"/>
          <w:szCs w:val="24"/>
        </w:rPr>
        <w:t>ΑΝΕΛ</w:t>
      </w:r>
      <w:r>
        <w:rPr>
          <w:rFonts w:eastAsia="Times New Roman"/>
          <w:szCs w:val="24"/>
        </w:rPr>
        <w:t>.</w:t>
      </w:r>
      <w:r w:rsidRPr="00E97FF3">
        <w:rPr>
          <w:rFonts w:eastAsia="Times New Roman"/>
          <w:szCs w:val="24"/>
        </w:rPr>
        <w:t xml:space="preserve"> </w:t>
      </w:r>
    </w:p>
    <w:p w14:paraId="224A1B5C" w14:textId="77777777" w:rsidR="0081027C" w:rsidRDefault="00F5028E">
      <w:pPr>
        <w:spacing w:line="600" w:lineRule="auto"/>
        <w:ind w:firstLine="720"/>
        <w:jc w:val="both"/>
        <w:rPr>
          <w:rFonts w:eastAsia="Times New Roman"/>
          <w:szCs w:val="24"/>
        </w:rPr>
      </w:pPr>
      <w:r w:rsidRPr="00E97FF3">
        <w:rPr>
          <w:rFonts w:eastAsia="Times New Roman"/>
          <w:szCs w:val="24"/>
        </w:rPr>
        <w:t>Βεβαίως</w:t>
      </w:r>
      <w:r>
        <w:rPr>
          <w:rFonts w:eastAsia="Times New Roman"/>
          <w:szCs w:val="24"/>
        </w:rPr>
        <w:t>,</w:t>
      </w:r>
      <w:r w:rsidRPr="00E97FF3">
        <w:rPr>
          <w:rFonts w:eastAsia="Times New Roman"/>
          <w:szCs w:val="24"/>
        </w:rPr>
        <w:t xml:space="preserve"> </w:t>
      </w:r>
      <w:r>
        <w:rPr>
          <w:rFonts w:eastAsia="Times New Roman"/>
          <w:szCs w:val="24"/>
        </w:rPr>
        <w:t>δ</w:t>
      </w:r>
      <w:r w:rsidRPr="00E97FF3">
        <w:rPr>
          <w:rFonts w:eastAsia="Times New Roman"/>
          <w:szCs w:val="24"/>
        </w:rPr>
        <w:t xml:space="preserve">εν είναι μόνο αυτά και </w:t>
      </w:r>
      <w:r>
        <w:rPr>
          <w:rFonts w:eastAsia="Times New Roman"/>
          <w:szCs w:val="24"/>
        </w:rPr>
        <w:t xml:space="preserve">δεν μπορώ να απασχολήσω </w:t>
      </w:r>
      <w:r w:rsidRPr="00E97FF3">
        <w:rPr>
          <w:rFonts w:eastAsia="Times New Roman"/>
          <w:szCs w:val="24"/>
        </w:rPr>
        <w:t>την Ολομέλεια με άλλα θέματα</w:t>
      </w:r>
      <w:r>
        <w:rPr>
          <w:rFonts w:eastAsia="Times New Roman"/>
          <w:szCs w:val="24"/>
        </w:rPr>
        <w:t>,</w:t>
      </w:r>
      <w:r w:rsidRPr="00E97FF3">
        <w:rPr>
          <w:rFonts w:eastAsia="Times New Roman"/>
          <w:szCs w:val="24"/>
        </w:rPr>
        <w:t xml:space="preserve"> αλλά για τα έργα δεν μπορώ να μην πω</w:t>
      </w:r>
      <w:r>
        <w:rPr>
          <w:rFonts w:eastAsia="Times New Roman"/>
          <w:szCs w:val="24"/>
        </w:rPr>
        <w:t xml:space="preserve"> το εξής: Ο κύριος Υ</w:t>
      </w:r>
      <w:r w:rsidRPr="00E97FF3">
        <w:rPr>
          <w:rFonts w:eastAsia="Times New Roman"/>
          <w:szCs w:val="24"/>
        </w:rPr>
        <w:t>πουργός μ</w:t>
      </w:r>
      <w:r>
        <w:rPr>
          <w:rFonts w:eastAsia="Times New Roman"/>
          <w:szCs w:val="24"/>
        </w:rPr>
        <w:t>ά</w:t>
      </w:r>
      <w:r w:rsidRPr="00E97FF3">
        <w:rPr>
          <w:rFonts w:eastAsia="Times New Roman"/>
          <w:szCs w:val="24"/>
        </w:rPr>
        <w:t xml:space="preserve">ς </w:t>
      </w:r>
      <w:r w:rsidRPr="00E97FF3">
        <w:rPr>
          <w:rFonts w:eastAsia="Times New Roman"/>
          <w:szCs w:val="24"/>
        </w:rPr>
        <w:t>μίλησε για τους μεγάλους άξονες</w:t>
      </w:r>
      <w:r>
        <w:rPr>
          <w:rFonts w:eastAsia="Times New Roman"/>
          <w:szCs w:val="24"/>
        </w:rPr>
        <w:t>,</w:t>
      </w:r>
      <w:r w:rsidRPr="00E97FF3">
        <w:rPr>
          <w:rFonts w:eastAsia="Times New Roman"/>
          <w:szCs w:val="24"/>
        </w:rPr>
        <w:t xml:space="preserve"> το προχώρημα </w:t>
      </w:r>
      <w:r>
        <w:rPr>
          <w:rFonts w:eastAsia="Times New Roman"/>
          <w:szCs w:val="24"/>
        </w:rPr>
        <w:t>κ.λπ</w:t>
      </w:r>
      <w:r>
        <w:rPr>
          <w:rFonts w:eastAsia="Times New Roman"/>
          <w:szCs w:val="24"/>
        </w:rPr>
        <w:t>.</w:t>
      </w:r>
      <w:r>
        <w:rPr>
          <w:rFonts w:eastAsia="Times New Roman"/>
          <w:szCs w:val="24"/>
        </w:rPr>
        <w:t xml:space="preserve">. </w:t>
      </w:r>
      <w:r w:rsidRPr="00E97FF3">
        <w:rPr>
          <w:rFonts w:eastAsia="Times New Roman"/>
          <w:szCs w:val="24"/>
        </w:rPr>
        <w:t>Ε</w:t>
      </w:r>
      <w:r>
        <w:rPr>
          <w:rFonts w:eastAsia="Times New Roman"/>
          <w:szCs w:val="24"/>
        </w:rPr>
        <w:t>,</w:t>
      </w:r>
      <w:r w:rsidRPr="00E97FF3">
        <w:rPr>
          <w:rFonts w:eastAsia="Times New Roman"/>
          <w:szCs w:val="24"/>
        </w:rPr>
        <w:t xml:space="preserve"> ναι</w:t>
      </w:r>
      <w:r>
        <w:rPr>
          <w:rFonts w:eastAsia="Times New Roman"/>
          <w:szCs w:val="24"/>
        </w:rPr>
        <w:t>,</w:t>
      </w:r>
      <w:r w:rsidRPr="00E97FF3">
        <w:rPr>
          <w:rFonts w:eastAsia="Times New Roman"/>
          <w:szCs w:val="24"/>
        </w:rPr>
        <w:t xml:space="preserve"> αν και οι προηγούμενοι </w:t>
      </w:r>
      <w:r>
        <w:rPr>
          <w:rFonts w:eastAsia="Times New Roman"/>
          <w:szCs w:val="24"/>
        </w:rPr>
        <w:t>υ</w:t>
      </w:r>
      <w:r w:rsidRPr="00E97FF3">
        <w:rPr>
          <w:rFonts w:eastAsia="Times New Roman"/>
          <w:szCs w:val="24"/>
        </w:rPr>
        <w:t xml:space="preserve">πουργοί είχαν δώσει δώρο 704 εκατομμύρια </w:t>
      </w:r>
      <w:r>
        <w:rPr>
          <w:rFonts w:eastAsia="Times New Roman"/>
          <w:szCs w:val="24"/>
        </w:rPr>
        <w:t xml:space="preserve">στους μεγάλους </w:t>
      </w:r>
      <w:proofErr w:type="spellStart"/>
      <w:r>
        <w:rPr>
          <w:rFonts w:eastAsia="Times New Roman"/>
          <w:szCs w:val="24"/>
        </w:rPr>
        <w:t>παραχωρησιούχους</w:t>
      </w:r>
      <w:proofErr w:type="spellEnd"/>
      <w:r>
        <w:rPr>
          <w:rFonts w:eastAsia="Times New Roman"/>
          <w:szCs w:val="24"/>
        </w:rPr>
        <w:t>, φ</w:t>
      </w:r>
      <w:r w:rsidRPr="00E97FF3">
        <w:rPr>
          <w:rFonts w:eastAsia="Times New Roman"/>
          <w:szCs w:val="24"/>
        </w:rPr>
        <w:t>υσικά και θα είχαν τελειώσει πρωτύτερα τα έργα</w:t>
      </w:r>
      <w:r>
        <w:rPr>
          <w:rFonts w:eastAsia="Times New Roman"/>
          <w:szCs w:val="24"/>
        </w:rPr>
        <w:t>.</w:t>
      </w:r>
      <w:r w:rsidRPr="00E97FF3">
        <w:rPr>
          <w:rFonts w:eastAsia="Times New Roman"/>
          <w:szCs w:val="24"/>
        </w:rPr>
        <w:t xml:space="preserve"> </w:t>
      </w:r>
      <w:r>
        <w:rPr>
          <w:rFonts w:eastAsia="Times New Roman"/>
          <w:szCs w:val="24"/>
        </w:rPr>
        <w:t xml:space="preserve">Όμως, για </w:t>
      </w:r>
      <w:r w:rsidRPr="00E97FF3">
        <w:rPr>
          <w:rFonts w:eastAsia="Times New Roman"/>
          <w:szCs w:val="24"/>
        </w:rPr>
        <w:t>τα έργα που εγκαινιάζονται καθημερινά</w:t>
      </w:r>
      <w:r>
        <w:rPr>
          <w:rFonts w:eastAsia="Times New Roman"/>
          <w:szCs w:val="24"/>
        </w:rPr>
        <w:t xml:space="preserve"> </w:t>
      </w:r>
      <w:r>
        <w:rPr>
          <w:rFonts w:eastAsia="Times New Roman"/>
          <w:szCs w:val="24"/>
        </w:rPr>
        <w:t>-</w:t>
      </w:r>
      <w:r w:rsidRPr="00E97FF3">
        <w:rPr>
          <w:rFonts w:eastAsia="Times New Roman"/>
          <w:szCs w:val="24"/>
        </w:rPr>
        <w:t>το παραδέχ</w:t>
      </w:r>
      <w:r>
        <w:rPr>
          <w:rFonts w:eastAsia="Times New Roman"/>
          <w:szCs w:val="24"/>
        </w:rPr>
        <w:t>θ</w:t>
      </w:r>
      <w:r w:rsidRPr="00E97FF3">
        <w:rPr>
          <w:rFonts w:eastAsia="Times New Roman"/>
          <w:szCs w:val="24"/>
        </w:rPr>
        <w:t xml:space="preserve">ηκαν και </w:t>
      </w:r>
      <w:r>
        <w:rPr>
          <w:rFonts w:eastAsia="Times New Roman"/>
          <w:szCs w:val="24"/>
        </w:rPr>
        <w:t>οι μεν και οι δε- ι</w:t>
      </w:r>
      <w:r w:rsidRPr="00E97FF3">
        <w:rPr>
          <w:rFonts w:eastAsia="Times New Roman"/>
          <w:szCs w:val="24"/>
        </w:rPr>
        <w:t>σχύει εδώ απόλυτα η λαϊκή παροιμία</w:t>
      </w:r>
      <w:r>
        <w:rPr>
          <w:rFonts w:eastAsia="Times New Roman"/>
          <w:szCs w:val="24"/>
        </w:rPr>
        <w:t>:</w:t>
      </w:r>
      <w:r w:rsidRPr="00E97FF3">
        <w:rPr>
          <w:rFonts w:eastAsia="Times New Roman"/>
          <w:szCs w:val="24"/>
        </w:rPr>
        <w:t xml:space="preserve"> </w:t>
      </w:r>
      <w:r>
        <w:rPr>
          <w:rFonts w:eastAsia="Times New Roman"/>
          <w:szCs w:val="24"/>
        </w:rPr>
        <w:t>Δ</w:t>
      </w:r>
      <w:r w:rsidRPr="00E97FF3">
        <w:rPr>
          <w:rFonts w:eastAsia="Times New Roman"/>
          <w:szCs w:val="24"/>
        </w:rPr>
        <w:t>υο γάιδαροι μαλώνανε σε ξένο αχυρώνα</w:t>
      </w:r>
      <w:r>
        <w:rPr>
          <w:rFonts w:eastAsia="Times New Roman"/>
          <w:szCs w:val="24"/>
        </w:rPr>
        <w:t xml:space="preserve">. Και </w:t>
      </w:r>
      <w:r>
        <w:rPr>
          <w:rFonts w:eastAsia="Times New Roman"/>
          <w:szCs w:val="24"/>
        </w:rPr>
        <w:lastRenderedPageBreak/>
        <w:t xml:space="preserve">η Νέα Δημοκρατία </w:t>
      </w:r>
      <w:r w:rsidRPr="00E97FF3">
        <w:rPr>
          <w:rFonts w:eastAsia="Times New Roman"/>
          <w:szCs w:val="24"/>
        </w:rPr>
        <w:t>έχει κάνει το ίδιο πράγμα παλιότερα</w:t>
      </w:r>
      <w:r>
        <w:rPr>
          <w:rFonts w:eastAsia="Times New Roman"/>
          <w:szCs w:val="24"/>
        </w:rPr>
        <w:t>,</w:t>
      </w:r>
      <w:r w:rsidRPr="00E97FF3">
        <w:rPr>
          <w:rFonts w:eastAsia="Times New Roman"/>
          <w:szCs w:val="24"/>
        </w:rPr>
        <w:t xml:space="preserve"> την περίοδο </w:t>
      </w:r>
      <w:r>
        <w:rPr>
          <w:rFonts w:eastAsia="Times New Roman"/>
          <w:szCs w:val="24"/>
        </w:rPr>
        <w:t>200</w:t>
      </w:r>
      <w:r w:rsidRPr="00E97FF3">
        <w:rPr>
          <w:rFonts w:eastAsia="Times New Roman"/>
          <w:szCs w:val="24"/>
        </w:rPr>
        <w:t>4</w:t>
      </w:r>
      <w:r>
        <w:rPr>
          <w:rFonts w:eastAsia="Times New Roman"/>
          <w:szCs w:val="24"/>
        </w:rPr>
        <w:t>, 200</w:t>
      </w:r>
      <w:r w:rsidRPr="00E97FF3">
        <w:rPr>
          <w:rFonts w:eastAsia="Times New Roman"/>
          <w:szCs w:val="24"/>
        </w:rPr>
        <w:t>7</w:t>
      </w:r>
      <w:r>
        <w:rPr>
          <w:rFonts w:eastAsia="Times New Roman"/>
          <w:szCs w:val="24"/>
        </w:rPr>
        <w:t>, 200</w:t>
      </w:r>
      <w:r w:rsidRPr="00E97FF3">
        <w:rPr>
          <w:rFonts w:eastAsia="Times New Roman"/>
          <w:szCs w:val="24"/>
        </w:rPr>
        <w:t>8</w:t>
      </w:r>
      <w:r>
        <w:rPr>
          <w:rFonts w:eastAsia="Times New Roman"/>
          <w:szCs w:val="24"/>
        </w:rPr>
        <w:t>,</w:t>
      </w:r>
      <w:r w:rsidRPr="00E97FF3">
        <w:rPr>
          <w:rFonts w:eastAsia="Times New Roman"/>
          <w:szCs w:val="24"/>
        </w:rPr>
        <w:t xml:space="preserve"> </w:t>
      </w:r>
      <w:r>
        <w:rPr>
          <w:rFonts w:eastAsia="Times New Roman"/>
          <w:szCs w:val="24"/>
        </w:rPr>
        <w:t xml:space="preserve">με το </w:t>
      </w:r>
      <w:r w:rsidRPr="00E97FF3">
        <w:rPr>
          <w:rFonts w:eastAsia="Times New Roman"/>
          <w:szCs w:val="24"/>
        </w:rPr>
        <w:t>να εγκαινιάζει έργα της προηγούμενης περιόδου</w:t>
      </w:r>
      <w:r>
        <w:rPr>
          <w:rFonts w:eastAsia="Times New Roman"/>
          <w:szCs w:val="24"/>
        </w:rPr>
        <w:t>,</w:t>
      </w:r>
      <w:r w:rsidRPr="00E97FF3">
        <w:rPr>
          <w:rFonts w:eastAsia="Times New Roman"/>
          <w:szCs w:val="24"/>
        </w:rPr>
        <w:t xml:space="preserve"> </w:t>
      </w:r>
      <w:r w:rsidRPr="00E97FF3">
        <w:rPr>
          <w:rFonts w:eastAsia="Times New Roman"/>
          <w:szCs w:val="24"/>
        </w:rPr>
        <w:t>και ο ΣΥΡΙΖΑ το κάνει τώρα και μάλιστα</w:t>
      </w:r>
      <w:r>
        <w:rPr>
          <w:rFonts w:eastAsia="Times New Roman"/>
          <w:szCs w:val="24"/>
        </w:rPr>
        <w:t>,</w:t>
      </w:r>
      <w:r w:rsidRPr="00E97FF3">
        <w:rPr>
          <w:rFonts w:eastAsia="Times New Roman"/>
          <w:szCs w:val="24"/>
        </w:rPr>
        <w:t xml:space="preserve"> μετά από καθυστέρηση και με ψέματα</w:t>
      </w:r>
      <w:r>
        <w:rPr>
          <w:rFonts w:eastAsia="Times New Roman"/>
          <w:szCs w:val="24"/>
        </w:rPr>
        <w:t>.</w:t>
      </w:r>
      <w:r w:rsidRPr="00E97FF3">
        <w:rPr>
          <w:rFonts w:eastAsia="Times New Roman"/>
          <w:szCs w:val="24"/>
        </w:rPr>
        <w:t xml:space="preserve"> </w:t>
      </w:r>
      <w:r>
        <w:rPr>
          <w:rFonts w:eastAsia="Times New Roman"/>
          <w:szCs w:val="24"/>
        </w:rPr>
        <w:t>Προσθέτει και</w:t>
      </w:r>
      <w:r w:rsidRPr="00E97FF3">
        <w:rPr>
          <w:rFonts w:eastAsia="Times New Roman"/>
          <w:szCs w:val="24"/>
        </w:rPr>
        <w:t xml:space="preserve"> τα ψέματα</w:t>
      </w:r>
      <w:r>
        <w:rPr>
          <w:rFonts w:eastAsia="Times New Roman"/>
          <w:szCs w:val="24"/>
        </w:rPr>
        <w:t>.</w:t>
      </w:r>
      <w:r w:rsidRPr="00E97FF3">
        <w:rPr>
          <w:rFonts w:eastAsia="Times New Roman"/>
          <w:szCs w:val="24"/>
        </w:rPr>
        <w:t xml:space="preserve"> </w:t>
      </w:r>
    </w:p>
    <w:p w14:paraId="224A1B5D" w14:textId="77777777" w:rsidR="0081027C" w:rsidRDefault="00F5028E">
      <w:pPr>
        <w:spacing w:line="600" w:lineRule="auto"/>
        <w:ind w:firstLine="720"/>
        <w:jc w:val="both"/>
        <w:rPr>
          <w:rFonts w:eastAsia="Times New Roman"/>
          <w:szCs w:val="24"/>
        </w:rPr>
      </w:pPr>
      <w:r>
        <w:rPr>
          <w:rFonts w:eastAsia="Times New Roman"/>
          <w:szCs w:val="24"/>
        </w:rPr>
        <w:t>Δ</w:t>
      </w:r>
      <w:r w:rsidRPr="00E97FF3">
        <w:rPr>
          <w:rFonts w:eastAsia="Times New Roman"/>
          <w:szCs w:val="24"/>
        </w:rPr>
        <w:t>ηλαδή</w:t>
      </w:r>
      <w:r>
        <w:rPr>
          <w:rFonts w:eastAsia="Times New Roman"/>
          <w:szCs w:val="24"/>
        </w:rPr>
        <w:t>,</w:t>
      </w:r>
      <w:r w:rsidRPr="00E97FF3">
        <w:rPr>
          <w:rFonts w:eastAsia="Times New Roman"/>
          <w:szCs w:val="24"/>
        </w:rPr>
        <w:t xml:space="preserve"> είπε ο κύριος </w:t>
      </w:r>
      <w:r>
        <w:rPr>
          <w:rFonts w:eastAsia="Times New Roman"/>
          <w:szCs w:val="24"/>
        </w:rPr>
        <w:t>Υ</w:t>
      </w:r>
      <w:r w:rsidRPr="00E97FF3">
        <w:rPr>
          <w:rFonts w:eastAsia="Times New Roman"/>
          <w:szCs w:val="24"/>
        </w:rPr>
        <w:t>πουργός ότι στο</w:t>
      </w:r>
      <w:r>
        <w:rPr>
          <w:rFonts w:eastAsia="Times New Roman"/>
          <w:szCs w:val="24"/>
        </w:rPr>
        <w:t>ν</w:t>
      </w:r>
      <w:r w:rsidRPr="00E97FF3">
        <w:rPr>
          <w:rFonts w:eastAsia="Times New Roman"/>
          <w:szCs w:val="24"/>
        </w:rPr>
        <w:t xml:space="preserve"> </w:t>
      </w:r>
      <w:r>
        <w:rPr>
          <w:rFonts w:eastAsia="Times New Roman"/>
          <w:szCs w:val="24"/>
        </w:rPr>
        <w:t>ΒΟΑΚ</w:t>
      </w:r>
      <w:r w:rsidRPr="00E97FF3">
        <w:rPr>
          <w:rFonts w:eastAsia="Times New Roman"/>
          <w:szCs w:val="24"/>
        </w:rPr>
        <w:t xml:space="preserve"> έχει κάνει</w:t>
      </w:r>
      <w:r>
        <w:rPr>
          <w:rFonts w:eastAsia="Times New Roman"/>
          <w:szCs w:val="24"/>
        </w:rPr>
        <w:t>, έχει δείξει κ.λπ.</w:t>
      </w:r>
      <w:r>
        <w:rPr>
          <w:rFonts w:eastAsia="Times New Roman"/>
          <w:szCs w:val="24"/>
        </w:rPr>
        <w:t>.</w:t>
      </w:r>
      <w:r>
        <w:rPr>
          <w:rFonts w:eastAsia="Times New Roman"/>
          <w:szCs w:val="24"/>
        </w:rPr>
        <w:t xml:space="preserve"> Ο</w:t>
      </w:r>
      <w:r w:rsidRPr="00E97FF3">
        <w:rPr>
          <w:rFonts w:eastAsia="Times New Roman"/>
          <w:szCs w:val="24"/>
        </w:rPr>
        <w:t>ύτε ένα τμήμα έχει δημοπρατήσει</w:t>
      </w:r>
      <w:r>
        <w:rPr>
          <w:rFonts w:eastAsia="Times New Roman"/>
          <w:szCs w:val="24"/>
        </w:rPr>
        <w:t>,</w:t>
      </w:r>
      <w:r w:rsidRPr="00E97FF3">
        <w:rPr>
          <w:rFonts w:eastAsia="Times New Roman"/>
          <w:szCs w:val="24"/>
        </w:rPr>
        <w:t xml:space="preserve"> ούτε ένα τμήμα έχει χρηματοδοτήσει</w:t>
      </w:r>
      <w:r>
        <w:rPr>
          <w:rFonts w:eastAsia="Times New Roman"/>
          <w:szCs w:val="24"/>
        </w:rPr>
        <w:t>. Α</w:t>
      </w:r>
      <w:r w:rsidRPr="00E97FF3">
        <w:rPr>
          <w:rFonts w:eastAsia="Times New Roman"/>
          <w:szCs w:val="24"/>
        </w:rPr>
        <w:t>ντίθετα</w:t>
      </w:r>
      <w:r>
        <w:rPr>
          <w:rFonts w:eastAsia="Times New Roman"/>
          <w:szCs w:val="24"/>
        </w:rPr>
        <w:t>,</w:t>
      </w:r>
      <w:r w:rsidRPr="00E97FF3">
        <w:rPr>
          <w:rFonts w:eastAsia="Times New Roman"/>
          <w:szCs w:val="24"/>
        </w:rPr>
        <w:t xml:space="preserve"> ακύρωσε και το</w:t>
      </w:r>
      <w:r>
        <w:rPr>
          <w:rFonts w:eastAsia="Times New Roman"/>
          <w:szCs w:val="24"/>
        </w:rPr>
        <w:t>ν</w:t>
      </w:r>
      <w:r w:rsidRPr="00E97FF3">
        <w:rPr>
          <w:rFonts w:eastAsia="Times New Roman"/>
          <w:szCs w:val="24"/>
        </w:rPr>
        <w:t xml:space="preserve"> δ</w:t>
      </w:r>
      <w:r>
        <w:rPr>
          <w:rFonts w:eastAsia="Times New Roman"/>
          <w:szCs w:val="24"/>
        </w:rPr>
        <w:t>ιαγωνισμό</w:t>
      </w:r>
      <w:r>
        <w:rPr>
          <w:rFonts w:eastAsia="Times New Roman"/>
          <w:szCs w:val="24"/>
        </w:rPr>
        <w:t>,</w:t>
      </w:r>
      <w:r>
        <w:rPr>
          <w:rFonts w:eastAsia="Times New Roman"/>
          <w:szCs w:val="24"/>
        </w:rPr>
        <w:t xml:space="preserve"> που ήταν χρηματοδοτη</w:t>
      </w:r>
      <w:r w:rsidRPr="00E97FF3">
        <w:rPr>
          <w:rFonts w:eastAsia="Times New Roman"/>
          <w:szCs w:val="24"/>
        </w:rPr>
        <w:t>μένος</w:t>
      </w:r>
      <w:r>
        <w:rPr>
          <w:rFonts w:eastAsia="Times New Roman"/>
          <w:szCs w:val="24"/>
        </w:rPr>
        <w:t>,</w:t>
      </w:r>
      <w:r w:rsidRPr="00E97FF3">
        <w:rPr>
          <w:rFonts w:eastAsia="Times New Roman"/>
          <w:szCs w:val="24"/>
        </w:rPr>
        <w:t xml:space="preserve"> </w:t>
      </w:r>
      <w:r>
        <w:rPr>
          <w:rFonts w:eastAsia="Times New Roman"/>
          <w:szCs w:val="24"/>
        </w:rPr>
        <w:t xml:space="preserve">με διασφαλισμένα </w:t>
      </w:r>
      <w:r w:rsidRPr="00E97FF3">
        <w:rPr>
          <w:rFonts w:eastAsia="Times New Roman"/>
          <w:szCs w:val="24"/>
        </w:rPr>
        <w:t>τ</w:t>
      </w:r>
      <w:r>
        <w:rPr>
          <w:rFonts w:eastAsia="Times New Roman"/>
          <w:szCs w:val="24"/>
        </w:rPr>
        <w:t>α χρήματα για το τμήμα Πανόρμου-</w:t>
      </w:r>
      <w:proofErr w:type="spellStart"/>
      <w:r>
        <w:rPr>
          <w:rFonts w:eastAsia="Times New Roman"/>
          <w:szCs w:val="24"/>
        </w:rPr>
        <w:t>Εξάντη</w:t>
      </w:r>
      <w:proofErr w:type="spellEnd"/>
      <w:r>
        <w:rPr>
          <w:rFonts w:eastAsia="Times New Roman"/>
          <w:szCs w:val="24"/>
        </w:rPr>
        <w:t>. Τ</w:t>
      </w:r>
      <w:r w:rsidRPr="00E97FF3">
        <w:rPr>
          <w:rFonts w:eastAsia="Times New Roman"/>
          <w:szCs w:val="24"/>
        </w:rPr>
        <w:t>ον ακύρωσε</w:t>
      </w:r>
      <w:r>
        <w:rPr>
          <w:rFonts w:eastAsia="Times New Roman"/>
          <w:szCs w:val="24"/>
        </w:rPr>
        <w:t>,</w:t>
      </w:r>
      <w:r w:rsidRPr="00E97FF3">
        <w:rPr>
          <w:rFonts w:eastAsia="Times New Roman"/>
          <w:szCs w:val="24"/>
        </w:rPr>
        <w:t xml:space="preserve"> τον εξαφάνισε το</w:t>
      </w:r>
      <w:r>
        <w:rPr>
          <w:rFonts w:eastAsia="Times New Roman"/>
          <w:szCs w:val="24"/>
        </w:rPr>
        <w:t>ν</w:t>
      </w:r>
      <w:r w:rsidRPr="00E97FF3">
        <w:rPr>
          <w:rFonts w:eastAsia="Times New Roman"/>
          <w:szCs w:val="24"/>
        </w:rPr>
        <w:t xml:space="preserve"> διαγωνισμό</w:t>
      </w:r>
      <w:r>
        <w:rPr>
          <w:rFonts w:eastAsia="Times New Roman"/>
          <w:szCs w:val="24"/>
        </w:rPr>
        <w:t>.</w:t>
      </w:r>
    </w:p>
    <w:p w14:paraId="224A1B5E" w14:textId="77777777" w:rsidR="0081027C" w:rsidRDefault="00F5028E">
      <w:pPr>
        <w:spacing w:line="600" w:lineRule="auto"/>
        <w:ind w:firstLine="720"/>
        <w:jc w:val="both"/>
        <w:rPr>
          <w:rFonts w:eastAsia="Times New Roman"/>
          <w:szCs w:val="24"/>
        </w:rPr>
      </w:pPr>
      <w:r>
        <w:rPr>
          <w:rFonts w:eastAsia="Times New Roman"/>
          <w:szCs w:val="24"/>
        </w:rPr>
        <w:t>Τ</w:t>
      </w:r>
      <w:r w:rsidRPr="00E97FF3">
        <w:rPr>
          <w:rFonts w:eastAsia="Times New Roman"/>
          <w:szCs w:val="24"/>
        </w:rPr>
        <w:t>ο ίδιο μας είπε για την</w:t>
      </w:r>
      <w:r>
        <w:rPr>
          <w:rFonts w:eastAsia="Times New Roman"/>
          <w:szCs w:val="24"/>
        </w:rPr>
        <w:t xml:space="preserve"> ολοκλήρωση του δρόμου Ηράκλειο-</w:t>
      </w:r>
      <w:proofErr w:type="spellStart"/>
      <w:r w:rsidRPr="00E97FF3">
        <w:rPr>
          <w:rFonts w:eastAsia="Times New Roman"/>
          <w:szCs w:val="24"/>
        </w:rPr>
        <w:t>Μεσσαρά</w:t>
      </w:r>
      <w:proofErr w:type="spellEnd"/>
      <w:r>
        <w:rPr>
          <w:rFonts w:eastAsia="Times New Roman"/>
          <w:szCs w:val="24"/>
        </w:rPr>
        <w:t>, που θα ήταν ολοκληρωμένο</w:t>
      </w:r>
      <w:r w:rsidRPr="00E97FF3">
        <w:rPr>
          <w:rFonts w:eastAsia="Times New Roman"/>
          <w:szCs w:val="24"/>
        </w:rPr>
        <w:t xml:space="preserve">ς δύο </w:t>
      </w:r>
      <w:r w:rsidRPr="00E97FF3">
        <w:rPr>
          <w:rFonts w:eastAsia="Times New Roman"/>
          <w:szCs w:val="24"/>
        </w:rPr>
        <w:t>χρόνια τώρα</w:t>
      </w:r>
      <w:r>
        <w:rPr>
          <w:rFonts w:eastAsia="Times New Roman"/>
          <w:szCs w:val="24"/>
        </w:rPr>
        <w:t>.</w:t>
      </w:r>
      <w:r w:rsidRPr="00E97FF3">
        <w:rPr>
          <w:rFonts w:eastAsia="Times New Roman"/>
          <w:szCs w:val="24"/>
        </w:rPr>
        <w:t xml:space="preserve"> </w:t>
      </w:r>
      <w:r>
        <w:rPr>
          <w:rFonts w:eastAsia="Times New Roman"/>
          <w:szCs w:val="24"/>
        </w:rPr>
        <w:t>Μ</w:t>
      </w:r>
      <w:r w:rsidRPr="00E97FF3">
        <w:rPr>
          <w:rFonts w:eastAsia="Times New Roman"/>
          <w:szCs w:val="24"/>
        </w:rPr>
        <w:t>ε εφτά επίκαιρες ερωτήσεις</w:t>
      </w:r>
      <w:r>
        <w:rPr>
          <w:rFonts w:eastAsia="Times New Roman"/>
          <w:szCs w:val="24"/>
        </w:rPr>
        <w:t xml:space="preserve"> που</w:t>
      </w:r>
      <w:r w:rsidRPr="00E97FF3">
        <w:rPr>
          <w:rFonts w:eastAsia="Times New Roman"/>
          <w:szCs w:val="24"/>
        </w:rPr>
        <w:t xml:space="preserve"> σας έφερα εδώ</w:t>
      </w:r>
      <w:r>
        <w:rPr>
          <w:rFonts w:eastAsia="Times New Roman"/>
          <w:szCs w:val="24"/>
        </w:rPr>
        <w:t>,</w:t>
      </w:r>
      <w:r w:rsidRPr="00E97FF3">
        <w:rPr>
          <w:rFonts w:eastAsia="Times New Roman"/>
          <w:szCs w:val="24"/>
        </w:rPr>
        <w:t xml:space="preserve"> </w:t>
      </w:r>
      <w:r>
        <w:rPr>
          <w:rFonts w:eastAsia="Times New Roman"/>
          <w:szCs w:val="24"/>
        </w:rPr>
        <w:t>κ</w:t>
      </w:r>
      <w:r w:rsidRPr="00E97FF3">
        <w:rPr>
          <w:rFonts w:eastAsia="Times New Roman"/>
          <w:szCs w:val="24"/>
        </w:rPr>
        <w:t>ύριε Υπουργέ</w:t>
      </w:r>
      <w:r>
        <w:rPr>
          <w:rFonts w:eastAsia="Times New Roman"/>
          <w:szCs w:val="24"/>
        </w:rPr>
        <w:t>,</w:t>
      </w:r>
      <w:r w:rsidRPr="00E97FF3">
        <w:rPr>
          <w:rFonts w:eastAsia="Times New Roman"/>
          <w:szCs w:val="24"/>
        </w:rPr>
        <w:t xml:space="preserve"> σας </w:t>
      </w:r>
      <w:r>
        <w:rPr>
          <w:rFonts w:eastAsia="Times New Roman"/>
          <w:szCs w:val="24"/>
        </w:rPr>
        <w:t>ρωτούσα γιατί δεν υπογράφετε τη</w:t>
      </w:r>
      <w:r w:rsidRPr="00E97FF3">
        <w:rPr>
          <w:rFonts w:eastAsia="Times New Roman"/>
          <w:szCs w:val="24"/>
        </w:rPr>
        <w:t xml:space="preserve"> σύμβαση της δημοπράτησης που έγινε το </w:t>
      </w:r>
      <w:r>
        <w:rPr>
          <w:rFonts w:eastAsia="Times New Roman"/>
          <w:szCs w:val="24"/>
        </w:rPr>
        <w:t>20</w:t>
      </w:r>
      <w:r w:rsidRPr="00E97FF3">
        <w:rPr>
          <w:rFonts w:eastAsia="Times New Roman"/>
          <w:szCs w:val="24"/>
        </w:rPr>
        <w:t>14</w:t>
      </w:r>
      <w:r>
        <w:rPr>
          <w:rFonts w:eastAsia="Times New Roman"/>
          <w:szCs w:val="24"/>
        </w:rPr>
        <w:t>, γ</w:t>
      </w:r>
      <w:r w:rsidRPr="00E97FF3">
        <w:rPr>
          <w:rFonts w:eastAsia="Times New Roman"/>
          <w:szCs w:val="24"/>
        </w:rPr>
        <w:t xml:space="preserve">ιατί δεν </w:t>
      </w:r>
      <w:r>
        <w:rPr>
          <w:rFonts w:eastAsia="Times New Roman"/>
          <w:szCs w:val="24"/>
        </w:rPr>
        <w:t xml:space="preserve">αναθέτετε </w:t>
      </w:r>
      <w:r w:rsidRPr="00E97FF3">
        <w:rPr>
          <w:rFonts w:eastAsia="Times New Roman"/>
          <w:szCs w:val="24"/>
        </w:rPr>
        <w:t>στον δεύτερο ανάδοχο</w:t>
      </w:r>
      <w:r>
        <w:rPr>
          <w:rFonts w:eastAsia="Times New Roman"/>
          <w:szCs w:val="24"/>
        </w:rPr>
        <w:t xml:space="preserve"> και επιμένετε μόνο στον πρώτο, στον παράνομο. Επιμένετε δύο </w:t>
      </w:r>
      <w:r>
        <w:rPr>
          <w:rFonts w:eastAsia="Times New Roman"/>
          <w:szCs w:val="24"/>
        </w:rPr>
        <w:t xml:space="preserve">χρόνια. Όταν είδατε και αποείδατε ότι δεν μπορείτε να του δώσετε το έργο, </w:t>
      </w:r>
      <w:r>
        <w:rPr>
          <w:rFonts w:eastAsia="Times New Roman"/>
          <w:szCs w:val="24"/>
        </w:rPr>
        <w:lastRenderedPageBreak/>
        <w:t>φυσικά και το δώσα</w:t>
      </w:r>
      <w:r w:rsidRPr="00E97FF3">
        <w:rPr>
          <w:rFonts w:eastAsia="Times New Roman"/>
          <w:szCs w:val="24"/>
        </w:rPr>
        <w:t>τε στο</w:t>
      </w:r>
      <w:r>
        <w:rPr>
          <w:rFonts w:eastAsia="Times New Roman"/>
          <w:szCs w:val="24"/>
        </w:rPr>
        <w:t>ν</w:t>
      </w:r>
      <w:r w:rsidRPr="00E97FF3">
        <w:rPr>
          <w:rFonts w:eastAsia="Times New Roman"/>
          <w:szCs w:val="24"/>
        </w:rPr>
        <w:t xml:space="preserve"> δεύτερο</w:t>
      </w:r>
      <w:r>
        <w:rPr>
          <w:rFonts w:eastAsia="Times New Roman"/>
          <w:szCs w:val="24"/>
        </w:rPr>
        <w:t>.</w:t>
      </w:r>
      <w:r w:rsidRPr="00E97FF3">
        <w:rPr>
          <w:rFonts w:eastAsia="Times New Roman"/>
          <w:szCs w:val="24"/>
        </w:rPr>
        <w:t xml:space="preserve"> </w:t>
      </w:r>
      <w:r>
        <w:rPr>
          <w:rFonts w:eastAsia="Times New Roman"/>
          <w:szCs w:val="24"/>
        </w:rPr>
        <w:t>Έ</w:t>
      </w:r>
      <w:r w:rsidRPr="00E97FF3">
        <w:rPr>
          <w:rFonts w:eastAsia="Times New Roman"/>
          <w:szCs w:val="24"/>
        </w:rPr>
        <w:t xml:space="preserve">ρχεστε μετά </w:t>
      </w:r>
      <w:r>
        <w:rPr>
          <w:rFonts w:eastAsia="Times New Roman"/>
          <w:szCs w:val="24"/>
        </w:rPr>
        <w:t>και λέτε για τις</w:t>
      </w:r>
      <w:r w:rsidRPr="00E97FF3">
        <w:rPr>
          <w:rFonts w:eastAsia="Times New Roman"/>
          <w:szCs w:val="24"/>
        </w:rPr>
        <w:t xml:space="preserve"> προθεσμίες </w:t>
      </w:r>
      <w:r>
        <w:rPr>
          <w:rFonts w:eastAsia="Times New Roman"/>
          <w:szCs w:val="24"/>
        </w:rPr>
        <w:t xml:space="preserve">ότι δεν </w:t>
      </w:r>
      <w:r w:rsidRPr="00E97FF3">
        <w:rPr>
          <w:rFonts w:eastAsia="Times New Roman"/>
          <w:szCs w:val="24"/>
        </w:rPr>
        <w:t xml:space="preserve">προλαβαίνουμε </w:t>
      </w:r>
      <w:r>
        <w:rPr>
          <w:rFonts w:eastAsia="Times New Roman"/>
          <w:szCs w:val="24"/>
        </w:rPr>
        <w:t>κ.λπ.</w:t>
      </w:r>
      <w:r>
        <w:rPr>
          <w:rFonts w:eastAsia="Times New Roman"/>
          <w:szCs w:val="24"/>
        </w:rPr>
        <w:t>.</w:t>
      </w:r>
      <w:r>
        <w:rPr>
          <w:rFonts w:eastAsia="Times New Roman"/>
          <w:szCs w:val="24"/>
        </w:rPr>
        <w:t xml:space="preserve"> Τα ξεχάσατε αυτά;</w:t>
      </w:r>
      <w:r w:rsidRPr="00E97FF3">
        <w:rPr>
          <w:rFonts w:eastAsia="Times New Roman"/>
          <w:szCs w:val="24"/>
        </w:rPr>
        <w:t xml:space="preserve"> </w:t>
      </w:r>
      <w:r>
        <w:rPr>
          <w:rFonts w:eastAsia="Times New Roman"/>
          <w:szCs w:val="24"/>
        </w:rPr>
        <w:t>Λ</w:t>
      </w:r>
      <w:r w:rsidRPr="00E97FF3">
        <w:rPr>
          <w:rFonts w:eastAsia="Times New Roman"/>
          <w:szCs w:val="24"/>
        </w:rPr>
        <w:t>ίγ</w:t>
      </w:r>
      <w:r>
        <w:rPr>
          <w:rFonts w:eastAsia="Times New Roman"/>
          <w:szCs w:val="24"/>
        </w:rPr>
        <w:t>η</w:t>
      </w:r>
      <w:r w:rsidRPr="00E97FF3">
        <w:rPr>
          <w:rFonts w:eastAsia="Times New Roman"/>
          <w:szCs w:val="24"/>
        </w:rPr>
        <w:t xml:space="preserve"> </w:t>
      </w:r>
      <w:r>
        <w:rPr>
          <w:rFonts w:eastAsia="Times New Roman"/>
          <w:szCs w:val="24"/>
        </w:rPr>
        <w:t xml:space="preserve">σεμνότητα δεν βλάπτει. </w:t>
      </w:r>
    </w:p>
    <w:p w14:paraId="224A1B5F" w14:textId="77777777" w:rsidR="0081027C" w:rsidRDefault="00F5028E">
      <w:pPr>
        <w:spacing w:line="600" w:lineRule="auto"/>
        <w:ind w:firstLine="720"/>
        <w:jc w:val="both"/>
        <w:rPr>
          <w:rFonts w:eastAsia="Times New Roman"/>
          <w:szCs w:val="24"/>
        </w:rPr>
      </w:pPr>
      <w:r>
        <w:rPr>
          <w:rFonts w:eastAsia="Times New Roman"/>
          <w:szCs w:val="24"/>
        </w:rPr>
        <w:t xml:space="preserve">Τοποθετήθηκα, </w:t>
      </w:r>
      <w:r w:rsidRPr="00E97FF3">
        <w:rPr>
          <w:rFonts w:eastAsia="Times New Roman"/>
          <w:szCs w:val="24"/>
        </w:rPr>
        <w:t>νομίζω</w:t>
      </w:r>
      <w:r>
        <w:rPr>
          <w:rFonts w:eastAsia="Times New Roman"/>
          <w:szCs w:val="24"/>
        </w:rPr>
        <w:t>,</w:t>
      </w:r>
      <w:r w:rsidRPr="00E97FF3">
        <w:rPr>
          <w:rFonts w:eastAsia="Times New Roman"/>
          <w:szCs w:val="24"/>
        </w:rPr>
        <w:t xml:space="preserve"> με πολλή</w:t>
      </w:r>
      <w:r w:rsidRPr="00E97FF3">
        <w:rPr>
          <w:rFonts w:eastAsia="Times New Roman"/>
          <w:szCs w:val="24"/>
        </w:rPr>
        <w:t xml:space="preserve"> σοβαρότητα για το θέμα</w:t>
      </w:r>
      <w:r>
        <w:rPr>
          <w:rFonts w:eastAsia="Times New Roman"/>
          <w:szCs w:val="24"/>
        </w:rPr>
        <w:t>, αποδίδοντας</w:t>
      </w:r>
      <w:r w:rsidRPr="00E97FF3">
        <w:rPr>
          <w:rFonts w:eastAsia="Times New Roman"/>
          <w:szCs w:val="24"/>
        </w:rPr>
        <w:t xml:space="preserve"> στον καθένα τ</w:t>
      </w:r>
      <w:r>
        <w:rPr>
          <w:rFonts w:eastAsia="Times New Roman"/>
          <w:szCs w:val="24"/>
        </w:rPr>
        <w:t>η</w:t>
      </w:r>
      <w:r w:rsidRPr="00E97FF3">
        <w:rPr>
          <w:rFonts w:eastAsia="Times New Roman"/>
          <w:szCs w:val="24"/>
        </w:rPr>
        <w:t xml:space="preserve"> θετική πλευρά</w:t>
      </w:r>
      <w:r>
        <w:rPr>
          <w:rFonts w:eastAsia="Times New Roman"/>
          <w:szCs w:val="24"/>
        </w:rPr>
        <w:t>.</w:t>
      </w:r>
      <w:r w:rsidRPr="00E97FF3">
        <w:rPr>
          <w:rFonts w:eastAsia="Times New Roman"/>
          <w:szCs w:val="24"/>
        </w:rPr>
        <w:t xml:space="preserve"> </w:t>
      </w:r>
      <w:r>
        <w:rPr>
          <w:rFonts w:eastAsia="Times New Roman"/>
          <w:szCs w:val="24"/>
        </w:rPr>
        <w:t>Θ</w:t>
      </w:r>
      <w:r w:rsidRPr="00E97FF3">
        <w:rPr>
          <w:rFonts w:eastAsia="Times New Roman"/>
          <w:szCs w:val="24"/>
        </w:rPr>
        <w:t xml:space="preserve">έλετε </w:t>
      </w:r>
      <w:r>
        <w:rPr>
          <w:rFonts w:eastAsia="Times New Roman"/>
          <w:szCs w:val="24"/>
        </w:rPr>
        <w:t>να α</w:t>
      </w:r>
      <w:r w:rsidRPr="00E97FF3">
        <w:rPr>
          <w:rFonts w:eastAsia="Times New Roman"/>
          <w:szCs w:val="24"/>
        </w:rPr>
        <w:t>κούσ</w:t>
      </w:r>
      <w:r>
        <w:rPr>
          <w:rFonts w:eastAsia="Times New Roman"/>
          <w:szCs w:val="24"/>
        </w:rPr>
        <w:t>ε</w:t>
      </w:r>
      <w:r w:rsidRPr="00E97FF3">
        <w:rPr>
          <w:rFonts w:eastAsia="Times New Roman"/>
          <w:szCs w:val="24"/>
        </w:rPr>
        <w:t>τε τα αρνητικά</w:t>
      </w:r>
      <w:r>
        <w:rPr>
          <w:rFonts w:eastAsia="Times New Roman"/>
          <w:szCs w:val="24"/>
        </w:rPr>
        <w:t>;</w:t>
      </w:r>
      <w:r w:rsidRPr="00E97FF3">
        <w:rPr>
          <w:rFonts w:eastAsia="Times New Roman"/>
          <w:szCs w:val="24"/>
        </w:rPr>
        <w:t xml:space="preserve"> </w:t>
      </w:r>
      <w:r>
        <w:rPr>
          <w:rFonts w:eastAsia="Times New Roman"/>
          <w:szCs w:val="24"/>
        </w:rPr>
        <w:t>Δ</w:t>
      </w:r>
      <w:r w:rsidRPr="00E97FF3">
        <w:rPr>
          <w:rFonts w:eastAsia="Times New Roman"/>
          <w:szCs w:val="24"/>
        </w:rPr>
        <w:t>εν γίνεται με αυτόν τον τρόπο</w:t>
      </w:r>
      <w:r>
        <w:rPr>
          <w:rFonts w:eastAsia="Times New Roman"/>
          <w:szCs w:val="24"/>
        </w:rPr>
        <w:t>.</w:t>
      </w:r>
    </w:p>
    <w:p w14:paraId="224A1B60" w14:textId="77777777" w:rsidR="0081027C" w:rsidRDefault="00F5028E">
      <w:pPr>
        <w:spacing w:line="600" w:lineRule="auto"/>
        <w:ind w:firstLine="720"/>
        <w:jc w:val="both"/>
        <w:rPr>
          <w:rFonts w:eastAsia="Times New Roman"/>
          <w:szCs w:val="24"/>
        </w:rPr>
      </w:pPr>
      <w:r>
        <w:rPr>
          <w:rFonts w:eastAsia="Times New Roman"/>
          <w:szCs w:val="24"/>
        </w:rPr>
        <w:t>Π</w:t>
      </w:r>
      <w:r w:rsidRPr="00E97FF3">
        <w:rPr>
          <w:rFonts w:eastAsia="Times New Roman"/>
          <w:szCs w:val="24"/>
        </w:rPr>
        <w:t xml:space="preserve">είτε </w:t>
      </w:r>
      <w:r>
        <w:rPr>
          <w:rFonts w:eastAsia="Times New Roman"/>
          <w:szCs w:val="24"/>
        </w:rPr>
        <w:t xml:space="preserve">μας </w:t>
      </w:r>
      <w:r w:rsidRPr="00E97FF3">
        <w:rPr>
          <w:rFonts w:eastAsia="Times New Roman"/>
          <w:szCs w:val="24"/>
        </w:rPr>
        <w:t xml:space="preserve">για το διεθνές αεροδρόμιο και την επέκταση για </w:t>
      </w:r>
      <w:r>
        <w:rPr>
          <w:rFonts w:eastAsia="Times New Roman"/>
          <w:szCs w:val="24"/>
        </w:rPr>
        <w:t>είκοσι</w:t>
      </w:r>
      <w:r w:rsidRPr="00E97FF3">
        <w:rPr>
          <w:rFonts w:eastAsia="Times New Roman"/>
          <w:szCs w:val="24"/>
        </w:rPr>
        <w:t xml:space="preserve"> χρόνια</w:t>
      </w:r>
      <w:r>
        <w:rPr>
          <w:rFonts w:eastAsia="Times New Roman"/>
          <w:szCs w:val="24"/>
        </w:rPr>
        <w:t>.</w:t>
      </w:r>
      <w:r w:rsidRPr="00E97FF3">
        <w:rPr>
          <w:rFonts w:eastAsia="Times New Roman"/>
          <w:szCs w:val="24"/>
        </w:rPr>
        <w:t xml:space="preserve"> </w:t>
      </w:r>
      <w:r>
        <w:rPr>
          <w:rFonts w:eastAsia="Times New Roman"/>
          <w:szCs w:val="24"/>
        </w:rPr>
        <w:t>Ν</w:t>
      </w:r>
      <w:r w:rsidRPr="00E97FF3">
        <w:rPr>
          <w:rFonts w:eastAsia="Times New Roman"/>
          <w:szCs w:val="24"/>
        </w:rPr>
        <w:t xml:space="preserve">α </w:t>
      </w:r>
      <w:r>
        <w:rPr>
          <w:rFonts w:eastAsia="Times New Roman"/>
          <w:szCs w:val="24"/>
        </w:rPr>
        <w:t>σηκωθείτε και να μας πείτε. Ε</w:t>
      </w:r>
      <w:r w:rsidRPr="00E97FF3">
        <w:rPr>
          <w:rFonts w:eastAsia="Times New Roman"/>
          <w:szCs w:val="24"/>
        </w:rPr>
        <w:t>νώ δεν υπάρχει κα</w:t>
      </w:r>
      <w:r>
        <w:rPr>
          <w:rFonts w:eastAsia="Times New Roman"/>
          <w:szCs w:val="24"/>
        </w:rPr>
        <w:t>μ</w:t>
      </w:r>
      <w:r w:rsidRPr="00E97FF3">
        <w:rPr>
          <w:rFonts w:eastAsia="Times New Roman"/>
          <w:szCs w:val="24"/>
        </w:rPr>
        <w:t xml:space="preserve">μία δέσμευση από κανένα μνημόνιο και από κανέναν νόμο </w:t>
      </w:r>
      <w:r>
        <w:rPr>
          <w:rFonts w:eastAsia="Times New Roman"/>
          <w:szCs w:val="24"/>
        </w:rPr>
        <w:t xml:space="preserve">για να μην κάνετε </w:t>
      </w:r>
      <w:r w:rsidRPr="00E97FF3">
        <w:rPr>
          <w:rFonts w:eastAsia="Times New Roman"/>
          <w:szCs w:val="24"/>
        </w:rPr>
        <w:t>νέο διεθνή διαγωνισμό</w:t>
      </w:r>
      <w:r>
        <w:rPr>
          <w:rFonts w:eastAsia="Times New Roman"/>
          <w:szCs w:val="24"/>
        </w:rPr>
        <w:t>,</w:t>
      </w:r>
      <w:r w:rsidRPr="00E97FF3">
        <w:rPr>
          <w:rFonts w:eastAsia="Times New Roman"/>
          <w:szCs w:val="24"/>
        </w:rPr>
        <w:t xml:space="preserve"> εσείς προχωρήσατε μονομερώς τη διαπραγμάτευση</w:t>
      </w:r>
      <w:r>
        <w:rPr>
          <w:rFonts w:eastAsia="Times New Roman"/>
          <w:szCs w:val="24"/>
        </w:rPr>
        <w:t>.</w:t>
      </w:r>
    </w:p>
    <w:p w14:paraId="224A1B61" w14:textId="77777777" w:rsidR="0081027C" w:rsidRDefault="00F5028E">
      <w:pPr>
        <w:spacing w:line="600" w:lineRule="auto"/>
        <w:ind w:firstLine="720"/>
        <w:contextualSpacing/>
        <w:jc w:val="both"/>
        <w:rPr>
          <w:rFonts w:eastAsia="Times New Roman"/>
          <w:color w:val="1D2228"/>
          <w:szCs w:val="24"/>
        </w:rPr>
      </w:pPr>
      <w:r>
        <w:rPr>
          <w:rFonts w:eastAsia="Times New Roman"/>
          <w:color w:val="1D2228"/>
          <w:szCs w:val="24"/>
        </w:rPr>
        <w:t>Κ</w:t>
      </w:r>
      <w:r w:rsidRPr="006F7001">
        <w:rPr>
          <w:rFonts w:eastAsia="Times New Roman"/>
          <w:color w:val="1D2228"/>
          <w:szCs w:val="24"/>
        </w:rPr>
        <w:t>αι όχι μόνο</w:t>
      </w:r>
      <w:r>
        <w:rPr>
          <w:rFonts w:eastAsia="Times New Roman"/>
          <w:color w:val="1D2228"/>
          <w:szCs w:val="24"/>
        </w:rPr>
        <w:t>. Α</w:t>
      </w:r>
      <w:r w:rsidRPr="006F7001">
        <w:rPr>
          <w:rFonts w:eastAsia="Times New Roman"/>
          <w:color w:val="1D2228"/>
          <w:szCs w:val="24"/>
        </w:rPr>
        <w:t>κόμα δεν έχε</w:t>
      </w:r>
      <w:r>
        <w:rPr>
          <w:rFonts w:eastAsia="Times New Roman"/>
          <w:color w:val="1D2228"/>
          <w:szCs w:val="24"/>
        </w:rPr>
        <w:t>τε</w:t>
      </w:r>
      <w:r w:rsidRPr="006F7001">
        <w:rPr>
          <w:rFonts w:eastAsia="Times New Roman"/>
          <w:color w:val="1D2228"/>
          <w:szCs w:val="24"/>
        </w:rPr>
        <w:t xml:space="preserve"> απαντήσει ούτε έχετε καλέσει σε απολογία τους </w:t>
      </w:r>
      <w:r>
        <w:rPr>
          <w:rFonts w:eastAsia="Times New Roman"/>
          <w:color w:val="1D2228"/>
          <w:szCs w:val="24"/>
        </w:rPr>
        <w:t>ε</w:t>
      </w:r>
      <w:r>
        <w:rPr>
          <w:rFonts w:eastAsia="Times New Roman"/>
          <w:color w:val="1D2228"/>
          <w:szCs w:val="24"/>
        </w:rPr>
        <w:t>ισηγητές</w:t>
      </w:r>
      <w:r w:rsidRPr="006F7001">
        <w:rPr>
          <w:rFonts w:eastAsia="Times New Roman"/>
          <w:color w:val="1D2228"/>
          <w:szCs w:val="24"/>
        </w:rPr>
        <w:t xml:space="preserve"> είτε ήταν στελέχη </w:t>
      </w:r>
      <w:r>
        <w:rPr>
          <w:rFonts w:eastAsia="Times New Roman"/>
          <w:color w:val="1D2228"/>
          <w:szCs w:val="24"/>
        </w:rPr>
        <w:t xml:space="preserve">στο </w:t>
      </w:r>
      <w:r>
        <w:rPr>
          <w:rFonts w:eastAsia="Times New Roman"/>
          <w:color w:val="1D2228"/>
          <w:szCs w:val="24"/>
        </w:rPr>
        <w:t>ΤΑΙΠΕΔ, στο διοικητικό συμβούλιο είτε οποιοι</w:t>
      </w:r>
      <w:r w:rsidRPr="006F7001">
        <w:rPr>
          <w:rFonts w:eastAsia="Times New Roman"/>
          <w:color w:val="1D2228"/>
          <w:szCs w:val="24"/>
        </w:rPr>
        <w:t>δήποτε</w:t>
      </w:r>
      <w:r>
        <w:rPr>
          <w:rFonts w:eastAsia="Times New Roman"/>
          <w:color w:val="1D2228"/>
          <w:szCs w:val="24"/>
        </w:rPr>
        <w:t>,</w:t>
      </w:r>
      <w:r w:rsidRPr="006F7001">
        <w:rPr>
          <w:rFonts w:eastAsia="Times New Roman"/>
          <w:color w:val="1D2228"/>
          <w:szCs w:val="24"/>
        </w:rPr>
        <w:t xml:space="preserve"> γιατί λιγότερα 600 εκατομμύρια</w:t>
      </w:r>
      <w:r>
        <w:rPr>
          <w:rFonts w:eastAsia="Times New Roman"/>
          <w:color w:val="1D2228"/>
          <w:szCs w:val="24"/>
        </w:rPr>
        <w:t>; Γ</w:t>
      </w:r>
      <w:r w:rsidRPr="006F7001">
        <w:rPr>
          <w:rFonts w:eastAsia="Times New Roman"/>
          <w:color w:val="1D2228"/>
          <w:szCs w:val="24"/>
        </w:rPr>
        <w:t>ιατί</w:t>
      </w:r>
      <w:r>
        <w:rPr>
          <w:rFonts w:eastAsia="Times New Roman"/>
          <w:color w:val="1D2228"/>
          <w:szCs w:val="24"/>
        </w:rPr>
        <w:t>; Θ</w:t>
      </w:r>
      <w:r w:rsidRPr="006F7001">
        <w:rPr>
          <w:rFonts w:eastAsia="Times New Roman"/>
          <w:color w:val="1D2228"/>
          <w:szCs w:val="24"/>
        </w:rPr>
        <w:t xml:space="preserve">α μας δώσετε επιτέλους </w:t>
      </w:r>
      <w:r>
        <w:rPr>
          <w:rFonts w:eastAsia="Times New Roman"/>
          <w:color w:val="1D2228"/>
          <w:szCs w:val="24"/>
        </w:rPr>
        <w:t xml:space="preserve">αυτήν </w:t>
      </w:r>
      <w:r w:rsidRPr="006F7001">
        <w:rPr>
          <w:rFonts w:eastAsia="Times New Roman"/>
          <w:color w:val="1D2228"/>
          <w:szCs w:val="24"/>
        </w:rPr>
        <w:t>την απάντηση</w:t>
      </w:r>
      <w:r>
        <w:rPr>
          <w:rFonts w:eastAsia="Times New Roman"/>
          <w:color w:val="1D2228"/>
          <w:szCs w:val="24"/>
        </w:rPr>
        <w:t>;</w:t>
      </w:r>
    </w:p>
    <w:p w14:paraId="224A1B62" w14:textId="77777777" w:rsidR="0081027C" w:rsidRDefault="00F5028E">
      <w:pPr>
        <w:spacing w:line="600" w:lineRule="auto"/>
        <w:ind w:firstLine="720"/>
        <w:contextualSpacing/>
        <w:jc w:val="both"/>
        <w:rPr>
          <w:rFonts w:eastAsia="Times New Roman"/>
          <w:color w:val="1D2228"/>
          <w:szCs w:val="24"/>
        </w:rPr>
      </w:pPr>
      <w:r>
        <w:rPr>
          <w:rFonts w:eastAsia="Times New Roman"/>
          <w:color w:val="1D2228"/>
          <w:szCs w:val="24"/>
        </w:rPr>
        <w:lastRenderedPageBreak/>
        <w:t>Κ</w:t>
      </w:r>
      <w:r w:rsidRPr="006F7001">
        <w:rPr>
          <w:rFonts w:eastAsia="Times New Roman"/>
          <w:color w:val="1D2228"/>
          <w:szCs w:val="24"/>
        </w:rPr>
        <w:t xml:space="preserve">αι εν πάση </w:t>
      </w:r>
      <w:proofErr w:type="spellStart"/>
      <w:r w:rsidRPr="006F7001">
        <w:rPr>
          <w:rFonts w:eastAsia="Times New Roman"/>
          <w:color w:val="1D2228"/>
          <w:szCs w:val="24"/>
        </w:rPr>
        <w:t>περιπτώσει</w:t>
      </w:r>
      <w:proofErr w:type="spellEnd"/>
      <w:r>
        <w:rPr>
          <w:rFonts w:eastAsia="Times New Roman"/>
          <w:color w:val="1D2228"/>
          <w:szCs w:val="24"/>
        </w:rPr>
        <w:t>,</w:t>
      </w:r>
      <w:r w:rsidRPr="006F7001">
        <w:rPr>
          <w:rFonts w:eastAsia="Times New Roman"/>
          <w:color w:val="1D2228"/>
          <w:szCs w:val="24"/>
        </w:rPr>
        <w:t xml:space="preserve"> επειδή δεν θέλω εγώ με όλα τα αρνητικά να κλείσει αυτή η συζήτηση</w:t>
      </w:r>
      <w:r>
        <w:rPr>
          <w:rFonts w:eastAsia="Times New Roman"/>
          <w:color w:val="1D2228"/>
          <w:szCs w:val="24"/>
        </w:rPr>
        <w:t>,</w:t>
      </w:r>
      <w:r w:rsidRPr="006F7001">
        <w:rPr>
          <w:rFonts w:eastAsia="Times New Roman"/>
          <w:color w:val="1D2228"/>
          <w:szCs w:val="24"/>
        </w:rPr>
        <w:t xml:space="preserve"> </w:t>
      </w:r>
      <w:r>
        <w:rPr>
          <w:rFonts w:eastAsia="Times New Roman"/>
          <w:color w:val="1D2228"/>
          <w:szCs w:val="24"/>
        </w:rPr>
        <w:t xml:space="preserve">να πω για το θέμα του </w:t>
      </w:r>
      <w:r>
        <w:rPr>
          <w:rFonts w:eastAsia="Times New Roman"/>
          <w:color w:val="1D2228"/>
          <w:szCs w:val="24"/>
        </w:rPr>
        <w:t>δ</w:t>
      </w:r>
      <w:r>
        <w:rPr>
          <w:rFonts w:eastAsia="Times New Roman"/>
          <w:color w:val="1D2228"/>
          <w:szCs w:val="24"/>
        </w:rPr>
        <w:t>ιεθνούς</w:t>
      </w:r>
      <w:r>
        <w:rPr>
          <w:rFonts w:eastAsia="Times New Roman"/>
          <w:color w:val="1D2228"/>
          <w:szCs w:val="24"/>
        </w:rPr>
        <w:t xml:space="preserve"> </w:t>
      </w:r>
      <w:r>
        <w:rPr>
          <w:rFonts w:eastAsia="Times New Roman"/>
          <w:color w:val="1D2228"/>
          <w:szCs w:val="24"/>
        </w:rPr>
        <w:t>α</w:t>
      </w:r>
      <w:r w:rsidRPr="006F7001">
        <w:rPr>
          <w:rFonts w:eastAsia="Times New Roman"/>
          <w:color w:val="1D2228"/>
          <w:szCs w:val="24"/>
        </w:rPr>
        <w:t>εροδρομίου στο Καστέλι</w:t>
      </w:r>
      <w:r>
        <w:rPr>
          <w:rFonts w:eastAsia="Times New Roman"/>
          <w:color w:val="1D2228"/>
          <w:szCs w:val="24"/>
        </w:rPr>
        <w:t>. «</w:t>
      </w:r>
      <w:r w:rsidRPr="006F7001">
        <w:rPr>
          <w:rFonts w:eastAsia="Times New Roman"/>
          <w:color w:val="1D2228"/>
          <w:szCs w:val="24"/>
        </w:rPr>
        <w:t>Καστέλι</w:t>
      </w:r>
      <w:r>
        <w:rPr>
          <w:rFonts w:eastAsia="Times New Roman"/>
          <w:color w:val="1D2228"/>
          <w:szCs w:val="24"/>
        </w:rPr>
        <w:t>»</w:t>
      </w:r>
      <w:r w:rsidRPr="006F7001">
        <w:rPr>
          <w:rFonts w:eastAsia="Times New Roman"/>
          <w:color w:val="1D2228"/>
          <w:szCs w:val="24"/>
        </w:rPr>
        <w:t xml:space="preserve"> θα το πείτε</w:t>
      </w:r>
      <w:r>
        <w:rPr>
          <w:rFonts w:eastAsia="Times New Roman"/>
          <w:color w:val="1D2228"/>
          <w:szCs w:val="24"/>
        </w:rPr>
        <w:t>,</w:t>
      </w:r>
      <w:r w:rsidRPr="006F7001">
        <w:rPr>
          <w:rFonts w:eastAsia="Times New Roman"/>
          <w:color w:val="1D2228"/>
          <w:szCs w:val="24"/>
        </w:rPr>
        <w:t xml:space="preserve"> εκτός εάν δεν θέλετε</w:t>
      </w:r>
      <w:r>
        <w:rPr>
          <w:rFonts w:eastAsia="Times New Roman"/>
          <w:color w:val="1D2228"/>
          <w:szCs w:val="24"/>
        </w:rPr>
        <w:t>. Θ</w:t>
      </w:r>
      <w:r w:rsidRPr="006F7001">
        <w:rPr>
          <w:rFonts w:eastAsia="Times New Roman"/>
          <w:color w:val="1D2228"/>
          <w:szCs w:val="24"/>
        </w:rPr>
        <w:t xml:space="preserve">α το πείτε </w:t>
      </w:r>
      <w:r>
        <w:rPr>
          <w:rFonts w:eastAsia="Times New Roman"/>
          <w:color w:val="1D2228"/>
          <w:szCs w:val="24"/>
        </w:rPr>
        <w:t>«</w:t>
      </w:r>
      <w:r w:rsidRPr="006F7001">
        <w:rPr>
          <w:rFonts w:eastAsia="Times New Roman"/>
          <w:color w:val="1D2228"/>
          <w:szCs w:val="24"/>
        </w:rPr>
        <w:t>Χανιά</w:t>
      </w:r>
      <w:r>
        <w:rPr>
          <w:rFonts w:eastAsia="Times New Roman"/>
          <w:color w:val="1D2228"/>
          <w:szCs w:val="24"/>
        </w:rPr>
        <w:t>», θ</w:t>
      </w:r>
      <w:r w:rsidRPr="006F7001">
        <w:rPr>
          <w:rFonts w:eastAsia="Times New Roman"/>
          <w:color w:val="1D2228"/>
          <w:szCs w:val="24"/>
        </w:rPr>
        <w:t xml:space="preserve">α το πείτε </w:t>
      </w:r>
      <w:r>
        <w:rPr>
          <w:rFonts w:eastAsia="Times New Roman"/>
          <w:color w:val="1D2228"/>
          <w:szCs w:val="24"/>
        </w:rPr>
        <w:t>«</w:t>
      </w:r>
      <w:r w:rsidRPr="006F7001">
        <w:rPr>
          <w:rFonts w:eastAsia="Times New Roman"/>
          <w:color w:val="1D2228"/>
          <w:szCs w:val="24"/>
        </w:rPr>
        <w:t>Άγιο Νικόλαο</w:t>
      </w:r>
      <w:r>
        <w:rPr>
          <w:rFonts w:eastAsia="Times New Roman"/>
          <w:color w:val="1D2228"/>
          <w:szCs w:val="24"/>
        </w:rPr>
        <w:t xml:space="preserve">»; </w:t>
      </w:r>
      <w:r>
        <w:rPr>
          <w:rFonts w:eastAsia="Times New Roman"/>
          <w:color w:val="1D2228"/>
          <w:szCs w:val="24"/>
        </w:rPr>
        <w:t>Ν</w:t>
      </w:r>
      <w:r w:rsidRPr="006F7001">
        <w:rPr>
          <w:rFonts w:eastAsia="Times New Roman"/>
          <w:color w:val="1D2228"/>
          <w:szCs w:val="24"/>
        </w:rPr>
        <w:t xml:space="preserve">α μας πείτε κι αν διατηρηθεί το όνομα </w:t>
      </w:r>
      <w:r>
        <w:rPr>
          <w:rFonts w:eastAsia="Times New Roman"/>
          <w:color w:val="1D2228"/>
          <w:szCs w:val="24"/>
        </w:rPr>
        <w:t>«</w:t>
      </w:r>
      <w:r w:rsidRPr="006F7001">
        <w:rPr>
          <w:rFonts w:eastAsia="Times New Roman"/>
          <w:color w:val="1D2228"/>
          <w:szCs w:val="24"/>
        </w:rPr>
        <w:t>Νίκος Καζαντζάκης</w:t>
      </w:r>
      <w:r>
        <w:rPr>
          <w:rFonts w:eastAsia="Times New Roman"/>
          <w:color w:val="1D2228"/>
          <w:szCs w:val="24"/>
        </w:rPr>
        <w:t>»</w:t>
      </w:r>
      <w:r>
        <w:rPr>
          <w:rFonts w:eastAsia="Times New Roman"/>
          <w:color w:val="1D2228"/>
          <w:szCs w:val="24"/>
        </w:rPr>
        <w:t>,</w:t>
      </w:r>
      <w:r w:rsidRPr="006F7001">
        <w:rPr>
          <w:rFonts w:eastAsia="Times New Roman"/>
          <w:color w:val="1D2228"/>
          <w:szCs w:val="24"/>
        </w:rPr>
        <w:t xml:space="preserve"> κατά τη γνώμη </w:t>
      </w:r>
      <w:r>
        <w:rPr>
          <w:rFonts w:eastAsia="Times New Roman"/>
          <w:color w:val="1D2228"/>
          <w:szCs w:val="24"/>
        </w:rPr>
        <w:t xml:space="preserve">σας. </w:t>
      </w:r>
      <w:r w:rsidRPr="006F7001">
        <w:rPr>
          <w:rFonts w:eastAsia="Times New Roman"/>
          <w:color w:val="1D2228"/>
          <w:szCs w:val="24"/>
        </w:rPr>
        <w:t>Όχι ότι θα το διασφαλίσε</w:t>
      </w:r>
      <w:r>
        <w:rPr>
          <w:rFonts w:eastAsia="Times New Roman"/>
          <w:color w:val="1D2228"/>
          <w:szCs w:val="24"/>
        </w:rPr>
        <w:t xml:space="preserve">τε εσείς, γιατί αυτό θα το κάνει </w:t>
      </w:r>
      <w:r>
        <w:rPr>
          <w:rFonts w:eastAsia="Times New Roman"/>
          <w:color w:val="1D2228"/>
          <w:szCs w:val="24"/>
        </w:rPr>
        <w:t xml:space="preserve">άλλη </w:t>
      </w:r>
      <w:r>
        <w:rPr>
          <w:rFonts w:eastAsia="Times New Roman"/>
          <w:color w:val="1D2228"/>
          <w:szCs w:val="24"/>
        </w:rPr>
        <w:t>κ</w:t>
      </w:r>
      <w:r w:rsidRPr="006F7001">
        <w:rPr>
          <w:rFonts w:eastAsia="Times New Roman"/>
          <w:color w:val="1D2228"/>
          <w:szCs w:val="24"/>
        </w:rPr>
        <w:t>υβέρνηση</w:t>
      </w:r>
      <w:r>
        <w:rPr>
          <w:rFonts w:eastAsia="Times New Roman"/>
          <w:color w:val="1D2228"/>
          <w:szCs w:val="24"/>
        </w:rPr>
        <w:t>, αλλά π</w:t>
      </w:r>
      <w:r w:rsidRPr="006F7001">
        <w:rPr>
          <w:rFonts w:eastAsia="Times New Roman"/>
          <w:color w:val="1D2228"/>
          <w:szCs w:val="24"/>
        </w:rPr>
        <w:t xml:space="preserve">οια είναι η γνώμη </w:t>
      </w:r>
      <w:r>
        <w:rPr>
          <w:rFonts w:eastAsia="Times New Roman"/>
          <w:color w:val="1D2228"/>
          <w:szCs w:val="24"/>
        </w:rPr>
        <w:t>σας; Γ</w:t>
      </w:r>
      <w:r w:rsidRPr="006F7001">
        <w:rPr>
          <w:rFonts w:eastAsia="Times New Roman"/>
          <w:color w:val="1D2228"/>
          <w:szCs w:val="24"/>
        </w:rPr>
        <w:t>ιατί σας έχω κάνει και μία πρόταση</w:t>
      </w:r>
      <w:r>
        <w:rPr>
          <w:rFonts w:eastAsia="Times New Roman"/>
          <w:color w:val="1D2228"/>
          <w:szCs w:val="24"/>
        </w:rPr>
        <w:t>.</w:t>
      </w:r>
    </w:p>
    <w:p w14:paraId="224A1B63" w14:textId="77777777" w:rsidR="0081027C" w:rsidRDefault="00F5028E">
      <w:pPr>
        <w:spacing w:line="600" w:lineRule="auto"/>
        <w:ind w:firstLine="720"/>
        <w:contextualSpacing/>
        <w:jc w:val="both"/>
        <w:rPr>
          <w:rFonts w:eastAsia="Times New Roman"/>
          <w:color w:val="1D2228"/>
          <w:szCs w:val="24"/>
        </w:rPr>
      </w:pPr>
      <w:r>
        <w:rPr>
          <w:rFonts w:eastAsia="Times New Roman"/>
          <w:color w:val="1D2228"/>
          <w:szCs w:val="24"/>
        </w:rPr>
        <w:t xml:space="preserve">Πείτε μας όμως, </w:t>
      </w:r>
      <w:r w:rsidRPr="006F7001">
        <w:rPr>
          <w:rFonts w:eastAsia="Times New Roman"/>
          <w:color w:val="1D2228"/>
          <w:szCs w:val="24"/>
        </w:rPr>
        <w:t>δεν μπορείτε να αναφέρετε κάτι συγκεκριμένο για το ειδικό αναπτυξιακό</w:t>
      </w:r>
      <w:r>
        <w:rPr>
          <w:rFonts w:eastAsia="Times New Roman"/>
          <w:color w:val="1D2228"/>
          <w:szCs w:val="24"/>
        </w:rPr>
        <w:t>,</w:t>
      </w:r>
      <w:r w:rsidRPr="006F7001">
        <w:rPr>
          <w:rFonts w:eastAsia="Times New Roman"/>
          <w:color w:val="1D2228"/>
          <w:szCs w:val="24"/>
        </w:rPr>
        <w:t xml:space="preserve"> που σας έχει ζητήσει ο δήμος</w:t>
      </w:r>
      <w:r>
        <w:rPr>
          <w:rFonts w:eastAsia="Times New Roman"/>
          <w:color w:val="1D2228"/>
          <w:szCs w:val="24"/>
        </w:rPr>
        <w:t>;</w:t>
      </w:r>
      <w:r w:rsidRPr="006F7001">
        <w:rPr>
          <w:rFonts w:eastAsia="Times New Roman"/>
          <w:color w:val="1D2228"/>
          <w:szCs w:val="24"/>
        </w:rPr>
        <w:t xml:space="preserve"> </w:t>
      </w:r>
      <w:r>
        <w:rPr>
          <w:rFonts w:eastAsia="Times New Roman"/>
          <w:color w:val="1D2228"/>
          <w:szCs w:val="24"/>
        </w:rPr>
        <w:t>Εντάξει τα «</w:t>
      </w:r>
      <w:proofErr w:type="spellStart"/>
      <w:r>
        <w:rPr>
          <w:rFonts w:eastAsia="Times New Roman"/>
          <w:color w:val="1D2228"/>
          <w:szCs w:val="24"/>
        </w:rPr>
        <w:t>παίνια</w:t>
      </w:r>
      <w:proofErr w:type="spellEnd"/>
      <w:r>
        <w:rPr>
          <w:rFonts w:eastAsia="Times New Roman"/>
          <w:color w:val="1D2228"/>
          <w:szCs w:val="24"/>
        </w:rPr>
        <w:t>», τα «</w:t>
      </w:r>
      <w:proofErr w:type="spellStart"/>
      <w:r>
        <w:rPr>
          <w:rFonts w:eastAsia="Times New Roman"/>
          <w:color w:val="1D2228"/>
          <w:szCs w:val="24"/>
        </w:rPr>
        <w:t>παίνια</w:t>
      </w:r>
      <w:proofErr w:type="spellEnd"/>
      <w:r>
        <w:rPr>
          <w:rFonts w:eastAsia="Times New Roman"/>
          <w:color w:val="1D2228"/>
          <w:szCs w:val="24"/>
        </w:rPr>
        <w:t>» πά</w:t>
      </w:r>
      <w:r w:rsidRPr="006F7001">
        <w:rPr>
          <w:rFonts w:eastAsia="Times New Roman"/>
          <w:color w:val="1D2228"/>
          <w:szCs w:val="24"/>
        </w:rPr>
        <w:t>νε και έρχονται</w:t>
      </w:r>
      <w:r>
        <w:rPr>
          <w:rFonts w:eastAsia="Times New Roman"/>
          <w:color w:val="1D2228"/>
          <w:szCs w:val="24"/>
        </w:rPr>
        <w:t>! Μ</w:t>
      </w:r>
      <w:r w:rsidRPr="006F7001">
        <w:rPr>
          <w:rFonts w:eastAsia="Times New Roman"/>
          <w:color w:val="1D2228"/>
          <w:szCs w:val="24"/>
        </w:rPr>
        <w:t>πορεί</w:t>
      </w:r>
      <w:r>
        <w:rPr>
          <w:rFonts w:eastAsia="Times New Roman"/>
          <w:color w:val="1D2228"/>
          <w:szCs w:val="24"/>
        </w:rPr>
        <w:t xml:space="preserve">τε </w:t>
      </w:r>
      <w:r w:rsidRPr="006F7001">
        <w:rPr>
          <w:rFonts w:eastAsia="Times New Roman"/>
          <w:color w:val="1D2228"/>
          <w:szCs w:val="24"/>
        </w:rPr>
        <w:t>να μας πείτε ύψος χρηματοδότησης</w:t>
      </w:r>
      <w:r>
        <w:rPr>
          <w:rFonts w:eastAsia="Times New Roman"/>
          <w:color w:val="1D2228"/>
          <w:szCs w:val="24"/>
        </w:rPr>
        <w:t xml:space="preserve">, χρονοδιάγραμμα </w:t>
      </w:r>
      <w:r w:rsidRPr="006F7001">
        <w:rPr>
          <w:rFonts w:eastAsia="Times New Roman"/>
          <w:color w:val="1D2228"/>
          <w:szCs w:val="24"/>
        </w:rPr>
        <w:t>και διάρκεια</w:t>
      </w:r>
      <w:r>
        <w:rPr>
          <w:rFonts w:eastAsia="Times New Roman"/>
          <w:color w:val="1D2228"/>
          <w:szCs w:val="24"/>
        </w:rPr>
        <w:t xml:space="preserve"> για το ειδικό</w:t>
      </w:r>
      <w:r w:rsidRPr="006F7001">
        <w:rPr>
          <w:rFonts w:eastAsia="Times New Roman"/>
          <w:color w:val="1D2228"/>
          <w:szCs w:val="24"/>
        </w:rPr>
        <w:t xml:space="preserve"> αναπτυξιακό</w:t>
      </w:r>
      <w:r>
        <w:rPr>
          <w:rFonts w:eastAsia="Times New Roman"/>
          <w:color w:val="1D2228"/>
          <w:szCs w:val="24"/>
        </w:rPr>
        <w:t>;</w:t>
      </w:r>
      <w:r w:rsidRPr="006F7001">
        <w:rPr>
          <w:rFonts w:eastAsia="Times New Roman"/>
          <w:color w:val="1D2228"/>
          <w:szCs w:val="24"/>
        </w:rPr>
        <w:t xml:space="preserve"> Μπορείτε να μας πείτε</w:t>
      </w:r>
      <w:r>
        <w:rPr>
          <w:rFonts w:eastAsia="Times New Roman"/>
          <w:color w:val="1D2228"/>
          <w:szCs w:val="24"/>
        </w:rPr>
        <w:t>,</w:t>
      </w:r>
      <w:r w:rsidRPr="006F7001">
        <w:rPr>
          <w:rFonts w:eastAsia="Times New Roman"/>
          <w:color w:val="1D2228"/>
          <w:szCs w:val="24"/>
        </w:rPr>
        <w:t xml:space="preserve"> αυτή η δέσμευση για το ειδικό χωροταξικό</w:t>
      </w:r>
      <w:r>
        <w:rPr>
          <w:rFonts w:eastAsia="Times New Roman"/>
          <w:color w:val="1D2228"/>
          <w:szCs w:val="24"/>
        </w:rPr>
        <w:t>,</w:t>
      </w:r>
      <w:r>
        <w:rPr>
          <w:rFonts w:eastAsia="Times New Roman"/>
          <w:color w:val="1D2228"/>
          <w:szCs w:val="24"/>
        </w:rPr>
        <w:t xml:space="preserve"> γ</w:t>
      </w:r>
      <w:r w:rsidRPr="006F7001">
        <w:rPr>
          <w:rFonts w:eastAsia="Times New Roman"/>
          <w:color w:val="1D2228"/>
          <w:szCs w:val="24"/>
        </w:rPr>
        <w:t>ιατί δεν έχει γίνει μέχρι τώρα</w:t>
      </w:r>
      <w:r>
        <w:rPr>
          <w:rFonts w:eastAsia="Times New Roman"/>
          <w:color w:val="1D2228"/>
          <w:szCs w:val="24"/>
        </w:rPr>
        <w:t>; Τ</w:t>
      </w:r>
      <w:r w:rsidRPr="006F7001">
        <w:rPr>
          <w:rFonts w:eastAsia="Times New Roman"/>
          <w:color w:val="1D2228"/>
          <w:szCs w:val="24"/>
        </w:rPr>
        <w:t>ι σας εμπόδιζε να το κάνετε</w:t>
      </w:r>
      <w:r>
        <w:rPr>
          <w:rFonts w:eastAsia="Times New Roman"/>
          <w:color w:val="1D2228"/>
          <w:szCs w:val="24"/>
        </w:rPr>
        <w:t>; Πε</w:t>
      </w:r>
      <w:r w:rsidRPr="006F7001">
        <w:rPr>
          <w:rFonts w:eastAsia="Times New Roman"/>
          <w:color w:val="1D2228"/>
          <w:szCs w:val="24"/>
        </w:rPr>
        <w:t xml:space="preserve">ίτε </w:t>
      </w:r>
      <w:r>
        <w:rPr>
          <w:rFonts w:eastAsia="Times New Roman"/>
          <w:color w:val="1D2228"/>
          <w:szCs w:val="24"/>
        </w:rPr>
        <w:t>μας,</w:t>
      </w:r>
      <w:r w:rsidRPr="006F7001">
        <w:rPr>
          <w:rFonts w:eastAsia="Times New Roman"/>
          <w:color w:val="1D2228"/>
          <w:szCs w:val="24"/>
        </w:rPr>
        <w:t xml:space="preserve"> τι σας εμπόδιζε</w:t>
      </w:r>
      <w:r>
        <w:rPr>
          <w:rFonts w:eastAsia="Times New Roman"/>
          <w:color w:val="1D2228"/>
          <w:szCs w:val="24"/>
        </w:rPr>
        <w:t>;</w:t>
      </w:r>
      <w:r w:rsidRPr="006F7001">
        <w:rPr>
          <w:rFonts w:eastAsia="Times New Roman"/>
          <w:color w:val="1D2228"/>
          <w:szCs w:val="24"/>
        </w:rPr>
        <w:t xml:space="preserve"> Για</w:t>
      </w:r>
      <w:r w:rsidRPr="006F7001">
        <w:rPr>
          <w:rFonts w:eastAsia="Times New Roman"/>
          <w:color w:val="1D2228"/>
          <w:szCs w:val="24"/>
        </w:rPr>
        <w:t xml:space="preserve">τί λέτε ψέματα </w:t>
      </w:r>
      <w:r w:rsidRPr="006F7001">
        <w:rPr>
          <w:rFonts w:eastAsia="Times New Roman"/>
          <w:color w:val="1D2228"/>
          <w:szCs w:val="24"/>
        </w:rPr>
        <w:lastRenderedPageBreak/>
        <w:t>ότι έχουν συντελεστεί απαλλοτριώσεις για τους ανθρώπους</w:t>
      </w:r>
      <w:r>
        <w:rPr>
          <w:rFonts w:eastAsia="Times New Roman"/>
          <w:color w:val="1D2228"/>
          <w:szCs w:val="24"/>
        </w:rPr>
        <w:t>; Έ</w:t>
      </w:r>
      <w:r w:rsidRPr="006F7001">
        <w:rPr>
          <w:rFonts w:eastAsia="Times New Roman"/>
          <w:color w:val="1D2228"/>
          <w:szCs w:val="24"/>
        </w:rPr>
        <w:t>χουν συνεργαστεί απαλλοτριώσ</w:t>
      </w:r>
      <w:r>
        <w:rPr>
          <w:rFonts w:eastAsia="Times New Roman"/>
          <w:color w:val="1D2228"/>
          <w:szCs w:val="24"/>
        </w:rPr>
        <w:t>εις</w:t>
      </w:r>
      <w:r>
        <w:rPr>
          <w:rFonts w:eastAsia="Times New Roman"/>
          <w:color w:val="1D2228"/>
          <w:szCs w:val="24"/>
        </w:rPr>
        <w:t>,</w:t>
      </w:r>
      <w:r>
        <w:rPr>
          <w:rFonts w:eastAsia="Times New Roman"/>
          <w:color w:val="1D2228"/>
          <w:szCs w:val="24"/>
        </w:rPr>
        <w:t xml:space="preserve"> για να τους πάρετε την περιουσία. Αυτή </w:t>
      </w:r>
      <w:r w:rsidRPr="006F7001">
        <w:rPr>
          <w:rFonts w:eastAsia="Times New Roman"/>
          <w:color w:val="1D2228"/>
          <w:szCs w:val="24"/>
        </w:rPr>
        <w:t xml:space="preserve">είναι </w:t>
      </w:r>
      <w:r>
        <w:rPr>
          <w:rFonts w:eastAsia="Times New Roman"/>
          <w:color w:val="1D2228"/>
          <w:szCs w:val="24"/>
        </w:rPr>
        <w:t xml:space="preserve">η νομική </w:t>
      </w:r>
      <w:r w:rsidRPr="006F7001">
        <w:rPr>
          <w:rFonts w:eastAsia="Times New Roman"/>
          <w:color w:val="1D2228"/>
          <w:szCs w:val="24"/>
        </w:rPr>
        <w:t>συντέλεση της απαλλοτρίωσης</w:t>
      </w:r>
      <w:r>
        <w:rPr>
          <w:rFonts w:eastAsia="Times New Roman"/>
          <w:color w:val="1D2228"/>
          <w:szCs w:val="24"/>
        </w:rPr>
        <w:t>. Η π</w:t>
      </w:r>
      <w:r w:rsidRPr="006F7001">
        <w:rPr>
          <w:rFonts w:eastAsia="Times New Roman"/>
          <w:color w:val="1D2228"/>
          <w:szCs w:val="24"/>
        </w:rPr>
        <w:t>ραγματικ</w:t>
      </w:r>
      <w:r>
        <w:rPr>
          <w:rFonts w:eastAsia="Times New Roman"/>
          <w:color w:val="1D2228"/>
          <w:szCs w:val="24"/>
        </w:rPr>
        <w:t>ή συντέλεση της απαλλοτρίωσης</w:t>
      </w:r>
      <w:r w:rsidRPr="006F7001">
        <w:rPr>
          <w:rFonts w:eastAsia="Times New Roman"/>
          <w:color w:val="1D2228"/>
          <w:szCs w:val="24"/>
        </w:rPr>
        <w:t xml:space="preserve"> για τον ιδιοκτήτη είναι ότ</w:t>
      </w:r>
      <w:r w:rsidRPr="006F7001">
        <w:rPr>
          <w:rFonts w:eastAsia="Times New Roman"/>
          <w:color w:val="1D2228"/>
          <w:szCs w:val="24"/>
        </w:rPr>
        <w:t>αν τον αποζημιώσετε και δεν τον έχει αποζημιώσει</w:t>
      </w:r>
      <w:r>
        <w:rPr>
          <w:rFonts w:eastAsia="Times New Roman"/>
          <w:color w:val="1D2228"/>
          <w:szCs w:val="24"/>
        </w:rPr>
        <w:t xml:space="preserve"> μην λέτε </w:t>
      </w:r>
      <w:r w:rsidRPr="006F7001">
        <w:rPr>
          <w:rFonts w:eastAsia="Times New Roman"/>
          <w:color w:val="1D2228"/>
          <w:szCs w:val="24"/>
        </w:rPr>
        <w:t>ψέματα</w:t>
      </w:r>
      <w:r>
        <w:rPr>
          <w:rFonts w:eastAsia="Times New Roman"/>
          <w:color w:val="1D2228"/>
          <w:szCs w:val="24"/>
        </w:rPr>
        <w:t>.</w:t>
      </w:r>
    </w:p>
    <w:p w14:paraId="224A1B64" w14:textId="77777777" w:rsidR="0081027C" w:rsidRDefault="00F5028E">
      <w:pPr>
        <w:spacing w:line="600" w:lineRule="auto"/>
        <w:ind w:firstLine="720"/>
        <w:contextualSpacing/>
        <w:jc w:val="both"/>
        <w:rPr>
          <w:rFonts w:eastAsia="Times New Roman"/>
          <w:color w:val="1D2228"/>
          <w:szCs w:val="24"/>
        </w:rPr>
      </w:pPr>
      <w:r w:rsidRPr="000904FF">
        <w:rPr>
          <w:rFonts w:eastAsia="Times New Roman"/>
          <w:color w:val="1D2228"/>
          <w:szCs w:val="24"/>
        </w:rPr>
        <w:t>(Στο σημείο αυτό κτυπάει το κουδούνι λήξεως του χρόνου ομιλίας του κυρίου Βουλευτή)</w:t>
      </w:r>
    </w:p>
    <w:p w14:paraId="224A1B65" w14:textId="77777777" w:rsidR="0081027C" w:rsidRDefault="00F5028E">
      <w:pPr>
        <w:spacing w:line="600" w:lineRule="auto"/>
        <w:ind w:firstLine="720"/>
        <w:contextualSpacing/>
        <w:jc w:val="both"/>
        <w:rPr>
          <w:rFonts w:eastAsia="Times New Roman"/>
          <w:color w:val="1D2228"/>
          <w:szCs w:val="24"/>
        </w:rPr>
      </w:pPr>
      <w:r w:rsidRPr="000904FF">
        <w:rPr>
          <w:rFonts w:eastAsia="Times New Roman" w:cs="Times New Roman"/>
          <w:b/>
          <w:szCs w:val="24"/>
        </w:rPr>
        <w:t>ΠΡΟΕΔΡΕΥΩΝ (Μάριος Γεωργιάδης):</w:t>
      </w:r>
      <w:r>
        <w:rPr>
          <w:rFonts w:eastAsia="Times New Roman" w:cs="Times New Roman"/>
          <w:b/>
          <w:szCs w:val="24"/>
        </w:rPr>
        <w:t xml:space="preserve"> </w:t>
      </w:r>
      <w:r w:rsidRPr="000904FF">
        <w:rPr>
          <w:rFonts w:eastAsia="Times New Roman" w:cs="Times New Roman"/>
          <w:szCs w:val="24"/>
        </w:rPr>
        <w:t xml:space="preserve">Ολοκληρώστε παρακαλώ, κύριε </w:t>
      </w:r>
      <w:proofErr w:type="spellStart"/>
      <w:r w:rsidRPr="000904FF">
        <w:rPr>
          <w:rFonts w:eastAsia="Times New Roman" w:cs="Times New Roman"/>
          <w:szCs w:val="24"/>
        </w:rPr>
        <w:t>Κεγκέρογλου</w:t>
      </w:r>
      <w:proofErr w:type="spellEnd"/>
      <w:r w:rsidRPr="000904FF">
        <w:rPr>
          <w:rFonts w:eastAsia="Times New Roman" w:cs="Times New Roman"/>
          <w:szCs w:val="24"/>
        </w:rPr>
        <w:t>.</w:t>
      </w:r>
    </w:p>
    <w:p w14:paraId="224A1B66" w14:textId="77777777" w:rsidR="0081027C" w:rsidRDefault="00F5028E">
      <w:pPr>
        <w:spacing w:line="600" w:lineRule="auto"/>
        <w:ind w:firstLine="720"/>
        <w:contextualSpacing/>
        <w:jc w:val="both"/>
        <w:rPr>
          <w:rFonts w:eastAsia="Times New Roman"/>
          <w:color w:val="1D2228"/>
          <w:szCs w:val="24"/>
        </w:rPr>
      </w:pPr>
      <w:r w:rsidRPr="000904FF">
        <w:rPr>
          <w:rFonts w:eastAsia="Times New Roman"/>
          <w:b/>
          <w:color w:val="1D2228"/>
          <w:szCs w:val="24"/>
        </w:rPr>
        <w:t>ΒΑΣΙΛΕΙΟΣ ΚΕΓΚΕΡΟΓΛΟΥ:</w:t>
      </w:r>
      <w:r>
        <w:rPr>
          <w:rFonts w:eastAsia="Times New Roman"/>
          <w:color w:val="1D2228"/>
          <w:szCs w:val="24"/>
        </w:rPr>
        <w:t xml:space="preserve"> Κ</w:t>
      </w:r>
      <w:r w:rsidRPr="006F7001">
        <w:rPr>
          <w:rFonts w:eastAsia="Times New Roman"/>
          <w:color w:val="1D2228"/>
          <w:szCs w:val="24"/>
        </w:rPr>
        <w:t>αι επειδή</w:t>
      </w:r>
      <w:r w:rsidRPr="006F7001">
        <w:rPr>
          <w:rFonts w:eastAsia="Times New Roman"/>
          <w:color w:val="1D2228"/>
          <w:szCs w:val="24"/>
        </w:rPr>
        <w:t xml:space="preserve"> είπατε πολλά μπράβο στους </w:t>
      </w:r>
      <w:proofErr w:type="spellStart"/>
      <w:r w:rsidRPr="006F7001">
        <w:rPr>
          <w:rFonts w:eastAsia="Times New Roman"/>
          <w:color w:val="1D2228"/>
          <w:szCs w:val="24"/>
        </w:rPr>
        <w:t>διευθυντάδες</w:t>
      </w:r>
      <w:proofErr w:type="spellEnd"/>
      <w:r>
        <w:rPr>
          <w:rFonts w:eastAsia="Times New Roman"/>
          <w:color w:val="1D2228"/>
          <w:szCs w:val="24"/>
        </w:rPr>
        <w:t>,</w:t>
      </w:r>
      <w:r w:rsidRPr="006F7001">
        <w:rPr>
          <w:rFonts w:eastAsia="Times New Roman"/>
          <w:color w:val="1D2228"/>
          <w:szCs w:val="24"/>
        </w:rPr>
        <w:t xml:space="preserve"> βλέπω τον κύριο διευθυντή</w:t>
      </w:r>
      <w:r>
        <w:rPr>
          <w:rFonts w:eastAsia="Times New Roman"/>
          <w:color w:val="1D2228"/>
          <w:szCs w:val="24"/>
        </w:rPr>
        <w:t xml:space="preserve"> -</w:t>
      </w:r>
      <w:r w:rsidRPr="006F7001">
        <w:rPr>
          <w:rFonts w:eastAsia="Times New Roman"/>
          <w:color w:val="1D2228"/>
          <w:szCs w:val="24"/>
        </w:rPr>
        <w:t>τ</w:t>
      </w:r>
      <w:r>
        <w:rPr>
          <w:rFonts w:eastAsia="Times New Roman"/>
          <w:color w:val="1D2228"/>
          <w:szCs w:val="24"/>
        </w:rPr>
        <w:t>ο</w:t>
      </w:r>
      <w:r w:rsidRPr="006F7001">
        <w:rPr>
          <w:rFonts w:eastAsia="Times New Roman"/>
          <w:color w:val="1D2228"/>
          <w:szCs w:val="24"/>
        </w:rPr>
        <w:t>ν άξι</w:t>
      </w:r>
      <w:r>
        <w:rPr>
          <w:rFonts w:eastAsia="Times New Roman"/>
          <w:color w:val="1D2228"/>
          <w:szCs w:val="24"/>
        </w:rPr>
        <w:t>ο</w:t>
      </w:r>
      <w:r>
        <w:rPr>
          <w:rFonts w:eastAsia="Times New Roman"/>
          <w:color w:val="1D2228"/>
          <w:szCs w:val="24"/>
        </w:rPr>
        <w:t>-</w:t>
      </w:r>
      <w:r>
        <w:rPr>
          <w:rFonts w:eastAsia="Times New Roman"/>
          <w:color w:val="1D2228"/>
          <w:szCs w:val="24"/>
        </w:rPr>
        <w:t xml:space="preserve"> του Υ</w:t>
      </w:r>
      <w:r w:rsidRPr="006F7001">
        <w:rPr>
          <w:rFonts w:eastAsia="Times New Roman"/>
          <w:color w:val="1D2228"/>
          <w:szCs w:val="24"/>
        </w:rPr>
        <w:t>πουργείου πίσω σας και τα άλλα στελέχη</w:t>
      </w:r>
      <w:r>
        <w:rPr>
          <w:rFonts w:eastAsia="Times New Roman"/>
          <w:color w:val="1D2228"/>
          <w:szCs w:val="24"/>
        </w:rPr>
        <w:t>. Δ</w:t>
      </w:r>
      <w:r>
        <w:rPr>
          <w:rFonts w:eastAsia="Times New Roman"/>
          <w:color w:val="1D2228"/>
          <w:szCs w:val="24"/>
        </w:rPr>
        <w:t>εν μου λέτε</w:t>
      </w:r>
      <w:r>
        <w:rPr>
          <w:rFonts w:eastAsia="Times New Roman"/>
          <w:color w:val="1D2228"/>
          <w:szCs w:val="24"/>
        </w:rPr>
        <w:t>:</w:t>
      </w:r>
      <w:r>
        <w:rPr>
          <w:rFonts w:eastAsia="Times New Roman"/>
          <w:color w:val="1D2228"/>
          <w:szCs w:val="24"/>
        </w:rPr>
        <w:t xml:space="preserve"> πριν από εσάς,</w:t>
      </w:r>
      <w:r w:rsidRPr="006F7001">
        <w:rPr>
          <w:rFonts w:eastAsia="Times New Roman"/>
          <w:color w:val="1D2228"/>
          <w:szCs w:val="24"/>
        </w:rPr>
        <w:t xml:space="preserve"> αυτά τα στελέχη </w:t>
      </w:r>
      <w:r>
        <w:rPr>
          <w:rFonts w:eastAsia="Times New Roman"/>
          <w:color w:val="1D2228"/>
          <w:szCs w:val="24"/>
        </w:rPr>
        <w:t xml:space="preserve">δεν δουλεύανε; </w:t>
      </w:r>
      <w:r w:rsidRPr="006F7001">
        <w:rPr>
          <w:rFonts w:eastAsia="Times New Roman"/>
          <w:color w:val="1D2228"/>
          <w:szCs w:val="24"/>
        </w:rPr>
        <w:t xml:space="preserve">Μόνο </w:t>
      </w:r>
      <w:r>
        <w:rPr>
          <w:rFonts w:eastAsia="Times New Roman"/>
          <w:color w:val="1D2228"/>
          <w:szCs w:val="24"/>
        </w:rPr>
        <w:t xml:space="preserve">επί </w:t>
      </w:r>
      <w:r w:rsidRPr="006F7001">
        <w:rPr>
          <w:rFonts w:eastAsia="Times New Roman"/>
          <w:color w:val="1D2228"/>
          <w:szCs w:val="24"/>
        </w:rPr>
        <w:t>δικιά</w:t>
      </w:r>
      <w:r>
        <w:rPr>
          <w:rFonts w:eastAsia="Times New Roman"/>
          <w:color w:val="1D2228"/>
          <w:szCs w:val="24"/>
        </w:rPr>
        <w:t>ς</w:t>
      </w:r>
      <w:r w:rsidRPr="006F7001">
        <w:rPr>
          <w:rFonts w:eastAsia="Times New Roman"/>
          <w:color w:val="1D2228"/>
          <w:szCs w:val="24"/>
        </w:rPr>
        <w:t xml:space="preserve"> σας θητεία</w:t>
      </w:r>
      <w:r>
        <w:rPr>
          <w:rFonts w:eastAsia="Times New Roman"/>
          <w:color w:val="1D2228"/>
          <w:szCs w:val="24"/>
        </w:rPr>
        <w:t>ς</w:t>
      </w:r>
      <w:r w:rsidRPr="006F7001">
        <w:rPr>
          <w:rFonts w:eastAsia="Times New Roman"/>
          <w:color w:val="1D2228"/>
          <w:szCs w:val="24"/>
        </w:rPr>
        <w:t xml:space="preserve"> </w:t>
      </w:r>
      <w:r>
        <w:rPr>
          <w:rFonts w:eastAsia="Times New Roman"/>
          <w:color w:val="1D2228"/>
          <w:szCs w:val="24"/>
        </w:rPr>
        <w:t>δουλεύ</w:t>
      </w:r>
      <w:r>
        <w:rPr>
          <w:rFonts w:eastAsia="Times New Roman"/>
          <w:color w:val="1D2228"/>
          <w:szCs w:val="24"/>
        </w:rPr>
        <w:t>ου</w:t>
      </w:r>
      <w:r>
        <w:rPr>
          <w:rFonts w:eastAsia="Times New Roman"/>
          <w:color w:val="1D2228"/>
          <w:szCs w:val="24"/>
        </w:rPr>
        <w:t>ν</w:t>
      </w:r>
      <w:r>
        <w:rPr>
          <w:rFonts w:eastAsia="Times New Roman"/>
          <w:color w:val="1D2228"/>
          <w:szCs w:val="24"/>
        </w:rPr>
        <w:t xml:space="preserve">; Διότι αν παραδέχονται και αυτοί ότι δεν δουλεύανε </w:t>
      </w:r>
      <w:r w:rsidRPr="006F7001">
        <w:rPr>
          <w:rFonts w:eastAsia="Times New Roman"/>
          <w:color w:val="1D2228"/>
          <w:szCs w:val="24"/>
        </w:rPr>
        <w:t xml:space="preserve">μέχρι να </w:t>
      </w:r>
      <w:r>
        <w:rPr>
          <w:rFonts w:eastAsia="Times New Roman"/>
          <w:color w:val="1D2228"/>
          <w:szCs w:val="24"/>
        </w:rPr>
        <w:t>έρθετε εσείς και άρα δεν τους αξίζουν σ</w:t>
      </w:r>
      <w:r w:rsidRPr="006F7001">
        <w:rPr>
          <w:rFonts w:eastAsia="Times New Roman"/>
          <w:color w:val="1D2228"/>
          <w:szCs w:val="24"/>
        </w:rPr>
        <w:t>υγχαρητήρια για την προηγούμενη περίοδο</w:t>
      </w:r>
      <w:r>
        <w:rPr>
          <w:rFonts w:eastAsia="Times New Roman"/>
          <w:color w:val="1D2228"/>
          <w:szCs w:val="24"/>
        </w:rPr>
        <w:t>,</w:t>
      </w:r>
      <w:r w:rsidRPr="006F7001">
        <w:rPr>
          <w:rFonts w:eastAsia="Times New Roman"/>
          <w:color w:val="1D2228"/>
          <w:szCs w:val="24"/>
        </w:rPr>
        <w:t xml:space="preserve"> που εγώ τους δίνω για όλη την περίοδο</w:t>
      </w:r>
      <w:r>
        <w:rPr>
          <w:rFonts w:eastAsia="Times New Roman"/>
          <w:color w:val="1D2228"/>
          <w:szCs w:val="24"/>
        </w:rPr>
        <w:t>,</w:t>
      </w:r>
      <w:r w:rsidRPr="006F7001">
        <w:rPr>
          <w:rFonts w:eastAsia="Times New Roman"/>
          <w:color w:val="1D2228"/>
          <w:szCs w:val="24"/>
        </w:rPr>
        <w:t xml:space="preserve"> τότε θα </w:t>
      </w:r>
      <w:r>
        <w:rPr>
          <w:rFonts w:eastAsia="Times New Roman"/>
          <w:color w:val="1D2228"/>
          <w:szCs w:val="24"/>
        </w:rPr>
        <w:t>τους ζητήσουμε και πίσω αυτά που έχουν εισπράξει ως αμοιβές.</w:t>
      </w:r>
    </w:p>
    <w:p w14:paraId="224A1B67" w14:textId="77777777" w:rsidR="0081027C" w:rsidRDefault="00F5028E">
      <w:pPr>
        <w:spacing w:line="600" w:lineRule="auto"/>
        <w:ind w:firstLine="720"/>
        <w:contextualSpacing/>
        <w:jc w:val="both"/>
        <w:rPr>
          <w:rFonts w:eastAsia="Times New Roman"/>
          <w:color w:val="1D2228"/>
          <w:szCs w:val="24"/>
        </w:rPr>
      </w:pPr>
      <w:r w:rsidRPr="00BF0177">
        <w:rPr>
          <w:rFonts w:eastAsia="Times New Roman"/>
          <w:b/>
          <w:color w:val="1D2228"/>
          <w:szCs w:val="24"/>
        </w:rPr>
        <w:t>ΠΡΟΕΔΡΕ</w:t>
      </w:r>
      <w:r w:rsidRPr="00BF0177">
        <w:rPr>
          <w:rFonts w:eastAsia="Times New Roman"/>
          <w:b/>
          <w:color w:val="1D2228"/>
          <w:szCs w:val="24"/>
        </w:rPr>
        <w:t>ΥΩΝ (Μάριος Γεωργιάδης):</w:t>
      </w:r>
      <w:r w:rsidRPr="00BF0177">
        <w:rPr>
          <w:rFonts w:eastAsia="Times New Roman"/>
          <w:color w:val="1D2228"/>
          <w:szCs w:val="24"/>
        </w:rPr>
        <w:t xml:space="preserve"> Ολοκληρώστε παρακαλώ, κύριε </w:t>
      </w:r>
      <w:proofErr w:type="spellStart"/>
      <w:r w:rsidRPr="00BF0177">
        <w:rPr>
          <w:rFonts w:eastAsia="Times New Roman"/>
          <w:color w:val="1D2228"/>
          <w:szCs w:val="24"/>
        </w:rPr>
        <w:t>Κεγκέρογλου</w:t>
      </w:r>
      <w:proofErr w:type="spellEnd"/>
      <w:r w:rsidRPr="00BF0177">
        <w:rPr>
          <w:rFonts w:eastAsia="Times New Roman"/>
          <w:color w:val="1D2228"/>
          <w:szCs w:val="24"/>
        </w:rPr>
        <w:t>.</w:t>
      </w:r>
    </w:p>
    <w:p w14:paraId="224A1B68" w14:textId="77777777" w:rsidR="0081027C" w:rsidRDefault="00F5028E">
      <w:pPr>
        <w:spacing w:line="600" w:lineRule="auto"/>
        <w:ind w:firstLine="720"/>
        <w:contextualSpacing/>
        <w:jc w:val="both"/>
        <w:rPr>
          <w:rFonts w:eastAsia="Times New Roman"/>
          <w:color w:val="1D2228"/>
          <w:szCs w:val="24"/>
        </w:rPr>
      </w:pPr>
      <w:r w:rsidRPr="00BF0177">
        <w:rPr>
          <w:rFonts w:eastAsia="Times New Roman"/>
          <w:b/>
          <w:color w:val="1D2228"/>
          <w:szCs w:val="24"/>
        </w:rPr>
        <w:lastRenderedPageBreak/>
        <w:t>ΒΑΣΙΛΕΙΟΣ ΚΕΓΚΕΡΟΓΛΟΥ:</w:t>
      </w:r>
      <w:r>
        <w:rPr>
          <w:rFonts w:eastAsia="Times New Roman"/>
          <w:b/>
          <w:color w:val="1D2228"/>
          <w:szCs w:val="24"/>
        </w:rPr>
        <w:t xml:space="preserve"> </w:t>
      </w:r>
      <w:r w:rsidRPr="00BF0177">
        <w:rPr>
          <w:rFonts w:eastAsia="Times New Roman"/>
          <w:color w:val="1D2228"/>
          <w:szCs w:val="24"/>
        </w:rPr>
        <w:t>Μη μας</w:t>
      </w:r>
      <w:r w:rsidRPr="006F7001">
        <w:rPr>
          <w:rFonts w:eastAsia="Times New Roman"/>
          <w:color w:val="1D2228"/>
          <w:szCs w:val="24"/>
        </w:rPr>
        <w:t xml:space="preserve"> λέ</w:t>
      </w:r>
      <w:r>
        <w:rPr>
          <w:rFonts w:eastAsia="Times New Roman"/>
          <w:color w:val="1D2228"/>
          <w:szCs w:val="24"/>
        </w:rPr>
        <w:t>τε, λοιπόν, ότι στην Ελλάδα ξεκίνησε η ζωή όταν ε</w:t>
      </w:r>
      <w:r w:rsidRPr="006F7001">
        <w:rPr>
          <w:rFonts w:eastAsia="Times New Roman"/>
          <w:color w:val="1D2228"/>
          <w:szCs w:val="24"/>
        </w:rPr>
        <w:t xml:space="preserve">σείς </w:t>
      </w:r>
      <w:r>
        <w:rPr>
          <w:rFonts w:eastAsia="Times New Roman"/>
          <w:color w:val="1D2228"/>
          <w:szCs w:val="24"/>
        </w:rPr>
        <w:t xml:space="preserve">αναλάβατε προσωπικά κάποιο </w:t>
      </w:r>
      <w:r>
        <w:rPr>
          <w:rFonts w:eastAsia="Times New Roman"/>
          <w:color w:val="1D2228"/>
          <w:szCs w:val="24"/>
        </w:rPr>
        <w:t>Υ</w:t>
      </w:r>
      <w:r w:rsidRPr="006F7001">
        <w:rPr>
          <w:rFonts w:eastAsia="Times New Roman"/>
          <w:color w:val="1D2228"/>
          <w:szCs w:val="24"/>
        </w:rPr>
        <w:t>πουργείο</w:t>
      </w:r>
      <w:r>
        <w:rPr>
          <w:rFonts w:eastAsia="Times New Roman"/>
          <w:color w:val="1D2228"/>
          <w:szCs w:val="24"/>
        </w:rPr>
        <w:t>. Προς Θεού</w:t>
      </w:r>
      <w:r w:rsidRPr="00DB4CCD">
        <w:rPr>
          <w:rFonts w:eastAsia="Times New Roman"/>
          <w:color w:val="1D2228"/>
          <w:szCs w:val="24"/>
        </w:rPr>
        <w:t xml:space="preserve">, </w:t>
      </w:r>
      <w:r>
        <w:rPr>
          <w:rFonts w:eastAsia="Times New Roman"/>
          <w:color w:val="1D2228"/>
          <w:szCs w:val="24"/>
        </w:rPr>
        <w:t>α</w:t>
      </w:r>
      <w:r w:rsidRPr="006F7001">
        <w:rPr>
          <w:rFonts w:eastAsia="Times New Roman"/>
          <w:color w:val="1D2228"/>
          <w:szCs w:val="24"/>
        </w:rPr>
        <w:t>υτ</w:t>
      </w:r>
      <w:r>
        <w:rPr>
          <w:rFonts w:eastAsia="Times New Roman"/>
          <w:color w:val="1D2228"/>
          <w:szCs w:val="24"/>
        </w:rPr>
        <w:t>ά</w:t>
      </w:r>
      <w:r w:rsidRPr="006F7001">
        <w:rPr>
          <w:rFonts w:eastAsia="Times New Roman"/>
          <w:color w:val="1D2228"/>
          <w:szCs w:val="24"/>
        </w:rPr>
        <w:t xml:space="preserve"> είπατε εδώ</w:t>
      </w:r>
      <w:r>
        <w:rPr>
          <w:rFonts w:eastAsia="Times New Roman"/>
          <w:color w:val="1D2228"/>
          <w:szCs w:val="24"/>
        </w:rPr>
        <w:t xml:space="preserve">! </w:t>
      </w:r>
    </w:p>
    <w:p w14:paraId="224A1B6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 xml:space="preserve">λήξεως του χρόνου ομιλίας του κυρίου Βουλευτή) </w:t>
      </w:r>
    </w:p>
    <w:p w14:paraId="224A1B6A" w14:textId="77777777" w:rsidR="0081027C" w:rsidRDefault="00F5028E">
      <w:pPr>
        <w:spacing w:line="600" w:lineRule="auto"/>
        <w:ind w:firstLine="720"/>
        <w:contextualSpacing/>
        <w:jc w:val="both"/>
        <w:rPr>
          <w:rFonts w:eastAsia="Times New Roman"/>
          <w:color w:val="1D2228"/>
          <w:szCs w:val="24"/>
        </w:rPr>
      </w:pPr>
      <w:r w:rsidRPr="00BF0177">
        <w:rPr>
          <w:rFonts w:eastAsia="Times New Roman"/>
          <w:b/>
          <w:color w:val="1D2228"/>
          <w:szCs w:val="24"/>
        </w:rPr>
        <w:t>ΠΡΟΕΔΡΕΥΩΝ (Μάριος Γεωργιάδης):</w:t>
      </w:r>
      <w:r>
        <w:rPr>
          <w:rFonts w:eastAsia="Times New Roman"/>
          <w:color w:val="1D2228"/>
          <w:szCs w:val="24"/>
        </w:rPr>
        <w:t xml:space="preserve"> Ολοκληρώστε</w:t>
      </w:r>
      <w:r w:rsidRPr="00BF0177">
        <w:rPr>
          <w:rFonts w:eastAsia="Times New Roman"/>
          <w:color w:val="1D2228"/>
          <w:szCs w:val="24"/>
        </w:rPr>
        <w:t xml:space="preserve">, κύριε </w:t>
      </w:r>
      <w:proofErr w:type="spellStart"/>
      <w:r w:rsidRPr="00BF0177">
        <w:rPr>
          <w:rFonts w:eastAsia="Times New Roman"/>
          <w:color w:val="1D2228"/>
          <w:szCs w:val="24"/>
        </w:rPr>
        <w:t>Κεγκέρογλου</w:t>
      </w:r>
      <w:proofErr w:type="spellEnd"/>
      <w:r w:rsidRPr="00BF0177">
        <w:rPr>
          <w:rFonts w:eastAsia="Times New Roman"/>
          <w:color w:val="1D2228"/>
          <w:szCs w:val="24"/>
        </w:rPr>
        <w:t>.</w:t>
      </w:r>
    </w:p>
    <w:p w14:paraId="224A1B6B" w14:textId="77777777" w:rsidR="0081027C" w:rsidRDefault="00F5028E">
      <w:pPr>
        <w:spacing w:line="600" w:lineRule="auto"/>
        <w:ind w:firstLine="720"/>
        <w:contextualSpacing/>
        <w:jc w:val="both"/>
        <w:rPr>
          <w:rFonts w:eastAsia="Times New Roman"/>
          <w:b/>
          <w:color w:val="1D2228"/>
          <w:szCs w:val="24"/>
        </w:rPr>
      </w:pPr>
      <w:r w:rsidRPr="00BF0177">
        <w:rPr>
          <w:rFonts w:eastAsia="Times New Roman"/>
          <w:b/>
          <w:color w:val="1D2228"/>
          <w:szCs w:val="24"/>
        </w:rPr>
        <w:t>ΒΑΣΙΛΕΙΟΣ ΚΕΓΚΕΡΟΓΛΟΥ:</w:t>
      </w:r>
      <w:r>
        <w:rPr>
          <w:rFonts w:eastAsia="Times New Roman"/>
          <w:b/>
          <w:color w:val="1D2228"/>
          <w:szCs w:val="24"/>
        </w:rPr>
        <w:t xml:space="preserve"> </w:t>
      </w:r>
      <w:r>
        <w:rPr>
          <w:rFonts w:eastAsia="Times New Roman"/>
          <w:color w:val="1D2228"/>
          <w:szCs w:val="24"/>
        </w:rPr>
        <w:t xml:space="preserve">Σαράντα </w:t>
      </w:r>
      <w:r w:rsidRPr="006F7001">
        <w:rPr>
          <w:rFonts w:eastAsia="Times New Roman"/>
          <w:color w:val="1D2228"/>
          <w:szCs w:val="24"/>
        </w:rPr>
        <w:t xml:space="preserve">λεπτά </w:t>
      </w:r>
      <w:r>
        <w:rPr>
          <w:rFonts w:eastAsia="Times New Roman"/>
          <w:color w:val="1D2228"/>
          <w:szCs w:val="24"/>
        </w:rPr>
        <w:t>λέγατε</w:t>
      </w:r>
      <w:r>
        <w:rPr>
          <w:rFonts w:eastAsia="Times New Roman"/>
          <w:color w:val="1D2228"/>
          <w:szCs w:val="24"/>
        </w:rPr>
        <w:t>,</w:t>
      </w:r>
      <w:r>
        <w:rPr>
          <w:rFonts w:eastAsia="Times New Roman"/>
          <w:color w:val="1D2228"/>
          <w:szCs w:val="24"/>
        </w:rPr>
        <w:t xml:space="preserve"> </w:t>
      </w:r>
      <w:r w:rsidRPr="006F7001">
        <w:rPr>
          <w:rFonts w:eastAsia="Times New Roman"/>
          <w:color w:val="1D2228"/>
          <w:szCs w:val="24"/>
        </w:rPr>
        <w:t xml:space="preserve">να μην </w:t>
      </w:r>
      <w:r>
        <w:rPr>
          <w:rFonts w:eastAsia="Times New Roman"/>
          <w:color w:val="1D2228"/>
          <w:szCs w:val="24"/>
        </w:rPr>
        <w:t xml:space="preserve">πω τι. Αντί να πείτε </w:t>
      </w:r>
      <w:r w:rsidRPr="006F7001">
        <w:rPr>
          <w:rFonts w:eastAsia="Times New Roman"/>
          <w:color w:val="1D2228"/>
          <w:szCs w:val="24"/>
        </w:rPr>
        <w:t>σοβαρά</w:t>
      </w:r>
      <w:r>
        <w:rPr>
          <w:rFonts w:eastAsia="Times New Roman"/>
          <w:color w:val="1D2228"/>
          <w:szCs w:val="24"/>
        </w:rPr>
        <w:t xml:space="preserve"> και</w:t>
      </w:r>
      <w:r w:rsidRPr="006F7001">
        <w:rPr>
          <w:rFonts w:eastAsia="Times New Roman"/>
          <w:color w:val="1D2228"/>
          <w:szCs w:val="24"/>
        </w:rPr>
        <w:t xml:space="preserve"> </w:t>
      </w:r>
      <w:r>
        <w:rPr>
          <w:rFonts w:eastAsia="Times New Roman"/>
          <w:color w:val="1D2228"/>
          <w:szCs w:val="24"/>
        </w:rPr>
        <w:t xml:space="preserve">υπεύθυνα και να </w:t>
      </w:r>
      <w:r w:rsidRPr="006F7001">
        <w:rPr>
          <w:rFonts w:eastAsia="Times New Roman"/>
          <w:color w:val="1D2228"/>
          <w:szCs w:val="24"/>
        </w:rPr>
        <w:t xml:space="preserve">μιλήσετε </w:t>
      </w:r>
      <w:r>
        <w:rPr>
          <w:rFonts w:eastAsia="Times New Roman"/>
          <w:color w:val="1D2228"/>
          <w:szCs w:val="24"/>
        </w:rPr>
        <w:t>για το αεροδρόμιο, μιλήσατε για όλα</w:t>
      </w:r>
      <w:r>
        <w:rPr>
          <w:rFonts w:eastAsia="Times New Roman"/>
          <w:color w:val="1D2228"/>
          <w:szCs w:val="24"/>
        </w:rPr>
        <w:t xml:space="preserve"> τα άλλα</w:t>
      </w:r>
      <w:r>
        <w:rPr>
          <w:rFonts w:eastAsia="Times New Roman"/>
          <w:color w:val="1D2228"/>
          <w:szCs w:val="24"/>
        </w:rPr>
        <w:t>,</w:t>
      </w:r>
      <w:r w:rsidRPr="006F7001">
        <w:rPr>
          <w:rFonts w:eastAsia="Times New Roman"/>
          <w:color w:val="1D2228"/>
          <w:szCs w:val="24"/>
        </w:rPr>
        <w:t xml:space="preserve"> εκτός από το αεροδρόμιο</w:t>
      </w:r>
      <w:r>
        <w:rPr>
          <w:rFonts w:eastAsia="Times New Roman"/>
          <w:color w:val="1D2228"/>
          <w:szCs w:val="24"/>
        </w:rPr>
        <w:t>, κύριε Υπουργέ, ενώ εμείς περιοριστήκαμε σε αυτό. Και κατακρίναμε την Κυβέρνηση</w:t>
      </w:r>
      <w:r>
        <w:rPr>
          <w:rFonts w:eastAsia="Times New Roman"/>
          <w:color w:val="1D2228"/>
          <w:szCs w:val="24"/>
        </w:rPr>
        <w:t>,</w:t>
      </w:r>
      <w:r>
        <w:rPr>
          <w:rFonts w:eastAsia="Times New Roman"/>
          <w:color w:val="1D2228"/>
          <w:szCs w:val="24"/>
        </w:rPr>
        <w:t xml:space="preserve"> γιατί μας έφερε εδώ τροπολογίες άσχετες, για να περάσει σε αυτό το νομοσχέδιο, σε αυτή την κύρωση της </w:t>
      </w:r>
      <w:r>
        <w:rPr>
          <w:rFonts w:eastAsia="Times New Roman"/>
          <w:color w:val="1D2228"/>
          <w:szCs w:val="24"/>
        </w:rPr>
        <w:t>σ</w:t>
      </w:r>
      <w:r>
        <w:rPr>
          <w:rFonts w:eastAsia="Times New Roman"/>
          <w:color w:val="1D2228"/>
          <w:szCs w:val="24"/>
        </w:rPr>
        <w:t xml:space="preserve">ύμβασης για το σημαντικό έργο. </w:t>
      </w:r>
      <w:r w:rsidRPr="00DB4CCD">
        <w:rPr>
          <w:rFonts w:eastAsia="Times New Roman"/>
          <w:color w:val="1D2228"/>
          <w:szCs w:val="24"/>
        </w:rPr>
        <w:t>Τι τα θ</w:t>
      </w:r>
      <w:r w:rsidRPr="00DB4CCD">
        <w:rPr>
          <w:rFonts w:eastAsia="Times New Roman"/>
          <w:color w:val="1D2228"/>
          <w:szCs w:val="24"/>
        </w:rPr>
        <w:t>έλατε αυτά, μπορείτε να μας πείτε;</w:t>
      </w:r>
      <w:r>
        <w:rPr>
          <w:rFonts w:eastAsia="Times New Roman"/>
          <w:b/>
          <w:color w:val="1D2228"/>
          <w:szCs w:val="24"/>
        </w:rPr>
        <w:t xml:space="preserve"> </w:t>
      </w:r>
    </w:p>
    <w:p w14:paraId="224A1B6C" w14:textId="77777777" w:rsidR="0081027C" w:rsidRDefault="00F5028E">
      <w:pPr>
        <w:spacing w:line="600" w:lineRule="auto"/>
        <w:ind w:firstLine="720"/>
        <w:jc w:val="both"/>
        <w:rPr>
          <w:rFonts w:eastAsia="Times New Roman"/>
          <w:color w:val="1D2228"/>
          <w:szCs w:val="24"/>
        </w:rPr>
      </w:pPr>
      <w:r>
        <w:rPr>
          <w:rFonts w:eastAsia="Times New Roman"/>
          <w:b/>
          <w:color w:val="1D2228"/>
          <w:szCs w:val="24"/>
        </w:rPr>
        <w:t>ΠΡΟΕΔΡΕΥΩΝ (Μάριος Γεωργιάδης):</w:t>
      </w:r>
      <w:r>
        <w:rPr>
          <w:rFonts w:eastAsia="Times New Roman"/>
          <w:color w:val="1D2228"/>
          <w:szCs w:val="24"/>
        </w:rPr>
        <w:t xml:space="preserve"> Κύριε </w:t>
      </w:r>
      <w:proofErr w:type="spellStart"/>
      <w:r>
        <w:rPr>
          <w:rFonts w:eastAsia="Times New Roman"/>
          <w:color w:val="1D2228"/>
          <w:szCs w:val="24"/>
        </w:rPr>
        <w:t>Κεγκέρογλου</w:t>
      </w:r>
      <w:proofErr w:type="spellEnd"/>
      <w:r>
        <w:rPr>
          <w:rFonts w:eastAsia="Times New Roman"/>
          <w:color w:val="1D2228"/>
          <w:szCs w:val="24"/>
        </w:rPr>
        <w:t>, σας</w:t>
      </w:r>
      <w:r w:rsidRPr="00DB4CCD">
        <w:rPr>
          <w:rFonts w:eastAsia="Times New Roman"/>
          <w:color w:val="1D2228"/>
          <w:szCs w:val="24"/>
        </w:rPr>
        <w:t xml:space="preserve"> </w:t>
      </w:r>
      <w:r>
        <w:rPr>
          <w:rFonts w:eastAsia="Times New Roman"/>
          <w:color w:val="1D2228"/>
          <w:szCs w:val="24"/>
        </w:rPr>
        <w:t>παρακαλώ.</w:t>
      </w:r>
    </w:p>
    <w:p w14:paraId="224A1B6D"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lastRenderedPageBreak/>
        <w:t xml:space="preserve">Ελάτε, κύριε Συντυχάκη, για να ολοκληρώσουμε. </w:t>
      </w:r>
    </w:p>
    <w:p w14:paraId="224A1B6E"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t>Θα απαντήσετε σε όλους αναγκαστικά, κύριε Υπουργέ.</w:t>
      </w:r>
    </w:p>
    <w:p w14:paraId="224A1B6F"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t>Ορίστε, κ</w:t>
      </w:r>
      <w:r w:rsidRPr="00DB4CCD">
        <w:rPr>
          <w:rFonts w:eastAsia="Times New Roman"/>
          <w:color w:val="1D2228"/>
          <w:szCs w:val="24"/>
        </w:rPr>
        <w:t>ύριε Συντυχάκη, έχετε τον λόγο.</w:t>
      </w:r>
    </w:p>
    <w:p w14:paraId="224A1B70" w14:textId="77777777" w:rsidR="0081027C" w:rsidRDefault="00F5028E">
      <w:pPr>
        <w:spacing w:line="600" w:lineRule="auto"/>
        <w:ind w:firstLine="720"/>
        <w:jc w:val="both"/>
        <w:rPr>
          <w:rFonts w:eastAsia="Times New Roman"/>
          <w:color w:val="1D2228"/>
          <w:szCs w:val="24"/>
        </w:rPr>
      </w:pPr>
      <w:r w:rsidRPr="00DB4CCD">
        <w:rPr>
          <w:rFonts w:eastAsia="Times New Roman"/>
          <w:b/>
          <w:color w:val="1D2228"/>
          <w:szCs w:val="24"/>
        </w:rPr>
        <w:t>ΕΜΜΑΝΟΥΗΛ ΣΥΝΤΥΧ</w:t>
      </w:r>
      <w:r w:rsidRPr="00DB4CCD">
        <w:rPr>
          <w:rFonts w:eastAsia="Times New Roman"/>
          <w:b/>
          <w:color w:val="1D2228"/>
          <w:szCs w:val="24"/>
        </w:rPr>
        <w:t xml:space="preserve">ΑΚΗΣ: </w:t>
      </w:r>
      <w:r w:rsidRPr="006F7001">
        <w:rPr>
          <w:rFonts w:eastAsia="Times New Roman"/>
          <w:color w:val="1D2228"/>
          <w:szCs w:val="24"/>
        </w:rPr>
        <w:t xml:space="preserve">Κύριε </w:t>
      </w:r>
      <w:r>
        <w:rPr>
          <w:rFonts w:eastAsia="Times New Roman"/>
          <w:color w:val="1D2228"/>
          <w:szCs w:val="24"/>
        </w:rPr>
        <w:t>Π</w:t>
      </w:r>
      <w:r w:rsidRPr="006F7001">
        <w:rPr>
          <w:rFonts w:eastAsia="Times New Roman"/>
          <w:color w:val="1D2228"/>
          <w:szCs w:val="24"/>
        </w:rPr>
        <w:t>ρόεδρε</w:t>
      </w:r>
      <w:r>
        <w:rPr>
          <w:rFonts w:eastAsia="Times New Roman"/>
          <w:color w:val="1D2228"/>
          <w:szCs w:val="24"/>
        </w:rPr>
        <w:t xml:space="preserve">, </w:t>
      </w:r>
      <w:r w:rsidRPr="006F7001">
        <w:rPr>
          <w:rFonts w:eastAsia="Times New Roman"/>
          <w:color w:val="1D2228"/>
          <w:szCs w:val="24"/>
        </w:rPr>
        <w:t xml:space="preserve">ο </w:t>
      </w:r>
      <w:r>
        <w:rPr>
          <w:rFonts w:eastAsia="Times New Roman"/>
          <w:color w:val="1D2228"/>
          <w:szCs w:val="24"/>
        </w:rPr>
        <w:t>Υ</w:t>
      </w:r>
      <w:r w:rsidRPr="006F7001">
        <w:rPr>
          <w:rFonts w:eastAsia="Times New Roman"/>
          <w:color w:val="1D2228"/>
          <w:szCs w:val="24"/>
        </w:rPr>
        <w:t xml:space="preserve">πουργός μιλούσε επί </w:t>
      </w:r>
      <w:r>
        <w:rPr>
          <w:rFonts w:eastAsia="Times New Roman"/>
          <w:color w:val="1D2228"/>
          <w:szCs w:val="24"/>
        </w:rPr>
        <w:t xml:space="preserve">σαράντα λεπτά και άλλα δέκα-δεκαπέντε </w:t>
      </w:r>
      <w:r w:rsidRPr="006F7001">
        <w:rPr>
          <w:rFonts w:eastAsia="Times New Roman"/>
          <w:color w:val="1D2228"/>
          <w:szCs w:val="24"/>
        </w:rPr>
        <w:t>λεπτά γίνεται αυτός ο σκυλοκαβγάς ανάμεσα στον ΣΥΡΙΖΑ</w:t>
      </w:r>
      <w:r>
        <w:rPr>
          <w:rFonts w:eastAsia="Times New Roman"/>
          <w:color w:val="1D2228"/>
          <w:szCs w:val="24"/>
        </w:rPr>
        <w:t>,</w:t>
      </w:r>
      <w:r w:rsidRPr="006F7001">
        <w:rPr>
          <w:rFonts w:eastAsia="Times New Roman"/>
          <w:color w:val="1D2228"/>
          <w:szCs w:val="24"/>
        </w:rPr>
        <w:t xml:space="preserve"> στο ΠΑΣΟΚ</w:t>
      </w:r>
      <w:r>
        <w:rPr>
          <w:rFonts w:eastAsia="Times New Roman"/>
          <w:color w:val="1D2228"/>
          <w:szCs w:val="24"/>
        </w:rPr>
        <w:t xml:space="preserve"> ή </w:t>
      </w:r>
      <w:r>
        <w:rPr>
          <w:rFonts w:eastAsia="Times New Roman"/>
          <w:color w:val="1D2228"/>
          <w:szCs w:val="24"/>
        </w:rPr>
        <w:t xml:space="preserve">για </w:t>
      </w:r>
      <w:r>
        <w:rPr>
          <w:rFonts w:eastAsia="Times New Roman"/>
          <w:color w:val="1D2228"/>
          <w:szCs w:val="24"/>
        </w:rPr>
        <w:t xml:space="preserve">να το προσωποποιήσω, </w:t>
      </w:r>
      <w:r w:rsidRPr="006F7001">
        <w:rPr>
          <w:rFonts w:eastAsia="Times New Roman"/>
          <w:color w:val="1D2228"/>
          <w:szCs w:val="24"/>
        </w:rPr>
        <w:t>ανάμεσα στον κύριο Υπουργό</w:t>
      </w:r>
      <w:r>
        <w:rPr>
          <w:rFonts w:eastAsia="Times New Roman"/>
          <w:color w:val="1D2228"/>
          <w:szCs w:val="24"/>
        </w:rPr>
        <w:t>,</w:t>
      </w:r>
      <w:r w:rsidRPr="006F7001">
        <w:rPr>
          <w:rFonts w:eastAsia="Times New Roman"/>
          <w:color w:val="1D2228"/>
          <w:szCs w:val="24"/>
        </w:rPr>
        <w:t xml:space="preserve"> ως πρώην στέλεχος του ΠΑΣΟΚ</w:t>
      </w:r>
      <w:r>
        <w:rPr>
          <w:rFonts w:eastAsia="Times New Roman"/>
          <w:color w:val="1D2228"/>
          <w:szCs w:val="24"/>
        </w:rPr>
        <w:t>,</w:t>
      </w:r>
      <w:r w:rsidRPr="006F7001">
        <w:rPr>
          <w:rFonts w:eastAsia="Times New Roman"/>
          <w:color w:val="1D2228"/>
          <w:szCs w:val="24"/>
        </w:rPr>
        <w:t xml:space="preserve"> με τους </w:t>
      </w:r>
      <w:r>
        <w:rPr>
          <w:rFonts w:eastAsia="Times New Roman"/>
          <w:color w:val="1D2228"/>
          <w:szCs w:val="24"/>
        </w:rPr>
        <w:t xml:space="preserve">νυν </w:t>
      </w:r>
      <w:r w:rsidRPr="006F7001">
        <w:rPr>
          <w:rFonts w:eastAsia="Times New Roman"/>
          <w:color w:val="1D2228"/>
          <w:szCs w:val="24"/>
        </w:rPr>
        <w:t>αμετανόητους</w:t>
      </w:r>
      <w:r>
        <w:rPr>
          <w:rFonts w:eastAsia="Times New Roman"/>
          <w:color w:val="1D2228"/>
          <w:szCs w:val="24"/>
        </w:rPr>
        <w:t>.</w:t>
      </w:r>
    </w:p>
    <w:p w14:paraId="224A1B71" w14:textId="77777777" w:rsidR="0081027C" w:rsidRDefault="00F5028E">
      <w:pPr>
        <w:spacing w:line="600" w:lineRule="auto"/>
        <w:ind w:firstLine="720"/>
        <w:jc w:val="both"/>
        <w:rPr>
          <w:rFonts w:eastAsia="Times New Roman"/>
          <w:color w:val="1D2228"/>
          <w:szCs w:val="24"/>
        </w:rPr>
      </w:pPr>
      <w:r w:rsidRPr="00586756">
        <w:rPr>
          <w:rFonts w:eastAsia="Times New Roman"/>
          <w:b/>
          <w:color w:val="1D2228"/>
          <w:szCs w:val="24"/>
        </w:rPr>
        <w:t xml:space="preserve">ΝΙΚΟΛΑΟΣ ΗΓΟΥΜΕΝΙΔΗΣ: </w:t>
      </w:r>
      <w:r w:rsidRPr="00586756">
        <w:rPr>
          <w:rFonts w:eastAsia="Times New Roman"/>
          <w:color w:val="1D2228"/>
          <w:szCs w:val="24"/>
        </w:rPr>
        <w:t>Γιατί δεν παίρνεις θέση γι’ αυτά που ακούς;</w:t>
      </w:r>
    </w:p>
    <w:p w14:paraId="224A1B72" w14:textId="77777777" w:rsidR="0081027C" w:rsidRDefault="00F5028E">
      <w:pPr>
        <w:spacing w:line="600" w:lineRule="auto"/>
        <w:ind w:firstLine="720"/>
        <w:jc w:val="both"/>
        <w:rPr>
          <w:rFonts w:eastAsia="Times New Roman"/>
          <w:color w:val="1D2228"/>
          <w:szCs w:val="24"/>
        </w:rPr>
      </w:pPr>
      <w:r>
        <w:rPr>
          <w:rFonts w:eastAsia="Times New Roman" w:cs="Times New Roman"/>
          <w:b/>
          <w:szCs w:val="24"/>
        </w:rPr>
        <w:t xml:space="preserve">ΠΡΟΕΔΡΕΥΩΝ (Μάριος Γεωργιάδης): </w:t>
      </w:r>
      <w:r w:rsidRPr="00586756">
        <w:rPr>
          <w:rFonts w:eastAsia="Times New Roman" w:cs="Times New Roman"/>
          <w:szCs w:val="24"/>
        </w:rPr>
        <w:t xml:space="preserve">Κύριε </w:t>
      </w:r>
      <w:proofErr w:type="spellStart"/>
      <w:r w:rsidRPr="00586756">
        <w:rPr>
          <w:rFonts w:eastAsia="Times New Roman" w:cs="Times New Roman"/>
          <w:szCs w:val="24"/>
        </w:rPr>
        <w:t>Ηγουμενίδη</w:t>
      </w:r>
      <w:proofErr w:type="spellEnd"/>
      <w:r w:rsidRPr="00586756">
        <w:rPr>
          <w:rFonts w:eastAsia="Times New Roman" w:cs="Times New Roman"/>
          <w:szCs w:val="24"/>
        </w:rPr>
        <w:t xml:space="preserve">, </w:t>
      </w:r>
      <w:r>
        <w:rPr>
          <w:rFonts w:eastAsia="Times New Roman" w:cs="Times New Roman"/>
          <w:szCs w:val="24"/>
        </w:rPr>
        <w:t>μη διακόπτετε</w:t>
      </w:r>
      <w:r w:rsidRPr="00586756">
        <w:rPr>
          <w:rFonts w:eastAsia="Times New Roman" w:cs="Times New Roman"/>
          <w:szCs w:val="24"/>
        </w:rPr>
        <w:t>!</w:t>
      </w:r>
    </w:p>
    <w:p w14:paraId="224A1B73" w14:textId="77777777" w:rsidR="0081027C" w:rsidRDefault="00F5028E">
      <w:pPr>
        <w:spacing w:line="600" w:lineRule="auto"/>
        <w:ind w:firstLine="720"/>
        <w:jc w:val="both"/>
        <w:rPr>
          <w:rFonts w:eastAsia="Times New Roman"/>
          <w:color w:val="1D2228"/>
          <w:szCs w:val="24"/>
        </w:rPr>
      </w:pPr>
      <w:r w:rsidRPr="00DB4CCD">
        <w:rPr>
          <w:rFonts w:eastAsia="Times New Roman"/>
          <w:b/>
          <w:color w:val="1D2228"/>
          <w:szCs w:val="24"/>
        </w:rPr>
        <w:t xml:space="preserve">ΕΜΜΑΝΟΥΗΛ ΣΥΝΤΥΧΑΚΗΣ: </w:t>
      </w:r>
      <w:r w:rsidRPr="00586756">
        <w:rPr>
          <w:rFonts w:eastAsia="Times New Roman"/>
          <w:color w:val="1D2228"/>
          <w:szCs w:val="24"/>
        </w:rPr>
        <w:t>Επαναλαμβάνω</w:t>
      </w:r>
      <w:r>
        <w:rPr>
          <w:rFonts w:eastAsia="Times New Roman"/>
          <w:color w:val="1D2228"/>
          <w:szCs w:val="24"/>
        </w:rPr>
        <w:t>,</w:t>
      </w:r>
      <w:r w:rsidRPr="00586756">
        <w:rPr>
          <w:rFonts w:eastAsia="Times New Roman"/>
          <w:color w:val="1D2228"/>
          <w:szCs w:val="24"/>
        </w:rPr>
        <w:t xml:space="preserve"> </w:t>
      </w:r>
      <w:r>
        <w:rPr>
          <w:rFonts w:eastAsia="Times New Roman"/>
          <w:color w:val="1D2228"/>
          <w:szCs w:val="24"/>
        </w:rPr>
        <w:t>ποσώ</w:t>
      </w:r>
      <w:r w:rsidRPr="006F7001">
        <w:rPr>
          <w:rFonts w:eastAsia="Times New Roman"/>
          <w:color w:val="1D2228"/>
          <w:szCs w:val="24"/>
        </w:rPr>
        <w:t xml:space="preserve">ς </w:t>
      </w:r>
      <w:r>
        <w:rPr>
          <w:rFonts w:eastAsia="Times New Roman"/>
          <w:color w:val="1D2228"/>
          <w:szCs w:val="24"/>
        </w:rPr>
        <w:t>αφορά τους Κ</w:t>
      </w:r>
      <w:r w:rsidRPr="006F7001">
        <w:rPr>
          <w:rFonts w:eastAsia="Times New Roman"/>
          <w:color w:val="1D2228"/>
          <w:szCs w:val="24"/>
        </w:rPr>
        <w:t>ρητικούς</w:t>
      </w:r>
      <w:r>
        <w:rPr>
          <w:rFonts w:eastAsia="Times New Roman"/>
          <w:color w:val="1D2228"/>
          <w:szCs w:val="24"/>
        </w:rPr>
        <w:t xml:space="preserve">, τους </w:t>
      </w:r>
      <w:proofErr w:type="spellStart"/>
      <w:r>
        <w:rPr>
          <w:rFonts w:eastAsia="Times New Roman"/>
          <w:color w:val="1D2228"/>
          <w:szCs w:val="24"/>
        </w:rPr>
        <w:t>Καστελιανούς</w:t>
      </w:r>
      <w:proofErr w:type="spellEnd"/>
      <w:r>
        <w:rPr>
          <w:rFonts w:eastAsia="Times New Roman"/>
          <w:color w:val="1D2228"/>
          <w:szCs w:val="24"/>
        </w:rPr>
        <w:t xml:space="preserve">, </w:t>
      </w:r>
      <w:r w:rsidRPr="006F7001">
        <w:rPr>
          <w:rFonts w:eastAsia="Times New Roman"/>
          <w:color w:val="1D2228"/>
          <w:szCs w:val="24"/>
        </w:rPr>
        <w:t>αν είναι λιγότερο ή περισσότερο διαπλεκόμ</w:t>
      </w:r>
      <w:r w:rsidRPr="006F7001">
        <w:rPr>
          <w:rFonts w:eastAsia="Times New Roman"/>
          <w:color w:val="1D2228"/>
          <w:szCs w:val="24"/>
        </w:rPr>
        <w:t xml:space="preserve">ενος ο ένας ή ο </w:t>
      </w:r>
      <w:r>
        <w:rPr>
          <w:rFonts w:eastAsia="Times New Roman"/>
          <w:color w:val="1D2228"/>
          <w:szCs w:val="24"/>
        </w:rPr>
        <w:t>άλλος. Ε</w:t>
      </w:r>
      <w:r w:rsidRPr="006F7001">
        <w:rPr>
          <w:rFonts w:eastAsia="Times New Roman"/>
          <w:color w:val="1D2228"/>
          <w:szCs w:val="24"/>
        </w:rPr>
        <w:t>ιλικρινά μιλάω</w:t>
      </w:r>
      <w:r>
        <w:rPr>
          <w:rFonts w:eastAsia="Times New Roman"/>
          <w:color w:val="1D2228"/>
          <w:szCs w:val="24"/>
        </w:rPr>
        <w:t>. Κ</w:t>
      </w:r>
      <w:r w:rsidRPr="006F7001">
        <w:rPr>
          <w:rFonts w:eastAsia="Times New Roman"/>
          <w:color w:val="1D2228"/>
          <w:szCs w:val="24"/>
        </w:rPr>
        <w:t>αι οι δύο πετά</w:t>
      </w:r>
      <w:r>
        <w:rPr>
          <w:rFonts w:eastAsia="Times New Roman"/>
          <w:color w:val="1D2228"/>
          <w:szCs w:val="24"/>
        </w:rPr>
        <w:t>νε τη</w:t>
      </w:r>
      <w:r w:rsidRPr="006F7001">
        <w:rPr>
          <w:rFonts w:eastAsia="Times New Roman"/>
          <w:color w:val="1D2228"/>
          <w:szCs w:val="24"/>
        </w:rPr>
        <w:t xml:space="preserve"> μπάλα στην κερκίδα </w:t>
      </w:r>
      <w:r w:rsidRPr="006F7001">
        <w:rPr>
          <w:rFonts w:eastAsia="Times New Roman"/>
          <w:color w:val="1D2228"/>
          <w:szCs w:val="24"/>
        </w:rPr>
        <w:lastRenderedPageBreak/>
        <w:t>και ξέρετε γιατί</w:t>
      </w:r>
      <w:r>
        <w:rPr>
          <w:rFonts w:eastAsia="Times New Roman"/>
          <w:color w:val="1D2228"/>
          <w:szCs w:val="24"/>
        </w:rPr>
        <w:t>; Ο κύριος Υ</w:t>
      </w:r>
      <w:r w:rsidRPr="006F7001">
        <w:rPr>
          <w:rFonts w:eastAsia="Times New Roman"/>
          <w:color w:val="1D2228"/>
          <w:szCs w:val="24"/>
        </w:rPr>
        <w:t>πουργός δεν είπε ολόκληρη την αλήθεια</w:t>
      </w:r>
      <w:r>
        <w:rPr>
          <w:rFonts w:eastAsia="Times New Roman"/>
          <w:color w:val="1D2228"/>
          <w:szCs w:val="24"/>
        </w:rPr>
        <w:t>. Κ</w:t>
      </w:r>
      <w:r w:rsidRPr="006F7001">
        <w:rPr>
          <w:rFonts w:eastAsia="Times New Roman"/>
          <w:color w:val="1D2228"/>
          <w:szCs w:val="24"/>
        </w:rPr>
        <w:t>αι όταν δεν λες ολόκληρη την αλήθεια</w:t>
      </w:r>
      <w:r>
        <w:rPr>
          <w:rFonts w:eastAsia="Times New Roman"/>
          <w:color w:val="1D2228"/>
          <w:szCs w:val="24"/>
        </w:rPr>
        <w:t>,</w:t>
      </w:r>
      <w:r w:rsidRPr="006F7001">
        <w:rPr>
          <w:rFonts w:eastAsia="Times New Roman"/>
          <w:color w:val="1D2228"/>
          <w:szCs w:val="24"/>
        </w:rPr>
        <w:t xml:space="preserve"> είναι χειρότερο από το να λες το ψέμα</w:t>
      </w:r>
      <w:r>
        <w:rPr>
          <w:rFonts w:eastAsia="Times New Roman"/>
          <w:color w:val="1D2228"/>
          <w:szCs w:val="24"/>
        </w:rPr>
        <w:t xml:space="preserve">. Είπε ότι </w:t>
      </w:r>
      <w:r w:rsidRPr="006F7001">
        <w:rPr>
          <w:rFonts w:eastAsia="Times New Roman"/>
          <w:color w:val="1D2228"/>
          <w:szCs w:val="24"/>
        </w:rPr>
        <w:t>είναι</w:t>
      </w:r>
      <w:r>
        <w:rPr>
          <w:rFonts w:eastAsia="Times New Roman"/>
          <w:color w:val="1D2228"/>
          <w:szCs w:val="24"/>
        </w:rPr>
        <w:t xml:space="preserve"> ένα</w:t>
      </w:r>
      <w:r w:rsidRPr="006F7001">
        <w:rPr>
          <w:rFonts w:eastAsia="Times New Roman"/>
          <w:color w:val="1D2228"/>
          <w:szCs w:val="24"/>
        </w:rPr>
        <w:t xml:space="preserve"> δημόσιο </w:t>
      </w:r>
      <w:r>
        <w:rPr>
          <w:rFonts w:eastAsia="Times New Roman"/>
          <w:color w:val="1D2228"/>
          <w:szCs w:val="24"/>
        </w:rPr>
        <w:t>αερο</w:t>
      </w:r>
      <w:r>
        <w:rPr>
          <w:rFonts w:eastAsia="Times New Roman"/>
          <w:color w:val="1D2228"/>
          <w:szCs w:val="24"/>
        </w:rPr>
        <w:t xml:space="preserve">δρόμιο. Ε, δεν είναι δημόσιο! Γιατί το λέτε ότι είναι δημόσιο </w:t>
      </w:r>
      <w:r w:rsidRPr="006F7001">
        <w:rPr>
          <w:rFonts w:eastAsia="Times New Roman"/>
          <w:color w:val="1D2228"/>
          <w:szCs w:val="24"/>
        </w:rPr>
        <w:t>και μάλιστα</w:t>
      </w:r>
      <w:r>
        <w:rPr>
          <w:rFonts w:eastAsia="Times New Roman"/>
          <w:color w:val="1D2228"/>
          <w:szCs w:val="24"/>
        </w:rPr>
        <w:t>,</w:t>
      </w:r>
      <w:r w:rsidRPr="006F7001">
        <w:rPr>
          <w:rFonts w:eastAsia="Times New Roman"/>
          <w:color w:val="1D2228"/>
          <w:szCs w:val="24"/>
        </w:rPr>
        <w:t xml:space="preserve"> ανήκει στο</w:t>
      </w:r>
      <w:r>
        <w:rPr>
          <w:rFonts w:eastAsia="Times New Roman"/>
          <w:color w:val="1D2228"/>
          <w:szCs w:val="24"/>
        </w:rPr>
        <w:t>ν</w:t>
      </w:r>
      <w:r w:rsidRPr="006F7001">
        <w:rPr>
          <w:rFonts w:eastAsia="Times New Roman"/>
          <w:color w:val="1D2228"/>
          <w:szCs w:val="24"/>
        </w:rPr>
        <w:t xml:space="preserve"> λαό της </w:t>
      </w:r>
      <w:r>
        <w:rPr>
          <w:rFonts w:eastAsia="Times New Roman"/>
          <w:color w:val="1D2228"/>
          <w:szCs w:val="24"/>
        </w:rPr>
        <w:t xml:space="preserve">Κρήτης; </w:t>
      </w:r>
    </w:p>
    <w:p w14:paraId="224A1B74"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t>Α</w:t>
      </w:r>
      <w:r w:rsidRPr="006F7001">
        <w:rPr>
          <w:rFonts w:eastAsia="Times New Roman"/>
          <w:color w:val="1D2228"/>
          <w:szCs w:val="24"/>
        </w:rPr>
        <w:t>πό που κι ως που</w:t>
      </w:r>
      <w:r>
        <w:rPr>
          <w:rFonts w:eastAsia="Times New Roman"/>
          <w:color w:val="1D2228"/>
          <w:szCs w:val="24"/>
        </w:rPr>
        <w:t>; Ε</w:t>
      </w:r>
      <w:r w:rsidRPr="006F7001">
        <w:rPr>
          <w:rFonts w:eastAsia="Times New Roman"/>
          <w:color w:val="1D2228"/>
          <w:szCs w:val="24"/>
        </w:rPr>
        <w:t xml:space="preserve">πί </w:t>
      </w:r>
      <w:r>
        <w:rPr>
          <w:rFonts w:eastAsia="Times New Roman"/>
          <w:color w:val="1D2228"/>
          <w:szCs w:val="24"/>
        </w:rPr>
        <w:t>σαράντα</w:t>
      </w:r>
      <w:r w:rsidRPr="006F7001">
        <w:rPr>
          <w:rFonts w:eastAsia="Times New Roman"/>
          <w:color w:val="1D2228"/>
          <w:szCs w:val="24"/>
        </w:rPr>
        <w:t xml:space="preserve"> λεπτά δεν μπορέσατε να τεκμηριώσετε ότι είναι </w:t>
      </w:r>
      <w:r>
        <w:rPr>
          <w:rFonts w:eastAsia="Times New Roman"/>
          <w:color w:val="1D2228"/>
          <w:szCs w:val="24"/>
        </w:rPr>
        <w:t>ένα δημόσιο αεροδρόμιο. Ε</w:t>
      </w:r>
      <w:r w:rsidRPr="006F7001">
        <w:rPr>
          <w:rFonts w:eastAsia="Times New Roman"/>
          <w:color w:val="1D2228"/>
          <w:szCs w:val="24"/>
        </w:rPr>
        <w:t>ίναι ένα αμιγώς ιδιωτικό αε</w:t>
      </w:r>
      <w:r>
        <w:rPr>
          <w:rFonts w:eastAsia="Times New Roman"/>
          <w:color w:val="1D2228"/>
          <w:szCs w:val="24"/>
        </w:rPr>
        <w:t>ροδρόμιο</w:t>
      </w:r>
      <w:r>
        <w:rPr>
          <w:rFonts w:eastAsia="Times New Roman"/>
          <w:color w:val="1D2228"/>
          <w:szCs w:val="24"/>
        </w:rPr>
        <w:t>,</w:t>
      </w:r>
      <w:r>
        <w:rPr>
          <w:rFonts w:eastAsia="Times New Roman"/>
          <w:color w:val="1D2228"/>
          <w:szCs w:val="24"/>
        </w:rPr>
        <w:t xml:space="preserve"> με μια αποικιοκρατική σύ</w:t>
      </w:r>
      <w:r w:rsidRPr="006F7001">
        <w:rPr>
          <w:rFonts w:eastAsia="Times New Roman"/>
          <w:color w:val="1D2228"/>
          <w:szCs w:val="24"/>
        </w:rPr>
        <w:t>μβαση</w:t>
      </w:r>
      <w:r>
        <w:rPr>
          <w:rFonts w:eastAsia="Times New Roman"/>
          <w:color w:val="1D2228"/>
          <w:szCs w:val="24"/>
        </w:rPr>
        <w:t>, δίνετε</w:t>
      </w:r>
      <w:r w:rsidRPr="006F7001">
        <w:rPr>
          <w:rFonts w:eastAsia="Times New Roman"/>
          <w:color w:val="1D2228"/>
          <w:szCs w:val="24"/>
        </w:rPr>
        <w:t xml:space="preserve"> </w:t>
      </w:r>
      <w:r>
        <w:rPr>
          <w:rFonts w:eastAsia="Times New Roman"/>
          <w:color w:val="1D2228"/>
          <w:szCs w:val="24"/>
        </w:rPr>
        <w:t>τσάμπα</w:t>
      </w:r>
      <w:r w:rsidRPr="006F7001">
        <w:rPr>
          <w:rFonts w:eastAsia="Times New Roman"/>
          <w:color w:val="1D2228"/>
          <w:szCs w:val="24"/>
        </w:rPr>
        <w:t xml:space="preserve"> την κατασκευή </w:t>
      </w:r>
      <w:r>
        <w:rPr>
          <w:rFonts w:eastAsia="Times New Roman"/>
          <w:color w:val="1D2228"/>
          <w:szCs w:val="24"/>
        </w:rPr>
        <w:t xml:space="preserve">αυτού </w:t>
      </w:r>
      <w:r w:rsidRPr="006F7001">
        <w:rPr>
          <w:rFonts w:eastAsia="Times New Roman"/>
          <w:color w:val="1D2228"/>
          <w:szCs w:val="24"/>
        </w:rPr>
        <w:t>το</w:t>
      </w:r>
      <w:r>
        <w:rPr>
          <w:rFonts w:eastAsia="Times New Roman"/>
          <w:color w:val="1D2228"/>
          <w:szCs w:val="24"/>
        </w:rPr>
        <w:t>υ αεροδρομίου σ</w:t>
      </w:r>
      <w:r w:rsidRPr="006F7001">
        <w:rPr>
          <w:rFonts w:eastAsia="Times New Roman"/>
          <w:color w:val="1D2228"/>
          <w:szCs w:val="24"/>
        </w:rPr>
        <w:t>τις εταιρείες</w:t>
      </w:r>
      <w:r>
        <w:rPr>
          <w:rFonts w:eastAsia="Times New Roman"/>
          <w:color w:val="1D2228"/>
          <w:szCs w:val="24"/>
        </w:rPr>
        <w:t xml:space="preserve">, τις προικοδοτείτε με </w:t>
      </w:r>
      <w:r w:rsidRPr="006F7001">
        <w:rPr>
          <w:rFonts w:eastAsia="Times New Roman"/>
          <w:color w:val="1D2228"/>
          <w:szCs w:val="24"/>
        </w:rPr>
        <w:t>180 εκατομμύρια</w:t>
      </w:r>
      <w:r>
        <w:rPr>
          <w:rFonts w:eastAsia="Times New Roman"/>
          <w:color w:val="1D2228"/>
          <w:szCs w:val="24"/>
        </w:rPr>
        <w:t>. Κ</w:t>
      </w:r>
      <w:r w:rsidRPr="006F7001">
        <w:rPr>
          <w:rFonts w:eastAsia="Times New Roman"/>
          <w:color w:val="1D2228"/>
          <w:szCs w:val="24"/>
        </w:rPr>
        <w:t>αι μέσα σε έξι χρόνια</w:t>
      </w:r>
      <w:r>
        <w:rPr>
          <w:rFonts w:eastAsia="Times New Roman"/>
          <w:color w:val="1D2228"/>
          <w:szCs w:val="24"/>
        </w:rPr>
        <w:t>,</w:t>
      </w:r>
      <w:r w:rsidRPr="006F7001">
        <w:rPr>
          <w:rFonts w:eastAsia="Times New Roman"/>
          <w:color w:val="1D2228"/>
          <w:szCs w:val="24"/>
        </w:rPr>
        <w:t xml:space="preserve"> θα έχουν ξεμπερδέψει και θα πάρουν αμύθητα κέρδη από αυτή</w:t>
      </w:r>
      <w:r>
        <w:rPr>
          <w:rFonts w:eastAsia="Times New Roman"/>
          <w:color w:val="1D2228"/>
          <w:szCs w:val="24"/>
        </w:rPr>
        <w:t>ν</w:t>
      </w:r>
      <w:r w:rsidRPr="006F7001">
        <w:rPr>
          <w:rFonts w:eastAsia="Times New Roman"/>
          <w:color w:val="1D2228"/>
          <w:szCs w:val="24"/>
        </w:rPr>
        <w:t xml:space="preserve"> την ιστορία</w:t>
      </w:r>
      <w:r>
        <w:rPr>
          <w:rFonts w:eastAsia="Times New Roman"/>
          <w:color w:val="1D2228"/>
          <w:szCs w:val="24"/>
        </w:rPr>
        <w:t xml:space="preserve">. </w:t>
      </w:r>
      <w:r>
        <w:rPr>
          <w:rFonts w:eastAsia="Times New Roman"/>
          <w:color w:val="1D2228"/>
          <w:szCs w:val="24"/>
        </w:rPr>
        <w:t>Φ</w:t>
      </w:r>
      <w:r>
        <w:rPr>
          <w:rFonts w:eastAsia="Times New Roman"/>
          <w:color w:val="1D2228"/>
          <w:szCs w:val="24"/>
        </w:rPr>
        <w:t>υσικά</w:t>
      </w:r>
      <w:r>
        <w:rPr>
          <w:rFonts w:eastAsia="Times New Roman"/>
          <w:color w:val="1D2228"/>
          <w:szCs w:val="24"/>
        </w:rPr>
        <w:t>,</w:t>
      </w:r>
      <w:r>
        <w:rPr>
          <w:rFonts w:eastAsia="Times New Roman"/>
          <w:color w:val="1D2228"/>
          <w:szCs w:val="24"/>
        </w:rPr>
        <w:t xml:space="preserve"> με το Β</w:t>
      </w:r>
      <w:r w:rsidRPr="006F7001">
        <w:rPr>
          <w:rFonts w:eastAsia="Times New Roman"/>
          <w:color w:val="1D2228"/>
          <w:szCs w:val="24"/>
        </w:rPr>
        <w:t xml:space="preserve">όρειο </w:t>
      </w:r>
      <w:r>
        <w:rPr>
          <w:rFonts w:eastAsia="Times New Roman"/>
          <w:color w:val="1D2228"/>
          <w:szCs w:val="24"/>
        </w:rPr>
        <w:t>Ο</w:t>
      </w:r>
      <w:r w:rsidRPr="006F7001">
        <w:rPr>
          <w:rFonts w:eastAsia="Times New Roman"/>
          <w:color w:val="1D2228"/>
          <w:szCs w:val="24"/>
        </w:rPr>
        <w:t>δι</w:t>
      </w:r>
      <w:r w:rsidRPr="006F7001">
        <w:rPr>
          <w:rFonts w:eastAsia="Times New Roman"/>
          <w:color w:val="1D2228"/>
          <w:szCs w:val="24"/>
        </w:rPr>
        <w:t xml:space="preserve">κό </w:t>
      </w:r>
      <w:r>
        <w:rPr>
          <w:rFonts w:eastAsia="Times New Roman"/>
          <w:color w:val="1D2228"/>
          <w:szCs w:val="24"/>
        </w:rPr>
        <w:t>Ά</w:t>
      </w:r>
      <w:r w:rsidRPr="006F7001">
        <w:rPr>
          <w:rFonts w:eastAsia="Times New Roman"/>
          <w:color w:val="1D2228"/>
          <w:szCs w:val="24"/>
        </w:rPr>
        <w:t>ξονα και τους συνδετήρ</w:t>
      </w:r>
      <w:r>
        <w:rPr>
          <w:rFonts w:eastAsia="Times New Roman"/>
          <w:color w:val="1D2228"/>
          <w:szCs w:val="24"/>
        </w:rPr>
        <w:t xml:space="preserve">ιους </w:t>
      </w:r>
      <w:proofErr w:type="spellStart"/>
      <w:r>
        <w:rPr>
          <w:rFonts w:eastAsia="Times New Roman"/>
          <w:color w:val="1D2228"/>
          <w:szCs w:val="24"/>
        </w:rPr>
        <w:t>δρόμους</w:t>
      </w:r>
      <w:r>
        <w:rPr>
          <w:rFonts w:eastAsia="Times New Roman"/>
          <w:color w:val="1D2228"/>
          <w:szCs w:val="24"/>
        </w:rPr>
        <w:t>,</w:t>
      </w:r>
      <w:r w:rsidRPr="006F7001">
        <w:rPr>
          <w:rFonts w:eastAsia="Times New Roman"/>
          <w:color w:val="1D2228"/>
          <w:szCs w:val="24"/>
        </w:rPr>
        <w:t>θα</w:t>
      </w:r>
      <w:proofErr w:type="spellEnd"/>
      <w:r w:rsidRPr="006F7001">
        <w:rPr>
          <w:rFonts w:eastAsia="Times New Roman"/>
          <w:color w:val="1D2228"/>
          <w:szCs w:val="24"/>
        </w:rPr>
        <w:t xml:space="preserve"> κληθεί να πληρώσει ο </w:t>
      </w:r>
      <w:proofErr w:type="spellStart"/>
      <w:r>
        <w:rPr>
          <w:rFonts w:eastAsia="Times New Roman"/>
          <w:color w:val="1D2228"/>
          <w:szCs w:val="24"/>
        </w:rPr>
        <w:t>Καστελιανός</w:t>
      </w:r>
      <w:proofErr w:type="spellEnd"/>
      <w:r>
        <w:rPr>
          <w:rFonts w:eastAsia="Times New Roman"/>
          <w:color w:val="1D2228"/>
          <w:szCs w:val="24"/>
        </w:rPr>
        <w:t>, φεύγο</w:t>
      </w:r>
      <w:r w:rsidRPr="006F7001">
        <w:rPr>
          <w:rFonts w:eastAsia="Times New Roman"/>
          <w:color w:val="1D2228"/>
          <w:szCs w:val="24"/>
        </w:rPr>
        <w:t>ντας από το Καστέλι για να πάει</w:t>
      </w:r>
      <w:r>
        <w:rPr>
          <w:rFonts w:eastAsia="Times New Roman"/>
          <w:color w:val="1D2228"/>
          <w:szCs w:val="24"/>
        </w:rPr>
        <w:t xml:space="preserve"> σ</w:t>
      </w:r>
      <w:r w:rsidRPr="006F7001">
        <w:rPr>
          <w:rFonts w:eastAsia="Times New Roman"/>
          <w:color w:val="1D2228"/>
          <w:szCs w:val="24"/>
        </w:rPr>
        <w:t>τη Χερσόνησο</w:t>
      </w:r>
      <w:r>
        <w:rPr>
          <w:rFonts w:eastAsia="Times New Roman"/>
          <w:color w:val="1D2228"/>
          <w:szCs w:val="24"/>
        </w:rPr>
        <w:t>,</w:t>
      </w:r>
      <w:r w:rsidRPr="006F7001">
        <w:rPr>
          <w:rFonts w:eastAsia="Times New Roman"/>
          <w:color w:val="1D2228"/>
          <w:szCs w:val="24"/>
        </w:rPr>
        <w:t xml:space="preserve"> αν θέλει να πάει στο Ηράκλειο ή αν θέλει να πάει στα Χανιά ή στον Άγιο Νικόλαο</w:t>
      </w:r>
      <w:r>
        <w:rPr>
          <w:rFonts w:eastAsia="Times New Roman"/>
          <w:color w:val="1D2228"/>
          <w:szCs w:val="24"/>
        </w:rPr>
        <w:t>.</w:t>
      </w:r>
    </w:p>
    <w:p w14:paraId="224A1B75" w14:textId="77777777" w:rsidR="0081027C" w:rsidRDefault="00F5028E">
      <w:pPr>
        <w:spacing w:line="600" w:lineRule="auto"/>
        <w:ind w:firstLine="720"/>
        <w:jc w:val="both"/>
        <w:rPr>
          <w:rFonts w:eastAsia="Times New Roman"/>
          <w:color w:val="1D2228"/>
          <w:szCs w:val="24"/>
        </w:rPr>
      </w:pPr>
      <w:r w:rsidRPr="006F7001">
        <w:rPr>
          <w:rFonts w:eastAsia="Times New Roman"/>
          <w:color w:val="1D2228"/>
          <w:szCs w:val="24"/>
        </w:rPr>
        <w:lastRenderedPageBreak/>
        <w:t>Να</w:t>
      </w:r>
      <w:r>
        <w:rPr>
          <w:rFonts w:eastAsia="Times New Roman"/>
          <w:color w:val="1D2228"/>
          <w:szCs w:val="24"/>
        </w:rPr>
        <w:t>,</w:t>
      </w:r>
      <w:r w:rsidRPr="006F7001">
        <w:rPr>
          <w:rFonts w:eastAsia="Times New Roman"/>
          <w:color w:val="1D2228"/>
          <w:szCs w:val="24"/>
        </w:rPr>
        <w:t xml:space="preserve"> λοιπόν</w:t>
      </w:r>
      <w:r>
        <w:rPr>
          <w:rFonts w:eastAsia="Times New Roman"/>
          <w:color w:val="1D2228"/>
          <w:szCs w:val="24"/>
        </w:rPr>
        <w:t>,</w:t>
      </w:r>
      <w:r w:rsidRPr="006F7001">
        <w:rPr>
          <w:rFonts w:eastAsia="Times New Roman"/>
          <w:color w:val="1D2228"/>
          <w:szCs w:val="24"/>
        </w:rPr>
        <w:t xml:space="preserve"> γιατί δεν λέτε ολόκληρη την αλήθεια</w:t>
      </w:r>
      <w:r>
        <w:rPr>
          <w:rFonts w:eastAsia="Times New Roman"/>
          <w:color w:val="1D2228"/>
          <w:szCs w:val="24"/>
        </w:rPr>
        <w:t>.</w:t>
      </w:r>
      <w:r>
        <w:rPr>
          <w:rFonts w:eastAsia="Times New Roman"/>
          <w:color w:val="1D2228"/>
          <w:szCs w:val="24"/>
        </w:rPr>
        <w:t xml:space="preserve"> Κ</w:t>
      </w:r>
      <w:r w:rsidRPr="006F7001">
        <w:rPr>
          <w:rFonts w:eastAsia="Times New Roman"/>
          <w:color w:val="1D2228"/>
          <w:szCs w:val="24"/>
        </w:rPr>
        <w:t>αι αυτή η στρατηγική για την ιδιωτικοποίηση των αεροδρομίων</w:t>
      </w:r>
      <w:r>
        <w:rPr>
          <w:rFonts w:eastAsia="Times New Roman"/>
          <w:color w:val="1D2228"/>
          <w:szCs w:val="24"/>
        </w:rPr>
        <w:t>,</w:t>
      </w:r>
      <w:r w:rsidRPr="006F7001">
        <w:rPr>
          <w:rFonts w:eastAsia="Times New Roman"/>
          <w:color w:val="1D2228"/>
          <w:szCs w:val="24"/>
        </w:rPr>
        <w:t xml:space="preserve"> που ξεκίνησε με την ιδιωτικοποίηση των </w:t>
      </w:r>
      <w:r>
        <w:rPr>
          <w:rFonts w:eastAsia="Times New Roman"/>
          <w:color w:val="1D2228"/>
          <w:szCs w:val="24"/>
        </w:rPr>
        <w:t xml:space="preserve">δέκα αεροδρομίων στη </w:t>
      </w:r>
      <w:r>
        <w:rPr>
          <w:rFonts w:eastAsia="Times New Roman"/>
          <w:color w:val="1D2228"/>
          <w:szCs w:val="24"/>
        </w:rPr>
        <w:t>«</w:t>
      </w:r>
      <w:proofErr w:type="spellStart"/>
      <w:r>
        <w:rPr>
          <w:rFonts w:eastAsia="Times New Roman"/>
          <w:color w:val="1D2228"/>
          <w:szCs w:val="24"/>
          <w:lang w:val="en-US"/>
        </w:rPr>
        <w:t>F</w:t>
      </w:r>
      <w:r>
        <w:rPr>
          <w:rFonts w:eastAsia="Times New Roman"/>
          <w:color w:val="1D2228"/>
          <w:szCs w:val="24"/>
          <w:lang w:val="en-US"/>
        </w:rPr>
        <w:t>raport</w:t>
      </w:r>
      <w:proofErr w:type="spellEnd"/>
      <w:r>
        <w:rPr>
          <w:rFonts w:eastAsia="Times New Roman"/>
          <w:color w:val="1D2228"/>
          <w:szCs w:val="24"/>
        </w:rPr>
        <w:t>»</w:t>
      </w:r>
      <w:r>
        <w:rPr>
          <w:rFonts w:eastAsia="Times New Roman"/>
          <w:color w:val="1D2228"/>
          <w:szCs w:val="24"/>
        </w:rPr>
        <w:t xml:space="preserve"> </w:t>
      </w:r>
      <w:r w:rsidRPr="006F7001">
        <w:rPr>
          <w:rFonts w:eastAsia="Times New Roman"/>
          <w:color w:val="1D2228"/>
          <w:szCs w:val="24"/>
        </w:rPr>
        <w:t>και το</w:t>
      </w:r>
      <w:r>
        <w:rPr>
          <w:rFonts w:eastAsia="Times New Roman"/>
          <w:color w:val="1D2228"/>
          <w:szCs w:val="24"/>
        </w:rPr>
        <w:t xml:space="preserve"> μεγάλο</w:t>
      </w:r>
      <w:r w:rsidRPr="006F7001">
        <w:rPr>
          <w:rFonts w:eastAsia="Times New Roman"/>
          <w:color w:val="1D2228"/>
          <w:szCs w:val="24"/>
        </w:rPr>
        <w:t xml:space="preserve"> σκάνδαλο είναι αυτό</w:t>
      </w:r>
      <w:r>
        <w:rPr>
          <w:rFonts w:eastAsia="Times New Roman"/>
          <w:color w:val="1D2228"/>
          <w:szCs w:val="24"/>
        </w:rPr>
        <w:t>: Όταν ο Δασκαλογιάννης ή</w:t>
      </w:r>
      <w:r w:rsidRPr="006F7001">
        <w:rPr>
          <w:rFonts w:eastAsia="Times New Roman"/>
          <w:color w:val="1D2228"/>
          <w:szCs w:val="24"/>
        </w:rPr>
        <w:t>ταν έ</w:t>
      </w:r>
      <w:r>
        <w:rPr>
          <w:rFonts w:eastAsia="Times New Roman"/>
          <w:color w:val="1D2228"/>
          <w:szCs w:val="24"/>
        </w:rPr>
        <w:t>τοιμος με δημόσια χρηματοδότηση-επέκτασή</w:t>
      </w:r>
      <w:r w:rsidRPr="006F7001">
        <w:rPr>
          <w:rFonts w:eastAsia="Times New Roman"/>
          <w:color w:val="1D2228"/>
          <w:szCs w:val="24"/>
        </w:rPr>
        <w:t xml:space="preserve"> του</w:t>
      </w:r>
      <w:r>
        <w:rPr>
          <w:rFonts w:eastAsia="Times New Roman"/>
          <w:color w:val="1D2228"/>
          <w:szCs w:val="24"/>
        </w:rPr>
        <w:t>,</w:t>
      </w:r>
      <w:r w:rsidRPr="006F7001">
        <w:rPr>
          <w:rFonts w:eastAsia="Times New Roman"/>
          <w:color w:val="1D2228"/>
          <w:szCs w:val="24"/>
        </w:rPr>
        <w:t xml:space="preserve"> με χρήματα δηλ</w:t>
      </w:r>
      <w:r w:rsidRPr="006F7001">
        <w:rPr>
          <w:rFonts w:eastAsia="Times New Roman"/>
          <w:color w:val="1D2228"/>
          <w:szCs w:val="24"/>
        </w:rPr>
        <w:t>αδή του ελληνικού λαού</w:t>
      </w:r>
      <w:r>
        <w:rPr>
          <w:rFonts w:eastAsia="Times New Roman"/>
          <w:color w:val="1D2228"/>
          <w:szCs w:val="24"/>
        </w:rPr>
        <w:t>,</w:t>
      </w:r>
      <w:r w:rsidRPr="006F7001">
        <w:rPr>
          <w:rFonts w:eastAsia="Times New Roman"/>
          <w:color w:val="1D2228"/>
          <w:szCs w:val="24"/>
        </w:rPr>
        <w:t xml:space="preserve"> βρεθήκατε </w:t>
      </w:r>
      <w:r>
        <w:rPr>
          <w:rFonts w:eastAsia="Times New Roman"/>
          <w:color w:val="1D2228"/>
          <w:szCs w:val="24"/>
        </w:rPr>
        <w:t>εσείς και το παραχωρήσα</w:t>
      </w:r>
      <w:r w:rsidRPr="006F7001">
        <w:rPr>
          <w:rFonts w:eastAsia="Times New Roman"/>
          <w:color w:val="1D2228"/>
          <w:szCs w:val="24"/>
        </w:rPr>
        <w:t>τε</w:t>
      </w:r>
      <w:r>
        <w:rPr>
          <w:rFonts w:eastAsia="Times New Roman"/>
          <w:color w:val="1D2228"/>
          <w:szCs w:val="24"/>
        </w:rPr>
        <w:t>,</w:t>
      </w:r>
      <w:r w:rsidRPr="006F7001">
        <w:rPr>
          <w:rFonts w:eastAsia="Times New Roman"/>
          <w:color w:val="1D2228"/>
          <w:szCs w:val="24"/>
        </w:rPr>
        <w:t xml:space="preserve"> παίρνοντας </w:t>
      </w:r>
      <w:r>
        <w:rPr>
          <w:rFonts w:eastAsia="Times New Roman"/>
          <w:color w:val="1D2228"/>
          <w:szCs w:val="24"/>
        </w:rPr>
        <w:t>φυσικά τη</w:t>
      </w:r>
      <w:r w:rsidRPr="006F7001">
        <w:rPr>
          <w:rFonts w:eastAsia="Times New Roman"/>
          <w:color w:val="1D2228"/>
          <w:szCs w:val="24"/>
        </w:rPr>
        <w:t xml:space="preserve"> σκυτάλη από τη Νέα Δημοκρατία</w:t>
      </w:r>
      <w:r>
        <w:rPr>
          <w:rFonts w:eastAsia="Times New Roman"/>
          <w:color w:val="1D2228"/>
          <w:szCs w:val="24"/>
        </w:rPr>
        <w:t>, διότι ήταν έτοιμη</w:t>
      </w:r>
      <w:r w:rsidRPr="006F7001">
        <w:rPr>
          <w:rFonts w:eastAsia="Times New Roman"/>
          <w:color w:val="1D2228"/>
          <w:szCs w:val="24"/>
        </w:rPr>
        <w:t xml:space="preserve"> η Νέα Δημοκρατία να το παραχωρήσει στους ιδιώτες</w:t>
      </w:r>
      <w:r>
        <w:rPr>
          <w:rFonts w:eastAsia="Times New Roman"/>
          <w:color w:val="1D2228"/>
          <w:szCs w:val="24"/>
        </w:rPr>
        <w:t>. Τ</w:t>
      </w:r>
      <w:r w:rsidRPr="006F7001">
        <w:rPr>
          <w:rFonts w:eastAsia="Times New Roman"/>
          <w:color w:val="1D2228"/>
          <w:szCs w:val="24"/>
        </w:rPr>
        <w:t xml:space="preserve">ο προχωρήσετε εσείς και το δώσετε στη </w:t>
      </w:r>
      <w:r>
        <w:rPr>
          <w:rFonts w:eastAsia="Times New Roman"/>
          <w:color w:val="1D2228"/>
          <w:szCs w:val="24"/>
        </w:rPr>
        <w:t>«</w:t>
      </w:r>
      <w:proofErr w:type="spellStart"/>
      <w:r>
        <w:rPr>
          <w:rFonts w:eastAsia="Times New Roman"/>
          <w:color w:val="1D2228"/>
          <w:szCs w:val="24"/>
          <w:lang w:val="en-US"/>
        </w:rPr>
        <w:t>F</w:t>
      </w:r>
      <w:r>
        <w:rPr>
          <w:rFonts w:eastAsia="Times New Roman"/>
          <w:color w:val="1D2228"/>
          <w:szCs w:val="24"/>
          <w:lang w:val="en-US"/>
        </w:rPr>
        <w:t>raport</w:t>
      </w:r>
      <w:proofErr w:type="spellEnd"/>
      <w:r>
        <w:rPr>
          <w:rFonts w:eastAsia="Times New Roman"/>
          <w:color w:val="1D2228"/>
          <w:szCs w:val="24"/>
        </w:rPr>
        <w:t>»,</w:t>
      </w:r>
      <w:r>
        <w:rPr>
          <w:rFonts w:eastAsia="Times New Roman"/>
          <w:color w:val="1D2228"/>
          <w:szCs w:val="24"/>
        </w:rPr>
        <w:t xml:space="preserve"> </w:t>
      </w:r>
      <w:r w:rsidRPr="006F7001">
        <w:rPr>
          <w:rFonts w:eastAsia="Times New Roman"/>
          <w:color w:val="1D2228"/>
          <w:szCs w:val="24"/>
        </w:rPr>
        <w:t>σε ένα</w:t>
      </w:r>
      <w:r>
        <w:rPr>
          <w:rFonts w:eastAsia="Times New Roman"/>
          <w:color w:val="1D2228"/>
          <w:szCs w:val="24"/>
        </w:rPr>
        <w:t>ν</w:t>
      </w:r>
      <w:r w:rsidRPr="006F7001">
        <w:rPr>
          <w:rFonts w:eastAsia="Times New Roman"/>
          <w:color w:val="1D2228"/>
          <w:szCs w:val="24"/>
        </w:rPr>
        <w:t xml:space="preserve"> ιδιωτικό κολοσσό</w:t>
      </w:r>
      <w:r>
        <w:rPr>
          <w:rFonts w:eastAsia="Times New Roman"/>
          <w:color w:val="1D2228"/>
          <w:szCs w:val="24"/>
        </w:rPr>
        <w:t>.</w:t>
      </w:r>
      <w:r>
        <w:rPr>
          <w:rFonts w:eastAsia="Times New Roman"/>
          <w:color w:val="1D2228"/>
          <w:szCs w:val="24"/>
        </w:rPr>
        <w:t xml:space="preserve"> Ε</w:t>
      </w:r>
      <w:r w:rsidRPr="006F7001">
        <w:rPr>
          <w:rFonts w:eastAsia="Times New Roman"/>
          <w:color w:val="1D2228"/>
          <w:szCs w:val="24"/>
        </w:rPr>
        <w:t xml:space="preserve">ίναι έτσι </w:t>
      </w:r>
      <w:r>
        <w:rPr>
          <w:rFonts w:eastAsia="Times New Roman"/>
          <w:color w:val="1D2228"/>
          <w:szCs w:val="24"/>
        </w:rPr>
        <w:t xml:space="preserve">ή </w:t>
      </w:r>
      <w:r w:rsidRPr="006F7001">
        <w:rPr>
          <w:rFonts w:eastAsia="Times New Roman"/>
          <w:color w:val="1D2228"/>
          <w:szCs w:val="24"/>
        </w:rPr>
        <w:t>δεν είναι</w:t>
      </w:r>
      <w:r>
        <w:rPr>
          <w:rFonts w:eastAsia="Times New Roman"/>
          <w:color w:val="1D2228"/>
          <w:szCs w:val="24"/>
        </w:rPr>
        <w:t xml:space="preserve">; </w:t>
      </w:r>
    </w:p>
    <w:p w14:paraId="224A1B76"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t>Υ</w:t>
      </w:r>
      <w:r w:rsidRPr="006F7001">
        <w:rPr>
          <w:rFonts w:eastAsia="Times New Roman"/>
          <w:color w:val="1D2228"/>
          <w:szCs w:val="24"/>
        </w:rPr>
        <w:t>πήρξε η συνέχεια με</w:t>
      </w:r>
      <w:r>
        <w:rPr>
          <w:rFonts w:eastAsia="Times New Roman"/>
          <w:color w:val="1D2228"/>
          <w:szCs w:val="24"/>
        </w:rPr>
        <w:t xml:space="preserve"> δέκα </w:t>
      </w:r>
      <w:r w:rsidRPr="006F7001">
        <w:rPr>
          <w:rFonts w:eastAsia="Times New Roman"/>
          <w:color w:val="1D2228"/>
          <w:szCs w:val="24"/>
        </w:rPr>
        <w:t>λιμάνια της χώρας</w:t>
      </w:r>
      <w:r>
        <w:rPr>
          <w:rFonts w:eastAsia="Times New Roman"/>
          <w:color w:val="1D2228"/>
          <w:szCs w:val="24"/>
        </w:rPr>
        <w:t>. Και εντάσσεται σε μι</w:t>
      </w:r>
      <w:r w:rsidRPr="006F7001">
        <w:rPr>
          <w:rFonts w:eastAsia="Times New Roman"/>
          <w:color w:val="1D2228"/>
          <w:szCs w:val="24"/>
        </w:rPr>
        <w:t>α συνολική στρατηγική</w:t>
      </w:r>
      <w:r>
        <w:rPr>
          <w:rFonts w:eastAsia="Times New Roman"/>
          <w:color w:val="1D2228"/>
          <w:szCs w:val="24"/>
        </w:rPr>
        <w:t>,</w:t>
      </w:r>
      <w:r w:rsidRPr="006F7001">
        <w:rPr>
          <w:rFonts w:eastAsia="Times New Roman"/>
          <w:color w:val="1D2228"/>
          <w:szCs w:val="24"/>
        </w:rPr>
        <w:t xml:space="preserve"> που λέει</w:t>
      </w:r>
      <w:r>
        <w:rPr>
          <w:rFonts w:eastAsia="Times New Roman"/>
          <w:color w:val="1D2228"/>
          <w:szCs w:val="24"/>
        </w:rPr>
        <w:t>: Σ</w:t>
      </w:r>
      <w:r w:rsidRPr="006F7001">
        <w:rPr>
          <w:rFonts w:eastAsia="Times New Roman"/>
          <w:color w:val="1D2228"/>
          <w:szCs w:val="24"/>
        </w:rPr>
        <w:t>ημαντικοί τομείς της οικονομίας</w:t>
      </w:r>
      <w:r>
        <w:rPr>
          <w:rFonts w:eastAsia="Times New Roman"/>
          <w:color w:val="1D2228"/>
          <w:szCs w:val="24"/>
        </w:rPr>
        <w:t>,</w:t>
      </w:r>
      <w:r w:rsidRPr="006F7001">
        <w:rPr>
          <w:rFonts w:eastAsia="Times New Roman"/>
          <w:color w:val="1D2228"/>
          <w:szCs w:val="24"/>
        </w:rPr>
        <w:t xml:space="preserve"> στρατηγικής σημασίας</w:t>
      </w:r>
      <w:r>
        <w:rPr>
          <w:rFonts w:eastAsia="Times New Roman"/>
          <w:color w:val="1D2228"/>
          <w:szCs w:val="24"/>
        </w:rPr>
        <w:t>,</w:t>
      </w:r>
      <w:r w:rsidRPr="006F7001">
        <w:rPr>
          <w:rFonts w:eastAsia="Times New Roman"/>
          <w:color w:val="1D2228"/>
          <w:szCs w:val="24"/>
        </w:rPr>
        <w:t xml:space="preserve"> όπως είναι τα λιμάνια</w:t>
      </w:r>
      <w:r>
        <w:rPr>
          <w:rFonts w:eastAsia="Times New Roman"/>
          <w:color w:val="1D2228"/>
          <w:szCs w:val="24"/>
        </w:rPr>
        <w:t>,</w:t>
      </w:r>
      <w:r w:rsidRPr="006F7001">
        <w:rPr>
          <w:rFonts w:eastAsia="Times New Roman"/>
          <w:color w:val="1D2228"/>
          <w:szCs w:val="24"/>
        </w:rPr>
        <w:t xml:space="preserve"> τα αεροδρόμια</w:t>
      </w:r>
      <w:r>
        <w:rPr>
          <w:rFonts w:eastAsia="Times New Roman"/>
          <w:color w:val="1D2228"/>
          <w:szCs w:val="24"/>
        </w:rPr>
        <w:t>,</w:t>
      </w:r>
      <w:r w:rsidRPr="006F7001">
        <w:rPr>
          <w:rFonts w:eastAsia="Times New Roman"/>
          <w:color w:val="1D2228"/>
          <w:szCs w:val="24"/>
        </w:rPr>
        <w:t xml:space="preserve"> τα απορρίμματα</w:t>
      </w:r>
      <w:r>
        <w:rPr>
          <w:rFonts w:eastAsia="Times New Roman"/>
          <w:color w:val="1D2228"/>
          <w:szCs w:val="24"/>
        </w:rPr>
        <w:t>,</w:t>
      </w:r>
      <w:r w:rsidRPr="006F7001">
        <w:rPr>
          <w:rFonts w:eastAsia="Times New Roman"/>
          <w:color w:val="1D2228"/>
          <w:szCs w:val="24"/>
        </w:rPr>
        <w:t xml:space="preserve"> τα νερά</w:t>
      </w:r>
      <w:r>
        <w:rPr>
          <w:rFonts w:eastAsia="Times New Roman"/>
          <w:color w:val="1D2228"/>
          <w:szCs w:val="24"/>
        </w:rPr>
        <w:t>,</w:t>
      </w:r>
      <w:r w:rsidRPr="006F7001">
        <w:rPr>
          <w:rFonts w:eastAsia="Times New Roman"/>
          <w:color w:val="1D2228"/>
          <w:szCs w:val="24"/>
        </w:rPr>
        <w:t xml:space="preserve"> να </w:t>
      </w:r>
      <w:r w:rsidRPr="006F7001">
        <w:rPr>
          <w:rFonts w:eastAsia="Times New Roman"/>
          <w:color w:val="1D2228"/>
          <w:szCs w:val="24"/>
        </w:rPr>
        <w:lastRenderedPageBreak/>
        <w:t>τα παραδώσ</w:t>
      </w:r>
      <w:r w:rsidRPr="006F7001">
        <w:rPr>
          <w:rFonts w:eastAsia="Times New Roman"/>
          <w:color w:val="1D2228"/>
          <w:szCs w:val="24"/>
        </w:rPr>
        <w:t>ετε</w:t>
      </w:r>
      <w:r>
        <w:rPr>
          <w:rFonts w:eastAsia="Times New Roman"/>
          <w:color w:val="1D2228"/>
          <w:szCs w:val="24"/>
        </w:rPr>
        <w:t>,</w:t>
      </w:r>
      <w:r w:rsidRPr="006F7001">
        <w:rPr>
          <w:rFonts w:eastAsia="Times New Roman"/>
          <w:color w:val="1D2228"/>
          <w:szCs w:val="24"/>
        </w:rPr>
        <w:t xml:space="preserve"> </w:t>
      </w:r>
      <w:proofErr w:type="spellStart"/>
      <w:r>
        <w:rPr>
          <w:rFonts w:eastAsia="Times New Roman"/>
          <w:color w:val="1D2228"/>
          <w:szCs w:val="24"/>
        </w:rPr>
        <w:t>μπιρ</w:t>
      </w:r>
      <w:proofErr w:type="spellEnd"/>
      <w:r>
        <w:rPr>
          <w:rFonts w:eastAsia="Times New Roman"/>
          <w:color w:val="1D2228"/>
          <w:szCs w:val="24"/>
        </w:rPr>
        <w:t xml:space="preserve"> παρά, </w:t>
      </w:r>
      <w:r w:rsidRPr="006F7001">
        <w:rPr>
          <w:rFonts w:eastAsia="Times New Roman"/>
          <w:color w:val="1D2228"/>
          <w:szCs w:val="24"/>
        </w:rPr>
        <w:t>στους ιδιώτες</w:t>
      </w:r>
      <w:r>
        <w:rPr>
          <w:rFonts w:eastAsia="Times New Roman"/>
          <w:color w:val="1D2228"/>
          <w:szCs w:val="24"/>
        </w:rPr>
        <w:t xml:space="preserve">. </w:t>
      </w:r>
      <w:r w:rsidRPr="006F7001">
        <w:rPr>
          <w:rFonts w:eastAsia="Times New Roman"/>
          <w:color w:val="1D2228"/>
          <w:szCs w:val="24"/>
        </w:rPr>
        <w:t xml:space="preserve">Αυτή είναι η πολιτική </w:t>
      </w:r>
      <w:r>
        <w:rPr>
          <w:rFonts w:eastAsia="Times New Roman"/>
          <w:color w:val="1D2228"/>
          <w:szCs w:val="24"/>
        </w:rPr>
        <w:t>σας. Α</w:t>
      </w:r>
      <w:r w:rsidRPr="006F7001">
        <w:rPr>
          <w:rFonts w:eastAsia="Times New Roman"/>
          <w:color w:val="1D2228"/>
          <w:szCs w:val="24"/>
        </w:rPr>
        <w:t>υτό λέγεται</w:t>
      </w:r>
      <w:r>
        <w:rPr>
          <w:rFonts w:eastAsia="Times New Roman"/>
          <w:color w:val="1D2228"/>
          <w:szCs w:val="24"/>
        </w:rPr>
        <w:t xml:space="preserve">, πείτε το </w:t>
      </w:r>
      <w:r w:rsidRPr="006F7001">
        <w:rPr>
          <w:rFonts w:eastAsia="Times New Roman"/>
          <w:color w:val="1D2228"/>
          <w:szCs w:val="24"/>
        </w:rPr>
        <w:t>όπως θέλετε</w:t>
      </w:r>
      <w:r>
        <w:rPr>
          <w:rFonts w:eastAsia="Times New Roman"/>
          <w:color w:val="1D2228"/>
          <w:szCs w:val="24"/>
        </w:rPr>
        <w:t>,</w:t>
      </w:r>
      <w:r w:rsidRPr="006F7001">
        <w:rPr>
          <w:rFonts w:eastAsia="Times New Roman"/>
          <w:color w:val="1D2228"/>
          <w:szCs w:val="24"/>
        </w:rPr>
        <w:t xml:space="preserve"> </w:t>
      </w:r>
      <w:r>
        <w:rPr>
          <w:rFonts w:eastAsia="Times New Roman"/>
          <w:color w:val="1D2228"/>
          <w:szCs w:val="24"/>
        </w:rPr>
        <w:t>«</w:t>
      </w:r>
      <w:r w:rsidRPr="006F7001">
        <w:rPr>
          <w:rFonts w:eastAsia="Times New Roman"/>
          <w:color w:val="1D2228"/>
          <w:szCs w:val="24"/>
        </w:rPr>
        <w:t>νεοφιλελευθερισμός</w:t>
      </w:r>
      <w:r>
        <w:rPr>
          <w:rFonts w:eastAsia="Times New Roman"/>
          <w:color w:val="1D2228"/>
          <w:szCs w:val="24"/>
        </w:rPr>
        <w:t>»,</w:t>
      </w:r>
      <w:r w:rsidRPr="006F7001">
        <w:rPr>
          <w:rFonts w:eastAsia="Times New Roman"/>
          <w:color w:val="1D2228"/>
          <w:szCs w:val="24"/>
        </w:rPr>
        <w:t xml:space="preserve"> </w:t>
      </w:r>
      <w:r>
        <w:rPr>
          <w:rFonts w:eastAsia="Times New Roman"/>
          <w:color w:val="1D2228"/>
          <w:szCs w:val="24"/>
        </w:rPr>
        <w:t>«</w:t>
      </w:r>
      <w:r w:rsidRPr="006F7001">
        <w:rPr>
          <w:rFonts w:eastAsia="Times New Roman"/>
          <w:color w:val="1D2228"/>
          <w:szCs w:val="24"/>
        </w:rPr>
        <w:t>σοσιαλδημοκρατία</w:t>
      </w:r>
      <w:r>
        <w:rPr>
          <w:rFonts w:eastAsia="Times New Roman"/>
          <w:color w:val="1D2228"/>
          <w:szCs w:val="24"/>
        </w:rPr>
        <w:t>»; Έ</w:t>
      </w:r>
      <w:r w:rsidRPr="006F7001">
        <w:rPr>
          <w:rFonts w:eastAsia="Times New Roman"/>
          <w:color w:val="1D2228"/>
          <w:szCs w:val="24"/>
        </w:rPr>
        <w:t>να και το αυτό</w:t>
      </w:r>
      <w:r>
        <w:rPr>
          <w:rFonts w:eastAsia="Times New Roman"/>
          <w:color w:val="1D2228"/>
          <w:szCs w:val="24"/>
        </w:rPr>
        <w:t>,</w:t>
      </w:r>
      <w:r w:rsidRPr="006F7001">
        <w:rPr>
          <w:rFonts w:eastAsia="Times New Roman"/>
          <w:color w:val="1D2228"/>
          <w:szCs w:val="24"/>
        </w:rPr>
        <w:t xml:space="preserve"> είναι οι δύο όψεις του ίδιου νομίσματος και εδώ στην Ελλάδα και σε </w:t>
      </w:r>
      <w:r>
        <w:rPr>
          <w:rFonts w:eastAsia="Times New Roman"/>
          <w:color w:val="1D2228"/>
          <w:szCs w:val="24"/>
        </w:rPr>
        <w:t>ε</w:t>
      </w:r>
      <w:r w:rsidRPr="006F7001">
        <w:rPr>
          <w:rFonts w:eastAsia="Times New Roman"/>
          <w:color w:val="1D2228"/>
          <w:szCs w:val="24"/>
        </w:rPr>
        <w:t>υρωπαϊκό επίπεδο</w:t>
      </w:r>
      <w:r>
        <w:rPr>
          <w:rFonts w:eastAsia="Times New Roman"/>
          <w:color w:val="1D2228"/>
          <w:szCs w:val="24"/>
        </w:rPr>
        <w:t>.</w:t>
      </w:r>
    </w:p>
    <w:p w14:paraId="224A1B77"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t>Τ</w:t>
      </w:r>
      <w:r w:rsidRPr="006F7001">
        <w:rPr>
          <w:rFonts w:eastAsia="Times New Roman"/>
          <w:color w:val="1D2228"/>
          <w:szCs w:val="24"/>
        </w:rPr>
        <w:t>ελειώνοντας</w:t>
      </w:r>
      <w:r>
        <w:rPr>
          <w:rFonts w:eastAsia="Times New Roman"/>
          <w:color w:val="1D2228"/>
          <w:szCs w:val="24"/>
        </w:rPr>
        <w:t xml:space="preserve">, </w:t>
      </w:r>
      <w:r>
        <w:rPr>
          <w:rFonts w:eastAsia="Times New Roman"/>
          <w:color w:val="1D2228"/>
          <w:szCs w:val="24"/>
        </w:rPr>
        <w:t>κύριε Π</w:t>
      </w:r>
      <w:r w:rsidRPr="006F7001">
        <w:rPr>
          <w:rFonts w:eastAsia="Times New Roman"/>
          <w:color w:val="1D2228"/>
          <w:szCs w:val="24"/>
        </w:rPr>
        <w:t>ρόεδρε</w:t>
      </w:r>
      <w:r>
        <w:rPr>
          <w:rFonts w:eastAsia="Times New Roman"/>
          <w:color w:val="1D2228"/>
          <w:szCs w:val="24"/>
        </w:rPr>
        <w:t>,</w:t>
      </w:r>
      <w:r w:rsidRPr="006F7001">
        <w:rPr>
          <w:rFonts w:eastAsia="Times New Roman"/>
          <w:color w:val="1D2228"/>
          <w:szCs w:val="24"/>
        </w:rPr>
        <w:t xml:space="preserve"> είχαμε καταθέσει δύο τροπολογίες</w:t>
      </w:r>
      <w:r>
        <w:rPr>
          <w:rFonts w:eastAsia="Times New Roman"/>
          <w:color w:val="1D2228"/>
          <w:szCs w:val="24"/>
        </w:rPr>
        <w:t>: Η</w:t>
      </w:r>
      <w:r w:rsidRPr="006F7001">
        <w:rPr>
          <w:rFonts w:eastAsia="Times New Roman"/>
          <w:color w:val="1D2228"/>
          <w:szCs w:val="24"/>
        </w:rPr>
        <w:t xml:space="preserve"> μία αφορούσε τη μονιμοποίηση των </w:t>
      </w:r>
      <w:r>
        <w:rPr>
          <w:rFonts w:eastAsia="Times New Roman"/>
          <w:color w:val="1D2228"/>
          <w:szCs w:val="24"/>
        </w:rPr>
        <w:t xml:space="preserve">πενταετών και </w:t>
      </w:r>
      <w:r w:rsidRPr="006F7001">
        <w:rPr>
          <w:rFonts w:eastAsia="Times New Roman"/>
          <w:color w:val="1D2228"/>
          <w:szCs w:val="24"/>
        </w:rPr>
        <w:t>συμβασιούχων πυροσβεστών</w:t>
      </w:r>
      <w:r>
        <w:rPr>
          <w:rFonts w:eastAsia="Times New Roman"/>
          <w:color w:val="1D2228"/>
          <w:szCs w:val="24"/>
        </w:rPr>
        <w:t>. Η</w:t>
      </w:r>
      <w:r w:rsidRPr="006F7001">
        <w:rPr>
          <w:rFonts w:eastAsia="Times New Roman"/>
          <w:color w:val="1D2228"/>
          <w:szCs w:val="24"/>
        </w:rPr>
        <w:t xml:space="preserve"> δεύτερη αφορούσε την κατάργηση του αντιλαϊκού μέτρου μείωση</w:t>
      </w:r>
      <w:r>
        <w:rPr>
          <w:rFonts w:eastAsia="Times New Roman"/>
          <w:color w:val="1D2228"/>
          <w:szCs w:val="24"/>
        </w:rPr>
        <w:t>ς του αφορολογήτου</w:t>
      </w:r>
      <w:r>
        <w:rPr>
          <w:rFonts w:eastAsia="Times New Roman"/>
          <w:color w:val="1D2228"/>
          <w:szCs w:val="24"/>
        </w:rPr>
        <w:t>,</w:t>
      </w:r>
      <w:r>
        <w:rPr>
          <w:rFonts w:eastAsia="Times New Roman"/>
          <w:color w:val="1D2228"/>
          <w:szCs w:val="24"/>
        </w:rPr>
        <w:t xml:space="preserve"> που προβλεπό</w:t>
      </w:r>
      <w:r w:rsidRPr="006F7001">
        <w:rPr>
          <w:rFonts w:eastAsia="Times New Roman"/>
          <w:color w:val="1D2228"/>
          <w:szCs w:val="24"/>
        </w:rPr>
        <w:t>ταν από το</w:t>
      </w:r>
      <w:r>
        <w:rPr>
          <w:rFonts w:eastAsia="Times New Roman"/>
          <w:color w:val="1D2228"/>
          <w:szCs w:val="24"/>
        </w:rPr>
        <w:t>ν</w:t>
      </w:r>
      <w:r w:rsidRPr="006F7001">
        <w:rPr>
          <w:rFonts w:eastAsia="Times New Roman"/>
          <w:color w:val="1D2228"/>
          <w:szCs w:val="24"/>
        </w:rPr>
        <w:t xml:space="preserve"> ν</w:t>
      </w:r>
      <w:r>
        <w:rPr>
          <w:rFonts w:eastAsia="Times New Roman"/>
          <w:color w:val="1D2228"/>
          <w:szCs w:val="24"/>
        </w:rPr>
        <w:t>.</w:t>
      </w:r>
      <w:r w:rsidRPr="006F7001">
        <w:rPr>
          <w:rFonts w:eastAsia="Times New Roman"/>
          <w:color w:val="1D2228"/>
          <w:szCs w:val="24"/>
        </w:rPr>
        <w:t>4472 του</w:t>
      </w:r>
      <w:r>
        <w:rPr>
          <w:rFonts w:eastAsia="Times New Roman"/>
          <w:color w:val="1D2228"/>
          <w:szCs w:val="24"/>
        </w:rPr>
        <w:t xml:space="preserve"> 20</w:t>
      </w:r>
      <w:r w:rsidRPr="006F7001">
        <w:rPr>
          <w:rFonts w:eastAsia="Times New Roman"/>
          <w:color w:val="1D2228"/>
          <w:szCs w:val="24"/>
        </w:rPr>
        <w:t>17</w:t>
      </w:r>
      <w:r>
        <w:rPr>
          <w:rFonts w:eastAsia="Times New Roman"/>
          <w:color w:val="1D2228"/>
          <w:szCs w:val="24"/>
        </w:rPr>
        <w:t xml:space="preserve">, </w:t>
      </w:r>
      <w:r w:rsidRPr="006F7001">
        <w:rPr>
          <w:rFonts w:eastAsia="Times New Roman"/>
          <w:color w:val="1D2228"/>
          <w:szCs w:val="24"/>
        </w:rPr>
        <w:t>δύο πολύ σ</w:t>
      </w:r>
      <w:r w:rsidRPr="006F7001">
        <w:rPr>
          <w:rFonts w:eastAsia="Times New Roman"/>
          <w:color w:val="1D2228"/>
          <w:szCs w:val="24"/>
        </w:rPr>
        <w:t>ημαντικές τροπολογίες</w:t>
      </w:r>
      <w:r>
        <w:rPr>
          <w:rFonts w:eastAsia="Times New Roman"/>
          <w:color w:val="1D2228"/>
          <w:szCs w:val="24"/>
        </w:rPr>
        <w:t>,</w:t>
      </w:r>
      <w:r w:rsidRPr="006F7001">
        <w:rPr>
          <w:rFonts w:eastAsia="Times New Roman"/>
          <w:color w:val="1D2228"/>
          <w:szCs w:val="24"/>
        </w:rPr>
        <w:t xml:space="preserve"> διότι η μεν πρώτη αφορούσε την ενίσχυση της αντιπλημμυρικής προστασίας</w:t>
      </w:r>
      <w:r>
        <w:rPr>
          <w:rFonts w:eastAsia="Times New Roman"/>
          <w:color w:val="1D2228"/>
          <w:szCs w:val="24"/>
        </w:rPr>
        <w:t>,</w:t>
      </w:r>
      <w:r w:rsidRPr="006F7001">
        <w:rPr>
          <w:rFonts w:eastAsia="Times New Roman"/>
          <w:color w:val="1D2228"/>
          <w:szCs w:val="24"/>
        </w:rPr>
        <w:t xml:space="preserve"> της αντιπυρικής και της αντισεισμικής θωράκισης </w:t>
      </w:r>
      <w:r>
        <w:rPr>
          <w:rFonts w:eastAsia="Times New Roman"/>
          <w:color w:val="1D2228"/>
          <w:szCs w:val="24"/>
        </w:rPr>
        <w:t xml:space="preserve">της </w:t>
      </w:r>
      <w:r w:rsidRPr="006F7001">
        <w:rPr>
          <w:rFonts w:eastAsia="Times New Roman"/>
          <w:color w:val="1D2228"/>
          <w:szCs w:val="24"/>
        </w:rPr>
        <w:t>χώρας</w:t>
      </w:r>
      <w:r>
        <w:rPr>
          <w:rFonts w:eastAsia="Times New Roman"/>
          <w:color w:val="1D2228"/>
          <w:szCs w:val="24"/>
        </w:rPr>
        <w:t>,</w:t>
      </w:r>
      <w:r w:rsidRPr="006F7001">
        <w:rPr>
          <w:rFonts w:eastAsia="Times New Roman"/>
          <w:color w:val="1D2228"/>
          <w:szCs w:val="24"/>
        </w:rPr>
        <w:t xml:space="preserve"> με επιπλέον προσωπικό</w:t>
      </w:r>
      <w:r>
        <w:rPr>
          <w:rFonts w:eastAsia="Times New Roman"/>
          <w:color w:val="1D2228"/>
          <w:szCs w:val="24"/>
        </w:rPr>
        <w:t>,</w:t>
      </w:r>
      <w:r w:rsidRPr="006F7001">
        <w:rPr>
          <w:rFonts w:eastAsia="Times New Roman"/>
          <w:color w:val="1D2228"/>
          <w:szCs w:val="24"/>
        </w:rPr>
        <w:t xml:space="preserve"> με επιπλέον </w:t>
      </w:r>
      <w:r>
        <w:rPr>
          <w:rFonts w:eastAsia="Times New Roman"/>
          <w:color w:val="1D2228"/>
          <w:szCs w:val="24"/>
        </w:rPr>
        <w:t>δύο χιλιάδες επτακόσιους</w:t>
      </w:r>
      <w:r w:rsidRPr="006F7001">
        <w:rPr>
          <w:rFonts w:eastAsia="Times New Roman"/>
          <w:color w:val="1D2228"/>
          <w:szCs w:val="24"/>
        </w:rPr>
        <w:t xml:space="preserve"> εργαζόμ</w:t>
      </w:r>
      <w:r>
        <w:rPr>
          <w:rFonts w:eastAsia="Times New Roman"/>
          <w:color w:val="1D2228"/>
          <w:szCs w:val="24"/>
        </w:rPr>
        <w:t>ενους</w:t>
      </w:r>
      <w:r>
        <w:rPr>
          <w:rFonts w:eastAsia="Times New Roman"/>
          <w:color w:val="1D2228"/>
          <w:szCs w:val="24"/>
        </w:rPr>
        <w:t xml:space="preserve"> </w:t>
      </w:r>
      <w:r>
        <w:rPr>
          <w:rFonts w:eastAsia="Times New Roman"/>
          <w:color w:val="1D2228"/>
          <w:szCs w:val="24"/>
        </w:rPr>
        <w:t>πενταετούς υποχρέωσης με</w:t>
      </w:r>
      <w:r w:rsidRPr="006F7001">
        <w:rPr>
          <w:rFonts w:eastAsia="Times New Roman"/>
          <w:color w:val="1D2228"/>
          <w:szCs w:val="24"/>
        </w:rPr>
        <w:t xml:space="preserve"> συμβ</w:t>
      </w:r>
      <w:r w:rsidRPr="006F7001">
        <w:rPr>
          <w:rFonts w:eastAsia="Times New Roman"/>
          <w:color w:val="1D2228"/>
          <w:szCs w:val="24"/>
        </w:rPr>
        <w:t>ασιούχους πυροσβέστες και η δεύτερη αφορά το αφορολόγητο</w:t>
      </w:r>
      <w:r>
        <w:rPr>
          <w:rFonts w:eastAsia="Times New Roman"/>
          <w:color w:val="1D2228"/>
          <w:szCs w:val="24"/>
        </w:rPr>
        <w:t>.</w:t>
      </w:r>
      <w:r w:rsidRPr="006F7001">
        <w:rPr>
          <w:rFonts w:eastAsia="Times New Roman"/>
          <w:color w:val="1D2228"/>
          <w:szCs w:val="24"/>
        </w:rPr>
        <w:t xml:space="preserve"> Τελικά</w:t>
      </w:r>
      <w:r>
        <w:rPr>
          <w:rFonts w:eastAsia="Times New Roman"/>
          <w:color w:val="1D2228"/>
          <w:szCs w:val="24"/>
        </w:rPr>
        <w:t>,</w:t>
      </w:r>
      <w:r w:rsidRPr="006F7001">
        <w:rPr>
          <w:rFonts w:eastAsia="Times New Roman"/>
          <w:color w:val="1D2228"/>
          <w:szCs w:val="24"/>
        </w:rPr>
        <w:t xml:space="preserve"> θα τ</w:t>
      </w:r>
      <w:r>
        <w:rPr>
          <w:rFonts w:eastAsia="Times New Roman"/>
          <w:color w:val="1D2228"/>
          <w:szCs w:val="24"/>
        </w:rPr>
        <w:t>ο μειώσετε ή δεν θα το</w:t>
      </w:r>
      <w:r w:rsidRPr="006F7001">
        <w:rPr>
          <w:rFonts w:eastAsia="Times New Roman"/>
          <w:color w:val="1D2228"/>
          <w:szCs w:val="24"/>
        </w:rPr>
        <w:t xml:space="preserve"> </w:t>
      </w:r>
      <w:r w:rsidRPr="006F7001">
        <w:rPr>
          <w:rFonts w:eastAsia="Times New Roman"/>
          <w:color w:val="1D2228"/>
          <w:szCs w:val="24"/>
        </w:rPr>
        <w:lastRenderedPageBreak/>
        <w:t>μειώσετε</w:t>
      </w:r>
      <w:r>
        <w:rPr>
          <w:rFonts w:eastAsia="Times New Roman"/>
          <w:color w:val="1D2228"/>
          <w:szCs w:val="24"/>
        </w:rPr>
        <w:t>; Δ</w:t>
      </w:r>
      <w:r w:rsidRPr="006F7001">
        <w:rPr>
          <w:rFonts w:eastAsia="Times New Roman"/>
          <w:color w:val="1D2228"/>
          <w:szCs w:val="24"/>
        </w:rPr>
        <w:t>εν έπρεπε να πείτε πέντε κουβέντες</w:t>
      </w:r>
      <w:r>
        <w:rPr>
          <w:rFonts w:eastAsia="Times New Roman"/>
          <w:color w:val="1D2228"/>
          <w:szCs w:val="24"/>
        </w:rPr>
        <w:t>, δύο κ</w:t>
      </w:r>
      <w:r w:rsidRPr="006F7001">
        <w:rPr>
          <w:rFonts w:eastAsia="Times New Roman"/>
          <w:color w:val="1D2228"/>
          <w:szCs w:val="24"/>
        </w:rPr>
        <w:t>ουβέρτες</w:t>
      </w:r>
      <w:r>
        <w:rPr>
          <w:rFonts w:eastAsia="Times New Roman"/>
          <w:color w:val="1D2228"/>
          <w:szCs w:val="24"/>
        </w:rPr>
        <w:t>,</w:t>
      </w:r>
      <w:r w:rsidRPr="006F7001">
        <w:rPr>
          <w:rFonts w:eastAsia="Times New Roman"/>
          <w:color w:val="1D2228"/>
          <w:szCs w:val="24"/>
        </w:rPr>
        <w:t xml:space="preserve"> μία κουβέντα</w:t>
      </w:r>
      <w:r>
        <w:rPr>
          <w:rFonts w:eastAsia="Times New Roman"/>
          <w:color w:val="1D2228"/>
          <w:szCs w:val="24"/>
        </w:rPr>
        <w:t>, εάν αποδέχεστε</w:t>
      </w:r>
      <w:r w:rsidRPr="006F7001">
        <w:rPr>
          <w:rFonts w:eastAsia="Times New Roman"/>
          <w:color w:val="1D2228"/>
          <w:szCs w:val="24"/>
        </w:rPr>
        <w:t xml:space="preserve"> ή όχι</w:t>
      </w:r>
      <w:r>
        <w:rPr>
          <w:rFonts w:eastAsia="Times New Roman"/>
          <w:color w:val="1D2228"/>
          <w:szCs w:val="24"/>
        </w:rPr>
        <w:t>; Κ</w:t>
      </w:r>
      <w:r w:rsidRPr="006F7001">
        <w:rPr>
          <w:rFonts w:eastAsia="Times New Roman"/>
          <w:color w:val="1D2228"/>
          <w:szCs w:val="24"/>
        </w:rPr>
        <w:t>αι αν δεν αποδέχεστε</w:t>
      </w:r>
      <w:r>
        <w:rPr>
          <w:rFonts w:eastAsia="Times New Roman"/>
          <w:color w:val="1D2228"/>
          <w:szCs w:val="24"/>
        </w:rPr>
        <w:t>,</w:t>
      </w:r>
      <w:r w:rsidRPr="006F7001">
        <w:rPr>
          <w:rFonts w:eastAsia="Times New Roman"/>
          <w:color w:val="1D2228"/>
          <w:szCs w:val="24"/>
        </w:rPr>
        <w:t xml:space="preserve"> </w:t>
      </w:r>
      <w:r>
        <w:rPr>
          <w:rFonts w:eastAsia="Times New Roman"/>
          <w:color w:val="1D2228"/>
          <w:szCs w:val="24"/>
        </w:rPr>
        <w:t>π</w:t>
      </w:r>
      <w:r w:rsidRPr="006F7001">
        <w:rPr>
          <w:rFonts w:eastAsia="Times New Roman"/>
          <w:color w:val="1D2228"/>
          <w:szCs w:val="24"/>
        </w:rPr>
        <w:t>οιος είναι ο λόγος που δεν αποδέχεστε</w:t>
      </w:r>
      <w:r>
        <w:rPr>
          <w:rFonts w:eastAsia="Times New Roman"/>
          <w:color w:val="1D2228"/>
          <w:szCs w:val="24"/>
        </w:rPr>
        <w:t>;</w:t>
      </w:r>
    </w:p>
    <w:p w14:paraId="224A1B78"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t>Σ</w:t>
      </w:r>
      <w:r w:rsidRPr="006F7001">
        <w:rPr>
          <w:rFonts w:eastAsia="Times New Roman"/>
          <w:color w:val="1D2228"/>
          <w:szCs w:val="24"/>
        </w:rPr>
        <w:t>ε</w:t>
      </w:r>
      <w:r w:rsidRPr="006F7001">
        <w:rPr>
          <w:rFonts w:eastAsia="Times New Roman"/>
          <w:color w:val="1D2228"/>
          <w:szCs w:val="24"/>
        </w:rPr>
        <w:t xml:space="preserve"> κάθε περίπτωση</w:t>
      </w:r>
      <w:r>
        <w:rPr>
          <w:rFonts w:eastAsia="Times New Roman"/>
          <w:color w:val="1D2228"/>
          <w:szCs w:val="24"/>
        </w:rPr>
        <w:t>,</w:t>
      </w:r>
      <w:r w:rsidRPr="006F7001">
        <w:rPr>
          <w:rFonts w:eastAsia="Times New Roman"/>
          <w:color w:val="1D2228"/>
          <w:szCs w:val="24"/>
        </w:rPr>
        <w:t xml:space="preserve"> ειδικά την τροπολογία που αφορά το αφορολόγητο για τα εισοδήματα μισθωτών και συνταξιούχων</w:t>
      </w:r>
      <w:r>
        <w:rPr>
          <w:rFonts w:eastAsia="Times New Roman"/>
          <w:color w:val="1D2228"/>
          <w:szCs w:val="24"/>
        </w:rPr>
        <w:t>,</w:t>
      </w:r>
      <w:r w:rsidRPr="006F7001">
        <w:rPr>
          <w:rFonts w:eastAsia="Times New Roman"/>
          <w:color w:val="1D2228"/>
          <w:szCs w:val="24"/>
        </w:rPr>
        <w:t xml:space="preserve"> την </w:t>
      </w:r>
      <w:proofErr w:type="spellStart"/>
      <w:r w:rsidRPr="006F7001">
        <w:rPr>
          <w:rFonts w:eastAsia="Times New Roman"/>
          <w:color w:val="1D2228"/>
          <w:szCs w:val="24"/>
        </w:rPr>
        <w:t>επανακαταθέ</w:t>
      </w:r>
      <w:r>
        <w:rPr>
          <w:rFonts w:eastAsia="Times New Roman"/>
          <w:color w:val="1D2228"/>
          <w:szCs w:val="24"/>
        </w:rPr>
        <w:t>τουμε</w:t>
      </w:r>
      <w:proofErr w:type="spellEnd"/>
      <w:r>
        <w:rPr>
          <w:rFonts w:eastAsia="Times New Roman"/>
          <w:color w:val="1D2228"/>
          <w:szCs w:val="24"/>
        </w:rPr>
        <w:t xml:space="preserve"> </w:t>
      </w:r>
      <w:r w:rsidRPr="006F7001">
        <w:rPr>
          <w:rFonts w:eastAsia="Times New Roman"/>
          <w:color w:val="1D2228"/>
          <w:szCs w:val="24"/>
        </w:rPr>
        <w:t xml:space="preserve">στο νομοσχέδιο για τις </w:t>
      </w:r>
      <w:proofErr w:type="spellStart"/>
      <w:r>
        <w:rPr>
          <w:rFonts w:eastAsia="Times New Roman"/>
          <w:color w:val="1D2228"/>
          <w:szCs w:val="24"/>
        </w:rPr>
        <w:t>εκατόν</w:t>
      </w:r>
      <w:proofErr w:type="spellEnd"/>
      <w:r>
        <w:rPr>
          <w:rFonts w:eastAsia="Times New Roman"/>
          <w:color w:val="1D2228"/>
          <w:szCs w:val="24"/>
        </w:rPr>
        <w:t xml:space="preserve"> είκοσι </w:t>
      </w:r>
      <w:r w:rsidRPr="006F7001">
        <w:rPr>
          <w:rFonts w:eastAsia="Times New Roman"/>
          <w:color w:val="1D2228"/>
          <w:szCs w:val="24"/>
        </w:rPr>
        <w:t>δόσεις</w:t>
      </w:r>
      <w:r>
        <w:rPr>
          <w:rFonts w:eastAsia="Times New Roman"/>
          <w:color w:val="1D2228"/>
          <w:szCs w:val="24"/>
        </w:rPr>
        <w:t>. Κ</w:t>
      </w:r>
      <w:r w:rsidRPr="006F7001">
        <w:rPr>
          <w:rFonts w:eastAsia="Times New Roman"/>
          <w:color w:val="1D2228"/>
          <w:szCs w:val="24"/>
        </w:rPr>
        <w:t xml:space="preserve">αι καλούμε </w:t>
      </w:r>
      <w:r>
        <w:rPr>
          <w:rFonts w:eastAsia="Times New Roman"/>
          <w:color w:val="1D2228"/>
          <w:szCs w:val="24"/>
        </w:rPr>
        <w:t>την Κ</w:t>
      </w:r>
      <w:r w:rsidRPr="006F7001">
        <w:rPr>
          <w:rFonts w:eastAsia="Times New Roman"/>
          <w:color w:val="1D2228"/>
          <w:szCs w:val="24"/>
        </w:rPr>
        <w:t>υβέρνηση να πάρει θέση</w:t>
      </w:r>
      <w:r>
        <w:rPr>
          <w:rFonts w:eastAsia="Times New Roman"/>
          <w:color w:val="1D2228"/>
          <w:szCs w:val="24"/>
        </w:rPr>
        <w:t>, όπως και τα υπόλοιπα κ</w:t>
      </w:r>
      <w:r w:rsidRPr="006F7001">
        <w:rPr>
          <w:rFonts w:eastAsia="Times New Roman"/>
          <w:color w:val="1D2228"/>
          <w:szCs w:val="24"/>
        </w:rPr>
        <w:t>όμματα</w:t>
      </w:r>
      <w:r>
        <w:rPr>
          <w:rFonts w:eastAsia="Times New Roman"/>
          <w:color w:val="1D2228"/>
          <w:szCs w:val="24"/>
        </w:rPr>
        <w:t>. «</w:t>
      </w:r>
      <w:r w:rsidRPr="006F7001">
        <w:rPr>
          <w:rFonts w:eastAsia="Times New Roman"/>
          <w:color w:val="1D2228"/>
          <w:szCs w:val="24"/>
        </w:rPr>
        <w:t>Ιδού η Ρό</w:t>
      </w:r>
      <w:r w:rsidRPr="006F7001">
        <w:rPr>
          <w:rFonts w:eastAsia="Times New Roman"/>
          <w:color w:val="1D2228"/>
          <w:szCs w:val="24"/>
        </w:rPr>
        <w:t>δος</w:t>
      </w:r>
      <w:r>
        <w:rPr>
          <w:rFonts w:eastAsia="Times New Roman"/>
          <w:color w:val="1D2228"/>
          <w:szCs w:val="24"/>
        </w:rPr>
        <w:t>,</w:t>
      </w:r>
      <w:r w:rsidRPr="006F7001">
        <w:rPr>
          <w:rFonts w:eastAsia="Times New Roman"/>
          <w:color w:val="1D2228"/>
          <w:szCs w:val="24"/>
        </w:rPr>
        <w:t xml:space="preserve"> ιδού και το πήδημα</w:t>
      </w:r>
      <w:r>
        <w:rPr>
          <w:rFonts w:eastAsia="Times New Roman"/>
          <w:color w:val="1D2228"/>
          <w:szCs w:val="24"/>
        </w:rPr>
        <w:t>».</w:t>
      </w:r>
    </w:p>
    <w:p w14:paraId="224A1B79" w14:textId="77777777" w:rsidR="0081027C" w:rsidRDefault="00F5028E">
      <w:pPr>
        <w:spacing w:line="600" w:lineRule="auto"/>
        <w:ind w:firstLine="720"/>
        <w:jc w:val="both"/>
        <w:rPr>
          <w:rFonts w:eastAsia="Times New Roman"/>
          <w:color w:val="1D2228"/>
          <w:szCs w:val="24"/>
        </w:rPr>
      </w:pPr>
      <w:r w:rsidRPr="006F7001">
        <w:rPr>
          <w:rFonts w:eastAsia="Times New Roman"/>
          <w:color w:val="1D2228"/>
          <w:szCs w:val="24"/>
        </w:rPr>
        <w:t>Ευχαριστώ</w:t>
      </w:r>
      <w:r>
        <w:rPr>
          <w:rFonts w:eastAsia="Times New Roman"/>
          <w:color w:val="1D2228"/>
          <w:szCs w:val="24"/>
        </w:rPr>
        <w:t>, κύριε Πρόεδρε.</w:t>
      </w:r>
    </w:p>
    <w:p w14:paraId="224A1B7A" w14:textId="77777777" w:rsidR="0081027C" w:rsidRDefault="00F5028E">
      <w:pPr>
        <w:spacing w:line="600" w:lineRule="auto"/>
        <w:ind w:firstLine="720"/>
        <w:jc w:val="both"/>
        <w:rPr>
          <w:rFonts w:eastAsia="Times New Roman"/>
          <w:color w:val="1D2228"/>
          <w:szCs w:val="24"/>
        </w:rPr>
      </w:pPr>
      <w:r>
        <w:rPr>
          <w:rFonts w:eastAsia="Times New Roman"/>
          <w:b/>
          <w:color w:val="1D2228"/>
          <w:szCs w:val="24"/>
        </w:rPr>
        <w:t>ΠΡΟΕΔΡΕΥΩΝ (Μάριος Γεωργιάδης):</w:t>
      </w:r>
      <w:r>
        <w:rPr>
          <w:rFonts w:eastAsia="Times New Roman"/>
          <w:color w:val="1D2228"/>
          <w:szCs w:val="24"/>
        </w:rPr>
        <w:t xml:space="preserve"> Ευχαριστούμε, κύριε Συντυχάκη.</w:t>
      </w:r>
    </w:p>
    <w:p w14:paraId="224A1B7B"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t>Κύριε Υ</w:t>
      </w:r>
      <w:r w:rsidRPr="006F7001">
        <w:rPr>
          <w:rFonts w:eastAsia="Times New Roman"/>
          <w:color w:val="1D2228"/>
          <w:szCs w:val="24"/>
        </w:rPr>
        <w:t>πουργέ</w:t>
      </w:r>
      <w:r>
        <w:rPr>
          <w:rFonts w:eastAsia="Times New Roman"/>
          <w:color w:val="1D2228"/>
          <w:szCs w:val="24"/>
        </w:rPr>
        <w:t>, π</w:t>
      </w:r>
      <w:r w:rsidRPr="006F7001">
        <w:rPr>
          <w:rFonts w:eastAsia="Times New Roman"/>
          <w:color w:val="1D2228"/>
          <w:szCs w:val="24"/>
        </w:rPr>
        <w:t>αρακαλώ πολύ</w:t>
      </w:r>
      <w:r>
        <w:rPr>
          <w:rFonts w:eastAsia="Times New Roman"/>
          <w:color w:val="1D2228"/>
          <w:szCs w:val="24"/>
        </w:rPr>
        <w:t>, εν συντομία</w:t>
      </w:r>
      <w:r>
        <w:rPr>
          <w:rFonts w:eastAsia="Times New Roman"/>
          <w:color w:val="1D2228"/>
          <w:szCs w:val="24"/>
        </w:rPr>
        <w:t xml:space="preserve">, δίνω το λόγο για </w:t>
      </w:r>
      <w:r>
        <w:rPr>
          <w:rFonts w:eastAsia="Times New Roman"/>
          <w:color w:val="1D2228"/>
          <w:szCs w:val="24"/>
        </w:rPr>
        <w:t xml:space="preserve">τρία </w:t>
      </w:r>
      <w:r w:rsidRPr="006F7001">
        <w:rPr>
          <w:rFonts w:eastAsia="Times New Roman"/>
          <w:color w:val="1D2228"/>
          <w:szCs w:val="24"/>
        </w:rPr>
        <w:t xml:space="preserve">λεπτά και σε </w:t>
      </w:r>
      <w:r>
        <w:rPr>
          <w:rFonts w:eastAsia="Times New Roman"/>
          <w:color w:val="1D2228"/>
          <w:szCs w:val="24"/>
        </w:rPr>
        <w:t>εσά</w:t>
      </w:r>
      <w:r w:rsidRPr="006F7001">
        <w:rPr>
          <w:rFonts w:eastAsia="Times New Roman"/>
          <w:color w:val="1D2228"/>
          <w:szCs w:val="24"/>
        </w:rPr>
        <w:t>ς για να κλείσουμε</w:t>
      </w:r>
      <w:r>
        <w:rPr>
          <w:rFonts w:eastAsia="Times New Roman"/>
          <w:color w:val="1D2228"/>
          <w:szCs w:val="24"/>
        </w:rPr>
        <w:t>,</w:t>
      </w:r>
      <w:r w:rsidRPr="006F7001">
        <w:rPr>
          <w:rFonts w:eastAsia="Times New Roman"/>
          <w:color w:val="1D2228"/>
          <w:szCs w:val="24"/>
        </w:rPr>
        <w:t xml:space="preserve"> να προχωρήσουμε σ</w:t>
      </w:r>
      <w:r>
        <w:rPr>
          <w:rFonts w:eastAsia="Times New Roman"/>
          <w:color w:val="1D2228"/>
          <w:szCs w:val="24"/>
        </w:rPr>
        <w:t xml:space="preserve">την ψηφοφορία </w:t>
      </w:r>
      <w:r w:rsidRPr="006F7001">
        <w:rPr>
          <w:rFonts w:eastAsia="Times New Roman"/>
          <w:color w:val="1D2228"/>
          <w:szCs w:val="24"/>
        </w:rPr>
        <w:t xml:space="preserve">και να </w:t>
      </w:r>
      <w:r w:rsidRPr="006F7001">
        <w:rPr>
          <w:rFonts w:eastAsia="Times New Roman"/>
          <w:color w:val="1D2228"/>
          <w:szCs w:val="24"/>
        </w:rPr>
        <w:t>πάμε και στο επόμενο νομοσχέδιο</w:t>
      </w:r>
      <w:r>
        <w:rPr>
          <w:rFonts w:eastAsia="Times New Roman"/>
          <w:color w:val="1D2228"/>
          <w:szCs w:val="24"/>
        </w:rPr>
        <w:t>.</w:t>
      </w:r>
    </w:p>
    <w:p w14:paraId="224A1B7C" w14:textId="77777777" w:rsidR="0081027C" w:rsidRDefault="00F5028E">
      <w:pPr>
        <w:spacing w:line="600" w:lineRule="auto"/>
        <w:ind w:firstLine="720"/>
        <w:jc w:val="both"/>
        <w:rPr>
          <w:rFonts w:eastAsia="Times New Roman"/>
          <w:color w:val="1D2228"/>
          <w:szCs w:val="24"/>
        </w:rPr>
      </w:pPr>
      <w:r w:rsidRPr="005E372D">
        <w:rPr>
          <w:rFonts w:eastAsia="Times New Roman"/>
          <w:b/>
          <w:color w:val="1D2228"/>
          <w:szCs w:val="24"/>
        </w:rPr>
        <w:t xml:space="preserve">ΧΡΗΣΤΟΣ ΣΠΙΡΤΖΗΣ (Υπουργός Υποδομών και Μεταφορών): </w:t>
      </w:r>
      <w:r w:rsidRPr="006F7001">
        <w:rPr>
          <w:rFonts w:eastAsia="Times New Roman"/>
          <w:color w:val="1D2228"/>
          <w:szCs w:val="24"/>
        </w:rPr>
        <w:t xml:space="preserve"> Ευχαριστώ</w:t>
      </w:r>
      <w:r>
        <w:rPr>
          <w:rFonts w:eastAsia="Times New Roman"/>
          <w:color w:val="1D2228"/>
          <w:szCs w:val="24"/>
        </w:rPr>
        <w:t>,</w:t>
      </w:r>
      <w:r w:rsidRPr="006F7001">
        <w:rPr>
          <w:rFonts w:eastAsia="Times New Roman"/>
          <w:color w:val="1D2228"/>
          <w:szCs w:val="24"/>
        </w:rPr>
        <w:t xml:space="preserve"> κύριε </w:t>
      </w:r>
      <w:r>
        <w:rPr>
          <w:rFonts w:eastAsia="Times New Roman"/>
          <w:color w:val="1D2228"/>
          <w:szCs w:val="24"/>
        </w:rPr>
        <w:t>Π</w:t>
      </w:r>
      <w:r w:rsidRPr="006F7001">
        <w:rPr>
          <w:rFonts w:eastAsia="Times New Roman"/>
          <w:color w:val="1D2228"/>
          <w:szCs w:val="24"/>
        </w:rPr>
        <w:t>ρόεδρε</w:t>
      </w:r>
      <w:r>
        <w:rPr>
          <w:rFonts w:eastAsia="Times New Roman"/>
          <w:color w:val="1D2228"/>
          <w:szCs w:val="24"/>
        </w:rPr>
        <w:t>.</w:t>
      </w:r>
    </w:p>
    <w:p w14:paraId="224A1B7D"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lastRenderedPageBreak/>
        <w:t>Θ</w:t>
      </w:r>
      <w:r w:rsidRPr="006F7001">
        <w:rPr>
          <w:rFonts w:eastAsia="Times New Roman"/>
          <w:color w:val="1D2228"/>
          <w:szCs w:val="24"/>
        </w:rPr>
        <w:t>α ξεκινήσω από το</w:t>
      </w:r>
      <w:r>
        <w:rPr>
          <w:rFonts w:eastAsia="Times New Roman"/>
          <w:color w:val="1D2228"/>
          <w:szCs w:val="24"/>
        </w:rPr>
        <w:t>ν</w:t>
      </w:r>
      <w:r w:rsidRPr="006F7001">
        <w:rPr>
          <w:rFonts w:eastAsia="Times New Roman"/>
          <w:color w:val="1D2228"/>
          <w:szCs w:val="24"/>
        </w:rPr>
        <w:t xml:space="preserve"> τελευταίο</w:t>
      </w:r>
      <w:r>
        <w:rPr>
          <w:rFonts w:eastAsia="Times New Roman"/>
          <w:color w:val="1D2228"/>
          <w:szCs w:val="24"/>
        </w:rPr>
        <w:t>,</w:t>
      </w:r>
      <w:r w:rsidRPr="006F7001">
        <w:rPr>
          <w:rFonts w:eastAsia="Times New Roman"/>
          <w:color w:val="1D2228"/>
          <w:szCs w:val="24"/>
        </w:rPr>
        <w:t xml:space="preserve"> </w:t>
      </w:r>
      <w:r>
        <w:rPr>
          <w:rFonts w:eastAsia="Times New Roman"/>
          <w:color w:val="1D2228"/>
          <w:szCs w:val="24"/>
        </w:rPr>
        <w:t>τον κ. Συντυχάκη, ε</w:t>
      </w:r>
      <w:r w:rsidRPr="006F7001">
        <w:rPr>
          <w:rFonts w:eastAsia="Times New Roman"/>
          <w:color w:val="1D2228"/>
          <w:szCs w:val="24"/>
        </w:rPr>
        <w:t>πειδή προκάλεσε λίγο</w:t>
      </w:r>
      <w:r>
        <w:rPr>
          <w:rFonts w:eastAsia="Times New Roman"/>
          <w:color w:val="1D2228"/>
          <w:szCs w:val="24"/>
        </w:rPr>
        <w:t>. Δ</w:t>
      </w:r>
      <w:r w:rsidRPr="006F7001">
        <w:rPr>
          <w:rFonts w:eastAsia="Times New Roman"/>
          <w:color w:val="1D2228"/>
          <w:szCs w:val="24"/>
        </w:rPr>
        <w:t xml:space="preserve">εν μας έχει συνηθίσει </w:t>
      </w:r>
      <w:r>
        <w:rPr>
          <w:rFonts w:eastAsia="Times New Roman"/>
          <w:color w:val="1D2228"/>
          <w:szCs w:val="24"/>
        </w:rPr>
        <w:t xml:space="preserve">το ΚΚΕ </w:t>
      </w:r>
      <w:r w:rsidRPr="006F7001">
        <w:rPr>
          <w:rFonts w:eastAsia="Times New Roman"/>
          <w:color w:val="1D2228"/>
          <w:szCs w:val="24"/>
        </w:rPr>
        <w:t>σε τέτοιους λαϊκισμούς</w:t>
      </w:r>
      <w:r>
        <w:rPr>
          <w:rFonts w:eastAsia="Times New Roman"/>
          <w:color w:val="1D2228"/>
          <w:szCs w:val="24"/>
        </w:rPr>
        <w:t xml:space="preserve"> στις</w:t>
      </w:r>
      <w:r w:rsidRPr="006F7001">
        <w:rPr>
          <w:rFonts w:eastAsia="Times New Roman"/>
          <w:color w:val="1D2228"/>
          <w:szCs w:val="24"/>
        </w:rPr>
        <w:t xml:space="preserve"> τοποθ</w:t>
      </w:r>
      <w:r>
        <w:rPr>
          <w:rFonts w:eastAsia="Times New Roman"/>
          <w:color w:val="1D2228"/>
          <w:szCs w:val="24"/>
        </w:rPr>
        <w:t>ετήσεις τ</w:t>
      </w:r>
      <w:r>
        <w:rPr>
          <w:rFonts w:eastAsia="Times New Roman"/>
          <w:color w:val="1D2228"/>
          <w:szCs w:val="24"/>
        </w:rPr>
        <w:t>ου. Ε</w:t>
      </w:r>
      <w:r w:rsidRPr="006F7001">
        <w:rPr>
          <w:rFonts w:eastAsia="Times New Roman"/>
          <w:color w:val="1D2228"/>
          <w:szCs w:val="24"/>
        </w:rPr>
        <w:t>υτυχώς</w:t>
      </w:r>
      <w:r>
        <w:rPr>
          <w:rFonts w:eastAsia="Times New Roman"/>
          <w:color w:val="1D2228"/>
          <w:szCs w:val="24"/>
        </w:rPr>
        <w:t>. Ο</w:t>
      </w:r>
      <w:r w:rsidRPr="006F7001">
        <w:rPr>
          <w:rFonts w:eastAsia="Times New Roman"/>
          <w:color w:val="1D2228"/>
          <w:szCs w:val="24"/>
        </w:rPr>
        <w:t xml:space="preserve"> κ</w:t>
      </w:r>
      <w:r>
        <w:rPr>
          <w:rFonts w:eastAsia="Times New Roman"/>
          <w:color w:val="1D2228"/>
          <w:szCs w:val="24"/>
        </w:rPr>
        <w:t>. Συντυ</w:t>
      </w:r>
      <w:r w:rsidRPr="006F7001">
        <w:rPr>
          <w:rFonts w:eastAsia="Times New Roman"/>
          <w:color w:val="1D2228"/>
          <w:szCs w:val="24"/>
        </w:rPr>
        <w:t>χάκης έχει μπει στον πειρασμό</w:t>
      </w:r>
      <w:r>
        <w:rPr>
          <w:rFonts w:eastAsia="Times New Roman"/>
          <w:color w:val="1D2228"/>
          <w:szCs w:val="24"/>
        </w:rPr>
        <w:t>,</w:t>
      </w:r>
      <w:r w:rsidRPr="006F7001">
        <w:rPr>
          <w:rFonts w:eastAsia="Times New Roman"/>
          <w:color w:val="1D2228"/>
          <w:szCs w:val="24"/>
        </w:rPr>
        <w:t xml:space="preserve"> δεν η πρώτη φορά που μπαίν</w:t>
      </w:r>
      <w:r>
        <w:rPr>
          <w:rFonts w:eastAsia="Times New Roman"/>
          <w:color w:val="1D2228"/>
          <w:szCs w:val="24"/>
        </w:rPr>
        <w:t xml:space="preserve">ει ο συγκεκριμένος Βουλευτής, δεν πειράζει. Το παραγνωρίζω, το κάνω </w:t>
      </w:r>
      <w:r>
        <w:rPr>
          <w:rFonts w:eastAsia="Times New Roman"/>
          <w:color w:val="1D2228"/>
          <w:szCs w:val="24"/>
          <w:lang w:val="en-US"/>
        </w:rPr>
        <w:t>by</w:t>
      </w:r>
      <w:r w:rsidRPr="00335077">
        <w:rPr>
          <w:rFonts w:eastAsia="Times New Roman"/>
          <w:color w:val="1D2228"/>
          <w:szCs w:val="24"/>
        </w:rPr>
        <w:t>-</w:t>
      </w:r>
      <w:r>
        <w:rPr>
          <w:rFonts w:eastAsia="Times New Roman"/>
          <w:color w:val="1D2228"/>
          <w:szCs w:val="24"/>
          <w:lang w:val="en-US"/>
        </w:rPr>
        <w:t>pass</w:t>
      </w:r>
      <w:r w:rsidRPr="00335077">
        <w:rPr>
          <w:rFonts w:eastAsia="Times New Roman"/>
          <w:color w:val="1D2228"/>
          <w:szCs w:val="24"/>
        </w:rPr>
        <w:t xml:space="preserve">, </w:t>
      </w:r>
      <w:r>
        <w:rPr>
          <w:rFonts w:eastAsia="Times New Roman"/>
          <w:color w:val="1D2228"/>
          <w:szCs w:val="24"/>
        </w:rPr>
        <w:t>κύριε Συντυχάκη, επειδή είστε Βουλευτής του ΚΚΕ.</w:t>
      </w:r>
    </w:p>
    <w:p w14:paraId="224A1B7E"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t xml:space="preserve">Όμως, είναι </w:t>
      </w:r>
      <w:r w:rsidRPr="006F7001">
        <w:rPr>
          <w:rFonts w:eastAsia="Times New Roman"/>
          <w:color w:val="1D2228"/>
          <w:szCs w:val="24"/>
        </w:rPr>
        <w:t xml:space="preserve">προφανές </w:t>
      </w:r>
      <w:r>
        <w:rPr>
          <w:rFonts w:eastAsia="Times New Roman"/>
          <w:color w:val="1D2228"/>
          <w:szCs w:val="24"/>
        </w:rPr>
        <w:t xml:space="preserve">ότι τα </w:t>
      </w:r>
      <w:r w:rsidRPr="006F7001">
        <w:rPr>
          <w:rFonts w:eastAsia="Times New Roman"/>
          <w:color w:val="1D2228"/>
          <w:szCs w:val="24"/>
        </w:rPr>
        <w:t>έργα υποδομών</w:t>
      </w:r>
      <w:r>
        <w:rPr>
          <w:rFonts w:eastAsia="Times New Roman"/>
          <w:color w:val="1D2228"/>
          <w:szCs w:val="24"/>
        </w:rPr>
        <w:t>,</w:t>
      </w:r>
      <w:r w:rsidRPr="006F7001">
        <w:rPr>
          <w:rFonts w:eastAsia="Times New Roman"/>
          <w:color w:val="1D2228"/>
          <w:szCs w:val="24"/>
        </w:rPr>
        <w:t xml:space="preserve"> όταν βγαίνουν με </w:t>
      </w:r>
      <w:r>
        <w:rPr>
          <w:rFonts w:eastAsia="Times New Roman"/>
          <w:color w:val="1D2228"/>
          <w:szCs w:val="24"/>
        </w:rPr>
        <w:t>σ</w:t>
      </w:r>
      <w:r w:rsidRPr="006F7001">
        <w:rPr>
          <w:rFonts w:eastAsia="Times New Roman"/>
          <w:color w:val="1D2228"/>
          <w:szCs w:val="24"/>
        </w:rPr>
        <w:t xml:space="preserve">ύμπραξη </w:t>
      </w:r>
      <w:r>
        <w:rPr>
          <w:rFonts w:eastAsia="Times New Roman"/>
          <w:color w:val="1D2228"/>
          <w:szCs w:val="24"/>
        </w:rPr>
        <w:t>δ</w:t>
      </w:r>
      <w:r w:rsidRPr="006F7001">
        <w:rPr>
          <w:rFonts w:eastAsia="Times New Roman"/>
          <w:color w:val="1D2228"/>
          <w:szCs w:val="24"/>
        </w:rPr>
        <w:t xml:space="preserve">ημοσίου </w:t>
      </w:r>
      <w:r>
        <w:rPr>
          <w:rFonts w:eastAsia="Times New Roman"/>
          <w:color w:val="1D2228"/>
          <w:szCs w:val="24"/>
        </w:rPr>
        <w:t>κ</w:t>
      </w:r>
      <w:r w:rsidRPr="006F7001">
        <w:rPr>
          <w:rFonts w:eastAsia="Times New Roman"/>
          <w:color w:val="1D2228"/>
          <w:szCs w:val="24"/>
        </w:rPr>
        <w:t xml:space="preserve">αι </w:t>
      </w:r>
      <w:r>
        <w:rPr>
          <w:rFonts w:eastAsia="Times New Roman"/>
          <w:color w:val="1D2228"/>
          <w:szCs w:val="24"/>
        </w:rPr>
        <w:t>ι</w:t>
      </w:r>
      <w:r w:rsidRPr="006F7001">
        <w:rPr>
          <w:rFonts w:eastAsia="Times New Roman"/>
          <w:color w:val="1D2228"/>
          <w:szCs w:val="24"/>
        </w:rPr>
        <w:t xml:space="preserve">διωτικού </w:t>
      </w:r>
      <w:r>
        <w:rPr>
          <w:rFonts w:eastAsia="Times New Roman"/>
          <w:color w:val="1D2228"/>
          <w:szCs w:val="24"/>
        </w:rPr>
        <w:t>τ</w:t>
      </w:r>
      <w:r w:rsidRPr="006F7001">
        <w:rPr>
          <w:rFonts w:eastAsia="Times New Roman"/>
          <w:color w:val="1D2228"/>
          <w:szCs w:val="24"/>
        </w:rPr>
        <w:t>ομέα</w:t>
      </w:r>
      <w:r>
        <w:rPr>
          <w:rFonts w:eastAsia="Times New Roman"/>
          <w:color w:val="1D2228"/>
          <w:szCs w:val="24"/>
        </w:rPr>
        <w:t>, τι συμ</w:t>
      </w:r>
      <w:r w:rsidRPr="006F7001">
        <w:rPr>
          <w:rFonts w:eastAsia="Times New Roman"/>
          <w:color w:val="1D2228"/>
          <w:szCs w:val="24"/>
        </w:rPr>
        <w:t>φέρει περισσότερο</w:t>
      </w:r>
      <w:r>
        <w:rPr>
          <w:rFonts w:eastAsia="Times New Roman"/>
          <w:color w:val="1D2228"/>
          <w:szCs w:val="24"/>
        </w:rPr>
        <w:t>,</w:t>
      </w:r>
      <w:r w:rsidRPr="006F7001">
        <w:rPr>
          <w:rFonts w:eastAsia="Times New Roman"/>
          <w:color w:val="1D2228"/>
          <w:szCs w:val="24"/>
        </w:rPr>
        <w:t xml:space="preserve"> να τα κάνουμε ως </w:t>
      </w:r>
      <w:r>
        <w:rPr>
          <w:rFonts w:eastAsia="Times New Roman"/>
          <w:color w:val="1D2228"/>
          <w:szCs w:val="24"/>
        </w:rPr>
        <w:t>δ</w:t>
      </w:r>
      <w:r w:rsidRPr="006F7001">
        <w:rPr>
          <w:rFonts w:eastAsia="Times New Roman"/>
          <w:color w:val="1D2228"/>
          <w:szCs w:val="24"/>
        </w:rPr>
        <w:t xml:space="preserve">ημόσια </w:t>
      </w:r>
      <w:r>
        <w:rPr>
          <w:rFonts w:eastAsia="Times New Roman"/>
          <w:color w:val="1D2228"/>
          <w:szCs w:val="24"/>
        </w:rPr>
        <w:t>έ</w:t>
      </w:r>
      <w:r w:rsidRPr="006F7001">
        <w:rPr>
          <w:rFonts w:eastAsia="Times New Roman"/>
          <w:color w:val="1D2228"/>
          <w:szCs w:val="24"/>
        </w:rPr>
        <w:t>ργα</w:t>
      </w:r>
      <w:r>
        <w:rPr>
          <w:rFonts w:eastAsia="Times New Roman"/>
          <w:color w:val="1D2228"/>
          <w:szCs w:val="24"/>
        </w:rPr>
        <w:t xml:space="preserve"> ή ως ΣΔΙΤ</w:t>
      </w:r>
      <w:r>
        <w:rPr>
          <w:rFonts w:eastAsia="Times New Roman"/>
          <w:color w:val="1D2228"/>
          <w:szCs w:val="24"/>
        </w:rPr>
        <w:t>;</w:t>
      </w:r>
      <w:r>
        <w:rPr>
          <w:rFonts w:eastAsia="Times New Roman"/>
          <w:color w:val="1D2228"/>
          <w:szCs w:val="24"/>
        </w:rPr>
        <w:t xml:space="preserve"> </w:t>
      </w:r>
      <w:r>
        <w:rPr>
          <w:rFonts w:eastAsia="Times New Roman"/>
          <w:color w:val="1D2228"/>
          <w:szCs w:val="24"/>
        </w:rPr>
        <w:t>Ω</w:t>
      </w:r>
      <w:r>
        <w:rPr>
          <w:rFonts w:eastAsia="Times New Roman"/>
          <w:color w:val="1D2228"/>
          <w:szCs w:val="24"/>
        </w:rPr>
        <w:t>ς δημόσια έ</w:t>
      </w:r>
      <w:r w:rsidRPr="006F7001">
        <w:rPr>
          <w:rFonts w:eastAsia="Times New Roman"/>
          <w:color w:val="1D2228"/>
          <w:szCs w:val="24"/>
        </w:rPr>
        <w:t>ργα ή ως παραχ</w:t>
      </w:r>
      <w:r>
        <w:rPr>
          <w:rFonts w:eastAsia="Times New Roman"/>
          <w:color w:val="1D2228"/>
          <w:szCs w:val="24"/>
        </w:rPr>
        <w:t xml:space="preserve">ωρήσεις; Είναι προφανές ότι </w:t>
      </w:r>
      <w:r w:rsidRPr="006F7001">
        <w:rPr>
          <w:rFonts w:eastAsia="Times New Roman"/>
          <w:color w:val="1D2228"/>
          <w:szCs w:val="24"/>
        </w:rPr>
        <w:t>συμφέρει να τα κάνουμε ως δημόσια έργα</w:t>
      </w:r>
      <w:r>
        <w:rPr>
          <w:rFonts w:eastAsia="Times New Roman"/>
          <w:color w:val="1D2228"/>
          <w:szCs w:val="24"/>
        </w:rPr>
        <w:t>, αρκεί</w:t>
      </w:r>
      <w:r w:rsidRPr="006F7001">
        <w:rPr>
          <w:rFonts w:eastAsia="Times New Roman"/>
          <w:color w:val="1D2228"/>
          <w:szCs w:val="24"/>
        </w:rPr>
        <w:t xml:space="preserve"> να μας πείτε εσείς από πού θα βρο</w:t>
      </w:r>
      <w:r w:rsidRPr="006F7001">
        <w:rPr>
          <w:rFonts w:eastAsia="Times New Roman"/>
          <w:color w:val="1D2228"/>
          <w:szCs w:val="24"/>
        </w:rPr>
        <w:t xml:space="preserve">ύμε τα λεφτά </w:t>
      </w:r>
      <w:r>
        <w:rPr>
          <w:rFonts w:eastAsia="Times New Roman"/>
          <w:color w:val="1D2228"/>
          <w:szCs w:val="24"/>
        </w:rPr>
        <w:t xml:space="preserve">για </w:t>
      </w:r>
      <w:r w:rsidRPr="006F7001">
        <w:rPr>
          <w:rFonts w:eastAsia="Times New Roman"/>
          <w:color w:val="1D2228"/>
          <w:szCs w:val="24"/>
        </w:rPr>
        <w:t xml:space="preserve">να </w:t>
      </w:r>
      <w:r>
        <w:rPr>
          <w:rFonts w:eastAsia="Times New Roman"/>
          <w:color w:val="1D2228"/>
          <w:szCs w:val="24"/>
        </w:rPr>
        <w:t xml:space="preserve">τα </w:t>
      </w:r>
      <w:r w:rsidRPr="006F7001">
        <w:rPr>
          <w:rFonts w:eastAsia="Times New Roman"/>
          <w:color w:val="1D2228"/>
          <w:szCs w:val="24"/>
        </w:rPr>
        <w:t>κάνουμε δημόσι</w:t>
      </w:r>
      <w:r>
        <w:rPr>
          <w:rFonts w:eastAsia="Times New Roman"/>
          <w:color w:val="1D2228"/>
          <w:szCs w:val="24"/>
        </w:rPr>
        <w:t xml:space="preserve">α έργα, εκτός και αν </w:t>
      </w:r>
      <w:r w:rsidRPr="006F7001">
        <w:rPr>
          <w:rFonts w:eastAsia="Times New Roman"/>
          <w:color w:val="1D2228"/>
          <w:szCs w:val="24"/>
        </w:rPr>
        <w:t xml:space="preserve">θεωρείτε ότι πρέπει </w:t>
      </w:r>
      <w:r>
        <w:rPr>
          <w:rFonts w:eastAsia="Times New Roman"/>
          <w:color w:val="1D2228"/>
          <w:szCs w:val="24"/>
        </w:rPr>
        <w:t xml:space="preserve">να περιμένει η Κρήτη άλλα πενήντα </w:t>
      </w:r>
      <w:r w:rsidRPr="006F7001">
        <w:rPr>
          <w:rFonts w:eastAsia="Times New Roman"/>
          <w:color w:val="1D2228"/>
          <w:szCs w:val="24"/>
        </w:rPr>
        <w:t>χρόνια</w:t>
      </w:r>
      <w:r>
        <w:rPr>
          <w:rFonts w:eastAsia="Times New Roman"/>
          <w:color w:val="1D2228"/>
          <w:szCs w:val="24"/>
        </w:rPr>
        <w:t>,</w:t>
      </w:r>
      <w:r w:rsidRPr="006F7001">
        <w:rPr>
          <w:rFonts w:eastAsia="Times New Roman"/>
          <w:color w:val="1D2228"/>
          <w:szCs w:val="24"/>
        </w:rPr>
        <w:t xml:space="preserve"> μέχρι να </w:t>
      </w:r>
      <w:r>
        <w:rPr>
          <w:rFonts w:eastAsia="Times New Roman"/>
          <w:color w:val="1D2228"/>
          <w:szCs w:val="24"/>
        </w:rPr>
        <w:t>βρ</w:t>
      </w:r>
      <w:r w:rsidRPr="006F7001">
        <w:rPr>
          <w:rFonts w:eastAsia="Times New Roman"/>
          <w:color w:val="1D2228"/>
          <w:szCs w:val="24"/>
        </w:rPr>
        <w:t>ού</w:t>
      </w:r>
      <w:r>
        <w:rPr>
          <w:rFonts w:eastAsia="Times New Roman"/>
          <w:color w:val="1D2228"/>
          <w:szCs w:val="24"/>
        </w:rPr>
        <w:t>με από το Π</w:t>
      </w:r>
      <w:r w:rsidRPr="006F7001">
        <w:rPr>
          <w:rFonts w:eastAsia="Times New Roman"/>
          <w:color w:val="1D2228"/>
          <w:szCs w:val="24"/>
        </w:rPr>
        <w:t xml:space="preserve">ρόγραμμα Δημοσίων Επενδύσεων 500 εκατομμύρια </w:t>
      </w:r>
      <w:r>
        <w:rPr>
          <w:rFonts w:eastAsia="Times New Roman"/>
          <w:color w:val="1D2228"/>
          <w:szCs w:val="24"/>
          <w:lang w:val="en-US"/>
        </w:rPr>
        <w:t>plus</w:t>
      </w:r>
      <w:r>
        <w:rPr>
          <w:rFonts w:eastAsia="Times New Roman"/>
          <w:color w:val="1D2228"/>
          <w:szCs w:val="24"/>
        </w:rPr>
        <w:t>,</w:t>
      </w:r>
      <w:r>
        <w:rPr>
          <w:rFonts w:eastAsia="Times New Roman"/>
          <w:color w:val="1D2228"/>
          <w:szCs w:val="24"/>
        </w:rPr>
        <w:t xml:space="preserve"> για να φτιάξουμε μι</w:t>
      </w:r>
      <w:r w:rsidRPr="006F7001">
        <w:rPr>
          <w:rFonts w:eastAsia="Times New Roman"/>
          <w:color w:val="1D2228"/>
          <w:szCs w:val="24"/>
        </w:rPr>
        <w:t xml:space="preserve">α τέτοια </w:t>
      </w:r>
      <w:r>
        <w:rPr>
          <w:rFonts w:eastAsia="Times New Roman"/>
          <w:color w:val="1D2228"/>
          <w:szCs w:val="24"/>
        </w:rPr>
        <w:t xml:space="preserve">υποδομή. </w:t>
      </w:r>
    </w:p>
    <w:p w14:paraId="224A1B7F"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lastRenderedPageBreak/>
        <w:t>Το ίδιο ισχύει για το σ</w:t>
      </w:r>
      <w:r>
        <w:rPr>
          <w:rFonts w:eastAsia="Times New Roman"/>
          <w:color w:val="1D2228"/>
          <w:szCs w:val="24"/>
        </w:rPr>
        <w:t>πίτι σας, κύριε Συντυχάκη. Αν είχατε στην τσέπη σας λεφτά να το κάνετε, θα</w:t>
      </w:r>
      <w:r w:rsidRPr="006F7001">
        <w:rPr>
          <w:rFonts w:eastAsia="Times New Roman"/>
          <w:color w:val="1D2228"/>
          <w:szCs w:val="24"/>
        </w:rPr>
        <w:t xml:space="preserve"> συνέφερε περισσότ</w:t>
      </w:r>
      <w:r>
        <w:rPr>
          <w:rFonts w:eastAsia="Times New Roman"/>
          <w:color w:val="1D2228"/>
          <w:szCs w:val="24"/>
        </w:rPr>
        <w:t>ερο από το να δανειστείτε από μι</w:t>
      </w:r>
      <w:r w:rsidRPr="006F7001">
        <w:rPr>
          <w:rFonts w:eastAsia="Times New Roman"/>
          <w:color w:val="1D2228"/>
          <w:szCs w:val="24"/>
        </w:rPr>
        <w:t>α τράπεζα για να το φτιάξετε και προφανώς</w:t>
      </w:r>
      <w:r>
        <w:rPr>
          <w:rFonts w:eastAsia="Times New Roman"/>
          <w:color w:val="1D2228"/>
          <w:szCs w:val="24"/>
        </w:rPr>
        <w:t>,</w:t>
      </w:r>
      <w:r w:rsidRPr="006F7001">
        <w:rPr>
          <w:rFonts w:eastAsia="Times New Roman"/>
          <w:color w:val="1D2228"/>
          <w:szCs w:val="24"/>
        </w:rPr>
        <w:t xml:space="preserve"> θα συνέ</w:t>
      </w:r>
      <w:r>
        <w:rPr>
          <w:rFonts w:eastAsia="Times New Roman"/>
          <w:color w:val="1D2228"/>
          <w:szCs w:val="24"/>
        </w:rPr>
        <w:t xml:space="preserve">φερε </w:t>
      </w:r>
      <w:r w:rsidRPr="006F7001">
        <w:rPr>
          <w:rFonts w:eastAsia="Times New Roman"/>
          <w:color w:val="1D2228"/>
          <w:szCs w:val="24"/>
        </w:rPr>
        <w:t>ακόμα πιο πολύ από το να πείτε σε ένα</w:t>
      </w:r>
      <w:r>
        <w:rPr>
          <w:rFonts w:eastAsia="Times New Roman"/>
          <w:color w:val="1D2228"/>
          <w:szCs w:val="24"/>
        </w:rPr>
        <w:t>ν</w:t>
      </w:r>
      <w:r w:rsidRPr="006F7001">
        <w:rPr>
          <w:rFonts w:eastAsia="Times New Roman"/>
          <w:color w:val="1D2228"/>
          <w:szCs w:val="24"/>
        </w:rPr>
        <w:t xml:space="preserve"> τρίτο να δανειστεί και να</w:t>
      </w:r>
      <w:r>
        <w:rPr>
          <w:rFonts w:eastAsia="Times New Roman"/>
          <w:color w:val="1D2228"/>
          <w:szCs w:val="24"/>
        </w:rPr>
        <w:t xml:space="preserve"> σας </w:t>
      </w:r>
      <w:r w:rsidRPr="006F7001">
        <w:rPr>
          <w:rFonts w:eastAsia="Times New Roman"/>
          <w:color w:val="1D2228"/>
          <w:szCs w:val="24"/>
        </w:rPr>
        <w:t>το φτιάξ</w:t>
      </w:r>
      <w:r w:rsidRPr="006F7001">
        <w:rPr>
          <w:rFonts w:eastAsia="Times New Roman"/>
          <w:color w:val="1D2228"/>
          <w:szCs w:val="24"/>
        </w:rPr>
        <w:t>ει</w:t>
      </w:r>
      <w:r>
        <w:rPr>
          <w:rFonts w:eastAsia="Times New Roman"/>
          <w:color w:val="1D2228"/>
          <w:szCs w:val="24"/>
        </w:rPr>
        <w:t>,</w:t>
      </w:r>
      <w:r w:rsidRPr="006F7001">
        <w:rPr>
          <w:rFonts w:eastAsia="Times New Roman"/>
          <w:color w:val="1D2228"/>
          <w:szCs w:val="24"/>
        </w:rPr>
        <w:t xml:space="preserve"> για να το έ</w:t>
      </w:r>
      <w:r>
        <w:rPr>
          <w:rFonts w:eastAsia="Times New Roman"/>
          <w:color w:val="1D2228"/>
          <w:szCs w:val="24"/>
        </w:rPr>
        <w:t xml:space="preserve">χετε. Άρα, αυτά είναι </w:t>
      </w:r>
      <w:r w:rsidRPr="006F7001">
        <w:rPr>
          <w:rFonts w:eastAsia="Times New Roman"/>
          <w:color w:val="1D2228"/>
          <w:szCs w:val="24"/>
        </w:rPr>
        <w:t>κοινή λογική</w:t>
      </w:r>
      <w:r>
        <w:rPr>
          <w:rFonts w:eastAsia="Times New Roman"/>
          <w:color w:val="1D2228"/>
          <w:szCs w:val="24"/>
        </w:rPr>
        <w:t>. Δεν νομίζω ότι χρειάζεται στο Κοινοβούλιο να</w:t>
      </w:r>
      <w:r w:rsidRPr="006F7001">
        <w:rPr>
          <w:rFonts w:eastAsia="Times New Roman"/>
          <w:color w:val="1D2228"/>
          <w:szCs w:val="24"/>
        </w:rPr>
        <w:t xml:space="preserve"> τα συζητάμε</w:t>
      </w:r>
      <w:r>
        <w:rPr>
          <w:rFonts w:eastAsia="Times New Roman"/>
          <w:color w:val="1D2228"/>
          <w:szCs w:val="24"/>
        </w:rPr>
        <w:t>. Δ</w:t>
      </w:r>
      <w:r w:rsidRPr="006F7001">
        <w:rPr>
          <w:rFonts w:eastAsia="Times New Roman"/>
          <w:color w:val="1D2228"/>
          <w:szCs w:val="24"/>
        </w:rPr>
        <w:t xml:space="preserve">εν έχουμε τα λεφτά για να κάνουμε τόσο μεγάλες </w:t>
      </w:r>
      <w:r>
        <w:rPr>
          <w:rFonts w:eastAsia="Times New Roman"/>
          <w:color w:val="1D2228"/>
          <w:szCs w:val="24"/>
        </w:rPr>
        <w:t>δημόσιες</w:t>
      </w:r>
      <w:r w:rsidRPr="006F7001">
        <w:rPr>
          <w:rFonts w:eastAsia="Times New Roman"/>
          <w:color w:val="1D2228"/>
          <w:szCs w:val="24"/>
        </w:rPr>
        <w:t xml:space="preserve"> υποδομές</w:t>
      </w:r>
      <w:r>
        <w:rPr>
          <w:rFonts w:eastAsia="Times New Roman"/>
          <w:color w:val="1D2228"/>
          <w:szCs w:val="24"/>
        </w:rPr>
        <w:t xml:space="preserve">. </w:t>
      </w:r>
    </w:p>
    <w:p w14:paraId="224A1B80" w14:textId="77777777" w:rsidR="0081027C" w:rsidRDefault="00F5028E">
      <w:pPr>
        <w:spacing w:line="600" w:lineRule="auto"/>
        <w:ind w:firstLine="720"/>
        <w:jc w:val="both"/>
        <w:rPr>
          <w:rFonts w:eastAsia="Times New Roman"/>
          <w:b/>
          <w:color w:val="1D2228"/>
          <w:szCs w:val="24"/>
        </w:rPr>
      </w:pPr>
      <w:r>
        <w:rPr>
          <w:rFonts w:eastAsia="Times New Roman"/>
          <w:b/>
          <w:color w:val="1D2228"/>
          <w:szCs w:val="24"/>
        </w:rPr>
        <w:t xml:space="preserve">ΕΜΜΑΝΟΥΗΛ ΣΥΝΤΥΧΑΚΗΣ: </w:t>
      </w:r>
      <w:r w:rsidRPr="00F250D3">
        <w:rPr>
          <w:rFonts w:eastAsia="Times New Roman"/>
          <w:color w:val="1D2228"/>
          <w:szCs w:val="24"/>
        </w:rPr>
        <w:t>Τι τα κάνατε τα λεφτά; Έμμεσοι-άμεσοι φόροι, τι τα κάνατε</w:t>
      </w:r>
      <w:r w:rsidRPr="00F250D3">
        <w:rPr>
          <w:rFonts w:eastAsia="Times New Roman"/>
          <w:color w:val="1D2228"/>
          <w:szCs w:val="24"/>
        </w:rPr>
        <w:t xml:space="preserve"> τα λεφτά;</w:t>
      </w:r>
      <w:r>
        <w:rPr>
          <w:rFonts w:eastAsia="Times New Roman"/>
          <w:b/>
          <w:color w:val="1D2228"/>
          <w:szCs w:val="24"/>
        </w:rPr>
        <w:t xml:space="preserve"> </w:t>
      </w:r>
    </w:p>
    <w:p w14:paraId="224A1B81" w14:textId="77777777" w:rsidR="0081027C" w:rsidRDefault="00F5028E">
      <w:pPr>
        <w:spacing w:line="600" w:lineRule="auto"/>
        <w:ind w:firstLine="720"/>
        <w:jc w:val="both"/>
        <w:rPr>
          <w:rFonts w:eastAsia="Times New Roman"/>
          <w:color w:val="1D2228"/>
          <w:szCs w:val="24"/>
        </w:rPr>
      </w:pPr>
      <w:r w:rsidRPr="005E372D">
        <w:rPr>
          <w:rFonts w:eastAsia="Times New Roman"/>
          <w:b/>
          <w:color w:val="1D2228"/>
          <w:szCs w:val="24"/>
        </w:rPr>
        <w:t xml:space="preserve">ΧΡΗΣΤΟΣ ΣΠΙΡΤΖΗΣ (Υπουργός Υποδομών και Μεταφορών): </w:t>
      </w:r>
      <w:r w:rsidRPr="006F7001">
        <w:rPr>
          <w:rFonts w:eastAsia="Times New Roman"/>
          <w:color w:val="1D2228"/>
          <w:szCs w:val="24"/>
        </w:rPr>
        <w:t xml:space="preserve"> </w:t>
      </w:r>
      <w:r>
        <w:rPr>
          <w:rFonts w:eastAsia="Times New Roman"/>
          <w:color w:val="1D2228"/>
          <w:szCs w:val="24"/>
        </w:rPr>
        <w:t>Σ</w:t>
      </w:r>
      <w:r w:rsidRPr="006F7001">
        <w:rPr>
          <w:rFonts w:eastAsia="Times New Roman"/>
          <w:color w:val="1D2228"/>
          <w:szCs w:val="24"/>
        </w:rPr>
        <w:t>ε αυτό φταίει η συγκεκριμένη πολιτική του νεοφιλελευθερισμού στην Ευρωπαϊκή Επιτροπή</w:t>
      </w:r>
      <w:r>
        <w:rPr>
          <w:rFonts w:eastAsia="Times New Roman"/>
          <w:color w:val="1D2228"/>
          <w:szCs w:val="24"/>
        </w:rPr>
        <w:t>,</w:t>
      </w:r>
      <w:r w:rsidRPr="006F7001">
        <w:rPr>
          <w:rFonts w:eastAsia="Times New Roman"/>
          <w:color w:val="1D2228"/>
          <w:szCs w:val="24"/>
        </w:rPr>
        <w:t xml:space="preserve"> που έχει μειώσει πάρα πολύ τους προϋπολογισμούς στις υποδομές</w:t>
      </w:r>
      <w:r>
        <w:rPr>
          <w:rFonts w:eastAsia="Times New Roman"/>
          <w:color w:val="1D2228"/>
          <w:szCs w:val="24"/>
        </w:rPr>
        <w:t>, που έχει δώσει μια κατεύθυνση οι δημόσιες</w:t>
      </w:r>
      <w:r w:rsidRPr="006F7001">
        <w:rPr>
          <w:rFonts w:eastAsia="Times New Roman"/>
          <w:color w:val="1D2228"/>
          <w:szCs w:val="24"/>
        </w:rPr>
        <w:t xml:space="preserve"> υποδομές να γίνονται ιδιωτικές και τα έργα να είναι </w:t>
      </w:r>
      <w:r>
        <w:rPr>
          <w:rFonts w:eastAsia="Times New Roman"/>
          <w:color w:val="1D2228"/>
          <w:szCs w:val="24"/>
        </w:rPr>
        <w:t>«</w:t>
      </w:r>
      <w:r w:rsidRPr="006F7001">
        <w:rPr>
          <w:rFonts w:eastAsia="Times New Roman"/>
          <w:color w:val="1D2228"/>
          <w:szCs w:val="24"/>
        </w:rPr>
        <w:t>βιώσιμα</w:t>
      </w:r>
      <w:r>
        <w:rPr>
          <w:rFonts w:eastAsia="Times New Roman"/>
          <w:color w:val="1D2228"/>
          <w:szCs w:val="24"/>
        </w:rPr>
        <w:t>»,</w:t>
      </w:r>
      <w:r w:rsidRPr="006F7001">
        <w:rPr>
          <w:rFonts w:eastAsia="Times New Roman"/>
          <w:color w:val="1D2228"/>
          <w:szCs w:val="24"/>
        </w:rPr>
        <w:t xml:space="preserve"> χωρίς να κοιτάνε την πλευρά της ασφάλισης και </w:t>
      </w:r>
      <w:r>
        <w:rPr>
          <w:rFonts w:eastAsia="Times New Roman"/>
          <w:color w:val="1D2228"/>
          <w:szCs w:val="24"/>
        </w:rPr>
        <w:t xml:space="preserve">την </w:t>
      </w:r>
      <w:r w:rsidRPr="006F7001">
        <w:rPr>
          <w:rFonts w:eastAsia="Times New Roman"/>
          <w:color w:val="1D2228"/>
          <w:szCs w:val="24"/>
        </w:rPr>
        <w:t>αναπτυξιακή πλευρά των υποδομών</w:t>
      </w:r>
      <w:r>
        <w:rPr>
          <w:rFonts w:eastAsia="Times New Roman"/>
          <w:color w:val="1D2228"/>
          <w:szCs w:val="24"/>
        </w:rPr>
        <w:t>.</w:t>
      </w:r>
    </w:p>
    <w:p w14:paraId="224A1B82" w14:textId="77777777" w:rsidR="0081027C" w:rsidRDefault="00F5028E">
      <w:pPr>
        <w:spacing w:line="600" w:lineRule="auto"/>
        <w:ind w:firstLine="720"/>
        <w:jc w:val="both"/>
        <w:rPr>
          <w:rFonts w:eastAsia="Times New Roman"/>
          <w:color w:val="1D2228"/>
          <w:szCs w:val="24"/>
        </w:rPr>
      </w:pPr>
      <w:r>
        <w:rPr>
          <w:rFonts w:eastAsia="Times New Roman"/>
          <w:color w:val="1D2228"/>
          <w:szCs w:val="24"/>
        </w:rPr>
        <w:lastRenderedPageBreak/>
        <w:t>Τ</w:t>
      </w:r>
      <w:r w:rsidRPr="006F7001">
        <w:rPr>
          <w:rFonts w:eastAsia="Times New Roman"/>
          <w:color w:val="1D2228"/>
          <w:szCs w:val="24"/>
        </w:rPr>
        <w:t>ώρα</w:t>
      </w:r>
      <w:r>
        <w:rPr>
          <w:rFonts w:eastAsia="Times New Roman"/>
          <w:color w:val="1D2228"/>
          <w:szCs w:val="24"/>
        </w:rPr>
        <w:t>, κύριε Π</w:t>
      </w:r>
      <w:r w:rsidRPr="006F7001">
        <w:rPr>
          <w:rFonts w:eastAsia="Times New Roman"/>
          <w:color w:val="1D2228"/>
          <w:szCs w:val="24"/>
        </w:rPr>
        <w:t>ρόεδρε</w:t>
      </w:r>
      <w:r>
        <w:rPr>
          <w:rFonts w:eastAsia="Times New Roman"/>
          <w:color w:val="1D2228"/>
          <w:szCs w:val="24"/>
        </w:rPr>
        <w:t>,</w:t>
      </w:r>
      <w:r w:rsidRPr="006F7001">
        <w:rPr>
          <w:rFonts w:eastAsia="Times New Roman"/>
          <w:color w:val="1D2228"/>
          <w:szCs w:val="24"/>
        </w:rPr>
        <w:t xml:space="preserve"> θα ήθελα να πω μερικά από αυτά που ακούστηκαν</w:t>
      </w:r>
      <w:r>
        <w:rPr>
          <w:rFonts w:eastAsia="Times New Roman"/>
          <w:color w:val="1D2228"/>
          <w:szCs w:val="24"/>
        </w:rPr>
        <w:t>,</w:t>
      </w:r>
      <w:r w:rsidRPr="006F7001">
        <w:rPr>
          <w:rFonts w:eastAsia="Times New Roman"/>
          <w:color w:val="1D2228"/>
          <w:szCs w:val="24"/>
        </w:rPr>
        <w:t xml:space="preserve"> όχι για το Καστέλι</w:t>
      </w:r>
      <w:r>
        <w:rPr>
          <w:rFonts w:eastAsia="Times New Roman"/>
          <w:color w:val="1D2228"/>
          <w:szCs w:val="24"/>
        </w:rPr>
        <w:t>, για τα</w:t>
      </w:r>
      <w:r w:rsidRPr="006F7001">
        <w:rPr>
          <w:rFonts w:eastAsia="Times New Roman"/>
          <w:color w:val="1D2228"/>
          <w:szCs w:val="24"/>
        </w:rPr>
        <w:t xml:space="preserve"> υπόλοιπα</w:t>
      </w:r>
      <w:r>
        <w:rPr>
          <w:rFonts w:eastAsia="Times New Roman"/>
          <w:color w:val="1D2228"/>
          <w:szCs w:val="24"/>
        </w:rPr>
        <w:t>.</w:t>
      </w:r>
    </w:p>
    <w:p w14:paraId="224A1B83" w14:textId="77777777" w:rsidR="0081027C" w:rsidRDefault="00F5028E">
      <w:pPr>
        <w:spacing w:line="600" w:lineRule="auto"/>
        <w:ind w:firstLine="720"/>
        <w:jc w:val="both"/>
        <w:rPr>
          <w:rFonts w:eastAsia="Times New Roman"/>
          <w:color w:val="1D2228"/>
          <w:szCs w:val="24"/>
        </w:rPr>
      </w:pPr>
      <w:r w:rsidRPr="006F7001">
        <w:rPr>
          <w:rFonts w:eastAsia="Times New Roman"/>
          <w:color w:val="1D2228"/>
          <w:szCs w:val="24"/>
        </w:rPr>
        <w:t>Κατ</w:t>
      </w:r>
      <w:r>
        <w:rPr>
          <w:rFonts w:eastAsia="Times New Roman"/>
          <w:color w:val="1D2228"/>
          <w:szCs w:val="24"/>
        </w:rPr>
        <w:t>’</w:t>
      </w:r>
      <w:r>
        <w:rPr>
          <w:rFonts w:eastAsia="Times New Roman"/>
          <w:color w:val="1D2228"/>
          <w:szCs w:val="24"/>
        </w:rPr>
        <w:t xml:space="preserve"> </w:t>
      </w:r>
      <w:r w:rsidRPr="006F7001">
        <w:rPr>
          <w:rFonts w:eastAsia="Times New Roman"/>
          <w:color w:val="1D2228"/>
          <w:szCs w:val="24"/>
        </w:rPr>
        <w:t>αρχάς</w:t>
      </w:r>
      <w:r>
        <w:rPr>
          <w:rFonts w:eastAsia="Times New Roman"/>
          <w:color w:val="1D2228"/>
          <w:szCs w:val="24"/>
        </w:rPr>
        <w:t>,</w:t>
      </w:r>
      <w:r w:rsidRPr="006F7001">
        <w:rPr>
          <w:rFonts w:eastAsia="Times New Roman"/>
          <w:color w:val="1D2228"/>
          <w:szCs w:val="24"/>
        </w:rPr>
        <w:t xml:space="preserve"> είμαι ιδιαίτερα χαρούμενος για το</w:t>
      </w:r>
      <w:r>
        <w:rPr>
          <w:rFonts w:eastAsia="Times New Roman"/>
          <w:color w:val="1D2228"/>
          <w:szCs w:val="24"/>
        </w:rPr>
        <w:t>ν</w:t>
      </w:r>
      <w:r w:rsidRPr="006F7001">
        <w:rPr>
          <w:rFonts w:eastAsia="Times New Roman"/>
          <w:color w:val="1D2228"/>
          <w:szCs w:val="24"/>
        </w:rPr>
        <w:t xml:space="preserve"> Γιάννη</w:t>
      </w:r>
      <w:r>
        <w:rPr>
          <w:rFonts w:eastAsia="Times New Roman"/>
          <w:color w:val="1D2228"/>
          <w:szCs w:val="24"/>
        </w:rPr>
        <w:t xml:space="preserve"> </w:t>
      </w:r>
      <w:r w:rsidRPr="006F7001">
        <w:rPr>
          <w:rFonts w:eastAsia="Times New Roman"/>
          <w:color w:val="1D2228"/>
          <w:szCs w:val="24"/>
        </w:rPr>
        <w:t xml:space="preserve"> Μανιάτη</w:t>
      </w:r>
      <w:r>
        <w:rPr>
          <w:rFonts w:eastAsia="Times New Roman"/>
          <w:color w:val="1D2228"/>
          <w:szCs w:val="24"/>
        </w:rPr>
        <w:t>. Ε</w:t>
      </w:r>
      <w:r w:rsidRPr="006F7001">
        <w:rPr>
          <w:rFonts w:eastAsia="Times New Roman"/>
          <w:color w:val="1D2228"/>
          <w:szCs w:val="24"/>
        </w:rPr>
        <w:t>ίμαι χαρούμενος</w:t>
      </w:r>
      <w:r>
        <w:rPr>
          <w:rFonts w:eastAsia="Times New Roman"/>
          <w:color w:val="1D2228"/>
          <w:szCs w:val="24"/>
        </w:rPr>
        <w:t>,</w:t>
      </w:r>
      <w:r w:rsidRPr="006F7001">
        <w:rPr>
          <w:rFonts w:eastAsia="Times New Roman"/>
          <w:color w:val="1D2228"/>
          <w:szCs w:val="24"/>
        </w:rPr>
        <w:t xml:space="preserve"> γιατί </w:t>
      </w:r>
      <w:r>
        <w:rPr>
          <w:rFonts w:eastAsia="Times New Roman"/>
          <w:color w:val="1D2228"/>
          <w:szCs w:val="24"/>
        </w:rPr>
        <w:t xml:space="preserve">υπερασπίστηκε τον Κώστα </w:t>
      </w:r>
      <w:r w:rsidRPr="006F7001">
        <w:rPr>
          <w:rFonts w:eastAsia="Times New Roman"/>
          <w:color w:val="1D2228"/>
          <w:szCs w:val="24"/>
        </w:rPr>
        <w:t>Λαλιώτη</w:t>
      </w:r>
      <w:r>
        <w:rPr>
          <w:rFonts w:eastAsia="Times New Roman"/>
          <w:color w:val="1D2228"/>
          <w:szCs w:val="24"/>
        </w:rPr>
        <w:t>. Και ο</w:t>
      </w:r>
      <w:r w:rsidRPr="000F5410">
        <w:rPr>
          <w:rFonts w:eastAsia="Times New Roman" w:cs="Times New Roman"/>
          <w:szCs w:val="24"/>
        </w:rPr>
        <w:t xml:space="preserve"> </w:t>
      </w:r>
      <w:r w:rsidRPr="000F5410">
        <w:rPr>
          <w:rFonts w:eastAsia="Times New Roman"/>
          <w:color w:val="1D2228"/>
          <w:szCs w:val="24"/>
        </w:rPr>
        <w:t>Κώστας Λαλιώτη</w:t>
      </w:r>
      <w:r>
        <w:rPr>
          <w:rFonts w:eastAsia="Times New Roman"/>
          <w:color w:val="1D2228"/>
          <w:szCs w:val="24"/>
        </w:rPr>
        <w:t>ς</w:t>
      </w:r>
      <w:r>
        <w:rPr>
          <w:rFonts w:eastAsia="Times New Roman"/>
          <w:color w:val="1D2228"/>
          <w:szCs w:val="24"/>
        </w:rPr>
        <w:t>,</w:t>
      </w:r>
      <w:r w:rsidRPr="006F7001">
        <w:rPr>
          <w:rFonts w:eastAsia="Times New Roman"/>
          <w:color w:val="1D2228"/>
          <w:szCs w:val="24"/>
        </w:rPr>
        <w:t xml:space="preserve"> με τον </w:t>
      </w:r>
      <w:r>
        <w:rPr>
          <w:rFonts w:eastAsia="Times New Roman"/>
          <w:color w:val="1D2228"/>
          <w:szCs w:val="24"/>
        </w:rPr>
        <w:t xml:space="preserve">αείμνηστο </w:t>
      </w:r>
      <w:r w:rsidRPr="006F7001">
        <w:rPr>
          <w:rFonts w:eastAsia="Times New Roman"/>
          <w:color w:val="1D2228"/>
          <w:szCs w:val="24"/>
        </w:rPr>
        <w:t xml:space="preserve">Πρωθυπουργό </w:t>
      </w:r>
      <w:r>
        <w:rPr>
          <w:rFonts w:eastAsia="Times New Roman"/>
          <w:color w:val="1D2228"/>
          <w:szCs w:val="24"/>
        </w:rPr>
        <w:t>είχε</w:t>
      </w:r>
      <w:r w:rsidRPr="006F7001">
        <w:rPr>
          <w:rFonts w:eastAsia="Times New Roman"/>
          <w:color w:val="1D2228"/>
          <w:szCs w:val="24"/>
        </w:rPr>
        <w:t xml:space="preserve"> συγκρουστεί</w:t>
      </w:r>
      <w:r>
        <w:rPr>
          <w:rFonts w:eastAsia="Times New Roman"/>
          <w:color w:val="1D2228"/>
          <w:szCs w:val="24"/>
        </w:rPr>
        <w:t>, ά</w:t>
      </w:r>
      <w:r w:rsidRPr="006F7001">
        <w:rPr>
          <w:rFonts w:eastAsia="Times New Roman"/>
          <w:color w:val="1D2228"/>
          <w:szCs w:val="24"/>
        </w:rPr>
        <w:t xml:space="preserve">λλαξε τη </w:t>
      </w:r>
      <w:r>
        <w:rPr>
          <w:rFonts w:eastAsia="Times New Roman"/>
          <w:color w:val="1D2228"/>
          <w:szCs w:val="24"/>
        </w:rPr>
        <w:t>σ</w:t>
      </w:r>
      <w:r w:rsidRPr="006F7001">
        <w:rPr>
          <w:rFonts w:eastAsia="Times New Roman"/>
          <w:color w:val="1D2228"/>
          <w:szCs w:val="24"/>
        </w:rPr>
        <w:t xml:space="preserve">ύμβαση στο αεροδρόμιο </w:t>
      </w:r>
      <w:r>
        <w:rPr>
          <w:rFonts w:eastAsia="Times New Roman"/>
          <w:color w:val="1D2228"/>
          <w:szCs w:val="24"/>
        </w:rPr>
        <w:t>«</w:t>
      </w:r>
      <w:r w:rsidRPr="006F7001">
        <w:rPr>
          <w:rFonts w:eastAsia="Times New Roman"/>
          <w:color w:val="1D2228"/>
          <w:szCs w:val="24"/>
        </w:rPr>
        <w:t>Ελευθέριος Βενιζέλος</w:t>
      </w:r>
      <w:r>
        <w:rPr>
          <w:rFonts w:eastAsia="Times New Roman"/>
          <w:color w:val="1D2228"/>
          <w:szCs w:val="24"/>
        </w:rPr>
        <w:t xml:space="preserve">», όπως γνωρίζετε και μειώθηκε είκοσι </w:t>
      </w:r>
      <w:r w:rsidRPr="006F7001">
        <w:rPr>
          <w:rFonts w:eastAsia="Times New Roman"/>
          <w:color w:val="1D2228"/>
          <w:szCs w:val="24"/>
        </w:rPr>
        <w:t xml:space="preserve">χρόνια </w:t>
      </w:r>
      <w:r>
        <w:rPr>
          <w:rFonts w:eastAsia="Times New Roman"/>
          <w:color w:val="1D2228"/>
          <w:szCs w:val="24"/>
        </w:rPr>
        <w:t>και δόθηκε αυτό, αλλά δεν έκανε τη σ</w:t>
      </w:r>
      <w:r w:rsidRPr="006F7001">
        <w:rPr>
          <w:rFonts w:eastAsia="Times New Roman"/>
          <w:color w:val="1D2228"/>
          <w:szCs w:val="24"/>
        </w:rPr>
        <w:t>ύμβαση που έπρεπε</w:t>
      </w:r>
      <w:r>
        <w:rPr>
          <w:rFonts w:eastAsia="Times New Roman"/>
          <w:color w:val="1D2228"/>
          <w:szCs w:val="24"/>
        </w:rPr>
        <w:t>. Δ</w:t>
      </w:r>
      <w:r w:rsidRPr="006F7001">
        <w:rPr>
          <w:rFonts w:eastAsia="Times New Roman"/>
          <w:color w:val="1D2228"/>
          <w:szCs w:val="24"/>
        </w:rPr>
        <w:t>εν μπορ</w:t>
      </w:r>
      <w:r>
        <w:rPr>
          <w:rFonts w:eastAsia="Times New Roman"/>
          <w:color w:val="1D2228"/>
          <w:szCs w:val="24"/>
        </w:rPr>
        <w:t>ούσε</w:t>
      </w:r>
      <w:r>
        <w:rPr>
          <w:rFonts w:eastAsia="Times New Roman"/>
          <w:color w:val="1D2228"/>
          <w:szCs w:val="24"/>
        </w:rPr>
        <w:t>,</w:t>
      </w:r>
      <w:r>
        <w:rPr>
          <w:rFonts w:eastAsia="Times New Roman"/>
          <w:color w:val="1D2228"/>
          <w:szCs w:val="24"/>
        </w:rPr>
        <w:t xml:space="preserve"> γιατί ήταν έτοιμη η σύμβαση. Δεν μπορείς δηλαδή, όταν βρεις μια έτοιμη σύμβαση, </w:t>
      </w:r>
      <w:r w:rsidRPr="006F7001">
        <w:rPr>
          <w:rFonts w:eastAsia="Times New Roman"/>
          <w:color w:val="1D2228"/>
          <w:szCs w:val="24"/>
        </w:rPr>
        <w:t xml:space="preserve">όπως βρήκαμε και εμείς τα </w:t>
      </w:r>
      <w:r>
        <w:rPr>
          <w:rFonts w:eastAsia="Times New Roman"/>
          <w:color w:val="1D2228"/>
          <w:szCs w:val="24"/>
        </w:rPr>
        <w:t>δέκα τέσσερα</w:t>
      </w:r>
      <w:r w:rsidRPr="006F7001">
        <w:rPr>
          <w:rFonts w:eastAsia="Times New Roman"/>
          <w:color w:val="1D2228"/>
          <w:szCs w:val="24"/>
        </w:rPr>
        <w:t xml:space="preserve"> αεροδρόμια</w:t>
      </w:r>
      <w:r>
        <w:rPr>
          <w:rFonts w:eastAsia="Times New Roman"/>
          <w:color w:val="1D2228"/>
          <w:szCs w:val="24"/>
        </w:rPr>
        <w:t>,</w:t>
      </w:r>
      <w:r w:rsidRPr="006F7001">
        <w:rPr>
          <w:rFonts w:eastAsia="Times New Roman"/>
          <w:color w:val="1D2228"/>
          <w:szCs w:val="24"/>
        </w:rPr>
        <w:t xml:space="preserve"> που εσείς ε</w:t>
      </w:r>
      <w:r w:rsidRPr="006F7001">
        <w:rPr>
          <w:rFonts w:eastAsia="Times New Roman"/>
          <w:color w:val="1D2228"/>
          <w:szCs w:val="24"/>
        </w:rPr>
        <w:t>ίχατε κάνει το</w:t>
      </w:r>
      <w:r>
        <w:rPr>
          <w:rFonts w:eastAsia="Times New Roman"/>
          <w:color w:val="1D2228"/>
          <w:szCs w:val="24"/>
        </w:rPr>
        <w:t>ν</w:t>
      </w:r>
      <w:r w:rsidRPr="006F7001">
        <w:rPr>
          <w:rFonts w:eastAsia="Times New Roman"/>
          <w:color w:val="1D2228"/>
          <w:szCs w:val="24"/>
        </w:rPr>
        <w:t xml:space="preserve"> διαγωνισμό</w:t>
      </w:r>
      <w:r>
        <w:rPr>
          <w:rFonts w:eastAsia="Times New Roman"/>
          <w:color w:val="1D2228"/>
          <w:szCs w:val="24"/>
        </w:rPr>
        <w:t>,</w:t>
      </w:r>
      <w:r w:rsidRPr="006F7001">
        <w:rPr>
          <w:rFonts w:eastAsia="Times New Roman"/>
          <w:color w:val="1D2228"/>
          <w:szCs w:val="24"/>
        </w:rPr>
        <w:t xml:space="preserve"> να τροποποιήσει</w:t>
      </w:r>
      <w:r>
        <w:rPr>
          <w:rFonts w:eastAsia="Times New Roman"/>
          <w:color w:val="1D2228"/>
          <w:szCs w:val="24"/>
        </w:rPr>
        <w:t>ς</w:t>
      </w:r>
      <w:r w:rsidRPr="006F7001">
        <w:rPr>
          <w:rFonts w:eastAsia="Times New Roman"/>
          <w:color w:val="1D2228"/>
          <w:szCs w:val="24"/>
        </w:rPr>
        <w:t xml:space="preserve"> τα πάντα</w:t>
      </w:r>
      <w:r>
        <w:rPr>
          <w:rFonts w:eastAsia="Times New Roman"/>
          <w:color w:val="1D2228"/>
          <w:szCs w:val="24"/>
        </w:rPr>
        <w:t>.</w:t>
      </w:r>
    </w:p>
    <w:p w14:paraId="224A1B84"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t xml:space="preserve">ΧΡΗΣΤΟΣ ΣΠΙΡΤΖΗΣ (Υπουργός Υποδομών και Μεταφορών): </w:t>
      </w:r>
      <w:r>
        <w:rPr>
          <w:rFonts w:eastAsia="Times New Roman" w:cs="Times New Roman"/>
          <w:szCs w:val="24"/>
        </w:rPr>
        <w:t>Χαίρομαι, γιατί ο Γιάννης Μανιάτης είχε δείξει άλλη κατεύθυνση, της στρατηγικής σύμπλευσης του ΚΙΝΑΛ με τη Νέα Δημοκρατία.</w:t>
      </w:r>
    </w:p>
    <w:p w14:paraId="224A1B85"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t xml:space="preserve">ΙΩΑΝΝΗΣ ΜΑΝΙΑΤΗΣ: </w:t>
      </w:r>
      <w:r>
        <w:rPr>
          <w:rFonts w:eastAsia="Times New Roman" w:cs="Times New Roman"/>
          <w:szCs w:val="24"/>
        </w:rPr>
        <w:t>Μην είστ</w:t>
      </w:r>
      <w:r>
        <w:rPr>
          <w:rFonts w:eastAsia="Times New Roman" w:cs="Times New Roman"/>
          <w:szCs w:val="24"/>
        </w:rPr>
        <w:t xml:space="preserve">ε τόσο άθλιος! </w:t>
      </w:r>
    </w:p>
    <w:p w14:paraId="224A1B86"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Στα σημεία λέω, κύριε Μανιάτη. Εγώ θυμάμαι ότι η διευθύντρια…</w:t>
      </w:r>
    </w:p>
    <w:p w14:paraId="224A1B87"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Είναι αθλιότητα αυτό που κάνετε. Ντροπή σας!</w:t>
      </w:r>
    </w:p>
    <w:p w14:paraId="224A1B88"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Μανιάτη, σας παρακαλώ πολ</w:t>
      </w:r>
      <w:r>
        <w:rPr>
          <w:rFonts w:eastAsia="Times New Roman" w:cs="Times New Roman"/>
          <w:szCs w:val="24"/>
        </w:rPr>
        <w:t>ύ.</w:t>
      </w:r>
    </w:p>
    <w:p w14:paraId="224A1B89"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t xml:space="preserve">ΧΡΗΣΤΟΣ ΣΠΙΡΤΖΗΣ (Υπουργός Υποδομών και Μεταφορών): </w:t>
      </w:r>
      <w:r>
        <w:rPr>
          <w:rFonts w:eastAsia="Times New Roman" w:cs="Times New Roman"/>
          <w:szCs w:val="24"/>
        </w:rPr>
        <w:t>Η διευθύντρια που είχατε, κύριε Μανιάτη, στο Υπουργείο…</w:t>
      </w:r>
    </w:p>
    <w:p w14:paraId="224A1B8A"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Ντροπή σας!</w:t>
      </w:r>
    </w:p>
    <w:p w14:paraId="224A1B8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Τέτοιες αθλιότητες θα απαντηθούν, κύριε Πρόεδρε.</w:t>
      </w:r>
    </w:p>
    <w:p w14:paraId="224A1B8C"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t>ΠΡΟΕΔΡΕΥΩΝ (Μάριος Γεωργιάδης):</w:t>
      </w:r>
      <w:r>
        <w:rPr>
          <w:rFonts w:eastAsia="Times New Roman" w:cs="Times New Roman"/>
          <w:szCs w:val="24"/>
        </w:rPr>
        <w:t xml:space="preserve"> Κύριε Μανιάτη, δεν υπάρχει κανένας</w:t>
      </w:r>
      <w:r>
        <w:rPr>
          <w:rFonts w:eastAsia="Times New Roman" w:cs="Times New Roman"/>
          <w:szCs w:val="24"/>
        </w:rPr>
        <w:t xml:space="preserve"> λόγος. Μιλάει ο Υπουργός. Σας παρακαλώ πολύ.</w:t>
      </w:r>
    </w:p>
    <w:p w14:paraId="224A1B8D"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Η διευθύντρια που είχατε, κύριε Μανιάτη, στο Υπουργείο…</w:t>
      </w:r>
    </w:p>
    <w:p w14:paraId="224A1B8E"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t>ΙΩΑΝΝΗΣ ΜΑΝΙΑΤΗΣ:</w:t>
      </w:r>
      <w:r>
        <w:rPr>
          <w:rFonts w:eastAsia="Times New Roman" w:cs="Times New Roman"/>
          <w:b/>
          <w:szCs w:val="24"/>
        </w:rPr>
        <w:t xml:space="preserve"> </w:t>
      </w:r>
      <w:r>
        <w:rPr>
          <w:rFonts w:eastAsia="Times New Roman" w:cs="Times New Roman"/>
          <w:szCs w:val="24"/>
        </w:rPr>
        <w:t>Είναι ντροπή! Πρέπει να ντρέπεστε!</w:t>
      </w:r>
    </w:p>
    <w:p w14:paraId="224A1B8F"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Ελάτε, σας </w:t>
      </w:r>
      <w:r>
        <w:rPr>
          <w:rFonts w:eastAsia="Times New Roman" w:cs="Times New Roman"/>
          <w:szCs w:val="24"/>
        </w:rPr>
        <w:t>παρακαλώ!</w:t>
      </w:r>
    </w:p>
    <w:p w14:paraId="224A1B90" w14:textId="77777777" w:rsidR="0081027C" w:rsidRDefault="00F5028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Δημοκρατικής Συμπαράταξης)</w:t>
      </w:r>
    </w:p>
    <w:p w14:paraId="224A1B9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Κύριε Υπουργέ, συγγνώμη. </w:t>
      </w:r>
    </w:p>
    <w:p w14:paraId="224A1B9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Κύριοι συνάδελφοι, σας παρακαλώ.</w:t>
      </w:r>
    </w:p>
    <w:p w14:paraId="224A1B93" w14:textId="77777777" w:rsidR="0081027C" w:rsidRDefault="00F5028E">
      <w:pPr>
        <w:spacing w:line="600" w:lineRule="auto"/>
        <w:ind w:firstLine="720"/>
        <w:jc w:val="both"/>
        <w:rPr>
          <w:rFonts w:eastAsia="Times New Roman" w:cs="Times New Roman"/>
          <w:szCs w:val="24"/>
        </w:rPr>
      </w:pPr>
      <w:r w:rsidRPr="004C702F">
        <w:rPr>
          <w:rFonts w:eastAsia="Times New Roman" w:cs="Times New Roman"/>
          <w:b/>
          <w:szCs w:val="24"/>
        </w:rPr>
        <w:t xml:space="preserve">ΧΡΗΣΤΟΣ ΣΠΙΡΤΖΗΣ (Υπουργός Υποδομών και Μεταφορών): </w:t>
      </w:r>
      <w:r>
        <w:rPr>
          <w:rFonts w:eastAsia="Times New Roman" w:cs="Times New Roman"/>
          <w:szCs w:val="24"/>
        </w:rPr>
        <w:t>Η διευθύντρια, κύριε Μανιάτη, που είχατε στο Υπουργείο, ως Υπουργός του κ. Σαμα</w:t>
      </w:r>
      <w:r>
        <w:rPr>
          <w:rFonts w:eastAsia="Times New Roman" w:cs="Times New Roman"/>
          <w:szCs w:val="24"/>
        </w:rPr>
        <w:t>ρά, είναι συνεργάτης του κ. Μητσοτάκη σήμερα και πολλά στελέχη του γραφείου σας στην Αργολίδα είναι υποψήφιοι με τον Δήμαρχο Άργους, που στηρίζει η Νέα Δημοκρατία.</w:t>
      </w:r>
    </w:p>
    <w:p w14:paraId="224A1B94" w14:textId="77777777" w:rsidR="0081027C" w:rsidRDefault="00F5028E">
      <w:pPr>
        <w:spacing w:line="600" w:lineRule="auto"/>
        <w:ind w:firstLine="720"/>
        <w:jc w:val="both"/>
        <w:rPr>
          <w:rFonts w:eastAsia="Times New Roman" w:cs="Times New Roman"/>
          <w:szCs w:val="24"/>
        </w:rPr>
      </w:pPr>
      <w:r w:rsidRPr="00766E0E">
        <w:rPr>
          <w:rFonts w:eastAsia="Times New Roman" w:cs="Times New Roman"/>
          <w:b/>
          <w:szCs w:val="24"/>
        </w:rPr>
        <w:lastRenderedPageBreak/>
        <w:t>ΘΕΟΔΩΡΑ ΜΠΑΚΟΓΙΑΝΝΗ</w:t>
      </w:r>
      <w:r>
        <w:rPr>
          <w:rFonts w:eastAsia="Times New Roman" w:cs="Times New Roman"/>
          <w:b/>
          <w:szCs w:val="24"/>
        </w:rPr>
        <w:t xml:space="preserve">: </w:t>
      </w:r>
      <w:r>
        <w:rPr>
          <w:rFonts w:eastAsia="Times New Roman" w:cs="Times New Roman"/>
          <w:szCs w:val="24"/>
        </w:rPr>
        <w:t xml:space="preserve">Και </w:t>
      </w:r>
      <w:r>
        <w:rPr>
          <w:rFonts w:eastAsia="Times New Roman" w:cs="Times New Roman"/>
          <w:szCs w:val="24"/>
        </w:rPr>
        <w:t>εσείς,</w:t>
      </w:r>
      <w:r>
        <w:rPr>
          <w:rFonts w:eastAsia="Times New Roman" w:cs="Times New Roman"/>
          <w:szCs w:val="24"/>
        </w:rPr>
        <w:t xml:space="preserve"> από το ΠΑΣΟΚ πήγατε στον ΣΥΡΙΖΑ. </w:t>
      </w:r>
    </w:p>
    <w:p w14:paraId="224A1B95"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Ναι, εγώ πήγα από το ΠΑΣΟΚ στον ΣΥΡΙΖΑ. Δεν το έχω κρύψει αυτό, άλλο λέω.</w:t>
      </w:r>
    </w:p>
    <w:p w14:paraId="224A1B96"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Μας κάνετε και μάθημα τώρα;</w:t>
      </w:r>
    </w:p>
    <w:p w14:paraId="224A1B97"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Σε εσάς κάνω μάθημα;</w:t>
      </w:r>
    </w:p>
    <w:p w14:paraId="224A1B98"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ΘΕΟΔΩΡΑ </w:t>
      </w:r>
      <w:r>
        <w:rPr>
          <w:rFonts w:eastAsia="Times New Roman" w:cs="Times New Roman"/>
          <w:b/>
          <w:szCs w:val="24"/>
        </w:rPr>
        <w:t xml:space="preserve">ΜΠΑΚΟΓΙΑΝΝΗ: </w:t>
      </w:r>
      <w:r>
        <w:rPr>
          <w:rFonts w:eastAsia="Times New Roman" w:cs="Times New Roman"/>
          <w:szCs w:val="24"/>
        </w:rPr>
        <w:t>Κουνάτε το δάχτυλο στον άνθρωπο.</w:t>
      </w:r>
    </w:p>
    <w:p w14:paraId="224A1B99"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Μην υπερασπίζεστε τον κ. Μανιάτη. </w:t>
      </w:r>
    </w:p>
    <w:p w14:paraId="224A1B9A" w14:textId="77777777" w:rsidR="0081027C" w:rsidRDefault="00F5028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Δημοκρατικής Συμπαράταξης)</w:t>
      </w:r>
    </w:p>
    <w:p w14:paraId="224A1B9B" w14:textId="77777777" w:rsidR="0081027C" w:rsidRDefault="00F5028E">
      <w:pPr>
        <w:spacing w:line="600" w:lineRule="auto"/>
        <w:ind w:firstLine="720"/>
        <w:jc w:val="both"/>
        <w:rPr>
          <w:rFonts w:eastAsia="Times New Roman" w:cs="Times New Roman"/>
          <w:szCs w:val="24"/>
        </w:rPr>
      </w:pPr>
      <w:r w:rsidRPr="006E7102">
        <w:rPr>
          <w:rFonts w:eastAsia="Times New Roman" w:cs="Times New Roman"/>
          <w:b/>
          <w:szCs w:val="24"/>
        </w:rPr>
        <w:t xml:space="preserve">ΒΑΣΙΛΕΙΟΣ ΚΕΓΚΕΡΟΓΛΟΥ: </w:t>
      </w:r>
      <w:proofErr w:type="spellStart"/>
      <w:r w:rsidRPr="00933EE1">
        <w:rPr>
          <w:rFonts w:eastAsia="Times New Roman" w:cs="Times New Roman"/>
          <w:szCs w:val="24"/>
        </w:rPr>
        <w:t>Λασπομηχανή</w:t>
      </w:r>
      <w:proofErr w:type="spellEnd"/>
      <w:r w:rsidRPr="00933EE1">
        <w:rPr>
          <w:rFonts w:eastAsia="Times New Roman" w:cs="Times New Roman"/>
          <w:szCs w:val="24"/>
        </w:rPr>
        <w:t>!</w:t>
      </w:r>
    </w:p>
    <w:p w14:paraId="224A1B9C"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Σας παρακαλώ, κύριοι συνάδελφοι! Ας ολοκληρώσουμε κάποια στιγμή!</w:t>
      </w:r>
    </w:p>
    <w:p w14:paraId="224A1B9D"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Εγώ χαίρομαι</w:t>
      </w:r>
      <w:r>
        <w:rPr>
          <w:rFonts w:eastAsia="Times New Roman" w:cs="Times New Roman"/>
          <w:szCs w:val="24"/>
        </w:rPr>
        <w:t>,</w:t>
      </w:r>
      <w:r>
        <w:rPr>
          <w:rFonts w:eastAsia="Times New Roman" w:cs="Times New Roman"/>
          <w:szCs w:val="24"/>
        </w:rPr>
        <w:t xml:space="preserve"> που ο κ. Μανιάτης υπερασπίζεται τον κ. Λαλιώτη. Χαίρομαι. Έχει αρχίσει να πηγαίνει προς την αριστερή σοσιαλδημοκρατία, όχι π</w:t>
      </w:r>
      <w:r>
        <w:rPr>
          <w:rFonts w:eastAsia="Times New Roman" w:cs="Times New Roman"/>
          <w:szCs w:val="24"/>
        </w:rPr>
        <w:t>ρος την δεξιά, που είχα εγώ την αίσθηση ότι πηγαίνει μέχρι τώρα.</w:t>
      </w:r>
    </w:p>
    <w:p w14:paraId="224A1B9E"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proofErr w:type="spellStart"/>
      <w:r w:rsidRPr="008D640C">
        <w:rPr>
          <w:rFonts w:eastAsia="Times New Roman" w:cs="Times New Roman"/>
          <w:szCs w:val="24"/>
        </w:rPr>
        <w:t>Λασπομηχανή</w:t>
      </w:r>
      <w:proofErr w:type="spellEnd"/>
      <w:r>
        <w:rPr>
          <w:rFonts w:eastAsia="Times New Roman" w:cs="Times New Roman"/>
          <w:szCs w:val="24"/>
        </w:rPr>
        <w:t>!</w:t>
      </w:r>
    </w:p>
    <w:p w14:paraId="224A1B9F"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Όχι, το χαίρομαι. Τι να πω, ότι δεν το χαίρομαι; Το χαίρομαι.</w:t>
      </w:r>
    </w:p>
    <w:p w14:paraId="224A1BA0"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θα πάρω </w:t>
      </w:r>
      <w:r>
        <w:rPr>
          <w:rFonts w:eastAsia="Times New Roman" w:cs="Times New Roman"/>
          <w:szCs w:val="24"/>
        </w:rPr>
        <w:t xml:space="preserve">τον λόγο μετά επί προσωπικού. </w:t>
      </w:r>
    </w:p>
    <w:p w14:paraId="224A1BA1"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και Μεταφορών): </w:t>
      </w:r>
      <w:r>
        <w:rPr>
          <w:rFonts w:eastAsia="Times New Roman" w:cs="Times New Roman"/>
          <w:szCs w:val="24"/>
        </w:rPr>
        <w:t xml:space="preserve">Ήθελα να πω, επίσης, προς τον κ. </w:t>
      </w:r>
      <w:proofErr w:type="spellStart"/>
      <w:r>
        <w:rPr>
          <w:rFonts w:eastAsia="Times New Roman" w:cs="Times New Roman"/>
          <w:szCs w:val="24"/>
        </w:rPr>
        <w:t>Κεγκέρογλου</w:t>
      </w:r>
      <w:proofErr w:type="spellEnd"/>
      <w:r>
        <w:rPr>
          <w:rFonts w:eastAsia="Times New Roman" w:cs="Times New Roman"/>
          <w:szCs w:val="24"/>
        </w:rPr>
        <w:t xml:space="preserve"> για τον διαγωνισμό της </w:t>
      </w:r>
      <w:proofErr w:type="spellStart"/>
      <w:r>
        <w:rPr>
          <w:rFonts w:eastAsia="Times New Roman" w:cs="Times New Roman"/>
          <w:szCs w:val="24"/>
        </w:rPr>
        <w:t>Μεσ</w:t>
      </w:r>
      <w:r>
        <w:rPr>
          <w:rFonts w:eastAsia="Times New Roman" w:cs="Times New Roman"/>
          <w:szCs w:val="24"/>
        </w:rPr>
        <w:t>σ</w:t>
      </w:r>
      <w:r>
        <w:rPr>
          <w:rFonts w:eastAsia="Times New Roman" w:cs="Times New Roman"/>
          <w:szCs w:val="24"/>
        </w:rPr>
        <w:t>αράς</w:t>
      </w:r>
      <w:proofErr w:type="spellEnd"/>
      <w:r>
        <w:rPr>
          <w:rFonts w:eastAsia="Times New Roman" w:cs="Times New Roman"/>
          <w:szCs w:val="24"/>
        </w:rPr>
        <w:t xml:space="preserve">. Πρέπει να ενημερωθεί ότι υπάρχουν επιτροπές, δικαστήρια, ενστάσεις, προδικαστικές προσφυγές, προκειμένου να ανατεθεί ένα έργο. Άρα, δεν υπήρχε δική μας καθυστέρηση. Όπως ξέρετε, όπως και για τις αποζημιώσεις των αυτοκινητοδρόμων, 1,5 δισεκατομμύριο ήταν </w:t>
      </w:r>
      <w:r>
        <w:rPr>
          <w:rFonts w:eastAsia="Times New Roman" w:cs="Times New Roman"/>
          <w:szCs w:val="24"/>
        </w:rPr>
        <w:t xml:space="preserve">οι διεκδικήσεις και αυτά που είχατε προβλέψει στις συμβάσεις. </w:t>
      </w:r>
    </w:p>
    <w:p w14:paraId="224A1BA2"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Υπουργέ, ολοκληρώστε, για να πάμε και στην ψηφοφορία.</w:t>
      </w:r>
    </w:p>
    <w:p w14:paraId="224A1BA3"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Αφήστε τι λέμε εμείς και πάρτε την έκθεση του Ελε</w:t>
      </w:r>
      <w:r>
        <w:rPr>
          <w:rFonts w:eastAsia="Times New Roman" w:cs="Times New Roman"/>
          <w:szCs w:val="24"/>
        </w:rPr>
        <w:t>γκτικού Συνεδρίου για την περίοδο 2010-2014 να τη διαβάσετε. Δεν είναι ανάγκη να λέτε για εμάς.</w:t>
      </w:r>
    </w:p>
    <w:p w14:paraId="224A1BA4"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t>ΠΡΟΕΔΡΕΥΩΝ (Μάριος Γεωργιάδης):</w:t>
      </w:r>
      <w:r>
        <w:rPr>
          <w:rFonts w:eastAsia="Times New Roman" w:cs="Times New Roman"/>
          <w:szCs w:val="24"/>
        </w:rPr>
        <w:t xml:space="preserve"> Κύριε Υπουργέ, παρακαλώ να συντομεύσετε. </w:t>
      </w:r>
    </w:p>
    <w:p w14:paraId="224A1BA5"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Να απαντήσω; Επιτρέπετε;</w:t>
      </w:r>
    </w:p>
    <w:p w14:paraId="224A1BA6"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lastRenderedPageBreak/>
        <w:t>ΙΩΑΝΝΗΣ Μ</w:t>
      </w:r>
      <w:r>
        <w:rPr>
          <w:rFonts w:eastAsia="Times New Roman" w:cs="Times New Roman"/>
          <w:b/>
          <w:szCs w:val="24"/>
        </w:rPr>
        <w:t xml:space="preserve">ΑΝΙΑΤΗΣ: </w:t>
      </w:r>
      <w:r>
        <w:rPr>
          <w:rFonts w:eastAsia="Times New Roman" w:cs="Times New Roman"/>
          <w:szCs w:val="24"/>
        </w:rPr>
        <w:t>Τι να απαντήσετε;</w:t>
      </w:r>
    </w:p>
    <w:p w14:paraId="224A1BA7"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Με ρωτήσατε.</w:t>
      </w:r>
    </w:p>
    <w:p w14:paraId="224A1BA8"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Μανιάτη, σας παρακαλώ!</w:t>
      </w:r>
    </w:p>
    <w:p w14:paraId="224A1BA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Κύριε Υπουργέ, μπορείτε, σας παρακαλώ, να συντομεύσετε;</w:t>
      </w:r>
    </w:p>
    <w:p w14:paraId="224A1BAA"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w:t>
      </w:r>
      <w:r>
        <w:rPr>
          <w:rFonts w:eastAsia="Times New Roman" w:cs="Times New Roman"/>
          <w:b/>
          <w:szCs w:val="24"/>
        </w:rPr>
        <w:t xml:space="preserve">ών): </w:t>
      </w:r>
      <w:r>
        <w:rPr>
          <w:rFonts w:eastAsia="Times New Roman" w:cs="Times New Roman"/>
          <w:szCs w:val="24"/>
        </w:rPr>
        <w:t xml:space="preserve">Τελειώνω. Για το Καστέλι έχει δώσει τις αρμόδιες απαντήσεις ο αρμόδιος Υπουργός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έδωσα και εγώ, αλλά δεν θέλετε να τις καταλάβετε. </w:t>
      </w:r>
    </w:p>
    <w:p w14:paraId="224A1BA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Η πρότασ</w:t>
      </w:r>
      <w:r>
        <w:rPr>
          <w:rFonts w:eastAsia="Times New Roman" w:cs="Times New Roman"/>
          <w:szCs w:val="24"/>
        </w:rPr>
        <w:t>ή</w:t>
      </w:r>
      <w:r>
        <w:rPr>
          <w:rFonts w:eastAsia="Times New Roman" w:cs="Times New Roman"/>
          <w:szCs w:val="24"/>
        </w:rPr>
        <w:t xml:space="preserve"> μου, κύριε </w:t>
      </w:r>
      <w:proofErr w:type="spellStart"/>
      <w:r>
        <w:rPr>
          <w:rFonts w:eastAsia="Times New Roman" w:cs="Times New Roman"/>
          <w:szCs w:val="24"/>
        </w:rPr>
        <w:t>Κεγκέρογλου</w:t>
      </w:r>
      <w:proofErr w:type="spellEnd"/>
      <w:r>
        <w:rPr>
          <w:rFonts w:eastAsia="Times New Roman" w:cs="Times New Roman"/>
          <w:szCs w:val="24"/>
        </w:rPr>
        <w:t>, είναι ότι στην ονομασία του αεροδρομίου μπορεί να μπει Αεροδρόμι</w:t>
      </w:r>
      <w:r>
        <w:rPr>
          <w:rFonts w:eastAsia="Times New Roman" w:cs="Times New Roman"/>
          <w:szCs w:val="24"/>
        </w:rPr>
        <w:t xml:space="preserve">ο </w:t>
      </w:r>
      <w:proofErr w:type="spellStart"/>
      <w:r>
        <w:rPr>
          <w:rFonts w:eastAsia="Times New Roman" w:cs="Times New Roman"/>
          <w:szCs w:val="24"/>
        </w:rPr>
        <w:t>Καστελίου</w:t>
      </w:r>
      <w:proofErr w:type="spellEnd"/>
      <w:r>
        <w:rPr>
          <w:rFonts w:eastAsia="Times New Roman" w:cs="Times New Roman"/>
          <w:szCs w:val="24"/>
        </w:rPr>
        <w:t>-Ηρακλείου. Δεν μπορεί να αλλάξει σήμερα, γιατί στη διεθνή τυποποίηση των αεροδρομίων</w:t>
      </w:r>
      <w:r>
        <w:rPr>
          <w:rFonts w:eastAsia="Times New Roman" w:cs="Times New Roman"/>
          <w:szCs w:val="24"/>
        </w:rPr>
        <w:t>,</w:t>
      </w:r>
      <w:r>
        <w:rPr>
          <w:rFonts w:eastAsia="Times New Roman" w:cs="Times New Roman"/>
          <w:szCs w:val="24"/>
        </w:rPr>
        <w:t xml:space="preserve"> σε σχέση με την Υπηρεσία Πολιτικής Αεροπορίας θα υπάρχει πρόβλημα. Άρα, πρέπει να φαίνεται το Ηράκλειο. </w:t>
      </w:r>
    </w:p>
    <w:p w14:paraId="224A1BA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Επίσης, η πρότασή μου προς τον Αλέξη Τσίπρα είναι</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 xml:space="preserve">ο τέλος της επόμενης τετραετίας το καινούργιο αεροδρόμιο να ονομαστεί Δομίνικος Θεοτοκόπουλος-Ελ Γκρέκο. Είναι η πρότασή μου, δεν ξέρω τι θα υιοθετήσει ο Πρωθυπουργός. </w:t>
      </w:r>
    </w:p>
    <w:p w14:paraId="224A1BA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Κλείνοντας, θέλω να πω κάτι</w:t>
      </w:r>
      <w:r>
        <w:rPr>
          <w:rFonts w:eastAsia="Times New Roman" w:cs="Times New Roman"/>
          <w:szCs w:val="24"/>
        </w:rPr>
        <w:t>,</w:t>
      </w:r>
      <w:r>
        <w:rPr>
          <w:rFonts w:eastAsia="Times New Roman" w:cs="Times New Roman"/>
          <w:szCs w:val="24"/>
        </w:rPr>
        <w:t xml:space="preserve"> που δεν ακούστηκε εδώ, αλλά είναι χρήσιμο. </w:t>
      </w:r>
    </w:p>
    <w:p w14:paraId="224A1BAE"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ΠΡΟΕΔΡΕΥΩΝ (Μά</w:t>
      </w:r>
      <w:r>
        <w:rPr>
          <w:rFonts w:eastAsia="Times New Roman" w:cs="Times New Roman"/>
          <w:b/>
          <w:szCs w:val="24"/>
        </w:rPr>
        <w:t xml:space="preserve">ριος Γεωργιάδης): </w:t>
      </w:r>
      <w:r>
        <w:rPr>
          <w:rFonts w:eastAsia="Times New Roman" w:cs="Times New Roman"/>
          <w:szCs w:val="24"/>
        </w:rPr>
        <w:t>Κύριε Υπουργέ, σύντομα, παρακαλώ.</w:t>
      </w:r>
    </w:p>
    <w:p w14:paraId="224A1BAF"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Τελειώνω με αυτό, γιατί έχει γίνει θέμα σε κάποια μέσα μαζικής ενημέρωσης. </w:t>
      </w:r>
    </w:p>
    <w:p w14:paraId="224A1BB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Υπάρχουν πάρα πολλοί</w:t>
      </w:r>
      <w:r>
        <w:rPr>
          <w:rFonts w:eastAsia="Times New Roman" w:cs="Times New Roman"/>
          <w:szCs w:val="24"/>
        </w:rPr>
        <w:t>,</w:t>
      </w:r>
      <w:r>
        <w:rPr>
          <w:rFonts w:eastAsia="Times New Roman" w:cs="Times New Roman"/>
          <w:szCs w:val="24"/>
        </w:rPr>
        <w:t xml:space="preserve"> που κινδυνολογούν με τις υποδομές και όχι μόνο. Τους τελευταίους μήνες, για να τύχει δημοσιότητας και όχι μόνο -το συνηθίζει, άλλωστε, και άλλες φορές- ο κ. Τσελέντης δημοσίευσε σήμερα ότι υπάρχει πρόβλημα με μια γέφυρα. Για όνομα του Θεού! Πριν από λίγου</w:t>
      </w:r>
      <w:r>
        <w:rPr>
          <w:rFonts w:eastAsia="Times New Roman" w:cs="Times New Roman"/>
          <w:szCs w:val="24"/>
        </w:rPr>
        <w:t xml:space="preserve">ς μήνες, μας έλεγε ότι θα γίνει μεγάλος σεισμός στην </w:t>
      </w:r>
      <w:r>
        <w:rPr>
          <w:rFonts w:eastAsia="Times New Roman" w:cs="Times New Roman"/>
          <w:szCs w:val="24"/>
        </w:rPr>
        <w:lastRenderedPageBreak/>
        <w:t>Δυτική Ελλάδα</w:t>
      </w:r>
      <w:r>
        <w:rPr>
          <w:rFonts w:eastAsia="Times New Roman" w:cs="Times New Roman"/>
          <w:szCs w:val="24"/>
        </w:rPr>
        <w:t>,</w:t>
      </w:r>
      <w:r>
        <w:rPr>
          <w:rFonts w:eastAsia="Times New Roman" w:cs="Times New Roman"/>
          <w:szCs w:val="24"/>
        </w:rPr>
        <w:t xml:space="preserve"> με φοβερές συνέπειες στον τουρισμό. Θα παρακαλούσα, </w:t>
      </w:r>
      <w:r w:rsidRPr="00D65AAA">
        <w:rPr>
          <w:rFonts w:eastAsia="Times New Roman" w:cs="Times New Roman"/>
          <w:szCs w:val="24"/>
        </w:rPr>
        <w:t xml:space="preserve">κύριε </w:t>
      </w:r>
      <w:proofErr w:type="spellStart"/>
      <w:r w:rsidRPr="00D65AAA">
        <w:rPr>
          <w:rFonts w:eastAsia="Times New Roman" w:cs="Times New Roman"/>
          <w:szCs w:val="24"/>
        </w:rPr>
        <w:t>Μπουκώρο</w:t>
      </w:r>
      <w:proofErr w:type="spellEnd"/>
      <w:r>
        <w:rPr>
          <w:rFonts w:eastAsia="Times New Roman" w:cs="Times New Roman"/>
          <w:szCs w:val="24"/>
        </w:rPr>
        <w:t>,</w:t>
      </w:r>
      <w:r w:rsidRPr="00D65AAA">
        <w:rPr>
          <w:rFonts w:eastAsia="Times New Roman" w:cs="Times New Roman"/>
          <w:szCs w:val="24"/>
        </w:rPr>
        <w:t xml:space="preserve"> από τη</w:t>
      </w:r>
      <w:r>
        <w:rPr>
          <w:rFonts w:eastAsia="Times New Roman" w:cs="Times New Roman"/>
          <w:szCs w:val="24"/>
        </w:rPr>
        <w:t xml:space="preserve"> Νέα Δημοκρατία, επειδή είναι υποψήφιος Ευρωβουλευτής της Νέας Δημοκρατίας, να συνετίσει λίγο η Νέα Δημοκρατία τον</w:t>
      </w:r>
      <w:r>
        <w:rPr>
          <w:rFonts w:eastAsia="Times New Roman" w:cs="Times New Roman"/>
          <w:szCs w:val="24"/>
        </w:rPr>
        <w:t xml:space="preserve"> υποψήφιό της, να μην κινδυνολογεί και σπείρει φήμες και για τις υποδομές της χώρας και για τη σεισμική δραστηριότητα, για να τύχει δημοσιότητας. Αυτή είναι η καλοπροαίρετη εκδοχή γι’ αυτόν. Υπάρχει και η άλλη.</w:t>
      </w:r>
    </w:p>
    <w:p w14:paraId="224A1BB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24A1BB2"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t>ΠΡΟΕΔΡΕΥΩΝ (Μάριος Γεωργι</w:t>
      </w:r>
      <w:r w:rsidRPr="007F6A30">
        <w:rPr>
          <w:rFonts w:eastAsia="Times New Roman" w:cs="Times New Roman"/>
          <w:b/>
          <w:szCs w:val="24"/>
        </w:rPr>
        <w:t>άδης):</w:t>
      </w:r>
      <w:r>
        <w:rPr>
          <w:rFonts w:eastAsia="Times New Roman" w:cs="Times New Roman"/>
          <w:b/>
          <w:szCs w:val="24"/>
        </w:rPr>
        <w:t xml:space="preserve"> </w:t>
      </w:r>
      <w:r>
        <w:rPr>
          <w:rFonts w:eastAsia="Times New Roman" w:cs="Times New Roman"/>
          <w:szCs w:val="24"/>
        </w:rPr>
        <w:t>Ευχαριστούμε τον κύριο Υπουργό.</w:t>
      </w:r>
    </w:p>
    <w:p w14:paraId="224A1BB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Κηρύσσεται περαιωμένη…</w:t>
      </w:r>
    </w:p>
    <w:p w14:paraId="224A1BB4"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παρακαλώ, τον λόγο επί προσωπικού για μισό λεπτό.</w:t>
      </w:r>
    </w:p>
    <w:p w14:paraId="224A1BB5"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t>ΠΡΟΕΔΡΕΥΩΝ (Μάριος Γεωργιάδης):</w:t>
      </w:r>
      <w:r>
        <w:rPr>
          <w:rFonts w:eastAsia="Times New Roman" w:cs="Times New Roman"/>
          <w:szCs w:val="24"/>
        </w:rPr>
        <w:t xml:space="preserve"> Κύριε Μανιάτη, όχι, δεν υπάρχει. </w:t>
      </w:r>
    </w:p>
    <w:p w14:paraId="224A1BB6"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Επί προσωπικού</w:t>
      </w:r>
      <w:r>
        <w:rPr>
          <w:rFonts w:eastAsia="Times New Roman" w:cs="Times New Roman"/>
          <w:szCs w:val="24"/>
        </w:rPr>
        <w:t>,</w:t>
      </w:r>
      <w:r>
        <w:rPr>
          <w:rFonts w:eastAsia="Times New Roman" w:cs="Times New Roman"/>
          <w:szCs w:val="24"/>
        </w:rPr>
        <w:t xml:space="preserve"> για μισό λεπτό.</w:t>
      </w:r>
    </w:p>
    <w:p w14:paraId="224A1BB7"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lastRenderedPageBreak/>
        <w:t>ΠΡΟΕΔΡΕΥΩΝ (Μάριος Γεωργιάδης):</w:t>
      </w:r>
      <w:r>
        <w:rPr>
          <w:rFonts w:eastAsia="Times New Roman" w:cs="Times New Roman"/>
          <w:szCs w:val="24"/>
        </w:rPr>
        <w:t xml:space="preserve"> Κλείνουμε ούτε δευτερόλεπτο παραπάνω, πρέπει να ξαναμιλήσει ο Υπουργός. Δεν υπάρχει κάτι επί προσωπικού.</w:t>
      </w:r>
    </w:p>
    <w:p w14:paraId="224A1BB8"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Για μισό λεπτό, κύριε Πρόεδρε.</w:t>
      </w:r>
    </w:p>
    <w:p w14:paraId="224A1BB9" w14:textId="77777777" w:rsidR="0081027C" w:rsidRDefault="00F5028E">
      <w:pPr>
        <w:spacing w:line="600" w:lineRule="auto"/>
        <w:ind w:firstLine="720"/>
        <w:jc w:val="both"/>
        <w:rPr>
          <w:rFonts w:eastAsia="Times New Roman" w:cs="Times New Roman"/>
          <w:szCs w:val="24"/>
        </w:rPr>
      </w:pPr>
      <w:r w:rsidRPr="007F6A30">
        <w:rPr>
          <w:rFonts w:eastAsia="Times New Roman" w:cs="Times New Roman"/>
          <w:b/>
          <w:szCs w:val="24"/>
        </w:rPr>
        <w:t>ΠΡΟΕΔΡΕΥΩΝ (Μάριος Γεωργιάδης):</w:t>
      </w:r>
      <w:r>
        <w:rPr>
          <w:rFonts w:eastAsia="Times New Roman" w:cs="Times New Roman"/>
          <w:szCs w:val="24"/>
        </w:rPr>
        <w:t xml:space="preserve"> Με ακούτε, κύριε Μανι</w:t>
      </w:r>
      <w:r>
        <w:rPr>
          <w:rFonts w:eastAsia="Times New Roman" w:cs="Times New Roman"/>
          <w:szCs w:val="24"/>
        </w:rPr>
        <w:t xml:space="preserve">άτη; </w:t>
      </w:r>
    </w:p>
    <w:p w14:paraId="224A1BBA"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Παραβαίνετε τον Κανονισμό, εάν δεν μου δώσετε τον λόγο.</w:t>
      </w:r>
    </w:p>
    <w:p w14:paraId="224A1BBB"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σας δίνω τον λόγο.</w:t>
      </w:r>
    </w:p>
    <w:p w14:paraId="224A1BBC"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Ο κύριος Υπουργός με πρόσβαλε.</w:t>
      </w:r>
    </w:p>
    <w:p w14:paraId="224A1BBD"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σας πρόσβαλε. Δεν υπήρχε τίποτα επί </w:t>
      </w:r>
      <w:r>
        <w:rPr>
          <w:rFonts w:eastAsia="Times New Roman" w:cs="Times New Roman"/>
          <w:szCs w:val="24"/>
        </w:rPr>
        <w:t>προσωπικού</w:t>
      </w:r>
      <w:r>
        <w:rPr>
          <w:rFonts w:eastAsia="Times New Roman" w:cs="Times New Roman"/>
          <w:szCs w:val="24"/>
        </w:rPr>
        <w:t>,</w:t>
      </w:r>
      <w:r>
        <w:rPr>
          <w:rFonts w:eastAsia="Times New Roman" w:cs="Times New Roman"/>
          <w:szCs w:val="24"/>
        </w:rPr>
        <w:t xml:space="preserve"> που να σας προσβάλει.</w:t>
      </w:r>
    </w:p>
    <w:p w14:paraId="224A1BBE"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Οι συνάδελφοι άκουσαν.</w:t>
      </w:r>
    </w:p>
    <w:p w14:paraId="224A1BBF"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Άκουσαν όλοι. Πήρατε τον λόγο όλοι και με ανοχή. Πρέπει να προχωρήσουμε. </w:t>
      </w:r>
    </w:p>
    <w:p w14:paraId="224A1BC0"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ασκήστε τα καθήκοντά σας με βάση τον Κανον</w:t>
      </w:r>
      <w:r>
        <w:rPr>
          <w:rFonts w:eastAsia="Times New Roman" w:cs="Times New Roman"/>
          <w:szCs w:val="24"/>
        </w:rPr>
        <w:t xml:space="preserve">ισμό. </w:t>
      </w:r>
    </w:p>
    <w:p w14:paraId="224A1BC1"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Τα καθήκοντά μου ασκώ και σας παρακαλώ πολύ βοηθήστε να ολοκληρώσουμε.</w:t>
      </w:r>
    </w:p>
    <w:p w14:paraId="224A1BC2"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Επί προσωπικού ζητώ τον λόγο. </w:t>
      </w:r>
    </w:p>
    <w:p w14:paraId="224A1BC3"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υπάρχει επί προσωπικού, κύριε Μανιάτη. </w:t>
      </w:r>
    </w:p>
    <w:p w14:paraId="224A1BC4"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Πώς</w:t>
      </w:r>
      <w:r>
        <w:rPr>
          <w:rFonts w:eastAsia="Times New Roman" w:cs="Times New Roman"/>
          <w:szCs w:val="24"/>
        </w:rPr>
        <w:t xml:space="preserve"> δεν υπάρχει; Δεν με ανέφερε; </w:t>
      </w:r>
    </w:p>
    <w:p w14:paraId="224A1BC5"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Ωραία, να ακούσω ποιο είναι το προσωπικό.</w:t>
      </w:r>
    </w:p>
    <w:p w14:paraId="224A1BC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Κύριε Μανιάτη, έχετε τον λόγο για τριάντα δευτερόλεπτα, για να αναπτύξετε ποιο είναι το προσωπικό. Εάν δεν ακούσω επί προσωπικού, θα κλείσω το μικρόφων</w:t>
      </w:r>
      <w:r>
        <w:rPr>
          <w:rFonts w:eastAsia="Times New Roman" w:cs="Times New Roman"/>
          <w:szCs w:val="24"/>
        </w:rPr>
        <w:t>ο.</w:t>
      </w:r>
    </w:p>
    <w:p w14:paraId="224A1BC7"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Επί προσωπικού και μόνο.</w:t>
      </w:r>
    </w:p>
    <w:p w14:paraId="224A1BC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Κύριε Υπουργέ, εσείς ως άνθρωπος</w:t>
      </w:r>
      <w:r>
        <w:rPr>
          <w:rFonts w:eastAsia="Times New Roman" w:cs="Times New Roman"/>
          <w:szCs w:val="24"/>
        </w:rPr>
        <w:t>,</w:t>
      </w:r>
      <w:r>
        <w:rPr>
          <w:rFonts w:eastAsia="Times New Roman" w:cs="Times New Roman"/>
          <w:szCs w:val="24"/>
        </w:rPr>
        <w:t xml:space="preserve"> που όταν ήσασταν…</w:t>
      </w:r>
    </w:p>
    <w:p w14:paraId="224A1BC9"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Μανιάτη, το προσωπικό να ακούσουμε…</w:t>
      </w:r>
    </w:p>
    <w:p w14:paraId="224A1BCA"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προσωπικό θα πω.</w:t>
      </w:r>
    </w:p>
    <w:p w14:paraId="224A1BCB"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Ποιο είναι;</w:t>
      </w:r>
    </w:p>
    <w:p w14:paraId="224A1BCC"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Για εμένα θα μιλήσω.</w:t>
      </w:r>
    </w:p>
    <w:p w14:paraId="224A1BC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Ο κύριος Υπουργός, ως Πρόεδρος του ΤΕΕ, ερχόταν και εκλιπαρούσε τη συμμετοχή του σε διάφορες δράσεις του ΠΑΣΟΚ</w:t>
      </w:r>
      <w:r>
        <w:rPr>
          <w:rFonts w:eastAsia="Times New Roman" w:cs="Times New Roman"/>
          <w:szCs w:val="24"/>
        </w:rPr>
        <w:t>,</w:t>
      </w:r>
      <w:r>
        <w:rPr>
          <w:rFonts w:eastAsia="Times New Roman" w:cs="Times New Roman"/>
          <w:szCs w:val="24"/>
        </w:rPr>
        <w:t xml:space="preserve"> μέχρι και το τέλος του 2014. </w:t>
      </w:r>
    </w:p>
    <w:p w14:paraId="224A1BCE"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Αυτό δεν είναι προσωπικό, κύριε Μανιάτη. Το</w:t>
      </w:r>
      <w:r>
        <w:rPr>
          <w:rFonts w:eastAsia="Times New Roman" w:cs="Times New Roman"/>
          <w:szCs w:val="24"/>
        </w:rPr>
        <w:t xml:space="preserve"> προσωπικό σας πείτε μου ποιο είναι.</w:t>
      </w:r>
    </w:p>
    <w:p w14:paraId="224A1BCF"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προσωπικό είναι το ψεύδος…</w:t>
      </w:r>
    </w:p>
    <w:p w14:paraId="224A1BD0"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Σε ποιο κομμάτι αναφέρθηκε ο Υπουργός</w:t>
      </w:r>
      <w:r>
        <w:rPr>
          <w:rFonts w:eastAsia="Times New Roman" w:cs="Times New Roman"/>
          <w:szCs w:val="24"/>
        </w:rPr>
        <w:t>;</w:t>
      </w:r>
    </w:p>
    <w:p w14:paraId="224A1BD1"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Το ψεύδος ότι ως Υπουργός υπέγραψα υποχρεωτικά να υπάρξει…</w:t>
      </w:r>
    </w:p>
    <w:p w14:paraId="224A1BD2"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Διαβάστε τον Κανονισμό, κύριε Πρόεδρε…</w:t>
      </w:r>
    </w:p>
    <w:p w14:paraId="224A1BD3"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Ελάτε, κύριε </w:t>
      </w:r>
      <w:proofErr w:type="spellStart"/>
      <w:r>
        <w:rPr>
          <w:rFonts w:eastAsia="Times New Roman" w:cs="Times New Roman"/>
          <w:szCs w:val="24"/>
        </w:rPr>
        <w:t>Κεγκέρογλου</w:t>
      </w:r>
      <w:proofErr w:type="spellEnd"/>
      <w:r>
        <w:rPr>
          <w:rFonts w:eastAsia="Times New Roman" w:cs="Times New Roman"/>
          <w:szCs w:val="24"/>
        </w:rPr>
        <w:t>. Σας παρακαλώ! Καθίστε κάτω!</w:t>
      </w:r>
    </w:p>
    <w:p w14:paraId="224A1BD4"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Σας παρακαλώ, κύριε Πρόεδρε! Γιατί δεν μας δίνετε τον λόγο;</w:t>
      </w:r>
    </w:p>
    <w:p w14:paraId="224A1BD5"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Μη μου κάνετε υποδείξ</w:t>
      </w:r>
      <w:r>
        <w:rPr>
          <w:rFonts w:eastAsia="Times New Roman" w:cs="Times New Roman"/>
          <w:szCs w:val="24"/>
        </w:rPr>
        <w:t xml:space="preserve">εις! Τον ξέρω τον Κανονισμό. Καθίστε κάτω, κύριε </w:t>
      </w:r>
      <w:proofErr w:type="spellStart"/>
      <w:r>
        <w:rPr>
          <w:rFonts w:eastAsia="Times New Roman" w:cs="Times New Roman"/>
          <w:szCs w:val="24"/>
        </w:rPr>
        <w:t>Κεγκέρογλου</w:t>
      </w:r>
      <w:proofErr w:type="spellEnd"/>
      <w:r>
        <w:rPr>
          <w:rFonts w:eastAsia="Times New Roman" w:cs="Times New Roman"/>
          <w:szCs w:val="24"/>
        </w:rPr>
        <w:t>.</w:t>
      </w:r>
    </w:p>
    <w:p w14:paraId="224A1BD6"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Τι είστε και δεν θα σας κάνουμε υποδείξεις;</w:t>
      </w:r>
    </w:p>
    <w:p w14:paraId="224A1BD7"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Καθίστε…</w:t>
      </w:r>
    </w:p>
    <w:p w14:paraId="224A1BD8"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Μη μου λέτε εμένα «καθίστε κάτω».</w:t>
      </w:r>
    </w:p>
    <w:p w14:paraId="224A1BD9"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Διαβάστε στ</w:t>
      </w:r>
      <w:r>
        <w:rPr>
          <w:rFonts w:eastAsia="Times New Roman" w:cs="Times New Roman"/>
          <w:szCs w:val="24"/>
        </w:rPr>
        <w:t>ον Κανονισμό.</w:t>
      </w:r>
    </w:p>
    <w:p w14:paraId="224A1BDA"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Έχω διαβάσει. Επί προσωπικού ζητήσατε</w:t>
      </w:r>
      <w:r>
        <w:rPr>
          <w:rFonts w:eastAsia="Times New Roman" w:cs="Times New Roman"/>
          <w:szCs w:val="24"/>
        </w:rPr>
        <w:t xml:space="preserve"> το λόγο</w:t>
      </w:r>
      <w:r>
        <w:rPr>
          <w:rFonts w:eastAsia="Times New Roman" w:cs="Times New Roman"/>
          <w:szCs w:val="24"/>
        </w:rPr>
        <w:t>.</w:t>
      </w:r>
    </w:p>
    <w:p w14:paraId="224A1BDB"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Με διακόπτετε συνέχεια. Ούτε καν ένα λεπτό δεν μου έχετε δώσει.</w:t>
      </w:r>
    </w:p>
    <w:p w14:paraId="224A1BDC"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Μανιάτη, σας έδωσα τον λόγο και προηγουμένω</w:t>
      </w:r>
      <w:r>
        <w:rPr>
          <w:rFonts w:eastAsia="Times New Roman" w:cs="Times New Roman"/>
          <w:szCs w:val="24"/>
        </w:rPr>
        <w:t>ς.</w:t>
      </w:r>
    </w:p>
    <w:p w14:paraId="224A1BDD"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Μη με διακόπτετε άλλο.</w:t>
      </w:r>
    </w:p>
    <w:p w14:paraId="224A1BDE"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Να πείτε το προσωπικό, για να λήξουμε τη συζήτηση.</w:t>
      </w:r>
    </w:p>
    <w:p w14:paraId="224A1BDF"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ΜΑΝΙΑΤΗΣ: </w:t>
      </w:r>
      <w:r>
        <w:rPr>
          <w:rFonts w:eastAsia="Times New Roman" w:cs="Times New Roman"/>
          <w:szCs w:val="24"/>
        </w:rPr>
        <w:t>Διαβάζω, λοιπόν, τα αισχρά ψεύδη του Υπουργού, ο οποίος είπε…</w:t>
      </w:r>
    </w:p>
    <w:p w14:paraId="224A1BE0"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Όχι, δεν θα διαβά</w:t>
      </w:r>
      <w:r>
        <w:rPr>
          <w:rFonts w:eastAsia="Times New Roman" w:cs="Times New Roman"/>
          <w:szCs w:val="24"/>
        </w:rPr>
        <w:t>σετε τα αισχρά ψεύδη</w:t>
      </w:r>
      <w:r>
        <w:rPr>
          <w:rFonts w:eastAsia="Times New Roman" w:cs="Times New Roman"/>
          <w:szCs w:val="24"/>
        </w:rPr>
        <w:t>. Θ</w:t>
      </w:r>
      <w:r>
        <w:rPr>
          <w:rFonts w:eastAsia="Times New Roman" w:cs="Times New Roman"/>
          <w:szCs w:val="24"/>
        </w:rPr>
        <w:t>α πείτε επί του προσωπικού αυτήν τη στιγμή τι είπε ο Υπουργός, για να καταλάβω τον λόγο του προσωπικού.</w:t>
      </w:r>
    </w:p>
    <w:p w14:paraId="224A1BE1"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σας παρακαλώ θερμά, ελάτε στα λογικά σας. Δεν μου δώσατε ούτε ένα δευτερόλεπτο.</w:t>
      </w:r>
    </w:p>
    <w:p w14:paraId="224A1BE2"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ΠΡΟΕΔΡΕΥΩΝ (Μάρι</w:t>
      </w:r>
      <w:r>
        <w:rPr>
          <w:rFonts w:eastAsia="Times New Roman" w:cs="Times New Roman"/>
          <w:b/>
          <w:szCs w:val="24"/>
        </w:rPr>
        <w:t xml:space="preserve">ος Γεωργιάδης): </w:t>
      </w:r>
      <w:r>
        <w:rPr>
          <w:rFonts w:eastAsia="Times New Roman" w:cs="Times New Roman"/>
          <w:szCs w:val="24"/>
        </w:rPr>
        <w:t>Δεν σας κατάλαβα</w:t>
      </w:r>
      <w:r>
        <w:rPr>
          <w:rFonts w:eastAsia="Times New Roman" w:cs="Times New Roman"/>
          <w:szCs w:val="24"/>
        </w:rPr>
        <w:t>. Ν</w:t>
      </w:r>
      <w:r>
        <w:rPr>
          <w:rFonts w:eastAsia="Times New Roman" w:cs="Times New Roman"/>
          <w:szCs w:val="24"/>
        </w:rPr>
        <w:t>α έρθω στα λογικά μου;</w:t>
      </w:r>
    </w:p>
    <w:p w14:paraId="224A1BE3"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Δεν θα μου πείτε και πώς να μιλήσω! Δεν θα μου υπαγορεύσατε.</w:t>
      </w:r>
    </w:p>
    <w:p w14:paraId="224A1BE4"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Τι είπε ο Υπουργός επί προσωπικού για εσάς, για να μπορέσετε να </w:t>
      </w:r>
      <w:r>
        <w:rPr>
          <w:rFonts w:eastAsia="Times New Roman" w:cs="Times New Roman"/>
          <w:szCs w:val="24"/>
        </w:rPr>
        <w:t>μιλήσετε</w:t>
      </w:r>
      <w:r>
        <w:rPr>
          <w:rFonts w:eastAsia="Times New Roman" w:cs="Times New Roman"/>
          <w:szCs w:val="24"/>
        </w:rPr>
        <w:t xml:space="preserve"> πάνω σ’ αυτό;</w:t>
      </w:r>
    </w:p>
    <w:p w14:paraId="224A1BE5"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Έχω ένα λεπτό;</w:t>
      </w:r>
    </w:p>
    <w:p w14:paraId="224A1BE6"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Μέχρι στιγμής</w:t>
      </w:r>
      <w:r>
        <w:rPr>
          <w:rFonts w:eastAsia="Times New Roman" w:cs="Times New Roman"/>
          <w:szCs w:val="24"/>
        </w:rPr>
        <w:t>,</w:t>
      </w:r>
      <w:r>
        <w:rPr>
          <w:rFonts w:eastAsia="Times New Roman" w:cs="Times New Roman"/>
          <w:szCs w:val="24"/>
        </w:rPr>
        <w:t xml:space="preserve"> μιλάτε δυο.</w:t>
      </w:r>
    </w:p>
    <w:p w14:paraId="224A1BE7"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Δεν με αφήνετε.</w:t>
      </w:r>
    </w:p>
    <w:p w14:paraId="224A1BE8"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Μα, λέτε άλλα πράγματα. Το προσωπικό είναι σε κάτι συγκεκριμένο</w:t>
      </w:r>
      <w:r>
        <w:rPr>
          <w:rFonts w:eastAsia="Times New Roman" w:cs="Times New Roman"/>
          <w:szCs w:val="24"/>
        </w:rPr>
        <w:t>,</w:t>
      </w:r>
      <w:r>
        <w:rPr>
          <w:rFonts w:eastAsia="Times New Roman" w:cs="Times New Roman"/>
          <w:szCs w:val="24"/>
        </w:rPr>
        <w:t xml:space="preserve"> που είπε ο Υπουργός προς εσάς και θέλετε να δώσετε απάντηση. Αν πείτε κάτι άλλο</w:t>
      </w:r>
      <w:r>
        <w:rPr>
          <w:rFonts w:eastAsia="Times New Roman" w:cs="Times New Roman"/>
          <w:szCs w:val="24"/>
        </w:rPr>
        <w:t>,</w:t>
      </w:r>
      <w:r>
        <w:rPr>
          <w:rFonts w:eastAsia="Times New Roman" w:cs="Times New Roman"/>
          <w:szCs w:val="24"/>
        </w:rPr>
        <w:t xml:space="preserve"> που δεν είναι προσωπικό…</w:t>
      </w:r>
    </w:p>
    <w:p w14:paraId="224A1BE9"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Μπορώ να έχω τον λόγο επί προσωπικού για ένα λεπτό, χωρίς να με διακόψετε;</w:t>
      </w:r>
    </w:p>
    <w:p w14:paraId="224A1BEA"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Ποιο είναι το προσωπικό</w:t>
      </w:r>
      <w:r>
        <w:rPr>
          <w:rFonts w:eastAsia="Times New Roman" w:cs="Times New Roman"/>
          <w:szCs w:val="24"/>
        </w:rPr>
        <w:t>,</w:t>
      </w:r>
      <w:r>
        <w:rPr>
          <w:rFonts w:eastAsia="Times New Roman" w:cs="Times New Roman"/>
          <w:szCs w:val="24"/>
        </w:rPr>
        <w:t xml:space="preserve"> να μας πείτε.</w:t>
      </w:r>
    </w:p>
    <w:p w14:paraId="224A1BEB"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Αφήστε με και θα σας πω.</w:t>
      </w:r>
    </w:p>
    <w:p w14:paraId="224A1BEC"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Μα, ξεκινήσατε και δεν το είπατε.</w:t>
      </w:r>
    </w:p>
    <w:p w14:paraId="224A1BED"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Δώστε μου ένα λεπτό, χωρίς να με διακόψετε.</w:t>
      </w:r>
    </w:p>
    <w:p w14:paraId="224A1BE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w:t>
      </w:r>
      <w:proofErr w:type="spellStart"/>
      <w:r>
        <w:rPr>
          <w:rFonts w:eastAsia="Times New Roman" w:cs="Times New Roman"/>
          <w:szCs w:val="24"/>
        </w:rPr>
        <w:t>ψευδέστατα</w:t>
      </w:r>
      <w:proofErr w:type="spellEnd"/>
      <w:r>
        <w:rPr>
          <w:rFonts w:eastAsia="Times New Roman" w:cs="Times New Roman"/>
          <w:szCs w:val="24"/>
        </w:rPr>
        <w:t xml:space="preserve"> αναφέρατε ότι εγώ ισχυρίστηκα για τη σύμβαση</w:t>
      </w:r>
      <w:r>
        <w:rPr>
          <w:rFonts w:eastAsia="Times New Roman" w:cs="Times New Roman"/>
          <w:szCs w:val="24"/>
        </w:rPr>
        <w:t xml:space="preserve"> του σκανδάλου των 600 εκατομμύριων ευρώ, για την οποία είστε πολιτικά και ποινικά υπόλογοι, γιατί βάλατε υπογραφή και εσείς προσωπικά. Τα 600 εκατομμύρια ευρώ δεν τα φέρατε από τον πατέρα </w:t>
      </w:r>
      <w:r>
        <w:rPr>
          <w:rFonts w:eastAsia="Times New Roman" w:cs="Times New Roman"/>
          <w:szCs w:val="24"/>
        </w:rPr>
        <w:t>σας. Ε</w:t>
      </w:r>
      <w:r>
        <w:rPr>
          <w:rFonts w:eastAsia="Times New Roman" w:cs="Times New Roman"/>
          <w:szCs w:val="24"/>
        </w:rPr>
        <w:t>ίναι του ελληνικού λαού και σας «χαστούκισε» η Ευρωπαϊκή Επιτ</w:t>
      </w:r>
      <w:r>
        <w:rPr>
          <w:rFonts w:eastAsia="Times New Roman" w:cs="Times New Roman"/>
          <w:szCs w:val="24"/>
        </w:rPr>
        <w:t>ροπή Ανταγωνισμού και προσπαθείτε να βρείτε δικαιολογία</w:t>
      </w:r>
      <w:r>
        <w:rPr>
          <w:rFonts w:eastAsia="Times New Roman" w:cs="Times New Roman"/>
          <w:szCs w:val="24"/>
        </w:rPr>
        <w:t>,,</w:t>
      </w:r>
      <w:r>
        <w:rPr>
          <w:rFonts w:eastAsia="Times New Roman" w:cs="Times New Roman"/>
          <w:szCs w:val="24"/>
        </w:rPr>
        <w:t xml:space="preserve"> δήθεν στον νόμο. </w:t>
      </w:r>
    </w:p>
    <w:p w14:paraId="224A1BE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Σας διαβάζω, λοιπόν, τον νόμο. Νόμος 2338/14-9-1995. Σας διαβάζω τρεις σειρές, για να καταγραφούν στα Πρακτικά, τι οφείλατε να κάνετε, εάν πραγματικά υπερασπιζόσασταν το δημόσιο συ</w:t>
      </w:r>
      <w:r>
        <w:rPr>
          <w:rFonts w:eastAsia="Times New Roman" w:cs="Times New Roman"/>
          <w:szCs w:val="24"/>
        </w:rPr>
        <w:t>μφέρον. Άρθρο 4 παράγραφος 4.2: Εντός είκοσι ετών «το Ελληνικό Δημόσιο και η Εταιρεία του Αεροδρομίου θα αρχίσουν</w:t>
      </w:r>
      <w:r>
        <w:rPr>
          <w:rFonts w:eastAsia="Times New Roman" w:cs="Times New Roman"/>
          <w:szCs w:val="24"/>
        </w:rPr>
        <w:t>,</w:t>
      </w:r>
      <w:r>
        <w:rPr>
          <w:rFonts w:eastAsia="Times New Roman" w:cs="Times New Roman"/>
          <w:szCs w:val="24"/>
        </w:rPr>
        <w:t xml:space="preserve"> προκειμένου να αποφασίσουν εάν δύνανται να συμφωνήσουν σε όρους</w:t>
      </w:r>
      <w:r>
        <w:rPr>
          <w:rFonts w:eastAsia="Times New Roman" w:cs="Times New Roman"/>
          <w:szCs w:val="24"/>
        </w:rPr>
        <w:t>,</w:t>
      </w:r>
      <w:r>
        <w:rPr>
          <w:rFonts w:eastAsia="Times New Roman" w:cs="Times New Roman"/>
          <w:szCs w:val="24"/>
        </w:rPr>
        <w:t xml:space="preserve"> επί τη βάσει των οποίων η παρούσα σύμβαση θα δύναται να παραταθεί». Το καταθ</w:t>
      </w:r>
      <w:r>
        <w:rPr>
          <w:rFonts w:eastAsia="Times New Roman" w:cs="Times New Roman"/>
          <w:szCs w:val="24"/>
        </w:rPr>
        <w:t>έτω στα Πρακτικά.</w:t>
      </w:r>
    </w:p>
    <w:p w14:paraId="224A1BF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4A1BF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Μπορούσατε να μην προχωρήσετε</w:t>
      </w:r>
      <w:r>
        <w:rPr>
          <w:rFonts w:eastAsia="Times New Roman" w:cs="Times New Roman"/>
          <w:szCs w:val="24"/>
        </w:rPr>
        <w:t>, να μην εκχωρήσετε τα 600 εκατομμύρια των Ελλήνων πολιτών, να κάνετε τον διεθνή διαγωνισμό…</w:t>
      </w:r>
    </w:p>
    <w:p w14:paraId="224A1BF2"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Εντάξει, κύριε Μανιάτη, είναι κατανοητό. Πήρατε παραπάνω από τον χρόνο σας. Παρακαλώ πολύ να ολοκληρώσετε.</w:t>
      </w:r>
    </w:p>
    <w:p w14:paraId="224A1BF3"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Αυτό ε</w:t>
      </w:r>
      <w:r>
        <w:rPr>
          <w:rFonts w:eastAsia="Times New Roman" w:cs="Times New Roman"/>
          <w:szCs w:val="24"/>
        </w:rPr>
        <w:t>ίναι το ψεύδος</w:t>
      </w:r>
      <w:r>
        <w:rPr>
          <w:rFonts w:eastAsia="Times New Roman" w:cs="Times New Roman"/>
          <w:szCs w:val="24"/>
        </w:rPr>
        <w:t>,</w:t>
      </w:r>
      <w:r>
        <w:rPr>
          <w:rFonts w:eastAsia="Times New Roman" w:cs="Times New Roman"/>
          <w:szCs w:val="24"/>
        </w:rPr>
        <w:t xml:space="preserve"> με οποίο προσπαθεί να με εμπλέξει, προκειμένου να απαλλάξει την Κυβέρνησή του και τον ίδιο από ένα κραυγαλέο πολιτικό σκάνδαλο 600 εκατομμυρίων.</w:t>
      </w:r>
    </w:p>
    <w:p w14:paraId="224A1BF4"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Κύριε Πρόεδρε, παρακαλώ τον λόγο.</w:t>
      </w:r>
    </w:p>
    <w:p w14:paraId="224A1BF5"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(Μάριος Γεωργιάδης): </w:t>
      </w:r>
      <w:r>
        <w:rPr>
          <w:rFonts w:eastAsia="Times New Roman" w:cs="Times New Roman"/>
          <w:szCs w:val="24"/>
        </w:rPr>
        <w:t>Κύριε Υπουργέ, αυτόν τον διάλογο θα έχουμε;</w:t>
      </w:r>
    </w:p>
    <w:p w14:paraId="224A1BF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για ένα λεπτό.</w:t>
      </w:r>
    </w:p>
    <w:p w14:paraId="224A1BF7"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Είναι προφανές το τι κάνει ο κ. Μανιάτης. Έχει αναλάβει ειδικό ρόλο. Αναδείχθηκε αυτό που εί</w:t>
      </w:r>
      <w:r>
        <w:rPr>
          <w:rFonts w:eastAsia="Times New Roman" w:cs="Times New Roman"/>
          <w:szCs w:val="24"/>
        </w:rPr>
        <w:t>πα πριν. Αλλά να απαντήσω και στο συγκεκριμένο, αν και δεν είναι δική μου ευθύνη ή αρμοδιότητα και τα έχουμε πει χίλιες φορές.</w:t>
      </w:r>
    </w:p>
    <w:p w14:paraId="224A1BF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Κύριε Μανιάτη, εσείς δεν ξεκινήσατε τη διαδικασία για την επέκταση παραχώρησης. Στην κυβέρνηση που εσείς ήσασταν Υπουργός δεν παν</w:t>
      </w:r>
      <w:r>
        <w:rPr>
          <w:rFonts w:eastAsia="Times New Roman" w:cs="Times New Roman"/>
          <w:szCs w:val="24"/>
        </w:rPr>
        <w:t>ηγυρίζατε για τα 300 εκατομμύρια, που δήθεν</w:t>
      </w:r>
      <w:r>
        <w:rPr>
          <w:rFonts w:eastAsia="Times New Roman" w:cs="Times New Roman"/>
          <w:szCs w:val="24"/>
        </w:rPr>
        <w:t>,</w:t>
      </w:r>
      <w:r>
        <w:rPr>
          <w:rFonts w:eastAsia="Times New Roman" w:cs="Times New Roman"/>
          <w:szCs w:val="24"/>
        </w:rPr>
        <w:t xml:space="preserve"> θα πετυχαίνατε με την επέκταση της σύμβασης;</w:t>
      </w:r>
    </w:p>
    <w:p w14:paraId="224A1BF9" w14:textId="77777777" w:rsidR="0081027C" w:rsidRDefault="00F5028E">
      <w:pPr>
        <w:tabs>
          <w:tab w:val="left" w:pos="6168"/>
        </w:tabs>
        <w:spacing w:line="600" w:lineRule="auto"/>
        <w:ind w:firstLine="720"/>
        <w:jc w:val="both"/>
        <w:rPr>
          <w:rFonts w:eastAsia="Times New Roman" w:cs="Times New Roman"/>
          <w:szCs w:val="24"/>
        </w:rPr>
      </w:pPr>
      <w:r>
        <w:rPr>
          <w:rFonts w:eastAsia="Times New Roman" w:cs="Times New Roman"/>
          <w:szCs w:val="24"/>
        </w:rPr>
        <w:t>Γιατί κρύβετε ότι δεσμεύσατε τη χώρα στην Κυβέρνηση που μετείχατε ως Υπουργός</w:t>
      </w:r>
      <w:r>
        <w:rPr>
          <w:rFonts w:eastAsia="Times New Roman" w:cs="Times New Roman"/>
          <w:szCs w:val="24"/>
        </w:rPr>
        <w:t>,</w:t>
      </w:r>
      <w:r>
        <w:rPr>
          <w:rFonts w:eastAsia="Times New Roman" w:cs="Times New Roman"/>
          <w:szCs w:val="24"/>
        </w:rPr>
        <w:t xml:space="preserve"> να μην κάνει διαγωνισμό και να κάνει επέκταση της υπάρχουσας σύμβασης; Γιατί το κρύβετε</w:t>
      </w:r>
      <w:r>
        <w:rPr>
          <w:rFonts w:eastAsia="Times New Roman" w:cs="Times New Roman"/>
          <w:szCs w:val="24"/>
        </w:rPr>
        <w:t xml:space="preserve"> αυτό;</w:t>
      </w:r>
    </w:p>
    <w:p w14:paraId="224A1BFA" w14:textId="77777777" w:rsidR="0081027C" w:rsidRDefault="00F5028E">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Στο άλλο που είπατε για τον κ. Λαλιώτη, έχετε δίκιο. Βρήκε μια σύμβαση που ήταν για σαράντα, πενήντα χρόνια, τη μείωσε κατά είκοσι χρόνια και έδωσε αυτήν τη δυνατότητα είτε να κάνουμε διαγωνισμό είτε να κάνουμε επέκταση της σύμβασης</w:t>
      </w:r>
      <w:r>
        <w:rPr>
          <w:rFonts w:eastAsia="Times New Roman" w:cs="Times New Roman"/>
          <w:szCs w:val="24"/>
        </w:rPr>
        <w:t>,</w:t>
      </w:r>
      <w:r>
        <w:rPr>
          <w:rFonts w:eastAsia="Times New Roman" w:cs="Times New Roman"/>
          <w:szCs w:val="24"/>
        </w:rPr>
        <w:t xml:space="preserve"> μέσα στη σύμβασ</w:t>
      </w:r>
      <w:r>
        <w:rPr>
          <w:rFonts w:eastAsia="Times New Roman" w:cs="Times New Roman"/>
          <w:szCs w:val="24"/>
        </w:rPr>
        <w:t>η. Εσείς, η Κυβέρνηση στην οποία ήσασταν Υπουργός</w:t>
      </w:r>
      <w:r>
        <w:rPr>
          <w:rFonts w:eastAsia="Times New Roman" w:cs="Times New Roman"/>
          <w:szCs w:val="24"/>
        </w:rPr>
        <w:t>,</w:t>
      </w:r>
      <w:r>
        <w:rPr>
          <w:rFonts w:eastAsia="Times New Roman" w:cs="Times New Roman"/>
          <w:szCs w:val="24"/>
        </w:rPr>
        <w:t xml:space="preserve"> δέσμευσε τη χώρα να μην κάνουμε διαγωνισμό. Και ζητάτε και τα ρέστα. Ντροπή. </w:t>
      </w:r>
    </w:p>
    <w:p w14:paraId="224A1BFB"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w:t>
      </w:r>
      <w:r>
        <w:rPr>
          <w:rFonts w:eastAsia="Times New Roman" w:cs="Times New Roman"/>
          <w:szCs w:val="24"/>
        </w:rPr>
        <w:t>υ του Υπουργείου Υποδομών και Μεταφορών</w:t>
      </w:r>
      <w:r>
        <w:rPr>
          <w:rFonts w:eastAsia="Times New Roman" w:cs="Times New Roman"/>
          <w:szCs w:val="24"/>
        </w:rPr>
        <w:t>:</w:t>
      </w:r>
      <w:r>
        <w:rPr>
          <w:rFonts w:eastAsia="Times New Roman" w:cs="Times New Roman"/>
          <w:szCs w:val="24"/>
        </w:rPr>
        <w:t xml:space="preserve"> </w:t>
      </w:r>
      <w:r w:rsidRPr="0025405A">
        <w:rPr>
          <w:rFonts w:eastAsia="Times New Roman" w:cs="Times New Roman"/>
          <w:szCs w:val="24"/>
        </w:rPr>
        <w:t>«Κύρωση Σύμβασης Παραχώρησης του Έργου της Μελέτης - Κατασκευής - Χρηματοδότησης - Λειτουργίας - Συντήρησης και Εκμετάλλευσης του Νέου Διεθνούς Αερολιμένα Ηρακλείου Κρήτης και Μελέτη - Κατασκευή και Χρηματοδότηση τω</w:t>
      </w:r>
      <w:r w:rsidRPr="0025405A">
        <w:rPr>
          <w:rFonts w:eastAsia="Times New Roman" w:cs="Times New Roman"/>
          <w:szCs w:val="24"/>
        </w:rPr>
        <w:t>ν Οδικών του Συνδέσεων</w:t>
      </w:r>
      <w:r>
        <w:rPr>
          <w:rFonts w:eastAsia="Times New Roman" w:cs="Times New Roman"/>
          <w:szCs w:val="24"/>
        </w:rPr>
        <w:t xml:space="preserve"> και άλλες διατάξεις</w:t>
      </w:r>
      <w:r w:rsidRPr="0025405A">
        <w:rPr>
          <w:rFonts w:eastAsia="Times New Roman" w:cs="Times New Roman"/>
          <w:szCs w:val="24"/>
        </w:rPr>
        <w:t>».</w:t>
      </w:r>
    </w:p>
    <w:p w14:paraId="224A1BF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ψήφιση επί της αρχής, των άρθρων</w:t>
      </w:r>
      <w:r>
        <w:rPr>
          <w:rFonts w:eastAsia="Times New Roman" w:cs="Times New Roman"/>
          <w:szCs w:val="24"/>
        </w:rPr>
        <w:t xml:space="preserve">, των </w:t>
      </w:r>
      <w:r>
        <w:rPr>
          <w:rFonts w:eastAsia="Times New Roman" w:cs="Times New Roman"/>
          <w:szCs w:val="24"/>
        </w:rPr>
        <w:t xml:space="preserve">τροπολογιών και του συνόλου και η ψήφισή τους θα γίνει χωριστά. </w:t>
      </w:r>
    </w:p>
    <w:p w14:paraId="224A1BF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ότι η ψηφοφορία περιλαμβάνει την αρχή του νομοσχεδίου, τρία άρθρα, οκτώ τροπολογίες, το ακροτελεύτιο άρθρο, καθώς και το σύνολο του νομοσχεδίου. </w:t>
      </w:r>
    </w:p>
    <w:p w14:paraId="224A1BF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Κάθε φορά στην οθόνη σας εμφανίζονται ως τέσσερα άρθρα προς ψήφιση, για να ψηφίσετε και τα υ</w:t>
      </w:r>
      <w:r>
        <w:rPr>
          <w:rFonts w:eastAsia="Times New Roman" w:cs="Times New Roman"/>
          <w:szCs w:val="24"/>
        </w:rPr>
        <w:t>πόλοιπα, θα πρέπει να κυλήσετε την οθόνη αφής. Στο πάνω δεξ</w:t>
      </w:r>
      <w:r>
        <w:rPr>
          <w:rFonts w:eastAsia="Times New Roman" w:cs="Times New Roman"/>
          <w:szCs w:val="24"/>
        </w:rPr>
        <w:t>ί</w:t>
      </w:r>
      <w:r>
        <w:rPr>
          <w:rFonts w:eastAsia="Times New Roman" w:cs="Times New Roman"/>
          <w:szCs w:val="24"/>
        </w:rPr>
        <w:t xml:space="preserve"> μέρος της οθόνης εμφανίζεται κάθε φορά ο αριθμός των άρθρων</w:t>
      </w:r>
      <w:r>
        <w:rPr>
          <w:rFonts w:eastAsia="Times New Roman" w:cs="Times New Roman"/>
          <w:szCs w:val="24"/>
        </w:rPr>
        <w:t>,</w:t>
      </w:r>
      <w:r>
        <w:rPr>
          <w:rFonts w:eastAsia="Times New Roman" w:cs="Times New Roman"/>
          <w:szCs w:val="24"/>
        </w:rPr>
        <w:t xml:space="preserve"> που απομένουν για ψήφιση. </w:t>
      </w:r>
    </w:p>
    <w:p w14:paraId="224A1BF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Βεβαιωθείτε ότι έχετε ψηφίσει όλα τα άρθρα, τις τροπολογίες, καθώς και το ακροτελεύτιο άρθρο και το σύνολο </w:t>
      </w:r>
      <w:r>
        <w:rPr>
          <w:rFonts w:eastAsia="Times New Roman" w:cs="Times New Roman"/>
          <w:szCs w:val="24"/>
        </w:rPr>
        <w:t xml:space="preserve">του νομοσχεδίου. Αφού καταχωρηθεί η ψήφος σας, έχετε τη δυνατότητα να την ελέγξετε ή και να την αναθεωρήσετε </w:t>
      </w:r>
      <w:r>
        <w:rPr>
          <w:rFonts w:eastAsia="Times New Roman" w:cs="Times New Roman"/>
          <w:szCs w:val="24"/>
        </w:rPr>
        <w:lastRenderedPageBreak/>
        <w:t>έως τη λήξη της ψηφοφορίας. Για οποιαδήποτε απορία απευθυνθείτε στο Προεδρείο, προκειμένου να σας συνδράμουν οι αρμόδιοι υπάλληλοι.</w:t>
      </w:r>
    </w:p>
    <w:p w14:paraId="224A1C0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Παρακαλώ να ανο</w:t>
      </w:r>
      <w:r>
        <w:rPr>
          <w:rFonts w:eastAsia="Times New Roman" w:cs="Times New Roman"/>
          <w:szCs w:val="24"/>
        </w:rPr>
        <w:t xml:space="preserve">ίξει το σύστημα </w:t>
      </w:r>
      <w:r>
        <w:rPr>
          <w:rFonts w:eastAsia="Times New Roman" w:cs="Times New Roman"/>
          <w:szCs w:val="24"/>
        </w:rPr>
        <w:t>της</w:t>
      </w:r>
      <w:r>
        <w:rPr>
          <w:rFonts w:eastAsia="Times New Roman" w:cs="Times New Roman"/>
          <w:szCs w:val="24"/>
          <w:u w:val="single"/>
        </w:rPr>
        <w:t xml:space="preserve"> </w:t>
      </w:r>
      <w:r>
        <w:rPr>
          <w:rFonts w:eastAsia="Times New Roman" w:cs="Times New Roman"/>
          <w:szCs w:val="24"/>
        </w:rPr>
        <w:t xml:space="preserve">ηλεκτρονικής ψηφοφορίας. </w:t>
      </w:r>
    </w:p>
    <w:p w14:paraId="224A1C0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                                          (ΨΗΦΟΦΟΡΙΑ)</w:t>
      </w:r>
    </w:p>
    <w:p w14:paraId="224A1C02" w14:textId="77777777" w:rsidR="0081027C" w:rsidRDefault="00F5028E">
      <w:pPr>
        <w:spacing w:line="600" w:lineRule="auto"/>
        <w:ind w:firstLine="720"/>
        <w:jc w:val="both"/>
        <w:rPr>
          <w:rFonts w:eastAsia="Times New Roman" w:cs="Times New Roman"/>
          <w:szCs w:val="24"/>
          <w:u w:val="single"/>
        </w:rPr>
      </w:pPr>
      <w:r>
        <w:rPr>
          <w:rFonts w:eastAsia="Times New Roman" w:cs="Times New Roman"/>
          <w:b/>
          <w:szCs w:val="24"/>
        </w:rPr>
        <w:t xml:space="preserve">ΠΡΟΕΔΡΕΥΩΝ (Μάριος Γεωργιάδης): </w:t>
      </w:r>
      <w:r>
        <w:rPr>
          <w:rFonts w:eastAsia="Times New Roman" w:cs="Times New Roman"/>
          <w:szCs w:val="24"/>
        </w:rPr>
        <w:t>Παρακαλώ να κλείσει το σύστημα της ηλεκτρονικής ψηφοφορίας.</w:t>
      </w:r>
    </w:p>
    <w:p w14:paraId="224A1C03" w14:textId="77777777" w:rsidR="0081027C" w:rsidRDefault="00F5028E">
      <w:pPr>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224A1C04" w14:textId="77777777" w:rsidR="0081027C" w:rsidRDefault="00F5028E">
      <w:pPr>
        <w:spacing w:line="600" w:lineRule="auto"/>
        <w:ind w:firstLine="720"/>
        <w:jc w:val="center"/>
        <w:rPr>
          <w:rFonts w:eastAsia="Times New Roman" w:cs="Times New Roman"/>
          <w:szCs w:val="24"/>
        </w:rPr>
      </w:pPr>
      <w:r w:rsidDel="0084317E">
        <w:rPr>
          <w:rFonts w:eastAsia="Times New Roman" w:cs="Times New Roman"/>
          <w:szCs w:val="24"/>
        </w:rPr>
        <w:t xml:space="preserve"> </w:t>
      </w:r>
      <w:r>
        <w:rPr>
          <w:rFonts w:eastAsia="Times New Roman" w:cs="Times New Roman"/>
          <w:szCs w:val="24"/>
        </w:rPr>
        <w:t xml:space="preserve"> (ΜΕΤΑ ΤΗΝ ΗΛΕΚΤΡΟΝΙΚΗ ΚΑΤΑΜΕΤΡΗΣΗ)</w:t>
      </w:r>
    </w:p>
    <w:p w14:paraId="224A1C05"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 </w:t>
      </w:r>
    </w:p>
    <w:p w14:paraId="224A1C06" w14:textId="77777777" w:rsidR="0081027C" w:rsidRDefault="00F5028E">
      <w:pPr>
        <w:spacing w:line="600" w:lineRule="auto"/>
        <w:ind w:firstLine="720"/>
        <w:jc w:val="center"/>
        <w:rPr>
          <w:rFonts w:eastAsia="Times New Roman" w:cs="Times New Roman"/>
          <w:color w:val="FF0000"/>
          <w:szCs w:val="24"/>
        </w:rPr>
      </w:pPr>
      <w:r w:rsidRPr="005C2089">
        <w:rPr>
          <w:rFonts w:eastAsia="Times New Roman" w:cs="Times New Roman"/>
          <w:color w:val="FF0000"/>
          <w:szCs w:val="24"/>
        </w:rPr>
        <w:t>(ΑΛΛΑΓΗ ΣΕΛΙΔΑΣ)</w:t>
      </w:r>
    </w:p>
    <w:p w14:paraId="224A1C07" w14:textId="77777777" w:rsidR="0081027C" w:rsidRDefault="00F5028E">
      <w:pPr>
        <w:rPr>
          <w:rFonts w:eastAsia="Times New Roman" w:cs="Times New Roman"/>
          <w:szCs w:val="24"/>
        </w:rPr>
      </w:pPr>
      <w:r>
        <w:rPr>
          <w:rFonts w:eastAsia="Times New Roman" w:cs="Times New Roman"/>
          <w:szCs w:val="24"/>
        </w:rPr>
        <w:lastRenderedPageBreak/>
        <w:br w:type="page"/>
      </w:r>
    </w:p>
    <w:p w14:paraId="224A1C08" w14:textId="77777777" w:rsidR="0081027C" w:rsidRDefault="00F5028E">
      <w:pPr>
        <w:spacing w:line="600" w:lineRule="auto"/>
        <w:ind w:firstLine="720"/>
        <w:jc w:val="both"/>
        <w:rPr>
          <w:rFonts w:eastAsia="Times New Roman"/>
          <w:szCs w:val="24"/>
        </w:rPr>
      </w:pPr>
      <w:r w:rsidRPr="0097519D">
        <w:rPr>
          <w:rFonts w:eastAsia="Times New Roman"/>
          <w:color w:val="000000"/>
          <w:szCs w:val="24"/>
          <w:shd w:val="clear" w:color="auto" w:fill="FFFFFF"/>
        </w:rPr>
        <w:lastRenderedPageBreak/>
        <w:t>«Κύρωση Σύμβασης Παραχώρησης του Έργου της Μελ</w:t>
      </w:r>
      <w:r w:rsidRPr="0097519D">
        <w:rPr>
          <w:rFonts w:eastAsia="Times New Roman"/>
          <w:color w:val="000000"/>
          <w:szCs w:val="24"/>
          <w:shd w:val="clear" w:color="auto" w:fill="FFFFFF"/>
        </w:rPr>
        <w:t xml:space="preserve">έτης - Κατασκευής - Χρηματοδότησης - Λειτουργίας - Συντήρησης και Εκμετάλλευσης του Νέου Διεθνούς Αερολιμένα Ηρακλείου Κρήτης και Μελέτη - Κατασκευή και Χρηματοδότηση των Οδικών του Συνδέσεων </w:t>
      </w:r>
      <w:r w:rsidRPr="0097519D">
        <w:rPr>
          <w:rFonts w:eastAsia="Times New Roman"/>
          <w:szCs w:val="24"/>
        </w:rPr>
        <w:t>και άλλες διατάξεις</w:t>
      </w:r>
      <w:r>
        <w:rPr>
          <w:rFonts w:eastAsia="Times New Roman"/>
          <w:szCs w:val="24"/>
        </w:rPr>
        <w:t>».</w:t>
      </w:r>
    </w:p>
    <w:p w14:paraId="224A1C0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Επί της Αρχής </w:t>
      </w:r>
      <w:r w:rsidRPr="000471E0">
        <w:rPr>
          <w:rFonts w:eastAsia="Times New Roman" w:cs="Times New Roman"/>
          <w:szCs w:val="24"/>
        </w:rPr>
        <w:t>….</w:t>
      </w:r>
      <w:r>
        <w:rPr>
          <w:rFonts w:eastAsia="Times New Roman" w:cs="Times New Roman"/>
          <w:szCs w:val="24"/>
        </w:rPr>
        <w:t>ΚΑΤΑ ΠΛΕΙΟΨΗΦΙΑ</w:t>
      </w:r>
    </w:p>
    <w:p w14:paraId="224A1C0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ΣΥΡΙΖΑ: </w:t>
      </w:r>
      <w:r>
        <w:rPr>
          <w:rFonts w:eastAsia="Times New Roman" w:cs="Times New Roman"/>
          <w:szCs w:val="24"/>
        </w:rPr>
        <w:t>ΝΑΙ</w:t>
      </w:r>
    </w:p>
    <w:p w14:paraId="224A1C0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ΝΑΙ</w:t>
      </w:r>
    </w:p>
    <w:p w14:paraId="224A1C0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0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0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OXI</w:t>
      </w:r>
    </w:p>
    <w:p w14:paraId="224A1C0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ΝΑΙ</w:t>
      </w:r>
    </w:p>
    <w:p w14:paraId="224A1C1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ΕΝ. ΚΕΝΤΡΩΩΝ: ΝΑΙ</w:t>
      </w:r>
    </w:p>
    <w:p w14:paraId="224A1C1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Άρθρο 1 ως έχει</w:t>
      </w:r>
      <w:r>
        <w:rPr>
          <w:rFonts w:eastAsia="Times New Roman" w:cs="Times New Roman"/>
          <w:szCs w:val="24"/>
        </w:rPr>
        <w:t xml:space="preserve"> </w:t>
      </w:r>
      <w:r w:rsidRPr="000471E0">
        <w:rPr>
          <w:rFonts w:eastAsia="Times New Roman" w:cs="Times New Roman"/>
          <w:szCs w:val="24"/>
        </w:rPr>
        <w:t>….</w:t>
      </w:r>
      <w:r>
        <w:rPr>
          <w:rFonts w:eastAsia="Times New Roman" w:cs="Times New Roman"/>
          <w:szCs w:val="24"/>
        </w:rPr>
        <w:t>ΚΑΤΑ ΠΛΕΙΟΨΗΦΙΑ</w:t>
      </w:r>
    </w:p>
    <w:p w14:paraId="224A1C1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1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ΝΑΙ</w:t>
      </w:r>
    </w:p>
    <w:p w14:paraId="224A1C1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1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1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OXI</w:t>
      </w:r>
    </w:p>
    <w:p w14:paraId="224A1C1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ΝΑΙ</w:t>
      </w:r>
    </w:p>
    <w:p w14:paraId="224A1C1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ΝΑΙ</w:t>
      </w:r>
    </w:p>
    <w:p w14:paraId="224A1C1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2 ως έχει </w:t>
      </w:r>
      <w:r w:rsidRPr="000471E0">
        <w:rPr>
          <w:rFonts w:eastAsia="Times New Roman" w:cs="Times New Roman"/>
          <w:szCs w:val="24"/>
        </w:rPr>
        <w:t>….</w:t>
      </w:r>
      <w:r>
        <w:rPr>
          <w:rFonts w:eastAsia="Times New Roman" w:cs="Times New Roman"/>
          <w:szCs w:val="24"/>
        </w:rPr>
        <w:t>ΚΑΤΑ ΠΛΕΙΟΨΗΦΙΑ</w:t>
      </w:r>
    </w:p>
    <w:p w14:paraId="224A1C1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1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ΝΑΙ</w:t>
      </w:r>
    </w:p>
    <w:p w14:paraId="224A1C1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1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1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OXI</w:t>
      </w:r>
    </w:p>
    <w:p w14:paraId="224A1C1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ΝΑΙ</w:t>
      </w:r>
    </w:p>
    <w:p w14:paraId="224A1C2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ΝΑΙ</w:t>
      </w:r>
    </w:p>
    <w:p w14:paraId="224A1C2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Άρθρο 3 ως έχει</w:t>
      </w:r>
      <w:r>
        <w:rPr>
          <w:rFonts w:eastAsia="Times New Roman" w:cs="Times New Roman"/>
          <w:szCs w:val="24"/>
        </w:rPr>
        <w:t xml:space="preserve"> </w:t>
      </w:r>
      <w:r w:rsidRPr="000471E0">
        <w:rPr>
          <w:rFonts w:eastAsia="Times New Roman" w:cs="Times New Roman"/>
          <w:szCs w:val="24"/>
        </w:rPr>
        <w:t>….</w:t>
      </w:r>
      <w:r>
        <w:rPr>
          <w:rFonts w:eastAsia="Times New Roman" w:cs="Times New Roman"/>
          <w:szCs w:val="24"/>
        </w:rPr>
        <w:t>ΚΑΤΑ ΠΛΕΙΟΨΗΦΙΑ</w:t>
      </w:r>
    </w:p>
    <w:p w14:paraId="224A1C2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ΣΥΡΙΖΑ: ΝΑΙ</w:t>
      </w:r>
    </w:p>
    <w:p w14:paraId="224A1C2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ΝΑΙ</w:t>
      </w:r>
    </w:p>
    <w:p w14:paraId="224A1C2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2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2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OXI</w:t>
      </w:r>
    </w:p>
    <w:p w14:paraId="224A1C2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ΝΑΙ</w:t>
      </w:r>
    </w:p>
    <w:p w14:paraId="224A1C2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ΝΑΙ</w:t>
      </w:r>
    </w:p>
    <w:p w14:paraId="224A1C2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Υπουργική Τροπολογία 2160/60 ως έχει</w:t>
      </w:r>
      <w:r>
        <w:rPr>
          <w:rFonts w:eastAsia="Times New Roman" w:cs="Times New Roman"/>
          <w:szCs w:val="24"/>
        </w:rPr>
        <w:t xml:space="preserve"> </w:t>
      </w:r>
      <w:r w:rsidRPr="000471E0">
        <w:rPr>
          <w:rFonts w:eastAsia="Times New Roman" w:cs="Times New Roman"/>
          <w:szCs w:val="24"/>
        </w:rPr>
        <w:t>….</w:t>
      </w:r>
      <w:r>
        <w:rPr>
          <w:rFonts w:eastAsia="Times New Roman" w:cs="Times New Roman"/>
          <w:szCs w:val="24"/>
        </w:rPr>
        <w:t>ΚΑΤΑ ΠΛΕΙΟΨΗΦΙΑ</w:t>
      </w:r>
    </w:p>
    <w:p w14:paraId="224A1C2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2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Ν.Δ.:</w:t>
      </w:r>
      <w:r>
        <w:rPr>
          <w:rFonts w:eastAsia="Times New Roman" w:cs="Times New Roman"/>
          <w:szCs w:val="24"/>
        </w:rPr>
        <w:t xml:space="preserve"> ΠΡΝ</w:t>
      </w:r>
    </w:p>
    <w:p w14:paraId="224A1C2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2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ΠΡΝ</w:t>
      </w:r>
    </w:p>
    <w:p w14:paraId="224A1C2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ΝΑΙ</w:t>
      </w:r>
    </w:p>
    <w:p w14:paraId="224A1C2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ΝΑΙ</w:t>
      </w:r>
    </w:p>
    <w:p w14:paraId="224A1C3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ΠΡΝ</w:t>
      </w:r>
    </w:p>
    <w:p w14:paraId="224A1C3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Υπουργική Τροπολογία 2162/61 ως έχει </w:t>
      </w:r>
      <w:r w:rsidRPr="000471E0">
        <w:rPr>
          <w:rFonts w:eastAsia="Times New Roman" w:cs="Times New Roman"/>
          <w:szCs w:val="24"/>
        </w:rPr>
        <w:t>….</w:t>
      </w:r>
      <w:r>
        <w:rPr>
          <w:rFonts w:eastAsia="Times New Roman" w:cs="Times New Roman"/>
          <w:szCs w:val="24"/>
        </w:rPr>
        <w:t>ΚΑΤΑ ΠΛΕΙΟΨΗΦΙΑ</w:t>
      </w:r>
    </w:p>
    <w:p w14:paraId="224A1C3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3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OXI</w:t>
      </w:r>
    </w:p>
    <w:p w14:paraId="224A1C3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ΔΗ.ΣΥ: OXI</w:t>
      </w:r>
    </w:p>
    <w:p w14:paraId="224A1C3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3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ΠΡΝ</w:t>
      </w:r>
    </w:p>
    <w:p w14:paraId="224A1C3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OXI</w:t>
      </w:r>
    </w:p>
    <w:p w14:paraId="224A1C3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ΝΑΙ</w:t>
      </w:r>
    </w:p>
    <w:p w14:paraId="224A1C3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Υπουργική Τροπολογία 2164/63 ως έχει</w:t>
      </w:r>
      <w:r w:rsidRPr="000471E0">
        <w:rPr>
          <w:rFonts w:eastAsia="Times New Roman" w:cs="Times New Roman"/>
          <w:szCs w:val="24"/>
        </w:rPr>
        <w:t>…..</w:t>
      </w:r>
      <w:r>
        <w:rPr>
          <w:rFonts w:eastAsia="Times New Roman" w:cs="Times New Roman"/>
          <w:szCs w:val="24"/>
        </w:rPr>
        <w:t xml:space="preserve">ΚΑΤΑ </w:t>
      </w:r>
      <w:r>
        <w:rPr>
          <w:rFonts w:eastAsia="Times New Roman" w:cs="Times New Roman"/>
          <w:szCs w:val="24"/>
        </w:rPr>
        <w:t>ΠΛΕΙΟΨΗΦΙΑ</w:t>
      </w:r>
    </w:p>
    <w:p w14:paraId="224A1C3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3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OXI</w:t>
      </w:r>
    </w:p>
    <w:p w14:paraId="224A1C3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OXI</w:t>
      </w:r>
    </w:p>
    <w:p w14:paraId="224A1C3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Χ.Α: OXI</w:t>
      </w:r>
    </w:p>
    <w:p w14:paraId="224A1C3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ΠΡΝ</w:t>
      </w:r>
    </w:p>
    <w:p w14:paraId="224A1C3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OXI</w:t>
      </w:r>
    </w:p>
    <w:p w14:paraId="224A1C4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ΝΑΙ</w:t>
      </w:r>
    </w:p>
    <w:p w14:paraId="224A1C4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Υπουργική Τροπολογία 2166/64 ως έχει</w:t>
      </w:r>
      <w:r>
        <w:rPr>
          <w:rFonts w:eastAsia="Times New Roman" w:cs="Times New Roman"/>
          <w:szCs w:val="24"/>
        </w:rPr>
        <w:t xml:space="preserve"> </w:t>
      </w:r>
      <w:r w:rsidRPr="000471E0">
        <w:rPr>
          <w:rFonts w:eastAsia="Times New Roman" w:cs="Times New Roman"/>
          <w:szCs w:val="24"/>
        </w:rPr>
        <w:t>….</w:t>
      </w:r>
      <w:r>
        <w:rPr>
          <w:rFonts w:eastAsia="Times New Roman" w:cs="Times New Roman"/>
          <w:szCs w:val="24"/>
        </w:rPr>
        <w:t>ΚΑΤΑ ΠΛΕΙΟΨΗΦΙΑ</w:t>
      </w:r>
    </w:p>
    <w:p w14:paraId="224A1C4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4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ΝΑΙ</w:t>
      </w:r>
    </w:p>
    <w:p w14:paraId="224A1C4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4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ΠΡΝ</w:t>
      </w:r>
    </w:p>
    <w:p w14:paraId="224A1C4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Κ.Κ.Ε: ΠΡΝ</w:t>
      </w:r>
    </w:p>
    <w:p w14:paraId="224A1C4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ΝΑΙ</w:t>
      </w:r>
    </w:p>
    <w:p w14:paraId="224A1C4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ΠΡΝ</w:t>
      </w:r>
    </w:p>
    <w:p w14:paraId="224A1C4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Υπουργική Τροπολογία 2167/65 ως έχει</w:t>
      </w:r>
      <w:r>
        <w:rPr>
          <w:rFonts w:eastAsia="Times New Roman" w:cs="Times New Roman"/>
          <w:szCs w:val="24"/>
        </w:rPr>
        <w:t xml:space="preserve"> </w:t>
      </w:r>
      <w:r w:rsidRPr="000471E0">
        <w:rPr>
          <w:rFonts w:eastAsia="Times New Roman" w:cs="Times New Roman"/>
          <w:szCs w:val="24"/>
        </w:rPr>
        <w:t>….</w:t>
      </w:r>
      <w:r>
        <w:rPr>
          <w:rFonts w:eastAsia="Times New Roman" w:cs="Times New Roman"/>
          <w:szCs w:val="24"/>
        </w:rPr>
        <w:t>ΚΑΤΑ ΠΛΕΙΟΨΗΦΙΑ</w:t>
      </w:r>
    </w:p>
    <w:p w14:paraId="224A1C4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4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ΝΑΙ</w:t>
      </w:r>
    </w:p>
    <w:p w14:paraId="224A1C4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4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ΠΡΝ</w:t>
      </w:r>
    </w:p>
    <w:p w14:paraId="224A1C4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ΠΡΝ</w:t>
      </w:r>
    </w:p>
    <w:p w14:paraId="224A1C4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ΤΟ ΠΟΤΑΜΙ: ΠΡΝ</w:t>
      </w:r>
    </w:p>
    <w:p w14:paraId="224A1C5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ΠΡΝ</w:t>
      </w:r>
    </w:p>
    <w:p w14:paraId="224A1C5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Βουλευτική Τροπολογία 2168/66 ως έχει </w:t>
      </w:r>
      <w:r w:rsidRPr="000471E0">
        <w:rPr>
          <w:rFonts w:eastAsia="Times New Roman" w:cs="Times New Roman"/>
          <w:szCs w:val="24"/>
        </w:rPr>
        <w:t>….</w:t>
      </w:r>
      <w:r>
        <w:rPr>
          <w:rFonts w:eastAsia="Times New Roman" w:cs="Times New Roman"/>
          <w:szCs w:val="24"/>
        </w:rPr>
        <w:t>ΚΑΤΑ ΠΛΕΙΟΨΗΦΙΑ</w:t>
      </w:r>
    </w:p>
    <w:p w14:paraId="224A1C5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5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ΠΡΝ</w:t>
      </w:r>
    </w:p>
    <w:p w14:paraId="224A1C5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5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5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ΝΑΙ</w:t>
      </w:r>
    </w:p>
    <w:p w14:paraId="224A1C5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ΠΟΤΑΜΙ: ΝΑΙ</w:t>
      </w:r>
    </w:p>
    <w:p w14:paraId="224A1C5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ΕΝ. ΚΕΝΤΡΩΩΝ: ΝΑΙ</w:t>
      </w:r>
    </w:p>
    <w:p w14:paraId="224A1C5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Βουλευτική Τροπολογία 2170/68 ως έχει </w:t>
      </w:r>
      <w:r w:rsidRPr="000471E0">
        <w:rPr>
          <w:rFonts w:eastAsia="Times New Roman" w:cs="Times New Roman"/>
          <w:szCs w:val="24"/>
        </w:rPr>
        <w:t>….</w:t>
      </w:r>
      <w:r>
        <w:rPr>
          <w:rFonts w:eastAsia="Times New Roman" w:cs="Times New Roman"/>
          <w:szCs w:val="24"/>
        </w:rPr>
        <w:t>ΚΑΤΑ ΠΛΕΙΟΨΗΦΙΑ</w:t>
      </w:r>
    </w:p>
    <w:p w14:paraId="224A1C5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5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OXI</w:t>
      </w:r>
    </w:p>
    <w:p w14:paraId="224A1C5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5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5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OXI</w:t>
      </w:r>
    </w:p>
    <w:p w14:paraId="224A1C5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ΠΡΝ</w:t>
      </w:r>
    </w:p>
    <w:p w14:paraId="224A1C6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ΝΑΙ</w:t>
      </w:r>
    </w:p>
    <w:p w14:paraId="224A1C6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Βουλευτική Τροπολογία 2171/69 ως έχει</w:t>
      </w:r>
      <w:r>
        <w:rPr>
          <w:rFonts w:eastAsia="Times New Roman" w:cs="Times New Roman"/>
          <w:szCs w:val="24"/>
        </w:rPr>
        <w:t xml:space="preserve"> </w:t>
      </w:r>
      <w:r w:rsidRPr="000471E0">
        <w:rPr>
          <w:rFonts w:eastAsia="Times New Roman" w:cs="Times New Roman"/>
          <w:szCs w:val="24"/>
        </w:rPr>
        <w:t>….</w:t>
      </w:r>
      <w:r>
        <w:rPr>
          <w:rFonts w:eastAsia="Times New Roman" w:cs="Times New Roman"/>
          <w:szCs w:val="24"/>
        </w:rPr>
        <w:t>ΚΑΤΑ ΠΛΕΙΟΨΗΦΙΑ</w:t>
      </w:r>
    </w:p>
    <w:p w14:paraId="224A1C6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6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ΠΡΝ</w:t>
      </w:r>
    </w:p>
    <w:p w14:paraId="224A1C6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w:t>
      </w:r>
      <w:r>
        <w:rPr>
          <w:rFonts w:eastAsia="Times New Roman" w:cs="Times New Roman"/>
          <w:szCs w:val="24"/>
        </w:rPr>
        <w:t xml:space="preserve"> ΝΑΙ</w:t>
      </w:r>
    </w:p>
    <w:p w14:paraId="224A1C6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6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ΝΑΙ</w:t>
      </w:r>
    </w:p>
    <w:p w14:paraId="224A1C6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ΠΡΝ</w:t>
      </w:r>
    </w:p>
    <w:p w14:paraId="224A1C6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ΠΡΝ</w:t>
      </w:r>
    </w:p>
    <w:p w14:paraId="224A1C69"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Ακροτελεύτιο άρθρο ως έχει </w:t>
      </w:r>
      <w:r w:rsidRPr="000471E0">
        <w:rPr>
          <w:rFonts w:eastAsia="Times New Roman" w:cs="Times New Roman"/>
          <w:szCs w:val="24"/>
        </w:rPr>
        <w:t>….</w:t>
      </w:r>
      <w:r>
        <w:rPr>
          <w:rFonts w:eastAsia="Times New Roman" w:cs="Times New Roman"/>
          <w:szCs w:val="24"/>
        </w:rPr>
        <w:t>ΚΑΤΑ ΠΛΕΙΟΨΗΦΙΑ</w:t>
      </w:r>
    </w:p>
    <w:p w14:paraId="224A1C6A"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ΣΥΡΙΖΑ: ΝΑΙ</w:t>
      </w:r>
    </w:p>
    <w:p w14:paraId="224A1C6B"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Ν.Δ.: ΝΑΙ</w:t>
      </w:r>
    </w:p>
    <w:p w14:paraId="224A1C6C"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6D"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6E"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OXI</w:t>
      </w:r>
    </w:p>
    <w:p w14:paraId="224A1C6F"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ΝΑΙ</w:t>
      </w:r>
    </w:p>
    <w:p w14:paraId="224A1C70"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ΝΑΙ</w:t>
      </w:r>
    </w:p>
    <w:p w14:paraId="224A1C71"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 xml:space="preserve">Επί του Συνόλου </w:t>
      </w:r>
      <w:r w:rsidRPr="000471E0">
        <w:rPr>
          <w:rFonts w:eastAsia="Times New Roman" w:cs="Times New Roman"/>
          <w:szCs w:val="24"/>
        </w:rPr>
        <w:t>….</w:t>
      </w:r>
      <w:r>
        <w:rPr>
          <w:rFonts w:eastAsia="Times New Roman" w:cs="Times New Roman"/>
          <w:szCs w:val="24"/>
        </w:rPr>
        <w:t>ΚΑΤΑ ΠΛΕΙΟΨΗΦΙΑ</w:t>
      </w:r>
    </w:p>
    <w:p w14:paraId="224A1C72"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ΣΥΡΙΖΑ: ΝΑΙ</w:t>
      </w:r>
    </w:p>
    <w:p w14:paraId="224A1C73"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lastRenderedPageBreak/>
        <w:t>Ν.Δ.: ΝΑΙ</w:t>
      </w:r>
    </w:p>
    <w:p w14:paraId="224A1C74"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ΔΗ.ΣΥ: ΝΑΙ</w:t>
      </w:r>
    </w:p>
    <w:p w14:paraId="224A1C75"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Χ.Α: OXI</w:t>
      </w:r>
    </w:p>
    <w:p w14:paraId="224A1C76"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Κ.Κ.Ε: OXI</w:t>
      </w:r>
    </w:p>
    <w:p w14:paraId="224A1C77"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ΤΟ ΠΟΤΑΜΙ: ΝΑΙ</w:t>
      </w:r>
    </w:p>
    <w:p w14:paraId="224A1C78" w14:textId="77777777" w:rsidR="0081027C" w:rsidRDefault="00F5028E">
      <w:pPr>
        <w:spacing w:line="600" w:lineRule="auto"/>
        <w:ind w:firstLine="720"/>
        <w:jc w:val="both"/>
        <w:rPr>
          <w:rFonts w:eastAsia="Times New Roman" w:cs="Times New Roman"/>
          <w:szCs w:val="24"/>
        </w:rPr>
      </w:pPr>
      <w:r>
        <w:rPr>
          <w:rFonts w:eastAsia="Times New Roman" w:cs="Times New Roman"/>
          <w:szCs w:val="24"/>
        </w:rPr>
        <w:t>ΕΝ. ΚΕΝΤΡΩΩΝ: ΝΑΙ</w:t>
      </w:r>
    </w:p>
    <w:p w14:paraId="224A1C79" w14:textId="77777777" w:rsidR="0081027C" w:rsidRDefault="00F5028E">
      <w:pPr>
        <w:spacing w:line="600" w:lineRule="auto"/>
        <w:ind w:firstLine="720"/>
        <w:jc w:val="center"/>
        <w:rPr>
          <w:rFonts w:eastAsia="Times New Roman" w:cs="Times New Roman"/>
          <w:color w:val="FF0000"/>
          <w:szCs w:val="24"/>
        </w:rPr>
      </w:pPr>
      <w:r w:rsidRPr="00565C32">
        <w:rPr>
          <w:rFonts w:eastAsia="Times New Roman" w:cs="Times New Roman"/>
          <w:color w:val="FF0000"/>
          <w:szCs w:val="24"/>
        </w:rPr>
        <w:t>(ΑΛΛΑΓΗ ΣΕΛΙΔΑΣ)</w:t>
      </w:r>
    </w:p>
    <w:p w14:paraId="224A1C7A" w14:textId="77777777" w:rsidR="0081027C" w:rsidRDefault="00F5028E">
      <w:pPr>
        <w:rPr>
          <w:rFonts w:eastAsia="Times New Roman" w:cs="Times New Roman"/>
          <w:color w:val="FF0000"/>
          <w:szCs w:val="24"/>
        </w:rPr>
      </w:pPr>
      <w:r>
        <w:rPr>
          <w:rFonts w:eastAsia="Times New Roman" w:cs="Times New Roman"/>
          <w:color w:val="FF0000"/>
          <w:szCs w:val="24"/>
        </w:rPr>
        <w:br w:type="page"/>
      </w:r>
    </w:p>
    <w:p w14:paraId="224A1C7B" w14:textId="77777777" w:rsidR="0081027C" w:rsidRDefault="00F5028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Συνεπώς το σχέδιο νόμου του Υπουργείου Υποδομών και Μεταφορών</w:t>
      </w:r>
      <w:r>
        <w:rPr>
          <w:rFonts w:eastAsia="Times New Roman" w:cs="Times New Roman"/>
          <w:szCs w:val="24"/>
        </w:rPr>
        <w:t>:</w:t>
      </w:r>
      <w:r>
        <w:rPr>
          <w:rFonts w:eastAsia="Times New Roman" w:cs="Times New Roman"/>
          <w:szCs w:val="24"/>
        </w:rPr>
        <w:t xml:space="preserve"> «</w:t>
      </w:r>
      <w:r w:rsidRPr="0025405A">
        <w:rPr>
          <w:rFonts w:eastAsia="Times New Roman" w:cs="Times New Roman"/>
          <w:szCs w:val="24"/>
        </w:rPr>
        <w:t>Κύρωση Σύμβασης Παραχώρησης του Έργου της Μελέτης - Κατασκευής - Χρηματοδότησης - Λειτου</w:t>
      </w:r>
      <w:r w:rsidRPr="0025405A">
        <w:rPr>
          <w:rFonts w:eastAsia="Times New Roman" w:cs="Times New Roman"/>
          <w:szCs w:val="24"/>
        </w:rPr>
        <w:t>ργίας - Συντήρησης και Εκμετάλλευσης του Νέου Διεθνούς Αερολιμένα Ηρακλείου Κρήτης και Μελέτη - Κατασκευή και Χρηματοδότηση των Οδικών του Συνδέσεων</w:t>
      </w:r>
      <w:r>
        <w:rPr>
          <w:rFonts w:eastAsia="Times New Roman" w:cs="Times New Roman"/>
          <w:szCs w:val="24"/>
        </w:rPr>
        <w:t xml:space="preserve">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w:t>
      </w:r>
      <w:r>
        <w:rPr>
          <w:rFonts w:eastAsia="Times New Roman" w:cs="Times New Roman"/>
          <w:szCs w:val="24"/>
        </w:rPr>
        <w:t xml:space="preserve">ου και έχει ως εξής: </w:t>
      </w:r>
    </w:p>
    <w:p w14:paraId="224A1C7C" w14:textId="77777777" w:rsidR="0081027C" w:rsidRDefault="00F5028E">
      <w:pPr>
        <w:spacing w:line="600" w:lineRule="auto"/>
        <w:ind w:firstLine="720"/>
        <w:jc w:val="center"/>
        <w:rPr>
          <w:rFonts w:eastAsia="Times New Roman" w:cs="Times New Roman"/>
          <w:color w:val="FF0000"/>
          <w:szCs w:val="24"/>
        </w:rPr>
      </w:pPr>
      <w:r w:rsidRPr="00565C32">
        <w:rPr>
          <w:rFonts w:eastAsia="Times New Roman" w:cs="Times New Roman"/>
          <w:color w:val="FF0000"/>
          <w:szCs w:val="24"/>
        </w:rPr>
        <w:t>(Να</w:t>
      </w:r>
      <w:r w:rsidRPr="005C6712">
        <w:rPr>
          <w:rFonts w:eastAsia="Times New Roman" w:cs="Times New Roman"/>
          <w:color w:val="FF0000"/>
          <w:szCs w:val="24"/>
        </w:rPr>
        <w:t xml:space="preserve"> </w:t>
      </w:r>
      <w:r>
        <w:rPr>
          <w:rFonts w:eastAsia="Times New Roman" w:cs="Times New Roman"/>
          <w:color w:val="FF0000"/>
          <w:szCs w:val="24"/>
        </w:rPr>
        <w:t>μπει η σελίδα 270</w:t>
      </w:r>
      <w:r w:rsidRPr="005C6712">
        <w:rPr>
          <w:rFonts w:eastAsia="Times New Roman" w:cs="Times New Roman"/>
          <w:color w:val="FF0000"/>
          <w:szCs w:val="24"/>
          <w:vertAlign w:val="superscript"/>
        </w:rPr>
        <w:t>α</w:t>
      </w:r>
      <w:r>
        <w:rPr>
          <w:rFonts w:eastAsia="Times New Roman" w:cs="Times New Roman"/>
          <w:color w:val="FF0000"/>
          <w:szCs w:val="24"/>
        </w:rPr>
        <w:t>)</w:t>
      </w:r>
    </w:p>
    <w:p w14:paraId="224A1C7D" w14:textId="77777777" w:rsidR="0081027C" w:rsidRDefault="00F5028E">
      <w:pPr>
        <w:spacing w:line="600" w:lineRule="auto"/>
        <w:ind w:firstLine="720"/>
        <w:jc w:val="both"/>
        <w:rPr>
          <w:rFonts w:eastAsia="Times New Roman" w:cs="Times New Roman"/>
          <w:szCs w:val="24"/>
        </w:rPr>
      </w:pPr>
      <w:r>
        <w:rPr>
          <w:rFonts w:eastAsia="Times New Roman"/>
          <w:b/>
          <w:bCs/>
          <w:szCs w:val="24"/>
        </w:rPr>
        <w:t xml:space="preserve">ΠΡΟΕΔΡΕΥΩΝ (Μάριος Γεωργιάδης): </w:t>
      </w:r>
      <w:r w:rsidRPr="00D35FBB">
        <w:rPr>
          <w:rFonts w:eastAsia="Times New Roman" w:cs="Times New Roman"/>
          <w:szCs w:val="24"/>
        </w:rPr>
        <w:t>Κ</w:t>
      </w:r>
      <w:r>
        <w:rPr>
          <w:rFonts w:eastAsia="Times New Roman" w:cs="Times New Roman"/>
          <w:szCs w:val="24"/>
        </w:rPr>
        <w:t>υρίες και κ</w:t>
      </w:r>
      <w:r w:rsidRPr="00D35FBB">
        <w:rPr>
          <w:rFonts w:eastAsia="Times New Roman" w:cs="Times New Roman"/>
          <w:szCs w:val="24"/>
        </w:rPr>
        <w:t xml:space="preserve">ύριοι συνάδελφοι, </w:t>
      </w:r>
      <w:r>
        <w:rPr>
          <w:rFonts w:eastAsia="Times New Roman" w:cs="Times New Roman"/>
          <w:szCs w:val="24"/>
        </w:rPr>
        <w:t xml:space="preserve">παρακαλώ το Σώμα να εξουσιοδοτήσει το Προεδρείο για την υπ’ ευθύνη του επικύρωση των Πρακτικών ως προς την ψήφιση στο σύνολο του παραπάνω </w:t>
      </w:r>
      <w:r>
        <w:rPr>
          <w:rFonts w:eastAsia="Times New Roman" w:cs="Times New Roman"/>
          <w:szCs w:val="24"/>
        </w:rPr>
        <w:t>νομοσχεδίου.</w:t>
      </w:r>
    </w:p>
    <w:p w14:paraId="224A1C7E" w14:textId="77777777" w:rsidR="0081027C" w:rsidRDefault="00F5028E">
      <w:pPr>
        <w:spacing w:line="600" w:lineRule="auto"/>
        <w:ind w:firstLine="720"/>
        <w:jc w:val="both"/>
        <w:rPr>
          <w:rFonts w:eastAsia="Times New Roman" w:cs="Times New Roman"/>
          <w:szCs w:val="24"/>
        </w:rPr>
      </w:pPr>
      <w:r w:rsidRPr="00D35FBB">
        <w:rPr>
          <w:rFonts w:eastAsia="Times New Roman" w:cs="Times New Roman"/>
          <w:b/>
          <w:bCs/>
          <w:szCs w:val="24"/>
        </w:rPr>
        <w:t>ΟΛΟΙ ΟΙ ΒΟΥΛΕΥΤΕΣ:</w:t>
      </w:r>
      <w:r w:rsidRPr="00D35FBB">
        <w:rPr>
          <w:rFonts w:eastAsia="Times New Roman" w:cs="Times New Roman"/>
          <w:szCs w:val="24"/>
        </w:rPr>
        <w:t xml:space="preserve"> Μάλιστα, μάλιστα.</w:t>
      </w:r>
    </w:p>
    <w:p w14:paraId="224A1C7F" w14:textId="77777777" w:rsidR="0081027C" w:rsidRDefault="00F5028E">
      <w:pPr>
        <w:spacing w:line="600" w:lineRule="auto"/>
        <w:ind w:firstLine="720"/>
        <w:jc w:val="both"/>
        <w:rPr>
          <w:rFonts w:eastAsia="Times New Roman" w:cs="Times New Roman"/>
          <w:szCs w:val="24"/>
        </w:rPr>
      </w:pPr>
      <w:r w:rsidRPr="00D35FBB">
        <w:rPr>
          <w:rFonts w:eastAsia="Times New Roman"/>
          <w:b/>
          <w:bCs/>
          <w:szCs w:val="24"/>
        </w:rPr>
        <w:lastRenderedPageBreak/>
        <w:t>ΠΡΟΕΔΡ</w:t>
      </w:r>
      <w:r>
        <w:rPr>
          <w:rFonts w:eastAsia="Times New Roman"/>
          <w:b/>
          <w:bCs/>
          <w:szCs w:val="24"/>
        </w:rPr>
        <w:t>ΕΥΩΝ (Μάριος Γεωργιάδης</w:t>
      </w:r>
      <w:r w:rsidRPr="00D35FBB">
        <w:rPr>
          <w:rFonts w:eastAsia="Times New Roman"/>
          <w:b/>
          <w:bCs/>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224A1C80" w14:textId="77777777" w:rsidR="0081027C" w:rsidRDefault="00F5028E">
      <w:pPr>
        <w:spacing w:line="600" w:lineRule="auto"/>
        <w:ind w:firstLine="720"/>
        <w:jc w:val="both"/>
        <w:rPr>
          <w:rFonts w:eastAsia="Times New Roman" w:cs="Times New Roman"/>
          <w:szCs w:val="24"/>
        </w:rPr>
      </w:pPr>
      <w:r w:rsidRPr="00D35FBB">
        <w:rPr>
          <w:rFonts w:eastAsia="Times New Roman" w:cs="Times New Roman"/>
          <w:szCs w:val="24"/>
        </w:rPr>
        <w:t>Κ</w:t>
      </w:r>
      <w:r>
        <w:rPr>
          <w:rFonts w:eastAsia="Times New Roman" w:cs="Times New Roman"/>
          <w:szCs w:val="24"/>
        </w:rPr>
        <w:t>υρίες και κ</w:t>
      </w:r>
      <w:r w:rsidRPr="00D35FBB">
        <w:rPr>
          <w:rFonts w:eastAsia="Times New Roman" w:cs="Times New Roman"/>
          <w:szCs w:val="24"/>
        </w:rPr>
        <w:t>ύριοι συνάδελφοι, δέχεστε στο σημείο αυτό να λύσουμε τη συνεδρίαση;</w:t>
      </w:r>
    </w:p>
    <w:p w14:paraId="224A1C81" w14:textId="77777777" w:rsidR="0081027C" w:rsidRDefault="00F5028E">
      <w:pPr>
        <w:spacing w:line="600" w:lineRule="auto"/>
        <w:ind w:firstLine="720"/>
        <w:jc w:val="both"/>
        <w:rPr>
          <w:rFonts w:eastAsia="Times New Roman" w:cs="Times New Roman"/>
          <w:szCs w:val="24"/>
        </w:rPr>
      </w:pPr>
      <w:r w:rsidRPr="00D35FBB">
        <w:rPr>
          <w:rFonts w:eastAsia="Times New Roman" w:cs="Times New Roman"/>
          <w:b/>
          <w:bCs/>
          <w:szCs w:val="24"/>
        </w:rPr>
        <w:t xml:space="preserve">ΟΛΟΙ ΟΙ ΒΟΥΛΕΥΤΕΣ: </w:t>
      </w:r>
      <w:r w:rsidRPr="00D35FBB">
        <w:rPr>
          <w:rFonts w:eastAsia="Times New Roman" w:cs="Times New Roman"/>
          <w:szCs w:val="24"/>
        </w:rPr>
        <w:t>Μάλιστα, μάλιστα.</w:t>
      </w:r>
    </w:p>
    <w:p w14:paraId="224A1C82" w14:textId="77777777" w:rsidR="0081027C" w:rsidRDefault="00F5028E">
      <w:pPr>
        <w:spacing w:line="600" w:lineRule="auto"/>
        <w:ind w:firstLine="720"/>
        <w:jc w:val="both"/>
        <w:rPr>
          <w:rFonts w:eastAsia="Times New Roman" w:cs="Times New Roman"/>
          <w:szCs w:val="24"/>
        </w:rPr>
      </w:pPr>
      <w:r>
        <w:rPr>
          <w:rFonts w:eastAsia="Times New Roman"/>
          <w:b/>
          <w:bCs/>
          <w:szCs w:val="24"/>
        </w:rPr>
        <w:t>ΠΡΟΕΔ</w:t>
      </w:r>
      <w:r>
        <w:rPr>
          <w:rFonts w:eastAsia="Times New Roman"/>
          <w:b/>
          <w:bCs/>
          <w:szCs w:val="24"/>
        </w:rPr>
        <w:t xml:space="preserve">ΡΕΥΩΝ (Μάριος Γεωργιάδης): </w:t>
      </w:r>
      <w:r w:rsidRPr="00D35FBB">
        <w:rPr>
          <w:rFonts w:eastAsia="Times New Roman" w:cs="Times New Roman"/>
          <w:szCs w:val="24"/>
        </w:rPr>
        <w:t>Με τη συναίνεση του Σώματος και ώρα 1</w:t>
      </w:r>
      <w:r>
        <w:rPr>
          <w:rFonts w:eastAsia="Times New Roman" w:cs="Times New Roman"/>
          <w:szCs w:val="24"/>
        </w:rPr>
        <w:t>8</w:t>
      </w:r>
      <w:r w:rsidRPr="00D35FBB">
        <w:rPr>
          <w:rFonts w:eastAsia="Times New Roman" w:cs="Times New Roman"/>
          <w:szCs w:val="24"/>
        </w:rPr>
        <w:t>.</w:t>
      </w:r>
      <w:r>
        <w:rPr>
          <w:rFonts w:eastAsia="Times New Roman" w:cs="Times New Roman"/>
          <w:szCs w:val="24"/>
        </w:rPr>
        <w:t>30΄</w:t>
      </w:r>
      <w:r w:rsidRPr="00D35FBB">
        <w:rPr>
          <w:rFonts w:eastAsia="Times New Roman" w:cs="Times New Roman"/>
          <w:szCs w:val="24"/>
        </w:rPr>
        <w:t xml:space="preserve"> </w:t>
      </w:r>
      <w:proofErr w:type="spellStart"/>
      <w:r w:rsidRPr="00D35FBB">
        <w:rPr>
          <w:rFonts w:eastAsia="Times New Roman" w:cs="Times New Roman"/>
          <w:szCs w:val="24"/>
        </w:rPr>
        <w:t>λύεται</w:t>
      </w:r>
      <w:proofErr w:type="spellEnd"/>
      <w:r w:rsidRPr="00D35FBB">
        <w:rPr>
          <w:rFonts w:eastAsia="Times New Roman" w:cs="Times New Roman"/>
          <w:szCs w:val="24"/>
        </w:rPr>
        <w:t xml:space="preserve"> η συνεδρίαση για </w:t>
      </w:r>
      <w:r>
        <w:rPr>
          <w:rFonts w:eastAsia="Times New Roman" w:cs="Times New Roman"/>
          <w:szCs w:val="24"/>
        </w:rPr>
        <w:t>σήμερα Δευτέρα 13 Μαΐου 201</w:t>
      </w:r>
      <w:r w:rsidRPr="00D35FBB">
        <w:rPr>
          <w:rFonts w:eastAsia="Times New Roman" w:cs="Times New Roman"/>
          <w:szCs w:val="24"/>
        </w:rPr>
        <w:t>9 και ώρα 1</w:t>
      </w:r>
      <w:r>
        <w:rPr>
          <w:rFonts w:eastAsia="Times New Roman" w:cs="Times New Roman"/>
          <w:szCs w:val="24"/>
        </w:rPr>
        <w:t>8</w:t>
      </w:r>
      <w:r w:rsidRPr="00D35FBB">
        <w:rPr>
          <w:rFonts w:eastAsia="Times New Roman" w:cs="Times New Roman"/>
          <w:szCs w:val="24"/>
        </w:rPr>
        <w:t>.</w:t>
      </w:r>
      <w:r>
        <w:rPr>
          <w:rFonts w:eastAsia="Times New Roman" w:cs="Times New Roman"/>
          <w:szCs w:val="24"/>
        </w:rPr>
        <w:t>35</w:t>
      </w:r>
      <w:r w:rsidRPr="00D35FBB">
        <w:rPr>
          <w:rFonts w:eastAsia="Times New Roman" w:cs="Times New Roman"/>
          <w:szCs w:val="24"/>
        </w:rPr>
        <w:t>΄, με αντικείμενο εργασιών του Σώματος</w:t>
      </w:r>
      <w:r>
        <w:rPr>
          <w:rFonts w:eastAsia="Times New Roman" w:cs="Times New Roman"/>
          <w:szCs w:val="24"/>
        </w:rPr>
        <w:t>:</w:t>
      </w:r>
      <w:r w:rsidRPr="00D35FBB">
        <w:rPr>
          <w:rFonts w:eastAsia="Times New Roman" w:cs="Times New Roman"/>
          <w:szCs w:val="24"/>
        </w:rPr>
        <w:t xml:space="preserve"> νομοθετική εργασία, σύμφωνα με την ημερήσια διάταξη που έχει διανεμηθεί. </w:t>
      </w:r>
    </w:p>
    <w:p w14:paraId="224A1C83" w14:textId="77777777" w:rsidR="0081027C" w:rsidRDefault="0081027C">
      <w:pPr>
        <w:spacing w:line="600" w:lineRule="auto"/>
        <w:ind w:firstLine="720"/>
        <w:jc w:val="both"/>
        <w:rPr>
          <w:rFonts w:eastAsia="Times New Roman" w:cs="Times New Roman"/>
          <w:szCs w:val="24"/>
        </w:rPr>
      </w:pPr>
    </w:p>
    <w:p w14:paraId="224A1C84" w14:textId="77777777" w:rsidR="0081027C" w:rsidRDefault="00F5028E">
      <w:pPr>
        <w:spacing w:line="600" w:lineRule="auto"/>
        <w:ind w:left="720"/>
        <w:jc w:val="both"/>
        <w:rPr>
          <w:rFonts w:eastAsia="Times New Roman" w:cs="Times New Roman"/>
          <w:szCs w:val="24"/>
        </w:rPr>
      </w:pPr>
      <w:r w:rsidRPr="00D35FBB">
        <w:rPr>
          <w:rFonts w:eastAsia="Times New Roman" w:cs="Times New Roman"/>
          <w:b/>
          <w:bCs/>
          <w:szCs w:val="24"/>
        </w:rPr>
        <w:t xml:space="preserve">    Ο</w:t>
      </w:r>
      <w:r w:rsidRPr="00D35FBB">
        <w:rPr>
          <w:rFonts w:eastAsia="Times New Roman" w:cs="Times New Roman"/>
          <w:b/>
          <w:bCs/>
          <w:szCs w:val="24"/>
        </w:rPr>
        <w:t xml:space="preserve"> ΠΡΟΕΔΡΟΣ                                                        ΟΙ ΓΡΑΜΜΑΤΕΙΣ</w:t>
      </w:r>
      <w:r w:rsidRPr="00D35FBB">
        <w:rPr>
          <w:rFonts w:eastAsia="Times New Roman" w:cs="Times New Roman"/>
          <w:szCs w:val="24"/>
        </w:rPr>
        <w:t xml:space="preserve">  </w:t>
      </w:r>
    </w:p>
    <w:sectPr w:rsidR="008102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ExcSaJSMGJ4299BFxPbu4l4V8Co=" w:salt="yKf7BuAZawE1S3QILLgi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7C"/>
    <w:rsid w:val="00184C49"/>
    <w:rsid w:val="0081027C"/>
    <w:rsid w:val="00F502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17DA"/>
  <w15:docId w15:val="{807B0ECE-57DE-4F81-BCC8-D740523C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pPr>
      <w:spacing w:line="240" w:lineRule="auto"/>
    </w:pPr>
    <w:rPr>
      <w:sz w:val="20"/>
    </w:rPr>
  </w:style>
  <w:style w:type="character" w:customStyle="1" w:styleId="Char">
    <w:name w:val="Κείμενο σχολίου Char"/>
    <w:basedOn w:val="a0"/>
    <w:link w:val="a3"/>
    <w:uiPriority w:val="99"/>
    <w:semiHidden/>
    <w:rPr>
      <w:sz w:val="20"/>
    </w:rPr>
  </w:style>
  <w:style w:type="character" w:styleId="a4">
    <w:name w:val="annotation reference"/>
    <w:basedOn w:val="a0"/>
    <w:uiPriority w:val="99"/>
    <w:semiHidden/>
    <w:unhideWhenUsed/>
    <w:rPr>
      <w:sz w:val="16"/>
      <w:szCs w:val="16"/>
    </w:rPr>
  </w:style>
  <w:style w:type="paragraph" w:styleId="a5">
    <w:name w:val="Balloon Text"/>
    <w:basedOn w:val="a"/>
    <w:link w:val="Char0"/>
    <w:uiPriority w:val="99"/>
    <w:semiHidden/>
    <w:unhideWhenUsed/>
    <w:rsid w:val="00090157"/>
    <w:pPr>
      <w:spacing w:after="0" w:line="240" w:lineRule="auto"/>
    </w:pPr>
    <w:rPr>
      <w:rFonts w:ascii="Segoe UI" w:hAnsi="Segoe UI" w:cs="Segoe UI"/>
      <w:sz w:val="18"/>
      <w:szCs w:val="18"/>
    </w:rPr>
  </w:style>
  <w:style w:type="character" w:customStyle="1" w:styleId="Char0">
    <w:name w:val="Κείμενο πλαισίου Char"/>
    <w:basedOn w:val="a0"/>
    <w:link w:val="a5"/>
    <w:uiPriority w:val="99"/>
    <w:semiHidden/>
    <w:rsid w:val="000901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832</MetadataID>
    <Session xmlns="641f345b-441b-4b81-9152-adc2e73ba5e1">Δ´</Session>
    <Date xmlns="641f345b-441b-4b81-9152-adc2e73ba5e1">2019-05-12T21:00:00+00:00</Date>
    <Status xmlns="641f345b-441b-4b81-9152-adc2e73ba5e1">
      <Url>https://intra.parliament.gr/praktika/Lists/Incoming_Metadata/EditForm.aspx?ID=832&amp;Source=/praktika/Recordings_Library/Forms/AllItems.aspx</Url>
      <Description>Δημοσιεύτηκε</Description>
    </Status>
    <Meeting xmlns="641f345b-441b-4b81-9152-adc2e73ba5e1">ΡΚΑ´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BD0851-CD93-43C6-8BE7-47DF22D6F3A8}">
  <ds:schemaRefs>
    <ds:schemaRef ds:uri="http://schemas.microsoft.com/sharepoint/v3/contenttype/forms"/>
  </ds:schemaRefs>
</ds:datastoreItem>
</file>

<file path=customXml/itemProps2.xml><?xml version="1.0" encoding="utf-8"?>
<ds:datastoreItem xmlns:ds="http://schemas.openxmlformats.org/officeDocument/2006/customXml" ds:itemID="{A16EFA17-2D08-45E1-8054-10516688EA1D}">
  <ds:schemaRefs>
    <ds:schemaRef ds:uri="http://purl.org/dc/dcmitype/"/>
    <ds:schemaRef ds:uri="http://schemas.microsoft.com/office/infopath/2007/PartnerControls"/>
    <ds:schemaRef ds:uri="http://schemas.microsoft.com/office/2006/documentManagement/types"/>
    <ds:schemaRef ds:uri="641f345b-441b-4b81-9152-adc2e73ba5e1"/>
    <ds:schemaRef ds:uri="http://purl.org/dc/elements/1.1/"/>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1F92063-609B-4C1F-A7ED-696573FA4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271</Pages>
  <Words>49316</Words>
  <Characters>266307</Characters>
  <Application>Microsoft Office Word</Application>
  <DocSecurity>0</DocSecurity>
  <Lines>2219</Lines>
  <Paragraphs>629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2019-05-20T06:46:00Z</dcterms:created>
  <dcterms:modified xsi:type="dcterms:W3CDTF">2019-05-20T06:46:00Z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